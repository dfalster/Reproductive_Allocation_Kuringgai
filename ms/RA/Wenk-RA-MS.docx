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46E2" w14:textId="77777777" w:rsidR="00E722FC" w:rsidRDefault="00E722FC" w:rsidP="006E3FB8">
      <w:pPr>
        <w:pStyle w:val="Title"/>
        <w:spacing w:line="480" w:lineRule="auto"/>
        <w:jc w:val="center"/>
        <w:rPr>
          <w:rFonts w:cs="Times New Roman"/>
        </w:rPr>
      </w:pPr>
    </w:p>
    <w:p w14:paraId="348B166E" w14:textId="6E03A6D3" w:rsidR="00B441DD" w:rsidRDefault="00915783" w:rsidP="006E3FB8">
      <w:pPr>
        <w:pStyle w:val="Title"/>
        <w:spacing w:line="480" w:lineRule="auto"/>
        <w:jc w:val="center"/>
        <w:rPr>
          <w:rFonts w:cs="Times New Roman"/>
        </w:rPr>
      </w:pPr>
      <w:commentRangeStart w:id="0"/>
      <w:ins w:id="1" w:author="Daniel Falster" w:date="2017-09-08T12:16:00Z">
        <w:r>
          <w:rPr>
            <w:rFonts w:cs="Times New Roman"/>
          </w:rPr>
          <w:t xml:space="preserve">How </w:t>
        </w:r>
        <w:r>
          <w:rPr>
            <w:rFonts w:cs="Times New Roman"/>
          </w:rPr>
          <w:t xml:space="preserve">much do </w:t>
        </w:r>
      </w:ins>
      <w:del w:id="2" w:author="Daniel Falster" w:date="2017-09-08T12:16:00Z">
        <w:r w:rsidR="00092380" w:rsidDel="00915783">
          <w:rPr>
            <w:rFonts w:cs="Times New Roman"/>
          </w:rPr>
          <w:delText xml:space="preserve">Even </w:delText>
        </w:r>
        <w:r w:rsidR="00105081" w:rsidDel="00915783">
          <w:rPr>
            <w:rFonts w:cs="Times New Roman"/>
          </w:rPr>
          <w:delText>in</w:delText>
        </w:r>
        <w:r w:rsidR="00092380" w:rsidDel="00915783">
          <w:rPr>
            <w:rFonts w:cs="Times New Roman"/>
          </w:rPr>
          <w:delText xml:space="preserve"> </w:delText>
        </w:r>
      </w:del>
      <w:proofErr w:type="spellStart"/>
      <w:r w:rsidR="00CD7057">
        <w:rPr>
          <w:rFonts w:cs="Times New Roman"/>
        </w:rPr>
        <w:t>iteroparous</w:t>
      </w:r>
      <w:proofErr w:type="spellEnd"/>
      <w:r w:rsidR="00CD7057">
        <w:rPr>
          <w:rFonts w:cs="Times New Roman"/>
        </w:rPr>
        <w:t xml:space="preserve"> perennials</w:t>
      </w:r>
      <w:r w:rsidR="00092380">
        <w:rPr>
          <w:rFonts w:cs="Times New Roman"/>
        </w:rPr>
        <w:t xml:space="preserve"> i</w:t>
      </w:r>
      <w:r w:rsidR="005E1642">
        <w:rPr>
          <w:rFonts w:cs="Times New Roman"/>
        </w:rPr>
        <w:t>nvest</w:t>
      </w:r>
      <w:del w:id="3" w:author="Daniel Falster" w:date="2017-09-08T12:16:00Z">
        <w:r w:rsidR="005E1642" w:rsidDel="00915783">
          <w:rPr>
            <w:rFonts w:cs="Times New Roman"/>
          </w:rPr>
          <w:delText>ment</w:delText>
        </w:r>
      </w:del>
      <w:r w:rsidR="005E1642">
        <w:rPr>
          <w:rFonts w:cs="Times New Roman"/>
        </w:rPr>
        <w:t xml:space="preserve"> in reproducti</w:t>
      </w:r>
      <w:ins w:id="4" w:author="Daniel Falster" w:date="2017-09-08T12:16:00Z">
        <w:r>
          <w:rPr>
            <w:rFonts w:cs="Times New Roman"/>
          </w:rPr>
          <w:t xml:space="preserve">on and is this coordinated with </w:t>
        </w:r>
      </w:ins>
      <w:ins w:id="5" w:author="Daniel Falster" w:date="2017-09-08T12:17:00Z">
        <w:r>
          <w:rPr>
            <w:rFonts w:cs="Times New Roman"/>
          </w:rPr>
          <w:t xml:space="preserve">other </w:t>
        </w:r>
        <w:r>
          <w:rPr>
            <w:rFonts w:cs="Times New Roman"/>
          </w:rPr>
          <w:t>life</w:t>
        </w:r>
        <w:r w:rsidR="00AA0931">
          <w:rPr>
            <w:rFonts w:cs="Times New Roman"/>
          </w:rPr>
          <w:t>-hi</w:t>
        </w:r>
        <w:r>
          <w:rPr>
            <w:rFonts w:cs="Times New Roman"/>
          </w:rPr>
          <w:t xml:space="preserve">story and functional </w:t>
        </w:r>
      </w:ins>
      <w:ins w:id="6" w:author="Daniel Falster" w:date="2017-09-08T12:16:00Z">
        <w:r>
          <w:rPr>
            <w:rFonts w:cs="Times New Roman"/>
          </w:rPr>
          <w:t>traits?</w:t>
        </w:r>
      </w:ins>
      <w:del w:id="7" w:author="Daniel Falster" w:date="2017-09-08T12:16:00Z">
        <w:r w:rsidR="005E1642" w:rsidDel="00915783">
          <w:rPr>
            <w:rFonts w:cs="Times New Roman"/>
          </w:rPr>
          <w:delText xml:space="preserve">ve tissues is large and </w:delText>
        </w:r>
        <w:r w:rsidR="00105081" w:rsidDel="00915783">
          <w:rPr>
            <w:rFonts w:cs="Times New Roman"/>
          </w:rPr>
          <w:delText>reduces or halts</w:delText>
        </w:r>
        <w:r w:rsidR="005E1642" w:rsidDel="00915783">
          <w:rPr>
            <w:rFonts w:cs="Times New Roman"/>
          </w:rPr>
          <w:delText xml:space="preserve"> </w:delText>
        </w:r>
        <w:r w:rsidR="009D59F9" w:rsidDel="00915783">
          <w:rPr>
            <w:rFonts w:cs="Times New Roman"/>
          </w:rPr>
          <w:delText xml:space="preserve">leaf-area </w:delText>
        </w:r>
        <w:r w:rsidR="005E1642" w:rsidDel="00915783">
          <w:rPr>
            <w:rFonts w:cs="Times New Roman"/>
          </w:rPr>
          <w:delText>growth</w:delText>
        </w:r>
      </w:del>
      <w:commentRangeEnd w:id="0"/>
      <w:r>
        <w:rPr>
          <w:rStyle w:val="CommentReference"/>
          <w:rFonts w:eastAsiaTheme="minorHAnsi" w:cstheme="minorBidi"/>
          <w:color w:val="auto"/>
          <w:spacing w:val="0"/>
          <w:kern w:val="0"/>
        </w:rPr>
        <w:commentReference w:id="0"/>
      </w:r>
    </w:p>
    <w:p w14:paraId="3C794CEC" w14:textId="77777777" w:rsidR="00E722FC" w:rsidRPr="009570BA" w:rsidRDefault="00E722FC" w:rsidP="006E3FB8">
      <w:pPr>
        <w:spacing w:line="480" w:lineRule="auto"/>
      </w:pPr>
    </w:p>
    <w:p w14:paraId="56E8524D" w14:textId="4CCBDF66" w:rsidR="00B441DD" w:rsidRPr="00CF4B90" w:rsidRDefault="00B441DD" w:rsidP="006E3FB8">
      <w:pPr>
        <w:spacing w:line="480" w:lineRule="auto"/>
        <w:jc w:val="center"/>
        <w:rPr>
          <w:rStyle w:val="Strong"/>
          <w:rFonts w:cs="Times New Roman"/>
          <w:b w:val="0"/>
          <w:sz w:val="28"/>
          <w:szCs w:val="28"/>
        </w:rPr>
      </w:pPr>
      <w:r w:rsidRPr="00FC0793">
        <w:rPr>
          <w:rStyle w:val="Strong"/>
          <w:rFonts w:cs="Times New Roman"/>
          <w:b w:val="0"/>
          <w:sz w:val="28"/>
          <w:szCs w:val="28"/>
        </w:rPr>
        <w:t xml:space="preserve">E. H. </w:t>
      </w:r>
      <w:proofErr w:type="spellStart"/>
      <w:r w:rsidRPr="00FC0793">
        <w:rPr>
          <w:rStyle w:val="Strong"/>
          <w:rFonts w:cs="Times New Roman"/>
          <w:b w:val="0"/>
          <w:sz w:val="28"/>
          <w:szCs w:val="28"/>
        </w:rPr>
        <w:t>Wenk</w:t>
      </w:r>
      <w:proofErr w:type="spellEnd"/>
      <w:r w:rsidRPr="00FC0793">
        <w:rPr>
          <w:rStyle w:val="Strong"/>
          <w:rFonts w:cs="Times New Roman"/>
          <w:b w:val="0"/>
          <w:sz w:val="28"/>
          <w:szCs w:val="28"/>
          <w:vertAlign w:val="superscript"/>
        </w:rPr>
        <w:t xml:space="preserve"> a</w:t>
      </w:r>
      <w:r w:rsidRPr="00FC0793">
        <w:rPr>
          <w:rStyle w:val="Strong"/>
          <w:rFonts w:cs="Times New Roman"/>
          <w:b w:val="0"/>
          <w:sz w:val="28"/>
          <w:szCs w:val="28"/>
        </w:rPr>
        <w:t xml:space="preserve">, K. </w:t>
      </w:r>
      <w:proofErr w:type="spellStart"/>
      <w:r w:rsidRPr="00FC0793">
        <w:rPr>
          <w:rStyle w:val="Strong"/>
          <w:rFonts w:cs="Times New Roman"/>
          <w:b w:val="0"/>
          <w:sz w:val="28"/>
          <w:szCs w:val="28"/>
        </w:rPr>
        <w:t>Abramowicz</w:t>
      </w:r>
      <w:r w:rsidRPr="00FC0793">
        <w:rPr>
          <w:rStyle w:val="Strong"/>
          <w:rFonts w:cs="Times New Roman"/>
          <w:b w:val="0"/>
          <w:sz w:val="28"/>
          <w:szCs w:val="28"/>
          <w:vertAlign w:val="superscript"/>
        </w:rPr>
        <w:t>b</w:t>
      </w:r>
      <w:proofErr w:type="spellEnd"/>
      <w:r w:rsidRPr="00FC0793">
        <w:rPr>
          <w:rStyle w:val="Strong"/>
          <w:rFonts w:cs="Times New Roman"/>
          <w:b w:val="0"/>
          <w:sz w:val="28"/>
          <w:szCs w:val="28"/>
        </w:rPr>
        <w:t xml:space="preserve">, M. Westoby </w:t>
      </w:r>
      <w:r w:rsidRPr="00FC0793">
        <w:rPr>
          <w:rStyle w:val="Strong"/>
          <w:rFonts w:cs="Times New Roman"/>
          <w:b w:val="0"/>
          <w:sz w:val="28"/>
          <w:szCs w:val="28"/>
          <w:vertAlign w:val="superscript"/>
        </w:rPr>
        <w:t>a</w:t>
      </w:r>
      <w:r w:rsidRPr="00CF4B90">
        <w:rPr>
          <w:rStyle w:val="Strong"/>
          <w:rFonts w:cs="Times New Roman"/>
          <w:b w:val="0"/>
          <w:sz w:val="28"/>
          <w:szCs w:val="28"/>
        </w:rPr>
        <w:t xml:space="preserve">, D. S. </w:t>
      </w:r>
      <w:proofErr w:type="spellStart"/>
      <w:r w:rsidRPr="00CF4B90">
        <w:rPr>
          <w:rStyle w:val="Strong"/>
          <w:rFonts w:cs="Times New Roman"/>
          <w:b w:val="0"/>
          <w:sz w:val="28"/>
          <w:szCs w:val="28"/>
        </w:rPr>
        <w:t>Falster</w:t>
      </w:r>
      <w:r w:rsidRPr="00CF4B90">
        <w:rPr>
          <w:rStyle w:val="Strong"/>
          <w:rFonts w:cs="Times New Roman"/>
          <w:b w:val="0"/>
          <w:sz w:val="28"/>
          <w:szCs w:val="28"/>
          <w:vertAlign w:val="superscript"/>
        </w:rPr>
        <w:t>c</w:t>
      </w:r>
      <w:proofErr w:type="spellEnd"/>
      <w:r w:rsidRPr="00CF4B90">
        <w:rPr>
          <w:rStyle w:val="Strong"/>
          <w:rFonts w:cs="Times New Roman"/>
          <w:b w:val="0"/>
          <w:sz w:val="28"/>
          <w:szCs w:val="28"/>
          <w:vertAlign w:val="superscript"/>
        </w:rPr>
        <w:t>*</w:t>
      </w:r>
    </w:p>
    <w:p w14:paraId="29AA33BC" w14:textId="77777777" w:rsidR="00B441DD" w:rsidRPr="00A72D1B" w:rsidRDefault="00B441DD" w:rsidP="006E3FB8">
      <w:pPr>
        <w:spacing w:line="480" w:lineRule="auto"/>
        <w:rPr>
          <w:rFonts w:cs="Times New Roman"/>
        </w:rPr>
      </w:pPr>
      <w:r w:rsidRPr="007E4F77">
        <w:rPr>
          <w:rFonts w:cs="Times New Roman"/>
          <w:vertAlign w:val="superscript"/>
        </w:rPr>
        <w:t>a</w:t>
      </w:r>
      <w:r w:rsidRPr="00A72D1B">
        <w:rPr>
          <w:rFonts w:cs="Times New Roman"/>
        </w:rPr>
        <w:t xml:space="preserve"> Department of Biological Sciences, Macquarie University NSW 2109, Australia</w:t>
      </w:r>
    </w:p>
    <w:p w14:paraId="018F6C06" w14:textId="77777777" w:rsidR="00B441DD" w:rsidRPr="00A72D1B" w:rsidRDefault="00B441DD" w:rsidP="006E3FB8">
      <w:pPr>
        <w:spacing w:line="480" w:lineRule="auto"/>
        <w:rPr>
          <w:rFonts w:cs="Times New Roman"/>
        </w:rPr>
      </w:pPr>
      <w:r w:rsidRPr="00A72D1B">
        <w:rPr>
          <w:rFonts w:cs="Times New Roman"/>
          <w:vertAlign w:val="superscript"/>
        </w:rPr>
        <w:t>b</w:t>
      </w:r>
      <w:r w:rsidRPr="00A72D1B">
        <w:rPr>
          <w:rFonts w:cs="Times New Roman"/>
        </w:rPr>
        <w:t xml:space="preserve"> Department of Mathematics and Mathematical Statistics, </w:t>
      </w:r>
      <w:proofErr w:type="spellStart"/>
      <w:r w:rsidRPr="00A72D1B">
        <w:rPr>
          <w:rFonts w:cs="Times New Roman"/>
        </w:rPr>
        <w:t>Umeå</w:t>
      </w:r>
      <w:proofErr w:type="spellEnd"/>
      <w:r w:rsidRPr="00A72D1B">
        <w:rPr>
          <w:rFonts w:cs="Times New Roman"/>
        </w:rPr>
        <w:t xml:space="preserve"> University, 90187 </w:t>
      </w:r>
      <w:proofErr w:type="spellStart"/>
      <w:r w:rsidRPr="00A72D1B">
        <w:rPr>
          <w:rFonts w:cs="Times New Roman"/>
        </w:rPr>
        <w:t>Umeå</w:t>
      </w:r>
      <w:proofErr w:type="spellEnd"/>
      <w:r w:rsidRPr="00A72D1B">
        <w:rPr>
          <w:rFonts w:cs="Times New Roman"/>
        </w:rPr>
        <w:t>, Sweden</w:t>
      </w:r>
    </w:p>
    <w:p w14:paraId="762FC28C" w14:textId="5FCE1C4A" w:rsidR="00B441DD" w:rsidRPr="00FB7008" w:rsidRDefault="00B441DD" w:rsidP="006E3FB8">
      <w:pPr>
        <w:spacing w:line="480" w:lineRule="auto"/>
        <w:rPr>
          <w:rFonts w:cs="Times New Roman"/>
        </w:rPr>
      </w:pPr>
      <w:r w:rsidRPr="00A72D1B">
        <w:rPr>
          <w:rFonts w:cs="Times New Roman"/>
          <w:vertAlign w:val="superscript"/>
        </w:rPr>
        <w:t>c</w:t>
      </w:r>
      <w:r w:rsidRPr="003D61BD">
        <w:rPr>
          <w:rFonts w:cs="Times New Roman"/>
        </w:rPr>
        <w:t xml:space="preserve"> Evolution and Ecology Research Centre, School of Biological, Earth and Environmental Science, University of New South Wales</w:t>
      </w:r>
      <w:r w:rsidRPr="00FB7008">
        <w:rPr>
          <w:rFonts w:cs="Times New Roman"/>
        </w:rPr>
        <w:t>, NSW 2052, Australia</w:t>
      </w:r>
    </w:p>
    <w:p w14:paraId="214760AF" w14:textId="20A12C80" w:rsidR="00B441DD" w:rsidRPr="00FC0793" w:rsidRDefault="00B441DD" w:rsidP="006E3FB8">
      <w:pPr>
        <w:spacing w:line="480" w:lineRule="auto"/>
        <w:rPr>
          <w:rFonts w:cs="Times New Roman"/>
        </w:rPr>
      </w:pPr>
      <w:r w:rsidRPr="0005509C">
        <w:rPr>
          <w:rFonts w:cs="Times New Roman"/>
        </w:rPr>
        <w:t xml:space="preserve">* Corresponding author: </w:t>
      </w:r>
      <w:r w:rsidR="00FC0793" w:rsidRPr="00FC0793">
        <w:rPr>
          <w:rFonts w:cs="Times New Roman"/>
        </w:rPr>
        <w:t>daniel.falster@unsw.edu.au</w:t>
      </w:r>
    </w:p>
    <w:p w14:paraId="1D9C0D5E" w14:textId="448D9C58" w:rsidR="003026A2" w:rsidDel="00DF2467" w:rsidRDefault="003026A2" w:rsidP="006E3FB8">
      <w:pPr>
        <w:spacing w:line="480" w:lineRule="auto"/>
        <w:rPr>
          <w:del w:id="8" w:author="Daniel Falster" w:date="2017-09-08T12:15:00Z"/>
          <w:rFonts w:cs="Times New Roman"/>
        </w:rPr>
      </w:pPr>
    </w:p>
    <w:p w14:paraId="07B3B49D" w14:textId="77777777" w:rsidR="00DF2467" w:rsidRPr="003026A2" w:rsidRDefault="00DF2467" w:rsidP="006E3FB8">
      <w:pPr>
        <w:pStyle w:val="ListParagraph"/>
        <w:numPr>
          <w:ilvl w:val="0"/>
          <w:numId w:val="18"/>
        </w:numPr>
        <w:spacing w:line="480" w:lineRule="auto"/>
        <w:rPr>
          <w:ins w:id="9" w:author="Daniel Falster" w:date="2017-09-08T12:15:00Z"/>
          <w:rFonts w:cs="Times New Roman"/>
        </w:rPr>
      </w:pPr>
    </w:p>
    <w:p w14:paraId="27806E0B" w14:textId="116E4458" w:rsidR="00BB71BA" w:rsidRDefault="00BB71BA" w:rsidP="006E3FB8">
      <w:pPr>
        <w:spacing w:line="480" w:lineRule="auto"/>
        <w:rPr>
          <w:rFonts w:cs="Times New Roman"/>
        </w:rPr>
      </w:pPr>
      <w:r w:rsidRPr="00FC0793">
        <w:rPr>
          <w:rFonts w:cs="Times New Roman"/>
        </w:rPr>
        <w:t xml:space="preserve">Word count: </w:t>
      </w:r>
      <w:r w:rsidR="000C7EA5">
        <w:rPr>
          <w:rFonts w:cs="Times New Roman"/>
        </w:rPr>
        <w:t>XXX</w:t>
      </w:r>
      <w:r w:rsidRPr="00FC0793">
        <w:rPr>
          <w:rFonts w:cs="Times New Roman"/>
        </w:rPr>
        <w:t xml:space="preserve"> words</w:t>
      </w:r>
    </w:p>
    <w:p w14:paraId="050A62F5" w14:textId="3C62B645" w:rsidR="00BB71BA" w:rsidRDefault="00BB71BA" w:rsidP="006E3FB8">
      <w:pPr>
        <w:spacing w:line="480" w:lineRule="auto"/>
        <w:rPr>
          <w:rFonts w:cs="Times New Roman"/>
        </w:rPr>
      </w:pPr>
      <w:r w:rsidRPr="00FC0793">
        <w:rPr>
          <w:rFonts w:cs="Times New Roman"/>
          <w:b/>
        </w:rPr>
        <w:t>Running</w:t>
      </w:r>
      <w:r w:rsidRPr="003C7D58">
        <w:rPr>
          <w:rFonts w:cs="Times New Roman"/>
          <w:b/>
        </w:rPr>
        <w:t xml:space="preserve"> head</w:t>
      </w:r>
      <w:r>
        <w:rPr>
          <w:rFonts w:cs="Times New Roman"/>
        </w:rPr>
        <w:t xml:space="preserve">: </w:t>
      </w:r>
      <w:ins w:id="10" w:author="Daniel Falster" w:date="2017-09-07T12:58:00Z">
        <w:r w:rsidR="00B01842">
          <w:rPr>
            <w:rFonts w:cs="Times New Roman"/>
          </w:rPr>
          <w:t>How big is investment in reproduction?</w:t>
        </w:r>
      </w:ins>
    </w:p>
    <w:p w14:paraId="7A830500" w14:textId="233A5338" w:rsidR="00BB71BA" w:rsidRPr="00FC0793" w:rsidRDefault="00BB71BA" w:rsidP="006E3FB8">
      <w:pPr>
        <w:spacing w:line="480" w:lineRule="auto"/>
        <w:rPr>
          <w:rFonts w:cs="Times New Roman"/>
        </w:rPr>
      </w:pPr>
      <w:r w:rsidRPr="00FC0793">
        <w:rPr>
          <w:rFonts w:cs="Times New Roman"/>
          <w:b/>
        </w:rPr>
        <w:t>Key-words</w:t>
      </w:r>
      <w:r w:rsidRPr="00FC0793">
        <w:rPr>
          <w:rFonts w:cs="Times New Roman"/>
        </w:rPr>
        <w:t xml:space="preserve">: reproduction, </w:t>
      </w:r>
    </w:p>
    <w:p w14:paraId="2AD42446" w14:textId="77777777" w:rsidR="00BB71BA" w:rsidRDefault="00BB71BA" w:rsidP="006E3FB8">
      <w:pPr>
        <w:spacing w:line="480" w:lineRule="auto"/>
        <w:rPr>
          <w:rFonts w:cs="Times New Roman"/>
        </w:rPr>
      </w:pPr>
    </w:p>
    <w:p w14:paraId="7E05AC2C" w14:textId="4EEB1EFC" w:rsidR="00FC0793" w:rsidRPr="00FC0793" w:rsidRDefault="00FC0793" w:rsidP="006E3FB8">
      <w:pPr>
        <w:spacing w:line="480" w:lineRule="auto"/>
        <w:rPr>
          <w:rFonts w:cs="Times New Roman"/>
        </w:rPr>
      </w:pPr>
      <w:r w:rsidRPr="00FC0793">
        <w:rPr>
          <w:rFonts w:cs="Times New Roman"/>
        </w:rPr>
        <w:t>A m</w:t>
      </w:r>
      <w:r w:rsidR="00CF4B90">
        <w:rPr>
          <w:rFonts w:cs="Times New Roman"/>
        </w:rPr>
        <w:t>anuscript in consideration as a</w:t>
      </w:r>
      <w:r w:rsidRPr="00FC0793">
        <w:rPr>
          <w:rFonts w:cs="Times New Roman"/>
        </w:rPr>
        <w:t xml:space="preserve"> </w:t>
      </w:r>
      <w:r w:rsidR="00CF4B90">
        <w:rPr>
          <w:rFonts w:cs="Times New Roman"/>
        </w:rPr>
        <w:t>“</w:t>
      </w:r>
      <w:r w:rsidRPr="009570BA">
        <w:rPr>
          <w:rFonts w:cs="Times New Roman"/>
          <w:b/>
        </w:rPr>
        <w:t>Research article</w:t>
      </w:r>
      <w:r w:rsidR="00CF4B90">
        <w:rPr>
          <w:rFonts w:cs="Times New Roman"/>
        </w:rPr>
        <w:t>”</w:t>
      </w:r>
      <w:r>
        <w:rPr>
          <w:rFonts w:cs="Times New Roman"/>
        </w:rPr>
        <w:t xml:space="preserve"> </w:t>
      </w:r>
      <w:r w:rsidRPr="00FC0793">
        <w:rPr>
          <w:rFonts w:cs="Times New Roman"/>
        </w:rPr>
        <w:t xml:space="preserve">for publication in </w:t>
      </w:r>
      <w:r>
        <w:rPr>
          <w:rFonts w:cs="Times New Roman"/>
        </w:rPr>
        <w:t xml:space="preserve">the </w:t>
      </w:r>
      <w:r w:rsidRPr="009570BA">
        <w:rPr>
          <w:rFonts w:cs="Times New Roman"/>
          <w:i/>
        </w:rPr>
        <w:t>Journal of Ecology</w:t>
      </w:r>
      <w:r w:rsidRPr="00FC0793">
        <w:rPr>
          <w:rFonts w:cs="Times New Roman"/>
        </w:rPr>
        <w:t xml:space="preserve"> as</w:t>
      </w:r>
    </w:p>
    <w:p w14:paraId="3AAAFEFC" w14:textId="3FEC2F74" w:rsidR="00FC0793" w:rsidRPr="00FC0793" w:rsidRDefault="00FC0793" w:rsidP="006E3FB8">
      <w:pPr>
        <w:spacing w:line="480" w:lineRule="auto"/>
        <w:rPr>
          <w:rFonts w:cs="Times New Roman"/>
        </w:rPr>
      </w:pPr>
      <w:r w:rsidRPr="00FC0793">
        <w:rPr>
          <w:rFonts w:cs="Times New Roman"/>
        </w:rPr>
        <w:t xml:space="preserve">part of the Special Feature </w:t>
      </w:r>
      <w:r w:rsidR="00CF4B90">
        <w:rPr>
          <w:rFonts w:cs="Times New Roman"/>
        </w:rPr>
        <w:t>“</w:t>
      </w:r>
      <w:bookmarkStart w:id="11" w:name="OLE_LINK13"/>
      <w:bookmarkStart w:id="12" w:name="OLE_LINK14"/>
      <w:r w:rsidR="00CF4B90" w:rsidRPr="00CF4B90">
        <w:rPr>
          <w:rFonts w:cs="Times New Roman"/>
        </w:rPr>
        <w:t>Linking organismal functions, life history strategies and population performance</w:t>
      </w:r>
      <w:bookmarkEnd w:id="11"/>
      <w:bookmarkEnd w:id="12"/>
      <w:r w:rsidR="00CF4B90">
        <w:rPr>
          <w:rFonts w:cs="Times New Roman"/>
        </w:rPr>
        <w:t>”</w:t>
      </w:r>
      <w:r w:rsidRPr="00FC0793">
        <w:rPr>
          <w:rFonts w:cs="Times New Roman"/>
        </w:rPr>
        <w:t>.</w:t>
      </w:r>
    </w:p>
    <w:p w14:paraId="0A3B1364" w14:textId="77777777" w:rsidR="00FC0793" w:rsidRDefault="00FC0793" w:rsidP="006E3FB8">
      <w:pPr>
        <w:spacing w:line="480" w:lineRule="auto"/>
        <w:rPr>
          <w:rFonts w:cs="Times New Roman"/>
        </w:rPr>
      </w:pPr>
    </w:p>
    <w:p w14:paraId="4FC3EAD0" w14:textId="77777777" w:rsidR="00B441DD" w:rsidRPr="00CF4B90" w:rsidRDefault="00B441DD" w:rsidP="006E3FB8">
      <w:pPr>
        <w:spacing w:line="480" w:lineRule="auto"/>
        <w:rPr>
          <w:rFonts w:eastAsiaTheme="majorEastAsia" w:cs="Times New Roman"/>
          <w:b/>
          <w:sz w:val="28"/>
          <w:szCs w:val="32"/>
        </w:rPr>
      </w:pPr>
      <w:r w:rsidRPr="00CF4B90">
        <w:rPr>
          <w:rFonts w:cs="Times New Roman"/>
        </w:rPr>
        <w:br w:type="page"/>
      </w:r>
    </w:p>
    <w:p w14:paraId="2A140BD3" w14:textId="77777777" w:rsidR="00B441DD" w:rsidRDefault="00B441DD" w:rsidP="006E3FB8">
      <w:pPr>
        <w:pStyle w:val="Heading1"/>
        <w:spacing w:line="480" w:lineRule="auto"/>
        <w:rPr>
          <w:rFonts w:cs="Times New Roman"/>
        </w:rPr>
      </w:pPr>
      <w:commentRangeStart w:id="13"/>
      <w:r w:rsidRPr="00B64DA4">
        <w:rPr>
          <w:rFonts w:cs="Times New Roman"/>
        </w:rPr>
        <w:lastRenderedPageBreak/>
        <w:t>Abstract</w:t>
      </w:r>
      <w:commentRangeEnd w:id="13"/>
      <w:r w:rsidRPr="00C64C99">
        <w:rPr>
          <w:rStyle w:val="CommentReference"/>
          <w:rFonts w:eastAsiaTheme="minorHAnsi" w:cs="Times New Roman"/>
        </w:rPr>
        <w:commentReference w:id="13"/>
      </w:r>
    </w:p>
    <w:p w14:paraId="6712396E" w14:textId="491A4447" w:rsidR="00786287" w:rsidRPr="0079063C" w:rsidRDefault="00786287" w:rsidP="000B30CF">
      <w:pPr>
        <w:spacing w:line="480" w:lineRule="auto"/>
      </w:pPr>
      <w:r w:rsidRPr="0079063C">
        <w:t xml:space="preserve">1. </w:t>
      </w:r>
      <w:r w:rsidR="000D718E" w:rsidRPr="0079063C">
        <w:t xml:space="preserve">While theoretical models predict reproductive allocation </w:t>
      </w:r>
      <w:ins w:id="14" w:author="Daniel Falster" w:date="2017-09-07T15:25:00Z">
        <w:r w:rsidR="000B30CF">
          <w:t xml:space="preserve">(RA) </w:t>
        </w:r>
      </w:ins>
      <w:r w:rsidR="000D718E" w:rsidRPr="0079063C">
        <w:t xml:space="preserve">will approach </w:t>
      </w:r>
      <w:ins w:id="15" w:author="Daniel Falster" w:date="2017-09-07T15:25:00Z">
        <w:r w:rsidR="000B30CF">
          <w:t>100% of available energy</w:t>
        </w:r>
      </w:ins>
      <w:del w:id="16" w:author="Daniel Falster" w:date="2017-09-07T15:25:00Z">
        <w:r w:rsidR="000D718E" w:rsidRPr="0079063C" w:rsidDel="000B30CF">
          <w:delText>1</w:delText>
        </w:r>
      </w:del>
      <w:r w:rsidR="000D718E" w:rsidRPr="0079063C">
        <w:t xml:space="preserve"> as a plant </w:t>
      </w:r>
      <w:del w:id="17" w:author="Daniel Falster" w:date="2017-09-07T15:25:00Z">
        <w:r w:rsidR="000D718E" w:rsidRPr="0079063C" w:rsidDel="000B30CF">
          <w:delText>nears the end of life</w:delText>
        </w:r>
      </w:del>
      <w:ins w:id="18" w:author="Daniel Falster" w:date="2017-09-07T15:25:00Z">
        <w:r w:rsidR="000B30CF">
          <w:t>ages</w:t>
        </w:r>
      </w:ins>
      <w:r w:rsidR="000D718E" w:rsidRPr="0079063C">
        <w:t xml:space="preserve">, </w:t>
      </w:r>
      <w:r w:rsidR="000D718E">
        <w:t xml:space="preserve">available empirical data suggest much lower RA values in perennial plants. In this study we </w:t>
      </w:r>
      <w:ins w:id="19" w:author="Daniel Falster" w:date="2017-09-07T15:24:00Z">
        <w:r w:rsidR="000B30CF">
          <w:t xml:space="preserve">have two aims. First, we </w:t>
        </w:r>
      </w:ins>
      <w:del w:id="20" w:author="Daniel Falster" w:date="2017-09-07T15:24:00Z">
        <w:r w:rsidR="000D718E" w:rsidDel="000B30CF">
          <w:delText xml:space="preserve">seek </w:delText>
        </w:r>
      </w:del>
      <w:ins w:id="21" w:author="Daniel Falster" w:date="2017-09-07T15:23:00Z">
        <w:r w:rsidR="000B30CF">
          <w:t xml:space="preserve">assess whether </w:t>
        </w:r>
      </w:ins>
      <w:del w:id="22" w:author="Daniel Falster" w:date="2017-09-07T15:23:00Z">
        <w:r w:rsidR="000D718E" w:rsidDel="000B30CF">
          <w:delText xml:space="preserve">to understand how much of </w:delText>
        </w:r>
      </w:del>
      <w:r w:rsidR="000D718E">
        <w:t>th</w:t>
      </w:r>
      <w:ins w:id="23" w:author="Daniel Falster" w:date="2017-09-07T15:33:00Z">
        <w:r w:rsidR="00FE7127">
          <w:t>e</w:t>
        </w:r>
      </w:ins>
      <w:del w:id="24" w:author="Daniel Falster" w:date="2017-09-07T15:33:00Z">
        <w:r w:rsidR="000D718E" w:rsidDel="00FE7127">
          <w:delText>is</w:delText>
        </w:r>
      </w:del>
      <w:r w:rsidR="000D718E">
        <w:t xml:space="preserve"> </w:t>
      </w:r>
      <w:del w:id="25" w:author="Daniel Falster" w:date="2017-09-07T15:23:00Z">
        <w:r w:rsidR="000D718E" w:rsidDel="000B30CF">
          <w:delText>di</w:delText>
        </w:r>
      </w:del>
      <w:ins w:id="26" w:author="Daniel Falster" w:date="2017-09-07T15:23:00Z">
        <w:r w:rsidR="000B30CF">
          <w:t xml:space="preserve">discrepancy </w:t>
        </w:r>
      </w:ins>
      <w:ins w:id="27" w:author="Daniel Falster" w:date="2017-09-07T15:25:00Z">
        <w:r w:rsidR="000B30CF">
          <w:t xml:space="preserve">between theory and data </w:t>
        </w:r>
      </w:ins>
      <w:ins w:id="28" w:author="Daniel Falster" w:date="2017-09-07T15:23:00Z">
        <w:r w:rsidR="000B30CF">
          <w:t xml:space="preserve">arises from </w:t>
        </w:r>
      </w:ins>
      <w:del w:id="29" w:author="Daniel Falster" w:date="2017-09-07T15:23:00Z">
        <w:r w:rsidR="000D718E" w:rsidDel="000B30CF">
          <w:delText xml:space="preserve">fference is due to </w:delText>
        </w:r>
      </w:del>
      <w:r w:rsidR="000D718E">
        <w:t>methodological differences</w:t>
      </w:r>
      <w:ins w:id="30" w:author="Daniel Falster" w:date="2017-09-07T15:23:00Z">
        <w:r w:rsidR="000B30CF">
          <w:t xml:space="preserve"> </w:t>
        </w:r>
      </w:ins>
      <w:ins w:id="31" w:author="Daniel Falster" w:date="2017-09-07T15:25:00Z">
        <w:r w:rsidR="000B30CF">
          <w:t xml:space="preserve">in </w:t>
        </w:r>
      </w:ins>
      <w:ins w:id="32" w:author="Daniel Falster" w:date="2017-09-07T15:27:00Z">
        <w:r w:rsidR="000B30CF">
          <w:t xml:space="preserve">how growth and RA </w:t>
        </w:r>
      </w:ins>
      <w:ins w:id="33" w:author="Daniel Falster" w:date="2017-09-07T15:33:00Z">
        <w:r w:rsidR="00FE7127">
          <w:t>are</w:t>
        </w:r>
      </w:ins>
      <w:ins w:id="34" w:author="Daniel Falster" w:date="2017-09-07T15:27:00Z">
        <w:r w:rsidR="000B30CF">
          <w:t xml:space="preserve"> calculated</w:t>
        </w:r>
      </w:ins>
      <w:ins w:id="35" w:author="Daniel Falster" w:date="2017-09-07T15:43:00Z">
        <w:r w:rsidR="001E1894">
          <w:t xml:space="preserve"> – s</w:t>
        </w:r>
      </w:ins>
      <w:ins w:id="36" w:author="Daniel Falster" w:date="2017-09-07T15:28:00Z">
        <w:r w:rsidR="000B30CF">
          <w:t>pecifically</w:t>
        </w:r>
      </w:ins>
      <w:ins w:id="37" w:author="Daniel Falster" w:date="2017-09-07T15:27:00Z">
        <w:r w:rsidR="000B30CF">
          <w:t>, we hypothesise</w:t>
        </w:r>
      </w:ins>
      <w:ins w:id="38" w:author="Daniel Falster" w:date="2017-09-07T15:24:00Z">
        <w:r w:rsidR="000B30CF">
          <w:t xml:space="preserve"> </w:t>
        </w:r>
      </w:ins>
      <w:ins w:id="39" w:author="Daniel Falster" w:date="2017-09-07T15:28:00Z">
        <w:r w:rsidR="000B30CF">
          <w:t xml:space="preserve">RA </w:t>
        </w:r>
      </w:ins>
      <w:ins w:id="40" w:author="Daniel Falster" w:date="2017-09-07T15:29:00Z">
        <w:r w:rsidR="000B30CF">
          <w:t xml:space="preserve">in real plants is </w:t>
        </w:r>
      </w:ins>
      <w:ins w:id="41" w:author="Daniel Falster" w:date="2017-09-07T15:28:00Z">
        <w:r w:rsidR="000B30CF">
          <w:t xml:space="preserve">large when compared to growth in </w:t>
        </w:r>
      </w:ins>
      <w:ins w:id="42" w:author="Daniel Falster" w:date="2017-09-07T15:33:00Z">
        <w:r w:rsidR="00FE7127">
          <w:t>leaf</w:t>
        </w:r>
      </w:ins>
      <w:ins w:id="43" w:author="Daniel Falster" w:date="2017-09-07T15:24:00Z">
        <w:r w:rsidR="000B30CF">
          <w:t>,</w:t>
        </w:r>
      </w:ins>
      <w:ins w:id="44" w:author="Daniel Falster" w:date="2017-09-07T15:28:00Z">
        <w:r w:rsidR="000B30CF">
          <w:t xml:space="preserve"> i.e. after excluding stem tissues and leaf turnover</w:t>
        </w:r>
      </w:ins>
      <w:ins w:id="45" w:author="Daniel Falster" w:date="2017-09-07T15:29:00Z">
        <w:r w:rsidR="000B30CF">
          <w:t xml:space="preserve">. </w:t>
        </w:r>
      </w:ins>
      <w:ins w:id="46" w:author="Daniel Falster" w:date="2017-09-07T15:26:00Z">
        <w:r w:rsidR="000B30CF">
          <w:t xml:space="preserve">Second, we </w:t>
        </w:r>
      </w:ins>
      <w:ins w:id="47" w:author="Daniel Falster" w:date="2017-09-07T15:34:00Z">
        <w:r w:rsidR="00FE7127">
          <w:t xml:space="preserve">hypothesise that </w:t>
        </w:r>
        <w:r w:rsidR="00FE7127" w:rsidRPr="00FE7127">
          <w:t xml:space="preserve">species </w:t>
        </w:r>
        <w:r w:rsidR="00FE7127">
          <w:t xml:space="preserve">with </w:t>
        </w:r>
        <w:bookmarkStart w:id="48" w:name="OLE_LINK11"/>
        <w:bookmarkStart w:id="49" w:name="OLE_LINK12"/>
        <w:r w:rsidR="00FE7127">
          <w:t xml:space="preserve">cheap tissues </w:t>
        </w:r>
        <w:bookmarkEnd w:id="48"/>
        <w:bookmarkEnd w:id="49"/>
        <w:r w:rsidR="00FE7127">
          <w:t>and short lifespans will have higher average RA across their lifespan</w:t>
        </w:r>
      </w:ins>
      <w:ins w:id="50" w:author="Daniel Falster" w:date="2017-09-07T15:26:00Z">
        <w:r w:rsidR="005D5E4D">
          <w:t>.</w:t>
        </w:r>
      </w:ins>
      <w:del w:id="51" w:author="Daniel Falster" w:date="2017-09-07T15:26:00Z">
        <w:r w:rsidR="000D718E" w:rsidDel="000B30CF">
          <w:delText xml:space="preserve"> and to better understand the diversity of RA schedules exhibited by members of a plant community differing in life history </w:delText>
        </w:r>
        <w:r w:rsidR="0079063C" w:rsidDel="000B30CF">
          <w:delText>traits including lifespan and ag</w:delText>
        </w:r>
        <w:r w:rsidR="000D718E" w:rsidDel="000B30CF">
          <w:delText>e at first reproduction.</w:delText>
        </w:r>
      </w:del>
    </w:p>
    <w:p w14:paraId="3A30D0FD" w14:textId="7AD65BE1" w:rsidR="00786287" w:rsidRPr="0079063C" w:rsidRDefault="00786287" w:rsidP="006E3FB8">
      <w:pPr>
        <w:spacing w:line="480" w:lineRule="auto"/>
      </w:pPr>
      <w:r w:rsidRPr="0079063C">
        <w:t xml:space="preserve">2. </w:t>
      </w:r>
      <w:del w:id="52" w:author="Daniel Falster" w:date="2017-09-07T15:34:00Z">
        <w:r w:rsidR="000D718E" w:rsidDel="00FE7127">
          <w:delText xml:space="preserve">To address these questions, </w:delText>
        </w:r>
      </w:del>
      <w:ins w:id="53" w:author="Daniel Falster" w:date="2017-09-07T15:34:00Z">
        <w:r w:rsidR="00FE7127">
          <w:t>W</w:t>
        </w:r>
      </w:ins>
      <w:del w:id="54" w:author="Daniel Falster" w:date="2017-09-07T15:26:00Z">
        <w:r w:rsidR="000D718E" w:rsidDel="000B30CF">
          <w:delText xml:space="preserve">a </w:delText>
        </w:r>
      </w:del>
      <w:ins w:id="55" w:author="Daniel Falster" w:date="2017-09-07T15:26:00Z">
        <w:r w:rsidR="000B30CF">
          <w:t xml:space="preserve">e </w:t>
        </w:r>
      </w:ins>
      <w:del w:id="56" w:author="Daniel Falster" w:date="2017-09-07T15:26:00Z">
        <w:r w:rsidR="000D718E" w:rsidDel="000B30CF">
          <w:delText xml:space="preserve">field study </w:delText>
        </w:r>
      </w:del>
      <w:r w:rsidR="000D718E">
        <w:t xml:space="preserve">measured </w:t>
      </w:r>
      <w:ins w:id="57" w:author="Daniel Falster" w:date="2017-09-07T15:35:00Z">
        <w:r w:rsidR="00FE7127">
          <w:t xml:space="preserve">investment in leaf, stem and reproductive </w:t>
        </w:r>
      </w:ins>
      <w:del w:id="58" w:author="Daniel Falster" w:date="2017-09-07T15:26:00Z">
        <w:r w:rsidR="000D718E" w:rsidDel="000B30CF">
          <w:delText>reproductive allocation</w:delText>
        </w:r>
      </w:del>
      <w:del w:id="59" w:author="Daniel Falster" w:date="2017-09-07T15:35:00Z">
        <w:r w:rsidR="000D718E" w:rsidDel="00FE7127">
          <w:delText xml:space="preserve"> </w:delText>
        </w:r>
      </w:del>
      <w:r w:rsidR="000D718E">
        <w:t xml:space="preserve">on </w:t>
      </w:r>
      <w:ins w:id="60" w:author="Daniel Falster" w:date="2017-09-07T15:27:00Z">
        <w:r w:rsidR="000B30CF">
          <w:t xml:space="preserve">individuals from 14 </w:t>
        </w:r>
      </w:ins>
      <w:del w:id="61" w:author="Daniel Falster" w:date="2017-09-07T15:27:00Z">
        <w:r w:rsidR="000D718E" w:rsidDel="000B30CF">
          <w:delText xml:space="preserve">fourteen </w:delText>
        </w:r>
      </w:del>
      <w:r w:rsidR="000D718E">
        <w:t xml:space="preserve">co-occurring woody perennial </w:t>
      </w:r>
      <w:proofErr w:type="spellStart"/>
      <w:r w:rsidR="0079063C">
        <w:t>iteroparous</w:t>
      </w:r>
      <w:proofErr w:type="spellEnd"/>
      <w:r w:rsidR="0079063C">
        <w:t xml:space="preserve"> </w:t>
      </w:r>
      <w:r w:rsidR="000D718E">
        <w:t xml:space="preserve">species. A fire </w:t>
      </w:r>
      <w:proofErr w:type="spellStart"/>
      <w:r w:rsidR="000D718E">
        <w:t>chronosequence</w:t>
      </w:r>
      <w:proofErr w:type="spellEnd"/>
      <w:r w:rsidR="000D718E">
        <w:t xml:space="preserve"> allowed us to use a space-for-time substitution</w:t>
      </w:r>
      <w:ins w:id="62" w:author="Daniel Falster" w:date="2017-09-07T15:35:00Z">
        <w:r w:rsidR="00FE7127">
          <w:t xml:space="preserve"> to estimate RA schedules for each </w:t>
        </w:r>
        <w:r w:rsidR="00FE7127" w:rsidRPr="00FE7127">
          <w:t>species</w:t>
        </w:r>
      </w:ins>
      <w:r w:rsidR="000D718E">
        <w:t>, simultaneously measuring reproductive and vegetative production on individuals of differing age.</w:t>
      </w:r>
    </w:p>
    <w:p w14:paraId="6C28642F" w14:textId="3A16588B" w:rsidR="00786287" w:rsidRPr="0079063C" w:rsidRDefault="00786287" w:rsidP="006E3FB8">
      <w:pPr>
        <w:spacing w:line="480" w:lineRule="auto"/>
      </w:pPr>
      <w:r w:rsidRPr="0079063C">
        <w:t>3.</w:t>
      </w:r>
      <w:r w:rsidR="00225CD4" w:rsidRPr="0079063C">
        <w:t xml:space="preserve"> </w:t>
      </w:r>
      <w:ins w:id="63" w:author="Daniel Falster" w:date="2017-09-08T11:52:00Z">
        <w:r w:rsidR="00204CB5">
          <w:t xml:space="preserve">For most  (11 of 14) </w:t>
        </w:r>
        <w:r w:rsidR="00204CB5" w:rsidRPr="00204CB5">
          <w:t xml:space="preserve">species </w:t>
        </w:r>
        <w:r w:rsidR="00204CB5">
          <w:t>, w</w:t>
        </w:r>
      </w:ins>
      <w:ins w:id="64" w:author="Daniel Falster" w:date="2017-09-07T15:30:00Z">
        <w:r w:rsidR="005D5E4D">
          <w:t xml:space="preserve">e found </w:t>
        </w:r>
      </w:ins>
      <w:del w:id="65" w:author="Daniel Falster" w:date="2017-09-07T15:30:00Z">
        <w:r w:rsidR="00225CD4" w:rsidRPr="0079063C" w:rsidDel="005D5E4D">
          <w:delText xml:space="preserve">Maximum </w:delText>
        </w:r>
      </w:del>
      <w:r w:rsidR="00225CD4" w:rsidRPr="0079063C">
        <w:t xml:space="preserve">RA </w:t>
      </w:r>
      <w:ins w:id="66" w:author="Daniel Falster" w:date="2017-09-08T11:53:00Z">
        <w:r w:rsidR="00204CB5">
          <w:t xml:space="preserve">eventually </w:t>
        </w:r>
      </w:ins>
      <w:r w:rsidR="00225CD4" w:rsidRPr="0079063C">
        <w:t xml:space="preserve">reached </w:t>
      </w:r>
      <w:ins w:id="67" w:author="Daniel Falster" w:date="2017-09-07T15:30:00Z">
        <w:r w:rsidR="005D5E4D">
          <w:t>100% of available energy</w:t>
        </w:r>
      </w:ins>
      <w:ins w:id="68" w:author="Daniel Falster" w:date="2017-09-07T15:32:00Z">
        <w:r w:rsidR="005D5E4D">
          <w:t xml:space="preserve">, with another 2 showing </w:t>
        </w:r>
      </w:ins>
      <w:del w:id="69" w:author="Daniel Falster" w:date="2017-09-07T15:32:00Z">
        <w:r w:rsidR="00225CD4" w:rsidRPr="0079063C" w:rsidDel="005D5E4D">
          <w:delText xml:space="preserve">1.0 for 9 of the 14 study species, with another 4 showing </w:delText>
        </w:r>
      </w:del>
      <w:r w:rsidR="00225CD4" w:rsidRPr="0079063C">
        <w:t xml:space="preserve">values </w:t>
      </w:r>
      <w:del w:id="70" w:author="Daniel Falster" w:date="2017-09-07T15:36:00Z">
        <w:r w:rsidR="00225CD4" w:rsidRPr="0079063C" w:rsidDel="00FE7127">
          <w:delText>&gt; 0.8</w:delText>
        </w:r>
      </w:del>
      <w:ins w:id="71" w:author="Daniel Falster" w:date="2017-09-07T15:36:00Z">
        <w:r w:rsidR="00FE7127">
          <w:t>80%</w:t>
        </w:r>
      </w:ins>
      <w:r w:rsidR="00225CD4" w:rsidRPr="0079063C">
        <w:t xml:space="preserve"> </w:t>
      </w:r>
      <w:del w:id="72" w:author="Daniel Falster" w:date="2017-09-07T15:32:00Z">
        <w:r w:rsidR="00225CD4" w:rsidRPr="0079063C" w:rsidDel="005D5E4D">
          <w:delText xml:space="preserve">and </w:delText>
        </w:r>
        <w:r w:rsidR="00726A89" w:rsidRPr="0079063C" w:rsidDel="005D5E4D">
          <w:delText>increasing</w:delText>
        </w:r>
        <w:r w:rsidR="00225CD4" w:rsidRPr="0079063C" w:rsidDel="005D5E4D">
          <w:delText xml:space="preserve"> by the end of our study</w:delText>
        </w:r>
      </w:del>
      <w:r w:rsidR="00225CD4" w:rsidRPr="0079063C">
        <w:t xml:space="preserve">. </w:t>
      </w:r>
      <w:ins w:id="73" w:author="Daniel Falster" w:date="2017-09-07T15:36:00Z">
        <w:r w:rsidR="00FE7127">
          <w:t xml:space="preserve">Increases in RA were associated with a decline in growth of leaf area. </w:t>
        </w:r>
      </w:ins>
      <w:ins w:id="74" w:author="Daniel Falster" w:date="2017-09-07T15:32:00Z">
        <w:r w:rsidR="005D5E4D">
          <w:t xml:space="preserve">Comparing </w:t>
        </w:r>
        <w:r w:rsidR="005D5E4D" w:rsidRPr="005D5E4D">
          <w:t>species</w:t>
        </w:r>
        <w:r w:rsidR="005D5E4D">
          <w:t xml:space="preserve">, we found that </w:t>
        </w:r>
      </w:ins>
      <w:ins w:id="75" w:author="Daniel Falster" w:date="2017-09-07T15:36:00Z">
        <w:r w:rsidR="00FE7127" w:rsidRPr="00FE7127">
          <w:t xml:space="preserve">species </w:t>
        </w:r>
        <w:r w:rsidR="00FE7127">
          <w:t xml:space="preserve">with </w:t>
        </w:r>
      </w:ins>
      <w:ins w:id="76" w:author="Daniel Falster" w:date="2017-09-07T16:41:00Z">
        <w:r w:rsidR="00E7772E">
          <w:t xml:space="preserve">cheap leaves matured earlier and had higher average RA, whereas delayed maturation and lower </w:t>
        </w:r>
      </w:ins>
      <w:ins w:id="77" w:author="Daniel Falster" w:date="2017-09-07T16:42:00Z">
        <w:r w:rsidR="00E7772E">
          <w:t>average</w:t>
        </w:r>
      </w:ins>
      <w:ins w:id="78" w:author="Daniel Falster" w:date="2017-09-07T16:41:00Z">
        <w:r w:rsidR="00E7772E">
          <w:t xml:space="preserve"> </w:t>
        </w:r>
      </w:ins>
      <w:ins w:id="79" w:author="Daniel Falster" w:date="2017-09-07T16:42:00Z">
        <w:r w:rsidR="00E7772E">
          <w:t>RA were associated with greater maximum height.</w:t>
        </w:r>
      </w:ins>
    </w:p>
    <w:p w14:paraId="40DD22F5" w14:textId="5FDC0854" w:rsidR="00786287" w:rsidRPr="00786287" w:rsidRDefault="00786287" w:rsidP="006E3FB8">
      <w:pPr>
        <w:spacing w:line="480" w:lineRule="auto"/>
      </w:pPr>
      <w:r w:rsidRPr="0079063C">
        <w:t>4. “Synthesis”:</w:t>
      </w:r>
      <w:r w:rsidRPr="000D718E">
        <w:t xml:space="preserve"> </w:t>
      </w:r>
      <w:r w:rsidR="00FB495F" w:rsidRPr="000D718E">
        <w:t xml:space="preserve">After correcting for the cost of leaf replacement, </w:t>
      </w:r>
      <w:del w:id="80" w:author="Daniel Falster" w:date="2017-09-07T15:37:00Z">
        <w:r w:rsidR="00FB495F" w:rsidRPr="000D718E" w:rsidDel="00FE7127">
          <w:delText xml:space="preserve">plants’ </w:delText>
        </w:r>
      </w:del>
      <w:r w:rsidR="00FB495F" w:rsidRPr="000D718E">
        <w:t>reproductive allocation increases</w:t>
      </w:r>
      <w:del w:id="81" w:author="Daniel Falster" w:date="2017-09-07T15:37:00Z">
        <w:r w:rsidR="00FB495F" w:rsidRPr="000D718E" w:rsidDel="00FE7127">
          <w:delText xml:space="preserve"> </w:delText>
        </w:r>
      </w:del>
      <w:ins w:id="82" w:author="Daniel Falster" w:date="2017-09-07T15:37:00Z">
        <w:r w:rsidR="00FE7127">
          <w:t xml:space="preserve"> in perennial plants</w:t>
        </w:r>
      </w:ins>
      <w:del w:id="83" w:author="Daniel Falster" w:date="2017-09-07T15:37:00Z">
        <w:r w:rsidR="00FB495F" w:rsidRPr="000D718E" w:rsidDel="00FE7127">
          <w:delText>rapidly following</w:delText>
        </w:r>
        <w:r w:rsidR="00FB495F" w:rsidDel="00FE7127">
          <w:delText xml:space="preserve"> reproductive maturity</w:delText>
        </w:r>
      </w:del>
      <w:r w:rsidR="00FB495F">
        <w:t>, limiting or even halting leaf area expansion. For some species, so much energy is allocation to reproduction that leaf area declines year-upon-year for multiple growing seasons preceding death.</w:t>
      </w:r>
    </w:p>
    <w:p w14:paraId="7665FCC6" w14:textId="77777777" w:rsidR="00C40380" w:rsidRDefault="00C40380">
      <w:pPr>
        <w:rPr>
          <w:ins w:id="84" w:author="Rob Salguero-Gomez" w:date="2017-08-22T14:59:00Z"/>
          <w:rFonts w:eastAsiaTheme="majorEastAsia" w:cs="Times New Roman"/>
          <w:b/>
          <w:sz w:val="28"/>
          <w:szCs w:val="32"/>
        </w:rPr>
      </w:pPr>
      <w:ins w:id="85" w:author="Rob Salguero-Gomez" w:date="2017-08-22T14:59:00Z">
        <w:r>
          <w:rPr>
            <w:rFonts w:cs="Times New Roman"/>
          </w:rPr>
          <w:br w:type="page"/>
        </w:r>
      </w:ins>
    </w:p>
    <w:p w14:paraId="7724D203" w14:textId="5C16EBEE" w:rsidR="00C95032" w:rsidRPr="00CA2814" w:rsidRDefault="00C95032" w:rsidP="006E3FB8">
      <w:pPr>
        <w:pStyle w:val="Heading1"/>
        <w:spacing w:line="480" w:lineRule="auto"/>
        <w:rPr>
          <w:rFonts w:cs="Times New Roman"/>
        </w:rPr>
      </w:pPr>
      <w:r w:rsidRPr="00CA2814">
        <w:rPr>
          <w:rFonts w:cs="Times New Roman"/>
        </w:rPr>
        <w:lastRenderedPageBreak/>
        <w:t>Introduction</w:t>
      </w:r>
    </w:p>
    <w:p w14:paraId="4EEF1428" w14:textId="50CEFE83" w:rsidR="00CA2814" w:rsidRDefault="00B86764" w:rsidP="006E3FB8">
      <w:pPr>
        <w:spacing w:after="240" w:line="480" w:lineRule="auto"/>
        <w:rPr>
          <w:rFonts w:cs="Times New Roman"/>
        </w:rPr>
      </w:pPr>
      <w:r w:rsidRPr="00B441DD">
        <w:rPr>
          <w:rFonts w:cs="Times New Roman"/>
        </w:rPr>
        <w:t>A fundamental trade-off faced</w:t>
      </w:r>
      <w:r w:rsidR="00330614">
        <w:rPr>
          <w:rFonts w:cs="Times New Roman"/>
        </w:rPr>
        <w:t xml:space="preserve"> by</w:t>
      </w:r>
      <w:r w:rsidRPr="00B441DD">
        <w:rPr>
          <w:rFonts w:cs="Times New Roman"/>
        </w:rPr>
        <w:t xml:space="preserve"> </w:t>
      </w:r>
      <w:r w:rsidR="00CA2814">
        <w:rPr>
          <w:rFonts w:cs="Times New Roman"/>
        </w:rPr>
        <w:t>all organisms</w:t>
      </w:r>
      <w:r w:rsidR="006B0ECC" w:rsidRPr="00931833">
        <w:rPr>
          <w:rFonts w:cs="Times New Roman"/>
        </w:rPr>
        <w:t xml:space="preserve"> </w:t>
      </w:r>
      <w:r w:rsidRPr="00931833">
        <w:rPr>
          <w:rFonts w:cs="Times New Roman"/>
        </w:rPr>
        <w:t xml:space="preserve">is </w:t>
      </w:r>
      <w:r w:rsidR="00CA2814">
        <w:rPr>
          <w:rFonts w:cs="Times New Roman"/>
        </w:rPr>
        <w:t xml:space="preserve">the </w:t>
      </w:r>
      <w:r w:rsidRPr="00931833">
        <w:rPr>
          <w:rFonts w:cs="Times New Roman"/>
        </w:rPr>
        <w:t>partition</w:t>
      </w:r>
      <w:r w:rsidR="00CA2814">
        <w:rPr>
          <w:rFonts w:cs="Times New Roman"/>
        </w:rPr>
        <w:t>ing of</w:t>
      </w:r>
      <w:r w:rsidRPr="00931833">
        <w:rPr>
          <w:rFonts w:cs="Times New Roman"/>
        </w:rPr>
        <w:t xml:space="preserve"> available </w:t>
      </w:r>
      <w:r w:rsidR="00092380">
        <w:rPr>
          <w:rFonts w:cs="Times New Roman"/>
        </w:rPr>
        <w:t>mass</w:t>
      </w:r>
      <w:r w:rsidRPr="00FC0793">
        <w:rPr>
          <w:rFonts w:cs="Times New Roman"/>
        </w:rPr>
        <w:t xml:space="preserve"> into growth versus reproduction </w:t>
      </w:r>
      <w:r w:rsidR="004F40A3" w:rsidRPr="0005509C">
        <w:rPr>
          <w:rFonts w:cs="Times New Roman"/>
        </w:rPr>
        <w:fldChar w:fldCharType="begin"/>
      </w:r>
      <w:r w:rsidR="00DA0369">
        <w:rPr>
          <w:rFonts w:cs="Times New Roman"/>
        </w:rPr>
        <w:instrText xml:space="preserve"> ADDIN ZOTERO_ITEM CSL_CITATION {"citationID":"CLMNB7tv","properties":{"formattedCitation":"(Cole 1954; Harper &amp; Ogden 1970; Cohen 1976; Kozlowski 1992)","plainCitation":"(Cole 1954; Harper &amp; Ogden 1970; Cohen 1976; Kozlowski 1992)"},"citationItems":[{"id":323,"uris":["http://zotero.org/users/503753/items/8NUMSTD2"],"uri":["http://zotero.org/users/503753/items/8NUMSTD2"],"itemData":{"id":323,"type":"article-journal","title":"The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C."}],"issued":{"date-parts":[["1954",6,1]]}}},{"id":2620,"uris":["http://zotero.org/users/272915/items/P2WFIKVZ"],"uri":["http://zotero.org/users/272915/items/P2WFIKVZ"],"itemData":{"id":2620,"type":"article-journal","title":"The reproductive strategy of higher plants: i. the concept of strategy with special reference to Senecio vulgaris l.","container-title":"Journal of Ecology","page":"681-698","volume":"58","issue":"3","source":"JSTOR","abstract":"This paper is the first of a series in which the partitioning of dry matter and energy throughout the life cycle of different plant species will be described. The concepts of energy allocation, strategy and tactics, and the measurement of `reproductive effort' are considered, primarily in relation to annual composites. An experimental application of these concepts to the life cycle of Senecio vulgaris grown under different `stress' conditions is described. Three `stress' treatments were imposed by growing the plants from seed in pots of three different sizes, in a poor sandy soil. The smallest pots imposed the greatest `stress'. The distribution of dry matter to the different parts of the plant was followed throughout the life cycle. Calorie conversion factors were obtained for the different organs, so that dry weights could be converted into calories, and the net energy budget described. `Reproductive effort' defined as: (Total seed production)/(total net production) × 100 (with production expressed as total calories) was found to lie between 18 and 24% for S. vulgaris, except under extreme stress conditions, when the plants were depauperate and flowering was erratic. The `reproductive effort' estimated for S. vulgaris is very similar to estimates for other annual Compositae. Annual composites which have been cultivated as crop plants are apparently no more efficient (as seed producing machines) than weed species in the same family.","URL":"http://www.jstor.org/stable/2258529","DOI":"10.2307/2258529","ISSN":"0022-0477","note":"ArticleType: research-article / Full publication date: Nov., 1970 / Copyright © 1970 British Ecological Society","shortTitle":"The Reproductive Strategy of Higher Plants","journalAbbreviation":"Journal of Ecology","author":[{"family":"Harper","given":"John L."},{"family":"Ogden","given":"John"}],"issued":{"date-parts":[["1970",11,1]]},"accessed":{"date-parts":[["2013",12,19]]}}},{"id":1372,"uris":["http://zotero.org/users/272915/items/CU2ZE58T"],"uri":["http://zotero.org/users/272915/items/CU2ZE58T"],"itemData":{"id":1372,"type":"article-journal","title":"The Optimal Timing of Reproduction","container-title":"American Naturalist","page":"801-807","volume":"110","issue":"975","abstract":"The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URL":"http://links.jstor.org/sici?sici=0003-0147%28197609%2F10%29110%3A975%3C801%3ATOTOR%3E2.0.CO%3B2-7","call-number":"0085","author":[{"family":"Cohen","given":"Dan"}],"issued":{"date-parts":[["1976"]]}}},{"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4F40A3" w:rsidRPr="0005509C">
        <w:rPr>
          <w:rFonts w:cs="Times New Roman"/>
        </w:rPr>
        <w:fldChar w:fldCharType="separate"/>
      </w:r>
      <w:r w:rsidR="00DB2F9E">
        <w:rPr>
          <w:rFonts w:cs="Times New Roman"/>
        </w:rPr>
        <w:t>(Cole 1954; Harper &amp; Ogden 1970; Cohen 1976; Kozlowski 1992)</w:t>
      </w:r>
      <w:r w:rsidR="004F40A3" w:rsidRPr="0005509C">
        <w:rPr>
          <w:rFonts w:cs="Times New Roman"/>
        </w:rPr>
        <w:fldChar w:fldCharType="end"/>
      </w:r>
      <w:r w:rsidR="004F40A3">
        <w:rPr>
          <w:rFonts w:cs="Times New Roman"/>
        </w:rPr>
        <w:t>.</w:t>
      </w:r>
      <w:r w:rsidR="004F40A3" w:rsidRPr="0005509C">
        <w:rPr>
          <w:rFonts w:cs="Times New Roman"/>
        </w:rPr>
        <w:t xml:space="preserve"> </w:t>
      </w:r>
      <w:r w:rsidRPr="00CF4B90">
        <w:rPr>
          <w:rFonts w:cs="Times New Roman"/>
        </w:rPr>
        <w:t xml:space="preserve"> </w:t>
      </w:r>
      <w:r w:rsidR="007B44CC">
        <w:rPr>
          <w:rFonts w:cs="Times New Roman"/>
        </w:rPr>
        <w:t>In</w:t>
      </w:r>
      <w:r w:rsidR="00CA2814">
        <w:rPr>
          <w:rFonts w:cs="Times New Roman"/>
        </w:rPr>
        <w:t xml:space="preserve"> </w:t>
      </w:r>
      <w:r w:rsidR="004F4D70">
        <w:rPr>
          <w:rFonts w:cs="Times New Roman"/>
        </w:rPr>
        <w:t>plants</w:t>
      </w:r>
      <w:r w:rsidR="00CA2814">
        <w:rPr>
          <w:rFonts w:cs="Times New Roman"/>
        </w:rPr>
        <w:t>, i</w:t>
      </w:r>
      <w:r w:rsidRPr="00CF4B90">
        <w:rPr>
          <w:rFonts w:cs="Times New Roman"/>
        </w:rPr>
        <w:t>nvest</w:t>
      </w:r>
      <w:r w:rsidR="00CA2814">
        <w:rPr>
          <w:rFonts w:cs="Times New Roman"/>
        </w:rPr>
        <w:t>ing</w:t>
      </w:r>
      <w:r w:rsidRPr="00CF4B90">
        <w:rPr>
          <w:rFonts w:cs="Times New Roman"/>
        </w:rPr>
        <w:t xml:space="preserve"> in growth </w:t>
      </w:r>
      <w:r w:rsidR="00CA2814">
        <w:rPr>
          <w:rFonts w:cs="Times New Roman"/>
        </w:rPr>
        <w:t xml:space="preserve">increases </w:t>
      </w:r>
      <w:r w:rsidRPr="00CF4B90">
        <w:rPr>
          <w:rFonts w:cs="Times New Roman"/>
        </w:rPr>
        <w:t>height and</w:t>
      </w:r>
      <w:r w:rsidR="00204D12" w:rsidRPr="007E4F77">
        <w:rPr>
          <w:rFonts w:cs="Times New Roman"/>
        </w:rPr>
        <w:t>/or</w:t>
      </w:r>
      <w:r w:rsidRPr="00A72D1B">
        <w:rPr>
          <w:rFonts w:cs="Times New Roman"/>
        </w:rPr>
        <w:t xml:space="preserve"> leaf area, resulting in greater photosynthetic </w:t>
      </w:r>
      <w:r w:rsidR="00CA2814">
        <w:rPr>
          <w:rFonts w:cs="Times New Roman"/>
        </w:rPr>
        <w:t>production</w:t>
      </w:r>
      <w:r w:rsidR="004F4D70">
        <w:rPr>
          <w:rFonts w:cs="Times New Roman"/>
        </w:rPr>
        <w:t xml:space="preserve"> and </w:t>
      </w:r>
      <w:r w:rsidR="00CA2814">
        <w:rPr>
          <w:rFonts w:cs="Times New Roman"/>
        </w:rPr>
        <w:t xml:space="preserve">thereby </w:t>
      </w:r>
      <w:r w:rsidR="004F4D70">
        <w:rPr>
          <w:rFonts w:cs="Times New Roman"/>
        </w:rPr>
        <w:t xml:space="preserve">increasing </w:t>
      </w:r>
      <w:r w:rsidR="00CA2814">
        <w:rPr>
          <w:rFonts w:cs="Times New Roman"/>
        </w:rPr>
        <w:t>future reproductive value</w:t>
      </w:r>
      <w:r w:rsidRPr="003D61BD">
        <w:rPr>
          <w:rFonts w:cs="Times New Roman"/>
        </w:rPr>
        <w:t xml:space="preserve">. </w:t>
      </w:r>
      <w:r w:rsidR="00CA2814">
        <w:rPr>
          <w:rFonts w:cs="Times New Roman"/>
        </w:rPr>
        <w:t xml:space="preserve">By contrast, investing in </w:t>
      </w:r>
      <w:r w:rsidRPr="003D61BD">
        <w:rPr>
          <w:rFonts w:cs="Times New Roman"/>
        </w:rPr>
        <w:t>reproducti</w:t>
      </w:r>
      <w:r w:rsidR="00CA2814">
        <w:rPr>
          <w:rFonts w:cs="Times New Roman"/>
        </w:rPr>
        <w:t xml:space="preserve">on </w:t>
      </w:r>
      <w:r w:rsidRPr="003D61BD">
        <w:rPr>
          <w:rFonts w:cs="Times New Roman"/>
        </w:rPr>
        <w:t xml:space="preserve">increases </w:t>
      </w:r>
      <w:r w:rsidR="00CA2814">
        <w:rPr>
          <w:rFonts w:cs="Times New Roman"/>
        </w:rPr>
        <w:t xml:space="preserve">current reproductive value, </w:t>
      </w:r>
      <w:r w:rsidR="004F4D70">
        <w:rPr>
          <w:rFonts w:cs="Times New Roman"/>
        </w:rPr>
        <w:t xml:space="preserve">but </w:t>
      </w:r>
      <w:r w:rsidR="00CA2814">
        <w:rPr>
          <w:rFonts w:cs="Times New Roman"/>
        </w:rPr>
        <w:t>potentially at the expense of being outcompeted in the race of for light</w:t>
      </w:r>
      <w:r w:rsidR="006418EA" w:rsidRPr="0005509C">
        <w:rPr>
          <w:rFonts w:cs="Times New Roman"/>
        </w:rPr>
        <w:t>.</w:t>
      </w:r>
      <w:r w:rsidR="00726A89">
        <w:rPr>
          <w:rFonts w:cs="Times New Roman"/>
        </w:rPr>
        <w:t xml:space="preserve"> </w:t>
      </w:r>
      <w:r w:rsidR="00CA2814">
        <w:rPr>
          <w:rFonts w:cs="Times New Roman"/>
        </w:rPr>
        <w:t>A plant</w:t>
      </w:r>
      <w:r w:rsidR="004F4D70">
        <w:rPr>
          <w:rFonts w:cs="Times New Roman"/>
        </w:rPr>
        <w:t xml:space="preserve">’s lifetime strategy for </w:t>
      </w:r>
      <w:bookmarkStart w:id="86" w:name="OLE_LINK7"/>
      <w:bookmarkStart w:id="87" w:name="OLE_LINK8"/>
      <w:r w:rsidR="004F4D70" w:rsidRPr="0005509C">
        <w:rPr>
          <w:rFonts w:cs="Times New Roman"/>
        </w:rPr>
        <w:t>reproductive allocation</w:t>
      </w:r>
      <w:r w:rsidR="007B44CC">
        <w:rPr>
          <w:rFonts w:cs="Times New Roman"/>
        </w:rPr>
        <w:t xml:space="preserve"> </w:t>
      </w:r>
      <w:bookmarkEnd w:id="86"/>
      <w:bookmarkEnd w:id="87"/>
      <w:r w:rsidR="004F4D70">
        <w:rPr>
          <w:rFonts w:cs="Times New Roman"/>
        </w:rPr>
        <w:t xml:space="preserve">is thus a key trait </w:t>
      </w:r>
      <w:r w:rsidR="00E2020D">
        <w:rPr>
          <w:rFonts w:cs="Times New Roman"/>
        </w:rPr>
        <w:t>l</w:t>
      </w:r>
      <w:r w:rsidR="009941FE" w:rsidRPr="00CF4B90">
        <w:rPr>
          <w:rFonts w:cs="Times New Roman"/>
        </w:rPr>
        <w:t>i</w:t>
      </w:r>
      <w:r w:rsidR="00E2020D">
        <w:rPr>
          <w:rFonts w:cs="Times New Roman"/>
        </w:rPr>
        <w:t>nking its organismal function</w:t>
      </w:r>
      <w:r w:rsidR="009941FE" w:rsidRPr="00CF4B90">
        <w:rPr>
          <w:rFonts w:cs="Times New Roman"/>
        </w:rPr>
        <w:t xml:space="preserve"> </w:t>
      </w:r>
      <w:r w:rsidR="00E2020D">
        <w:rPr>
          <w:rFonts w:cs="Times New Roman"/>
        </w:rPr>
        <w:t xml:space="preserve">to its </w:t>
      </w:r>
      <w:r w:rsidR="009941FE" w:rsidRPr="00CF4B90">
        <w:rPr>
          <w:rFonts w:cs="Times New Roman"/>
        </w:rPr>
        <w:t>life history and population performance</w:t>
      </w:r>
      <w:r w:rsidR="009941FE">
        <w:rPr>
          <w:rFonts w:cs="Times New Roman"/>
        </w:rPr>
        <w:t xml:space="preserve"> </w:t>
      </w:r>
      <w:r w:rsidR="004F40A3" w:rsidRPr="00FC0793">
        <w:rPr>
          <w:rFonts w:cs="Times New Roman"/>
        </w:rPr>
        <w:fldChar w:fldCharType="begin"/>
      </w:r>
      <w:r w:rsidR="00DA0369">
        <w:rPr>
          <w:rFonts w:cs="Times New Roman"/>
        </w:rPr>
        <w:instrText xml:space="preserve"> ADDIN ZOTERO_ITEM CSL_CITATION {"citationID":"mzmzQapR","properties":{"formattedCitation":"{\\rtf (Harper &amp; Ogden 1970; Kozlowski 1992; Obeso 2002; Wright {\\i{}et al.} 2005; Weiner {\\i{}et al.} 2009; Wenk &amp; Falster 2015; Salguero-G\\uc0\\u243{}mez 2017)}","plainCitation":"(Harper &amp; Ogden 1970; Kozlowski 1992; Obeso 2002; Wright et al. 2005; Weiner et al. 2009; Wenk &amp; Falster 2015; Salguero-Gómez 2017)"},"citationItems":[{"id":2620,"uris":["http://zotero.org/users/272915/items/P2WFIKVZ"],"uri":["http://zotero.org/users/272915/items/P2WFIKVZ"],"itemData":{"id":2620,"type":"article-journal","title":"The reproductive strategy of higher plants: i. the concept of strategy with special reference to Senecio vulgaris l.","container-title":"Journal of Ecology","page":"681-698","volume":"58","issue":"3","source":"JSTOR","abstract":"This paper is the first of a series in which the partitioning of dry matter and energy throughout the life cycle of different plant species will be described. The concepts of energy allocation, strategy and tactics, and the measurement of `reproductive effort' are considered, primarily in relation to annual composites. An experimental application of these concepts to the life cycle of Senecio vulgaris grown under different `stress' conditions is described. Three `stress' treatments were imposed by growing the plants from seed in pots of three different sizes, in a poor sandy soil. The smallest pots imposed the greatest `stress'. The distribution of dry matter to the different parts of the plant was followed throughout the life cycle. Calorie conversion factors were obtained for the different organs, so that dry weights could be converted into calories, and the net energy budget described. `Reproductive effort' defined as: (Total seed production)/(total net production) × 100 (with production expressed as total calories) was found to lie between 18 and 24% for S. vulgaris, except under extreme stress conditions, when the plants were depauperate and flowering was erratic. The `reproductive effort' estimated for S. vulgaris is very similar to estimates for other annual Compositae. Annual composites which have been cultivated as crop plants are apparently no more efficient (as seed producing machines) than weed species in the same family.","URL":"http://www.jstor.org/stable/2258529","DOI":"10.2307/2258529","ISSN":"0022-0477","note":"ArticleType: research-article / Full publication date: Nov., 1970 / Copyright © 1970 British Ecological Society","shortTitle":"The Reproductive Strategy of Higher Plants","journalAbbreviation":"Journal of Ecology","author":[{"family":"Harper","given":"John L."},{"family":"Ogden","given":"John"}],"issued":{"date-parts":[["1970",11,1]]},"accessed":{"date-parts":[["2013",12,19]]}}},{"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Ramon"}],"issued":{"date-parts":[["2002",9]]}}},{"id":40,"uris":["http://zotero.org/groups/37061/items/I2Q7DW3C"],"uri":["http://zotero.org/groups/37061/items/I2Q7DW3C"],"itemData":{"id":40,"type":"article-journal","title":"Reproductive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species.","URL":"http://journals.cambridge.org/action/displayAbstract?fromPage=online&amp;aid=307354","DOI":"10.1017/S0266467405002294","call-number":"0026","shortTitle":"Reproductive Size Thresholds in Tropical Trees","author":[{"family":"Wright","given":"S. J."},{"family":"Jaramillo","given":"M. A."},{"family":"Pavon","given":"J."},{"family":"Condit","given":"R."},{"family":"Hubbell","given":"S. P."},{"family":"Foster","given":"R. B."}],"issued":{"date-parts":[["2005"]]},"accessed":{"date-parts":[["2008",10,8]]}}},{"id":485,"uris":["http://zotero.org/users/503753/items/E5TZKK83"],"uri":["http://zotero.org/users/503753/items/E5TZKK83"],"itemData":{"id":485,"type":"article-journal","title":"The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S."}],"issued":{"date-parts":[["2015",12,1]]}}},{"id":8901,"uris":["http://zotero.org/users/272915/items/7QB9PQT6"],"uri":["http://zotero.org/users/272915/items/7QB9PQT6"],"itemData":{"id":8901,"type":"article-journal","title":"Applications of the fast–slow continuum and reproductive strategy framework of plant life histories","container-title":"New Phytologist","page":"1618–1624","volume":"213","issue":"4","source":"Wiley Online Library","abstract":"Understanding the forces that shape the great amount of variation in plant longevity, reproductive output and growth rate is fundamental to effective predictions of viability, invasions and evolutionary pressures. Here, I extend the recently introduced ‘fast–slow continuum and reproductive strategy’ framework to quantify the variation in plant life history strategies world-wide. I use high-resolution demographic information from 625 plant species and show that this framework predicts not only key demographic properties, such as population growth rate and demographic resilience, but also has important connections to the leaf economics spectrum, biogeographical characteristics, evolutionary biology and conservation biology. This framework may allow plant biologists to unlock powerful global plant predictions from a handful of open-access field measurements.","URL":"http://onlinelibrary.wiley.com/doi/10.1111/nph.14289/abstract","DOI":"10.1111/nph.14289","ISSN":"1469-8137","journalAbbreviation":"New Phytol","language":"en","author":[{"family":"Salguero-Gómez","given":"Roberto"}],"issued":{"date-parts":[["2017"]]},"accessed":{"date-parts":[["2016",12,11]]}}}],"schema":"https://github.com/citation-style-language/schema/raw/master/csl-citation.json"} </w:instrText>
      </w:r>
      <w:r w:rsidR="004F40A3" w:rsidRPr="00FC0793">
        <w:rPr>
          <w:rFonts w:cs="Times New Roman"/>
        </w:rPr>
        <w:fldChar w:fldCharType="separate"/>
      </w:r>
      <w:r w:rsidR="00DB2F9E" w:rsidRPr="000E4764">
        <w:rPr>
          <w:rFonts w:cs="Times New Roman"/>
          <w:szCs w:val="24"/>
          <w:lang w:val="en-US"/>
        </w:rPr>
        <w:t xml:space="preserve">(Harper &amp; Ogden 1970; Kozlowski 1992; </w:t>
      </w:r>
      <w:proofErr w:type="spellStart"/>
      <w:r w:rsidR="00DB2F9E" w:rsidRPr="000E4764">
        <w:rPr>
          <w:rFonts w:cs="Times New Roman"/>
          <w:szCs w:val="24"/>
          <w:lang w:val="en-US"/>
        </w:rPr>
        <w:t>Obeso</w:t>
      </w:r>
      <w:proofErr w:type="spellEnd"/>
      <w:r w:rsidR="00DB2F9E" w:rsidRPr="000E4764">
        <w:rPr>
          <w:rFonts w:cs="Times New Roman"/>
          <w:szCs w:val="24"/>
          <w:lang w:val="en-US"/>
        </w:rPr>
        <w:t xml:space="preserve"> 2002; Wright </w:t>
      </w:r>
      <w:r w:rsidR="00DB2F9E" w:rsidRPr="000E4764">
        <w:rPr>
          <w:rFonts w:cs="Times New Roman"/>
          <w:i/>
          <w:iCs/>
          <w:szCs w:val="24"/>
          <w:lang w:val="en-US"/>
        </w:rPr>
        <w:t>et al.</w:t>
      </w:r>
      <w:r w:rsidR="00DB2F9E" w:rsidRPr="000E4764">
        <w:rPr>
          <w:rFonts w:cs="Times New Roman"/>
          <w:szCs w:val="24"/>
          <w:lang w:val="en-US"/>
        </w:rPr>
        <w:t xml:space="preserve"> 2005; Weiner </w:t>
      </w:r>
      <w:r w:rsidR="00DB2F9E" w:rsidRPr="000E4764">
        <w:rPr>
          <w:rFonts w:cs="Times New Roman"/>
          <w:i/>
          <w:iCs/>
          <w:szCs w:val="24"/>
          <w:lang w:val="en-US"/>
        </w:rPr>
        <w:t>et al.</w:t>
      </w:r>
      <w:r w:rsidR="00DB2F9E" w:rsidRPr="000E4764">
        <w:rPr>
          <w:rFonts w:cs="Times New Roman"/>
          <w:szCs w:val="24"/>
          <w:lang w:val="en-US"/>
        </w:rPr>
        <w:t xml:space="preserve"> 2009; </w:t>
      </w:r>
      <w:proofErr w:type="spellStart"/>
      <w:r w:rsidR="00DB2F9E" w:rsidRPr="000E4764">
        <w:rPr>
          <w:rFonts w:cs="Times New Roman"/>
          <w:szCs w:val="24"/>
          <w:lang w:val="en-US"/>
        </w:rPr>
        <w:t>Wenk</w:t>
      </w:r>
      <w:proofErr w:type="spellEnd"/>
      <w:r w:rsidR="00DB2F9E" w:rsidRPr="000E4764">
        <w:rPr>
          <w:rFonts w:cs="Times New Roman"/>
          <w:szCs w:val="24"/>
          <w:lang w:val="en-US"/>
        </w:rPr>
        <w:t xml:space="preserve"> &amp; Falster 2015; </w:t>
      </w:r>
      <w:proofErr w:type="spellStart"/>
      <w:r w:rsidR="00DB2F9E" w:rsidRPr="000E4764">
        <w:rPr>
          <w:rFonts w:cs="Times New Roman"/>
          <w:szCs w:val="24"/>
          <w:lang w:val="en-US"/>
        </w:rPr>
        <w:t>Salguero</w:t>
      </w:r>
      <w:proofErr w:type="spellEnd"/>
      <w:r w:rsidR="00DB2F9E" w:rsidRPr="000E4764">
        <w:rPr>
          <w:rFonts w:cs="Times New Roman"/>
          <w:szCs w:val="24"/>
          <w:lang w:val="en-US"/>
        </w:rPr>
        <w:t>-Gómez 2017)</w:t>
      </w:r>
      <w:r w:rsidR="004F40A3" w:rsidRPr="00FC0793">
        <w:rPr>
          <w:rFonts w:cs="Times New Roman"/>
        </w:rPr>
        <w:fldChar w:fldCharType="end"/>
      </w:r>
      <w:r w:rsidR="004F40A3" w:rsidRPr="00CF4B90">
        <w:rPr>
          <w:rFonts w:cs="Times New Roman"/>
        </w:rPr>
        <w:t>.</w:t>
      </w:r>
    </w:p>
    <w:p w14:paraId="4EDADB58" w14:textId="1D9F9FA0" w:rsidR="00B43685" w:rsidDel="00694153" w:rsidRDefault="004F4D70" w:rsidP="006E3FB8">
      <w:pPr>
        <w:spacing w:line="480" w:lineRule="auto"/>
        <w:rPr>
          <w:del w:id="88" w:author="Daniel Falster" w:date="2017-09-08T11:54:00Z"/>
          <w:rFonts w:cs="Times New Roman"/>
        </w:rPr>
      </w:pPr>
      <w:del w:id="89" w:author="Daniel Falster" w:date="2017-09-08T11:54:00Z">
        <w:r w:rsidDel="00694153">
          <w:rPr>
            <w:rFonts w:cs="Times New Roman"/>
          </w:rPr>
          <w:delText>In the theoretical literature, the concept of a</w:delText>
        </w:r>
        <w:r w:rsidR="00B43685" w:rsidDel="00694153">
          <w:rPr>
            <w:rFonts w:cs="Times New Roman"/>
          </w:rPr>
          <w:delText xml:space="preserve"> </w:delText>
        </w:r>
        <w:r w:rsidR="007B44CC" w:rsidRPr="0005509C" w:rsidDel="00694153">
          <w:rPr>
            <w:rFonts w:cs="Times New Roman"/>
          </w:rPr>
          <w:delText>reproductive allocation (RA)</w:delText>
        </w:r>
        <w:r w:rsidR="007B44CC" w:rsidDel="00694153">
          <w:rPr>
            <w:rFonts w:cs="Times New Roman"/>
          </w:rPr>
          <w:delText xml:space="preserve"> </w:delText>
        </w:r>
        <w:r w:rsidR="00B43685" w:rsidDel="00694153">
          <w:rPr>
            <w:rFonts w:cs="Times New Roman"/>
          </w:rPr>
          <w:delText>schedule</w:delText>
        </w:r>
        <w:r w:rsidDel="00694153">
          <w:rPr>
            <w:rFonts w:cs="Times New Roman"/>
          </w:rPr>
          <w:delText xml:space="preserve"> (Fig. 1) </w:delText>
        </w:r>
        <w:r w:rsidR="004F40A3" w:rsidDel="00694153">
          <w:rPr>
            <w:rFonts w:cs="Times New Roman"/>
          </w:rPr>
          <w:delText xml:space="preserve">has been </w:delText>
        </w:r>
        <w:r w:rsidDel="00694153">
          <w:rPr>
            <w:rFonts w:cs="Times New Roman"/>
          </w:rPr>
          <w:delText>established</w:delText>
        </w:r>
        <w:r w:rsidR="004F40A3" w:rsidDel="00694153">
          <w:rPr>
            <w:rFonts w:cs="Times New Roman"/>
          </w:rPr>
          <w:delText xml:space="preserve"> for some time</w:delText>
        </w:r>
        <w:r w:rsidDel="00694153">
          <w:rPr>
            <w:rFonts w:cs="Times New Roman"/>
          </w:rPr>
          <w:delText xml:space="preserve">, and many factors </w:delText>
        </w:r>
        <w:r w:rsidR="00336DAA" w:rsidDel="00694153">
          <w:rPr>
            <w:rFonts w:cs="Times New Roman"/>
          </w:rPr>
          <w:delText xml:space="preserve">are </w:delText>
        </w:r>
        <w:r w:rsidR="004F40A3" w:rsidDel="00694153">
          <w:rPr>
            <w:rFonts w:cs="Times New Roman"/>
          </w:rPr>
          <w:delText xml:space="preserve">now </w:delText>
        </w:r>
        <w:r w:rsidR="00336DAA" w:rsidDel="00694153">
          <w:rPr>
            <w:rFonts w:cs="Times New Roman"/>
          </w:rPr>
          <w:delText>known</w:delText>
        </w:r>
        <w:r w:rsidDel="00694153">
          <w:rPr>
            <w:rFonts w:cs="Times New Roman"/>
          </w:rPr>
          <w:delText xml:space="preserve"> to influence the </w:delText>
        </w:r>
        <w:r w:rsidRPr="004F4D70" w:rsidDel="00694153">
          <w:rPr>
            <w:rFonts w:cs="Times New Roman"/>
          </w:rPr>
          <w:delText xml:space="preserve">evolution </w:delText>
        </w:r>
        <w:r w:rsidDel="00694153">
          <w:rPr>
            <w:rFonts w:cs="Times New Roman"/>
          </w:rPr>
          <w:delText>of RA schedules</w:delText>
        </w:r>
        <w:r w:rsidR="00336DAA" w:rsidDel="00694153">
          <w:rPr>
            <w:rFonts w:cs="Times New Roman"/>
          </w:rPr>
          <w:delText xml:space="preserve"> in models</w:delText>
        </w:r>
        <w:r w:rsidR="009941FE" w:rsidDel="00694153">
          <w:rPr>
            <w:rFonts w:cs="Times New Roman"/>
          </w:rPr>
          <w:delText xml:space="preserve"> </w:delText>
        </w:r>
        <w:bookmarkStart w:id="90" w:name="OLE_LINK3"/>
        <w:bookmarkStart w:id="91" w:name="OLE_LINK4"/>
        <w:r w:rsidR="0065000C" w:rsidDel="00694153">
          <w:rPr>
            <w:rFonts w:cs="Times New Roman"/>
          </w:rPr>
          <w:fldChar w:fldCharType="begin"/>
        </w:r>
        <w:r w:rsidR="0065000C" w:rsidDel="00694153">
          <w:rPr>
            <w:rFonts w:cs="Times New Roman"/>
          </w:rPr>
          <w:delInstrText xml:space="preserve"> ADDIN ZOTERO_ITEM CSL_CITATION {"citationID":"1n61fod27p","properties":{"formattedCitation":"(review by Kozlowski 1992)","plainCitation":"(review by 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reproduction","author":[{"family":"Kozlowski","given":"Jan"}],"issued":{"date-parts":[["1992",1]]}},"prefix":"review by"}],"schema":"https://github.com/citation-style-language/schema/raw/master/csl-citation.json"} </w:delInstrText>
        </w:r>
        <w:r w:rsidR="0065000C" w:rsidDel="00694153">
          <w:rPr>
            <w:rFonts w:cs="Times New Roman"/>
          </w:rPr>
          <w:fldChar w:fldCharType="separate"/>
        </w:r>
        <w:r w:rsidR="0065000C" w:rsidDel="00694153">
          <w:rPr>
            <w:rFonts w:cs="Times New Roman"/>
            <w:noProof/>
          </w:rPr>
          <w:delText>(review by Kozlowski 1992)</w:delText>
        </w:r>
        <w:r w:rsidR="0065000C" w:rsidDel="00694153">
          <w:rPr>
            <w:rFonts w:cs="Times New Roman"/>
          </w:rPr>
          <w:fldChar w:fldCharType="end"/>
        </w:r>
        <w:r w:rsidDel="00694153">
          <w:rPr>
            <w:rFonts w:cs="Times New Roman"/>
          </w:rPr>
          <w:delText>.</w:delText>
        </w:r>
        <w:r w:rsidR="00336DAA" w:rsidDel="00694153">
          <w:rPr>
            <w:rFonts w:cs="Times New Roman"/>
          </w:rPr>
          <w:delText xml:space="preserve"> </w:delText>
        </w:r>
        <w:bookmarkEnd w:id="90"/>
        <w:bookmarkEnd w:id="91"/>
        <w:r w:rsidR="00B43685" w:rsidDel="00694153">
          <w:rPr>
            <w:rFonts w:cs="Times New Roman"/>
          </w:rPr>
          <w:delText>RA</w:delText>
        </w:r>
        <w:r w:rsidR="00186DE7" w:rsidDel="00694153">
          <w:rPr>
            <w:rFonts w:cs="Times New Roman"/>
          </w:rPr>
          <w:delText xml:space="preserve"> is </w:delText>
        </w:r>
        <w:r w:rsidR="00B43685" w:rsidRPr="0005509C" w:rsidDel="00694153">
          <w:rPr>
            <w:rFonts w:cs="Times New Roman"/>
          </w:rPr>
          <w:delText xml:space="preserve">the proportion of </w:delText>
        </w:r>
        <w:r w:rsidR="00B43685" w:rsidDel="00694153">
          <w:rPr>
            <w:rFonts w:cs="Times New Roman"/>
          </w:rPr>
          <w:delText>available</w:delText>
        </w:r>
        <w:r w:rsidR="00B43685" w:rsidRPr="0005509C" w:rsidDel="00694153">
          <w:rPr>
            <w:rFonts w:cs="Times New Roman"/>
          </w:rPr>
          <w:delText xml:space="preserve"> </w:delText>
        </w:r>
        <w:r w:rsidR="00092380" w:rsidDel="00694153">
          <w:rPr>
            <w:rFonts w:cs="Times New Roman"/>
          </w:rPr>
          <w:delText>mass</w:delText>
        </w:r>
        <w:r w:rsidR="00B43685" w:rsidRPr="0005509C" w:rsidDel="00694153">
          <w:rPr>
            <w:rFonts w:cs="Times New Roman"/>
          </w:rPr>
          <w:delText xml:space="preserve"> that is invested in reproduction (versus growth</w:delText>
        </w:r>
        <w:r w:rsidR="00B43685" w:rsidDel="00694153">
          <w:rPr>
            <w:rFonts w:cs="Times New Roman"/>
          </w:rPr>
          <w:delText xml:space="preserve">) in a given year </w:delText>
        </w:r>
        <w:r w:rsidR="00B43685" w:rsidRPr="0005509C" w:rsidDel="00694153">
          <w:rPr>
            <w:rFonts w:cs="Times New Roman"/>
          </w:rPr>
          <w:fldChar w:fldCharType="begin"/>
        </w:r>
        <w:r w:rsidR="005A577B" w:rsidDel="00694153">
          <w:rPr>
            <w:rFonts w:cs="Times New Roman"/>
          </w:rPr>
          <w:delInstrText xml:space="preserve"> ADDIN ZOTERO_ITEM CSL_CITATION {"citationID":"No7WH88y","properties":{"formattedCitation":"(de Wit 1978; Kozlowski 1992)","plainCitation":"(de Wit 1978; Kozlowski 1992)"},"citationItems":[{"id":988,"uris":["http://zotero.org/users/503753/items/U6XJQF73"],"uri":["http://zotero.org/users/503753/items/U6XJQF73"],"itemData":{"id":988,"type":"book","title":"Simulation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delInstrText>
        </w:r>
        <w:r w:rsidR="00B43685" w:rsidRPr="0005509C" w:rsidDel="00694153">
          <w:rPr>
            <w:rFonts w:cs="Times New Roman"/>
          </w:rPr>
          <w:fldChar w:fldCharType="separate"/>
        </w:r>
        <w:r w:rsidR="005A577B" w:rsidDel="00694153">
          <w:rPr>
            <w:rFonts w:cs="Times New Roman"/>
            <w:szCs w:val="24"/>
            <w:lang w:val="en-US"/>
          </w:rPr>
          <w:delText>(de Wit 1978; Kozlowski 1992)</w:delText>
        </w:r>
        <w:r w:rsidR="00B43685" w:rsidRPr="0005509C" w:rsidDel="00694153">
          <w:rPr>
            <w:rFonts w:cs="Times New Roman"/>
          </w:rPr>
          <w:fldChar w:fldCharType="end"/>
        </w:r>
        <w:r w:rsidR="00B43685" w:rsidDel="00694153">
          <w:rPr>
            <w:rFonts w:cs="Times New Roman"/>
          </w:rPr>
          <w:delText xml:space="preserve">. </w:delText>
        </w:r>
        <w:r w:rsidR="00336DAA" w:rsidDel="00694153">
          <w:rPr>
            <w:rFonts w:cs="Times New Roman"/>
          </w:rPr>
          <w:delText xml:space="preserve">An RA schedule </w:delText>
        </w:r>
        <w:r w:rsidR="00B43685" w:rsidDel="00694153">
          <w:rPr>
            <w:rFonts w:cs="Times New Roman"/>
          </w:rPr>
          <w:delText xml:space="preserve">then </w:delText>
        </w:r>
        <w:r w:rsidR="00B86764" w:rsidRPr="0005509C" w:rsidDel="00694153">
          <w:rPr>
            <w:rFonts w:cs="Times New Roman"/>
          </w:rPr>
          <w:delText xml:space="preserve">summarizes </w:delText>
        </w:r>
        <w:r w:rsidR="00B006ED" w:rsidRPr="0005509C" w:rsidDel="00694153">
          <w:rPr>
            <w:rFonts w:cs="Times New Roman"/>
          </w:rPr>
          <w:delText xml:space="preserve">investment into </w:delText>
        </w:r>
        <w:r w:rsidR="00B86764" w:rsidRPr="0005509C" w:rsidDel="00694153">
          <w:rPr>
            <w:rFonts w:cs="Times New Roman"/>
          </w:rPr>
          <w:delText>growth</w:delText>
        </w:r>
        <w:r w:rsidR="00B006ED" w:rsidRPr="0005509C" w:rsidDel="00694153">
          <w:rPr>
            <w:rFonts w:cs="Times New Roman"/>
          </w:rPr>
          <w:delText xml:space="preserve"> versus </w:delText>
        </w:r>
        <w:r w:rsidR="00B86764" w:rsidRPr="0005509C" w:rsidDel="00694153">
          <w:rPr>
            <w:rFonts w:cs="Times New Roman"/>
          </w:rPr>
          <w:delText xml:space="preserve">reproduction </w:delText>
        </w:r>
        <w:r w:rsidR="00336DAA" w:rsidDel="00694153">
          <w:rPr>
            <w:rFonts w:cs="Times New Roman"/>
          </w:rPr>
          <w:delText>across an individual’s lifetime</w:delText>
        </w:r>
        <w:r w:rsidR="004F40A3" w:rsidDel="00694153">
          <w:rPr>
            <w:rFonts w:cs="Times New Roman"/>
          </w:rPr>
          <w:delText xml:space="preserve">. </w:delText>
        </w:r>
      </w:del>
      <w:del w:id="92" w:author="Daniel Falster" w:date="2017-09-07T16:43:00Z">
        <w:r w:rsidR="004F40A3" w:rsidDel="00131689">
          <w:rPr>
            <w:rFonts w:cs="Times New Roman"/>
          </w:rPr>
          <w:delText xml:space="preserve">RA schedules are </w:delText>
        </w:r>
      </w:del>
      <w:del w:id="93" w:author="Daniel Falster" w:date="2017-09-07T12:46:00Z">
        <w:r w:rsidR="004F40A3" w:rsidDel="001A592F">
          <w:rPr>
            <w:rFonts w:cs="Times New Roman"/>
          </w:rPr>
          <w:delText xml:space="preserve">usually </w:delText>
        </w:r>
      </w:del>
      <w:del w:id="94" w:author="Daniel Falster" w:date="2017-09-07T16:43:00Z">
        <w:r w:rsidR="004F40A3" w:rsidDel="00131689">
          <w:rPr>
            <w:rFonts w:cs="Times New Roman"/>
          </w:rPr>
          <w:delText>expressed in relation to size</w:delText>
        </w:r>
      </w:del>
      <w:del w:id="95" w:author="Daniel Falster" w:date="2017-09-07T14:21:00Z">
        <w:r w:rsidR="00186DE7" w:rsidDel="00602459">
          <w:rPr>
            <w:rFonts w:cs="Times New Roman"/>
          </w:rPr>
          <w:delText xml:space="preserve"> (see Fig</w:delText>
        </w:r>
        <w:r w:rsidR="00B5796D" w:rsidDel="00602459">
          <w:rPr>
            <w:rFonts w:cs="Times New Roman"/>
          </w:rPr>
          <w:delText>.</w:delText>
        </w:r>
        <w:r w:rsidR="00186DE7" w:rsidDel="00602459">
          <w:rPr>
            <w:rFonts w:cs="Times New Roman"/>
          </w:rPr>
          <w:delText xml:space="preserve"> 1 for examples), </w:delText>
        </w:r>
      </w:del>
      <w:del w:id="96" w:author="Daniel Falster" w:date="2017-09-07T12:46:00Z">
        <w:r w:rsidR="00186DE7" w:rsidDel="001A592F">
          <w:rPr>
            <w:rFonts w:cs="Times New Roman"/>
          </w:rPr>
          <w:delText>as allocation</w:delText>
        </w:r>
        <w:r w:rsidR="004F40A3" w:rsidDel="001A592F">
          <w:rPr>
            <w:rFonts w:cs="Times New Roman"/>
          </w:rPr>
          <w:delText xml:space="preserve"> respond</w:delText>
        </w:r>
        <w:r w:rsidR="00186DE7" w:rsidDel="001A592F">
          <w:rPr>
            <w:rFonts w:cs="Times New Roman"/>
          </w:rPr>
          <w:delText>s</w:delText>
        </w:r>
        <w:r w:rsidR="004F40A3" w:rsidDel="001A592F">
          <w:rPr>
            <w:rFonts w:cs="Times New Roman"/>
          </w:rPr>
          <w:delText xml:space="preserve"> more directly to </w:delText>
        </w:r>
        <w:r w:rsidR="00186DE7" w:rsidDel="001A592F">
          <w:rPr>
            <w:rFonts w:cs="Times New Roman"/>
          </w:rPr>
          <w:delText>a plant’s</w:delText>
        </w:r>
        <w:r w:rsidR="004F40A3" w:rsidDel="001A592F">
          <w:rPr>
            <w:rFonts w:cs="Times New Roman"/>
          </w:rPr>
          <w:delText xml:space="preserve"> current physiological state than </w:delText>
        </w:r>
        <w:r w:rsidR="00186DE7" w:rsidDel="001A592F">
          <w:rPr>
            <w:rFonts w:cs="Times New Roman"/>
          </w:rPr>
          <w:delText>its age (</w:delText>
        </w:r>
        <w:r w:rsidR="00186DE7" w:rsidRPr="006E3FB8" w:rsidDel="001A592F">
          <w:rPr>
            <w:rFonts w:cs="Times New Roman"/>
            <w:highlight w:val="yellow"/>
          </w:rPr>
          <w:delText>refs</w:delText>
        </w:r>
        <w:r w:rsidR="00186DE7" w:rsidDel="001A592F">
          <w:rPr>
            <w:rFonts w:cs="Times New Roman"/>
          </w:rPr>
          <w:delText>).</w:delText>
        </w:r>
      </w:del>
    </w:p>
    <w:p w14:paraId="400430D7" w14:textId="71B172E4" w:rsidR="00694153" w:rsidRDefault="00520C5E" w:rsidP="00694153">
      <w:pPr>
        <w:spacing w:line="480" w:lineRule="auto"/>
        <w:rPr>
          <w:ins w:id="97" w:author="Daniel Falster" w:date="2017-09-08T11:54:00Z"/>
          <w:rFonts w:cs="Times New Roman"/>
        </w:rPr>
      </w:pPr>
      <w:r>
        <w:rPr>
          <w:rFonts w:cs="Times New Roman"/>
        </w:rPr>
        <w:t>The importance of reproductive allocation for plant p</w:t>
      </w:r>
      <w:r w:rsidRPr="00EA4CB8">
        <w:rPr>
          <w:rFonts w:cs="Times New Roman"/>
        </w:rPr>
        <w:t>opulation</w:t>
      </w:r>
      <w:r>
        <w:rPr>
          <w:rFonts w:cs="Times New Roman"/>
        </w:rPr>
        <w:t xml:space="preserve"> dynamics has been highlighted recently via the compilation of full lifecycle demographic data.  </w:t>
      </w:r>
      <w:proofErr w:type="spellStart"/>
      <w:r w:rsidRPr="00AC426E">
        <w:rPr>
          <w:rFonts w:cs="Times New Roman"/>
          <w:szCs w:val="24"/>
          <w:lang w:val="en-US"/>
        </w:rPr>
        <w:t>Salguero</w:t>
      </w:r>
      <w:proofErr w:type="spellEnd"/>
      <w:r w:rsidRPr="00AC426E">
        <w:rPr>
          <w:rFonts w:cs="Times New Roman"/>
          <w:szCs w:val="24"/>
          <w:lang w:val="en-US"/>
        </w:rPr>
        <w:t xml:space="preserve">-Gómez </w:t>
      </w:r>
      <w:r w:rsidRPr="00AC426E">
        <w:rPr>
          <w:rFonts w:cs="Times New Roman"/>
          <w:i/>
          <w:iCs/>
          <w:szCs w:val="24"/>
          <w:lang w:val="en-US"/>
        </w:rPr>
        <w:t>et al.</w:t>
      </w:r>
      <w:r>
        <w:rPr>
          <w:rFonts w:cs="Times New Roman"/>
          <w:szCs w:val="24"/>
          <w:lang w:val="en-US"/>
        </w:rPr>
        <w:t xml:space="preserve"> </w:t>
      </w:r>
      <w:r>
        <w:rPr>
          <w:rFonts w:cs="Times New Roman"/>
          <w:szCs w:val="24"/>
          <w:lang w:val="en-US"/>
        </w:rPr>
        <w:fldChar w:fldCharType="begin"/>
      </w:r>
      <w:r w:rsidR="00DA0369">
        <w:rPr>
          <w:rFonts w:cs="Times New Roman"/>
          <w:szCs w:val="24"/>
          <w:lang w:val="en-US"/>
        </w:rPr>
        <w:instrText xml:space="preserve"> ADDIN ZOTERO_ITEM CSL_CITATION {"citationID":"2m640p5k9d","properties":{"formattedCitation":"(2016)","plainCitation":"(2016)"},"citationItems":[{"id":8033,"uris":["http://zotero.org/users/272915/items/HEPRG7GG"],"uri":["http://zotero.org/users/272915/items/HEPRG7GG"],"itemData":{"id":8033,"type":"article-journal","title":"Fast–slow continuum and reproductive strategies structure plant life-history variation worldwide","container-title":"Proceedings of the National Academy of Sciences","page":"230-235","volume":"113","issue":"1","source":"www.pnas.org","abstract":"The identification of patterns in life-history strategies across the tree of life is essential to our prediction of population persistence, extinction, and diversification. Plants exhibit a wide range of patterns of longevity, growth, and reproduction, but the general determinants of this enormous variation in life history are poorly understood. We use demographic data from 418 plant species in the wild, from annual herbs to supercentennial trees, to examine how growth form, habitat, and phylogenetic relationships structure plant life histories and to develop a framework to predict population performance. We show that 55% of the variation in plant life-history strategies is adequately characterized using two independent axes: the fast–slow continuum, including fast-growing, short-lived plant species at one end and slow-growing, long-lived species at the other, and a reproductive strategy axis, with highly reproductive, iteroparous species at one extreme and poorly reproductive, semelparous plants with frequent shrinkage at the other. Our findings remain consistent across major habitats and are minimally affected by plant growth form and phylogenetic ancestry, suggesting that the relative independence of the fast–slow and reproduction strategy axes is general in the plant kingdom. Our findings have similarities with how life-history strategies are structured in mammals, birds, and reptiles. The position of plant species populations in the 2D space produced by both axes predicts their rate of recovery from disturbances and population growth rate. This life-history framework may complement trait-based frameworks on leaf and wood economics; together these frameworks may allow prediction of responses of plants to anthropogenic disturbances and changing environments.","URL":"http://www.pnas.org/content/113/1/230","DOI":"10.1073/pnas.1506215112","ISSN":"0027-8424, 1091-6490","note":"PMID: 26699477","journalAbbreviation":"PNAS","language":"en","author":[{"family":"Salguero-Gómez","given":"Roberto"},{"family":"Jones","given":"Owen R."},{"family":"Jongejans","given":"Eelke"},{"family":"Blomberg","given":"Simon P."},{"family":"Hodgson","given":"David J."},{"family":"Mbeau-Ache","given":"Cyril"},{"family":"Zuidema","given":"Pieter A."},{"family":"Kroon","given":"Hans","dropping-particle":"de"},{"family":"Buckley","given":"Yvonne M."}],"issued":{"date-parts":[["2016",1,5]]},"accessed":{"date-parts":[["2016",3,1]]}},"suppress-author":true}],"schema":"https://github.com/citation-style-language/schema/raw/master/csl-citation.json"} </w:instrText>
      </w:r>
      <w:r>
        <w:rPr>
          <w:rFonts w:cs="Times New Roman"/>
          <w:szCs w:val="24"/>
          <w:lang w:val="en-US"/>
        </w:rPr>
        <w:fldChar w:fldCharType="separate"/>
      </w:r>
      <w:r>
        <w:rPr>
          <w:rFonts w:cs="Times New Roman"/>
          <w:noProof/>
          <w:szCs w:val="24"/>
          <w:lang w:val="en-US"/>
        </w:rPr>
        <w:t>(2016)</w:t>
      </w:r>
      <w:r>
        <w:rPr>
          <w:rFonts w:cs="Times New Roman"/>
          <w:szCs w:val="24"/>
          <w:lang w:val="en-US"/>
        </w:rPr>
        <w:fldChar w:fldCharType="end"/>
      </w:r>
      <w:r>
        <w:rPr>
          <w:rFonts w:cs="Times New Roman"/>
          <w:szCs w:val="24"/>
          <w:lang w:val="en-US"/>
        </w:rPr>
        <w:t xml:space="preserve"> found that </w:t>
      </w:r>
      <w:r>
        <w:rPr>
          <w:rFonts w:cs="Times New Roman"/>
        </w:rPr>
        <w:t xml:space="preserve">for 418 plant </w:t>
      </w:r>
      <w:r w:rsidRPr="00EA4CB8">
        <w:rPr>
          <w:rFonts w:cs="Times New Roman"/>
        </w:rPr>
        <w:t>species</w:t>
      </w:r>
      <w:r>
        <w:rPr>
          <w:rFonts w:cs="Times New Roman"/>
        </w:rPr>
        <w:t xml:space="preserve"> ranging from herbs to long-lived trees, the generation time (closely linked to age at first reproduction) </w:t>
      </w:r>
      <w:del w:id="98" w:author="Daniel Falster" w:date="2017-09-07T13:11:00Z">
        <w:r w:rsidDel="00381F24">
          <w:rPr>
            <w:rFonts w:cs="Times New Roman"/>
          </w:rPr>
          <w:delText xml:space="preserve">and degree of iteroparity </w:delText>
        </w:r>
      </w:del>
      <w:r>
        <w:rPr>
          <w:rFonts w:cs="Times New Roman"/>
        </w:rPr>
        <w:t xml:space="preserve">emerged as </w:t>
      </w:r>
      <w:ins w:id="99" w:author="Daniel Falster" w:date="2017-09-07T13:11:00Z">
        <w:r w:rsidR="00381F24">
          <w:rPr>
            <w:rFonts w:cs="Times New Roman"/>
          </w:rPr>
          <w:t xml:space="preserve">a </w:t>
        </w:r>
      </w:ins>
      <w:r>
        <w:rPr>
          <w:rFonts w:cs="Times New Roman"/>
        </w:rPr>
        <w:t>strong predictor</w:t>
      </w:r>
      <w:del w:id="100" w:author="Daniel Falster" w:date="2017-09-07T13:11:00Z">
        <w:r w:rsidDel="00381F24">
          <w:rPr>
            <w:rFonts w:cs="Times New Roman"/>
          </w:rPr>
          <w:delText>s</w:delText>
        </w:r>
      </w:del>
      <w:r>
        <w:rPr>
          <w:rFonts w:cs="Times New Roman"/>
        </w:rPr>
        <w:t xml:space="preserve"> of plant </w:t>
      </w:r>
      <w:r w:rsidRPr="00883066">
        <w:rPr>
          <w:rFonts w:cs="Times New Roman"/>
        </w:rPr>
        <w:t>population</w:t>
      </w:r>
      <w:r>
        <w:rPr>
          <w:rFonts w:cs="Times New Roman"/>
        </w:rPr>
        <w:t xml:space="preserve"> dynamics. Similarly, in large-scale analyses of plant trait data, traits related to reproduct</w:t>
      </w:r>
      <w:r w:rsidR="00E5537F">
        <w:rPr>
          <w:rFonts w:cs="Times New Roman"/>
        </w:rPr>
        <w:t>ive str</w:t>
      </w:r>
      <w:r w:rsidR="00C40380">
        <w:rPr>
          <w:rFonts w:cs="Times New Roman"/>
        </w:rPr>
        <w:t>at</w:t>
      </w:r>
      <w:r w:rsidR="00E5537F">
        <w:rPr>
          <w:rFonts w:cs="Times New Roman"/>
        </w:rPr>
        <w:t xml:space="preserve">egy </w:t>
      </w:r>
      <w:r>
        <w:rPr>
          <w:rFonts w:cs="Times New Roman"/>
        </w:rPr>
        <w:t>(</w:t>
      </w:r>
      <w:ins w:id="101" w:author="Daniel Falster" w:date="2017-09-08T11:56:00Z">
        <w:r w:rsidR="00694153">
          <w:rPr>
            <w:rFonts w:cs="Times New Roman"/>
          </w:rPr>
          <w:t xml:space="preserve">i.e. </w:t>
        </w:r>
      </w:ins>
      <w:r>
        <w:rPr>
          <w:rFonts w:cs="Times New Roman"/>
        </w:rPr>
        <w:t xml:space="preserve">maximum size) emerge as </w:t>
      </w:r>
      <w:r w:rsidR="00E5537F">
        <w:rPr>
          <w:rFonts w:cs="Times New Roman"/>
        </w:rPr>
        <w:t xml:space="preserve">a </w:t>
      </w:r>
      <w:r>
        <w:rPr>
          <w:rFonts w:cs="Times New Roman"/>
        </w:rPr>
        <w:t>major ax</w:t>
      </w:r>
      <w:r w:rsidR="00E5537F">
        <w:rPr>
          <w:rFonts w:cs="Times New Roman"/>
        </w:rPr>
        <w:t>i</w:t>
      </w:r>
      <w:r>
        <w:rPr>
          <w:rFonts w:cs="Times New Roman"/>
        </w:rPr>
        <w:t>s of variation</w:t>
      </w:r>
      <w:r w:rsidR="00E5537F">
        <w:rPr>
          <w:rFonts w:cs="Times New Roman"/>
        </w:rPr>
        <w:t xml:space="preserve"> across the worlds flora</w:t>
      </w:r>
      <w:r>
        <w:rPr>
          <w:rFonts w:cs="Times New Roman"/>
        </w:rPr>
        <w:t xml:space="preserve"> </w:t>
      </w:r>
      <w:r>
        <w:rPr>
          <w:rFonts w:cs="Times New Roman"/>
        </w:rPr>
        <w:fldChar w:fldCharType="begin"/>
      </w:r>
      <w:r w:rsidR="00DA0369">
        <w:rPr>
          <w:rFonts w:cs="Times New Roman"/>
        </w:rPr>
        <w:instrText xml:space="preserve"> ADDIN ZOTERO_ITEM CSL_CITATION {"citationID":"24egqk6nq2","properties":{"formattedCitation":"{\\rtf (D\\uc0\\u237{}az {\\i{}et al.} 2016)}","plainCitation":"(Díaz et al. 2016)"},"citationItems":[{"id":9335,"uris":["http://zotero.org/groups/37061/items/X4VC5RW5"],"uri":["http://zotero.org/groups/37061/items/X4VC5RW5"],"itemData":{"id":9335,"type":"article-journal","title":"The global spectrum of plant form and function","container-title":"Nature","page":"167-171","volume":"529","issue":"7585","abstract":"Earth is home to a remarkable diversity of plant forms and life histories, yet comparatively few essential trait combinations have proved evolutionarily viable in today’s terrestrial biosphere. By analysing worldwide variation in six major traits critical to growth, survival and reproduction within the largest sample of vascular plant species ever compiled, we found that occupancy of six-dimensional trait space is strongly concentrated, indicating coordination and trade-offs. Three-quarters of trait variation is captured in a two-dimensional global spectrum of plant form and function. One major dimension within this plane reflects the size of whole plants and their parts; the other represents the leaf economics spectrum, which balances leaf construction costs against growth potential. The global plant trait spectrum provides a backdrop for elucidating constraints on evolution, for functionally qualifying species and ecosystems, and for improving models that predict future vegetation based on continuous variation in plant form and function.","URL":"http://dx.doi.org/10.1038/nature16489","ISSN":"0028-0836","journalAbbreviation":"Nature","author":[{"family":"Díaz","given":"Sandra"},{"family":"Kattge","given":"Jens"},{"family":"Cornelissen","given":"Johannes H. C."},{"family":"Wright","given":"Ian J."},{"family":"Lavorel","given":"Sandra"},{"family":"Dray","given":"Stéphane"},{"family":"Reu","given":"Björn"},{"family":"Kleyer","given":"Michael"},{"family":"Wirth","given":"Christian"},{"family":"Colin Prentice","given":"I."},{"family":"Garnier","given":"Eric"},{"family":"Bönisch","given":"Gerhard"},{"family":"Westoby","given":"Mark"},{"family":"Poorter","given":"Hendrik"},{"family":"Reich","given":"Peter B."},{"family":"Moles","given":"Angela T."},{"family":"Dickie","given":"John"},{"family":"Gillison","given":"Andrew N."},{"family":"Zanne","given":"Amy E."},{"family":"Chave","given":"Jérôme"},{"family":"Joseph Wright","given":"S."},{"family":"Sheremet’ev","given":"Serge N."},{"family":"Jactel","given":"Hervé"},{"family":"Baraloto","given":"Christopher"},{"family":"Cerabolini","given":"Bruno"},{"family":"Pierce","given":"Simon"},{"family":"Shipley","given":"Bill"},{"family":"Kirkup","given":"Donald"},{"family":"Casanoves","given":"Fernando"},{"family":"Joswig","given":"Julia S."},{"family":"Günther","given":"Angela"},{"family":"Falczuk","given":"Valeria"},{"family":"Rüger","given":"Nadja"},{"family":"Mahecha","given":"Miguel D."},{"family":"Gorné","given":"Lucas D."}],"issued":{"date-parts":[["2016",1,14]]}}}],"schema":"https://github.com/citation-style-language/schema/raw/master/csl-citation.json"} </w:instrText>
      </w:r>
      <w:r>
        <w:rPr>
          <w:rFonts w:cs="Times New Roman"/>
        </w:rPr>
        <w:fldChar w:fldCharType="separate"/>
      </w:r>
      <w:r w:rsidRPr="00437526">
        <w:rPr>
          <w:rFonts w:cs="Times New Roman"/>
          <w:szCs w:val="24"/>
          <w:lang w:val="en-US"/>
        </w:rPr>
        <w:t>(</w:t>
      </w:r>
      <w:proofErr w:type="spellStart"/>
      <w:r w:rsidRPr="00437526">
        <w:rPr>
          <w:rFonts w:cs="Times New Roman"/>
          <w:szCs w:val="24"/>
          <w:lang w:val="en-US"/>
        </w:rPr>
        <w:t>Díaz</w:t>
      </w:r>
      <w:proofErr w:type="spellEnd"/>
      <w:r w:rsidRPr="00437526">
        <w:rPr>
          <w:rFonts w:cs="Times New Roman"/>
          <w:szCs w:val="24"/>
          <w:lang w:val="en-US"/>
        </w:rPr>
        <w:t xml:space="preserve"> </w:t>
      </w:r>
      <w:r w:rsidRPr="00437526">
        <w:rPr>
          <w:rFonts w:cs="Times New Roman"/>
          <w:i/>
          <w:iCs/>
          <w:szCs w:val="24"/>
          <w:lang w:val="en-US"/>
        </w:rPr>
        <w:t>et al.</w:t>
      </w:r>
      <w:r w:rsidRPr="00437526">
        <w:rPr>
          <w:rFonts w:cs="Times New Roman"/>
          <w:szCs w:val="24"/>
          <w:lang w:val="en-US"/>
        </w:rPr>
        <w:t xml:space="preserve"> 2016)</w:t>
      </w:r>
      <w:r>
        <w:rPr>
          <w:rFonts w:cs="Times New Roman"/>
        </w:rPr>
        <w:fldChar w:fldCharType="end"/>
      </w:r>
      <w:r>
        <w:rPr>
          <w:rFonts w:cs="Times New Roman"/>
        </w:rPr>
        <w:t>.</w:t>
      </w:r>
      <w:ins w:id="102" w:author="Daniel Falster" w:date="2017-09-08T11:54:00Z">
        <w:r w:rsidR="00694153" w:rsidRPr="00694153">
          <w:rPr>
            <w:rFonts w:cs="Times New Roman"/>
          </w:rPr>
          <w:t xml:space="preserve"> </w:t>
        </w:r>
      </w:ins>
      <w:ins w:id="103" w:author="Daniel Falster" w:date="2017-09-08T11:56:00Z">
        <w:r w:rsidR="00694153">
          <w:rPr>
            <w:rFonts w:cs="Times New Roman"/>
          </w:rPr>
          <w:t xml:space="preserve">More generally however, it remains unclear how reproductive </w:t>
        </w:r>
      </w:ins>
      <w:ins w:id="104" w:author="Daniel Falster" w:date="2017-09-08T11:57:00Z">
        <w:r w:rsidR="00694153">
          <w:rPr>
            <w:rFonts w:cs="Times New Roman"/>
          </w:rPr>
          <w:t>strategies</w:t>
        </w:r>
      </w:ins>
      <w:ins w:id="105" w:author="Daniel Falster" w:date="2017-09-08T11:56:00Z">
        <w:r w:rsidR="00694153">
          <w:rPr>
            <w:rFonts w:cs="Times New Roman"/>
          </w:rPr>
          <w:t xml:space="preserve"> </w:t>
        </w:r>
      </w:ins>
      <w:ins w:id="106" w:author="Daniel Falster" w:date="2017-09-08T11:57:00Z">
        <w:r w:rsidR="00694153">
          <w:rPr>
            <w:rFonts w:cs="Times New Roman"/>
          </w:rPr>
          <w:t>should be quantified in cross-</w:t>
        </w:r>
        <w:r w:rsidR="00694153" w:rsidRPr="00694153">
          <w:rPr>
            <w:rFonts w:cs="Times New Roman"/>
          </w:rPr>
          <w:t>species</w:t>
        </w:r>
        <w:r w:rsidR="00694153">
          <w:rPr>
            <w:rFonts w:cs="Times New Roman"/>
          </w:rPr>
          <w:t xml:space="preserve"> comparisons, or how </w:t>
        </w:r>
        <w:r w:rsidR="00694153" w:rsidRPr="00694153">
          <w:rPr>
            <w:rFonts w:cs="Times New Roman"/>
          </w:rPr>
          <w:t>species</w:t>
        </w:r>
        <w:r w:rsidR="00694153">
          <w:rPr>
            <w:rFonts w:cs="Times New Roman"/>
          </w:rPr>
          <w:t xml:space="preserve"> differences in reproductive strategy may relate to other </w:t>
        </w:r>
        <w:proofErr w:type="spellStart"/>
        <w:r w:rsidR="00694153">
          <w:rPr>
            <w:rFonts w:cs="Times New Roman"/>
          </w:rPr>
          <w:t>physiologcail</w:t>
        </w:r>
        <w:proofErr w:type="spellEnd"/>
        <w:r w:rsidR="00694153">
          <w:rPr>
            <w:rFonts w:cs="Times New Roman"/>
          </w:rPr>
          <w:t xml:space="preserve"> traits.</w:t>
        </w:r>
      </w:ins>
    </w:p>
    <w:p w14:paraId="4997570D" w14:textId="3FBCCEF2" w:rsidR="00520C5E" w:rsidRDefault="00694153" w:rsidP="006E3FB8">
      <w:pPr>
        <w:spacing w:line="480" w:lineRule="auto"/>
        <w:rPr>
          <w:rFonts w:cs="Times New Roman"/>
        </w:rPr>
      </w:pPr>
      <w:commentRangeStart w:id="107"/>
      <w:ins w:id="108" w:author="Daniel Falster" w:date="2017-09-08T11:54:00Z">
        <w:r>
          <w:rPr>
            <w:rFonts w:cs="Times New Roman"/>
          </w:rPr>
          <w:t xml:space="preserve">In the theoretical </w:t>
        </w:r>
      </w:ins>
      <w:ins w:id="109" w:author="Daniel Falster" w:date="2017-09-08T11:55:00Z">
        <w:r>
          <w:rPr>
            <w:rFonts w:cs="Times New Roman"/>
          </w:rPr>
          <w:t xml:space="preserve">evolutionary-ecology </w:t>
        </w:r>
      </w:ins>
      <w:ins w:id="110" w:author="Daniel Falster" w:date="2017-09-08T11:54:00Z">
        <w:r>
          <w:rPr>
            <w:rFonts w:cs="Times New Roman"/>
          </w:rPr>
          <w:t xml:space="preserve">literature, the concept of a </w:t>
        </w:r>
        <w:r w:rsidRPr="0005509C">
          <w:rPr>
            <w:rFonts w:cs="Times New Roman"/>
          </w:rPr>
          <w:t>reproductive allocation (RA)</w:t>
        </w:r>
        <w:r>
          <w:rPr>
            <w:rFonts w:cs="Times New Roman"/>
          </w:rPr>
          <w:t xml:space="preserve"> schedule (Fig. 1) has been established for some time, and many factors are now known to influence the </w:t>
        </w:r>
        <w:r w:rsidRPr="004F4D70">
          <w:rPr>
            <w:rFonts w:cs="Times New Roman"/>
          </w:rPr>
          <w:t xml:space="preserve">evolution </w:t>
        </w:r>
        <w:r>
          <w:rPr>
            <w:rFonts w:cs="Times New Roman"/>
          </w:rPr>
          <w:t xml:space="preserve">of RA schedules in models </w:t>
        </w:r>
        <w:r>
          <w:rPr>
            <w:rFonts w:cs="Times New Roman"/>
          </w:rPr>
          <w:fldChar w:fldCharType="begin"/>
        </w:r>
        <w:r>
          <w:rPr>
            <w:rFonts w:cs="Times New Roman"/>
          </w:rPr>
          <w:instrText xml:space="preserve"> ADDIN ZOTERO_ITEM CSL_CITATION {"citationID":"1n61fod27p","properties":{"formattedCitation":"(review by Kozlowski 1992)","plainCitation":"(review by 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reproduction","author":[{"family":"Kozlowski","given":"Jan"}],"issued":{"date-parts":[["1992",1]]}},"prefix":"review by"}],"schema":"https://github.com/citation-style-language/schema/raw/master/csl-citation.json"} </w:instrText>
        </w:r>
        <w:r>
          <w:rPr>
            <w:rFonts w:cs="Times New Roman"/>
          </w:rPr>
          <w:fldChar w:fldCharType="separate"/>
        </w:r>
        <w:r>
          <w:rPr>
            <w:rFonts w:cs="Times New Roman"/>
            <w:noProof/>
          </w:rPr>
          <w:t>(review by Kozlowski 1992)</w:t>
        </w:r>
        <w:r>
          <w:rPr>
            <w:rFonts w:cs="Times New Roman"/>
          </w:rPr>
          <w:fldChar w:fldCharType="end"/>
        </w:r>
        <w:r>
          <w:rPr>
            <w:rFonts w:cs="Times New Roman"/>
          </w:rPr>
          <w:t xml:space="preserve">. RA is </w:t>
        </w:r>
        <w:r w:rsidRPr="0005509C">
          <w:rPr>
            <w:rFonts w:cs="Times New Roman"/>
          </w:rPr>
          <w:t xml:space="preserve">the proportion of </w:t>
        </w:r>
        <w:r>
          <w:rPr>
            <w:rFonts w:cs="Times New Roman"/>
          </w:rPr>
          <w:t>available</w:t>
        </w:r>
        <w:r w:rsidRPr="0005509C">
          <w:rPr>
            <w:rFonts w:cs="Times New Roman"/>
          </w:rPr>
          <w:t xml:space="preserve"> </w:t>
        </w:r>
        <w:r>
          <w:rPr>
            <w:rFonts w:cs="Times New Roman"/>
          </w:rPr>
          <w:t>mass</w:t>
        </w:r>
        <w:r w:rsidRPr="0005509C">
          <w:rPr>
            <w:rFonts w:cs="Times New Roman"/>
          </w:rPr>
          <w:t xml:space="preserve"> that is invested in reproduction (versus growth</w:t>
        </w:r>
        <w:r>
          <w:rPr>
            <w:rFonts w:cs="Times New Roman"/>
          </w:rPr>
          <w:t xml:space="preserve">) in a given year </w:t>
        </w:r>
        <w:r w:rsidRPr="0005509C">
          <w:rPr>
            <w:rFonts w:cs="Times New Roman"/>
          </w:rPr>
          <w:fldChar w:fldCharType="begin"/>
        </w:r>
        <w:r>
          <w:rPr>
            <w:rFonts w:cs="Times New Roman"/>
          </w:rPr>
          <w:instrText xml:space="preserve"> ADDIN ZOTERO_ITEM CSL_CITATION {"citationID":"No7WH88y","properties":{"formattedCitation":"(de Wit 1978; Kozlowski 1992)","plainCitation":"(de Wit 1978; Kozlowski 1992)"},"citationItems":[{"id":988,"uris":["http://zotero.org/users/503753/items/U6XJQF73"],"uri":["http://zotero.org/users/503753/items/U6XJQF73"],"itemData":{"id":988,"type":"book","title":"Simulation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05509C">
          <w:rPr>
            <w:rFonts w:cs="Times New Roman"/>
          </w:rPr>
          <w:fldChar w:fldCharType="separate"/>
        </w:r>
        <w:r>
          <w:rPr>
            <w:rFonts w:cs="Times New Roman"/>
            <w:szCs w:val="24"/>
            <w:lang w:val="en-US"/>
          </w:rPr>
          <w:t>(de Wit 1978; Kozlowski 1992)</w:t>
        </w:r>
        <w:r w:rsidRPr="0005509C">
          <w:rPr>
            <w:rFonts w:cs="Times New Roman"/>
          </w:rPr>
          <w:fldChar w:fldCharType="end"/>
        </w:r>
        <w:r>
          <w:rPr>
            <w:rFonts w:cs="Times New Roman"/>
          </w:rPr>
          <w:t xml:space="preserve">. An RA schedule, expressed in relation to plant size or age, then </w:t>
        </w:r>
        <w:r w:rsidRPr="0005509C">
          <w:rPr>
            <w:rFonts w:cs="Times New Roman"/>
          </w:rPr>
          <w:t xml:space="preserve">summarizes investment into growth versus reproduction </w:t>
        </w:r>
        <w:r>
          <w:rPr>
            <w:rFonts w:cs="Times New Roman"/>
          </w:rPr>
          <w:t>across an individual’s lifetime (see Fig. 1 for examples). .</w:t>
        </w:r>
        <w:r w:rsidDel="001A592F">
          <w:rPr>
            <w:rFonts w:cs="Times New Roman"/>
          </w:rPr>
          <w:t xml:space="preserve"> </w:t>
        </w:r>
        <w:r>
          <w:rPr>
            <w:rFonts w:cs="Times New Roman"/>
          </w:rPr>
          <w:t xml:space="preserve"> </w:t>
        </w:r>
        <w:commentRangeEnd w:id="107"/>
        <w:r>
          <w:rPr>
            <w:rStyle w:val="CommentReference"/>
          </w:rPr>
          <w:commentReference w:id="107"/>
        </w:r>
      </w:ins>
    </w:p>
    <w:p w14:paraId="611D8C5C" w14:textId="18FA71F4" w:rsidR="0079765C" w:rsidRDefault="00186DE7" w:rsidP="006E3FB8">
      <w:pPr>
        <w:spacing w:line="480" w:lineRule="auto"/>
        <w:rPr>
          <w:rFonts w:cs="Times New Roman"/>
        </w:rPr>
      </w:pPr>
      <w:r>
        <w:rPr>
          <w:rFonts w:cs="Times New Roman"/>
        </w:rPr>
        <w:t>Theoretical studies have now established that a wide variety of RA schedules</w:t>
      </w:r>
      <w:r w:rsidR="00520C5E">
        <w:rPr>
          <w:rFonts w:cs="Times New Roman"/>
        </w:rPr>
        <w:t xml:space="preserve"> – and by implication l</w:t>
      </w:r>
      <w:r w:rsidR="00DC1E20">
        <w:rPr>
          <w:rFonts w:cs="Times New Roman"/>
        </w:rPr>
        <w:t>i</w:t>
      </w:r>
      <w:r w:rsidR="00520C5E">
        <w:rPr>
          <w:rFonts w:cs="Times New Roman"/>
        </w:rPr>
        <w:t xml:space="preserve">fe-histories – </w:t>
      </w:r>
      <w:r>
        <w:rPr>
          <w:rFonts w:cs="Times New Roman"/>
        </w:rPr>
        <w:t>can</w:t>
      </w:r>
      <w:r w:rsidR="00520C5E">
        <w:rPr>
          <w:rFonts w:cs="Times New Roman"/>
        </w:rPr>
        <w:t xml:space="preserve"> </w:t>
      </w:r>
      <w:r>
        <w:rPr>
          <w:rFonts w:cs="Times New Roman"/>
        </w:rPr>
        <w:t xml:space="preserve">be selected for, depending on the nature of </w:t>
      </w:r>
      <w:r w:rsidRPr="00186DE7">
        <w:rPr>
          <w:rFonts w:cs="Times New Roman"/>
        </w:rPr>
        <w:t>environment</w:t>
      </w:r>
      <w:r>
        <w:rPr>
          <w:rFonts w:cs="Times New Roman"/>
        </w:rPr>
        <w:t xml:space="preserve">, allocation-related </w:t>
      </w:r>
      <w:r w:rsidRPr="00186DE7">
        <w:rPr>
          <w:rFonts w:cs="Times New Roman"/>
        </w:rPr>
        <w:t>trade-</w:t>
      </w:r>
      <w:r w:rsidRPr="00186DE7">
        <w:rPr>
          <w:rFonts w:cs="Times New Roman"/>
        </w:rPr>
        <w:lastRenderedPageBreak/>
        <w:t>off</w:t>
      </w:r>
      <w:r>
        <w:rPr>
          <w:rFonts w:cs="Times New Roman"/>
        </w:rPr>
        <w:t xml:space="preserve">s, and other organismal traits </w:t>
      </w:r>
      <w:r w:rsidR="00EA4CB8">
        <w:rPr>
          <w:rFonts w:cs="Times New Roman"/>
        </w:rPr>
        <w:fldChar w:fldCharType="begin"/>
      </w:r>
      <w:r w:rsidR="00EA4CB8">
        <w:rPr>
          <w:rFonts w:cs="Times New Roman"/>
        </w:rPr>
        <w:instrText xml:space="preserve"> ADDIN ZOTERO_ITEM CSL_CITATION {"citationID":"QSQz2xcx","properties":{"formattedCitation":"(reviews by Kozlowski 1992; Thomas 2011)","plainCitation":"(reviews by Kozlowski 1992; Thomas 2011)"},"citationItems":[{"id":"TeIaCtvn/XFVmDwRs","uris":["http://zotero.org/users/503753/items/TTXC3SGZ"],"uri":["http://zotero.org/users/503753/items/TTXC3SGZ"],"itemData":{"id":"TeIaCtvn/XFVmDwRs","type":"article-journal","title":"Optimal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reproduction","author":[{"family":"Kozlowski","given":"Jan"}],"issued":{"date-parts":[["1992",1]]}},"prefix":"reviews by"},{"id":"TeIaCtvn/iPH4KNE0","uris":["http://zotero.org/users/503753/items/A5DKECRU"],"uri":["http://zotero.org/users/503753/items/A5DKECRU"],"itemData":{"id":"TeIaCtvn/iPH4KNE0","type":"chapter","title":"Age-related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EA4CB8">
        <w:rPr>
          <w:rFonts w:cs="Times New Roman"/>
        </w:rPr>
        <w:fldChar w:fldCharType="separate"/>
      </w:r>
      <w:r w:rsidR="00EA4CB8">
        <w:rPr>
          <w:rFonts w:cs="Times New Roman"/>
          <w:noProof/>
        </w:rPr>
        <w:t>(reviews by Kozlowski 1992; Thomas 2011)</w:t>
      </w:r>
      <w:r w:rsidR="00EA4CB8">
        <w:rPr>
          <w:rFonts w:cs="Times New Roman"/>
        </w:rPr>
        <w:fldChar w:fldCharType="end"/>
      </w:r>
      <w:r w:rsidR="00EA4CB8">
        <w:rPr>
          <w:rFonts w:cs="Times New Roman"/>
        </w:rPr>
        <w:t>.</w:t>
      </w:r>
      <w:r>
        <w:rPr>
          <w:rFonts w:cs="Times New Roman"/>
        </w:rPr>
        <w:t xml:space="preserve"> </w:t>
      </w:r>
      <w:r w:rsidR="00A20556" w:rsidRPr="0005509C">
        <w:rPr>
          <w:rFonts w:cs="Times New Roman"/>
        </w:rPr>
        <w:t xml:space="preserve">Early theoretical </w:t>
      </w:r>
      <w:r w:rsidR="00633066">
        <w:rPr>
          <w:rFonts w:cs="Times New Roman"/>
        </w:rPr>
        <w:t xml:space="preserve">studies </w:t>
      </w:r>
      <w:r w:rsidR="00A20556" w:rsidRPr="0005509C">
        <w:rPr>
          <w:rFonts w:cs="Times New Roman"/>
        </w:rPr>
        <w:t>suggest</w:t>
      </w:r>
      <w:r w:rsidR="00AE7047" w:rsidRPr="0005509C">
        <w:rPr>
          <w:rFonts w:cs="Times New Roman"/>
        </w:rPr>
        <w:t>ed</w:t>
      </w:r>
      <w:r w:rsidR="00A20556" w:rsidRPr="0005509C">
        <w:rPr>
          <w:rFonts w:cs="Times New Roman"/>
        </w:rPr>
        <w:t xml:space="preserve"> an individual’s fitness </w:t>
      </w:r>
      <w:r w:rsidR="00AE7047" w:rsidRPr="0005509C">
        <w:rPr>
          <w:rFonts w:cs="Times New Roman"/>
        </w:rPr>
        <w:t xml:space="preserve">was </w:t>
      </w:r>
      <w:r w:rsidR="00A20556" w:rsidRPr="0005509C">
        <w:rPr>
          <w:rFonts w:cs="Times New Roman"/>
        </w:rPr>
        <w:t xml:space="preserve">always maximized </w:t>
      </w:r>
      <w:r w:rsidR="00B43685">
        <w:rPr>
          <w:rFonts w:cs="Times New Roman"/>
        </w:rPr>
        <w:t>via a bang-bang strategy: a period of</w:t>
      </w:r>
      <w:r w:rsidR="00A20556" w:rsidRPr="0005509C">
        <w:rPr>
          <w:rFonts w:cs="Times New Roman"/>
        </w:rPr>
        <w:t xml:space="preserve"> first investing solely in growth and then ceasing growth and </w:t>
      </w:r>
      <w:r w:rsidR="00B43685">
        <w:rPr>
          <w:rFonts w:cs="Times New Roman"/>
        </w:rPr>
        <w:t xml:space="preserve">investing solely in </w:t>
      </w:r>
      <w:r w:rsidR="00A20556" w:rsidRPr="0005509C">
        <w:rPr>
          <w:rFonts w:cs="Times New Roman"/>
        </w:rPr>
        <w:t>reproduction</w:t>
      </w:r>
      <w:r w:rsidR="009941FE">
        <w:rPr>
          <w:rFonts w:cs="Times New Roman"/>
        </w:rPr>
        <w:t>,</w:t>
      </w:r>
      <w:r w:rsidR="00A20556" w:rsidRPr="0005509C">
        <w:rPr>
          <w:rFonts w:cs="Times New Roman"/>
        </w:rPr>
        <w:t xml:space="preserve"> </w:t>
      </w:r>
      <w:r w:rsidR="00B43685">
        <w:rPr>
          <w:rFonts w:cs="Times New Roman"/>
        </w:rPr>
        <w:t>until</w:t>
      </w:r>
      <w:r w:rsidR="00A20556" w:rsidRPr="0005509C">
        <w:rPr>
          <w:rFonts w:cs="Times New Roman"/>
        </w:rPr>
        <w:t xml:space="preserve"> death</w:t>
      </w:r>
      <w:r w:rsidR="00B43685">
        <w:rPr>
          <w:rFonts w:cs="Times New Roman"/>
        </w:rPr>
        <w:t xml:space="preserve"> (Fig. 1a)</w:t>
      </w:r>
      <w:r w:rsidR="00A20556" w:rsidRPr="0005509C">
        <w:rPr>
          <w:rFonts w:cs="Times New Roman"/>
        </w:rPr>
        <w:t xml:space="preserve"> </w:t>
      </w:r>
      <w:r w:rsidR="00A20556" w:rsidRPr="0005509C">
        <w:rPr>
          <w:rFonts w:cs="Times New Roman"/>
        </w:rPr>
        <w:fldChar w:fldCharType="begin"/>
      </w:r>
      <w:r w:rsidR="00DA0369">
        <w:rPr>
          <w:rFonts w:cs="Times New Roman"/>
        </w:rPr>
        <w:instrText xml:space="preserve"> ADDIN ZOTERO_ITEM CSL_CITATION {"citationID":"eMpaZ6fq","properties":{"formattedCitation":"(Cohen 1976; King &amp; Roughgarden 1982)","plainCitation":"(Cohen 1976; King &amp; Roughgarden 1982)"},"citationItems":[{"id":1372,"uris":["http://zotero.org/users/272915/items/CU2ZE58T"],"uri":["http://zotero.org/users/272915/items/CU2ZE58T"],"itemData":{"id":1372,"type":"article-journal","title":"The Optimal Timing of Reproduction","container-title":"American Naturalist","page":"801-807","volume":"110","issue":"975","abstract":"The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URL":"http://links.jstor.org/sici?sici=0003-0147%28197609%2F10%29110%3A975%3C801%3ATOTOR%3E2.0.CO%3B2-7","call-number":"0085","author":[{"family":"Cohen","given":"Dan"}],"issued":{"date-parts":[["1976"]]}}},{"id":"5QPNnW3F/TcMgWXRu","uris":["http://zotero.org/users/503753/items/DTZCVT64"],"uri":["http://zotero.org/users/503753/items/DTZCVT64"],"itemData":{"id":"5QPNnW3F/TcMgWXRu","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A20556" w:rsidRPr="0005509C">
        <w:rPr>
          <w:rFonts w:cs="Times New Roman"/>
        </w:rPr>
        <w:fldChar w:fldCharType="separate"/>
      </w:r>
      <w:r w:rsidR="005A577B">
        <w:rPr>
          <w:rFonts w:cs="Times New Roman"/>
        </w:rPr>
        <w:t xml:space="preserve">(Cohen 1976; King &amp; </w:t>
      </w:r>
      <w:proofErr w:type="spellStart"/>
      <w:r w:rsidR="005A577B">
        <w:rPr>
          <w:rFonts w:cs="Times New Roman"/>
        </w:rPr>
        <w:t>Roughgarden</w:t>
      </w:r>
      <w:proofErr w:type="spellEnd"/>
      <w:r w:rsidR="005A577B">
        <w:rPr>
          <w:rFonts w:cs="Times New Roman"/>
        </w:rPr>
        <w:t xml:space="preserve"> 1982)</w:t>
      </w:r>
      <w:r w:rsidR="00A20556" w:rsidRPr="0005509C">
        <w:rPr>
          <w:rFonts w:cs="Times New Roman"/>
        </w:rPr>
        <w:fldChar w:fldCharType="end"/>
      </w:r>
      <w:r w:rsidR="00A20556" w:rsidRPr="0005509C">
        <w:rPr>
          <w:rFonts w:cs="Times New Roman"/>
        </w:rPr>
        <w:t>.</w:t>
      </w:r>
      <w:r w:rsidR="00B43685">
        <w:rPr>
          <w:rFonts w:cs="Times New Roman"/>
        </w:rPr>
        <w:t xml:space="preserve"> Bang-bang strategies are favoured both </w:t>
      </w:r>
      <w:r w:rsidR="00B43685" w:rsidRPr="00B43685">
        <w:rPr>
          <w:rFonts w:cs="Times New Roman"/>
        </w:rPr>
        <w:t xml:space="preserve">because </w:t>
      </w:r>
      <w:r w:rsidR="00B43685">
        <w:rPr>
          <w:rFonts w:cs="Times New Roman"/>
        </w:rPr>
        <w:t xml:space="preserve">of the compounding nature of plant growth, and </w:t>
      </w:r>
      <w:r w:rsidR="00B43685" w:rsidRPr="00B43685">
        <w:rPr>
          <w:rFonts w:cs="Times New Roman"/>
        </w:rPr>
        <w:t>because</w:t>
      </w:r>
      <w:r w:rsidR="00B43685">
        <w:rPr>
          <w:rFonts w:cs="Times New Roman"/>
        </w:rPr>
        <w:t xml:space="preserve"> this strategy is </w:t>
      </w:r>
      <w:r w:rsidR="007B44CC">
        <w:rPr>
          <w:rFonts w:cs="Times New Roman"/>
        </w:rPr>
        <w:t>effective</w:t>
      </w:r>
      <w:r w:rsidR="00B43685">
        <w:rPr>
          <w:rFonts w:cs="Times New Roman"/>
        </w:rPr>
        <w:t xml:space="preserve"> under </w:t>
      </w:r>
      <w:r w:rsidR="00B43685" w:rsidRPr="00B43685">
        <w:rPr>
          <w:rFonts w:cs="Times New Roman"/>
        </w:rPr>
        <w:t>competition</w:t>
      </w:r>
      <w:r w:rsidR="00520C5E">
        <w:rPr>
          <w:rFonts w:cs="Times New Roman"/>
        </w:rPr>
        <w:t xml:space="preserve"> </w:t>
      </w:r>
      <w:r w:rsidR="00520C5E">
        <w:rPr>
          <w:rFonts w:cs="Times New Roman"/>
        </w:rPr>
        <w:fldChar w:fldCharType="begin"/>
      </w:r>
      <w:r w:rsidR="00DA0369">
        <w:rPr>
          <w:rFonts w:cs="Times New Roman"/>
        </w:rPr>
        <w:instrText xml:space="preserve"> ADDIN ZOTERO_ITEM CSL_CITATION {"citationID":"a1csemjjfu","properties":{"formattedCitation":"(Falster &amp; Westoby 2003)","plainCitation":"(Falster &amp; Westoby 2003)"},"citationItems":[{"id":794,"uris":["http://zotero.org/users/272915/items/87RT6Q5I"],"uri":["http://zotero.org/users/272915/items/87RT6Q5I"],"itemData":{"id":794,"type":"article-journal","title":"Plant height and evolutionary games","container-title":"Trends in Ecology and Evolution","page":"337-343","volume":"18","issue":"7","abstract":"In plants, investment in height improves access to light, but incurs costs in construction and maintenance of the stem. Because the benefits of plant height depend on which other height strategies are present, competition for light can usefully be framed as a game-theoretic problem. The vertical structure of the world's vegetation, which is inefficient for plant growth, can then be understood as the outcome of evolutionary and ecological arms races. In addition, game-theoretic models predict taller vegetation on sites of higher leaf area index, and allocation to reproduction only after an initial period of height growth. However, of 14 game-theoretic models for height reviewed here, only one predicts coexistence of a mix of height strategies, a conspicuous feature of most vegetation. We suggest that game-theoretic models could help account for observed mixtures of height strategies if they incorporated processes for coexistence along spectra of light income and time since disturbance.","URL":"http://dx.doi.org/10.1016/S0169-5347(03)00061-2","DOI":"10.1016/S0169-5347(03)00061-2","call-number":"0080","author":[{"family":"Falster","given":"D. S."},{"family":"Westoby","given":"M."}],"issued":{"date-parts":[["2003"]]}}}],"schema":"https://github.com/citation-style-language/schema/raw/master/csl-citation.json"} </w:instrText>
      </w:r>
      <w:r w:rsidR="00520C5E">
        <w:rPr>
          <w:rFonts w:cs="Times New Roman"/>
        </w:rPr>
        <w:fldChar w:fldCharType="separate"/>
      </w:r>
      <w:r w:rsidR="00520C5E">
        <w:rPr>
          <w:rFonts w:cs="Times New Roman"/>
          <w:noProof/>
        </w:rPr>
        <w:t>(Falster &amp; Westoby 2003)</w:t>
      </w:r>
      <w:r w:rsidR="00520C5E">
        <w:rPr>
          <w:rFonts w:cs="Times New Roman"/>
        </w:rPr>
        <w:fldChar w:fldCharType="end"/>
      </w:r>
      <w:r w:rsidR="00B43685">
        <w:rPr>
          <w:rFonts w:cs="Times New Roman"/>
        </w:rPr>
        <w:t>. Th</w:t>
      </w:r>
      <w:r w:rsidR="007B44CC">
        <w:rPr>
          <w:rFonts w:cs="Times New Roman"/>
        </w:rPr>
        <w:t xml:space="preserve">e </w:t>
      </w:r>
      <w:r w:rsidR="005E4746">
        <w:rPr>
          <w:rFonts w:cs="Times New Roman"/>
        </w:rPr>
        <w:t xml:space="preserve">prediction </w:t>
      </w:r>
      <w:r w:rsidR="007B44CC">
        <w:rPr>
          <w:rFonts w:cs="Times New Roman"/>
        </w:rPr>
        <w:t>for a bang-bang outcome</w:t>
      </w:r>
      <w:r w:rsidR="009941FE">
        <w:rPr>
          <w:rFonts w:cs="Times New Roman"/>
        </w:rPr>
        <w:t>,</w:t>
      </w:r>
      <w:r w:rsidR="007B44CC">
        <w:rPr>
          <w:rFonts w:cs="Times New Roman"/>
        </w:rPr>
        <w:t xml:space="preserve"> however, </w:t>
      </w:r>
      <w:r w:rsidR="005E4746">
        <w:rPr>
          <w:rFonts w:cs="Times New Roman"/>
        </w:rPr>
        <w:t xml:space="preserve">clearly </w:t>
      </w:r>
      <w:r w:rsidR="009941FE">
        <w:rPr>
          <w:rFonts w:cs="Times New Roman"/>
        </w:rPr>
        <w:t>does</w:t>
      </w:r>
      <w:r w:rsidR="005E4746">
        <w:rPr>
          <w:rFonts w:cs="Times New Roman"/>
        </w:rPr>
        <w:t xml:space="preserve"> not </w:t>
      </w:r>
      <w:r w:rsidR="009941FE">
        <w:rPr>
          <w:rFonts w:cs="Times New Roman"/>
        </w:rPr>
        <w:t xml:space="preserve">work </w:t>
      </w:r>
      <w:r w:rsidR="00B43685">
        <w:rPr>
          <w:rFonts w:cs="Times New Roman"/>
        </w:rPr>
        <w:t>for</w:t>
      </w:r>
      <w:r w:rsidR="00A20556" w:rsidRPr="0005509C">
        <w:rPr>
          <w:rFonts w:cs="Times New Roman"/>
        </w:rPr>
        <w:t xml:space="preserve"> </w:t>
      </w:r>
      <w:r w:rsidR="0095544D">
        <w:rPr>
          <w:rFonts w:cs="Times New Roman"/>
        </w:rPr>
        <w:t xml:space="preserve">most </w:t>
      </w:r>
      <w:r w:rsidR="00A20556" w:rsidRPr="0005509C">
        <w:rPr>
          <w:rFonts w:cs="Times New Roman"/>
        </w:rPr>
        <w:t>perennial plants</w:t>
      </w:r>
      <w:r w:rsidR="0095544D">
        <w:rPr>
          <w:rFonts w:cs="Times New Roman"/>
        </w:rPr>
        <w:t>,</w:t>
      </w:r>
      <w:r w:rsidR="00B43685">
        <w:rPr>
          <w:rFonts w:cs="Times New Roman"/>
        </w:rPr>
        <w:t xml:space="preserve"> </w:t>
      </w:r>
      <w:r w:rsidR="0095544D">
        <w:rPr>
          <w:rFonts w:cs="Times New Roman"/>
        </w:rPr>
        <w:t>which</w:t>
      </w:r>
      <w:r>
        <w:rPr>
          <w:rFonts w:cs="Times New Roman"/>
        </w:rPr>
        <w:t xml:space="preserve"> </w:t>
      </w:r>
      <w:bookmarkStart w:id="111" w:name="OLE_LINK1"/>
      <w:bookmarkStart w:id="112" w:name="OLE_LINK2"/>
      <w:r>
        <w:rPr>
          <w:rFonts w:cs="Times New Roman"/>
        </w:rPr>
        <w:t>–</w:t>
      </w:r>
      <w:bookmarkEnd w:id="111"/>
      <w:bookmarkEnd w:id="112"/>
      <w:r>
        <w:rPr>
          <w:rFonts w:cs="Times New Roman"/>
        </w:rPr>
        <w:t xml:space="preserve"> </w:t>
      </w:r>
      <w:r w:rsidR="00A20556" w:rsidRPr="0005509C">
        <w:rPr>
          <w:rFonts w:cs="Times New Roman"/>
        </w:rPr>
        <w:t xml:space="preserve">excepting a small number of specialized species </w:t>
      </w:r>
      <w:r w:rsidR="00A20556" w:rsidRPr="0005509C">
        <w:rPr>
          <w:rFonts w:cs="Times New Roman"/>
        </w:rPr>
        <w:fldChar w:fldCharType="begin"/>
      </w:r>
      <w:r w:rsidR="00A20556" w:rsidRPr="0005509C">
        <w:rPr>
          <w:rFonts w:cs="Times New Roman"/>
        </w:rPr>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A20556" w:rsidRPr="0005509C">
        <w:rPr>
          <w:rFonts w:cs="Times New Roman"/>
        </w:rPr>
        <w:fldChar w:fldCharType="separate"/>
      </w:r>
      <w:r w:rsidR="001349E9" w:rsidRPr="00CA2814">
        <w:rPr>
          <w:rFonts w:cs="Times New Roman"/>
        </w:rPr>
        <w:t>(Young 2010; Thomas 2011)</w:t>
      </w:r>
      <w:r w:rsidR="00A20556" w:rsidRPr="0005509C">
        <w:rPr>
          <w:rFonts w:cs="Times New Roman"/>
        </w:rPr>
        <w:fldChar w:fldCharType="end"/>
      </w:r>
      <w:r>
        <w:rPr>
          <w:rFonts w:cs="Times New Roman"/>
        </w:rPr>
        <w:t xml:space="preserve"> –</w:t>
      </w:r>
      <w:r w:rsidR="0095544D">
        <w:rPr>
          <w:rFonts w:cs="Times New Roman"/>
        </w:rPr>
        <w:t xml:space="preserve"> </w:t>
      </w:r>
      <w:r w:rsidR="00A20556" w:rsidRPr="0005509C">
        <w:rPr>
          <w:rFonts w:cs="Times New Roman"/>
        </w:rPr>
        <w:t xml:space="preserve">exhibit </w:t>
      </w:r>
      <w:r w:rsidR="005E4746">
        <w:rPr>
          <w:rFonts w:cs="Times New Roman"/>
        </w:rPr>
        <w:t xml:space="preserve">“graded” </w:t>
      </w:r>
      <w:r w:rsidR="00520C5E">
        <w:rPr>
          <w:rFonts w:cs="Times New Roman"/>
        </w:rPr>
        <w:t xml:space="preserve">or “mixed-allocation” (i.e. an </w:t>
      </w:r>
      <w:proofErr w:type="spellStart"/>
      <w:r w:rsidR="00520C5E" w:rsidRPr="0005509C">
        <w:rPr>
          <w:rFonts w:cs="Times New Roman"/>
        </w:rPr>
        <w:t>iteroparous</w:t>
      </w:r>
      <w:proofErr w:type="spellEnd"/>
      <w:r w:rsidR="00520C5E">
        <w:rPr>
          <w:rFonts w:cs="Times New Roman"/>
        </w:rPr>
        <w:t xml:space="preserve">) </w:t>
      </w:r>
      <w:r w:rsidR="00B43685">
        <w:rPr>
          <w:rFonts w:cs="Times New Roman"/>
        </w:rPr>
        <w:t>RA</w:t>
      </w:r>
      <w:r w:rsidR="00B43685" w:rsidRPr="0005509C">
        <w:rPr>
          <w:rFonts w:cs="Times New Roman"/>
        </w:rPr>
        <w:t xml:space="preserve"> strategy</w:t>
      </w:r>
      <w:r w:rsidR="007B44CC">
        <w:rPr>
          <w:rFonts w:cs="Times New Roman"/>
        </w:rPr>
        <w:t>, consisting of</w:t>
      </w:r>
      <w:r w:rsidR="00B43685" w:rsidRPr="0005509C">
        <w:rPr>
          <w:rFonts w:cs="Times New Roman"/>
        </w:rPr>
        <w:t xml:space="preserve"> </w:t>
      </w:r>
      <w:r w:rsidR="00A20556" w:rsidRPr="0005509C">
        <w:rPr>
          <w:rFonts w:cs="Times New Roman"/>
        </w:rPr>
        <w:t xml:space="preserve">a </w:t>
      </w:r>
      <w:r w:rsidR="005E4746">
        <w:rPr>
          <w:rFonts w:cs="Times New Roman"/>
        </w:rPr>
        <w:t>gradual</w:t>
      </w:r>
      <w:r w:rsidR="005E4746" w:rsidRPr="0005509C">
        <w:rPr>
          <w:rFonts w:cs="Times New Roman"/>
        </w:rPr>
        <w:t xml:space="preserve"> </w:t>
      </w:r>
      <w:r w:rsidR="007B44CC">
        <w:rPr>
          <w:rFonts w:cs="Times New Roman"/>
        </w:rPr>
        <w:t>shift</w:t>
      </w:r>
      <w:r w:rsidR="00A20556" w:rsidRPr="0005509C">
        <w:rPr>
          <w:rFonts w:cs="Times New Roman"/>
        </w:rPr>
        <w:t xml:space="preserve"> of resources from growth to reproduction</w:t>
      </w:r>
      <w:r>
        <w:rPr>
          <w:rFonts w:cs="Times New Roman"/>
        </w:rPr>
        <w:t xml:space="preserve"> </w:t>
      </w:r>
      <w:r w:rsidR="00B43685">
        <w:rPr>
          <w:rFonts w:cs="Times New Roman"/>
        </w:rPr>
        <w:t>(Fig. 1b)</w:t>
      </w:r>
      <w:r w:rsidR="00A20556" w:rsidRPr="0005509C">
        <w:rPr>
          <w:rFonts w:cs="Times New Roman"/>
        </w:rPr>
        <w:t>.</w:t>
      </w:r>
      <w:r w:rsidR="005E4746" w:rsidRPr="005E4746">
        <w:t xml:space="preserve"> </w:t>
      </w:r>
      <w:r w:rsidR="005E4746" w:rsidRPr="005E4746">
        <w:rPr>
          <w:rFonts w:cs="Times New Roman"/>
        </w:rPr>
        <w:t>Th</w:t>
      </w:r>
      <w:r w:rsidR="005E4746">
        <w:rPr>
          <w:rFonts w:cs="Times New Roman"/>
        </w:rPr>
        <w:t xml:space="preserve">is mismatch between theory and observation led to the </w:t>
      </w:r>
      <w:r w:rsidR="0095544D">
        <w:rPr>
          <w:rFonts w:cs="Times New Roman"/>
        </w:rPr>
        <w:t>discovery</w:t>
      </w:r>
      <w:r w:rsidR="005E4746">
        <w:rPr>
          <w:rFonts w:cs="Times New Roman"/>
        </w:rPr>
        <w:t xml:space="preserve"> of </w:t>
      </w:r>
      <w:r w:rsidR="0095544D">
        <w:rPr>
          <w:rFonts w:cs="Times New Roman"/>
        </w:rPr>
        <w:t xml:space="preserve">factors promoting </w:t>
      </w:r>
      <w:r w:rsidR="005E4746">
        <w:rPr>
          <w:rFonts w:cs="Times New Roman"/>
        </w:rPr>
        <w:t>graded</w:t>
      </w:r>
      <w:r w:rsidR="00AC5370">
        <w:rPr>
          <w:rFonts w:cs="Times New Roman"/>
        </w:rPr>
        <w:t xml:space="preserve"> RA schedules</w:t>
      </w:r>
      <w:r>
        <w:rPr>
          <w:rFonts w:cs="Times New Roman"/>
        </w:rPr>
        <w:t xml:space="preserve">. </w:t>
      </w:r>
      <w:r w:rsidR="0095544D">
        <w:rPr>
          <w:rFonts w:cs="Times New Roman"/>
        </w:rPr>
        <w:t>It is now known that g</w:t>
      </w:r>
      <w:r>
        <w:rPr>
          <w:rFonts w:cs="Times New Roman"/>
        </w:rPr>
        <w:t xml:space="preserve">raded responses are favoured under a variety of scenarios, including </w:t>
      </w:r>
      <w:r w:rsidR="00AC5370">
        <w:rPr>
          <w:rFonts w:cs="Times New Roman"/>
        </w:rPr>
        <w:t>stochastic</w:t>
      </w:r>
      <w:r w:rsidR="00EA4CB8">
        <w:rPr>
          <w:rFonts w:cs="Times New Roman"/>
        </w:rPr>
        <w:t xml:space="preserve">, </w:t>
      </w:r>
      <w:r w:rsidR="0079765C" w:rsidRPr="0005509C">
        <w:rPr>
          <w:rFonts w:cs="Times New Roman"/>
        </w:rPr>
        <w:t xml:space="preserve">environmental conditions </w:t>
      </w:r>
      <w:r w:rsidR="0079765C" w:rsidRPr="0005509C">
        <w:rPr>
          <w:rFonts w:cs="Times New Roman"/>
        </w:rPr>
        <w:fldChar w:fldCharType="begin"/>
      </w:r>
      <w:r w:rsidR="0071185E">
        <w:rPr>
          <w:rFonts w:cs="Times New Roman"/>
        </w:rPr>
        <w:instrText xml:space="preserve"> ADDIN ZOTERO_ITEM CSL_CITATION {"citationID":"MOrK19jg","properties":{"formattedCitation":"(King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0079765C" w:rsidRPr="0005509C">
        <w:rPr>
          <w:rFonts w:cs="Times New Roman"/>
        </w:rPr>
        <w:fldChar w:fldCharType="separate"/>
      </w:r>
      <w:r w:rsidR="001349E9" w:rsidRPr="00CA2814">
        <w:rPr>
          <w:rFonts w:cs="Times New Roman"/>
        </w:rPr>
        <w:t xml:space="preserve">(King &amp; </w:t>
      </w:r>
      <w:proofErr w:type="spellStart"/>
      <w:r w:rsidR="001349E9" w:rsidRPr="00CA2814">
        <w:rPr>
          <w:rFonts w:cs="Times New Roman"/>
        </w:rPr>
        <w:t>Roughgarden</w:t>
      </w:r>
      <w:proofErr w:type="spellEnd"/>
      <w:r w:rsidR="001349E9" w:rsidRPr="00CA2814">
        <w:rPr>
          <w:rFonts w:cs="Times New Roman"/>
        </w:rPr>
        <w:t xml:space="preserve"> 1982)</w:t>
      </w:r>
      <w:r w:rsidR="0079765C" w:rsidRPr="0005509C">
        <w:rPr>
          <w:rFonts w:cs="Times New Roman"/>
        </w:rPr>
        <w:fldChar w:fldCharType="end"/>
      </w:r>
      <w:r w:rsidR="0095544D">
        <w:rPr>
          <w:rFonts w:cs="Times New Roman"/>
        </w:rPr>
        <w:t xml:space="preserve">; </w:t>
      </w:r>
      <w:r w:rsidR="00AC5370">
        <w:rPr>
          <w:rFonts w:cs="Times New Roman"/>
        </w:rPr>
        <w:t>non-</w:t>
      </w:r>
      <w:proofErr w:type="spellStart"/>
      <w:r w:rsidR="005A7693">
        <w:rPr>
          <w:rFonts w:cs="Times New Roman"/>
        </w:rPr>
        <w:t>lineari</w:t>
      </w:r>
      <w:del w:id="113" w:author="Daniel Falster" w:date="2017-09-07T13:11:00Z">
        <w:r w:rsidR="005A7693" w:rsidDel="0027569C">
          <w:rPr>
            <w:rFonts w:cs="Times New Roman"/>
          </w:rPr>
          <w:delText>ti</w:delText>
        </w:r>
      </w:del>
      <w:r w:rsidR="005A7693">
        <w:rPr>
          <w:rFonts w:cs="Times New Roman"/>
        </w:rPr>
        <w:t>ties</w:t>
      </w:r>
      <w:proofErr w:type="spellEnd"/>
      <w:r w:rsidR="0095544D">
        <w:rPr>
          <w:rFonts w:cs="Times New Roman"/>
        </w:rPr>
        <w:t xml:space="preserve"> in the</w:t>
      </w:r>
      <w:r w:rsidR="0079765C" w:rsidRPr="00B441DD">
        <w:rPr>
          <w:rFonts w:cs="Times New Roman"/>
        </w:rPr>
        <w:t xml:space="preserve"> </w:t>
      </w:r>
      <w:r w:rsidR="00CD7057">
        <w:rPr>
          <w:rFonts w:cs="Times New Roman"/>
        </w:rPr>
        <w:t>response</w:t>
      </w:r>
      <w:r w:rsidR="0095544D">
        <w:rPr>
          <w:rFonts w:cs="Times New Roman"/>
        </w:rPr>
        <w:t xml:space="preserve"> of</w:t>
      </w:r>
      <w:r w:rsidR="007B44CC">
        <w:rPr>
          <w:rFonts w:cs="Times New Roman"/>
        </w:rPr>
        <w:t xml:space="preserve"> growth, mortality or reproduction </w:t>
      </w:r>
      <w:r w:rsidR="0095544D">
        <w:rPr>
          <w:rFonts w:cs="Times New Roman"/>
        </w:rPr>
        <w:t>to</w:t>
      </w:r>
      <w:r w:rsidR="007B44CC">
        <w:rPr>
          <w:rFonts w:cs="Times New Roman"/>
        </w:rPr>
        <w:t xml:space="preserve"> </w:t>
      </w:r>
      <w:r w:rsidR="005A7693">
        <w:rPr>
          <w:rFonts w:cs="Times New Roman"/>
        </w:rPr>
        <w:t>i</w:t>
      </w:r>
      <w:r w:rsidR="007B44CC">
        <w:rPr>
          <w:rFonts w:cs="Times New Roman"/>
        </w:rPr>
        <w:t xml:space="preserve">ncreased </w:t>
      </w:r>
      <w:r w:rsidR="005A7693">
        <w:rPr>
          <w:rFonts w:cs="Times New Roman"/>
        </w:rPr>
        <w:t xml:space="preserve">investment </w:t>
      </w:r>
      <w:r w:rsidRPr="0005509C">
        <w:rPr>
          <w:rFonts w:cs="Times New Roman"/>
        </w:rPr>
        <w:fldChar w:fldCharType="begin"/>
      </w:r>
      <w:r w:rsidR="00DA0369">
        <w:rPr>
          <w:rFonts w:cs="Times New Roman"/>
        </w:rPr>
        <w:instrText xml:space="preserve"> ADDIN ZOTERO_ITEM CSL_CITATION {"citationID":"WZdS93ew","properties":{"formattedCitation":"{\\rtf (Charnov &amp; Schaffer 1973; Reznick &amp; Endler 1982; Engen &amp; Saether 1994; Miller, Tenhumberg &amp; Louda 2008; Mironchenko &amp; Koz\\uc0\\u322{}owski 2014)}","plainCitation":"(Charnov &amp; Schaffer 1973; Reznick &amp; Endler 1982; Engen &amp; Saether 1994; Miller, Tenhumberg &amp; Louda 2008; Mironchenko &amp; Kozłowski 2014)"},"citationItems":[{"id":9570,"uris":["http://zotero.org/groups/37061/items/BQTMF78E"],"uri":["http://zotero.org/groups/37061/items/BQTMF78E"],"itemData":{"id":9570,"type":"article-journal","title":"Life-History Consequences of Natural Selection: Cole's Result Revisited","container-title":"The American Naturalist","page":"791-793","volume":"107","issue":"958","source":"journals.uchicago.edu (Atypon)","URL":"http://www.journals.uchicago.edu/doi/abs/10.1086/282877","DOI":"10.1086/282877","ISSN":"0003-0147","shortTitle":"Life-History Consequences of Natural Selection","journalAbbreviation":"The American Naturalist","author":[{"family":"Charnov","given":"Eric L."},{"family":"Schaffer","given":"William M."}],"issued":{"date-parts":[["1973",11,1]]}}},{"id":9567,"uris":["http://zotero.org/groups/37061/items/3BR9ACGH"],"uri":["http://zotero.org/groups/37061/items/3BR9ACGH"],"itemData":{"id":9567,"type":"article-journal","title":"The Impact of Predation on Life History Evolution in Trinidadian Guppies (Poecilia reticulata)","container-title":"Evolution","page":"160-177","volume":"36","issue":"1","source":"JSTOR","abstract":"Previous research on natural populations of guppies in Trinidad established that guppies are exposed to geographically varying levels and types of predation. We examined the association between three predation \"treatments\" and several life history parameters. There were three modes of predation or treatments: (1) Crenicichla: high predation intensity, predominantly on adult guppies; (2) Rivulus: moderate predation intensity, predominantly on juveniles; and (3) Aequidens: low predation intensity on all size classes. We found in a survey of 16 localities that guppies from the Crenicichla treatment appear to have increased reproductive investment relative to the other treatments, and they achieve this in two ways. Guppies from Crenicichla treatments devote a larger percentage of their body weight to developing offspring (Reproductive Allotment) and have shorter interbrood intervals than the other treatments. They also produce more and smaller off-spring and begin to reproduce at a smaller size than the other two treatments. Guppies from Aequidens localities tend to be intermediate between Crenicichla and Rivulus localities, or tend to resemble guppies from Rivulus localities in the various life history statistics. The results of field data from two seasons, within-stream comparisons, an introduction experiment, and a selection experiment are all qualitatively consistent with the field survey and theoretical predictions. The data therefore make a strong case for the direct role of predators in molding guppy life history patterns.","URL":"http://www.jstor.org/stable/2407978","DOI":"10.2307/2407978","ISSN":"0014-3820","author":[{"family":"Reznick","given":"David"},{"family":"Endler","given":"John A."}],"issued":{"date-parts":[["1982"]]}}},{"id":9568,"uris":["http://zotero.org/groups/37061/items/7FKCTDQQ"],"uri":["http://zotero.org/groups/37061/items/7FKCTDQQ"],"itemData":{"id":9568,"type":"article-journal","title":"Optimal Allocation of Resources to Growth and Reproduction","container-title":"Theoretical Population Biology","page":"232-248","volume":"46","issue":"2","source":"ScienceDirect","abstract":"In this paper we present a model in continuous time that allows us to analyse how an individual should allocate resources to growth and reproduction in order to maximize its lifetime contribution to future generations. Assuming that the death rate only depends on age, the allocation of energy is the solution of an optimization problem defined by a life history model. Making particular assumptions for the individual′s potential for growth and reproduction covering many situations of biological interest, the precise solution can be written up explicitely. Hence the effect of the various parameters may be analysed in detail. In general, the individual should first use all its energy to growth, then at a certain age invest a proportion of energy into reproduction. This fraction increases as the individual grow older. In some situations growth finally stops, while for other parameter values the individual continue to grow until it dies. This model was used to examine, for the von Bertanlanffy′s growth curve, the effects on age and size at maturity of changing the age-specific mortality rates. In general, the growth changes From a determinate growth to an indeterminate growth pattern when the mortality rate increases. In particular, a strong effect was found when the juvenile mortality increased. Rapid growth was also found to favour early maturation.","URL":"http://www.sciencedirect.com/science/article/pii/S0040580984710264","DOI":"10.1006/tpbi.1994.1026","ISSN":"0040-5809","note":"bibtex: Engen-1994","journalAbbreviation":"Theoretical Population Biology","author":[{"family":"Engen","given":"S."},{"family":"Saether","given":"B. E."}],"issued":{"date-parts":[["1994",10,1]]}}},{"id":47,"uris":["http://zotero.org/groups/37061/items/K9AZHRW6"],"uri":["http://zotero.org/groups/37061/items/K9AZHRW6"],"itemData":{"id":47,"type":"article-journal","title":"Herbivore</w:instrText>
      </w:r>
      <w:r w:rsidR="00DA0369">
        <w:rPr>
          <w:rFonts w:ascii="Myriad Pro Semibold" w:hAnsi="Myriad Pro Semibold" w:cs="Myriad Pro Semibold"/>
        </w:rPr>
        <w:instrText>‐</w:instrText>
      </w:r>
      <w:r w:rsidR="00DA0369">
        <w:rPr>
          <w:rFonts w:cs="Times New Roman"/>
        </w:rPr>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00DA0369">
        <w:rPr>
          <w:rFonts w:ascii="Myriad Pro Semibold" w:hAnsi="Myriad Pro Semibold" w:cs="Myriad Pro Semibold"/>
        </w:rPr>
        <w:instrText>‐</w:instrText>
      </w:r>
      <w:r w:rsidR="00DA0369">
        <w:rPr>
          <w:rFonts w:cs="Times New Roman"/>
        </w:rPr>
        <w:instrText>history theory posits that reproductive strategies are shaped by trade</w:instrText>
      </w:r>
      <w:r w:rsidR="00DA0369">
        <w:rPr>
          <w:rFonts w:ascii="Myriad Pro Semibold" w:hAnsi="Myriad Pro Semibold" w:cs="Myriad Pro Semibold"/>
        </w:rPr>
        <w:instrText>‐</w:instrText>
      </w:r>
      <w:r w:rsidR="00DA0369">
        <w:rPr>
          <w:rFonts w:cs="Times New Roman"/>
        </w:rPr>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00DA0369">
        <w:rPr>
          <w:rFonts w:ascii="Myriad Pro Semibold" w:hAnsi="Myriad Pro Semibold" w:cs="Myriad Pro Semibold"/>
        </w:rPr>
        <w:instrText>‐</w:instrText>
      </w:r>
      <w:r w:rsidR="00DA0369">
        <w:rPr>
          <w:rFonts w:cs="Times New Roman"/>
        </w:rPr>
        <w:instrText>history theory. Here, we provide evidence for herbivore</w:instrText>
      </w:r>
      <w:r w:rsidR="00DA0369">
        <w:rPr>
          <w:rFonts w:ascii="Myriad Pro Semibold" w:hAnsi="Myriad Pro Semibold" w:cs="Myriad Pro Semibold"/>
        </w:rPr>
        <w:instrText>‐</w:instrText>
      </w:r>
      <w:r w:rsidR="00DA0369">
        <w:rPr>
          <w:rFonts w:cs="Times New Roman"/>
        </w:rPr>
        <w:instrText>mediated ecological costs of reproduction, and we develop theory to examine how these costs influence plant life</w:instrText>
      </w:r>
      <w:r w:rsidR="00DA0369">
        <w:rPr>
          <w:rFonts w:ascii="Myriad Pro Semibold" w:hAnsi="Myriad Pro Semibold" w:cs="Myriad Pro Semibold"/>
        </w:rPr>
        <w:instrText>‐</w:instrText>
      </w:r>
      <w:r w:rsidR="00DA0369">
        <w:rPr>
          <w:rFonts w:cs="Times New Roman"/>
        </w:rPr>
        <w:instrText>history strategies. Field experiments with an iteroparous cactus (Opuntia imbricata) indicated that greater reproductive effort (proportion of meristems allocated to reproduction) led to greater attack by a cactus</w:instrText>
      </w:r>
      <w:r w:rsidR="00DA0369">
        <w:rPr>
          <w:rFonts w:ascii="Myriad Pro Semibold" w:hAnsi="Myriad Pro Semibold" w:cs="Myriad Pro Semibold"/>
        </w:rPr>
        <w:instrText>‐</w:instrText>
      </w:r>
      <w:r w:rsidR="00DA0369">
        <w:rPr>
          <w:rFonts w:cs="Times New Roman"/>
        </w:rPr>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histories.&lt;/p&gt;","URL":"http://www.jstor.org/stable/10.1086/524961","DOI":"10.1086/524961","ISSN":"00030147","note":"ArticleType: research-article / Full publication date: February 2008 / Copyright © 2008 The University of Chicago Press \nbibtex: Miller-2008","author":[{"family":"Miller","given":"Tom E. X."},{"family":"Tenhumberg","given":"Brigitte"},{"family":"Louda","given":"Svata M."}],"issued":{"date-parts":[["2008",2,1]]},"accessed":{"date-parts":[["2011",4,7]]}}},{"id":9630,"uris":["http://zotero.org/users/272915/items/LNG3YQ2N"],"uri":["http://zotero.org/users/272915/items/LNG3YQ2N"],"itemData":{"id":9630,"type":"article-journal","title":"Optimal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Pr="0005509C">
        <w:rPr>
          <w:rFonts w:cs="Times New Roman"/>
        </w:rPr>
        <w:fldChar w:fldCharType="separate"/>
      </w:r>
      <w:r w:rsidR="005A577B" w:rsidRPr="000E4764">
        <w:rPr>
          <w:rFonts w:cs="Times New Roman"/>
          <w:szCs w:val="24"/>
          <w:lang w:val="en-US"/>
        </w:rPr>
        <w:t>(</w:t>
      </w:r>
      <w:proofErr w:type="spellStart"/>
      <w:r w:rsidR="005A577B" w:rsidRPr="000E4764">
        <w:rPr>
          <w:rFonts w:cs="Times New Roman"/>
          <w:szCs w:val="24"/>
          <w:lang w:val="en-US"/>
        </w:rPr>
        <w:t>Charnov</w:t>
      </w:r>
      <w:proofErr w:type="spellEnd"/>
      <w:r w:rsidR="005A577B" w:rsidRPr="000E4764">
        <w:rPr>
          <w:rFonts w:cs="Times New Roman"/>
          <w:szCs w:val="24"/>
          <w:lang w:val="en-US"/>
        </w:rPr>
        <w:t xml:space="preserve"> &amp; Schaffer 1973; </w:t>
      </w:r>
      <w:proofErr w:type="spellStart"/>
      <w:r w:rsidR="005A577B" w:rsidRPr="000E4764">
        <w:rPr>
          <w:rFonts w:cs="Times New Roman"/>
          <w:szCs w:val="24"/>
          <w:lang w:val="en-US"/>
        </w:rPr>
        <w:t>Reznick</w:t>
      </w:r>
      <w:proofErr w:type="spellEnd"/>
      <w:r w:rsidR="005A577B" w:rsidRPr="000E4764">
        <w:rPr>
          <w:rFonts w:cs="Times New Roman"/>
          <w:szCs w:val="24"/>
          <w:lang w:val="en-US"/>
        </w:rPr>
        <w:t xml:space="preserve"> &amp; </w:t>
      </w:r>
      <w:proofErr w:type="spellStart"/>
      <w:r w:rsidR="005A577B" w:rsidRPr="000E4764">
        <w:rPr>
          <w:rFonts w:cs="Times New Roman"/>
          <w:szCs w:val="24"/>
          <w:lang w:val="en-US"/>
        </w:rPr>
        <w:t>Endler</w:t>
      </w:r>
      <w:proofErr w:type="spellEnd"/>
      <w:r w:rsidR="005A577B" w:rsidRPr="000E4764">
        <w:rPr>
          <w:rFonts w:cs="Times New Roman"/>
          <w:szCs w:val="24"/>
          <w:lang w:val="en-US"/>
        </w:rPr>
        <w:t xml:space="preserve"> 1982; </w:t>
      </w:r>
      <w:proofErr w:type="spellStart"/>
      <w:r w:rsidR="005A577B" w:rsidRPr="000E4764">
        <w:rPr>
          <w:rFonts w:cs="Times New Roman"/>
          <w:szCs w:val="24"/>
          <w:lang w:val="en-US"/>
        </w:rPr>
        <w:t>Engen</w:t>
      </w:r>
      <w:proofErr w:type="spellEnd"/>
      <w:r w:rsidR="005A577B" w:rsidRPr="000E4764">
        <w:rPr>
          <w:rFonts w:cs="Times New Roman"/>
          <w:szCs w:val="24"/>
          <w:lang w:val="en-US"/>
        </w:rPr>
        <w:t xml:space="preserve"> &amp; </w:t>
      </w:r>
      <w:proofErr w:type="spellStart"/>
      <w:r w:rsidR="005A577B" w:rsidRPr="000E4764">
        <w:rPr>
          <w:rFonts w:cs="Times New Roman"/>
          <w:szCs w:val="24"/>
          <w:lang w:val="en-US"/>
        </w:rPr>
        <w:t>Saether</w:t>
      </w:r>
      <w:proofErr w:type="spellEnd"/>
      <w:r w:rsidR="005A577B" w:rsidRPr="000E4764">
        <w:rPr>
          <w:rFonts w:cs="Times New Roman"/>
          <w:szCs w:val="24"/>
          <w:lang w:val="en-US"/>
        </w:rPr>
        <w:t xml:space="preserve"> 1994; Miller, </w:t>
      </w:r>
      <w:proofErr w:type="spellStart"/>
      <w:r w:rsidR="005A577B" w:rsidRPr="000E4764">
        <w:rPr>
          <w:rFonts w:cs="Times New Roman"/>
          <w:szCs w:val="24"/>
          <w:lang w:val="en-US"/>
        </w:rPr>
        <w:t>Tenhumberg</w:t>
      </w:r>
      <w:proofErr w:type="spellEnd"/>
      <w:r w:rsidR="005A577B" w:rsidRPr="000E4764">
        <w:rPr>
          <w:rFonts w:cs="Times New Roman"/>
          <w:szCs w:val="24"/>
          <w:lang w:val="en-US"/>
        </w:rPr>
        <w:t xml:space="preserve"> &amp; </w:t>
      </w:r>
      <w:proofErr w:type="spellStart"/>
      <w:r w:rsidR="005A577B" w:rsidRPr="000E4764">
        <w:rPr>
          <w:rFonts w:cs="Times New Roman"/>
          <w:szCs w:val="24"/>
          <w:lang w:val="en-US"/>
        </w:rPr>
        <w:t>Louda</w:t>
      </w:r>
      <w:proofErr w:type="spellEnd"/>
      <w:r w:rsidR="005A577B" w:rsidRPr="000E4764">
        <w:rPr>
          <w:rFonts w:cs="Times New Roman"/>
          <w:szCs w:val="24"/>
          <w:lang w:val="en-US"/>
        </w:rPr>
        <w:t xml:space="preserve"> 2008; </w:t>
      </w:r>
      <w:proofErr w:type="spellStart"/>
      <w:r w:rsidR="005A577B" w:rsidRPr="000E4764">
        <w:rPr>
          <w:rFonts w:cs="Times New Roman"/>
          <w:szCs w:val="24"/>
          <w:lang w:val="en-US"/>
        </w:rPr>
        <w:t>Mironchenko</w:t>
      </w:r>
      <w:proofErr w:type="spellEnd"/>
      <w:r w:rsidR="005A577B" w:rsidRPr="000E4764">
        <w:rPr>
          <w:rFonts w:cs="Times New Roman"/>
          <w:szCs w:val="24"/>
          <w:lang w:val="en-US"/>
        </w:rPr>
        <w:t xml:space="preserve"> &amp; </w:t>
      </w:r>
      <w:proofErr w:type="spellStart"/>
      <w:r w:rsidR="005A577B" w:rsidRPr="000E4764">
        <w:rPr>
          <w:rFonts w:cs="Times New Roman"/>
          <w:szCs w:val="24"/>
          <w:lang w:val="en-US"/>
        </w:rPr>
        <w:t>Kozłowski</w:t>
      </w:r>
      <w:proofErr w:type="spellEnd"/>
      <w:r w:rsidR="005A577B" w:rsidRPr="000E4764">
        <w:rPr>
          <w:rFonts w:cs="Times New Roman"/>
          <w:szCs w:val="24"/>
          <w:lang w:val="en-US"/>
        </w:rPr>
        <w:t xml:space="preserve"> 2014)</w:t>
      </w:r>
      <w:r w:rsidRPr="0005509C">
        <w:rPr>
          <w:rFonts w:cs="Times New Roman"/>
        </w:rPr>
        <w:fldChar w:fldCharType="end"/>
      </w:r>
      <w:r w:rsidR="0095544D">
        <w:rPr>
          <w:rFonts w:cs="Times New Roman"/>
        </w:rPr>
        <w:t>;</w:t>
      </w:r>
      <w:r>
        <w:rPr>
          <w:rFonts w:cs="Times New Roman"/>
        </w:rPr>
        <w:t xml:space="preserve"> </w:t>
      </w:r>
      <w:r w:rsidR="0095544D">
        <w:rPr>
          <w:rFonts w:cs="Times New Roman"/>
        </w:rPr>
        <w:t xml:space="preserve">or </w:t>
      </w:r>
      <w:r>
        <w:rPr>
          <w:rFonts w:cs="Times New Roman"/>
        </w:rPr>
        <w:t>d</w:t>
      </w:r>
      <w:r w:rsidR="0079765C" w:rsidRPr="00A72D1B">
        <w:rPr>
          <w:rFonts w:cs="Times New Roman"/>
        </w:rPr>
        <w:t xml:space="preserve">eclining photosynthetic rates with plant age </w:t>
      </w:r>
      <w:r w:rsidR="0079765C" w:rsidRPr="00A72D1B">
        <w:rPr>
          <w:rFonts w:cs="Times New Roman"/>
        </w:rPr>
        <w:fldChar w:fldCharType="begin"/>
      </w:r>
      <w:r w:rsidR="0079765C" w:rsidRPr="0005509C">
        <w:rPr>
          <w:rFonts w:cs="Times New Roman"/>
        </w:rPr>
        <w:instrText xml:space="preserve"> ADDIN ZOTERO_ITEM CSL_CITATION {"citationID":"YQibMuQz","properties":{"formattedCitation":"(Iwasa &amp; Cohen 1989)","plainCitation":"(Iwasa &amp; Cohen 1989)"},"citationItems":[{"id":387,"uris":["http://zotero.org/users/503753/items/AZ5P3FXK"],"uri":["http://zotero.org/users/503753/items/AZ5P3FXK"],"itemData":{"id":387,"type":"article-journal","title":"Optimal growth schedule of a perennial plant","container-title":"The American Naturalist","page":"480-505","volume":"133","issue":"4","ISSN":"00030147","note":"ArticleType: research-article / Full publication date: Apr., 1989 / Copyright © 1989 The University of Chicago Press","author":[{"family":"Iwasa","given":"Yoh"},{"family":"Cohen","given":"Dan"}],"issued":{"date-parts":[["1989",4,1]]}}}],"schema":"https://github.com/citation-style-language/schema/raw/master/csl-citation.json"} </w:instrText>
      </w:r>
      <w:r w:rsidR="0079765C" w:rsidRPr="00A72D1B">
        <w:rPr>
          <w:rFonts w:cs="Times New Roman"/>
        </w:rPr>
        <w:fldChar w:fldCharType="separate"/>
      </w:r>
      <w:r w:rsidR="001349E9" w:rsidRPr="00CA2814">
        <w:rPr>
          <w:rFonts w:cs="Times New Roman"/>
        </w:rPr>
        <w:t>(</w:t>
      </w:r>
      <w:proofErr w:type="spellStart"/>
      <w:r w:rsidR="001349E9" w:rsidRPr="00CA2814">
        <w:rPr>
          <w:rFonts w:cs="Times New Roman"/>
        </w:rPr>
        <w:t>Iwasa</w:t>
      </w:r>
      <w:proofErr w:type="spellEnd"/>
      <w:r w:rsidR="001349E9" w:rsidRPr="00CA2814">
        <w:rPr>
          <w:rFonts w:cs="Times New Roman"/>
        </w:rPr>
        <w:t xml:space="preserve"> &amp; Cohen 1989)</w:t>
      </w:r>
      <w:r w:rsidR="0079765C" w:rsidRPr="00A72D1B">
        <w:rPr>
          <w:rFonts w:cs="Times New Roman"/>
        </w:rPr>
        <w:fldChar w:fldCharType="end"/>
      </w:r>
      <w:r w:rsidR="00AC5370">
        <w:rPr>
          <w:rFonts w:cs="Times New Roman"/>
        </w:rPr>
        <w:t xml:space="preserve">. </w:t>
      </w:r>
      <w:r>
        <w:rPr>
          <w:rFonts w:cs="Times New Roman"/>
        </w:rPr>
        <w:t xml:space="preserve">Moreover, </w:t>
      </w:r>
      <w:r w:rsidR="0095544D">
        <w:rPr>
          <w:rFonts w:cs="Times New Roman"/>
        </w:rPr>
        <w:t xml:space="preserve">other features of the RA schedule, such as size at first reproduction, respond quantitatively to </w:t>
      </w:r>
      <w:r w:rsidR="0095544D" w:rsidRPr="0095544D">
        <w:rPr>
          <w:rFonts w:cs="Times New Roman"/>
        </w:rPr>
        <w:t>environmental</w:t>
      </w:r>
      <w:r w:rsidR="0095544D">
        <w:rPr>
          <w:rFonts w:cs="Times New Roman"/>
        </w:rPr>
        <w:t xml:space="preserve"> variables and other traits</w:t>
      </w:r>
      <w:r w:rsidR="005A7693">
        <w:rPr>
          <w:rFonts w:cs="Times New Roman"/>
        </w:rPr>
        <w:t xml:space="preserve"> </w:t>
      </w:r>
      <w:r w:rsidR="00EA4CB8">
        <w:rPr>
          <w:rFonts w:cs="Times New Roman"/>
        </w:rPr>
        <w:fldChar w:fldCharType="begin"/>
      </w:r>
      <w:r w:rsidR="00EA4CB8">
        <w:rPr>
          <w:rFonts w:cs="Times New Roman"/>
        </w:rPr>
        <w:instrText xml:space="preserve"> ADDIN ZOTERO_ITEM CSL_CITATION {"citationID":"1th1jss16c","properties":{"formattedCitation":"(Kozlowski 1992)","plainCitation":"(Kozlowski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EA4CB8">
        <w:rPr>
          <w:rFonts w:cs="Times New Roman"/>
        </w:rPr>
        <w:fldChar w:fldCharType="separate"/>
      </w:r>
      <w:r w:rsidR="00EA4CB8">
        <w:rPr>
          <w:rFonts w:cs="Times New Roman"/>
          <w:noProof/>
        </w:rPr>
        <w:t>(Kozlowski 1992)</w:t>
      </w:r>
      <w:r w:rsidR="00EA4CB8">
        <w:rPr>
          <w:rFonts w:cs="Times New Roman"/>
        </w:rPr>
        <w:fldChar w:fldCharType="end"/>
      </w:r>
      <w:r w:rsidR="007B44CC">
        <w:rPr>
          <w:rFonts w:cs="Times New Roman"/>
        </w:rPr>
        <w:t>.</w:t>
      </w:r>
    </w:p>
    <w:p w14:paraId="394923F0" w14:textId="71629E30" w:rsidR="00DC6D27" w:rsidRDefault="00AC5370" w:rsidP="006E3FB8">
      <w:pPr>
        <w:spacing w:line="480" w:lineRule="auto"/>
        <w:rPr>
          <w:rFonts w:cs="Times New Roman"/>
        </w:rPr>
      </w:pPr>
      <w:r>
        <w:rPr>
          <w:rFonts w:cs="Times New Roman"/>
        </w:rPr>
        <w:t xml:space="preserve">Compared to the </w:t>
      </w:r>
      <w:r w:rsidR="007B44CC">
        <w:rPr>
          <w:rFonts w:cs="Times New Roman"/>
        </w:rPr>
        <w:t xml:space="preserve">advances in the </w:t>
      </w:r>
      <w:r>
        <w:rPr>
          <w:rFonts w:cs="Times New Roman"/>
        </w:rPr>
        <w:t>theoretical literature</w:t>
      </w:r>
      <w:r w:rsidR="0095544D">
        <w:rPr>
          <w:rFonts w:cs="Times New Roman"/>
        </w:rPr>
        <w:t xml:space="preserve"> and in the demographic </w:t>
      </w:r>
      <w:r w:rsidR="00203D22">
        <w:rPr>
          <w:rFonts w:cs="Times New Roman"/>
        </w:rPr>
        <w:t>literature</w:t>
      </w:r>
      <w:r>
        <w:rPr>
          <w:rFonts w:cs="Times New Roman"/>
        </w:rPr>
        <w:t xml:space="preserve">, little is known about </w:t>
      </w:r>
      <w:r w:rsidR="00340A5B">
        <w:rPr>
          <w:rFonts w:cs="Times New Roman"/>
        </w:rPr>
        <w:t xml:space="preserve">actual </w:t>
      </w:r>
      <w:r>
        <w:rPr>
          <w:rFonts w:cs="Times New Roman"/>
        </w:rPr>
        <w:t>RA schedules</w:t>
      </w:r>
      <w:ins w:id="114" w:author="Daniel Falster" w:date="2017-09-07T13:12:00Z">
        <w:r w:rsidR="00B20BA7">
          <w:rPr>
            <w:rFonts w:cs="Times New Roman"/>
          </w:rPr>
          <w:t xml:space="preserve"> in wild plants</w:t>
        </w:r>
      </w:ins>
      <w:r>
        <w:rPr>
          <w:rFonts w:cs="Times New Roman"/>
        </w:rPr>
        <w:t xml:space="preserve">. </w:t>
      </w:r>
      <w:r w:rsidR="005B3D1B">
        <w:rPr>
          <w:rFonts w:cs="Times New Roman"/>
        </w:rPr>
        <w:t xml:space="preserve">A recent review by </w:t>
      </w:r>
      <w:bookmarkStart w:id="115" w:name="OLE_LINK21"/>
      <w:bookmarkStart w:id="116" w:name="OLE_LINK22"/>
      <w:r w:rsidR="0071185E">
        <w:rPr>
          <w:rFonts w:cs="Times New Roman"/>
        </w:rPr>
        <w:fldChar w:fldCharType="begin"/>
      </w:r>
      <w:r w:rsidR="0071185E">
        <w:rPr>
          <w:rFonts w:cs="Times New Roman"/>
        </w:rPr>
        <w:instrText xml:space="preserve"> ADDIN ZOTERO_ITEM CSL_CITATION {"citationID":"2qdtvor02k","properties":{"formattedCitation":"(Wenk &amp; Falster 2015)","plainCitation":"(Wenk &amp; Falster 2015)"},"citationItems":[{"id":"5QPNnW3F/9IjdwGN9","uris":["http://zotero.org/users/503753/items/RKCR22GX"],"uri":["http://zotero.org/users/503753/items/RKCR22GX"],"itemData":{"id":"5QPNnW3F/9IjdwGN9","type":"article-journal","title":"Quantifying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71185E">
        <w:rPr>
          <w:rFonts w:cs="Times New Roman"/>
        </w:rPr>
        <w:fldChar w:fldCharType="separate"/>
      </w:r>
      <w:r w:rsidR="0071185E">
        <w:rPr>
          <w:rFonts w:cs="Times New Roman"/>
          <w:noProof/>
        </w:rPr>
        <w:t>Wenk &amp; Falster (2015)</w:t>
      </w:r>
      <w:r w:rsidR="0071185E">
        <w:rPr>
          <w:rFonts w:cs="Times New Roman"/>
        </w:rPr>
        <w:fldChar w:fldCharType="end"/>
      </w:r>
      <w:bookmarkEnd w:id="115"/>
      <w:bookmarkEnd w:id="116"/>
      <w:r w:rsidR="005B3D1B">
        <w:rPr>
          <w:rFonts w:cs="Times New Roman"/>
        </w:rPr>
        <w:t xml:space="preserve"> </w:t>
      </w:r>
      <w:r w:rsidR="00203D22">
        <w:rPr>
          <w:rFonts w:cs="Times New Roman"/>
        </w:rPr>
        <w:t>suggests</w:t>
      </w:r>
      <w:r w:rsidR="005B3D1B">
        <w:rPr>
          <w:rFonts w:cs="Times New Roman"/>
        </w:rPr>
        <w:t xml:space="preserve"> complete RA schedules exist for just </w:t>
      </w:r>
      <w:r w:rsidR="00E8786F">
        <w:rPr>
          <w:rFonts w:cs="Times New Roman"/>
        </w:rPr>
        <w:t xml:space="preserve">a few </w:t>
      </w:r>
      <w:r w:rsidR="005B3D1B" w:rsidRPr="005B3D1B">
        <w:rPr>
          <w:rFonts w:cs="Times New Roman"/>
        </w:rPr>
        <w:t>species</w:t>
      </w:r>
      <w:r w:rsidR="005B3D1B">
        <w:rPr>
          <w:rFonts w:cs="Times New Roman"/>
        </w:rPr>
        <w:t xml:space="preserve">. </w:t>
      </w:r>
      <w:r w:rsidR="00203D22">
        <w:rPr>
          <w:rFonts w:cs="Times New Roman"/>
        </w:rPr>
        <w:t>A</w:t>
      </w:r>
      <w:r w:rsidR="005B3D1B">
        <w:rPr>
          <w:rFonts w:cs="Times New Roman"/>
        </w:rPr>
        <w:t>spects of the RA schedule have been calculated or can be inferred, such as maximum allocation to reproduction</w:t>
      </w:r>
      <w:r w:rsidR="00203D22">
        <w:rPr>
          <w:rFonts w:cs="Times New Roman"/>
        </w:rPr>
        <w:t xml:space="preserve">, for a greater a number of </w:t>
      </w:r>
      <w:r w:rsidR="00203D22" w:rsidRPr="00203D22">
        <w:rPr>
          <w:rFonts w:cs="Times New Roman"/>
        </w:rPr>
        <w:t>species</w:t>
      </w:r>
      <w:r w:rsidR="00203D22">
        <w:rPr>
          <w:rFonts w:cs="Times New Roman"/>
        </w:rPr>
        <w:t xml:space="preserve"> but the numbers remain small</w:t>
      </w:r>
      <w:r w:rsidR="00AF5DA1">
        <w:rPr>
          <w:rFonts w:cs="Times New Roman"/>
        </w:rPr>
        <w:t xml:space="preserve"> (&lt; 50 worldwide)</w:t>
      </w:r>
      <w:r w:rsidR="00203D22">
        <w:rPr>
          <w:rFonts w:cs="Times New Roman"/>
        </w:rPr>
        <w:t>. A substantially larger body of data exists for simple metrics like age or size at first reproduction, or maximum height</w:t>
      </w:r>
      <w:r w:rsidR="004B682E">
        <w:rPr>
          <w:rFonts w:cs="Times New Roman"/>
        </w:rPr>
        <w:t xml:space="preserve"> </w:t>
      </w:r>
      <w:r w:rsidR="004B682E">
        <w:rPr>
          <w:rFonts w:cs="Times New Roman"/>
        </w:rPr>
        <w:fldChar w:fldCharType="begin"/>
      </w:r>
      <w:r w:rsidR="00DA0369">
        <w:rPr>
          <w:rFonts w:cs="Times New Roman"/>
        </w:rPr>
        <w:instrText xml:space="preserve"> ADDIN ZOTERO_ITEM CSL_CITATION {"citationID":"Rfyi4Rcr","properties":{"formattedCitation":"{\\rtf (Moles {\\i{}et al.} 2004; Thomas 2011)}","plainCitation":"(Moles et al. 2004; Thomas 2011)"},"citationItems":[{"id":3053,"uris":["http://zotero.org/users/272915/items/SPK3CGNZ"],"uri":["http://zotero.org/users/272915/items/SPK3CGNZ"],"itemData":{"id":3053,"type":"article-journal","title":"Small-seeded plants produce more seeds per square metre of canopy per year, but not per individual per lifetime","container-title":"Journal of Ecology","page":"384–396","volume":"92","abstract":"1 The trade-off between seed mass and the number of seeds a plant can make for a given amount of energy underpins our understanding of seed ecology. However, there is little information on the magnitude of the fecundity advantage of small-seeded species over an entire plant lifetime. 2 We compiled data from the literature to quantify the relationships between: (i) seed mass and plant size (because the photosynthetic area of a plant determines how much energy is available for allocation to seed production); (ii) seed mass and plant reproductive lifetime (the number of years a plant has to produce seeds); and (iii) seed mass and the number of seeds produced per individual per year, and per lifetime. 3 Seed mass was positively related to all measures of plant size (canopy area, plant height, stem diameter, plant mass and canopy volume). There were also positive correlations between seed mass and time to first reproduction, plant life span, and reproductive life span. Thus, although small-seeded species produce more seeds per unit canopy area per year than large-seeded species, large-seeded species tend to have larger canopies and more reproductive years. 4 These patterns accord well with independently gathered data on annual and lifetime seed production. The negative relationship between seed mass and the number of seeds produced per year was much shallower on a per individual basis than on a per unit canopy basis. Seed mass was not significantly related to the total number of seeds produced by an individual plant throughout its lifetime. 5 Our previous understanding of seed mass as a spectrum from production of many small seeds, each with low establishment probability, to a few large seeds each with higher establishment probability, was missing some important elements. To understand the forces shaping the evolution of seed mass, we will need to consider plant size and longevity, as well as seedling survival rates and the number of seeds that can be produced for a given amount of energy.","URL":"http://dx.doi.org/10.1111/j.0022-0477.2004.00880.x","DOI":"10.1111/j.0022-0477.2004.00880.x","author":[{"family":"Moles","given":"A. T."},{"family":"Falster","given":"D. S."},{"family":"Leishman","given":"M."},{"family":"Westoby","given":"M."}],"issued":{"date-parts":[["2004"]]}}},{"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4B682E">
        <w:rPr>
          <w:rFonts w:cs="Times New Roman"/>
        </w:rPr>
        <w:fldChar w:fldCharType="separate"/>
      </w:r>
      <w:r w:rsidR="00DC6D27" w:rsidRPr="000E4764">
        <w:rPr>
          <w:rFonts w:cs="Times New Roman"/>
          <w:szCs w:val="24"/>
          <w:lang w:val="en-US"/>
        </w:rPr>
        <w:t xml:space="preserve">(Moles </w:t>
      </w:r>
      <w:r w:rsidR="00DC6D27" w:rsidRPr="000E4764">
        <w:rPr>
          <w:rFonts w:cs="Times New Roman"/>
          <w:i/>
          <w:iCs/>
          <w:szCs w:val="24"/>
          <w:lang w:val="en-US"/>
        </w:rPr>
        <w:t>et al.</w:t>
      </w:r>
      <w:r w:rsidR="00DC6D27" w:rsidRPr="000E4764">
        <w:rPr>
          <w:rFonts w:cs="Times New Roman"/>
          <w:szCs w:val="24"/>
          <w:lang w:val="en-US"/>
        </w:rPr>
        <w:t xml:space="preserve"> 2004; Thomas 2011)</w:t>
      </w:r>
      <w:r w:rsidR="004B682E">
        <w:rPr>
          <w:rFonts w:cs="Times New Roman"/>
        </w:rPr>
        <w:fldChar w:fldCharType="end"/>
      </w:r>
      <w:r w:rsidR="00203D22">
        <w:rPr>
          <w:rFonts w:cs="Times New Roman"/>
        </w:rPr>
        <w:t>, bu</w:t>
      </w:r>
      <w:r w:rsidR="004B682E">
        <w:rPr>
          <w:rFonts w:cs="Times New Roman"/>
        </w:rPr>
        <w:t>t</w:t>
      </w:r>
      <w:r w:rsidR="00203D22">
        <w:rPr>
          <w:rFonts w:cs="Times New Roman"/>
        </w:rPr>
        <w:t xml:space="preserve"> these </w:t>
      </w:r>
      <w:r w:rsidR="00520C5E">
        <w:rPr>
          <w:rFonts w:cs="Times New Roman"/>
        </w:rPr>
        <w:t xml:space="preserve">only provide indirect evidence on </w:t>
      </w:r>
      <w:r w:rsidR="00203D22">
        <w:rPr>
          <w:rFonts w:cs="Times New Roman"/>
        </w:rPr>
        <w:t xml:space="preserve">how </w:t>
      </w:r>
      <w:r w:rsidR="002542C9">
        <w:rPr>
          <w:rFonts w:cs="Times New Roman"/>
        </w:rPr>
        <w:t xml:space="preserve">available </w:t>
      </w:r>
      <w:r w:rsidR="00203D22">
        <w:rPr>
          <w:rFonts w:cs="Times New Roman"/>
        </w:rPr>
        <w:t xml:space="preserve">energy is allocated to </w:t>
      </w:r>
      <w:r w:rsidR="001A54D0">
        <w:rPr>
          <w:rFonts w:cs="Times New Roman"/>
        </w:rPr>
        <w:t>reproduction</w:t>
      </w:r>
      <w:r w:rsidR="005A577B">
        <w:rPr>
          <w:rFonts w:cs="Times New Roman"/>
        </w:rPr>
        <w:t xml:space="preserve"> </w:t>
      </w:r>
      <w:r w:rsidR="005A577B">
        <w:rPr>
          <w:rFonts w:cs="Times New Roman"/>
        </w:rPr>
        <w:fldChar w:fldCharType="begin"/>
      </w:r>
      <w:r w:rsidR="005A577B">
        <w:rPr>
          <w:rFonts w:cs="Times New Roman"/>
        </w:rPr>
        <w:instrText xml:space="preserve"> ADDIN ZOTERO_ITEM CSL_CITATION {"citationID":"a28kooea977","properties":{"formattedCitation":"(Wenk &amp; Falster 2015)","plainCitation":"(Wenk &amp; Falster 2015)"},"citationItems":[{"id":"54DGBYZQ/SlWxvv4J","uris":["http://zotero.org/users/503753/items/RKCR22GX"],"uri":["http://zotero.org/users/503753/items/RKCR22GX"],"itemData":{"id":"54DGBYZQ/SlWxvv4J","type":"article-journal","title":"Quantifying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5A577B">
        <w:rPr>
          <w:rFonts w:cs="Times New Roman"/>
        </w:rPr>
        <w:fldChar w:fldCharType="separate"/>
      </w:r>
      <w:r w:rsidR="005A577B">
        <w:rPr>
          <w:rFonts w:cs="Times New Roman"/>
          <w:noProof/>
        </w:rPr>
        <w:t>(Wenk &amp; Falster 2015)</w:t>
      </w:r>
      <w:r w:rsidR="005A577B">
        <w:rPr>
          <w:rFonts w:cs="Times New Roman"/>
        </w:rPr>
        <w:fldChar w:fldCharType="end"/>
      </w:r>
      <w:r w:rsidR="00203D22">
        <w:rPr>
          <w:rFonts w:cs="Times New Roman"/>
        </w:rPr>
        <w:t>. Of</w:t>
      </w:r>
      <w:r w:rsidR="005B3D1B">
        <w:rPr>
          <w:rFonts w:cs="Times New Roman"/>
        </w:rPr>
        <w:t xml:space="preserve"> the</w:t>
      </w:r>
      <w:r w:rsidR="001A54D0">
        <w:rPr>
          <w:rFonts w:cs="Times New Roman"/>
        </w:rPr>
        <w:t xml:space="preserve"> data for </w:t>
      </w:r>
      <w:proofErr w:type="spellStart"/>
      <w:r w:rsidR="001A54D0">
        <w:rPr>
          <w:rFonts w:cs="Times New Roman"/>
        </w:rPr>
        <w:t>iteroparous</w:t>
      </w:r>
      <w:proofErr w:type="spellEnd"/>
      <w:r w:rsidR="001A54D0">
        <w:rPr>
          <w:rFonts w:cs="Times New Roman"/>
        </w:rPr>
        <w:t xml:space="preserve"> </w:t>
      </w:r>
      <w:r w:rsidR="001A54D0" w:rsidRPr="001A54D0">
        <w:rPr>
          <w:rFonts w:cs="Times New Roman"/>
        </w:rPr>
        <w:t>species</w:t>
      </w:r>
      <w:r w:rsidR="001A54D0">
        <w:rPr>
          <w:rFonts w:cs="Times New Roman"/>
        </w:rPr>
        <w:t xml:space="preserve"> reviewed by </w:t>
      </w:r>
      <w:r w:rsidR="001A54D0">
        <w:rPr>
          <w:rFonts w:cs="Times New Roman"/>
        </w:rPr>
        <w:fldChar w:fldCharType="begin"/>
      </w:r>
      <w:r w:rsidR="001A54D0">
        <w:rPr>
          <w:rFonts w:cs="Times New Roman"/>
        </w:rPr>
        <w:instrText xml:space="preserve"> ADDIN ZOTERO_ITEM CSL_CITATION {"citationID":"WN70eAtp","properties":{"formattedCitation":"(Wenk &amp; Falster 2015)","plainCitation":"(Wenk &amp; Falster 2015)"},"citationItems":[{"id":"5QPNnW3F/9IjdwGN9","uris":["http://zotero.org/users/503753/items/RKCR22GX"],"uri":["http://zotero.org/users/503753/items/RKCR22GX"],"itemData":{"id":"5QPNnW3F/9IjdwGN9","type":"article-journal","title":"Quantifying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A54D0">
        <w:rPr>
          <w:rFonts w:cs="Times New Roman"/>
        </w:rPr>
        <w:fldChar w:fldCharType="separate"/>
      </w:r>
      <w:r w:rsidR="001A54D0">
        <w:rPr>
          <w:rFonts w:cs="Times New Roman"/>
          <w:noProof/>
        </w:rPr>
        <w:t>Wenk &amp; Falster (2015)</w:t>
      </w:r>
      <w:r w:rsidR="001A54D0">
        <w:rPr>
          <w:rFonts w:cs="Times New Roman"/>
        </w:rPr>
        <w:fldChar w:fldCharType="end"/>
      </w:r>
      <w:r w:rsidR="001A54D0">
        <w:rPr>
          <w:rFonts w:cs="Times New Roman"/>
        </w:rPr>
        <w:t xml:space="preserve"> and </w:t>
      </w:r>
      <w:r w:rsidR="005A577B">
        <w:rPr>
          <w:rFonts w:cs="Times New Roman"/>
        </w:rPr>
        <w:t xml:space="preserve">Thomas </w:t>
      </w:r>
      <w:r w:rsidR="001A54D0">
        <w:rPr>
          <w:rFonts w:cs="Times New Roman"/>
        </w:rPr>
        <w:fldChar w:fldCharType="begin"/>
      </w:r>
      <w:r w:rsidR="005A577B">
        <w:rPr>
          <w:rFonts w:cs="Times New Roman"/>
        </w:rPr>
        <w:instrText xml:space="preserve"> ADDIN ZOTERO_ITEM CSL_CITATION {"citationID":"wYM8IQsD","properties":{"formattedCitation":"(2011)","plainCitation":"(2011)"},"citationItems":[{"id":"TeIaCtvn/iPH4KNE0","uris":["http://zotero.org/users/503753/items/A5DKECRU"],"uri":["http://zotero.org/users/503753/items/A5DKECRU"],"itemData":{"id":"TeIaCtvn/iPH4KNE0","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C."}],"issued":{"date-parts":[["2011"]]},"accessed":{"date-parts":[["2011",11,25]]}},"suppress-author":true}],"schema":"https://github.com/citation-style-language/schema/raw/master/csl-citation.json"} </w:instrText>
      </w:r>
      <w:r w:rsidR="001A54D0">
        <w:rPr>
          <w:rFonts w:cs="Times New Roman"/>
        </w:rPr>
        <w:fldChar w:fldCharType="separate"/>
      </w:r>
      <w:r w:rsidR="005A577B">
        <w:rPr>
          <w:rFonts w:cs="Times New Roman"/>
          <w:noProof/>
        </w:rPr>
        <w:t>(2011)</w:t>
      </w:r>
      <w:r w:rsidR="001A54D0">
        <w:rPr>
          <w:rFonts w:cs="Times New Roman"/>
        </w:rPr>
        <w:fldChar w:fldCharType="end"/>
      </w:r>
      <w:r w:rsidR="001A54D0">
        <w:rPr>
          <w:rFonts w:cs="Times New Roman"/>
        </w:rPr>
        <w:t xml:space="preserve">, </w:t>
      </w:r>
      <w:r w:rsidR="00203D22">
        <w:rPr>
          <w:rFonts w:cs="Times New Roman"/>
        </w:rPr>
        <w:t xml:space="preserve">maximum RA </w:t>
      </w:r>
      <w:r w:rsidR="005B3D1B">
        <w:rPr>
          <w:rFonts w:cs="Times New Roman"/>
        </w:rPr>
        <w:t xml:space="preserve">ranged widely among </w:t>
      </w:r>
      <w:r w:rsidR="005B3D1B" w:rsidRPr="005B3D1B">
        <w:rPr>
          <w:rFonts w:cs="Times New Roman"/>
        </w:rPr>
        <w:t>species</w:t>
      </w:r>
      <w:r w:rsidR="005B3D1B">
        <w:rPr>
          <w:rFonts w:cs="Times New Roman"/>
        </w:rPr>
        <w:t xml:space="preserve">, from </w:t>
      </w:r>
      <w:r w:rsidR="001A54D0">
        <w:rPr>
          <w:rFonts w:cs="Times New Roman"/>
        </w:rPr>
        <w:t xml:space="preserve">0.1-0.7 (fractions of </w:t>
      </w:r>
      <w:r w:rsidR="00DC6D27">
        <w:rPr>
          <w:rFonts w:cs="Times New Roman"/>
        </w:rPr>
        <w:t>available</w:t>
      </w:r>
      <w:r w:rsidR="001A54D0">
        <w:rPr>
          <w:rFonts w:cs="Times New Roman"/>
        </w:rPr>
        <w:t xml:space="preserve"> energy)</w:t>
      </w:r>
      <w:r w:rsidR="005B3D1B">
        <w:rPr>
          <w:rFonts w:cs="Times New Roman"/>
        </w:rPr>
        <w:t xml:space="preserve">. </w:t>
      </w:r>
      <w:r w:rsidR="00DC6D27">
        <w:rPr>
          <w:rFonts w:cs="Times New Roman"/>
        </w:rPr>
        <w:lastRenderedPageBreak/>
        <w:t>More generally, perennial plants are regarded as exhibiting indeterminate growth. The implication is that plants continue to invest substantial amounts of energy in growth, even later in life.</w:t>
      </w:r>
    </w:p>
    <w:p w14:paraId="171F65BF" w14:textId="39C69C3F" w:rsidR="002825B8" w:rsidRDefault="00E5537F" w:rsidP="006E3FB8">
      <w:pPr>
        <w:spacing w:line="480" w:lineRule="auto"/>
        <w:rPr>
          <w:rFonts w:cs="Times New Roman"/>
        </w:rPr>
      </w:pPr>
      <w:r>
        <w:rPr>
          <w:rFonts w:cs="Times New Roman"/>
        </w:rPr>
        <w:t>T</w:t>
      </w:r>
      <w:r w:rsidR="005B3D1B">
        <w:rPr>
          <w:rFonts w:cs="Times New Roman"/>
        </w:rPr>
        <w:t>he</w:t>
      </w:r>
      <w:r w:rsidR="005A577B">
        <w:rPr>
          <w:rFonts w:cs="Times New Roman"/>
        </w:rPr>
        <w:t xml:space="preserve"> low </w:t>
      </w:r>
      <w:r w:rsidR="005B3D1B">
        <w:rPr>
          <w:rFonts w:cs="Times New Roman"/>
        </w:rPr>
        <w:t xml:space="preserve">values </w:t>
      </w:r>
      <w:r w:rsidR="005A577B">
        <w:rPr>
          <w:rFonts w:cs="Times New Roman"/>
        </w:rPr>
        <w:t>of</w:t>
      </w:r>
      <w:r w:rsidR="00520C5E">
        <w:rPr>
          <w:rFonts w:cs="Times New Roman"/>
        </w:rPr>
        <w:t xml:space="preserve"> apparent</w:t>
      </w:r>
      <w:r w:rsidR="005A577B">
        <w:rPr>
          <w:rFonts w:cs="Times New Roman"/>
        </w:rPr>
        <w:t xml:space="preserve"> RA observed for many </w:t>
      </w:r>
      <w:r w:rsidR="005A577B" w:rsidRPr="005A577B">
        <w:rPr>
          <w:rFonts w:cs="Times New Roman"/>
        </w:rPr>
        <w:t>species</w:t>
      </w:r>
      <w:r w:rsidR="005B3D1B">
        <w:rPr>
          <w:rFonts w:cs="Times New Roman"/>
        </w:rPr>
        <w:t xml:space="preserve"> </w:t>
      </w:r>
      <w:r w:rsidR="00520C5E">
        <w:rPr>
          <w:rFonts w:cs="Times New Roman"/>
        </w:rPr>
        <w:t>pose a theoretical challenge</w:t>
      </w:r>
      <w:r w:rsidR="00DC6D27">
        <w:rPr>
          <w:rFonts w:cs="Times New Roman"/>
        </w:rPr>
        <w:t xml:space="preserve"> </w:t>
      </w:r>
      <w:r w:rsidR="00DC6D27" w:rsidRPr="00DC6D27">
        <w:rPr>
          <w:rFonts w:cs="Times New Roman"/>
        </w:rPr>
        <w:t>because</w:t>
      </w:r>
      <w:r w:rsidR="00DC6D27">
        <w:rPr>
          <w:rFonts w:cs="Times New Roman"/>
        </w:rPr>
        <w:t xml:space="preserve"> such values are only </w:t>
      </w:r>
      <w:r w:rsidR="00607A19">
        <w:rPr>
          <w:rFonts w:cs="Times New Roman"/>
        </w:rPr>
        <w:t xml:space="preserve">predicted </w:t>
      </w:r>
      <w:r w:rsidR="00DC6D27">
        <w:rPr>
          <w:rFonts w:cs="Times New Roman"/>
        </w:rPr>
        <w:t xml:space="preserve">under extreme </w:t>
      </w:r>
      <w:r w:rsidR="00DC6D27" w:rsidRPr="00DC6D27">
        <w:rPr>
          <w:rFonts w:cs="Times New Roman"/>
        </w:rPr>
        <w:t>environment</w:t>
      </w:r>
      <w:r w:rsidR="00DC6D27">
        <w:rPr>
          <w:rFonts w:cs="Times New Roman"/>
        </w:rPr>
        <w:t>al conditions</w:t>
      </w:r>
      <w:r w:rsidR="00520C5E">
        <w:rPr>
          <w:rFonts w:cs="Times New Roman"/>
        </w:rPr>
        <w:t>.</w:t>
      </w:r>
      <w:r w:rsidR="00DC6D27">
        <w:rPr>
          <w:rFonts w:cs="Times New Roman"/>
        </w:rPr>
        <w:t xml:space="preserve"> </w:t>
      </w:r>
      <w:r>
        <w:rPr>
          <w:rFonts w:cs="Times New Roman"/>
        </w:rPr>
        <w:t>Indeterminate growth schedules, i.e. g</w:t>
      </w:r>
      <w:r w:rsidR="002825B8">
        <w:rPr>
          <w:rFonts w:cs="Times New Roman"/>
        </w:rPr>
        <w:t xml:space="preserve">raded </w:t>
      </w:r>
      <w:r>
        <w:rPr>
          <w:rFonts w:cs="Times New Roman"/>
        </w:rPr>
        <w:t xml:space="preserve">RA </w:t>
      </w:r>
      <w:r w:rsidR="002825B8">
        <w:rPr>
          <w:rFonts w:cs="Times New Roman"/>
        </w:rPr>
        <w:t>schedules where size continues to increase indefinitely</w:t>
      </w:r>
      <w:r>
        <w:rPr>
          <w:rFonts w:cs="Times New Roman"/>
        </w:rPr>
        <w:t xml:space="preserve"> (Fig 1c)</w:t>
      </w:r>
      <w:r w:rsidR="002825B8">
        <w:rPr>
          <w:rFonts w:cs="Times New Roman"/>
        </w:rPr>
        <w:t xml:space="preserve">, are favoured </w:t>
      </w:r>
      <w:r w:rsidR="00B05E3E">
        <w:rPr>
          <w:rFonts w:cs="Times New Roman"/>
        </w:rPr>
        <w:t>by</w:t>
      </w:r>
      <w:r w:rsidR="002825B8">
        <w:rPr>
          <w:rFonts w:cs="Times New Roman"/>
        </w:rPr>
        <w:t xml:space="preserve"> very strong </w:t>
      </w:r>
      <w:r w:rsidR="004415F2">
        <w:rPr>
          <w:rFonts w:cs="Times New Roman"/>
        </w:rPr>
        <w:t xml:space="preserve">non-linear </w:t>
      </w:r>
      <w:r w:rsidR="002825B8">
        <w:rPr>
          <w:rFonts w:cs="Times New Roman"/>
        </w:rPr>
        <w:t xml:space="preserve">feedbacks, </w:t>
      </w:r>
      <w:proofErr w:type="spellStart"/>
      <w:r w:rsidR="002825B8">
        <w:rPr>
          <w:rFonts w:cs="Times New Roman"/>
        </w:rPr>
        <w:t>eg</w:t>
      </w:r>
      <w:proofErr w:type="spellEnd"/>
      <w:r w:rsidR="002825B8">
        <w:rPr>
          <w:rFonts w:cs="Times New Roman"/>
        </w:rPr>
        <w:t>. whe</w:t>
      </w:r>
      <w:r w:rsidR="004415F2">
        <w:rPr>
          <w:rFonts w:cs="Times New Roman"/>
        </w:rPr>
        <w:t>re</w:t>
      </w:r>
      <w:r w:rsidR="002825B8">
        <w:rPr>
          <w:rFonts w:cs="Times New Roman"/>
        </w:rPr>
        <w:t xml:space="preserve"> investment in reproduction leads to a </w:t>
      </w:r>
      <w:r w:rsidR="004415F2">
        <w:rPr>
          <w:rFonts w:cs="Times New Roman"/>
        </w:rPr>
        <w:t>disproportionate</w:t>
      </w:r>
      <w:r w:rsidR="002825B8">
        <w:rPr>
          <w:rFonts w:cs="Times New Roman"/>
        </w:rPr>
        <w:t xml:space="preserve"> increase in </w:t>
      </w:r>
      <w:r w:rsidR="005D6045">
        <w:t xml:space="preserve">flower/seed abortion, </w:t>
      </w:r>
      <w:r w:rsidR="002825B8">
        <w:rPr>
          <w:rFonts w:cs="Times New Roman"/>
        </w:rPr>
        <w:fldChar w:fldCharType="begin"/>
      </w:r>
      <w:r w:rsidR="00DA0369">
        <w:rPr>
          <w:rFonts w:cs="Times New Roman"/>
        </w:rPr>
        <w:instrText xml:space="preserve"> ADDIN ZOTERO_ITEM CSL_CITATION {"citationID":"a5fchtmvg0","properties":{"formattedCitation":"{\\rtf (Miller {\\i{}et al.} 2008)}","plainCitation":"(Miller et al. 2008)"},"citationItems":[{"id":47,"uris":["http://zotero.org/groups/37061/items/K9AZHRW6"],"uri":["http://zotero.org/groups/37061/items/K9AZHRW6"],"itemData":{"id":47,"type":"article-journal","title":"Herbivore</w:instrText>
      </w:r>
      <w:r w:rsidR="00DA0369">
        <w:rPr>
          <w:rFonts w:ascii="Myriad Pro Semibold" w:hAnsi="Myriad Pro Semibold" w:cs="Myriad Pro Semibold"/>
        </w:rPr>
        <w:instrText>‐</w:instrText>
      </w:r>
      <w:r w:rsidR="00DA0369">
        <w:rPr>
          <w:rFonts w:cs="Times New Roman"/>
        </w:rPr>
        <w:instrText>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w:instrText>
      </w:r>
      <w:r w:rsidR="00DA0369">
        <w:rPr>
          <w:rFonts w:ascii="Myriad Pro Semibold" w:hAnsi="Myriad Pro Semibold" w:cs="Myriad Pro Semibold"/>
        </w:rPr>
        <w:instrText>‐</w:instrText>
      </w:r>
      <w:r w:rsidR="00DA0369">
        <w:rPr>
          <w:rFonts w:cs="Times New Roman"/>
        </w:rPr>
        <w:instrText>history theory posits that reproductive strategies are shaped by trade</w:instrText>
      </w:r>
      <w:r w:rsidR="00DA0369">
        <w:rPr>
          <w:rFonts w:ascii="Myriad Pro Semibold" w:hAnsi="Myriad Pro Semibold" w:cs="Myriad Pro Semibold"/>
        </w:rPr>
        <w:instrText>‐</w:instrText>
      </w:r>
      <w:r w:rsidR="00DA0369">
        <w:rPr>
          <w:rFonts w:cs="Times New Roman"/>
        </w:rPr>
        <w:instrText>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w:instrText>
      </w:r>
      <w:r w:rsidR="00DA0369">
        <w:rPr>
          <w:rFonts w:ascii="Myriad Pro Semibold" w:hAnsi="Myriad Pro Semibold" w:cs="Myriad Pro Semibold"/>
        </w:rPr>
        <w:instrText>‐</w:instrText>
      </w:r>
      <w:r w:rsidR="00DA0369">
        <w:rPr>
          <w:rFonts w:cs="Times New Roman"/>
        </w:rPr>
        <w:instrText>history theory. Here, we provide evidence for herbivore</w:instrText>
      </w:r>
      <w:r w:rsidR="00DA0369">
        <w:rPr>
          <w:rFonts w:ascii="Myriad Pro Semibold" w:hAnsi="Myriad Pro Semibold" w:cs="Myriad Pro Semibold"/>
        </w:rPr>
        <w:instrText>‐</w:instrText>
      </w:r>
      <w:r w:rsidR="00DA0369">
        <w:rPr>
          <w:rFonts w:cs="Times New Roman"/>
        </w:rPr>
        <w:instrText>mediated ecological costs of reproduction, and we develop theory to examine how these costs influence plant life</w:instrText>
      </w:r>
      <w:r w:rsidR="00DA0369">
        <w:rPr>
          <w:rFonts w:ascii="Myriad Pro Semibold" w:hAnsi="Myriad Pro Semibold" w:cs="Myriad Pro Semibold"/>
        </w:rPr>
        <w:instrText>‐</w:instrText>
      </w:r>
      <w:r w:rsidR="00DA0369">
        <w:rPr>
          <w:rFonts w:cs="Times New Roman"/>
        </w:rPr>
        <w:instrText>history strategies. Field experiments with an iteroparous cactus (Opuntia imbricata) indicated that greater reproductive effort (proportion of meristems allocated to reproduction) led to greater attack by a cactus</w:instrText>
      </w:r>
      <w:r w:rsidR="00DA0369">
        <w:rPr>
          <w:rFonts w:ascii="Myriad Pro Semibold" w:hAnsi="Myriad Pro Semibold" w:cs="Myriad Pro Semibold"/>
        </w:rPr>
        <w:instrText>‐</w:instrText>
      </w:r>
      <w:r w:rsidR="00DA0369">
        <w:rPr>
          <w:rFonts w:cs="Times New Roman"/>
        </w:rPr>
        <w:instrText xml:space="preserve">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histories.&lt;/p&gt;","URL":"http://www.jstor.org/stable/10.1086/524961","DOI":"10.1086/524961","ISSN":"00030147","note":"ArticleType: research-article / Full publication date: February 2008 / Copyright © 2008 The University of Chicago Press \nbibtex: Miller-2008","author":[{"family":"Miller","given":"Tom E. X."},{"family":"Tenhumberg","given":"Brigitte"},{"family":"Louda","given":"Svata M."}],"issued":{"date-parts":[["2008",2,1]]},"accessed":{"date-parts":[["2011",4,7]]}}}],"schema":"https://github.com/citation-style-language/schema/raw/master/csl-citation.json"} </w:instrText>
      </w:r>
      <w:r w:rsidR="002825B8">
        <w:rPr>
          <w:rFonts w:cs="Times New Roman"/>
        </w:rPr>
        <w:fldChar w:fldCharType="separate"/>
      </w:r>
      <w:r w:rsidR="002825B8" w:rsidRPr="00D872DE">
        <w:rPr>
          <w:rFonts w:cs="Times New Roman"/>
          <w:szCs w:val="24"/>
          <w:lang w:val="en-US"/>
        </w:rPr>
        <w:t xml:space="preserve">(Miller </w:t>
      </w:r>
      <w:r w:rsidR="002825B8" w:rsidRPr="00D872DE">
        <w:rPr>
          <w:rFonts w:cs="Times New Roman"/>
          <w:i/>
          <w:iCs/>
          <w:szCs w:val="24"/>
          <w:lang w:val="en-US"/>
        </w:rPr>
        <w:t>et al.</w:t>
      </w:r>
      <w:r w:rsidR="002825B8" w:rsidRPr="00D872DE">
        <w:rPr>
          <w:rFonts w:cs="Times New Roman"/>
          <w:szCs w:val="24"/>
          <w:lang w:val="en-US"/>
        </w:rPr>
        <w:t xml:space="preserve"> 2008)</w:t>
      </w:r>
      <w:r w:rsidR="002825B8">
        <w:rPr>
          <w:rFonts w:cs="Times New Roman"/>
        </w:rPr>
        <w:fldChar w:fldCharType="end"/>
      </w:r>
      <w:r w:rsidR="004415F2">
        <w:rPr>
          <w:rFonts w:cs="Times New Roman"/>
        </w:rPr>
        <w:t>. Otherwise</w:t>
      </w:r>
      <w:r w:rsidR="00B05E3E">
        <w:rPr>
          <w:rFonts w:cs="Times New Roman"/>
        </w:rPr>
        <w:t>, based on model outcomes,</w:t>
      </w:r>
      <w:r w:rsidR="004415F2">
        <w:rPr>
          <w:rFonts w:cs="Times New Roman"/>
        </w:rPr>
        <w:t xml:space="preserve"> </w:t>
      </w:r>
      <w:r w:rsidR="00DC6D27">
        <w:rPr>
          <w:rFonts w:cs="Times New Roman"/>
        </w:rPr>
        <w:t>RA is expected to</w:t>
      </w:r>
      <w:r w:rsidR="00520C5E">
        <w:rPr>
          <w:rFonts w:cs="Times New Roman"/>
        </w:rPr>
        <w:t xml:space="preserve"> </w:t>
      </w:r>
      <w:r w:rsidR="00DC6D27">
        <w:rPr>
          <w:rFonts w:cs="Times New Roman"/>
        </w:rPr>
        <w:t>increase towards 1</w:t>
      </w:r>
      <w:r w:rsidR="00DC6D27" w:rsidRPr="0032358A">
        <w:rPr>
          <w:rFonts w:cs="Times New Roman"/>
        </w:rPr>
        <w:t xml:space="preserve">.0 </w:t>
      </w:r>
      <w:r w:rsidR="00DC6D27">
        <w:rPr>
          <w:rFonts w:cs="Times New Roman"/>
        </w:rPr>
        <w:t xml:space="preserve">once plants achieve a certain size and especially towards </w:t>
      </w:r>
      <w:r w:rsidR="00DC6D27" w:rsidRPr="009941FE">
        <w:rPr>
          <w:rFonts w:cs="Times New Roman"/>
        </w:rPr>
        <w:t>the end of life</w:t>
      </w:r>
      <w:r w:rsidR="00DC6D27">
        <w:rPr>
          <w:rFonts w:cs="Times New Roman"/>
        </w:rPr>
        <w:t xml:space="preserve">, even </w:t>
      </w:r>
      <w:r w:rsidR="00922CEF">
        <w:rPr>
          <w:rFonts w:cs="Times New Roman"/>
        </w:rPr>
        <w:t xml:space="preserve">in most </w:t>
      </w:r>
      <w:r w:rsidR="00DC6D27">
        <w:rPr>
          <w:rFonts w:cs="Times New Roman"/>
        </w:rPr>
        <w:t>of the so-called graded schedules</w:t>
      </w:r>
      <w:r w:rsidR="00607A19">
        <w:rPr>
          <w:rFonts w:cs="Times New Roman"/>
        </w:rPr>
        <w:t xml:space="preserve"> (Fig. 1b)</w:t>
      </w:r>
      <w:r w:rsidR="00DC6D27">
        <w:rPr>
          <w:rFonts w:cs="Times New Roman"/>
        </w:rPr>
        <w:t xml:space="preserve"> </w:t>
      </w:r>
      <w:r w:rsidR="00DC6D27">
        <w:rPr>
          <w:rFonts w:cs="Times New Roman"/>
        </w:rPr>
        <w:fldChar w:fldCharType="begin"/>
      </w:r>
      <w:r w:rsidR="00DA0369">
        <w:rPr>
          <w:rFonts w:cs="Times New Roman"/>
        </w:rPr>
        <w:instrText xml:space="preserve"> ADDIN ZOTERO_ITEM CSL_CITATION {"citationID":"5h3H1yzz","properties":{"formattedCitation":"{\\rtf (Kozlowski 1992; Mironchenko &amp; Koz\\uc0\\u322{}owski 2014)}","plainCitation":"(Kozlowski 1992; Mironchenko &amp; Kozłowski 2014)"},"citationItems":[{"id":"TeIaCtvn/XFVmDwRs","uris":["http://zotero.org/users/503753/items/TTXC3SGZ"],"uri":["http://zotero.org/users/503753/items/TTXC3SGZ"],"itemData":{"id":"TeIaCtvn/XFVmDwRs","type":"article-journal","title":"Optimal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DC6D27">
        <w:rPr>
          <w:rFonts w:cs="Times New Roman"/>
        </w:rPr>
        <w:fldChar w:fldCharType="separate"/>
      </w:r>
      <w:r w:rsidR="00DC6D27" w:rsidRPr="000E4764">
        <w:rPr>
          <w:rFonts w:cs="Times New Roman"/>
          <w:szCs w:val="24"/>
          <w:lang w:val="en-US"/>
        </w:rPr>
        <w:t xml:space="preserve">(Kozlowski 1992; </w:t>
      </w:r>
      <w:proofErr w:type="spellStart"/>
      <w:r w:rsidR="00DC6D27" w:rsidRPr="000E4764">
        <w:rPr>
          <w:rFonts w:cs="Times New Roman"/>
          <w:szCs w:val="24"/>
          <w:lang w:val="en-US"/>
        </w:rPr>
        <w:t>Mironchenko</w:t>
      </w:r>
      <w:proofErr w:type="spellEnd"/>
      <w:r w:rsidR="00DC6D27" w:rsidRPr="000E4764">
        <w:rPr>
          <w:rFonts w:cs="Times New Roman"/>
          <w:szCs w:val="24"/>
          <w:lang w:val="en-US"/>
        </w:rPr>
        <w:t xml:space="preserve"> &amp; </w:t>
      </w:r>
      <w:proofErr w:type="spellStart"/>
      <w:r w:rsidR="00DC6D27" w:rsidRPr="000E4764">
        <w:rPr>
          <w:rFonts w:cs="Times New Roman"/>
          <w:szCs w:val="24"/>
          <w:lang w:val="en-US"/>
        </w:rPr>
        <w:t>Kozłowski</w:t>
      </w:r>
      <w:proofErr w:type="spellEnd"/>
      <w:r w:rsidR="00DC6D27" w:rsidRPr="000E4764">
        <w:rPr>
          <w:rFonts w:cs="Times New Roman"/>
          <w:szCs w:val="24"/>
          <w:lang w:val="en-US"/>
        </w:rPr>
        <w:t xml:space="preserve"> 2014)</w:t>
      </w:r>
      <w:r w:rsidR="00DC6D27">
        <w:rPr>
          <w:rFonts w:cs="Times New Roman"/>
        </w:rPr>
        <w:fldChar w:fldCharType="end"/>
      </w:r>
      <w:r w:rsidR="00DC6D27" w:rsidRPr="007B6C2C">
        <w:rPr>
          <w:rFonts w:cs="Times New Roman"/>
        </w:rPr>
        <w:t>.</w:t>
      </w:r>
      <w:r w:rsidR="00DC6D27" w:rsidRPr="00DC6D27">
        <w:rPr>
          <w:rFonts w:cs="Times New Roman"/>
        </w:rPr>
        <w:t xml:space="preserve"> </w:t>
      </w:r>
      <w:r w:rsidR="004415F2">
        <w:rPr>
          <w:rFonts w:cs="Times New Roman"/>
        </w:rPr>
        <w:t xml:space="preserve">In other words, </w:t>
      </w:r>
      <w:ins w:id="117" w:author="Daniel Falster" w:date="2017-09-07T13:12:00Z">
        <w:r w:rsidR="00B20BA7">
          <w:rPr>
            <w:rFonts w:cs="Times New Roman"/>
          </w:rPr>
          <w:t xml:space="preserve">theoretically </w:t>
        </w:r>
      </w:ins>
      <w:r w:rsidR="004415F2">
        <w:rPr>
          <w:rFonts w:cs="Times New Roman"/>
        </w:rPr>
        <w:t>species</w:t>
      </w:r>
      <w:r w:rsidR="00922CEF" w:rsidRPr="00922CEF">
        <w:rPr>
          <w:rFonts w:cs="Times New Roman"/>
        </w:rPr>
        <w:t xml:space="preserve"> </w:t>
      </w:r>
      <w:r w:rsidR="00922CEF">
        <w:rPr>
          <w:rFonts w:cs="Times New Roman"/>
        </w:rPr>
        <w:t>are predicted to grow little beyond the size at which they reproduce. The mixed allocation between growth and reproduction predicted</w:t>
      </w:r>
      <w:r w:rsidR="004415F2">
        <w:rPr>
          <w:rFonts w:cs="Times New Roman"/>
        </w:rPr>
        <w:t xml:space="preserve"> in many models</w:t>
      </w:r>
      <w:r w:rsidR="00922CEF">
        <w:rPr>
          <w:rFonts w:cs="Times New Roman"/>
        </w:rPr>
        <w:t xml:space="preserve"> </w:t>
      </w:r>
      <w:r w:rsidR="004415F2">
        <w:rPr>
          <w:rFonts w:cs="Times New Roman"/>
        </w:rPr>
        <w:t xml:space="preserve">arises when the productive part of the plant degrades (through tissue turnover) </w:t>
      </w:r>
      <w:r w:rsidR="00DC6D27">
        <w:rPr>
          <w:rFonts w:cs="Times New Roman"/>
        </w:rPr>
        <w:t>between seasons</w:t>
      </w:r>
      <w:r w:rsidR="004415F2">
        <w:rPr>
          <w:rFonts w:cs="Times New Roman"/>
        </w:rPr>
        <w:t xml:space="preserve">. When this happens the plant builds new vegetative tissues to regain </w:t>
      </w:r>
      <w:del w:id="118" w:author="Daniel Falster" w:date="2017-09-07T13:13:00Z">
        <w:r w:rsidR="004415F2" w:rsidDel="00B20BA7">
          <w:rPr>
            <w:rFonts w:cs="Times New Roman"/>
          </w:rPr>
          <w:delText>it’s</w:delText>
        </w:r>
        <w:r w:rsidR="00922CEF" w:rsidDel="00B20BA7">
          <w:rPr>
            <w:rFonts w:cs="Times New Roman"/>
          </w:rPr>
          <w:delText xml:space="preserve"> </w:delText>
        </w:r>
      </w:del>
      <w:ins w:id="119" w:author="Daniel Falster" w:date="2017-09-07T13:13:00Z">
        <w:r w:rsidR="00B20BA7">
          <w:rPr>
            <w:rFonts w:cs="Times New Roman"/>
          </w:rPr>
          <w:t xml:space="preserve">their </w:t>
        </w:r>
      </w:ins>
      <w:r w:rsidR="00922CEF">
        <w:rPr>
          <w:rFonts w:cs="Times New Roman"/>
        </w:rPr>
        <w:t>size</w:t>
      </w:r>
      <w:r w:rsidR="004415F2">
        <w:rPr>
          <w:rFonts w:cs="Times New Roman"/>
        </w:rPr>
        <w:t>, but o</w:t>
      </w:r>
      <w:r w:rsidR="00922CEF">
        <w:rPr>
          <w:rFonts w:cs="Times New Roman"/>
        </w:rPr>
        <w:t xml:space="preserve">nce this size is achieved, </w:t>
      </w:r>
      <w:r w:rsidR="00DC6D27">
        <w:rPr>
          <w:rFonts w:cs="Times New Roman"/>
        </w:rPr>
        <w:t>RA increas</w:t>
      </w:r>
      <w:r w:rsidR="00922CEF">
        <w:rPr>
          <w:rFonts w:cs="Times New Roman"/>
        </w:rPr>
        <w:t>es</w:t>
      </w:r>
      <w:r w:rsidR="00DC6D27">
        <w:rPr>
          <w:rFonts w:cs="Times New Roman"/>
        </w:rPr>
        <w:t xml:space="preserve"> to 1.0 </w:t>
      </w:r>
      <w:r w:rsidR="00DC6D27">
        <w:rPr>
          <w:rFonts w:cs="Times New Roman"/>
        </w:rPr>
        <w:fldChar w:fldCharType="begin"/>
      </w:r>
      <w:r w:rsidR="00DA0369">
        <w:rPr>
          <w:rFonts w:cs="Times New Roman"/>
        </w:rPr>
        <w:instrText xml:space="preserve"> ADDIN ZOTERO_ITEM CSL_CITATION {"citationID":"at4igen0qh","properties":{"formattedCitation":"{\\rtf (Kozlowski 1992; Mironchenko &amp; Koz\\uc0\\u322{}owski 2014)}","plainCitation":"(Kozlowski 1992; Mironchenko &amp; Kozłowski 2014)"},"citationItems":[{"id":"54DGBYZQ/3afooGB6","uris":["http://zotero.org/users/503753/items/TTXC3SGZ"],"uri":["http://zotero.org/users/503753/items/TTXC3SGZ"],"itemData":{"id":"54DGBYZQ/3afooGB6","type":"article-journal","title":"Optimal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DC6D27">
        <w:rPr>
          <w:rFonts w:cs="Times New Roman"/>
        </w:rPr>
        <w:fldChar w:fldCharType="separate"/>
      </w:r>
      <w:r w:rsidR="00DC6D27" w:rsidRPr="00D872DE">
        <w:rPr>
          <w:rFonts w:cs="Times New Roman"/>
          <w:szCs w:val="24"/>
          <w:lang w:val="en-US"/>
        </w:rPr>
        <w:t xml:space="preserve">(Kozlowski 1992; </w:t>
      </w:r>
      <w:proofErr w:type="spellStart"/>
      <w:r w:rsidR="00DC6D27" w:rsidRPr="00D872DE">
        <w:rPr>
          <w:rFonts w:cs="Times New Roman"/>
          <w:szCs w:val="24"/>
          <w:lang w:val="en-US"/>
        </w:rPr>
        <w:t>Mironchenko</w:t>
      </w:r>
      <w:proofErr w:type="spellEnd"/>
      <w:r w:rsidR="00DC6D27" w:rsidRPr="00D872DE">
        <w:rPr>
          <w:rFonts w:cs="Times New Roman"/>
          <w:szCs w:val="24"/>
          <w:lang w:val="en-US"/>
        </w:rPr>
        <w:t xml:space="preserve"> &amp; </w:t>
      </w:r>
      <w:proofErr w:type="spellStart"/>
      <w:r w:rsidR="00DC6D27" w:rsidRPr="00D872DE">
        <w:rPr>
          <w:rFonts w:cs="Times New Roman"/>
          <w:szCs w:val="24"/>
          <w:lang w:val="en-US"/>
        </w:rPr>
        <w:t>Kozłowski</w:t>
      </w:r>
      <w:proofErr w:type="spellEnd"/>
      <w:r w:rsidR="00DC6D27" w:rsidRPr="00D872DE">
        <w:rPr>
          <w:rFonts w:cs="Times New Roman"/>
          <w:szCs w:val="24"/>
          <w:lang w:val="en-US"/>
        </w:rPr>
        <w:t xml:space="preserve"> 2014)</w:t>
      </w:r>
      <w:r w:rsidR="00DC6D27">
        <w:rPr>
          <w:rFonts w:cs="Times New Roman"/>
        </w:rPr>
        <w:fldChar w:fldCharType="end"/>
      </w:r>
      <w:r w:rsidR="00DC6D27">
        <w:rPr>
          <w:rFonts w:cs="Times New Roman"/>
        </w:rPr>
        <w:t xml:space="preserve">. </w:t>
      </w:r>
      <w:r w:rsidR="00DE59F0">
        <w:rPr>
          <w:rFonts w:cs="Times New Roman"/>
        </w:rPr>
        <w:t xml:space="preserve">If the costs of tissue replacement are instead paid prior to the allocation decision, </w:t>
      </w:r>
      <w:del w:id="120" w:author="Daniel Falster" w:date="2017-09-07T13:13:00Z">
        <w:r w:rsidR="00671907" w:rsidDel="00B20BA7">
          <w:rPr>
            <w:rFonts w:cs="Times New Roman"/>
          </w:rPr>
          <w:delText xml:space="preserve">the </w:delText>
        </w:r>
      </w:del>
      <w:ins w:id="121" w:author="Daniel Falster" w:date="2017-09-07T13:13:00Z">
        <w:r w:rsidR="00B20BA7">
          <w:rPr>
            <w:rFonts w:cs="Times New Roman"/>
          </w:rPr>
          <w:t xml:space="preserve">a </w:t>
        </w:r>
      </w:ins>
      <w:r w:rsidR="00DE59F0">
        <w:rPr>
          <w:rFonts w:cs="Times New Roman"/>
        </w:rPr>
        <w:t>bang-bang strategy is favoured.</w:t>
      </w:r>
    </w:p>
    <w:p w14:paraId="2EF5C32D" w14:textId="2BCB3083" w:rsidR="00DE59F0" w:rsidRDefault="00DE59F0" w:rsidP="006E3FB8">
      <w:pPr>
        <w:spacing w:line="480" w:lineRule="auto"/>
        <w:rPr>
          <w:rFonts w:cs="Times New Roman"/>
        </w:rPr>
      </w:pPr>
      <w:r>
        <w:rPr>
          <w:rFonts w:cs="Times New Roman"/>
        </w:rPr>
        <w:t xml:space="preserve">Another reason reported RA values </w:t>
      </w:r>
      <w:r w:rsidR="002825B8">
        <w:rPr>
          <w:rFonts w:cs="Times New Roman"/>
        </w:rPr>
        <w:t>may be</w:t>
      </w:r>
      <w:r>
        <w:rPr>
          <w:rFonts w:cs="Times New Roman"/>
        </w:rPr>
        <w:t xml:space="preserve"> </w:t>
      </w:r>
      <w:r w:rsidR="00671907">
        <w:rPr>
          <w:rFonts w:cs="Times New Roman"/>
        </w:rPr>
        <w:t xml:space="preserve">lower than theoretical studies predict, </w:t>
      </w:r>
      <w:r>
        <w:rPr>
          <w:rFonts w:cs="Times New Roman"/>
        </w:rPr>
        <w:t xml:space="preserve">is that </w:t>
      </w:r>
      <w:r w:rsidRPr="0032358A">
        <w:rPr>
          <w:rFonts w:cs="Times New Roman"/>
        </w:rPr>
        <w:t>seed weight</w:t>
      </w:r>
      <w:r w:rsidR="00671907">
        <w:rPr>
          <w:rFonts w:cs="Times New Roman"/>
        </w:rPr>
        <w:t xml:space="preserve"> is often used </w:t>
      </w:r>
      <w:r w:rsidRPr="0032358A">
        <w:rPr>
          <w:rFonts w:cs="Times New Roman"/>
        </w:rPr>
        <w:t>as a proxy for reproductive investment</w:t>
      </w:r>
      <w:r>
        <w:rPr>
          <w:rFonts w:cs="Times New Roman"/>
        </w:rPr>
        <w:t xml:space="preserve"> </w:t>
      </w:r>
      <w:r>
        <w:rPr>
          <w:rFonts w:cs="Times New Roman"/>
        </w:rPr>
        <w:fldChar w:fldCharType="begin"/>
      </w:r>
      <w:r>
        <w:rPr>
          <w:rFonts w:cs="Times New Roman"/>
        </w:rPr>
        <w:instrText xml:space="preserve"> ADDIN ZOTERO_ITEM CSL_CITATION {"citationID":"aDEGg3dG","properties":{"formattedCitation":"(see review by Wenk &amp; Falster 2015)","plainCitation":"(see review by Wenk &amp; Falster 2015)"},"citationItems":[{"id":"TeIaCtvn/znB4mp2l","uris":["http://zotero.org/users/503753/items/RKCR22GX"],"uri":["http://zotero.org/users/503753/items/RKCR22GX"],"itemData":{"id":"TeIaCtvn/znB4mp2l","type":"article-journal","title":"Quantifying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S."}],"issued":{"date-parts":[["2015",12,1]]}},"prefix":"see review by "}],"schema":"https://github.com/citation-style-language/schema/raw/master/csl-citation.json"} </w:instrText>
      </w:r>
      <w:r>
        <w:rPr>
          <w:rFonts w:cs="Times New Roman"/>
        </w:rPr>
        <w:fldChar w:fldCharType="separate"/>
      </w:r>
      <w:r>
        <w:rPr>
          <w:rFonts w:cs="Times New Roman"/>
          <w:noProof/>
        </w:rPr>
        <w:t>(see review by Wenk &amp; Falster 2015)</w:t>
      </w:r>
      <w:r>
        <w:rPr>
          <w:rFonts w:cs="Times New Roman"/>
        </w:rPr>
        <w:fldChar w:fldCharType="end"/>
      </w:r>
      <w:r>
        <w:rPr>
          <w:rFonts w:cs="Times New Roman"/>
        </w:rPr>
        <w:t xml:space="preserve">. However, a wide variety of other tissues are produced in order to make a viable seed, such as flowers, fruits, and pollen. Many embryos are also aborted pre-and post-fertilisation. </w:t>
      </w:r>
      <w:r w:rsidR="004415F2">
        <w:rPr>
          <w:rFonts w:cs="Times New Roman"/>
        </w:rPr>
        <w:t xml:space="preserve">Past </w:t>
      </w:r>
      <w:r w:rsidR="00671907">
        <w:rPr>
          <w:rFonts w:cs="Times New Roman"/>
        </w:rPr>
        <w:t xml:space="preserve">research </w:t>
      </w:r>
      <w:r w:rsidR="004415F2">
        <w:rPr>
          <w:rFonts w:cs="Times New Roman"/>
        </w:rPr>
        <w:t>ha</w:t>
      </w:r>
      <w:r w:rsidR="00671907">
        <w:rPr>
          <w:rFonts w:cs="Times New Roman"/>
        </w:rPr>
        <w:t>s</w:t>
      </w:r>
      <w:r w:rsidR="004415F2">
        <w:rPr>
          <w:rFonts w:cs="Times New Roman"/>
        </w:rPr>
        <w:t xml:space="preserve"> shown that s</w:t>
      </w:r>
      <w:r>
        <w:rPr>
          <w:rFonts w:cs="Times New Roman"/>
        </w:rPr>
        <w:t xml:space="preserve">uch tissues </w:t>
      </w:r>
      <w:r w:rsidR="00671907">
        <w:rPr>
          <w:rFonts w:cs="Times New Roman"/>
        </w:rPr>
        <w:t>can</w:t>
      </w:r>
      <w:r>
        <w:rPr>
          <w:rFonts w:cs="Times New Roman"/>
        </w:rPr>
        <w:t xml:space="preserve"> represent a substantial energetic investment in reproduction</w:t>
      </w:r>
      <w:r w:rsidR="00671907">
        <w:rPr>
          <w:rFonts w:cs="Times New Roman"/>
        </w:rPr>
        <w:t>,</w:t>
      </w:r>
      <w:r>
        <w:rPr>
          <w:rFonts w:cs="Times New Roman"/>
        </w:rPr>
        <w:t xml:space="preserve"> that often goes unaccounted</w:t>
      </w:r>
      <w:r w:rsidR="004415F2">
        <w:rPr>
          <w:rFonts w:cs="Times New Roman"/>
        </w:rPr>
        <w:t xml:space="preserve"> in measurements of RA</w:t>
      </w:r>
      <w:r>
        <w:rPr>
          <w:rFonts w:cs="Times New Roman"/>
        </w:rPr>
        <w:t xml:space="preserve"> </w:t>
      </w:r>
      <w:r>
        <w:rPr>
          <w:rFonts w:cs="Times New Roman"/>
        </w:rPr>
        <w:fldChar w:fldCharType="begin"/>
      </w:r>
      <w:r>
        <w:rPr>
          <w:rFonts w:cs="Times New Roman"/>
        </w:rPr>
        <w:instrText xml:space="preserve"> ADDIN ZOTERO_ITEM CSL_CITATION {"citationID":"26kr0hfhc7","properties":{"formattedCitation":"(Lord &amp; Westoby 2006)","plainCitation":"(Lord &amp; Westoby 2006)"},"citationItems":[{"id":1938,"uris":["http://zotero.org/users/272915/items/HFVMA5HA"],"uri":["http://zotero.org/users/272915/items/HFVMA5HA"],"itemData":{"id":1938,"type":"article-journal","title":"Accessory costs of seed production","container-title":"Oecologia","page":"310-317","volume":"150","issue":"2","DOI":"10.1007/s00442-006-0523-z","call-number":"0003","author":[{"family":"Lord","given":"J. M."},{"family":"Westoby","given":"M."}],"issued":{"date-parts":[["2006"]]}}}],"schema":"https://github.com/citation-style-language/schema/raw/master/csl-citation.json"} </w:instrText>
      </w:r>
      <w:r>
        <w:rPr>
          <w:rFonts w:cs="Times New Roman"/>
        </w:rPr>
        <w:fldChar w:fldCharType="separate"/>
      </w:r>
      <w:r>
        <w:rPr>
          <w:rFonts w:cs="Times New Roman"/>
          <w:noProof/>
        </w:rPr>
        <w:t>(Lord &amp; Westoby 2006)</w:t>
      </w:r>
      <w:r>
        <w:rPr>
          <w:rFonts w:cs="Times New Roman"/>
        </w:rPr>
        <w:fldChar w:fldCharType="end"/>
      </w:r>
      <w:r>
        <w:rPr>
          <w:rFonts w:cs="Times New Roman"/>
        </w:rPr>
        <w:t>.</w:t>
      </w:r>
    </w:p>
    <w:p w14:paraId="5D75179A" w14:textId="289EE768" w:rsidR="00122C11" w:rsidRDefault="0032358A" w:rsidP="006E3FB8">
      <w:pPr>
        <w:spacing w:line="480" w:lineRule="auto"/>
      </w:pPr>
      <w:commentRangeStart w:id="122"/>
      <w:r>
        <w:t>In this paper</w:t>
      </w:r>
      <w:r w:rsidR="00C40380">
        <w:t>,</w:t>
      </w:r>
      <w:r>
        <w:t xml:space="preserve"> we aim to provide the first thorough quantification of RA schedules for multiple coexisting plant </w:t>
      </w:r>
      <w:r w:rsidRPr="0032358A">
        <w:t>species</w:t>
      </w:r>
      <w:r w:rsidR="00C40380">
        <w:t xml:space="preserve"> to</w:t>
      </w:r>
      <w:r>
        <w:t xml:space="preserve"> </w:t>
      </w:r>
      <w:r w:rsidR="002C3429">
        <w:t>asses</w:t>
      </w:r>
      <w:r w:rsidR="0095544D">
        <w:t>s</w:t>
      </w:r>
      <w:r w:rsidR="002C3429">
        <w:t xml:space="preserve"> </w:t>
      </w:r>
      <w:r>
        <w:t>whether</w:t>
      </w:r>
      <w:r w:rsidR="00125996">
        <w:t xml:space="preserve"> </w:t>
      </w:r>
      <w:proofErr w:type="spellStart"/>
      <w:r w:rsidR="00125996">
        <w:t>i</w:t>
      </w:r>
      <w:proofErr w:type="spellEnd"/>
      <w:r w:rsidR="00125996">
        <w:t>) max</w:t>
      </w:r>
      <w:r w:rsidRPr="00726A89">
        <w:t>imum RA is indeed substantially less than 1.0 for perennial plant species</w:t>
      </w:r>
      <w:r w:rsidRPr="00B05B51">
        <w:t xml:space="preserve">, </w:t>
      </w:r>
      <w:r w:rsidR="00125996">
        <w:t>ii) w</w:t>
      </w:r>
      <w:r w:rsidRPr="00726A89">
        <w:t>hether species differ from one another in the type of RA schedule demonstrated</w:t>
      </w:r>
      <w:r w:rsidR="00607A19">
        <w:t xml:space="preserve">, and iii) whether </w:t>
      </w:r>
      <w:r w:rsidR="00607A19" w:rsidRPr="00607A19">
        <w:t>species</w:t>
      </w:r>
      <w:r w:rsidR="00607A19">
        <w:t xml:space="preserve"> </w:t>
      </w:r>
      <w:r w:rsidR="00A935E0">
        <w:t xml:space="preserve">with high-tissue turnover traits </w:t>
      </w:r>
      <w:r w:rsidR="00607A19">
        <w:t xml:space="preserve">(low leaf mass per area) and shorter </w:t>
      </w:r>
      <w:r w:rsidR="00A935E0">
        <w:t>maximum height</w:t>
      </w:r>
      <w:r w:rsidR="00607A19">
        <w:t xml:space="preserve"> tend</w:t>
      </w:r>
      <w:r w:rsidR="00A935E0">
        <w:t>ed</w:t>
      </w:r>
      <w:r w:rsidR="00607A19">
        <w:t xml:space="preserve"> to reproduce earlier</w:t>
      </w:r>
      <w:r w:rsidR="003144D8">
        <w:t xml:space="preserve"> </w:t>
      </w:r>
      <w:r w:rsidR="00A935E0">
        <w:t>and more int</w:t>
      </w:r>
      <w:r w:rsidR="003144D8">
        <w:t>en</w:t>
      </w:r>
      <w:r w:rsidR="00A935E0">
        <w:t>se</w:t>
      </w:r>
      <w:r w:rsidR="003144D8">
        <w:t>ly</w:t>
      </w:r>
      <w:commentRangeEnd w:id="122"/>
      <w:r w:rsidR="00C40380">
        <w:rPr>
          <w:rStyle w:val="CommentReference"/>
        </w:rPr>
        <w:commentReference w:id="122"/>
      </w:r>
      <w:r w:rsidR="00125996">
        <w:t xml:space="preserve">. </w:t>
      </w:r>
      <w:r w:rsidRPr="00726A89">
        <w:t>We hypothesise</w:t>
      </w:r>
      <w:r w:rsidRPr="00B05B51">
        <w:t xml:space="preserve"> that </w:t>
      </w:r>
      <w:r w:rsidR="00671907">
        <w:t xml:space="preserve">for a suite of perennial plants, </w:t>
      </w:r>
      <w:r w:rsidRPr="00726A89">
        <w:t xml:space="preserve">maximum RA will </w:t>
      </w:r>
      <w:r w:rsidR="00125996">
        <w:t xml:space="preserve">approach </w:t>
      </w:r>
      <w:r w:rsidRPr="00726A89">
        <w:t>1.0 when calculated</w:t>
      </w:r>
      <w:r w:rsidR="002C3429" w:rsidRPr="00B05B51">
        <w:t xml:space="preserve"> </w:t>
      </w:r>
      <w:r w:rsidR="00922CEF" w:rsidRPr="00B05B51">
        <w:t xml:space="preserve">after excluding energy </w:t>
      </w:r>
      <w:r w:rsidR="00922CEF" w:rsidRPr="00B05B51">
        <w:lastRenderedPageBreak/>
        <w:t>allocated to replac</w:t>
      </w:r>
      <w:r w:rsidR="00671907">
        <w:t>e</w:t>
      </w:r>
      <w:r w:rsidR="00922CEF" w:rsidRPr="00726A89">
        <w:t xml:space="preserve"> tissues lost through turnover</w:t>
      </w:r>
      <w:r w:rsidR="00DE59F0" w:rsidRPr="00B05B51">
        <w:t xml:space="preserve"> and</w:t>
      </w:r>
      <w:r w:rsidR="004415F2" w:rsidRPr="00B05B51">
        <w:t xml:space="preserve"> when</w:t>
      </w:r>
      <w:r w:rsidR="002C3429" w:rsidRPr="00B05B51">
        <w:t xml:space="preserve"> </w:t>
      </w:r>
      <w:r w:rsidRPr="00B05B51">
        <w:t>consid</w:t>
      </w:r>
      <w:r w:rsidR="00671907">
        <w:t xml:space="preserve">ering all reproductive tissues, </w:t>
      </w:r>
      <w:r w:rsidRPr="00726A89">
        <w:t>not just seed</w:t>
      </w:r>
      <w:r w:rsidR="00DE59F0" w:rsidRPr="00B05B51">
        <w:t xml:space="preserve">. </w:t>
      </w:r>
      <w:r w:rsidR="004415F2" w:rsidRPr="00B05B51">
        <w:t xml:space="preserve">When measuring plant growth, </w:t>
      </w:r>
      <w:r w:rsidRPr="00B05B51">
        <w:t>it is common to consider any new tissue appearing on the plant as being “growth”</w:t>
      </w:r>
      <w:r w:rsidR="004415F2" w:rsidRPr="00B05B51">
        <w:t>. Y</w:t>
      </w:r>
      <w:r w:rsidRPr="00DB2F9E">
        <w:t xml:space="preserve">et much of the new leaf and stem tissue </w:t>
      </w:r>
      <w:r w:rsidR="00671907">
        <w:t xml:space="preserve">generated may </w:t>
      </w:r>
      <w:r w:rsidRPr="00726A89">
        <w:t>be replacing tissues that were lost or shed</w:t>
      </w:r>
      <w:r w:rsidR="00122C11" w:rsidRPr="00B05B51">
        <w:t xml:space="preserve">. </w:t>
      </w:r>
      <w:r w:rsidR="004415F2" w:rsidRPr="00B05B51">
        <w:t xml:space="preserve">We </w:t>
      </w:r>
      <w:r w:rsidR="00671907">
        <w:t>therefore di</w:t>
      </w:r>
      <w:r w:rsidR="00671907" w:rsidRPr="00671907">
        <w:t>st</w:t>
      </w:r>
      <w:r w:rsidR="00671907">
        <w:t>in</w:t>
      </w:r>
      <w:r w:rsidR="00671907" w:rsidRPr="00671907">
        <w:t>g</w:t>
      </w:r>
      <w:r w:rsidR="00671907">
        <w:t xml:space="preserve">uish between </w:t>
      </w:r>
      <w:r w:rsidR="004415F2" w:rsidRPr="00726A89">
        <w:t xml:space="preserve">growth </w:t>
      </w:r>
      <w:r w:rsidR="00671907">
        <w:t>that is</w:t>
      </w:r>
      <w:r w:rsidR="004415F2" w:rsidRPr="00726A89">
        <w:t xml:space="preserve"> replacement and expansion. </w:t>
      </w:r>
      <w:r w:rsidR="002C3429" w:rsidRPr="00B05B51">
        <w:t>R</w:t>
      </w:r>
      <w:r w:rsidR="00122C11" w:rsidRPr="00B05B51">
        <w:t>eplac</w:t>
      </w:r>
      <w:r w:rsidR="004415F2" w:rsidRPr="00B05B51">
        <w:t xml:space="preserve">ement maintains </w:t>
      </w:r>
      <w:r w:rsidR="00122C11" w:rsidRPr="00B05B51">
        <w:t xml:space="preserve">the current </w:t>
      </w:r>
      <w:r w:rsidR="00382576" w:rsidRPr="00B05B51">
        <w:t>productive</w:t>
      </w:r>
      <w:r w:rsidR="00122C11" w:rsidRPr="00B05B51">
        <w:t xml:space="preserve"> structure</w:t>
      </w:r>
      <w:r w:rsidR="00382576" w:rsidRPr="00B05B51">
        <w:t xml:space="preserve"> of the plant, </w:t>
      </w:r>
      <w:r w:rsidR="004415F2" w:rsidRPr="00DB2F9E">
        <w:t xml:space="preserve">whereas expansion increases the productive structure of the plant. </w:t>
      </w:r>
      <w:r w:rsidR="00671907">
        <w:t xml:space="preserve">In this paper we focus on total leaf </w:t>
      </w:r>
      <w:r w:rsidR="003341AC">
        <w:t>mass</w:t>
      </w:r>
      <w:r w:rsidR="00671907">
        <w:t xml:space="preserve"> as </w:t>
      </w:r>
      <w:r w:rsidR="003341AC">
        <w:t xml:space="preserve">the </w:t>
      </w:r>
      <w:r w:rsidR="00671907">
        <w:t xml:space="preserve">primary measure </w:t>
      </w:r>
      <w:r w:rsidR="003341AC">
        <w:t xml:space="preserve">for the size of the productive structure of the </w:t>
      </w:r>
      <w:proofErr w:type="spellStart"/>
      <w:r w:rsidR="003341AC">
        <w:t>plant.</w:t>
      </w:r>
      <w:r w:rsidR="00FA533B" w:rsidRPr="00CA2814">
        <w:t>M</w:t>
      </w:r>
      <w:r w:rsidR="00B441DD">
        <w:t>aterials</w:t>
      </w:r>
      <w:proofErr w:type="spellEnd"/>
      <w:r w:rsidR="00B441DD">
        <w:t xml:space="preserve"> and m</w:t>
      </w:r>
      <w:r w:rsidR="00FA533B" w:rsidRPr="00CA2814">
        <w:t>ethods</w:t>
      </w:r>
    </w:p>
    <w:p w14:paraId="0DFE53A1" w14:textId="77777777" w:rsidR="0093185F" w:rsidRDefault="0093185F" w:rsidP="0093185F">
      <w:pPr>
        <w:pStyle w:val="Heading1"/>
        <w:rPr>
          <w:ins w:id="123" w:author="Daniel Falster" w:date="2017-09-08T12:01:00Z"/>
        </w:rPr>
      </w:pPr>
      <w:moveToRangeStart w:id="124" w:author="Daniel Falster" w:date="2017-09-08T12:01:00Z" w:name="move366491389"/>
      <w:moveTo w:id="125" w:author="Daniel Falster" w:date="2017-09-08T12:01:00Z">
        <w:r>
          <w:t>Methods</w:t>
        </w:r>
      </w:moveTo>
    </w:p>
    <w:p w14:paraId="743E382C" w14:textId="77777777" w:rsidR="0093185F" w:rsidRPr="0093185F" w:rsidRDefault="0093185F">
      <w:pPr>
        <w:pPrChange w:id="126" w:author="Daniel Falster" w:date="2017-09-08T12:01:00Z">
          <w:pPr>
            <w:pStyle w:val="Heading1"/>
          </w:pPr>
        </w:pPrChange>
      </w:pPr>
    </w:p>
    <w:moveToRangeEnd w:id="124"/>
    <w:p w14:paraId="195822CD" w14:textId="37E8E185" w:rsidR="00122C11" w:rsidRDefault="00122C11" w:rsidP="006E3FB8">
      <w:pPr>
        <w:spacing w:line="480" w:lineRule="auto"/>
      </w:pPr>
      <w:r w:rsidRPr="0005509C">
        <w:rPr>
          <w:rFonts w:cs="Times New Roman"/>
        </w:rPr>
        <w:t xml:space="preserve">To address </w:t>
      </w:r>
      <w:r w:rsidR="007D532E">
        <w:rPr>
          <w:rFonts w:cs="Times New Roman"/>
        </w:rPr>
        <w:t>our</w:t>
      </w:r>
      <w:r w:rsidRPr="0005509C">
        <w:rPr>
          <w:rFonts w:cs="Times New Roman"/>
        </w:rPr>
        <w:t xml:space="preserve"> questions we conducted a study in coastal heathland in eastern Australia, quantifying RA and vegetative maintenance costs for 14 dominant </w:t>
      </w:r>
      <w:r w:rsidR="006F2F5E">
        <w:rPr>
          <w:rFonts w:cs="Times New Roman"/>
        </w:rPr>
        <w:t xml:space="preserve">woody </w:t>
      </w:r>
      <w:r w:rsidRPr="0005509C">
        <w:rPr>
          <w:rFonts w:cs="Times New Roman"/>
        </w:rPr>
        <w:t>perennial species</w:t>
      </w:r>
      <w:r w:rsidR="007D532E">
        <w:rPr>
          <w:rFonts w:cs="Times New Roman"/>
        </w:rPr>
        <w:t xml:space="preserve"> across a range of site ages, using a </w:t>
      </w:r>
      <w:bookmarkStart w:id="127" w:name="OLE_LINK15"/>
      <w:bookmarkStart w:id="128" w:name="OLE_LINK16"/>
      <w:r w:rsidR="007D532E">
        <w:rPr>
          <w:rFonts w:cs="Times New Roman"/>
        </w:rPr>
        <w:t>space-for time substitution</w:t>
      </w:r>
      <w:r w:rsidRPr="0005509C">
        <w:rPr>
          <w:rFonts w:cs="Times New Roman"/>
        </w:rPr>
        <w:t xml:space="preserve"> </w:t>
      </w:r>
      <w:bookmarkEnd w:id="127"/>
      <w:bookmarkEnd w:id="128"/>
      <w:r w:rsidRPr="0005509C">
        <w:rPr>
          <w:rFonts w:cs="Times New Roman"/>
        </w:rPr>
        <w:t>The</w:t>
      </w:r>
      <w:r w:rsidR="007D532E">
        <w:rPr>
          <w:rFonts w:cs="Times New Roman"/>
        </w:rPr>
        <w:t xml:space="preserve"> study</w:t>
      </w:r>
      <w:r w:rsidRPr="0005509C">
        <w:rPr>
          <w:rFonts w:cs="Times New Roman"/>
        </w:rPr>
        <w:t xml:space="preserve"> species </w:t>
      </w:r>
      <w:r w:rsidR="007D532E" w:rsidRPr="0005509C">
        <w:rPr>
          <w:rFonts w:cs="Times New Roman"/>
        </w:rPr>
        <w:t xml:space="preserve">are all known to be </w:t>
      </w:r>
      <w:proofErr w:type="spellStart"/>
      <w:r w:rsidR="007D532E" w:rsidRPr="0005509C">
        <w:rPr>
          <w:rFonts w:cs="Times New Roman"/>
        </w:rPr>
        <w:t>iteroparous</w:t>
      </w:r>
      <w:proofErr w:type="spellEnd"/>
      <w:r w:rsidR="007D532E" w:rsidRPr="0005509C">
        <w:rPr>
          <w:rFonts w:cs="Times New Roman"/>
        </w:rPr>
        <w:t xml:space="preserve"> </w:t>
      </w:r>
      <w:r w:rsidR="007D532E">
        <w:rPr>
          <w:rFonts w:cs="Times New Roman"/>
        </w:rPr>
        <w:t xml:space="preserve">but otherwise </w:t>
      </w:r>
      <w:r w:rsidRPr="0005509C">
        <w:rPr>
          <w:rFonts w:cs="Times New Roman"/>
        </w:rPr>
        <w:t>differ for a collection of key life history and functional traits, including lifespan, maximum height, specific leaf area</w:t>
      </w:r>
      <w:r w:rsidR="00B05B51">
        <w:rPr>
          <w:rFonts w:cs="Times New Roman"/>
        </w:rPr>
        <w:t xml:space="preserve"> and</w:t>
      </w:r>
      <w:r w:rsidRPr="0005509C">
        <w:rPr>
          <w:rFonts w:cs="Times New Roman"/>
        </w:rPr>
        <w:t xml:space="preserve"> wood density</w:t>
      </w:r>
      <w:r w:rsidR="0018582E">
        <w:rPr>
          <w:rFonts w:cs="Times New Roman"/>
        </w:rPr>
        <w:t xml:space="preserve"> </w:t>
      </w:r>
      <w:r w:rsidR="007D532E">
        <w:rPr>
          <w:rFonts w:cs="Times New Roman"/>
        </w:rPr>
        <w:t>(Table 1)</w:t>
      </w:r>
      <w:r w:rsidRPr="0005509C">
        <w:rPr>
          <w:rFonts w:cs="Times New Roman"/>
        </w:rPr>
        <w:t xml:space="preserve">. </w:t>
      </w:r>
      <w:r w:rsidR="007D532E" w:rsidRPr="007D532E">
        <w:rPr>
          <w:rFonts w:cs="Times New Roman"/>
        </w:rPr>
        <w:t>Because</w:t>
      </w:r>
      <w:r w:rsidR="007D532E">
        <w:rPr>
          <w:rFonts w:cs="Times New Roman"/>
        </w:rPr>
        <w:t xml:space="preserve"> we are unable to foll</w:t>
      </w:r>
      <w:r w:rsidR="00D33B26">
        <w:rPr>
          <w:rFonts w:cs="Times New Roman"/>
        </w:rPr>
        <w:t xml:space="preserve">ow individual plants for an extended </w:t>
      </w:r>
      <w:r w:rsidR="007D532E">
        <w:rPr>
          <w:rFonts w:cs="Times New Roman"/>
        </w:rPr>
        <w:t xml:space="preserve">period, we sampled individuals across sites differing in time since last fire. By selecting </w:t>
      </w:r>
      <w:r w:rsidR="007D532E" w:rsidRPr="007D532E">
        <w:rPr>
          <w:rFonts w:cs="Times New Roman"/>
        </w:rPr>
        <w:t xml:space="preserve">species </w:t>
      </w:r>
      <w:r w:rsidR="007D532E">
        <w:rPr>
          <w:rFonts w:cs="Times New Roman"/>
        </w:rPr>
        <w:t xml:space="preserve">that only regenerate from seed after fire, we could estimate the ages of the plants in each site. </w:t>
      </w:r>
      <w:r w:rsidR="00330614">
        <w:rPr>
          <w:rFonts w:cs="Times New Roman"/>
        </w:rPr>
        <w:t>By combining data from multiple individuals of different age, we</w:t>
      </w:r>
      <w:r w:rsidR="00330614">
        <w:t xml:space="preserve"> were</w:t>
      </w:r>
      <w:r w:rsidR="00D33B26">
        <w:t xml:space="preserve"> then </w:t>
      </w:r>
      <w:r w:rsidR="00330614">
        <w:t xml:space="preserve">able </w:t>
      </w:r>
      <w:r w:rsidR="007D532E">
        <w:t xml:space="preserve">to </w:t>
      </w:r>
      <w:r w:rsidR="00D33B26">
        <w:t>infer</w:t>
      </w:r>
      <w:r w:rsidR="00330614">
        <w:t xml:space="preserve"> the </w:t>
      </w:r>
      <w:r w:rsidR="00D33B26">
        <w:t xml:space="preserve">shape of the </w:t>
      </w:r>
      <w:r w:rsidR="00330614">
        <w:t>RA schedule exhibit</w:t>
      </w:r>
      <w:r w:rsidR="00D33B26">
        <w:t>ed</w:t>
      </w:r>
      <w:r w:rsidR="00330614">
        <w:t xml:space="preserve"> by a typical individual in each </w:t>
      </w:r>
      <w:commentRangeStart w:id="129"/>
      <w:r w:rsidR="00330614" w:rsidRPr="00330614">
        <w:t>species</w:t>
      </w:r>
      <w:commentRangeEnd w:id="129"/>
      <w:r w:rsidR="00C40380">
        <w:rPr>
          <w:rStyle w:val="CommentReference"/>
        </w:rPr>
        <w:commentReference w:id="129"/>
      </w:r>
      <w:r w:rsidR="00330614">
        <w:t>.</w:t>
      </w:r>
    </w:p>
    <w:p w14:paraId="119B804F" w14:textId="78FFF246" w:rsidR="00C40380" w:rsidRPr="006E3FB8" w:rsidDel="0093185F" w:rsidRDefault="00C40380" w:rsidP="006E3FB8">
      <w:pPr>
        <w:pStyle w:val="Heading1"/>
      </w:pPr>
      <w:moveFromRangeStart w:id="130" w:author="Daniel Falster" w:date="2017-09-08T12:01:00Z" w:name="move366491389"/>
      <w:moveFrom w:id="131" w:author="Daniel Falster" w:date="2017-09-08T12:01:00Z">
        <w:r w:rsidDel="0093185F">
          <w:t>Methods</w:t>
        </w:r>
      </w:moveFrom>
    </w:p>
    <w:moveFromRangeEnd w:id="130"/>
    <w:p w14:paraId="596F71FB" w14:textId="77777777" w:rsidR="00FA533B" w:rsidRPr="00B441DD" w:rsidRDefault="00FA533B" w:rsidP="006E3FB8">
      <w:pPr>
        <w:pStyle w:val="Heading2"/>
        <w:spacing w:line="480" w:lineRule="auto"/>
        <w:rPr>
          <w:rFonts w:cs="Times New Roman"/>
        </w:rPr>
      </w:pPr>
      <w:r w:rsidRPr="00B441DD">
        <w:rPr>
          <w:rFonts w:cs="Times New Roman"/>
        </w:rPr>
        <w:t>Study system</w:t>
      </w:r>
    </w:p>
    <w:p w14:paraId="56C079A0" w14:textId="2EFC38F1" w:rsidR="00DD6FFE" w:rsidRDefault="00C402C2" w:rsidP="006E3FB8">
      <w:pPr>
        <w:spacing w:line="480" w:lineRule="auto"/>
        <w:rPr>
          <w:ins w:id="132" w:author="Daniel Falster" w:date="2017-09-07T16:48:00Z"/>
          <w:rFonts w:cs="Times New Roman"/>
        </w:rPr>
      </w:pPr>
      <w:r w:rsidRPr="00B441DD">
        <w:rPr>
          <w:rFonts w:cs="Times New Roman"/>
        </w:rPr>
        <w:t xml:space="preserve">The study was carried out in </w:t>
      </w:r>
      <w:proofErr w:type="spellStart"/>
      <w:r w:rsidRPr="00B441DD">
        <w:rPr>
          <w:rFonts w:cs="Times New Roman"/>
        </w:rPr>
        <w:t>Kuring’gai</w:t>
      </w:r>
      <w:proofErr w:type="spellEnd"/>
      <w:r w:rsidRPr="00B441DD">
        <w:rPr>
          <w:rFonts w:cs="Times New Roman"/>
        </w:rPr>
        <w:t xml:space="preserve"> National Park</w:t>
      </w:r>
      <w:ins w:id="133" w:author="Daniel Falster" w:date="2017-09-07T16:48:00Z">
        <w:r w:rsidR="00F11CCE">
          <w:rPr>
            <w:rFonts w:cs="Times New Roman"/>
          </w:rPr>
          <w:t xml:space="preserve"> – </w:t>
        </w:r>
      </w:ins>
      <w:del w:id="134" w:author="Daniel Falster" w:date="2017-09-07T16:48:00Z">
        <w:r w:rsidRPr="00B441DD" w:rsidDel="00F11CCE">
          <w:rPr>
            <w:rFonts w:cs="Times New Roman"/>
          </w:rPr>
          <w:delText xml:space="preserve">, </w:delText>
        </w:r>
      </w:del>
      <w:r w:rsidRPr="00B441DD">
        <w:rPr>
          <w:rFonts w:cs="Times New Roman"/>
        </w:rPr>
        <w:t>northeast of Sydney, Australia</w:t>
      </w:r>
      <w:ins w:id="135" w:author="Daniel Falster" w:date="2017-09-07T16:48:00Z">
        <w:r w:rsidR="00F11CCE">
          <w:rPr>
            <w:rFonts w:cs="Times New Roman"/>
          </w:rPr>
          <w:t xml:space="preserve"> </w:t>
        </w:r>
        <w:r w:rsidR="00DD6FFE">
          <w:rPr>
            <w:rFonts w:cs="Times New Roman"/>
          </w:rPr>
          <w:t>–</w:t>
        </w:r>
        <w:r w:rsidR="00F11CCE">
          <w:rPr>
            <w:rFonts w:cs="Times New Roman"/>
          </w:rPr>
          <w:t xml:space="preserve"> </w:t>
        </w:r>
      </w:ins>
      <w:ins w:id="136" w:author="Daniel Falster" w:date="2017-09-07T16:47:00Z">
        <w:r w:rsidR="00F11CCE">
          <w:rPr>
            <w:rFonts w:cs="Times New Roman"/>
          </w:rPr>
          <w:t xml:space="preserve">in </w:t>
        </w:r>
      </w:ins>
      <w:del w:id="137" w:author="Daniel Falster" w:date="2017-09-07T16:47:00Z">
        <w:r w:rsidRPr="00B441DD" w:rsidDel="00F11CCE">
          <w:rPr>
            <w:rFonts w:cs="Times New Roman"/>
          </w:rPr>
          <w:delText xml:space="preserve">. The sandstone surfaces throughout the park host </w:delText>
        </w:r>
      </w:del>
      <w:r w:rsidRPr="00B441DD">
        <w:rPr>
          <w:rFonts w:cs="Times New Roman"/>
        </w:rPr>
        <w:t xml:space="preserve">a </w:t>
      </w:r>
      <w:r w:rsidR="006418EA" w:rsidRPr="00B441DD">
        <w:rPr>
          <w:rFonts w:cs="Times New Roman"/>
        </w:rPr>
        <w:t xml:space="preserve">fire-driven </w:t>
      </w:r>
      <w:r w:rsidRPr="00B441DD">
        <w:rPr>
          <w:rFonts w:cs="Times New Roman"/>
        </w:rPr>
        <w:t xml:space="preserve">coast heath community </w:t>
      </w:r>
      <w:r w:rsidRPr="00B441DD">
        <w:rPr>
          <w:rFonts w:cs="Times New Roman"/>
        </w:rPr>
        <w:fldChar w:fldCharType="begin"/>
      </w:r>
      <w:r w:rsidRPr="0005509C">
        <w:rPr>
          <w:rFonts w:cs="Times New Roman"/>
        </w:rPr>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Pr="00B441DD">
        <w:rPr>
          <w:rFonts w:cs="Times New Roman"/>
        </w:rPr>
        <w:fldChar w:fldCharType="separate"/>
      </w:r>
      <w:r w:rsidR="001349E9" w:rsidRPr="00CA2814">
        <w:rPr>
          <w:rFonts w:cs="Times New Roman"/>
        </w:rPr>
        <w:t>(</w:t>
      </w:r>
      <w:proofErr w:type="spellStart"/>
      <w:r w:rsidR="001349E9" w:rsidRPr="00CA2814">
        <w:rPr>
          <w:rFonts w:cs="Times New Roman"/>
        </w:rPr>
        <w:t>Kodela</w:t>
      </w:r>
      <w:proofErr w:type="spellEnd"/>
      <w:r w:rsidR="001349E9" w:rsidRPr="00CA2814">
        <w:rPr>
          <w:rFonts w:cs="Times New Roman"/>
        </w:rPr>
        <w:t xml:space="preserve"> &amp; Dodson 1988)</w:t>
      </w:r>
      <w:r w:rsidRPr="00B441DD">
        <w:rPr>
          <w:rFonts w:cs="Times New Roman"/>
        </w:rPr>
        <w:fldChar w:fldCharType="end"/>
      </w:r>
      <w:r w:rsidRPr="00B441DD">
        <w:rPr>
          <w:rFonts w:cs="Times New Roman"/>
        </w:rPr>
        <w:t>. Fire regimes under traditional aboriginal management are unknown, but current N</w:t>
      </w:r>
      <w:r w:rsidRPr="00931833">
        <w:rPr>
          <w:rFonts w:cs="Times New Roman"/>
        </w:rPr>
        <w:t xml:space="preserve">ew South Wales National Parks and Wildlife Service (NSW NPWS) management practises seek to achieve an average interval between 7-30 years to maintain the current floristic diversity </w:t>
      </w:r>
      <w:r w:rsidRPr="00FC0793">
        <w:rPr>
          <w:rFonts w:cs="Times New Roman"/>
        </w:rPr>
        <w:fldChar w:fldCharType="begin"/>
      </w:r>
      <w:r w:rsidRPr="0005509C">
        <w:rPr>
          <w:rFonts w:cs="Times New Roman"/>
        </w:rPr>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Pr="00FC0793">
        <w:rPr>
          <w:rFonts w:cs="Times New Roman"/>
        </w:rPr>
        <w:fldChar w:fldCharType="separate"/>
      </w:r>
      <w:r w:rsidR="001349E9" w:rsidRPr="00CA2814">
        <w:rPr>
          <w:rFonts w:cs="Times New Roman"/>
        </w:rPr>
        <w:t>(NSW Office of the Environment 2006)</w:t>
      </w:r>
      <w:r w:rsidRPr="00FC0793">
        <w:rPr>
          <w:rFonts w:cs="Times New Roman"/>
        </w:rPr>
        <w:fldChar w:fldCharType="end"/>
      </w:r>
      <w:r w:rsidRPr="00FC0793">
        <w:rPr>
          <w:rFonts w:cs="Times New Roman"/>
        </w:rPr>
        <w:t xml:space="preserve">. The community includes perennial species that re-sprout following fire and also obligate </w:t>
      </w:r>
      <w:proofErr w:type="spellStart"/>
      <w:r w:rsidRPr="00FC0793">
        <w:rPr>
          <w:rFonts w:cs="Times New Roman"/>
        </w:rPr>
        <w:t>seeders</w:t>
      </w:r>
      <w:proofErr w:type="spellEnd"/>
      <w:r w:rsidRPr="00FC0793">
        <w:rPr>
          <w:rFonts w:cs="Times New Roman"/>
        </w:rPr>
        <w:t>, species that are killed by fire and re-establish from seed</w:t>
      </w:r>
      <w:r w:rsidR="00E146FC">
        <w:rPr>
          <w:rFonts w:cs="Times New Roman"/>
        </w:rPr>
        <w:t xml:space="preserve"> often at first rain</w:t>
      </w:r>
      <w:r w:rsidRPr="00FC0793">
        <w:rPr>
          <w:rFonts w:cs="Times New Roman"/>
        </w:rPr>
        <w:t>.</w:t>
      </w:r>
      <w:del w:id="138" w:author="Daniel Falster" w:date="2017-09-07T16:49:00Z">
        <w:r w:rsidRPr="00FC0793" w:rsidDel="00DD6FFE">
          <w:rPr>
            <w:rFonts w:cs="Times New Roman"/>
          </w:rPr>
          <w:delText xml:space="preserve"> </w:delText>
        </w:r>
        <w:r w:rsidR="00B05B51" w:rsidDel="00DD6FFE">
          <w:rPr>
            <w:rFonts w:cs="Times New Roman"/>
          </w:rPr>
          <w:delText>F</w:delText>
        </w:r>
        <w:r w:rsidR="00AC3A6E" w:rsidRPr="00895B40" w:rsidDel="00DD6FFE">
          <w:rPr>
            <w:rFonts w:cs="Times New Roman"/>
          </w:rPr>
          <w:delText>ew</w:delText>
        </w:r>
        <w:r w:rsidR="00AC3A6E" w:rsidRPr="00AC3A6E" w:rsidDel="00DD6FFE">
          <w:rPr>
            <w:rFonts w:cs="Times New Roman"/>
          </w:rPr>
          <w:delText xml:space="preserve"> </w:delText>
        </w:r>
        <w:r w:rsidR="00895B40" w:rsidRPr="00895B40" w:rsidDel="00DD6FFE">
          <w:rPr>
            <w:rFonts w:cs="Times New Roman"/>
          </w:rPr>
          <w:delText>species</w:delText>
        </w:r>
        <w:r w:rsidR="00AC3A6E" w:rsidRPr="00AC3A6E" w:rsidDel="00DD6FFE">
          <w:rPr>
            <w:rFonts w:cs="Times New Roman"/>
          </w:rPr>
          <w:delText xml:space="preserve"> have lifespans much beyond 30 years</w:delText>
        </w:r>
        <w:r w:rsidR="00895B40" w:rsidDel="00DD6FFE">
          <w:rPr>
            <w:rFonts w:cs="Times New Roman"/>
          </w:rPr>
          <w:delText>.</w:delText>
        </w:r>
      </w:del>
      <w:r w:rsidR="00AC3A6E">
        <w:rPr>
          <w:rFonts w:cs="Times New Roman"/>
        </w:rPr>
        <w:t xml:space="preserve"> </w:t>
      </w:r>
    </w:p>
    <w:p w14:paraId="1DFAF96B" w14:textId="3106D0E8" w:rsidR="00C402C2" w:rsidRPr="0005509C" w:rsidRDefault="00E146FC" w:rsidP="006E3FB8">
      <w:pPr>
        <w:spacing w:line="480" w:lineRule="auto"/>
        <w:rPr>
          <w:rFonts w:cs="Times New Roman"/>
        </w:rPr>
      </w:pPr>
      <w:r>
        <w:rPr>
          <w:rFonts w:cs="Times New Roman"/>
        </w:rPr>
        <w:lastRenderedPageBreak/>
        <w:t xml:space="preserve">We </w:t>
      </w:r>
      <w:r w:rsidR="00C402C2" w:rsidRPr="00CF4B90">
        <w:rPr>
          <w:rFonts w:cs="Times New Roman"/>
        </w:rPr>
        <w:t>selected 14 obligate-</w:t>
      </w:r>
      <w:proofErr w:type="spellStart"/>
      <w:r w:rsidR="00C402C2" w:rsidRPr="00CF4B90">
        <w:rPr>
          <w:rFonts w:cs="Times New Roman"/>
        </w:rPr>
        <w:t>seeder</w:t>
      </w:r>
      <w:proofErr w:type="spellEnd"/>
      <w:r w:rsidR="00C402C2" w:rsidRPr="00CF4B90">
        <w:rPr>
          <w:rFonts w:cs="Times New Roman"/>
        </w:rPr>
        <w:t>, woody</w:t>
      </w:r>
      <w:r w:rsidR="00C402C2" w:rsidRPr="007E4F77">
        <w:rPr>
          <w:rFonts w:cs="Times New Roman"/>
        </w:rPr>
        <w:t xml:space="preserve"> perennials that are common in the community, with asymptotic heights ranging from 0.5 m – 5 m</w:t>
      </w:r>
      <w:r w:rsidR="00122C11">
        <w:rPr>
          <w:rFonts w:cs="Times New Roman"/>
        </w:rPr>
        <w:t xml:space="preserve"> (Table 1)</w:t>
      </w:r>
      <w:r w:rsidR="00C402C2" w:rsidRPr="0005509C">
        <w:rPr>
          <w:rFonts w:cs="Times New Roman"/>
        </w:rPr>
        <w:t>. The</w:t>
      </w:r>
      <w:r>
        <w:rPr>
          <w:rFonts w:cs="Times New Roman"/>
        </w:rPr>
        <w:t xml:space="preserve">se </w:t>
      </w:r>
      <w:r w:rsidRPr="00E146FC">
        <w:rPr>
          <w:rFonts w:cs="Times New Roman"/>
        </w:rPr>
        <w:t>species</w:t>
      </w:r>
      <w:r>
        <w:rPr>
          <w:rFonts w:cs="Times New Roman"/>
        </w:rPr>
        <w:t xml:space="preserve"> all </w:t>
      </w:r>
      <w:r w:rsidRPr="00CF4B90">
        <w:rPr>
          <w:rFonts w:cs="Times New Roman"/>
        </w:rPr>
        <w:t>germinate within a year of the fire</w:t>
      </w:r>
      <w:r>
        <w:rPr>
          <w:rFonts w:cs="Times New Roman"/>
        </w:rPr>
        <w:t>, and s</w:t>
      </w:r>
      <w:r w:rsidRPr="00CF4B90">
        <w:rPr>
          <w:rFonts w:cs="Times New Roman"/>
        </w:rPr>
        <w:t xml:space="preserve">ince the fire history of the park is well documented, the age of </w:t>
      </w:r>
      <w:r>
        <w:rPr>
          <w:rFonts w:cs="Times New Roman"/>
        </w:rPr>
        <w:t xml:space="preserve">individuals could </w:t>
      </w:r>
      <w:r w:rsidRPr="00CF4B90">
        <w:rPr>
          <w:rFonts w:cs="Times New Roman"/>
        </w:rPr>
        <w:t xml:space="preserve">be estimated. </w:t>
      </w:r>
      <w:r>
        <w:rPr>
          <w:rFonts w:cs="Times New Roman"/>
        </w:rPr>
        <w:t xml:space="preserve">The </w:t>
      </w:r>
      <w:r w:rsidR="00C402C2" w:rsidRPr="0005509C">
        <w:rPr>
          <w:rFonts w:cs="Times New Roman"/>
        </w:rPr>
        <w:t xml:space="preserve">family </w:t>
      </w:r>
      <w:proofErr w:type="spellStart"/>
      <w:r w:rsidR="00C402C2" w:rsidRPr="0005509C">
        <w:rPr>
          <w:rFonts w:cs="Times New Roman"/>
        </w:rPr>
        <w:t>Myrtaceae</w:t>
      </w:r>
      <w:proofErr w:type="spellEnd"/>
      <w:r w:rsidR="00C402C2" w:rsidRPr="0005509C">
        <w:rPr>
          <w:rFonts w:cs="Times New Roman"/>
        </w:rPr>
        <w:t xml:space="preserve"> is well represented in the community, but absent from the study, as all locally common </w:t>
      </w:r>
      <w:proofErr w:type="spellStart"/>
      <w:r w:rsidR="00C402C2" w:rsidRPr="0005509C">
        <w:rPr>
          <w:rFonts w:cs="Times New Roman"/>
        </w:rPr>
        <w:t>Myrtaceae</w:t>
      </w:r>
      <w:proofErr w:type="spellEnd"/>
      <w:r w:rsidR="00C402C2" w:rsidRPr="0005509C">
        <w:rPr>
          <w:rFonts w:cs="Times New Roman"/>
        </w:rPr>
        <w:t xml:space="preserve"> re-sprout following fire</w:t>
      </w:r>
      <w:r w:rsidR="006418EA" w:rsidRPr="0005509C">
        <w:rPr>
          <w:rFonts w:cs="Times New Roman"/>
        </w:rPr>
        <w:t xml:space="preserve"> and were therefore unsuitable for </w:t>
      </w:r>
      <w:r>
        <w:rPr>
          <w:rFonts w:cs="Times New Roman"/>
        </w:rPr>
        <w:t>our</w:t>
      </w:r>
      <w:r w:rsidR="006418EA" w:rsidRPr="0005509C">
        <w:rPr>
          <w:rFonts w:cs="Times New Roman"/>
        </w:rPr>
        <w:t xml:space="preserve"> study design</w:t>
      </w:r>
      <w:r w:rsidR="00C402C2" w:rsidRPr="0005509C">
        <w:rPr>
          <w:rFonts w:cs="Times New Roman"/>
        </w:rPr>
        <w:t xml:space="preserve">. All sites were chosen to have minimal </w:t>
      </w:r>
      <w:r w:rsidR="00C402C2" w:rsidRPr="0005509C">
        <w:rPr>
          <w:rFonts w:cs="Times New Roman"/>
          <w:i/>
        </w:rPr>
        <w:t>Eucalyptus</w:t>
      </w:r>
      <w:r w:rsidR="00C402C2" w:rsidRPr="0005509C">
        <w:rPr>
          <w:rFonts w:cs="Times New Roman"/>
        </w:rPr>
        <w:t xml:space="preserve"> cover, such that </w:t>
      </w:r>
      <w:r w:rsidR="006418EA" w:rsidRPr="0005509C">
        <w:rPr>
          <w:rFonts w:cs="Times New Roman"/>
          <w:i/>
        </w:rPr>
        <w:t xml:space="preserve">B. </w:t>
      </w:r>
      <w:proofErr w:type="spellStart"/>
      <w:r w:rsidR="00C402C2" w:rsidRPr="0005509C">
        <w:rPr>
          <w:rFonts w:cs="Times New Roman"/>
          <w:i/>
        </w:rPr>
        <w:t>ericifolia</w:t>
      </w:r>
      <w:proofErr w:type="spellEnd"/>
      <w:r w:rsidR="00C402C2" w:rsidRPr="0005509C">
        <w:rPr>
          <w:rFonts w:cs="Times New Roman"/>
        </w:rPr>
        <w:t xml:space="preserve">, </w:t>
      </w:r>
      <w:r w:rsidR="006418EA" w:rsidRPr="0005509C">
        <w:rPr>
          <w:rFonts w:cs="Times New Roman"/>
          <w:i/>
        </w:rPr>
        <w:t xml:space="preserve">H. </w:t>
      </w:r>
      <w:proofErr w:type="spellStart"/>
      <w:r w:rsidR="00C402C2" w:rsidRPr="0005509C">
        <w:rPr>
          <w:rFonts w:cs="Times New Roman"/>
          <w:i/>
        </w:rPr>
        <w:t>teretifolia</w:t>
      </w:r>
      <w:proofErr w:type="spellEnd"/>
      <w:r w:rsidR="00C402C2" w:rsidRPr="0005509C">
        <w:rPr>
          <w:rFonts w:cs="Times New Roman"/>
        </w:rPr>
        <w:t xml:space="preserve">, and </w:t>
      </w:r>
      <w:proofErr w:type="spellStart"/>
      <w:r w:rsidR="00C402C2" w:rsidRPr="0005509C">
        <w:rPr>
          <w:rFonts w:cs="Times New Roman"/>
          <w:i/>
        </w:rPr>
        <w:t>Allocasuarina</w:t>
      </w:r>
      <w:proofErr w:type="spellEnd"/>
      <w:r w:rsidR="00C402C2" w:rsidRPr="0005509C">
        <w:rPr>
          <w:rFonts w:cs="Times New Roman"/>
          <w:i/>
        </w:rPr>
        <w:t xml:space="preserve"> </w:t>
      </w:r>
      <w:proofErr w:type="spellStart"/>
      <w:r w:rsidR="00C402C2" w:rsidRPr="0005509C">
        <w:rPr>
          <w:rFonts w:cs="Times New Roman"/>
          <w:i/>
        </w:rPr>
        <w:t>distyla</w:t>
      </w:r>
      <w:proofErr w:type="spellEnd"/>
      <w:r w:rsidR="00C402C2" w:rsidRPr="0005509C">
        <w:rPr>
          <w:rFonts w:cs="Times New Roman"/>
        </w:rPr>
        <w:t xml:space="preserve"> (not included in our study because it is </w:t>
      </w:r>
      <w:proofErr w:type="spellStart"/>
      <w:r w:rsidR="00C402C2" w:rsidRPr="0005509C">
        <w:rPr>
          <w:rFonts w:cs="Times New Roman"/>
        </w:rPr>
        <w:t>dioecious</w:t>
      </w:r>
      <w:proofErr w:type="spellEnd"/>
      <w:r w:rsidR="00C402C2" w:rsidRPr="0005509C">
        <w:rPr>
          <w:rFonts w:cs="Times New Roman"/>
        </w:rPr>
        <w:t xml:space="preserve">) would be the dominant canopy species late in succession, at heights of 3-5 m. </w:t>
      </w:r>
    </w:p>
    <w:p w14:paraId="403F3DC9" w14:textId="77777777" w:rsidR="00C402C2" w:rsidRDefault="00C402C2" w:rsidP="006E3FB8">
      <w:pPr>
        <w:pStyle w:val="Heading2"/>
        <w:spacing w:line="480" w:lineRule="auto"/>
        <w:rPr>
          <w:rFonts w:cs="Times New Roman"/>
        </w:rPr>
      </w:pPr>
      <w:r w:rsidRPr="0005509C">
        <w:rPr>
          <w:rFonts w:cs="Times New Roman"/>
        </w:rPr>
        <w:t>Field measurements</w:t>
      </w:r>
    </w:p>
    <w:p w14:paraId="55321F89" w14:textId="021852AE" w:rsidR="00C402C2" w:rsidRPr="00DD6FFE" w:rsidRDefault="00DD6FFE" w:rsidP="006E3FB8">
      <w:pPr>
        <w:spacing w:line="480" w:lineRule="auto"/>
      </w:pPr>
      <w:ins w:id="139" w:author="Daniel Falster" w:date="2017-09-07T16:49:00Z">
        <w:r>
          <w:t xml:space="preserve">To study estimate biomass allocation </w:t>
        </w:r>
        <w:r w:rsidRPr="00DD6FFE">
          <w:t xml:space="preserve">with respect to </w:t>
        </w:r>
        <w:r>
          <w:t xml:space="preserve">age for each </w:t>
        </w:r>
        <w:r w:rsidRPr="00DD6FFE">
          <w:t xml:space="preserve">species </w:t>
        </w:r>
        <w:r>
          <w:t>, we use</w:t>
        </w:r>
      </w:ins>
      <w:ins w:id="140" w:author="Daniel Falster" w:date="2017-09-07T16:53:00Z">
        <w:r>
          <w:t>d</w:t>
        </w:r>
      </w:ins>
      <w:ins w:id="141" w:author="Daniel Falster" w:date="2017-09-07T16:49:00Z">
        <w:r>
          <w:t xml:space="preserve"> a space-for time </w:t>
        </w:r>
      </w:ins>
      <w:ins w:id="142" w:author="Daniel Falster" w:date="2017-09-07T16:50:00Z">
        <w:r>
          <w:t>subst</w:t>
        </w:r>
      </w:ins>
      <w:ins w:id="143" w:author="Daniel Falster" w:date="2017-09-07T16:52:00Z">
        <w:r>
          <w:t>itut</w:t>
        </w:r>
      </w:ins>
      <w:ins w:id="144" w:author="Daniel Falster" w:date="2017-09-07T16:50:00Z">
        <w:r>
          <w:t>ion</w:t>
        </w:r>
      </w:ins>
      <w:ins w:id="145" w:author="Daniel Falster" w:date="2017-09-07T16:49:00Z">
        <w:r>
          <w:t>,</w:t>
        </w:r>
      </w:ins>
      <w:ins w:id="146" w:author="Daniel Falster" w:date="2017-09-07T16:50:00Z">
        <w:r>
          <w:t xml:space="preserve"> </w:t>
        </w:r>
      </w:ins>
      <w:ins w:id="147" w:author="Daniel Falster" w:date="2017-09-07T16:53:00Z">
        <w:r>
          <w:t xml:space="preserve">with repeat surveys </w:t>
        </w:r>
      </w:ins>
      <w:ins w:id="148" w:author="Daniel Falster" w:date="2017-09-07T16:50:00Z">
        <w:r>
          <w:t xml:space="preserve">conducted </w:t>
        </w:r>
      </w:ins>
      <w:ins w:id="149" w:author="Daniel Falster" w:date="2017-09-07T16:53:00Z">
        <w:r>
          <w:t xml:space="preserve">at a series of sites </w:t>
        </w:r>
      </w:ins>
      <w:ins w:id="150" w:author="Daniel Falster" w:date="2017-09-07T16:50:00Z">
        <w:r>
          <w:t xml:space="preserve">over the course of a year. </w:t>
        </w:r>
      </w:ins>
      <w:r w:rsidR="005E25AD" w:rsidRPr="003C3342">
        <w:t xml:space="preserve">The study was conducted </w:t>
      </w:r>
      <w:r w:rsidR="005E25AD">
        <w:t xml:space="preserve">between May 2012 - June 2013. </w:t>
      </w:r>
      <w:del w:id="151" w:author="Daniel Falster" w:date="2017-09-07T16:54:00Z">
        <w:r w:rsidR="005E25AD" w:rsidDel="00491B79">
          <w:delText>I</w:delText>
        </w:r>
        <w:r w:rsidR="005E25AD" w:rsidRPr="003C3342" w:rsidDel="00491B79">
          <w:delText xml:space="preserve">nitial </w:delText>
        </w:r>
      </w:del>
      <w:del w:id="152" w:author="Daniel Falster" w:date="2017-09-07T16:51:00Z">
        <w:r w:rsidR="005E25AD" w:rsidRPr="003C3342" w:rsidDel="00DD6FFE">
          <w:delText xml:space="preserve">plant </w:delText>
        </w:r>
      </w:del>
      <w:del w:id="153" w:author="Daniel Falster" w:date="2017-09-07T16:54:00Z">
        <w:r w:rsidR="005E25AD" w:rsidRPr="003C3342" w:rsidDel="00491B79">
          <w:delText xml:space="preserve">measurements and subsequent harvest </w:delText>
        </w:r>
        <w:r w:rsidR="005E25AD" w:rsidDel="00491B79">
          <w:delText xml:space="preserve">were </w:delText>
        </w:r>
        <w:r w:rsidR="005E25AD" w:rsidRPr="003C3342" w:rsidDel="00491B79">
          <w:delText xml:space="preserve">conducted during the late </w:delText>
        </w:r>
        <w:r w:rsidR="005E25AD" w:rsidDel="00491B79">
          <w:delText xml:space="preserve">austral </w:delText>
        </w:r>
        <w:r w:rsidR="005E25AD" w:rsidRPr="003C3342" w:rsidDel="00491B79">
          <w:delText>autumn and early winter, the period of mi</w:delText>
        </w:r>
        <w:r w:rsidR="005E25AD" w:rsidDel="00491B79">
          <w:delText>nimal vegetative growth in this</w:delText>
        </w:r>
        <w:r w:rsidR="00C402C2" w:rsidRPr="0005509C" w:rsidDel="00491B79">
          <w:rPr>
            <w:rFonts w:cs="Times New Roman"/>
          </w:rPr>
          <w:delText xml:space="preserve"> </w:delText>
        </w:r>
        <w:r w:rsidR="00E146FC" w:rsidRPr="00E146FC" w:rsidDel="00491B79">
          <w:rPr>
            <w:rFonts w:cs="Times New Roman"/>
          </w:rPr>
          <w:delText>vegetation</w:delText>
        </w:r>
        <w:r w:rsidR="00C402C2" w:rsidRPr="0005509C" w:rsidDel="00491B79">
          <w:rPr>
            <w:rFonts w:cs="Times New Roman"/>
          </w:rPr>
          <w:delText xml:space="preserve">. </w:delText>
        </w:r>
      </w:del>
      <w:moveFromRangeStart w:id="154" w:author="Daniel Falster" w:date="2017-09-07T16:54:00Z" w:name="move366422581"/>
      <w:moveFrom w:id="155" w:author="Daniel Falster" w:date="2017-09-07T16:54:00Z">
        <w:r w:rsidR="00C402C2" w:rsidRPr="0005509C" w:rsidDel="00491B79">
          <w:rPr>
            <w:rFonts w:cs="Times New Roman"/>
          </w:rPr>
          <w:t xml:space="preserve">Repeat visits were made throughout the year to record reproductive activity. </w:t>
        </w:r>
      </w:moveFrom>
      <w:moveFromRangeEnd w:id="154"/>
      <w:r w:rsidR="00C402C2" w:rsidRPr="0005509C">
        <w:rPr>
          <w:rFonts w:cs="Times New Roman"/>
        </w:rPr>
        <w:t xml:space="preserve">Individuals were sampled at different ages across a fire-created </w:t>
      </w:r>
      <w:proofErr w:type="spellStart"/>
      <w:r w:rsidR="00C402C2" w:rsidRPr="0005509C">
        <w:rPr>
          <w:rFonts w:cs="Times New Roman"/>
        </w:rPr>
        <w:t>chronosequence</w:t>
      </w:r>
      <w:proofErr w:type="spellEnd"/>
      <w:r w:rsidR="00C402C2" w:rsidRPr="0005509C">
        <w:rPr>
          <w:rFonts w:cs="Times New Roman"/>
        </w:rPr>
        <w:t>, from 3 months to 3</w:t>
      </w:r>
      <w:r w:rsidR="006F2F5E">
        <w:rPr>
          <w:rFonts w:cs="Times New Roman"/>
        </w:rPr>
        <w:t>1</w:t>
      </w:r>
      <w:r w:rsidR="00C402C2" w:rsidRPr="0005509C">
        <w:rPr>
          <w:rFonts w:cs="Times New Roman"/>
        </w:rPr>
        <w:t xml:space="preserve"> years. Site ages were estimated from fire records maintained by NSW National Parks and Wildlife Service. At the conclusion of the study, the approximate ages of the individuals on the six sites were: 1.4, 2.4, 5, 7, 9 and 3</w:t>
      </w:r>
      <w:r w:rsidR="006F2F5E">
        <w:rPr>
          <w:rFonts w:cs="Times New Roman"/>
        </w:rPr>
        <w:t>2</w:t>
      </w:r>
      <w:r w:rsidR="00C402C2" w:rsidRPr="0005509C">
        <w:rPr>
          <w:rFonts w:cs="Times New Roman"/>
        </w:rPr>
        <w:t xml:space="preserve"> years. </w:t>
      </w:r>
      <w:moveToRangeStart w:id="156" w:author="Daniel Falster" w:date="2017-09-07T16:47:00Z" w:name="move366422154"/>
      <w:moveTo w:id="157" w:author="Daniel Falster" w:date="2017-09-07T16:47:00Z">
        <w:r w:rsidR="00F11CCE" w:rsidRPr="0005509C">
          <w:rPr>
            <w:rFonts w:cs="Times New Roman"/>
          </w:rPr>
          <w:t xml:space="preserve">Seven healthy </w:t>
        </w:r>
        <w:r w:rsidR="00F11CCE">
          <w:rPr>
            <w:rFonts w:cs="Times New Roman"/>
          </w:rPr>
          <w:t>plants</w:t>
        </w:r>
        <w:r w:rsidR="00F11CCE" w:rsidRPr="0005509C">
          <w:rPr>
            <w:rFonts w:cs="Times New Roman"/>
          </w:rPr>
          <w:t xml:space="preserve"> of each species were selected at each site</w:t>
        </w:r>
        <w:r w:rsidR="00F11CCE">
          <w:rPr>
            <w:rFonts w:cs="Times New Roman"/>
          </w:rPr>
          <w:t xml:space="preserve"> age</w:t>
        </w:r>
        <w:r w:rsidR="00F11CCE" w:rsidRPr="0005509C">
          <w:rPr>
            <w:rFonts w:cs="Times New Roman"/>
          </w:rPr>
          <w:t xml:space="preserve">. </w:t>
        </w:r>
      </w:moveTo>
      <w:moveToRangeEnd w:id="156"/>
      <w:r w:rsidR="00C402C2" w:rsidRPr="0005509C">
        <w:rPr>
          <w:rFonts w:cs="Times New Roman"/>
        </w:rPr>
        <w:t xml:space="preserve">Plants were tagged during May-June 2012 and harvested during May-June 2013, with a given individual tagged and harvested within 2 weeks of the same calendar date. </w:t>
      </w:r>
      <w:moveToRangeStart w:id="158" w:author="Daniel Falster" w:date="2017-09-07T16:54:00Z" w:name="move366422581"/>
      <w:moveTo w:id="159" w:author="Daniel Falster" w:date="2017-09-07T16:54:00Z">
        <w:r w:rsidR="00491B79" w:rsidRPr="0005509C">
          <w:rPr>
            <w:rFonts w:cs="Times New Roman"/>
          </w:rPr>
          <w:t xml:space="preserve">Repeat visits were made throughout the year to record reproductive activity. </w:t>
        </w:r>
      </w:moveTo>
      <w:moveToRangeEnd w:id="158"/>
      <w:r w:rsidR="00C402C2" w:rsidRPr="0005509C">
        <w:rPr>
          <w:rFonts w:cs="Times New Roman"/>
        </w:rPr>
        <w:t xml:space="preserve">Only one species, </w:t>
      </w:r>
      <w:r w:rsidR="006418EA" w:rsidRPr="0005509C">
        <w:rPr>
          <w:rFonts w:cs="Times New Roman"/>
          <w:i/>
        </w:rPr>
        <w:t xml:space="preserve">P. </w:t>
      </w:r>
      <w:proofErr w:type="spellStart"/>
      <w:r w:rsidR="00C402C2" w:rsidRPr="0005509C">
        <w:rPr>
          <w:rFonts w:cs="Times New Roman"/>
          <w:i/>
        </w:rPr>
        <w:t>lanceolata</w:t>
      </w:r>
      <w:proofErr w:type="spellEnd"/>
      <w:r w:rsidR="00C402C2" w:rsidRPr="0005509C">
        <w:rPr>
          <w:rFonts w:cs="Times New Roman"/>
        </w:rPr>
        <w:t xml:space="preserve">, displayed any shoot extension during these months. These months are similarly a period of minimal reproductive activity – only </w:t>
      </w:r>
      <w:r w:rsidR="006418EA" w:rsidRPr="0005509C">
        <w:rPr>
          <w:rFonts w:cs="Times New Roman"/>
          <w:i/>
        </w:rPr>
        <w:t xml:space="preserve">B. </w:t>
      </w:r>
      <w:proofErr w:type="spellStart"/>
      <w:r w:rsidR="00C402C2" w:rsidRPr="0005509C">
        <w:rPr>
          <w:rFonts w:cs="Times New Roman"/>
          <w:i/>
        </w:rPr>
        <w:t>ericifolia</w:t>
      </w:r>
      <w:proofErr w:type="spellEnd"/>
      <w:r w:rsidR="00C402C2" w:rsidRPr="0005509C">
        <w:rPr>
          <w:rFonts w:cs="Times New Roman"/>
        </w:rPr>
        <w:t xml:space="preserve">, </w:t>
      </w:r>
      <w:r w:rsidR="006418EA" w:rsidRPr="0005509C">
        <w:rPr>
          <w:rFonts w:cs="Times New Roman"/>
          <w:i/>
        </w:rPr>
        <w:t xml:space="preserve">G. </w:t>
      </w:r>
      <w:proofErr w:type="spellStart"/>
      <w:r w:rsidR="00C402C2" w:rsidRPr="0005509C">
        <w:rPr>
          <w:rFonts w:cs="Times New Roman"/>
          <w:i/>
        </w:rPr>
        <w:t>speciosa</w:t>
      </w:r>
      <w:proofErr w:type="spellEnd"/>
      <w:r w:rsidR="00C402C2" w:rsidRPr="0005509C">
        <w:rPr>
          <w:rFonts w:cs="Times New Roman"/>
          <w:i/>
        </w:rPr>
        <w:t xml:space="preserve">, </w:t>
      </w:r>
      <w:r w:rsidR="00C402C2" w:rsidRPr="0005509C">
        <w:rPr>
          <w:rFonts w:cs="Times New Roman"/>
        </w:rPr>
        <w:t>and (occasionally)</w:t>
      </w:r>
      <w:r w:rsidR="00C402C2" w:rsidRPr="0005509C">
        <w:rPr>
          <w:rFonts w:cs="Times New Roman"/>
          <w:i/>
        </w:rPr>
        <w:t xml:space="preserve"> </w:t>
      </w:r>
      <w:r w:rsidR="006418EA" w:rsidRPr="0005509C">
        <w:rPr>
          <w:rFonts w:cs="Times New Roman"/>
          <w:i/>
        </w:rPr>
        <w:t xml:space="preserve">H. </w:t>
      </w:r>
      <w:proofErr w:type="spellStart"/>
      <w:r w:rsidR="00C402C2" w:rsidRPr="0005509C">
        <w:rPr>
          <w:rFonts w:cs="Times New Roman"/>
          <w:i/>
        </w:rPr>
        <w:t>purpurea</w:t>
      </w:r>
      <w:proofErr w:type="spellEnd"/>
      <w:r w:rsidR="00C402C2" w:rsidRPr="0005509C">
        <w:rPr>
          <w:rFonts w:cs="Times New Roman"/>
        </w:rPr>
        <w:t xml:space="preserve"> flowered during this period – although a number of species had immature fruit from the previous year (</w:t>
      </w:r>
      <w:r w:rsidR="006418EA" w:rsidRPr="0005509C">
        <w:rPr>
          <w:rFonts w:cs="Times New Roman"/>
          <w:i/>
        </w:rPr>
        <w:t xml:space="preserve">P. </w:t>
      </w:r>
      <w:proofErr w:type="spellStart"/>
      <w:r w:rsidR="00C402C2" w:rsidRPr="0005509C">
        <w:rPr>
          <w:rFonts w:cs="Times New Roman"/>
          <w:i/>
        </w:rPr>
        <w:t>lanceolata</w:t>
      </w:r>
      <w:proofErr w:type="spellEnd"/>
      <w:r w:rsidR="00C402C2" w:rsidRPr="0005509C">
        <w:rPr>
          <w:rFonts w:cs="Times New Roman"/>
        </w:rPr>
        <w:t>) or small buds that would open in the subsequent year (</w:t>
      </w:r>
      <w:r w:rsidR="006418EA" w:rsidRPr="0005509C">
        <w:rPr>
          <w:rFonts w:cs="Times New Roman"/>
          <w:i/>
        </w:rPr>
        <w:t xml:space="preserve">B. </w:t>
      </w:r>
      <w:proofErr w:type="spellStart"/>
      <w:r w:rsidR="00C402C2" w:rsidRPr="0005509C">
        <w:rPr>
          <w:rFonts w:cs="Times New Roman"/>
          <w:i/>
        </w:rPr>
        <w:t>ledifolia</w:t>
      </w:r>
      <w:proofErr w:type="spellEnd"/>
      <w:r w:rsidR="00C402C2" w:rsidRPr="0005509C">
        <w:rPr>
          <w:rFonts w:cs="Times New Roman"/>
        </w:rPr>
        <w:t xml:space="preserve">, </w:t>
      </w:r>
      <w:r w:rsidR="00C402C2" w:rsidRPr="0005509C">
        <w:rPr>
          <w:rFonts w:cs="Times New Roman"/>
          <w:i/>
        </w:rPr>
        <w:t>C</w:t>
      </w:r>
      <w:r w:rsidR="006418EA" w:rsidRPr="0005509C">
        <w:rPr>
          <w:rFonts w:cs="Times New Roman"/>
          <w:i/>
        </w:rPr>
        <w:t>.</w:t>
      </w:r>
      <w:r w:rsidR="00C402C2" w:rsidRPr="0005509C">
        <w:rPr>
          <w:rFonts w:cs="Times New Roman"/>
          <w:i/>
        </w:rPr>
        <w:t xml:space="preserve"> </w:t>
      </w:r>
      <w:proofErr w:type="spellStart"/>
      <w:r w:rsidR="00C402C2" w:rsidRPr="0005509C">
        <w:rPr>
          <w:rFonts w:cs="Times New Roman"/>
          <w:i/>
        </w:rPr>
        <w:t>ericifolium</w:t>
      </w:r>
      <w:proofErr w:type="spellEnd"/>
      <w:r w:rsidR="00C402C2" w:rsidRPr="0005509C">
        <w:rPr>
          <w:rFonts w:cs="Times New Roman"/>
        </w:rPr>
        <w:t xml:space="preserve">, </w:t>
      </w:r>
      <w:r w:rsidR="006418EA" w:rsidRPr="0005509C">
        <w:rPr>
          <w:rFonts w:cs="Times New Roman"/>
          <w:i/>
        </w:rPr>
        <w:t xml:space="preserve">E. </w:t>
      </w:r>
      <w:proofErr w:type="spellStart"/>
      <w:r w:rsidR="00C402C2" w:rsidRPr="0005509C">
        <w:rPr>
          <w:rFonts w:cs="Times New Roman"/>
          <w:i/>
        </w:rPr>
        <w:t>microphylla</w:t>
      </w:r>
      <w:proofErr w:type="spellEnd"/>
      <w:r w:rsidR="00C402C2" w:rsidRPr="0005509C">
        <w:rPr>
          <w:rFonts w:cs="Times New Roman"/>
        </w:rPr>
        <w:t xml:space="preserve">, </w:t>
      </w:r>
      <w:r w:rsidR="006418EA" w:rsidRPr="0005509C">
        <w:rPr>
          <w:rFonts w:cs="Times New Roman"/>
          <w:i/>
        </w:rPr>
        <w:t xml:space="preserve">G. </w:t>
      </w:r>
      <w:proofErr w:type="spellStart"/>
      <w:r w:rsidR="00C402C2" w:rsidRPr="0005509C">
        <w:rPr>
          <w:rFonts w:cs="Times New Roman"/>
          <w:i/>
        </w:rPr>
        <w:t>buxifolia</w:t>
      </w:r>
      <w:proofErr w:type="spellEnd"/>
      <w:r w:rsidR="00C402C2" w:rsidRPr="0005509C">
        <w:rPr>
          <w:rFonts w:cs="Times New Roman"/>
        </w:rPr>
        <w:t xml:space="preserve">, </w:t>
      </w:r>
      <w:r w:rsidR="006418EA" w:rsidRPr="0005509C">
        <w:rPr>
          <w:rFonts w:cs="Times New Roman"/>
          <w:i/>
        </w:rPr>
        <w:t xml:space="preserve">L. </w:t>
      </w:r>
      <w:proofErr w:type="spellStart"/>
      <w:r w:rsidR="00C402C2" w:rsidRPr="0005509C">
        <w:rPr>
          <w:rFonts w:cs="Times New Roman"/>
          <w:i/>
        </w:rPr>
        <w:t>esquamatus</w:t>
      </w:r>
      <w:proofErr w:type="spellEnd"/>
      <w:r w:rsidR="00C402C2" w:rsidRPr="0005509C">
        <w:rPr>
          <w:rFonts w:cs="Times New Roman"/>
        </w:rPr>
        <w:t>).</w:t>
      </w:r>
      <w:del w:id="160" w:author="Daniel Falster" w:date="2017-09-07T16:52:00Z">
        <w:r w:rsidR="00C402C2" w:rsidRPr="0005509C" w:rsidDel="00DD6FFE">
          <w:rPr>
            <w:rFonts w:cs="Times New Roman"/>
          </w:rPr>
          <w:delText xml:space="preserve"> </w:delText>
        </w:r>
      </w:del>
    </w:p>
    <w:p w14:paraId="7EF0AA99" w14:textId="612AFB0E" w:rsidR="00C402C2" w:rsidRPr="0005509C" w:rsidRDefault="00491B79" w:rsidP="006E3FB8">
      <w:pPr>
        <w:spacing w:line="480" w:lineRule="auto"/>
        <w:rPr>
          <w:rFonts w:cs="Times New Roman"/>
        </w:rPr>
      </w:pPr>
      <w:ins w:id="161" w:author="Daniel Falster" w:date="2017-09-07T16:55:00Z">
        <w:r>
          <w:rPr>
            <w:rFonts w:cs="Times New Roman"/>
          </w:rPr>
          <w:t>On each plant ,</w:t>
        </w:r>
      </w:ins>
      <w:ins w:id="162" w:author="Daniel Falster" w:date="2017-09-07T16:52:00Z">
        <w:r>
          <w:rPr>
            <w:rFonts w:cs="Times New Roman"/>
          </w:rPr>
          <w:t xml:space="preserve">we estimated growth of </w:t>
        </w:r>
      </w:ins>
      <w:ins w:id="163" w:author="Daniel Falster" w:date="2017-09-07T16:55:00Z">
        <w:r>
          <w:rPr>
            <w:rFonts w:cs="Times New Roman"/>
          </w:rPr>
          <w:t xml:space="preserve">leaf and stem </w:t>
        </w:r>
      </w:ins>
      <w:ins w:id="164" w:author="Daniel Falster" w:date="2017-09-07T16:52:00Z">
        <w:r>
          <w:rPr>
            <w:rFonts w:cs="Times New Roman"/>
          </w:rPr>
          <w:t xml:space="preserve">tissues </w:t>
        </w:r>
      </w:ins>
      <w:ins w:id="165" w:author="Daniel Falster" w:date="2017-09-07T16:54:00Z">
        <w:r>
          <w:rPr>
            <w:rFonts w:cs="Times New Roman"/>
          </w:rPr>
          <w:t>via a series of structural measurements.</w:t>
        </w:r>
      </w:ins>
      <w:ins w:id="166" w:author="Daniel Falster" w:date="2017-09-07T16:55:00Z">
        <w:r>
          <w:rPr>
            <w:rFonts w:cs="Times New Roman"/>
          </w:rPr>
          <w:t xml:space="preserve"> </w:t>
        </w:r>
      </w:ins>
      <w:moveFromRangeStart w:id="167" w:author="Daniel Falster" w:date="2017-09-07T16:47:00Z" w:name="move366422154"/>
      <w:moveFrom w:id="168" w:author="Daniel Falster" w:date="2017-09-07T16:47:00Z">
        <w:r w:rsidR="00C402C2" w:rsidRPr="0005509C" w:rsidDel="00F11CCE">
          <w:rPr>
            <w:rFonts w:cs="Times New Roman"/>
          </w:rPr>
          <w:t xml:space="preserve">Seven healthy </w:t>
        </w:r>
        <w:r w:rsidR="00E146FC" w:rsidDel="00F11CCE">
          <w:rPr>
            <w:rFonts w:cs="Times New Roman"/>
          </w:rPr>
          <w:t>plants</w:t>
        </w:r>
        <w:r w:rsidR="00E146FC" w:rsidRPr="0005509C" w:rsidDel="00F11CCE">
          <w:rPr>
            <w:rFonts w:cs="Times New Roman"/>
          </w:rPr>
          <w:t xml:space="preserve"> </w:t>
        </w:r>
        <w:r w:rsidR="00C402C2" w:rsidRPr="0005509C" w:rsidDel="00F11CCE">
          <w:rPr>
            <w:rFonts w:cs="Times New Roman"/>
          </w:rPr>
          <w:t>of each species were selected at each site</w:t>
        </w:r>
        <w:r w:rsidR="00E146FC" w:rsidDel="00F11CCE">
          <w:rPr>
            <w:rFonts w:cs="Times New Roman"/>
          </w:rPr>
          <w:t xml:space="preserve"> age</w:t>
        </w:r>
        <w:r w:rsidR="00C402C2" w:rsidRPr="0005509C" w:rsidDel="00F11CCE">
          <w:rPr>
            <w:rFonts w:cs="Times New Roman"/>
          </w:rPr>
          <w:t xml:space="preserve">. </w:t>
        </w:r>
      </w:moveFrom>
      <w:moveFromRangeEnd w:id="167"/>
      <w:ins w:id="169" w:author="Daniel Falster" w:date="2017-09-07T16:56:00Z">
        <w:r>
          <w:rPr>
            <w:rFonts w:cs="Times New Roman"/>
          </w:rPr>
          <w:t>B</w:t>
        </w:r>
      </w:ins>
      <w:del w:id="170" w:author="Daniel Falster" w:date="2017-09-07T16:56:00Z">
        <w:r w:rsidR="00122C11" w:rsidRPr="0005509C" w:rsidDel="00491B79">
          <w:rPr>
            <w:rFonts w:cs="Times New Roman"/>
          </w:rPr>
          <w:delText>On each plant,</w:delText>
        </w:r>
        <w:r w:rsidR="00122C11" w:rsidDel="00491B79">
          <w:rPr>
            <w:rFonts w:cs="Times New Roman"/>
          </w:rPr>
          <w:delText xml:space="preserve"> </w:delText>
        </w:r>
        <w:r w:rsidR="00C402C2" w:rsidRPr="0005509C" w:rsidDel="00491B79">
          <w:rPr>
            <w:rFonts w:cs="Times New Roman"/>
          </w:rPr>
          <w:delText>b</w:delText>
        </w:r>
      </w:del>
      <w:r w:rsidR="00C402C2" w:rsidRPr="0005509C">
        <w:rPr>
          <w:rFonts w:cs="Times New Roman"/>
        </w:rPr>
        <w:t xml:space="preserve">asal </w:t>
      </w:r>
      <w:r w:rsidR="00122C11">
        <w:rPr>
          <w:rFonts w:cs="Times New Roman"/>
        </w:rPr>
        <w:t xml:space="preserve">stem </w:t>
      </w:r>
      <w:r w:rsidR="00C402C2" w:rsidRPr="0005509C">
        <w:rPr>
          <w:rFonts w:cs="Times New Roman"/>
        </w:rPr>
        <w:t xml:space="preserve">diameter </w:t>
      </w:r>
      <w:r w:rsidR="00122C11">
        <w:rPr>
          <w:rFonts w:cs="Times New Roman"/>
        </w:rPr>
        <w:t>and overall height were recorded</w:t>
      </w:r>
      <w:r w:rsidR="00122C11" w:rsidRPr="00122C11">
        <w:rPr>
          <w:rFonts w:cs="Times New Roman"/>
        </w:rPr>
        <w:t xml:space="preserve"> </w:t>
      </w:r>
      <w:r w:rsidR="00122C11">
        <w:rPr>
          <w:rFonts w:cs="Times New Roman"/>
        </w:rPr>
        <w:t>a</w:t>
      </w:r>
      <w:r w:rsidR="00122C11" w:rsidRPr="0005509C">
        <w:rPr>
          <w:rFonts w:cs="Times New Roman"/>
        </w:rPr>
        <w:t>t the beginning</w:t>
      </w:r>
      <w:r w:rsidR="00122C11">
        <w:rPr>
          <w:rFonts w:cs="Times New Roman"/>
        </w:rPr>
        <w:t xml:space="preserve"> and end</w:t>
      </w:r>
      <w:r w:rsidR="00122C11" w:rsidRPr="0005509C">
        <w:rPr>
          <w:rFonts w:cs="Times New Roman"/>
        </w:rPr>
        <w:t xml:space="preserve"> of the study </w:t>
      </w:r>
      <w:r w:rsidR="00122C11">
        <w:rPr>
          <w:rFonts w:cs="Times New Roman"/>
        </w:rPr>
        <w:t xml:space="preserve">period. Stem </w:t>
      </w:r>
      <w:r w:rsidR="00122C11" w:rsidRPr="0005509C">
        <w:rPr>
          <w:rFonts w:cs="Times New Roman"/>
        </w:rPr>
        <w:t xml:space="preserve">diameter </w:t>
      </w:r>
      <w:r w:rsidR="00C402C2" w:rsidRPr="0005509C">
        <w:rPr>
          <w:rFonts w:cs="Times New Roman"/>
        </w:rPr>
        <w:t xml:space="preserve">was recorded approximately 10 mm above the base to avoid </w:t>
      </w:r>
      <w:r w:rsidR="00122C11">
        <w:rPr>
          <w:rFonts w:cs="Times New Roman"/>
        </w:rPr>
        <w:t>any</w:t>
      </w:r>
      <w:r w:rsidR="00122C11" w:rsidRPr="0005509C">
        <w:rPr>
          <w:rFonts w:cs="Times New Roman"/>
        </w:rPr>
        <w:t xml:space="preserve"> </w:t>
      </w:r>
      <w:r w:rsidR="00C402C2" w:rsidRPr="0005509C">
        <w:rPr>
          <w:rFonts w:cs="Times New Roman"/>
        </w:rPr>
        <w:t>basal swelling</w:t>
      </w:r>
      <w:r w:rsidR="00122C11">
        <w:rPr>
          <w:rFonts w:cs="Times New Roman"/>
        </w:rPr>
        <w:t>.</w:t>
      </w:r>
      <w:r w:rsidR="006A625C" w:rsidRPr="0005509C">
        <w:rPr>
          <w:rFonts w:cs="Times New Roman"/>
        </w:rPr>
        <w:t xml:space="preserve"> </w:t>
      </w:r>
      <w:r w:rsidR="009941FE">
        <w:rPr>
          <w:rFonts w:cs="Times New Roman"/>
        </w:rPr>
        <w:t>A</w:t>
      </w:r>
      <w:r w:rsidR="006A625C" w:rsidRPr="0005509C">
        <w:rPr>
          <w:rFonts w:cs="Times New Roman"/>
        </w:rPr>
        <w:t xml:space="preserve"> robust shoot was designated as the leader and the number of leaves along the entire length of the </w:t>
      </w:r>
      <w:r w:rsidR="006A625C" w:rsidRPr="0005509C">
        <w:rPr>
          <w:rFonts w:cs="Times New Roman"/>
        </w:rPr>
        <w:lastRenderedPageBreak/>
        <w:t xml:space="preserve">leader was measured. For species with a regular pattern of small leaves, the length of stem covered with leaves was measured in lieu </w:t>
      </w:r>
      <w:r w:rsidR="00E146FC">
        <w:rPr>
          <w:rFonts w:cs="Times New Roman"/>
        </w:rPr>
        <w:t xml:space="preserve">of the number of leaves, </w:t>
      </w:r>
      <w:r w:rsidR="006A625C" w:rsidRPr="0005509C">
        <w:rPr>
          <w:rFonts w:cs="Times New Roman"/>
        </w:rPr>
        <w:t xml:space="preserve">and a species-level </w:t>
      </w:r>
      <w:r w:rsidR="00E146FC">
        <w:rPr>
          <w:rFonts w:cs="Times New Roman"/>
        </w:rPr>
        <w:t xml:space="preserve">estimate of </w:t>
      </w:r>
      <w:r w:rsidR="006A625C" w:rsidRPr="0005509C">
        <w:rPr>
          <w:rFonts w:cs="Times New Roman"/>
        </w:rPr>
        <w:t>“leaves per stem length” was applied to convert stem length to a leaf count</w:t>
      </w:r>
      <w:r w:rsidR="00E146FC">
        <w:rPr>
          <w:rFonts w:cs="Times New Roman"/>
        </w:rPr>
        <w:t xml:space="preserve"> (see </w:t>
      </w:r>
      <w:bookmarkStart w:id="171" w:name="OLE_LINK17"/>
      <w:bookmarkStart w:id="172" w:name="OLE_LINK18"/>
      <w:r w:rsidR="00E146FC">
        <w:rPr>
          <w:rFonts w:cs="Times New Roman"/>
        </w:rPr>
        <w:t xml:space="preserve">Supplementary materials </w:t>
      </w:r>
      <w:bookmarkEnd w:id="171"/>
      <w:bookmarkEnd w:id="172"/>
      <w:r w:rsidR="00E146FC">
        <w:rPr>
          <w:rFonts w:cs="Times New Roman"/>
        </w:rPr>
        <w:t>for details)</w:t>
      </w:r>
      <w:r w:rsidR="006A625C" w:rsidRPr="0005509C">
        <w:rPr>
          <w:rFonts w:cs="Times New Roman"/>
        </w:rPr>
        <w:t xml:space="preserve">. At the end of the study, the number of leaves remaining along this same shoot length was reassessed to determine the number of the original leaves remaining. At the end of the study </w:t>
      </w:r>
      <w:r w:rsidR="009941FE">
        <w:rPr>
          <w:rFonts w:cs="Times New Roman"/>
        </w:rPr>
        <w:t xml:space="preserve">period, </w:t>
      </w:r>
      <w:r w:rsidR="006A625C" w:rsidRPr="0005509C">
        <w:rPr>
          <w:rFonts w:cs="Times New Roman"/>
        </w:rPr>
        <w:t>p</w:t>
      </w:r>
      <w:r w:rsidR="00C402C2" w:rsidRPr="0005509C">
        <w:rPr>
          <w:rFonts w:cs="Times New Roman"/>
        </w:rPr>
        <w:t>lants were harvested at ground level and oven dried at 60ºC for at least 1 week. Leaves and stems were separated and weighed.</w:t>
      </w:r>
    </w:p>
    <w:p w14:paraId="22D0B525" w14:textId="37742B63" w:rsidR="00A52F23" w:rsidRPr="0005509C" w:rsidRDefault="00491B79" w:rsidP="006E3FB8">
      <w:pPr>
        <w:spacing w:line="480" w:lineRule="auto"/>
        <w:rPr>
          <w:rFonts w:cs="Times New Roman"/>
        </w:rPr>
      </w:pPr>
      <w:ins w:id="173" w:author="Daniel Falster" w:date="2017-09-07T16:56:00Z">
        <w:r>
          <w:rPr>
            <w:rFonts w:cs="Times New Roman"/>
          </w:rPr>
          <w:t xml:space="preserve">On each plant ,we estimated investment in reproductive tissues by counting the number </w:t>
        </w:r>
      </w:ins>
      <w:del w:id="174" w:author="Daniel Falster" w:date="2017-09-07T16:56:00Z">
        <w:r w:rsidR="00C402C2" w:rsidRPr="0005509C" w:rsidDel="00491B79">
          <w:rPr>
            <w:rFonts w:cs="Times New Roman"/>
          </w:rPr>
          <w:delText xml:space="preserve">Flowering </w:delText>
        </w:r>
      </w:del>
      <w:ins w:id="175" w:author="Daniel Falster" w:date="2017-09-07T16:56:00Z">
        <w:r>
          <w:rPr>
            <w:rFonts w:cs="Times New Roman"/>
          </w:rPr>
          <w:t>f</w:t>
        </w:r>
        <w:r w:rsidRPr="0005509C">
          <w:rPr>
            <w:rFonts w:cs="Times New Roman"/>
          </w:rPr>
          <w:t xml:space="preserve">lowering </w:t>
        </w:r>
      </w:ins>
      <w:r w:rsidR="00C402C2" w:rsidRPr="0005509C">
        <w:rPr>
          <w:rFonts w:cs="Times New Roman"/>
        </w:rPr>
        <w:t xml:space="preserve">parts on all individuals </w:t>
      </w:r>
      <w:del w:id="176" w:author="Daniel Falster" w:date="2017-09-07T16:57:00Z">
        <w:r w:rsidR="00C402C2" w:rsidRPr="0005509C" w:rsidDel="00491B79">
          <w:rPr>
            <w:rFonts w:cs="Times New Roman"/>
          </w:rPr>
          <w:delText xml:space="preserve">were recorded </w:delText>
        </w:r>
      </w:del>
      <w:r w:rsidR="00C402C2" w:rsidRPr="0005509C">
        <w:rPr>
          <w:rFonts w:cs="Times New Roman"/>
        </w:rPr>
        <w:t xml:space="preserve">during repeat </w:t>
      </w:r>
      <w:r w:rsidR="00E146FC">
        <w:rPr>
          <w:rFonts w:cs="Times New Roman"/>
        </w:rPr>
        <w:t>surveys</w:t>
      </w:r>
      <w:r w:rsidR="00C402C2" w:rsidRPr="0005509C">
        <w:rPr>
          <w:rFonts w:cs="Times New Roman"/>
        </w:rPr>
        <w:t>,</w:t>
      </w:r>
      <w:r w:rsidR="00E146FC">
        <w:rPr>
          <w:rFonts w:cs="Times New Roman"/>
        </w:rPr>
        <w:t xml:space="preserve"> conducted</w:t>
      </w:r>
      <w:r w:rsidR="00C402C2" w:rsidRPr="0005509C">
        <w:rPr>
          <w:rFonts w:cs="Times New Roman"/>
        </w:rPr>
        <w:t xml:space="preserve"> every four weeks during cooler months and every three weeks during spring and summer. At each </w:t>
      </w:r>
      <w:r w:rsidR="00E146FC">
        <w:rPr>
          <w:rFonts w:cs="Times New Roman"/>
        </w:rPr>
        <w:t>survey</w:t>
      </w:r>
      <w:r w:rsidR="00C402C2" w:rsidRPr="0005509C">
        <w:rPr>
          <w:rFonts w:cs="Times New Roman"/>
        </w:rPr>
        <w:t xml:space="preserve">, all flowering parts were counted, including buds (by size class), flowers, young fruit (by size class), and mature fruit. For some species the size of immature and mature fruit and cones was also measured, as the final size of the structures was quite variable. The exact flowering parts considered varied considerably by species due to their diverse floral structures. Flowcharts detailing what flower parts were included for each species are provided as </w:t>
      </w:r>
      <w:r w:rsidR="00A1683F">
        <w:rPr>
          <w:rFonts w:cs="Times New Roman"/>
        </w:rPr>
        <w:t>in the Supplementary materials (see</w:t>
      </w:r>
      <w:r w:rsidR="00FD05CF">
        <w:rPr>
          <w:rFonts w:cs="Times New Roman"/>
        </w:rPr>
        <w:t xml:space="preserve"> also</w:t>
      </w:r>
      <w:r w:rsidR="00A1683F">
        <w:rPr>
          <w:rFonts w:cs="Times New Roman"/>
        </w:rPr>
        <w:t xml:space="preserve"> </w:t>
      </w:r>
      <w:r w:rsidR="00C402C2" w:rsidRPr="0005509C">
        <w:rPr>
          <w:rFonts w:cs="Times New Roman"/>
        </w:rPr>
        <w:fldChar w:fldCharType="begin"/>
      </w:r>
      <w:r w:rsidR="00C402C2" w:rsidRPr="0005509C">
        <w:rPr>
          <w:rFonts w:cs="Times New Roman"/>
        </w:rPr>
        <w:instrText xml:space="preserve"> ADDIN ZOTERO_ITEM CSL_CITATION {"citationID":"fBGRdddw","properties":{"formattedCitation":"{\\rtf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00C402C2" w:rsidRPr="0005509C">
        <w:rPr>
          <w:rFonts w:cs="Times New Roman"/>
        </w:rPr>
        <w:fldChar w:fldCharType="separate"/>
      </w:r>
      <w:proofErr w:type="spellStart"/>
      <w:r w:rsidR="001349E9" w:rsidRPr="00CA2814">
        <w:rPr>
          <w:rFonts w:cs="Times New Roman"/>
          <w:szCs w:val="24"/>
        </w:rPr>
        <w:t>Wenk</w:t>
      </w:r>
      <w:proofErr w:type="spellEnd"/>
      <w:r w:rsidR="001349E9" w:rsidRPr="00CA2814">
        <w:rPr>
          <w:rFonts w:cs="Times New Roman"/>
          <w:szCs w:val="24"/>
        </w:rPr>
        <w:t xml:space="preserve"> </w:t>
      </w:r>
      <w:r w:rsidR="001349E9" w:rsidRPr="00CA2814">
        <w:rPr>
          <w:rFonts w:cs="Times New Roman"/>
          <w:i/>
          <w:iCs/>
          <w:szCs w:val="24"/>
        </w:rPr>
        <w:t>et al.</w:t>
      </w:r>
      <w:r w:rsidR="001349E9" w:rsidRPr="00CA2814">
        <w:rPr>
          <w:rFonts w:cs="Times New Roman"/>
          <w:szCs w:val="24"/>
        </w:rPr>
        <w:t xml:space="preserve"> 2017)</w:t>
      </w:r>
      <w:r w:rsidR="00C402C2" w:rsidRPr="0005509C">
        <w:rPr>
          <w:rFonts w:cs="Times New Roman"/>
        </w:rPr>
        <w:fldChar w:fldCharType="end"/>
      </w:r>
      <w:r w:rsidR="00A52F23" w:rsidRPr="0005509C">
        <w:rPr>
          <w:rFonts w:cs="Times New Roman"/>
        </w:rPr>
        <w:t xml:space="preserve">. </w:t>
      </w:r>
    </w:p>
    <w:p w14:paraId="4230DB8C" w14:textId="5E7F780F" w:rsidR="006A625C" w:rsidRPr="00A1683F" w:rsidRDefault="007F7767" w:rsidP="006E3FB8">
      <w:pPr>
        <w:pStyle w:val="Heading2"/>
        <w:spacing w:line="480" w:lineRule="auto"/>
        <w:rPr>
          <w:rFonts w:cs="Times New Roman"/>
        </w:rPr>
      </w:pPr>
      <w:ins w:id="177" w:author="Daniel Falster" w:date="2017-09-07T14:22:00Z">
        <w:r>
          <w:rPr>
            <w:rFonts w:cs="Times New Roman"/>
          </w:rPr>
          <w:t xml:space="preserve">Estimating </w:t>
        </w:r>
      </w:ins>
      <w:ins w:id="178" w:author="Daniel Falster" w:date="2017-09-07T14:25:00Z">
        <w:r>
          <w:rPr>
            <w:rFonts w:cs="Times New Roman"/>
          </w:rPr>
          <w:t xml:space="preserve">biomass investment and </w:t>
        </w:r>
      </w:ins>
      <w:ins w:id="179" w:author="Daniel Falster" w:date="2017-09-07T14:22:00Z">
        <w:r>
          <w:rPr>
            <w:rFonts w:cs="Times New Roman"/>
          </w:rPr>
          <w:t>allocation</w:t>
        </w:r>
      </w:ins>
      <w:ins w:id="180" w:author="Daniel Falster" w:date="2017-09-07T14:25:00Z">
        <w:r w:rsidRPr="00A1683F" w:rsidDel="007F7767">
          <w:rPr>
            <w:rFonts w:cs="Times New Roman"/>
          </w:rPr>
          <w:t xml:space="preserve"> </w:t>
        </w:r>
      </w:ins>
    </w:p>
    <w:p w14:paraId="60C2413D" w14:textId="02D6AEFA" w:rsidR="00A1683F" w:rsidRPr="005E25AD" w:rsidDel="00F103F1" w:rsidRDefault="00A1683F" w:rsidP="006E3FB8">
      <w:pPr>
        <w:spacing w:line="480" w:lineRule="auto"/>
        <w:rPr>
          <w:del w:id="181" w:author="Daniel Falster" w:date="2017-09-07T17:00:00Z"/>
          <w:rFonts w:cs="Times New Roman"/>
        </w:rPr>
      </w:pPr>
      <w:r w:rsidRPr="009570BA">
        <w:rPr>
          <w:rFonts w:cs="Times New Roman"/>
        </w:rPr>
        <w:t xml:space="preserve">Using the survey data </w:t>
      </w:r>
      <w:r>
        <w:rPr>
          <w:rFonts w:cs="Times New Roman"/>
        </w:rPr>
        <w:t xml:space="preserve">described above </w:t>
      </w:r>
      <w:r w:rsidRPr="009570BA">
        <w:rPr>
          <w:rFonts w:cs="Times New Roman"/>
        </w:rPr>
        <w:t>we estimated investment in reproductive tissues, replacement of leaves lost via turnover, investment into leaf expansion, an</w:t>
      </w:r>
      <w:r w:rsidR="005E25AD" w:rsidRPr="005E25AD">
        <w:rPr>
          <w:rFonts w:cs="Times New Roman"/>
        </w:rPr>
        <w:t>d investment into stem tissues</w:t>
      </w:r>
      <w:r w:rsidR="005E25AD">
        <w:rPr>
          <w:rFonts w:cs="Times New Roman"/>
        </w:rPr>
        <w:t>, all on a dry-mass basis</w:t>
      </w:r>
      <w:r w:rsidR="005E25AD" w:rsidRPr="005E25AD">
        <w:rPr>
          <w:rFonts w:cs="Times New Roman"/>
        </w:rPr>
        <w:t>.</w:t>
      </w:r>
      <w:ins w:id="182" w:author="Daniel Falster" w:date="2017-09-07T17:00:00Z">
        <w:r w:rsidR="00F103F1">
          <w:rPr>
            <w:rFonts w:cs="Times New Roman"/>
          </w:rPr>
          <w:t xml:space="preserve"> </w:t>
        </w:r>
      </w:ins>
    </w:p>
    <w:p w14:paraId="5BA68386" w14:textId="01036D43" w:rsidR="005E25AD" w:rsidRPr="00625911" w:rsidDel="00F103F1" w:rsidRDefault="005E25AD" w:rsidP="006E3FB8">
      <w:pPr>
        <w:spacing w:line="480" w:lineRule="auto"/>
        <w:rPr>
          <w:del w:id="183" w:author="Daniel Falster" w:date="2017-09-07T17:01:00Z"/>
          <w:rFonts w:cs="Times New Roman"/>
        </w:rPr>
      </w:pPr>
      <w:r w:rsidRPr="0005509C">
        <w:rPr>
          <w:rFonts w:cs="Times New Roman"/>
        </w:rPr>
        <w:t xml:space="preserve">Total reproductive investment </w:t>
      </w:r>
      <w:r>
        <w:rPr>
          <w:rFonts w:cs="Times New Roman"/>
        </w:rPr>
        <w:t>was estimated from the survey data a</w:t>
      </w:r>
      <w:r w:rsidRPr="0005509C">
        <w:rPr>
          <w:rFonts w:cs="Times New Roman"/>
        </w:rPr>
        <w:t>s the sum of investment in all the different flowering parts during the year</w:t>
      </w:r>
      <w:r w:rsidR="009570BA">
        <w:rPr>
          <w:rFonts w:cs="Times New Roman"/>
        </w:rPr>
        <w:t>.</w:t>
      </w:r>
      <w:r w:rsidRPr="0005509C">
        <w:rPr>
          <w:rFonts w:cs="Times New Roman"/>
        </w:rPr>
        <w:t xml:space="preserve"> </w:t>
      </w:r>
      <w:r w:rsidR="001E3A08">
        <w:rPr>
          <w:rFonts w:cs="Times New Roman"/>
        </w:rPr>
        <w:t>W</w:t>
      </w:r>
      <w:r w:rsidRPr="005E25AD">
        <w:rPr>
          <w:rFonts w:cs="Times New Roman"/>
        </w:rPr>
        <w:t>e appl</w:t>
      </w:r>
      <w:r>
        <w:rPr>
          <w:rFonts w:cs="Times New Roman"/>
        </w:rPr>
        <w:t>ied</w:t>
      </w:r>
      <w:r w:rsidRPr="005E25AD">
        <w:rPr>
          <w:rFonts w:cs="Times New Roman"/>
        </w:rPr>
        <w:t xml:space="preserve"> an accounting algorithm to estimate the number of </w:t>
      </w:r>
      <w:r w:rsidR="009570BA">
        <w:rPr>
          <w:rFonts w:cs="Times New Roman"/>
        </w:rPr>
        <w:t xml:space="preserve">each part </w:t>
      </w:r>
      <w:r w:rsidRPr="005E25AD">
        <w:rPr>
          <w:rFonts w:cs="Times New Roman"/>
        </w:rPr>
        <w:t xml:space="preserve">that progressed from one </w:t>
      </w:r>
      <w:r w:rsidR="009570BA">
        <w:rPr>
          <w:rFonts w:cs="Times New Roman"/>
        </w:rPr>
        <w:t>stage</w:t>
      </w:r>
      <w:r w:rsidRPr="005E25AD">
        <w:rPr>
          <w:rFonts w:cs="Times New Roman"/>
        </w:rPr>
        <w:t xml:space="preserve"> to another in the interval between censuses</w:t>
      </w:r>
      <w:r w:rsidR="00625911">
        <w:rPr>
          <w:rFonts w:cs="Times New Roman"/>
        </w:rPr>
        <w:t xml:space="preserve"> and then used </w:t>
      </w:r>
      <w:r w:rsidR="00625911" w:rsidRPr="00625911">
        <w:rPr>
          <w:rFonts w:cs="Times New Roman"/>
        </w:rPr>
        <w:t>species</w:t>
      </w:r>
      <w:r w:rsidR="009570BA">
        <w:rPr>
          <w:rFonts w:cs="Times New Roman"/>
        </w:rPr>
        <w:t>-level estimates</w:t>
      </w:r>
      <w:r w:rsidR="00625911">
        <w:rPr>
          <w:rFonts w:cs="Times New Roman"/>
        </w:rPr>
        <w:t xml:space="preserve"> of the weight </w:t>
      </w:r>
      <w:r w:rsidR="001E3A08">
        <w:rPr>
          <w:rFonts w:cs="Times New Roman"/>
        </w:rPr>
        <w:t>for</w:t>
      </w:r>
      <w:r w:rsidR="00625911">
        <w:rPr>
          <w:rFonts w:cs="Times New Roman"/>
        </w:rPr>
        <w:t xml:space="preserve"> each part to </w:t>
      </w:r>
      <w:r w:rsidR="00625911" w:rsidRPr="00625911">
        <w:rPr>
          <w:rFonts w:cs="Times New Roman"/>
        </w:rPr>
        <w:t>estimate the dry-mass cost</w:t>
      </w:r>
      <w:r w:rsidR="009570BA">
        <w:rPr>
          <w:rFonts w:cs="Times New Roman"/>
        </w:rPr>
        <w:t xml:space="preserve"> involved</w:t>
      </w:r>
      <w:r w:rsidRPr="00625911">
        <w:rPr>
          <w:rFonts w:cs="Times New Roman"/>
        </w:rPr>
        <w:t xml:space="preserve">. Further details are given in the Supplementary materials and in an accompanying paper </w:t>
      </w:r>
      <w:r w:rsidRPr="00625911">
        <w:rPr>
          <w:rFonts w:cs="Times New Roman"/>
        </w:rPr>
        <w:fldChar w:fldCharType="begin"/>
      </w:r>
      <w:r w:rsidRPr="00625911">
        <w:rPr>
          <w:rFonts w:cs="Times New Roman"/>
        </w:rPr>
        <w:instrText xml:space="preserve"> ADDIN ZOTERO_ITEM CSL_CITATION {"citationID":"a21n3vkhs7h","properties":{"formattedCitation":"{\\rtf (Wenk {\\i{}et al.} 2017)}","plainCitation":"(Wenk et al. 2017)"},"citationItems":[{"id":2134,"uris":["http://zotero.org/users/503753/items/48CCQSJH"],"uri":["http://zotero.org/users/503753/items/48CCQSJH"],"itemData":{"id":2134,"type":"article-journal","title":"Coordinated shifts in allocation among reproductive tissues across 14 coexisting plant species","container-title":"http://biorxiv.org/content/early/2017/05/24/141473","author":[{"family":"Wenk","given":"Elizabeth Hedi"},{"family":"Abramowicz","given":"Konrad"},{"family":"Westoby","given":"Mark"},{"family":"Falster","given":"Daniel S."}],"issued":{"date-parts":[["2017"]]}}}],"schema":"https://github.com/citation-style-language/schema/raw/master/csl-citation.json"} </w:instrText>
      </w:r>
      <w:r w:rsidRPr="00625911">
        <w:rPr>
          <w:rFonts w:cs="Times New Roman"/>
        </w:rPr>
        <w:fldChar w:fldCharType="separate"/>
      </w:r>
      <w:r w:rsidRPr="00625911">
        <w:rPr>
          <w:rFonts w:cs="Times New Roman"/>
          <w:szCs w:val="24"/>
        </w:rPr>
        <w:t>(</w:t>
      </w:r>
      <w:proofErr w:type="spellStart"/>
      <w:r w:rsidRPr="00625911">
        <w:rPr>
          <w:rFonts w:cs="Times New Roman"/>
          <w:szCs w:val="24"/>
        </w:rPr>
        <w:t>Wenk</w:t>
      </w:r>
      <w:proofErr w:type="spellEnd"/>
      <w:r w:rsidRPr="00625911">
        <w:rPr>
          <w:rFonts w:cs="Times New Roman"/>
          <w:szCs w:val="24"/>
        </w:rPr>
        <w:t xml:space="preserve"> </w:t>
      </w:r>
      <w:r w:rsidRPr="00625911">
        <w:rPr>
          <w:rFonts w:cs="Times New Roman"/>
          <w:i/>
          <w:iCs/>
          <w:szCs w:val="24"/>
        </w:rPr>
        <w:t>et al.</w:t>
      </w:r>
      <w:r w:rsidRPr="00625911">
        <w:rPr>
          <w:rFonts w:cs="Times New Roman"/>
          <w:szCs w:val="24"/>
        </w:rPr>
        <w:t xml:space="preserve"> 2017)</w:t>
      </w:r>
      <w:r w:rsidRPr="00625911">
        <w:rPr>
          <w:rFonts w:cs="Times New Roman"/>
        </w:rPr>
        <w:fldChar w:fldCharType="end"/>
      </w:r>
      <w:r w:rsidRPr="00625911">
        <w:rPr>
          <w:rFonts w:cs="Times New Roman"/>
        </w:rPr>
        <w:t xml:space="preserve">. </w:t>
      </w:r>
      <w:ins w:id="184" w:author="Daniel Falster" w:date="2017-09-07T17:00:00Z">
        <w:r w:rsidR="00F103F1">
          <w:rPr>
            <w:rFonts w:cs="Times New Roman"/>
          </w:rPr>
          <w:t xml:space="preserve"> </w:t>
        </w:r>
      </w:ins>
      <w:del w:id="185" w:author="Daniel Falster" w:date="2017-09-07T16:58:00Z">
        <w:r w:rsidRPr="00625911" w:rsidDel="00A65663">
          <w:rPr>
            <w:rFonts w:cs="Times New Roman"/>
          </w:rPr>
          <w:delText xml:space="preserve"> </w:delText>
        </w:r>
      </w:del>
      <w:ins w:id="186" w:author="Daniel Falster" w:date="2017-09-07T17:01:00Z">
        <w:r w:rsidR="00F103F1">
          <w:rPr>
            <w:rFonts w:cs="Times New Roman"/>
          </w:rPr>
          <w:t xml:space="preserve"> </w:t>
        </w:r>
      </w:ins>
    </w:p>
    <w:p w14:paraId="2D7202DE" w14:textId="1B41297D" w:rsidR="005E25AD" w:rsidDel="008C63C0" w:rsidRDefault="00A1683F" w:rsidP="006E3FB8">
      <w:pPr>
        <w:spacing w:line="480" w:lineRule="auto"/>
        <w:rPr>
          <w:del w:id="187" w:author="Daniel Falster" w:date="2017-09-07T16:59:00Z"/>
          <w:rFonts w:cs="Times New Roman"/>
        </w:rPr>
      </w:pPr>
      <w:r w:rsidRPr="00625911">
        <w:rPr>
          <w:rFonts w:cs="Times New Roman"/>
        </w:rPr>
        <w:t xml:space="preserve">The total weight of leaves </w:t>
      </w:r>
      <w:ins w:id="188" w:author="Daniel Falster" w:date="2017-09-07T16:59:00Z">
        <w:r w:rsidR="008C63C0">
          <w:rPr>
            <w:rFonts w:cs="Times New Roman"/>
          </w:rPr>
          <w:t xml:space="preserve">and stem </w:t>
        </w:r>
      </w:ins>
      <w:r w:rsidRPr="00625911">
        <w:rPr>
          <w:rFonts w:cs="Times New Roman"/>
        </w:rPr>
        <w:t xml:space="preserve">on each plant was estimated at the beginning </w:t>
      </w:r>
      <w:ins w:id="189" w:author="Daniel Falster" w:date="2017-09-07T16:57:00Z">
        <w:r w:rsidR="00491B79">
          <w:rPr>
            <w:rFonts w:cs="Times New Roman"/>
          </w:rPr>
          <w:t xml:space="preserve">and end </w:t>
        </w:r>
      </w:ins>
      <w:r w:rsidRPr="00625911">
        <w:rPr>
          <w:rFonts w:cs="Times New Roman"/>
        </w:rPr>
        <w:t xml:space="preserve">of the study. At the end of the study we measured the weight directly from dried and harvested material. We then estimated the net change in leaf mass across the study period by fitting </w:t>
      </w:r>
      <w:ins w:id="190" w:author="Daniel Falster" w:date="2017-09-07T16:57:00Z">
        <w:r w:rsidR="00A65663">
          <w:rPr>
            <w:rFonts w:cs="Times New Roman"/>
          </w:rPr>
          <w:t>a model</w:t>
        </w:r>
      </w:ins>
      <w:del w:id="191" w:author="Daniel Falster" w:date="2017-09-07T16:57:00Z">
        <w:r w:rsidRPr="00625911" w:rsidDel="00A65663">
          <w:rPr>
            <w:rFonts w:cs="Times New Roman"/>
          </w:rPr>
          <w:delText>Generalised Additive Model (GAM)</w:delText>
        </w:r>
      </w:del>
      <w:r w:rsidRPr="00625911">
        <w:rPr>
          <w:rFonts w:cs="Times New Roman"/>
        </w:rPr>
        <w:t xml:space="preserve"> </w:t>
      </w:r>
      <w:del w:id="192" w:author="Daniel Falster" w:date="2017-09-07T16:57:00Z">
        <w:r w:rsidRPr="00625911" w:rsidDel="00A65663">
          <w:rPr>
            <w:rFonts w:cs="Times New Roman"/>
          </w:rPr>
          <w:delText xml:space="preserve">across </w:delText>
        </w:r>
      </w:del>
      <w:ins w:id="193" w:author="Daniel Falster" w:date="2017-09-07T16:57:00Z">
        <w:r w:rsidR="00A65663">
          <w:rPr>
            <w:rFonts w:cs="Times New Roman"/>
          </w:rPr>
          <w:t xml:space="preserve">of weight </w:t>
        </w:r>
      </w:ins>
      <w:ins w:id="194" w:author="Daniel Falster" w:date="2017-09-07T16:58:00Z">
        <w:r w:rsidR="00A65663">
          <w:rPr>
            <w:rFonts w:cs="Times New Roman"/>
          </w:rPr>
          <w:t>against</w:t>
        </w:r>
      </w:ins>
      <w:ins w:id="195" w:author="Daniel Falster" w:date="2017-09-07T16:57:00Z">
        <w:r w:rsidR="00A65663">
          <w:rPr>
            <w:rFonts w:cs="Times New Roman"/>
          </w:rPr>
          <w:t xml:space="preserve"> age (details below</w:t>
        </w:r>
      </w:ins>
      <w:ins w:id="196" w:author="Daniel Falster" w:date="2017-09-07T16:58:00Z">
        <w:r w:rsidR="00A65663">
          <w:rPr>
            <w:rFonts w:cs="Times New Roman"/>
          </w:rPr>
          <w:t>)</w:t>
        </w:r>
      </w:ins>
      <w:del w:id="197" w:author="Daniel Falster" w:date="2017-09-07T16:58:00Z">
        <w:r w:rsidRPr="00625911" w:rsidDel="00A65663">
          <w:rPr>
            <w:rFonts w:cs="Times New Roman"/>
          </w:rPr>
          <w:delText>a plot of age versus weight,</w:delText>
        </w:r>
      </w:del>
      <w:r w:rsidRPr="00625911">
        <w:rPr>
          <w:rFonts w:cs="Times New Roman"/>
        </w:rPr>
        <w:t xml:space="preserve"> for all individuals in a species, and applying an </w:t>
      </w:r>
      <w:r w:rsidRPr="00625911">
        <w:rPr>
          <w:rFonts w:cs="Times New Roman"/>
        </w:rPr>
        <w:lastRenderedPageBreak/>
        <w:t>appropriate rate of change for each individual</w:t>
      </w:r>
      <w:del w:id="198" w:author="Daniel Falster" w:date="2017-09-07T16:59:00Z">
        <w:r w:rsidRPr="00625911" w:rsidDel="008C63C0">
          <w:rPr>
            <w:rFonts w:cs="Times New Roman"/>
          </w:rPr>
          <w:delText xml:space="preserve"> (see Supplementary materials for details)</w:delText>
        </w:r>
      </w:del>
      <w:r w:rsidRPr="00625911">
        <w:rPr>
          <w:rFonts w:cs="Times New Roman"/>
        </w:rPr>
        <w:t xml:space="preserve">. </w:t>
      </w:r>
      <w:r w:rsidR="00A27B3F" w:rsidRPr="00625911">
        <w:rPr>
          <w:rFonts w:cs="Times New Roman"/>
        </w:rPr>
        <w:t>For each individual, t</w:t>
      </w:r>
      <w:r w:rsidRPr="00625911">
        <w:rPr>
          <w:rFonts w:cs="Times New Roman"/>
        </w:rPr>
        <w:t xml:space="preserve">he amount of leaf turnover </w:t>
      </w:r>
      <w:r w:rsidR="00A27B3F" w:rsidRPr="00625911">
        <w:rPr>
          <w:rFonts w:cs="Times New Roman"/>
        </w:rPr>
        <w:t>that occurred was estimated from a</w:t>
      </w:r>
      <w:r w:rsidR="00A27B3F">
        <w:rPr>
          <w:rFonts w:cs="Times New Roman"/>
        </w:rPr>
        <w:t xml:space="preserve"> subsample of leaf-loss taken from a single sub-branch and applied to the entire plant. The fractions of leaves lost on the leader s</w:t>
      </w:r>
      <w:r w:rsidR="00A52F23" w:rsidRPr="0005509C">
        <w:rPr>
          <w:rFonts w:cs="Times New Roman"/>
        </w:rPr>
        <w:t xml:space="preserve">hoot </w:t>
      </w:r>
      <w:r w:rsidR="00A27B3F">
        <w:rPr>
          <w:rFonts w:cs="Times New Roman"/>
        </w:rPr>
        <w:t>wa</w:t>
      </w:r>
      <w:r w:rsidR="00A52F23" w:rsidRPr="0005509C">
        <w:rPr>
          <w:rFonts w:cs="Times New Roman"/>
        </w:rPr>
        <w:t xml:space="preserve">s calculated </w:t>
      </w:r>
      <w:r w:rsidR="00A27B3F">
        <w:rPr>
          <w:rFonts w:cs="Times New Roman"/>
        </w:rPr>
        <w:t>from</w:t>
      </w:r>
      <w:r w:rsidR="00A27B3F" w:rsidRPr="0005509C">
        <w:rPr>
          <w:rFonts w:cs="Times New Roman"/>
        </w:rPr>
        <w:t xml:space="preserve"> </w:t>
      </w:r>
      <w:r w:rsidR="00A52F23" w:rsidRPr="0005509C">
        <w:rPr>
          <w:rFonts w:cs="Times New Roman"/>
        </w:rPr>
        <w:t xml:space="preserve">the leaf count at the start </w:t>
      </w:r>
      <w:r w:rsidR="00A27B3F">
        <w:rPr>
          <w:rFonts w:cs="Times New Roman"/>
        </w:rPr>
        <w:t>and end of the study</w:t>
      </w:r>
      <w:r w:rsidR="00A52F23" w:rsidRPr="0005509C">
        <w:rPr>
          <w:rFonts w:cs="Times New Roman"/>
        </w:rPr>
        <w:t xml:space="preserve">. </w:t>
      </w:r>
      <w:r w:rsidR="00A27B3F">
        <w:rPr>
          <w:rFonts w:cs="Times New Roman"/>
        </w:rPr>
        <w:t xml:space="preserve">We then assumed </w:t>
      </w:r>
      <w:r w:rsidR="00A52F23" w:rsidRPr="0005509C">
        <w:rPr>
          <w:rFonts w:cs="Times New Roman"/>
        </w:rPr>
        <w:t>this ratio applie</w:t>
      </w:r>
      <w:r w:rsidR="00A27B3F">
        <w:rPr>
          <w:rFonts w:cs="Times New Roman"/>
        </w:rPr>
        <w:t>d</w:t>
      </w:r>
      <w:r w:rsidR="00A52F23" w:rsidRPr="0005509C">
        <w:rPr>
          <w:rFonts w:cs="Times New Roman"/>
        </w:rPr>
        <w:t xml:space="preserve"> to the entire leaf canopy to determine the total yearly leaf loss. </w:t>
      </w:r>
      <w:r w:rsidR="00A27B3F">
        <w:rPr>
          <w:rFonts w:cs="Times New Roman"/>
        </w:rPr>
        <w:t>The amount invested in leaf expansion was then esti</w:t>
      </w:r>
      <w:r w:rsidR="00A27B3F" w:rsidRPr="00A27B3F">
        <w:rPr>
          <w:rFonts w:cs="Times New Roman"/>
        </w:rPr>
        <w:t>m</w:t>
      </w:r>
      <w:r w:rsidR="00A27B3F">
        <w:rPr>
          <w:rFonts w:cs="Times New Roman"/>
        </w:rPr>
        <w:t>a</w:t>
      </w:r>
      <w:r w:rsidR="00A27B3F" w:rsidRPr="00A27B3F">
        <w:rPr>
          <w:rFonts w:cs="Times New Roman"/>
        </w:rPr>
        <w:t>t</w:t>
      </w:r>
      <w:r w:rsidR="00A27B3F">
        <w:rPr>
          <w:rFonts w:cs="Times New Roman"/>
        </w:rPr>
        <w:t>ed as</w:t>
      </w:r>
      <w:r w:rsidR="005E25AD">
        <w:rPr>
          <w:rFonts w:cs="Times New Roman"/>
        </w:rPr>
        <w:t xml:space="preserve"> the difference between t</w:t>
      </w:r>
      <w:r w:rsidR="00A52F23" w:rsidRPr="0005509C">
        <w:rPr>
          <w:rFonts w:cs="Times New Roman"/>
        </w:rPr>
        <w:t xml:space="preserve">otal leaf </w:t>
      </w:r>
      <w:r w:rsidR="00A27B3F">
        <w:rPr>
          <w:rFonts w:cs="Times New Roman"/>
        </w:rPr>
        <w:t>growth</w:t>
      </w:r>
      <w:r w:rsidR="00A27B3F" w:rsidRPr="0005509C">
        <w:rPr>
          <w:rFonts w:cs="Times New Roman"/>
        </w:rPr>
        <w:t xml:space="preserve"> </w:t>
      </w:r>
      <w:r w:rsidR="005E25AD">
        <w:rPr>
          <w:rFonts w:cs="Times New Roman"/>
        </w:rPr>
        <w:t>and l</w:t>
      </w:r>
      <w:r w:rsidR="00A52F23" w:rsidRPr="0005509C">
        <w:rPr>
          <w:rFonts w:cs="Times New Roman"/>
        </w:rPr>
        <w:t>eaf replacement</w:t>
      </w:r>
      <w:r w:rsidR="00A27B3F">
        <w:rPr>
          <w:rFonts w:cs="Times New Roman"/>
        </w:rPr>
        <w:t>.</w:t>
      </w:r>
      <w:ins w:id="199" w:author="Daniel Falster" w:date="2017-09-07T16:59:00Z">
        <w:r w:rsidR="008C63C0">
          <w:rPr>
            <w:rFonts w:cs="Times New Roman"/>
          </w:rPr>
          <w:t xml:space="preserve"> </w:t>
        </w:r>
      </w:ins>
    </w:p>
    <w:p w14:paraId="66941B8D" w14:textId="7B835EE8" w:rsidR="005E25AD" w:rsidDel="00F103F1" w:rsidRDefault="005E25AD" w:rsidP="006E3FB8">
      <w:pPr>
        <w:spacing w:line="480" w:lineRule="auto"/>
        <w:rPr>
          <w:del w:id="200" w:author="Daniel Falster" w:date="2017-09-07T17:01:00Z"/>
          <w:rFonts w:cs="Times New Roman"/>
        </w:rPr>
      </w:pPr>
      <w:r>
        <w:rPr>
          <w:rFonts w:cs="Times New Roman"/>
        </w:rPr>
        <w:t xml:space="preserve">We estimated net stem growth from </w:t>
      </w:r>
      <w:r w:rsidR="00625911">
        <w:rPr>
          <w:rFonts w:cs="Times New Roman"/>
        </w:rPr>
        <w:t>allometry data on stem diameter combined with actual masses taken during harvest of plants</w:t>
      </w:r>
      <w:del w:id="201" w:author="Daniel Falster" w:date="2017-09-07T16:59:00Z">
        <w:r w:rsidR="00625911" w:rsidDel="008C63C0">
          <w:rPr>
            <w:rFonts w:cs="Times New Roman"/>
          </w:rPr>
          <w:delText xml:space="preserve"> (see </w:delText>
        </w:r>
        <w:r w:rsidR="00625911" w:rsidRPr="00625911" w:rsidDel="008C63C0">
          <w:rPr>
            <w:rFonts w:cs="Times New Roman"/>
          </w:rPr>
          <w:delText>Supplementary materials</w:delText>
        </w:r>
        <w:r w:rsidR="00625911" w:rsidDel="008C63C0">
          <w:rPr>
            <w:rFonts w:cs="Times New Roman"/>
          </w:rPr>
          <w:delText>)</w:delText>
        </w:r>
      </w:del>
      <w:r w:rsidR="00625911">
        <w:rPr>
          <w:rFonts w:cs="Times New Roman"/>
        </w:rPr>
        <w:t>.</w:t>
      </w:r>
      <w:ins w:id="202" w:author="Daniel Falster" w:date="2017-09-07T17:01:00Z">
        <w:r w:rsidR="00F103F1">
          <w:rPr>
            <w:rFonts w:cs="Times New Roman"/>
          </w:rPr>
          <w:t xml:space="preserve"> </w:t>
        </w:r>
      </w:ins>
      <w:del w:id="203" w:author="Daniel Falster" w:date="2017-09-07T17:01:00Z">
        <w:r w:rsidR="00625911" w:rsidDel="00F103F1">
          <w:rPr>
            <w:rFonts w:cs="Times New Roman"/>
          </w:rPr>
          <w:delText xml:space="preserve"> </w:delText>
        </w:r>
      </w:del>
    </w:p>
    <w:p w14:paraId="4700A0EC" w14:textId="3DE883AB" w:rsidR="006A625C" w:rsidRDefault="00625911" w:rsidP="006E3FB8">
      <w:pPr>
        <w:spacing w:line="480" w:lineRule="auto"/>
        <w:rPr>
          <w:rFonts w:cs="Times New Roman"/>
        </w:rPr>
      </w:pPr>
      <w:r>
        <w:rPr>
          <w:rFonts w:cs="Times New Roman"/>
        </w:rPr>
        <w:t>R</w:t>
      </w:r>
      <w:r w:rsidR="006A625C" w:rsidRPr="0005509C">
        <w:rPr>
          <w:rFonts w:cs="Times New Roman"/>
        </w:rPr>
        <w:t xml:space="preserve">eproductive allocation </w:t>
      </w:r>
      <w:r>
        <w:rPr>
          <w:rFonts w:cs="Times New Roman"/>
        </w:rPr>
        <w:t xml:space="preserve">was calculated as the fraction of investment in all </w:t>
      </w:r>
      <w:r w:rsidR="006A1BCD">
        <w:rPr>
          <w:rFonts w:cs="Times New Roman"/>
        </w:rPr>
        <w:t>r</w:t>
      </w:r>
      <w:r w:rsidR="006A625C" w:rsidRPr="0005509C">
        <w:rPr>
          <w:rFonts w:cs="Times New Roman"/>
        </w:rPr>
        <w:t xml:space="preserve">eproductive </w:t>
      </w:r>
      <w:r>
        <w:rPr>
          <w:rFonts w:cs="Times New Roman"/>
        </w:rPr>
        <w:t>tissues and</w:t>
      </w:r>
      <w:r w:rsidR="006A625C" w:rsidRPr="0005509C">
        <w:rPr>
          <w:rFonts w:cs="Times New Roman"/>
        </w:rPr>
        <w:t xml:space="preserve"> </w:t>
      </w:r>
      <w:r w:rsidR="006A1BCD">
        <w:rPr>
          <w:rFonts w:cs="Times New Roman"/>
        </w:rPr>
        <w:t>l</w:t>
      </w:r>
      <w:r w:rsidR="006A625C" w:rsidRPr="0005509C">
        <w:rPr>
          <w:rFonts w:cs="Times New Roman"/>
        </w:rPr>
        <w:t xml:space="preserve">eaf expansion </w:t>
      </w:r>
      <w:r>
        <w:rPr>
          <w:rFonts w:cs="Times New Roman"/>
        </w:rPr>
        <w:t>going to reproductive tissues.</w:t>
      </w:r>
    </w:p>
    <w:p w14:paraId="055301F9" w14:textId="30D55E33" w:rsidR="006A625C" w:rsidRDefault="006A625C" w:rsidP="006E3FB8">
      <w:pPr>
        <w:spacing w:line="480" w:lineRule="auto"/>
      </w:pPr>
      <w:del w:id="204" w:author="Daniel Falster" w:date="2017-09-07T14:29:00Z">
        <w:r w:rsidRPr="0005509C" w:rsidDel="007F7767">
          <w:delText xml:space="preserve">Leaf weight was converted to leaf area </w:delText>
        </w:r>
        <w:r w:rsidR="00625911" w:rsidDel="007F7767">
          <w:delText>via</w:delText>
        </w:r>
        <w:r w:rsidRPr="0005509C" w:rsidDel="007F7767">
          <w:delText xml:space="preserve"> a species</w:delText>
        </w:r>
        <w:r w:rsidR="00625911" w:rsidDel="007F7767">
          <w:delText xml:space="preserve">-level average of the trait </w:delText>
        </w:r>
        <w:r w:rsidRPr="0005509C" w:rsidDel="007F7767">
          <w:delText>l</w:delText>
        </w:r>
      </w:del>
      <w:ins w:id="205" w:author="Daniel Falster" w:date="2017-09-07T14:29:00Z">
        <w:r w:rsidR="007F7767">
          <w:t>L</w:t>
        </w:r>
      </w:ins>
      <w:r w:rsidRPr="0005509C">
        <w:t>eaf mass per area</w:t>
      </w:r>
      <w:ins w:id="206" w:author="Daniel Falster" w:date="2017-09-07T14:29:00Z">
        <w:r w:rsidR="007F7767">
          <w:t xml:space="preserve"> was</w:t>
        </w:r>
      </w:ins>
      <w:del w:id="207" w:author="Daniel Falster" w:date="2017-09-07T14:29:00Z">
        <w:r w:rsidR="00625911" w:rsidDel="007F7767">
          <w:delText>,</w:delText>
        </w:r>
      </w:del>
      <w:r w:rsidR="00625911">
        <w:t xml:space="preserve"> estimated from </w:t>
      </w:r>
      <w:r w:rsidRPr="0005509C">
        <w:t xml:space="preserve">leaves collected at three shoot ages from each of </w:t>
      </w:r>
      <w:r w:rsidR="00B05B51">
        <w:t>3-5</w:t>
      </w:r>
      <w:r w:rsidR="006A1BCD" w:rsidRPr="0005509C">
        <w:t xml:space="preserve"> </w:t>
      </w:r>
      <w:r w:rsidRPr="0005509C">
        <w:t>individuals. Leaves were scanned to determine leaf area and then over dried at 60ºC for 48 hours to determine dry leaf mass.</w:t>
      </w:r>
    </w:p>
    <w:p w14:paraId="74E37593" w14:textId="77777777" w:rsidR="007F7767" w:rsidRDefault="007F7767" w:rsidP="00CF0ABE">
      <w:pPr>
        <w:pStyle w:val="Heading2"/>
        <w:rPr>
          <w:ins w:id="208" w:author="Daniel Falster" w:date="2017-09-07T14:23:00Z"/>
        </w:rPr>
      </w:pPr>
      <w:ins w:id="209" w:author="Daniel Falster" w:date="2017-09-07T14:23:00Z">
        <w:r>
          <w:t>Statistical analyses</w:t>
        </w:r>
      </w:ins>
    </w:p>
    <w:p w14:paraId="008733F8" w14:textId="552281DD" w:rsidR="007F7767" w:rsidRDefault="007F7767" w:rsidP="00CF0ABE">
      <w:pPr>
        <w:pStyle w:val="Heading2"/>
        <w:rPr>
          <w:ins w:id="210" w:author="Daniel Falster" w:date="2017-09-07T14:23:00Z"/>
        </w:rPr>
      </w:pPr>
      <w:ins w:id="211" w:author="Daniel Falster" w:date="2017-09-07T14:23:00Z">
        <w:r>
          <w:t xml:space="preserve"> </w:t>
        </w:r>
      </w:ins>
    </w:p>
    <w:p w14:paraId="32F547D3" w14:textId="06314D10" w:rsidR="00DA0369" w:rsidRPr="0005509C" w:rsidRDefault="007F7767" w:rsidP="006E3FB8">
      <w:pPr>
        <w:spacing w:line="480" w:lineRule="auto"/>
      </w:pPr>
      <w:ins w:id="212" w:author="Daniel Falster" w:date="2017-09-07T14:26:00Z">
        <w:r>
          <w:t xml:space="preserve">Based </w:t>
        </w:r>
      </w:ins>
      <w:ins w:id="213" w:author="Daniel Falster" w:date="2017-09-08T12:01:00Z">
        <w:r w:rsidR="00402494">
          <w:t xml:space="preserve">a recent </w:t>
        </w:r>
      </w:ins>
      <w:ins w:id="214" w:author="Daniel Falster" w:date="2017-09-07T14:26:00Z">
        <w:r>
          <w:t>literature</w:t>
        </w:r>
      </w:ins>
      <w:ins w:id="215" w:author="Daniel Falster" w:date="2017-09-08T12:01:00Z">
        <w:r w:rsidR="00402494">
          <w:t xml:space="preserve"> review</w:t>
        </w:r>
      </w:ins>
      <w:ins w:id="216" w:author="Daniel Falster" w:date="2017-09-08T12:02:00Z">
        <w:r w:rsidR="00402494">
          <w:t xml:space="preserve"> </w:t>
        </w:r>
        <w:r w:rsidR="00402494">
          <w:rPr>
            <w:rFonts w:cs="Times New Roman"/>
          </w:rPr>
          <w:fldChar w:fldCharType="begin"/>
        </w:r>
      </w:ins>
      <w:ins w:id="217" w:author="Daniel Falster" w:date="2017-09-08T12:08:00Z">
        <w:r w:rsidR="00F93542">
          <w:rPr>
            <w:rFonts w:cs="Times New Roman"/>
          </w:rPr>
          <w:instrText xml:space="preserve"> ADDIN ZOTERO_ITEM CSL_CITATION {"citationID":"9wZmZ3rf","properties":{"formattedCitation":"(see review by Wenk &amp; Falster 2015)","plainCitation":"(see review by Wenk &amp; Falster 2015)"},"citationItems":[{"id":"TeIaCtvn/znB4mp2l","uris":["http://zotero.org/users/503753/items/RKCR22GX"],"uri":["http://zotero.org/users/503753/items/RKCR22GX"],"itemData":{"id":"TeIaCtvn/znB4mp2l","type":"article-journal","title":"Quantifying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S."}],"issued":{"date-parts":[["2015",12,1]]}},"prefix":"see review by "}],"schema":"https://github.com/citation-style-language/schema/raw/master/csl-citation.json"} </w:instrText>
        </w:r>
      </w:ins>
      <w:ins w:id="218" w:author="Daniel Falster" w:date="2017-09-08T12:02:00Z">
        <w:r w:rsidR="00402494">
          <w:rPr>
            <w:rFonts w:cs="Times New Roman"/>
          </w:rPr>
          <w:fldChar w:fldCharType="separate"/>
        </w:r>
        <w:r w:rsidR="00402494">
          <w:rPr>
            <w:rFonts w:cs="Times New Roman"/>
            <w:noProof/>
          </w:rPr>
          <w:t>(Wenk &amp; Falster 2015)</w:t>
        </w:r>
        <w:r w:rsidR="00402494">
          <w:rPr>
            <w:rFonts w:cs="Times New Roman"/>
          </w:rPr>
          <w:fldChar w:fldCharType="end"/>
        </w:r>
      </w:ins>
      <w:ins w:id="219" w:author="Daniel Falster" w:date="2017-09-08T12:01:00Z">
        <w:r w:rsidR="00402494">
          <w:t xml:space="preserve"> </w:t>
        </w:r>
      </w:ins>
      <w:ins w:id="220" w:author="Daniel Falster" w:date="2017-09-07T14:26:00Z">
        <w:r>
          <w:t xml:space="preserve">, we had a strong </w:t>
        </w:r>
      </w:ins>
      <w:ins w:id="221" w:author="Daniel Falster" w:date="2017-09-07T14:25:00Z">
        <w:r>
          <w:t xml:space="preserve">expectation </w:t>
        </w:r>
      </w:ins>
      <w:ins w:id="222" w:author="Daniel Falster" w:date="2017-09-07T14:26:00Z">
        <w:r>
          <w:t xml:space="preserve">for RA schedules to start low and increase later during life. </w:t>
        </w:r>
      </w:ins>
      <w:ins w:id="223" w:author="Daniel Falster" w:date="2017-09-07T14:23:00Z">
        <w:r>
          <w:t xml:space="preserve">To </w:t>
        </w:r>
      </w:ins>
      <w:ins w:id="224" w:author="Daniel Falster" w:date="2017-09-07T14:24:00Z">
        <w:r>
          <w:t xml:space="preserve">estimate RA schedules, we </w:t>
        </w:r>
      </w:ins>
      <w:ins w:id="225" w:author="Daniel Falster" w:date="2017-09-07T14:26:00Z">
        <w:r>
          <w:t>therefore fit</w:t>
        </w:r>
      </w:ins>
      <w:ins w:id="226" w:author="Daniel Falster" w:date="2017-09-07T14:25:00Z">
        <w:r>
          <w:t xml:space="preserve"> general </w:t>
        </w:r>
      </w:ins>
      <w:ins w:id="227" w:author="Daniel Falster" w:date="2017-09-08T12:02:00Z">
        <w:r w:rsidR="00402494">
          <w:t>linear</w:t>
        </w:r>
      </w:ins>
      <w:ins w:id="228" w:author="Daniel Falster" w:date="2017-09-07T14:25:00Z">
        <w:r>
          <w:t xml:space="preserve"> models with a </w:t>
        </w:r>
        <w:proofErr w:type="spellStart"/>
        <w:r>
          <w:t>logit</w:t>
        </w:r>
        <w:proofErr w:type="spellEnd"/>
        <w:r>
          <w:t xml:space="preserve"> link</w:t>
        </w:r>
      </w:ins>
      <w:ins w:id="229" w:author="Daniel Falster" w:date="2017-09-07T14:27:00Z">
        <w:r>
          <w:t xml:space="preserve"> function, as these </w:t>
        </w:r>
      </w:ins>
      <w:ins w:id="230" w:author="Daniel Falster" w:date="2017-09-08T12:02:00Z">
        <w:r w:rsidR="00402494">
          <w:t>give</w:t>
        </w:r>
      </w:ins>
      <w:ins w:id="231" w:author="Daniel Falster" w:date="2017-09-07T14:27:00Z">
        <w:r>
          <w:t xml:space="preserve"> the desired </w:t>
        </w:r>
      </w:ins>
      <w:ins w:id="232" w:author="Daniel Falster" w:date="2017-09-08T12:02:00Z">
        <w:r w:rsidR="00402494">
          <w:t xml:space="preserve">logistic </w:t>
        </w:r>
      </w:ins>
      <w:ins w:id="233" w:author="Daniel Falster" w:date="2017-09-07T14:27:00Z">
        <w:r>
          <w:t>shape</w:t>
        </w:r>
      </w:ins>
      <w:ins w:id="234" w:author="Daniel Falster" w:date="2017-09-07T14:32:00Z">
        <w:r w:rsidR="00DA0369">
          <w:t xml:space="preserve">. </w:t>
        </w:r>
      </w:ins>
      <w:ins w:id="235" w:author="Daniel Falster" w:date="2017-09-07T14:27:00Z">
        <w:r>
          <w:t xml:space="preserve">To describe patterns </w:t>
        </w:r>
        <w:r w:rsidR="002B11D6">
          <w:t xml:space="preserve">of leaf </w:t>
        </w:r>
      </w:ins>
      <w:ins w:id="236" w:author="Daniel Falster" w:date="2017-09-07T14:29:00Z">
        <w:r w:rsidR="002B11D6">
          <w:t xml:space="preserve">weight and height over time, we </w:t>
        </w:r>
      </w:ins>
      <w:ins w:id="237" w:author="Daniel Falster" w:date="2017-09-07T14:33:00Z">
        <w:r w:rsidR="00DA0369">
          <w:t>required</w:t>
        </w:r>
      </w:ins>
      <w:ins w:id="238" w:author="Daniel Falster" w:date="2017-09-07T14:32:00Z">
        <w:r w:rsidR="00DA0369">
          <w:t xml:space="preserve"> models with</w:t>
        </w:r>
      </w:ins>
      <w:ins w:id="239" w:author="Daniel Falster" w:date="2017-09-07T14:31:00Z">
        <w:r w:rsidR="002B11D6">
          <w:t xml:space="preserve"> a more flexible </w:t>
        </w:r>
      </w:ins>
      <w:ins w:id="240" w:author="Daniel Falster" w:date="2017-09-07T14:32:00Z">
        <w:r w:rsidR="00DA0369">
          <w:t>shape</w:t>
        </w:r>
      </w:ins>
      <w:ins w:id="241" w:author="Daniel Falster" w:date="2017-09-07T14:31:00Z">
        <w:r w:rsidR="002B11D6">
          <w:t xml:space="preserve">, as </w:t>
        </w:r>
      </w:ins>
      <w:ins w:id="242" w:author="Daniel Falster" w:date="2017-09-07T14:34:00Z">
        <w:r w:rsidR="00DA0369">
          <w:t>patterns of growth were less predictable. W</w:t>
        </w:r>
      </w:ins>
      <w:ins w:id="243" w:author="Daniel Falster" w:date="2017-09-07T14:31:00Z">
        <w:r w:rsidR="002B11D6" w:rsidRPr="002B11D6">
          <w:t xml:space="preserve">e </w:t>
        </w:r>
      </w:ins>
      <w:ins w:id="244" w:author="Daniel Falster" w:date="2017-09-07T14:34:00Z">
        <w:r w:rsidR="00DA0369">
          <w:t xml:space="preserve">therefore </w:t>
        </w:r>
      </w:ins>
      <w:ins w:id="245" w:author="Daniel Falster" w:date="2017-09-07T14:31:00Z">
        <w:r w:rsidR="002B11D6" w:rsidRPr="002B11D6">
          <w:t xml:space="preserve">used </w:t>
        </w:r>
      </w:ins>
      <w:ins w:id="246" w:author="Daniel Falster" w:date="2017-09-07T16:40:00Z">
        <w:r w:rsidR="00E7772E">
          <w:t xml:space="preserve">a </w:t>
        </w:r>
      </w:ins>
      <w:ins w:id="247" w:author="Daniel Falster" w:date="2017-09-07T14:31:00Z">
        <w:r w:rsidR="002B11D6" w:rsidRPr="002B11D6">
          <w:t>g</w:t>
        </w:r>
        <w:r w:rsidR="00E7772E">
          <w:t>eneralized additive model (GAM</w:t>
        </w:r>
        <w:r w:rsidR="002B11D6" w:rsidRPr="002B11D6">
          <w:t>), a semi</w:t>
        </w:r>
      </w:ins>
      <w:ins w:id="248" w:author="Daniel Falster" w:date="2017-09-07T14:40:00Z">
        <w:r w:rsidR="00DA0369">
          <w:t>-</w:t>
        </w:r>
      </w:ins>
      <w:ins w:id="249" w:author="Daniel Falster" w:date="2017-09-07T14:31:00Z">
        <w:r w:rsidR="002B11D6" w:rsidRPr="002B11D6">
          <w:t xml:space="preserve">parametric modelling approach that makes no assumption about the shape of the relationships, to visualize the relationships between </w:t>
        </w:r>
      </w:ins>
      <w:ins w:id="250" w:author="Daniel Falster" w:date="2017-09-07T14:34:00Z">
        <w:r w:rsidR="00DA0369">
          <w:t>either leaf weight or height</w:t>
        </w:r>
      </w:ins>
      <w:ins w:id="251" w:author="Daniel Falster" w:date="2017-09-07T16:40:00Z">
        <w:r w:rsidR="00E7772E">
          <w:t xml:space="preserve"> </w:t>
        </w:r>
        <w:r w:rsidR="00E7772E" w:rsidRPr="00E7772E">
          <w:t>with respect to</w:t>
        </w:r>
        <w:r w:rsidR="00E7772E">
          <w:t xml:space="preserve"> site age.</w:t>
        </w:r>
      </w:ins>
      <w:ins w:id="252" w:author="Daniel Falster" w:date="2017-09-07T14:31:00Z">
        <w:r w:rsidR="002B11D6" w:rsidRPr="002B11D6">
          <w:t xml:space="preserve"> For the smo</w:t>
        </w:r>
        <w:r w:rsidR="00DA0369">
          <w:t xml:space="preserve">othed term in the model (age), we allowed </w:t>
        </w:r>
        <w:r w:rsidR="002B11D6" w:rsidRPr="002B11D6">
          <w:t>four degrees of freedom, which resulted in biologically realistic smoothed relationships. Within the GAM, we used a</w:t>
        </w:r>
        <w:r w:rsidR="00DA0369">
          <w:t xml:space="preserve"> penalized regression smoother </w:t>
        </w:r>
        <w:r w:rsidR="002B11D6" w:rsidRPr="002B11D6">
          <w:t>to allow the final degree of smoothness to be estimated from the data</w:t>
        </w:r>
      </w:ins>
      <w:ins w:id="253" w:author="Daniel Falster" w:date="2017-09-07T14:40:00Z">
        <w:r w:rsidR="00DA0369">
          <w:t xml:space="preserve"> </w:t>
        </w:r>
      </w:ins>
      <w:ins w:id="254" w:author="Daniel Falster" w:date="2017-09-07T14:41:00Z">
        <w:r w:rsidR="00DA0369">
          <w:fldChar w:fldCharType="begin"/>
        </w:r>
        <w:r w:rsidR="00DA0369">
          <w:instrText xml:space="preserve"> ADDIN ZOTERO_ITEM CSL_CITATION {"citationID":"2jb1oakfr6","properties":{"formattedCitation":"(Wood 2006)","plainCitation":"(Wood 2006)"},"citationItems":[{"id":9836,"uris":["http://zotero.org/users/272915/items/EFBSI5X5"],"uri":["http://zotero.org/users/272915/items/EFBSI5X5"],"itemData":{"id":9836,"type":"book","title":"Generalized Additive Models: An Introduction with R","publisher":"Chapman and Hall/CRC","publisher-place":"Boca Raton, FL, USA","number-of-pages":"496","edition":"1","source":"Amazon","event-place":"Boca Raton, FL, USA","shortTitle":"Generalized Additive Models","language":"English","author":[{"family":"Wood","given":"Simon N."}],"issued":{"date-parts":[["2006"]]}}}],"schema":"https://github.com/citation-style-language/schema/raw/master/csl-citation.json"} </w:instrText>
        </w:r>
      </w:ins>
      <w:r w:rsidR="00DA0369">
        <w:fldChar w:fldCharType="separate"/>
      </w:r>
      <w:ins w:id="255" w:author="Daniel Falster" w:date="2017-09-07T14:41:00Z">
        <w:r w:rsidR="00DA0369">
          <w:rPr>
            <w:noProof/>
          </w:rPr>
          <w:t>(Wood 2006)</w:t>
        </w:r>
        <w:r w:rsidR="00DA0369">
          <w:fldChar w:fldCharType="end"/>
        </w:r>
      </w:ins>
      <w:ins w:id="256" w:author="Daniel Falster" w:date="2017-09-07T14:31:00Z">
        <w:r w:rsidR="002B11D6" w:rsidRPr="002B11D6">
          <w:t>.</w:t>
        </w:r>
      </w:ins>
      <w:ins w:id="257" w:author="Daniel Falster" w:date="2017-09-07T14:39:00Z">
        <w:r w:rsidR="00DA0369">
          <w:t xml:space="preserve"> </w:t>
        </w:r>
      </w:ins>
      <w:ins w:id="258" w:author="Daniel Falster" w:date="2017-09-07T14:41:00Z">
        <w:r w:rsidR="00DA0369">
          <w:t xml:space="preserve">Inter-specific correlations among traits were </w:t>
        </w:r>
      </w:ins>
      <w:ins w:id="259" w:author="Daniel Falster" w:date="2017-09-07T14:42:00Z">
        <w:r w:rsidR="00DA0369">
          <w:t xml:space="preserve">calculated using standard </w:t>
        </w:r>
        <w:proofErr w:type="spellStart"/>
        <w:r w:rsidR="00DA0369">
          <w:t>pearson</w:t>
        </w:r>
        <w:proofErr w:type="spellEnd"/>
        <w:r w:rsidR="00DA0369">
          <w:t xml:space="preserve"> correlations. We did not apply phylogenetic corrections to these for </w:t>
        </w:r>
      </w:ins>
      <w:ins w:id="260" w:author="Daniel Falster" w:date="2017-09-07T14:45:00Z">
        <w:r w:rsidR="00A2106B">
          <w:t>two</w:t>
        </w:r>
      </w:ins>
      <w:ins w:id="261" w:author="Daniel Falster" w:date="2017-09-07T14:42:00Z">
        <w:r w:rsidR="00DA0369">
          <w:t xml:space="preserve"> reasons: 1) </w:t>
        </w:r>
      </w:ins>
      <w:ins w:id="262" w:author="Daniel Falster" w:date="2017-09-07T14:43:00Z">
        <w:r w:rsidR="00A2106B">
          <w:t>our</w:t>
        </w:r>
        <w:r w:rsidR="00A2106B" w:rsidRPr="00A2106B">
          <w:t xml:space="preserve"> purpose is </w:t>
        </w:r>
        <w:r w:rsidR="00A2106B">
          <w:t xml:space="preserve">to </w:t>
        </w:r>
        <w:r w:rsidR="00A2106B" w:rsidRPr="00A2106B">
          <w:t xml:space="preserve">understand the variation across </w:t>
        </w:r>
      </w:ins>
      <w:ins w:id="263" w:author="Daniel Falster" w:date="2017-09-07T14:50:00Z">
        <w:r w:rsidR="00A2106B">
          <w:t xml:space="preserve">a set of coexisting </w:t>
        </w:r>
      </w:ins>
      <w:ins w:id="264" w:author="Daniel Falster" w:date="2017-09-07T14:43:00Z">
        <w:r w:rsidR="00A2106B" w:rsidRPr="00A2106B">
          <w:t>species in th</w:t>
        </w:r>
        <w:r w:rsidR="00A2106B">
          <w:t xml:space="preserve">eir present-day ecology, </w:t>
        </w:r>
        <w:r w:rsidR="00A2106B" w:rsidRPr="00A2106B">
          <w:t xml:space="preserve">as opposed to tracking the history through which </w:t>
        </w:r>
        <w:r w:rsidR="00A2106B">
          <w:t>species differences have arisen</w:t>
        </w:r>
      </w:ins>
      <w:ins w:id="265" w:author="Daniel Falster" w:date="2017-09-07T14:47:00Z">
        <w:r w:rsidR="00A2106B">
          <w:t xml:space="preserve"> </w:t>
        </w:r>
        <w:r w:rsidR="00A2106B">
          <w:fldChar w:fldCharType="begin"/>
        </w:r>
        <w:r w:rsidR="00A2106B">
          <w:instrText xml:space="preserve"> ADDIN ZOTERO_ITEM CSL_CITATION {"citationID":"2kf43jgs1t","properties":{"formattedCitation":"(Westoby, Leishman &amp; Lord 1995)","plainCitation":"(Westoby, Leishman &amp; Lord 1995)"},"citationItems":[{"id":2124,"uris":["http://zotero.org/users/272915/items/IWNR9387"],"uri":["http://zotero.org/users/272915/items/IWNR9387"],"itemData":{"id":2124,"type":"article-journal","title":"On misinterpreting the 'phylogenetic correction'","container-title":"Journal of ecology","page":"531-534","volume":"83","URL":"http://links.jstor.org/sici?sici=0022-0477%28199506%2983%3A3%3C531%3AOMT%60C%3E2.0.CO%3B2-Y","call-number":"0223","author":[{"family":"Westoby","given":"M."},{"family":"Leishman","given":"M. R."},{"family":"Lord","given":"J. M."}],"issued":{"date-parts":[["1995"]]}}}],"schema":"https://github.com/citation-style-language/schema/raw/master/csl-citation.json"} </w:instrText>
        </w:r>
      </w:ins>
      <w:r w:rsidR="00A2106B">
        <w:fldChar w:fldCharType="separate"/>
      </w:r>
      <w:ins w:id="266" w:author="Daniel Falster" w:date="2017-09-07T14:47:00Z">
        <w:r w:rsidR="00A2106B">
          <w:rPr>
            <w:noProof/>
          </w:rPr>
          <w:t>(Westoby, Leishman &amp; Lord 1995)</w:t>
        </w:r>
        <w:r w:rsidR="00A2106B">
          <w:fldChar w:fldCharType="end"/>
        </w:r>
      </w:ins>
      <w:ins w:id="267" w:author="Daniel Falster" w:date="2017-09-07T14:43:00Z">
        <w:r w:rsidR="00A2106B">
          <w:t xml:space="preserve">; and 2) </w:t>
        </w:r>
      </w:ins>
      <w:ins w:id="268" w:author="Daniel Falster" w:date="2017-09-07T14:44:00Z">
        <w:r w:rsidR="00A2106B">
          <w:t xml:space="preserve">while </w:t>
        </w:r>
      </w:ins>
      <w:ins w:id="269" w:author="Daniel Falster" w:date="2017-09-07T14:50:00Z">
        <w:r w:rsidR="00A2106B">
          <w:t>intuitively</w:t>
        </w:r>
      </w:ins>
      <w:ins w:id="270" w:author="Daniel Falster" w:date="2017-09-07T14:47:00Z">
        <w:r w:rsidR="00A2106B">
          <w:t xml:space="preserve"> </w:t>
        </w:r>
      </w:ins>
      <w:ins w:id="271" w:author="Daniel Falster" w:date="2017-09-07T14:44:00Z">
        <w:r w:rsidR="00A2106B">
          <w:t xml:space="preserve">appealing, </w:t>
        </w:r>
      </w:ins>
      <w:ins w:id="272" w:author="Daniel Falster" w:date="2017-09-07T14:46:00Z">
        <w:r w:rsidR="00A2106B">
          <w:lastRenderedPageBreak/>
          <w:t xml:space="preserve">supposed </w:t>
        </w:r>
      </w:ins>
      <w:ins w:id="273" w:author="Daniel Falster" w:date="2017-09-07T14:43:00Z">
        <w:r w:rsidR="00A2106B">
          <w:t xml:space="preserve">phylogenetic </w:t>
        </w:r>
      </w:ins>
      <w:ins w:id="274" w:author="Daniel Falster" w:date="2017-09-07T14:46:00Z">
        <w:r w:rsidR="00A2106B">
          <w:t>`corrections</w:t>
        </w:r>
      </w:ins>
      <w:ins w:id="275" w:author="Daniel Falster" w:date="2017-09-07T14:47:00Z">
        <w:r w:rsidR="00A2106B">
          <w:t>` are imperfect and introduce their own</w:t>
        </w:r>
      </w:ins>
      <w:ins w:id="276" w:author="Daniel Falster" w:date="2017-09-07T14:46:00Z">
        <w:r w:rsidR="00A2106B">
          <w:t xml:space="preserve"> bias </w:t>
        </w:r>
        <w:r w:rsidR="00A2106B">
          <w:fldChar w:fldCharType="begin"/>
        </w:r>
        <w:r w:rsidR="00A2106B">
          <w:instrText xml:space="preserve"> ADDIN ZOTERO_ITEM CSL_CITATION {"citationID":"g0nddnm1k","properties":{"formattedCitation":"(Cooper, Thomas &amp; FitzJohn 2016)","plainCitation":"(Cooper, Thomas &amp; FitzJohn 2016)"},"citationItems":[{"id":7879,"uris":["http://zotero.org/users/272915/items/9E3M2TM4"],"uri":["http://zotero.org/users/272915/items/9E3M2TM4"],"itemData":{"id":7879,"type":"article-journal","title":"Shedding light on the ‘dark side’ of phylogenetic comparative methods","container-title":"Methods in Ecology and Evolution","page":"693-699","volume":"7","issue":"6","source":"Wiley Online Library","abstract":"* Phylogenetic comparative methods are becoming increasingly popular for investigating evolutionary patterns and processes. However, these methods are not infallible – they suffer from biases and make assumptions like all other statistical methods.\n\n\n* Unfortunately, although these limitations are generally well known in the phylogenetic comparative methods community, they are often inadequately assessed in empirical studies leading to misinterpreted results and poor model fits. Here, we explore reasons for the communication gap dividing those developing new methods and those using them.\n\n\n* We suggest that some important pieces of information are missing from the literature and that others are difficult to extract from long, technical papers. We also highlight problems with users jumping straight into software implementations of methods (e.g. in r) that may lack documentation on biases and assumptions that are mentioned in the original papers.\n\n\n* To help solve these problems, we make a number of suggestions including providing blog posts or videos to explain new methods in less technical terms, encouraging reproducibility and code sharing, making wiki-style pages summarising the literature on popular methods, more careful consideration and testing of whether a method is appropriate for a given question/data set, increased collaboration, and a shift from publishing purely novel methods to publishing improvements to existing methods and ways of detecting biases or testing model fit. Many of these points are applicable across methods in ecology and evolution, not just phylogenetic comparative methods.","URL":"http://onlinelibrary.wiley.com/doi/10.1111/2041-210X.12533/abstract","DOI":"10.1111/2041-210X.12533","ISSN":"2041-210X","note":"bibtex: Cooper-2016","journalAbbreviation":"Methods Ecol Evol","language":"en","author":[{"family":"Cooper","given":"Natalie"},{"family":"Thomas","given":"Gavin H."},{"family":"FitzJohn","given":"Richard G."}],"issued":{"date-parts":[["2016",6,1]]},"accessed":{"date-parts":[["2016",8,9]]}}}],"schema":"https://github.com/citation-style-language/schema/raw/master/csl-citation.json"} </w:instrText>
        </w:r>
      </w:ins>
      <w:r w:rsidR="00A2106B">
        <w:fldChar w:fldCharType="separate"/>
      </w:r>
      <w:ins w:id="277" w:author="Daniel Falster" w:date="2017-09-07T14:46:00Z">
        <w:r w:rsidR="00A2106B">
          <w:rPr>
            <w:noProof/>
          </w:rPr>
          <w:t>(Cooper, Thomas &amp; FitzJohn 2016)</w:t>
        </w:r>
        <w:r w:rsidR="00A2106B">
          <w:fldChar w:fldCharType="end"/>
        </w:r>
      </w:ins>
      <w:ins w:id="278" w:author="Daniel Falster" w:date="2017-09-07T14:43:00Z">
        <w:r w:rsidR="00A2106B">
          <w:t>.</w:t>
        </w:r>
      </w:ins>
      <w:ins w:id="279" w:author="Daniel Falster" w:date="2017-09-07T16:40:00Z">
        <w:r w:rsidR="00E7772E">
          <w:t xml:space="preserve"> </w:t>
        </w:r>
      </w:ins>
      <w:r w:rsidR="00B05B51" w:rsidRPr="000E4764">
        <w:t xml:space="preserve">All analyses were conducted in R 3.2.4 </w:t>
      </w:r>
      <w:r w:rsidR="00B05B51" w:rsidRPr="000E4764">
        <w:fldChar w:fldCharType="begin"/>
      </w:r>
      <w:r w:rsidR="00B05B51" w:rsidRPr="000E4764">
        <w:instrText xml:space="preserve"> ADDIN ZOTERO_ITEM CSL_CITATION {"citationID":"a2ojhk7gg28","properties":{"formattedCitation":"(R Core Team 2015)","plainCitation":"(R Core Team 2015)"},"citationItems":[{"id":"7Q9ltSDi/yQEABl8C","uris":["http://zotero.org/users/503753/items/BXAHCC8M"],"uri":["http://zotero.org/users/503753/items/BXAHCC8M"],"itemData":{"id":"7Q9ltSDi/yQEABl8C","type":"book","title":"R: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B05B51" w:rsidRPr="000E4764">
        <w:fldChar w:fldCharType="separate"/>
      </w:r>
      <w:r w:rsidR="00B05B51" w:rsidRPr="000E4764">
        <w:rPr>
          <w:noProof/>
        </w:rPr>
        <w:t>(R Core Team 2015)</w:t>
      </w:r>
      <w:r w:rsidR="00B05B51" w:rsidRPr="000E4764">
        <w:fldChar w:fldCharType="end"/>
      </w:r>
      <w:r w:rsidR="00B05B51" w:rsidRPr="000E4764">
        <w:fldChar w:fldCharType="begin"/>
      </w:r>
      <w:r w:rsidR="00B05B51" w:rsidRPr="000E4764">
        <w:instrText xml:space="preserve"> ADDIN ZOTERO_ITEM CSL_CITATION {"citationID":"2blpp37vbe","properties":{"formattedCitation":"(R Core Team 2015)","plainCitation":"(R Core Team 2015)"},"citationItems":[{"id":2048,"uris":["http://zotero.org/users/503753/items/BXAHCC8M"],"uri":["http://zotero.org/users/503753/items/BXAHCC8M"],"itemData":{"id":2048,"type":"book","title":"R: a language and environment for statistical computing.","publisher":"R Foundation for Statistical Computing","publisher-place":"Vienna, Austria","event-place":"Vienna, Austria","author":[{"family":"R Core Team","given":""}],"issued":{"date-parts":[["2015"]]}}}],"schema":"https://github.com/citation-style-language/schema/raw/master/csl-citation.json"} </w:instrText>
      </w:r>
      <w:r w:rsidR="00B05B51" w:rsidRPr="000E4764">
        <w:fldChar w:fldCharType="end"/>
      </w:r>
      <w:r w:rsidR="00B05B51" w:rsidRPr="000E4764">
        <w:t xml:space="preserve">. </w:t>
      </w:r>
    </w:p>
    <w:p w14:paraId="022B81D7" w14:textId="77777777" w:rsidR="00FA533B" w:rsidRPr="00CA2814" w:rsidRDefault="00FA533B" w:rsidP="006E3FB8">
      <w:pPr>
        <w:pStyle w:val="Heading1"/>
        <w:spacing w:line="480" w:lineRule="auto"/>
        <w:rPr>
          <w:rFonts w:cs="Times New Roman"/>
        </w:rPr>
      </w:pPr>
      <w:r w:rsidRPr="00CA2814">
        <w:rPr>
          <w:rFonts w:cs="Times New Roman"/>
        </w:rPr>
        <w:t>Results</w:t>
      </w:r>
    </w:p>
    <w:p w14:paraId="0639B967" w14:textId="605DF221" w:rsidR="008A1C9E" w:rsidRDefault="001E3A08" w:rsidP="006E3FB8">
      <w:pPr>
        <w:spacing w:line="480" w:lineRule="auto"/>
        <w:rPr>
          <w:rFonts w:cs="Times New Roman"/>
        </w:rPr>
      </w:pPr>
      <w:r>
        <w:rPr>
          <w:rFonts w:cs="Times New Roman"/>
        </w:rPr>
        <w:t>Overall, pl</w:t>
      </w:r>
      <w:r w:rsidR="00417B51">
        <w:rPr>
          <w:rFonts w:cs="Times New Roman"/>
        </w:rPr>
        <w:t>ot</w:t>
      </w:r>
      <w:r>
        <w:rPr>
          <w:rFonts w:cs="Times New Roman"/>
        </w:rPr>
        <w:t>s</w:t>
      </w:r>
      <w:r w:rsidR="00417B51">
        <w:rPr>
          <w:rFonts w:cs="Times New Roman"/>
        </w:rPr>
        <w:t xml:space="preserve"> of plant height versus plant age (estimated from fire records) </w:t>
      </w:r>
      <w:r w:rsidR="0095544D">
        <w:rPr>
          <w:rFonts w:cs="Times New Roman"/>
        </w:rPr>
        <w:t>support</w:t>
      </w:r>
      <w:r w:rsidR="00417B51">
        <w:rPr>
          <w:rFonts w:cs="Times New Roman"/>
        </w:rPr>
        <w:t xml:space="preserve"> our </w:t>
      </w:r>
      <w:r w:rsidR="0095544D">
        <w:rPr>
          <w:rFonts w:cs="Times New Roman"/>
        </w:rPr>
        <w:t xml:space="preserve">approach </w:t>
      </w:r>
      <w:r w:rsidR="00417B51">
        <w:rPr>
          <w:rFonts w:cs="Times New Roman"/>
        </w:rPr>
        <w:t>of</w:t>
      </w:r>
      <w:r w:rsidR="0095544D">
        <w:rPr>
          <w:rFonts w:cs="Times New Roman"/>
        </w:rPr>
        <w:t xml:space="preserve"> using</w:t>
      </w:r>
      <w:r w:rsidR="00417B51">
        <w:rPr>
          <w:rFonts w:cs="Times New Roman"/>
        </w:rPr>
        <w:t xml:space="preserve"> a space-for time substitution to infer the growth patterns </w:t>
      </w:r>
      <w:r>
        <w:rPr>
          <w:rFonts w:cs="Times New Roman"/>
        </w:rPr>
        <w:t xml:space="preserve">of plants </w:t>
      </w:r>
      <w:r w:rsidR="00417B51">
        <w:rPr>
          <w:rFonts w:cs="Times New Roman"/>
        </w:rPr>
        <w:t>over time</w:t>
      </w:r>
      <w:r w:rsidR="0095544D">
        <w:rPr>
          <w:rFonts w:cs="Times New Roman"/>
        </w:rPr>
        <w:t>, as</w:t>
      </w:r>
      <w:r w:rsidR="00417B51">
        <w:rPr>
          <w:rFonts w:cs="Times New Roman"/>
        </w:rPr>
        <w:t xml:space="preserve"> for all </w:t>
      </w:r>
      <w:r w:rsidR="00417B51" w:rsidRPr="00417B51">
        <w:rPr>
          <w:rFonts w:cs="Times New Roman"/>
        </w:rPr>
        <w:t>species</w:t>
      </w:r>
      <w:r w:rsidR="00417B51">
        <w:rPr>
          <w:rFonts w:cs="Times New Roman"/>
        </w:rPr>
        <w:t xml:space="preserve"> plant heights </w:t>
      </w:r>
      <w:r w:rsidR="006A1BCD">
        <w:rPr>
          <w:rFonts w:cs="Times New Roman"/>
        </w:rPr>
        <w:t xml:space="preserve">are </w:t>
      </w:r>
      <w:r w:rsidR="00417B51">
        <w:rPr>
          <w:rFonts w:cs="Times New Roman"/>
        </w:rPr>
        <w:t xml:space="preserve">either </w:t>
      </w:r>
      <w:r>
        <w:rPr>
          <w:rFonts w:cs="Times New Roman"/>
        </w:rPr>
        <w:t xml:space="preserve">monotonically increasing or </w:t>
      </w:r>
      <w:proofErr w:type="spellStart"/>
      <w:r w:rsidR="000F7335" w:rsidRPr="00417B51">
        <w:rPr>
          <w:rFonts w:cs="Times New Roman"/>
        </w:rPr>
        <w:t>a</w:t>
      </w:r>
      <w:r w:rsidR="000F7335">
        <w:rPr>
          <w:rFonts w:cs="Times New Roman"/>
        </w:rPr>
        <w:t>s</w:t>
      </w:r>
      <w:r w:rsidR="000F7335" w:rsidRPr="00417B51">
        <w:rPr>
          <w:rFonts w:cs="Times New Roman"/>
        </w:rPr>
        <w:t>ymp</w:t>
      </w:r>
      <w:r w:rsidR="000F7335">
        <w:rPr>
          <w:rFonts w:cs="Times New Roman"/>
        </w:rPr>
        <w:t>toting</w:t>
      </w:r>
      <w:proofErr w:type="spellEnd"/>
      <w:r w:rsidR="00417B51">
        <w:rPr>
          <w:rFonts w:cs="Times New Roman"/>
        </w:rPr>
        <w:t xml:space="preserve"> with age</w:t>
      </w:r>
      <w:r w:rsidR="008711A2">
        <w:rPr>
          <w:rFonts w:cs="Times New Roman"/>
        </w:rPr>
        <w:t xml:space="preserve"> (See </w:t>
      </w:r>
      <w:r w:rsidR="006C242E">
        <w:rPr>
          <w:rFonts w:cs="Times New Roman"/>
        </w:rPr>
        <w:t>Supplementary materials – Fig</w:t>
      </w:r>
      <w:r w:rsidR="00B5796D">
        <w:rPr>
          <w:rFonts w:cs="Times New Roman"/>
        </w:rPr>
        <w:t>.</w:t>
      </w:r>
      <w:r w:rsidR="006C242E">
        <w:rPr>
          <w:rFonts w:cs="Times New Roman"/>
        </w:rPr>
        <w:t xml:space="preserve"> S1</w:t>
      </w:r>
      <w:r w:rsidR="008711A2">
        <w:rPr>
          <w:rFonts w:cs="Times New Roman"/>
        </w:rPr>
        <w:t>)</w:t>
      </w:r>
      <w:r w:rsidR="00417B51">
        <w:rPr>
          <w:rFonts w:cs="Times New Roman"/>
        </w:rPr>
        <w:t>.</w:t>
      </w:r>
      <w:r w:rsidR="003B1F5F">
        <w:rPr>
          <w:rFonts w:cs="Times New Roman"/>
        </w:rPr>
        <w:t xml:space="preserve"> </w:t>
      </w:r>
      <w:r>
        <w:rPr>
          <w:rFonts w:cs="Times New Roman"/>
        </w:rPr>
        <w:t>T</w:t>
      </w:r>
      <w:r w:rsidR="003B1F5F">
        <w:rPr>
          <w:rFonts w:cs="Times New Roman"/>
        </w:rPr>
        <w:t>he</w:t>
      </w:r>
      <w:r w:rsidR="00AC3A6E">
        <w:rPr>
          <w:rFonts w:cs="Times New Roman"/>
        </w:rPr>
        <w:t xml:space="preserve"> 14 study </w:t>
      </w:r>
      <w:r w:rsidR="00AC3A6E" w:rsidRPr="00AC3A6E">
        <w:rPr>
          <w:rFonts w:cs="Times New Roman"/>
        </w:rPr>
        <w:t xml:space="preserve">species </w:t>
      </w:r>
      <w:r w:rsidR="00AC3A6E">
        <w:rPr>
          <w:rFonts w:cs="Times New Roman"/>
        </w:rPr>
        <w:t>exhibited</w:t>
      </w:r>
      <w:r w:rsidR="00AC3A6E" w:rsidRPr="0005509C">
        <w:rPr>
          <w:rFonts w:cs="Times New Roman"/>
        </w:rPr>
        <w:t xml:space="preserve"> notable differences in major life history dimensions, with some species disappearing from the community at quite young ages while others were still thriving at the 32-year old site. Species also displayed diverse maturation ages, with three species, </w:t>
      </w:r>
      <w:r w:rsidR="00AC3A6E" w:rsidRPr="0005509C">
        <w:rPr>
          <w:rFonts w:cs="Times New Roman"/>
          <w:i/>
        </w:rPr>
        <w:t>B</w:t>
      </w:r>
      <w:r w:rsidR="00AC3A6E">
        <w:rPr>
          <w:rFonts w:cs="Times New Roman"/>
          <w:i/>
        </w:rPr>
        <w:t>.</w:t>
      </w:r>
      <w:r w:rsidR="00AC3A6E" w:rsidRPr="0005509C">
        <w:rPr>
          <w:rFonts w:cs="Times New Roman"/>
          <w:i/>
        </w:rPr>
        <w:t xml:space="preserve"> </w:t>
      </w:r>
      <w:proofErr w:type="spellStart"/>
      <w:r w:rsidR="00AC3A6E" w:rsidRPr="0005509C">
        <w:rPr>
          <w:rFonts w:cs="Times New Roman"/>
          <w:i/>
        </w:rPr>
        <w:t>ledifolia</w:t>
      </w:r>
      <w:proofErr w:type="spellEnd"/>
      <w:r w:rsidR="00AC3A6E" w:rsidRPr="0005509C">
        <w:rPr>
          <w:rFonts w:cs="Times New Roman"/>
          <w:i/>
        </w:rPr>
        <w:t>, H</w:t>
      </w:r>
      <w:r w:rsidR="00AC3A6E">
        <w:rPr>
          <w:rFonts w:cs="Times New Roman"/>
          <w:i/>
        </w:rPr>
        <w:t>.</w:t>
      </w:r>
      <w:r w:rsidR="00AC3A6E" w:rsidRPr="0005509C">
        <w:rPr>
          <w:rFonts w:cs="Times New Roman"/>
          <w:i/>
        </w:rPr>
        <w:t xml:space="preserve"> </w:t>
      </w:r>
      <w:proofErr w:type="spellStart"/>
      <w:r w:rsidR="00AC3A6E" w:rsidRPr="0005509C">
        <w:rPr>
          <w:rFonts w:cs="Times New Roman"/>
          <w:i/>
        </w:rPr>
        <w:t>purpurea</w:t>
      </w:r>
      <w:proofErr w:type="spellEnd"/>
      <w:r w:rsidR="00AC3A6E" w:rsidRPr="0005509C">
        <w:rPr>
          <w:rFonts w:cs="Times New Roman"/>
          <w:i/>
        </w:rPr>
        <w:t xml:space="preserve">, </w:t>
      </w:r>
      <w:r w:rsidR="00AC3A6E"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w:t>
      </w:r>
      <w:proofErr w:type="spellStart"/>
      <w:r w:rsidR="00AC3A6E" w:rsidRPr="0005509C">
        <w:rPr>
          <w:rFonts w:cs="Times New Roman"/>
          <w:i/>
        </w:rPr>
        <w:t>linifolia</w:t>
      </w:r>
      <w:proofErr w:type="spellEnd"/>
      <w:r w:rsidR="00AC3A6E" w:rsidRPr="0005509C">
        <w:rPr>
          <w:rFonts w:cs="Times New Roman"/>
        </w:rPr>
        <w:t>, flowering with</w:t>
      </w:r>
      <w:r w:rsidR="00AC3A6E">
        <w:rPr>
          <w:rFonts w:cs="Times New Roman"/>
        </w:rPr>
        <w:t>in</w:t>
      </w:r>
      <w:r w:rsidR="00AC3A6E" w:rsidRPr="0005509C">
        <w:rPr>
          <w:rFonts w:cs="Times New Roman"/>
        </w:rPr>
        <w:t xml:space="preserve"> a year of germination and one species, </w:t>
      </w:r>
      <w:r w:rsidR="00AC3A6E" w:rsidRPr="0005509C">
        <w:rPr>
          <w:rFonts w:cs="Times New Roman"/>
          <w:i/>
        </w:rPr>
        <w:t>P</w:t>
      </w:r>
      <w:r w:rsidR="00AC3A6E">
        <w:rPr>
          <w:rFonts w:cs="Times New Roman"/>
          <w:i/>
        </w:rPr>
        <w:t>.</w:t>
      </w:r>
      <w:r w:rsidR="00AC3A6E" w:rsidRPr="0005509C">
        <w:rPr>
          <w:rFonts w:cs="Times New Roman"/>
          <w:i/>
        </w:rPr>
        <w:t xml:space="preserve"> </w:t>
      </w:r>
      <w:proofErr w:type="spellStart"/>
      <w:r w:rsidR="00AC3A6E" w:rsidRPr="0005509C">
        <w:rPr>
          <w:rFonts w:cs="Times New Roman"/>
          <w:i/>
        </w:rPr>
        <w:t>lanceolata</w:t>
      </w:r>
      <w:proofErr w:type="spellEnd"/>
      <w:r w:rsidR="00AD3B8A">
        <w:rPr>
          <w:rFonts w:cs="Times New Roman"/>
          <w:i/>
        </w:rPr>
        <w:t>,</w:t>
      </w:r>
      <w:r w:rsidR="00AC3A6E" w:rsidRPr="0005509C">
        <w:rPr>
          <w:rFonts w:cs="Times New Roman"/>
        </w:rPr>
        <w:t xml:space="preserve"> first flowering at age 7. </w:t>
      </w:r>
      <w:del w:id="280" w:author="Daniel Falster" w:date="2017-09-08T12:03:00Z">
        <w:r w:rsidR="00AC3A6E" w:rsidRPr="0005509C" w:rsidDel="00402494">
          <w:rPr>
            <w:rFonts w:cs="Times New Roman"/>
          </w:rPr>
          <w:delText xml:space="preserve"> </w:delText>
        </w:r>
      </w:del>
    </w:p>
    <w:p w14:paraId="5721CCFA" w14:textId="56624D9E" w:rsidR="00D77E31" w:rsidRDefault="00660826" w:rsidP="006E3FB8">
      <w:pPr>
        <w:spacing w:line="480" w:lineRule="auto"/>
        <w:rPr>
          <w:rFonts w:cs="Times New Roman"/>
        </w:rPr>
      </w:pPr>
      <w:r>
        <w:rPr>
          <w:rFonts w:cs="Times New Roman"/>
        </w:rPr>
        <w:t>Fig</w:t>
      </w:r>
      <w:r w:rsidR="003C1BA6">
        <w:rPr>
          <w:rFonts w:cs="Times New Roman"/>
        </w:rPr>
        <w:t>.</w:t>
      </w:r>
      <w:r>
        <w:rPr>
          <w:rFonts w:cs="Times New Roman"/>
        </w:rPr>
        <w:t xml:space="preserve"> 2 shows p</w:t>
      </w:r>
      <w:r w:rsidR="00D77E31">
        <w:rPr>
          <w:rFonts w:cs="Times New Roman"/>
        </w:rPr>
        <w:t xml:space="preserve">atterns of total investment in leaf expansion, leaf replacement and reproductive tissues for the XX individuals in our study against </w:t>
      </w:r>
      <w:r w:rsidR="009A2EEA">
        <w:rPr>
          <w:rFonts w:cs="Times New Roman"/>
        </w:rPr>
        <w:t>their</w:t>
      </w:r>
      <w:r w:rsidR="00D77E31">
        <w:rPr>
          <w:rFonts w:cs="Times New Roman"/>
        </w:rPr>
        <w:t xml:space="preserve"> height. For most species, </w:t>
      </w:r>
      <w:bookmarkStart w:id="281" w:name="OLE_LINK19"/>
      <w:bookmarkStart w:id="282" w:name="OLE_LINK20"/>
      <w:r w:rsidR="00D77E31">
        <w:rPr>
          <w:rFonts w:cs="Times New Roman"/>
        </w:rPr>
        <w:t xml:space="preserve">investment in leaf expansion </w:t>
      </w:r>
      <w:bookmarkEnd w:id="281"/>
      <w:bookmarkEnd w:id="282"/>
      <w:r w:rsidR="00D77E31">
        <w:rPr>
          <w:rFonts w:cs="Times New Roman"/>
        </w:rPr>
        <w:t xml:space="preserve">represented the greatest expenditure at small sizes. At larger sizes, investment in leaf expansion dropped to zero for many </w:t>
      </w:r>
      <w:r w:rsidR="00D77E31" w:rsidRPr="00D77E31">
        <w:rPr>
          <w:rFonts w:cs="Times New Roman"/>
        </w:rPr>
        <w:t>species</w:t>
      </w:r>
      <w:r w:rsidR="00D77E31">
        <w:rPr>
          <w:rFonts w:cs="Times New Roman"/>
        </w:rPr>
        <w:t xml:space="preserve"> and otherwise declined below leaf replace</w:t>
      </w:r>
      <w:r w:rsidR="009A2EEA">
        <w:rPr>
          <w:rFonts w:cs="Times New Roman"/>
        </w:rPr>
        <w:t>ment and reproductive investmen</w:t>
      </w:r>
      <w:r w:rsidR="003C1BA6">
        <w:rPr>
          <w:rFonts w:cs="Times New Roman"/>
        </w:rPr>
        <w:t>t</w:t>
      </w:r>
      <w:ins w:id="283" w:author="Daniel Falster" w:date="2017-09-08T12:03:00Z">
        <w:r w:rsidR="00402494">
          <w:rPr>
            <w:rFonts w:cs="Times New Roman"/>
          </w:rPr>
          <w:t xml:space="preserve"> (see points in grey regions in Fig. 2)</w:t>
        </w:r>
      </w:ins>
      <w:r w:rsidR="00D77E31">
        <w:rPr>
          <w:rFonts w:cs="Times New Roman"/>
        </w:rPr>
        <w:t>. Total investment in reproductive tissues start</w:t>
      </w:r>
      <w:r w:rsidR="00B05B51">
        <w:rPr>
          <w:rFonts w:cs="Times New Roman"/>
        </w:rPr>
        <w:t>s</w:t>
      </w:r>
      <w:r w:rsidR="00D77E31">
        <w:rPr>
          <w:rFonts w:cs="Times New Roman"/>
        </w:rPr>
        <w:t xml:space="preserve"> at zero and then</w:t>
      </w:r>
      <w:r w:rsidR="009A2EEA">
        <w:rPr>
          <w:rFonts w:cs="Times New Roman"/>
        </w:rPr>
        <w:t>,</w:t>
      </w:r>
      <w:r w:rsidR="00D77E31">
        <w:rPr>
          <w:rFonts w:cs="Times New Roman"/>
        </w:rPr>
        <w:t xml:space="preserve"> beyond a particular height</w:t>
      </w:r>
      <w:r w:rsidR="009A2EEA">
        <w:rPr>
          <w:rFonts w:cs="Times New Roman"/>
        </w:rPr>
        <w:t>,</w:t>
      </w:r>
      <w:r w:rsidR="00D77E31">
        <w:rPr>
          <w:rFonts w:cs="Times New Roman"/>
        </w:rPr>
        <w:t xml:space="preserve"> increase</w:t>
      </w:r>
      <w:r w:rsidR="00B05B51">
        <w:rPr>
          <w:rFonts w:cs="Times New Roman"/>
        </w:rPr>
        <w:t>s</w:t>
      </w:r>
      <w:r w:rsidR="00D77E31">
        <w:rPr>
          <w:rFonts w:cs="Times New Roman"/>
        </w:rPr>
        <w:t xml:space="preserve"> with plant height. </w:t>
      </w:r>
    </w:p>
    <w:p w14:paraId="10B38BDF" w14:textId="1199C70C" w:rsidR="00C83B2B" w:rsidRDefault="00D77E31" w:rsidP="006E3FB8">
      <w:pPr>
        <w:spacing w:line="480" w:lineRule="auto"/>
        <w:rPr>
          <w:rFonts w:cs="Times New Roman"/>
        </w:rPr>
      </w:pPr>
      <w:r>
        <w:rPr>
          <w:rFonts w:cs="Times New Roman"/>
        </w:rPr>
        <w:t>Supporting our hypothesis, t</w:t>
      </w:r>
      <w:r w:rsidR="00BC4584" w:rsidRPr="00931833">
        <w:rPr>
          <w:rFonts w:cs="Times New Roman"/>
        </w:rPr>
        <w:t xml:space="preserve">he shape of RA schedules </w:t>
      </w:r>
      <w:r>
        <w:rPr>
          <w:rFonts w:cs="Times New Roman"/>
        </w:rPr>
        <w:t>varied</w:t>
      </w:r>
      <w:r w:rsidRPr="00931833">
        <w:rPr>
          <w:rFonts w:cs="Times New Roman"/>
        </w:rPr>
        <w:t xml:space="preserve"> </w:t>
      </w:r>
      <w:r w:rsidR="00BC4584" w:rsidRPr="00931833">
        <w:rPr>
          <w:rFonts w:cs="Times New Roman"/>
        </w:rPr>
        <w:t xml:space="preserve">enormously </w:t>
      </w:r>
      <w:r>
        <w:rPr>
          <w:rFonts w:cs="Times New Roman"/>
        </w:rPr>
        <w:t xml:space="preserve">depending on </w:t>
      </w:r>
      <w:r w:rsidR="00BC4584" w:rsidRPr="00931833">
        <w:rPr>
          <w:rFonts w:cs="Times New Roman"/>
        </w:rPr>
        <w:t xml:space="preserve">which </w:t>
      </w:r>
      <w:r w:rsidR="00092380">
        <w:rPr>
          <w:rFonts w:cs="Times New Roman"/>
        </w:rPr>
        <w:t>mass</w:t>
      </w:r>
      <w:r w:rsidR="00BC4584" w:rsidRPr="00931833">
        <w:rPr>
          <w:rFonts w:cs="Times New Roman"/>
        </w:rPr>
        <w:t xml:space="preserve"> pools </w:t>
      </w:r>
      <w:r>
        <w:rPr>
          <w:rFonts w:cs="Times New Roman"/>
        </w:rPr>
        <w:t xml:space="preserve">were considered </w:t>
      </w:r>
      <w:r w:rsidR="00BC4584" w:rsidRPr="00931833">
        <w:rPr>
          <w:rFonts w:cs="Times New Roman"/>
        </w:rPr>
        <w:t xml:space="preserve">in the </w:t>
      </w:r>
      <w:r w:rsidR="00BC4584" w:rsidRPr="00FC0793">
        <w:rPr>
          <w:rFonts w:cs="Times New Roman"/>
          <w:i/>
        </w:rPr>
        <w:t>vegetative</w:t>
      </w:r>
      <w:r w:rsidR="00BC4584" w:rsidRPr="00FC0793">
        <w:rPr>
          <w:rFonts w:cs="Times New Roman"/>
        </w:rPr>
        <w:t xml:space="preserve"> </w:t>
      </w:r>
      <w:r>
        <w:rPr>
          <w:rFonts w:cs="Times New Roman"/>
        </w:rPr>
        <w:t>and</w:t>
      </w:r>
      <w:r w:rsidRPr="00FC0793">
        <w:rPr>
          <w:rFonts w:cs="Times New Roman"/>
        </w:rPr>
        <w:t xml:space="preserve"> </w:t>
      </w:r>
      <w:r w:rsidR="00BC4584" w:rsidRPr="00FC0793">
        <w:rPr>
          <w:rFonts w:cs="Times New Roman"/>
          <w:i/>
        </w:rPr>
        <w:t>reproductive</w:t>
      </w:r>
      <w:r w:rsidR="00BC4584" w:rsidRPr="00CF4B90">
        <w:rPr>
          <w:rFonts w:cs="Times New Roman"/>
        </w:rPr>
        <w:t xml:space="preserve"> </w:t>
      </w:r>
      <w:r>
        <w:rPr>
          <w:rFonts w:cs="Times New Roman"/>
        </w:rPr>
        <w:t xml:space="preserve">tissue </w:t>
      </w:r>
      <w:r w:rsidR="00BC4584" w:rsidRPr="00CF4B90">
        <w:rPr>
          <w:rFonts w:cs="Times New Roman"/>
        </w:rPr>
        <w:t>pools (</w:t>
      </w:r>
      <w:r w:rsidR="008A1C9E">
        <w:rPr>
          <w:rFonts w:cs="Times New Roman"/>
        </w:rPr>
        <w:t xml:space="preserve">Fig. </w:t>
      </w:r>
      <w:r w:rsidR="00971EA7">
        <w:rPr>
          <w:rFonts w:cs="Times New Roman"/>
        </w:rPr>
        <w:t>3</w:t>
      </w:r>
      <w:r w:rsidR="00BC4584" w:rsidRPr="00CF4B90">
        <w:rPr>
          <w:rFonts w:cs="Times New Roman"/>
        </w:rPr>
        <w:t xml:space="preserve">). The four panels in </w:t>
      </w:r>
      <w:r w:rsidR="008A1C9E">
        <w:rPr>
          <w:rFonts w:cs="Times New Roman"/>
        </w:rPr>
        <w:t xml:space="preserve">Fig. </w:t>
      </w:r>
      <w:r w:rsidR="00971EA7">
        <w:rPr>
          <w:rFonts w:cs="Times New Roman"/>
        </w:rPr>
        <w:t>3</w:t>
      </w:r>
      <w:r w:rsidR="00BC4584" w:rsidRPr="00CF4B90">
        <w:rPr>
          <w:rFonts w:cs="Times New Roman"/>
        </w:rPr>
        <w:t xml:space="preserve"> plot </w:t>
      </w:r>
      <w:r w:rsidR="00C83B2B">
        <w:rPr>
          <w:rFonts w:cs="Times New Roman"/>
        </w:rPr>
        <w:t xml:space="preserve">the fraction of </w:t>
      </w:r>
      <w:r w:rsidR="005E23F8">
        <w:rPr>
          <w:rFonts w:cs="Times New Roman"/>
        </w:rPr>
        <w:t xml:space="preserve">mass </w:t>
      </w:r>
      <w:r w:rsidR="00C83B2B">
        <w:rPr>
          <w:rFonts w:cs="Times New Roman"/>
        </w:rPr>
        <w:t xml:space="preserve">allocated to different tissues </w:t>
      </w:r>
      <w:r w:rsidR="00BC4584" w:rsidRPr="00CF4B90">
        <w:rPr>
          <w:rFonts w:cs="Times New Roman"/>
        </w:rPr>
        <w:t xml:space="preserve">for </w:t>
      </w:r>
      <w:r w:rsidR="00C83B2B">
        <w:rPr>
          <w:rFonts w:cs="Times New Roman"/>
        </w:rPr>
        <w:t xml:space="preserve">individuals in the </w:t>
      </w:r>
      <w:r w:rsidR="00C83B2B" w:rsidRPr="00C83B2B">
        <w:rPr>
          <w:rFonts w:cs="Times New Roman"/>
        </w:rPr>
        <w:t>species</w:t>
      </w:r>
      <w:r w:rsidR="00BC4584" w:rsidRPr="007E4F77">
        <w:rPr>
          <w:rFonts w:cs="Times New Roman"/>
        </w:rPr>
        <w:t xml:space="preserve"> </w:t>
      </w:r>
      <w:r w:rsidR="00BC4584" w:rsidRPr="00A72D1B">
        <w:rPr>
          <w:rFonts w:cs="Times New Roman"/>
          <w:i/>
        </w:rPr>
        <w:t>E</w:t>
      </w:r>
      <w:r w:rsidR="00C83B2B">
        <w:rPr>
          <w:rFonts w:cs="Times New Roman"/>
          <w:i/>
        </w:rPr>
        <w:t>.</w:t>
      </w:r>
      <w:r w:rsidR="00BC4584" w:rsidRPr="00A72D1B">
        <w:rPr>
          <w:rFonts w:cs="Times New Roman"/>
          <w:i/>
        </w:rPr>
        <w:t xml:space="preserve"> </w:t>
      </w:r>
      <w:proofErr w:type="spellStart"/>
      <w:r w:rsidR="00BC4584" w:rsidRPr="00A72D1B">
        <w:rPr>
          <w:rFonts w:cs="Times New Roman"/>
          <w:i/>
        </w:rPr>
        <w:t>microphylla</w:t>
      </w:r>
      <w:proofErr w:type="spellEnd"/>
      <w:r w:rsidR="00BC4584" w:rsidRPr="00A72D1B">
        <w:rPr>
          <w:rFonts w:cs="Times New Roman"/>
        </w:rPr>
        <w:t xml:space="preserve">, </w:t>
      </w:r>
      <w:r w:rsidR="00C83B2B">
        <w:rPr>
          <w:rFonts w:cs="Times New Roman"/>
        </w:rPr>
        <w:t xml:space="preserve">using </w:t>
      </w:r>
      <w:r w:rsidR="00BC4584" w:rsidRPr="00A72D1B">
        <w:rPr>
          <w:rFonts w:cs="Times New Roman"/>
        </w:rPr>
        <w:t xml:space="preserve">different </w:t>
      </w:r>
      <w:r w:rsidR="00C83B2B">
        <w:rPr>
          <w:rFonts w:cs="Times New Roman"/>
        </w:rPr>
        <w:t>denominators</w:t>
      </w:r>
      <w:r w:rsidR="00AD3B58">
        <w:rPr>
          <w:rFonts w:cs="Times New Roman"/>
        </w:rPr>
        <w:t xml:space="preserve"> and estimates of reproductive investment</w:t>
      </w:r>
      <w:r w:rsidR="009A2EEA">
        <w:rPr>
          <w:rFonts w:cs="Times New Roman"/>
        </w:rPr>
        <w:t xml:space="preserve"> (see </w:t>
      </w:r>
      <w:r w:rsidR="009A2EEA" w:rsidRPr="009A2EEA">
        <w:rPr>
          <w:rFonts w:cs="Times New Roman"/>
        </w:rPr>
        <w:t>Supplementary materials</w:t>
      </w:r>
      <w:r w:rsidR="009A2EEA">
        <w:rPr>
          <w:rFonts w:cs="Times New Roman"/>
        </w:rPr>
        <w:t xml:space="preserve"> </w:t>
      </w:r>
      <w:r w:rsidR="00F307C2">
        <w:rPr>
          <w:rFonts w:cs="Times New Roman"/>
        </w:rPr>
        <w:t>Fig</w:t>
      </w:r>
      <w:r w:rsidR="00B5796D">
        <w:rPr>
          <w:rFonts w:cs="Times New Roman"/>
        </w:rPr>
        <w:t>.</w:t>
      </w:r>
      <w:r w:rsidR="00F307C2">
        <w:rPr>
          <w:rFonts w:cs="Times New Roman"/>
        </w:rPr>
        <w:t xml:space="preserve"> S</w:t>
      </w:r>
      <w:r w:rsidR="00B5796D">
        <w:rPr>
          <w:rFonts w:cs="Times New Roman"/>
        </w:rPr>
        <w:t>2</w:t>
      </w:r>
      <w:r w:rsidR="00F307C2">
        <w:rPr>
          <w:rFonts w:cs="Times New Roman"/>
        </w:rPr>
        <w:t xml:space="preserve"> </w:t>
      </w:r>
      <w:r w:rsidR="009A2EEA">
        <w:rPr>
          <w:rFonts w:cs="Times New Roman"/>
        </w:rPr>
        <w:t xml:space="preserve">for other </w:t>
      </w:r>
      <w:r w:rsidR="009A2EEA" w:rsidRPr="009A2EEA">
        <w:rPr>
          <w:rFonts w:cs="Times New Roman"/>
        </w:rPr>
        <w:t>species</w:t>
      </w:r>
      <w:r w:rsidR="009A2EEA">
        <w:rPr>
          <w:rFonts w:cs="Times New Roman"/>
        </w:rPr>
        <w:t>)</w:t>
      </w:r>
      <w:r w:rsidR="00C83B2B">
        <w:rPr>
          <w:rFonts w:cs="Times New Roman"/>
        </w:rPr>
        <w:t xml:space="preserve">. </w:t>
      </w:r>
      <w:r w:rsidR="008A1C9E">
        <w:rPr>
          <w:rFonts w:cs="Times New Roman"/>
        </w:rPr>
        <w:t xml:space="preserve">Fig. </w:t>
      </w:r>
      <w:r w:rsidR="00C83B2B">
        <w:rPr>
          <w:rFonts w:cs="Times New Roman"/>
        </w:rPr>
        <w:t>3</w:t>
      </w:r>
      <w:r w:rsidR="00BC4584" w:rsidRPr="00A72D1B">
        <w:rPr>
          <w:rFonts w:cs="Times New Roman"/>
        </w:rPr>
        <w:t>a shows</w:t>
      </w:r>
      <w:r w:rsidR="00C83B2B">
        <w:rPr>
          <w:rFonts w:cs="Times New Roman"/>
        </w:rPr>
        <w:t xml:space="preserve"> the combination of tissues that </w:t>
      </w:r>
      <w:r w:rsidR="0048027B">
        <w:rPr>
          <w:rFonts w:cs="Times New Roman"/>
        </w:rPr>
        <w:t xml:space="preserve">some previous studies have considered </w:t>
      </w:r>
      <w:r w:rsidR="00C83B2B">
        <w:rPr>
          <w:rFonts w:cs="Times New Roman"/>
        </w:rPr>
        <w:t>when estimating RA in plants – using seed mass as the only reproductive tissue and including</w:t>
      </w:r>
      <w:r w:rsidR="005E23F8">
        <w:rPr>
          <w:rFonts w:cs="Times New Roman"/>
        </w:rPr>
        <w:t xml:space="preserve"> all of</w:t>
      </w:r>
      <w:r w:rsidR="00C83B2B">
        <w:rPr>
          <w:rFonts w:cs="Times New Roman"/>
        </w:rPr>
        <w:t xml:space="preserve"> stem mass, leaf expansion and leaf replacement </w:t>
      </w:r>
      <w:r w:rsidR="005E23F8" w:rsidRPr="00931833">
        <w:rPr>
          <w:rFonts w:cs="Times New Roman"/>
        </w:rPr>
        <w:t xml:space="preserve">in the </w:t>
      </w:r>
      <w:r w:rsidR="005E23F8">
        <w:rPr>
          <w:rFonts w:cs="Times New Roman"/>
        </w:rPr>
        <w:t xml:space="preserve">measure of </w:t>
      </w:r>
      <w:r w:rsidR="005E23F8" w:rsidRPr="00FC0793">
        <w:rPr>
          <w:rFonts w:cs="Times New Roman"/>
          <w:i/>
        </w:rPr>
        <w:t>vegetative</w:t>
      </w:r>
      <w:r w:rsidR="00C83B2B">
        <w:rPr>
          <w:rFonts w:cs="Times New Roman"/>
        </w:rPr>
        <w:t xml:space="preserve"> growth. This combination of variables shows that seed mass represents only a small fraction of the total</w:t>
      </w:r>
      <w:r w:rsidR="005E23F8">
        <w:rPr>
          <w:rFonts w:cs="Times New Roman"/>
        </w:rPr>
        <w:t xml:space="preserve"> investment, even later during life (for this </w:t>
      </w:r>
      <w:r w:rsidR="005E23F8" w:rsidRPr="005E23F8">
        <w:rPr>
          <w:rFonts w:cs="Times New Roman"/>
        </w:rPr>
        <w:t>species</w:t>
      </w:r>
      <w:r w:rsidR="005E23F8">
        <w:rPr>
          <w:rFonts w:cs="Times New Roman"/>
        </w:rPr>
        <w:t xml:space="preserve"> around 5%)</w:t>
      </w:r>
      <w:r w:rsidR="00C83B2B">
        <w:rPr>
          <w:rFonts w:cs="Times New Roman"/>
        </w:rPr>
        <w:t>.</w:t>
      </w:r>
      <w:r w:rsidR="00BC4584" w:rsidRPr="00A72D1B">
        <w:rPr>
          <w:rFonts w:cs="Times New Roman"/>
        </w:rPr>
        <w:t xml:space="preserve"> In </w:t>
      </w:r>
      <w:r w:rsidR="008A1C9E">
        <w:rPr>
          <w:rFonts w:cs="Times New Roman"/>
        </w:rPr>
        <w:t xml:space="preserve">Fig. </w:t>
      </w:r>
      <w:r w:rsidR="00C83B2B">
        <w:rPr>
          <w:rFonts w:cs="Times New Roman"/>
        </w:rPr>
        <w:t>3</w:t>
      </w:r>
      <w:r w:rsidR="00BC4584" w:rsidRPr="00A72D1B">
        <w:rPr>
          <w:rFonts w:cs="Times New Roman"/>
        </w:rPr>
        <w:t xml:space="preserve">b, </w:t>
      </w:r>
      <w:r w:rsidR="00C83B2B">
        <w:rPr>
          <w:rFonts w:cs="Times New Roman"/>
        </w:rPr>
        <w:t>we included the</w:t>
      </w:r>
      <w:r w:rsidR="00C83B2B" w:rsidRPr="00A72D1B">
        <w:rPr>
          <w:rFonts w:cs="Times New Roman"/>
        </w:rPr>
        <w:t xml:space="preserve"> </w:t>
      </w:r>
      <w:r w:rsidR="00BC4584" w:rsidRPr="00A72D1B">
        <w:rPr>
          <w:rFonts w:cs="Times New Roman"/>
        </w:rPr>
        <w:t xml:space="preserve">accessory </w:t>
      </w:r>
      <w:r w:rsidR="00BC4584" w:rsidRPr="00A72D1B">
        <w:rPr>
          <w:rFonts w:cs="Times New Roman"/>
        </w:rPr>
        <w:lastRenderedPageBreak/>
        <w:t xml:space="preserve">costs </w:t>
      </w:r>
      <w:r w:rsidR="00C83B2B">
        <w:rPr>
          <w:rFonts w:cs="Times New Roman"/>
        </w:rPr>
        <w:t xml:space="preserve">of reproduction, which increased the reproductive component for this </w:t>
      </w:r>
      <w:r w:rsidR="00C83B2B" w:rsidRPr="00C83B2B">
        <w:rPr>
          <w:rFonts w:cs="Times New Roman"/>
        </w:rPr>
        <w:t>species</w:t>
      </w:r>
      <w:r w:rsidR="00C83B2B">
        <w:rPr>
          <w:rFonts w:cs="Times New Roman"/>
        </w:rPr>
        <w:t xml:space="preserve"> up almost 40% of available </w:t>
      </w:r>
      <w:r w:rsidR="00092380">
        <w:rPr>
          <w:rFonts w:cs="Times New Roman"/>
        </w:rPr>
        <w:t>mass</w:t>
      </w:r>
      <w:r w:rsidR="00C83B2B">
        <w:rPr>
          <w:rFonts w:cs="Times New Roman"/>
        </w:rPr>
        <w:t xml:space="preserve">. Across all </w:t>
      </w:r>
      <w:r w:rsidR="00C83B2B" w:rsidRPr="00C83B2B">
        <w:rPr>
          <w:rFonts w:cs="Times New Roman"/>
        </w:rPr>
        <w:t>species</w:t>
      </w:r>
      <w:r w:rsidR="00C83B2B">
        <w:rPr>
          <w:rFonts w:cs="Times New Roman"/>
        </w:rPr>
        <w:t xml:space="preserve"> in this study we found that a large fraction – </w:t>
      </w:r>
      <w:r w:rsidR="001E3A08">
        <w:rPr>
          <w:rFonts w:cs="Times New Roman"/>
        </w:rPr>
        <w:t xml:space="preserve">&gt; 90% </w:t>
      </w:r>
      <w:r w:rsidR="00C83B2B">
        <w:rPr>
          <w:rFonts w:cs="Times New Roman"/>
        </w:rPr>
        <w:t xml:space="preserve">– of total reproductive investment went to structures other than seeds (see </w:t>
      </w:r>
      <w:proofErr w:type="spellStart"/>
      <w:r w:rsidR="00C83B2B" w:rsidRPr="00C83B2B">
        <w:rPr>
          <w:rFonts w:cs="Times New Roman"/>
        </w:rPr>
        <w:t>Wenk</w:t>
      </w:r>
      <w:proofErr w:type="spellEnd"/>
      <w:r w:rsidR="00C83B2B" w:rsidRPr="00C83B2B">
        <w:rPr>
          <w:rFonts w:cs="Times New Roman"/>
        </w:rPr>
        <w:t xml:space="preserve"> et al. 2017</w:t>
      </w:r>
      <w:r w:rsidR="00853268">
        <w:rPr>
          <w:rFonts w:cs="Times New Roman"/>
        </w:rPr>
        <w:t xml:space="preserve"> for further analysis</w:t>
      </w:r>
      <w:r w:rsidR="00C83B2B" w:rsidRPr="00C83B2B">
        <w:rPr>
          <w:rFonts w:cs="Times New Roman"/>
        </w:rPr>
        <w:t>).</w:t>
      </w:r>
      <w:r w:rsidR="00C83B2B">
        <w:rPr>
          <w:rFonts w:cs="Times New Roman"/>
        </w:rPr>
        <w:t xml:space="preserve"> </w:t>
      </w:r>
      <w:r w:rsidR="00BC4584" w:rsidRPr="00A72D1B">
        <w:rPr>
          <w:rFonts w:cs="Times New Roman"/>
        </w:rPr>
        <w:t xml:space="preserve">In </w:t>
      </w:r>
      <w:r w:rsidR="008A1C9E">
        <w:rPr>
          <w:rFonts w:cs="Times New Roman"/>
        </w:rPr>
        <w:t xml:space="preserve">Fig. </w:t>
      </w:r>
      <w:r w:rsidR="00C83B2B">
        <w:rPr>
          <w:rFonts w:cs="Times New Roman"/>
        </w:rPr>
        <w:t>3</w:t>
      </w:r>
      <w:r w:rsidR="00BC4584" w:rsidRPr="00A72D1B">
        <w:rPr>
          <w:rFonts w:cs="Times New Roman"/>
        </w:rPr>
        <w:t xml:space="preserve">c, the vegetative investment pool is reduced by </w:t>
      </w:r>
      <w:r w:rsidR="00C83B2B">
        <w:rPr>
          <w:rFonts w:cs="Times New Roman"/>
        </w:rPr>
        <w:t>removing</w:t>
      </w:r>
      <w:r w:rsidR="00C83B2B" w:rsidRPr="00A72D1B">
        <w:rPr>
          <w:rFonts w:cs="Times New Roman"/>
        </w:rPr>
        <w:t xml:space="preserve"> </w:t>
      </w:r>
      <w:r w:rsidR="00BC4584" w:rsidRPr="00A72D1B">
        <w:rPr>
          <w:rFonts w:cs="Times New Roman"/>
        </w:rPr>
        <w:t>stem weight</w:t>
      </w:r>
      <w:r w:rsidR="00C83B2B">
        <w:rPr>
          <w:rFonts w:cs="Times New Roman"/>
        </w:rPr>
        <w:t>.</w:t>
      </w:r>
      <w:r w:rsidR="00092380">
        <w:rPr>
          <w:rFonts w:cs="Times New Roman"/>
        </w:rPr>
        <w:t xml:space="preserve"> </w:t>
      </w:r>
      <w:r w:rsidR="00607A19">
        <w:rPr>
          <w:rFonts w:cs="Times New Roman"/>
        </w:rPr>
        <w:t>E</w:t>
      </w:r>
      <w:r w:rsidR="00092380">
        <w:rPr>
          <w:rFonts w:cs="Times New Roman"/>
        </w:rPr>
        <w:t xml:space="preserve">xcluding </w:t>
      </w:r>
      <w:r w:rsidR="001E3A08">
        <w:rPr>
          <w:rFonts w:cs="Times New Roman"/>
        </w:rPr>
        <w:t xml:space="preserve">the </w:t>
      </w:r>
      <w:r w:rsidR="00092380">
        <w:rPr>
          <w:rFonts w:cs="Times New Roman"/>
        </w:rPr>
        <w:t>stem enable</w:t>
      </w:r>
      <w:r w:rsidR="001E3A08">
        <w:rPr>
          <w:rFonts w:cs="Times New Roman"/>
        </w:rPr>
        <w:t>d</w:t>
      </w:r>
      <w:r w:rsidR="00092380">
        <w:rPr>
          <w:rFonts w:cs="Times New Roman"/>
        </w:rPr>
        <w:t xml:space="preserve"> us to focus on how much the productive part of the plant is growing compared to the reproductive tissues. </w:t>
      </w:r>
      <w:r w:rsidR="00BC4584" w:rsidRPr="003D61BD">
        <w:rPr>
          <w:rFonts w:cs="Times New Roman"/>
        </w:rPr>
        <w:t>Last</w:t>
      </w:r>
      <w:r w:rsidR="005E23F8">
        <w:rPr>
          <w:rFonts w:cs="Times New Roman"/>
        </w:rPr>
        <w:t>ly</w:t>
      </w:r>
      <w:r w:rsidR="00BC4584" w:rsidRPr="003D61BD">
        <w:rPr>
          <w:rFonts w:cs="Times New Roman"/>
        </w:rPr>
        <w:t xml:space="preserve">, </w:t>
      </w:r>
      <w:r w:rsidR="008A1C9E">
        <w:rPr>
          <w:rFonts w:cs="Times New Roman"/>
        </w:rPr>
        <w:t xml:space="preserve">Fig. </w:t>
      </w:r>
      <w:r w:rsidR="00C83B2B">
        <w:rPr>
          <w:rFonts w:cs="Times New Roman"/>
        </w:rPr>
        <w:t>3</w:t>
      </w:r>
      <w:r w:rsidR="00BC4584" w:rsidRPr="003D61BD">
        <w:rPr>
          <w:rFonts w:cs="Times New Roman"/>
        </w:rPr>
        <w:t>d depicts an RA schedule based on the narrowest definition of vegetative inve</w:t>
      </w:r>
      <w:r w:rsidR="00BC4584" w:rsidRPr="00FB7008">
        <w:rPr>
          <w:rFonts w:cs="Times New Roman"/>
        </w:rPr>
        <w:t xml:space="preserve">stment, </w:t>
      </w:r>
      <w:r w:rsidR="005E23F8">
        <w:rPr>
          <w:rFonts w:cs="Times New Roman"/>
        </w:rPr>
        <w:t xml:space="preserve">comparing investment in all reproductive tissues against </w:t>
      </w:r>
      <w:r w:rsidR="00092380">
        <w:rPr>
          <w:rFonts w:cs="Times New Roman"/>
        </w:rPr>
        <w:t>mass</w:t>
      </w:r>
      <w:r w:rsidR="005E23F8">
        <w:rPr>
          <w:rFonts w:cs="Times New Roman"/>
        </w:rPr>
        <w:t xml:space="preserve"> </w:t>
      </w:r>
      <w:r w:rsidR="00BC4584" w:rsidRPr="00FB7008">
        <w:rPr>
          <w:rFonts w:cs="Times New Roman"/>
        </w:rPr>
        <w:t>invested in expanding leaf area</w:t>
      </w:r>
      <w:r w:rsidR="0048027B">
        <w:rPr>
          <w:rFonts w:cs="Times New Roman"/>
        </w:rPr>
        <w:t>, the formulation used in models</w:t>
      </w:r>
      <w:r w:rsidR="00BC4584" w:rsidRPr="00FB7008">
        <w:rPr>
          <w:rFonts w:cs="Times New Roman"/>
        </w:rPr>
        <w:t>.</w:t>
      </w:r>
      <w:r w:rsidR="00C83B2B">
        <w:rPr>
          <w:rFonts w:cs="Times New Roman"/>
        </w:rPr>
        <w:t xml:space="preserve"> </w:t>
      </w:r>
      <w:r w:rsidR="00C477E9">
        <w:rPr>
          <w:rFonts w:cs="Times New Roman"/>
        </w:rPr>
        <w:t>Calculated</w:t>
      </w:r>
      <w:r w:rsidR="00C83B2B">
        <w:rPr>
          <w:rFonts w:cs="Times New Roman"/>
        </w:rPr>
        <w:t xml:space="preserve"> in this way, maximum RA approaches 1.0</w:t>
      </w:r>
      <w:r w:rsidR="00026D69">
        <w:rPr>
          <w:rFonts w:cs="Times New Roman"/>
        </w:rPr>
        <w:t xml:space="preserve"> for this </w:t>
      </w:r>
      <w:r w:rsidR="00026D69" w:rsidRPr="00026D69">
        <w:rPr>
          <w:rFonts w:cs="Times New Roman"/>
        </w:rPr>
        <w:t>species</w:t>
      </w:r>
      <w:r w:rsidR="00C83B2B">
        <w:rPr>
          <w:rFonts w:cs="Times New Roman"/>
        </w:rPr>
        <w:t>, as hypothesise</w:t>
      </w:r>
      <w:r w:rsidR="0048027B">
        <w:rPr>
          <w:rFonts w:cs="Times New Roman"/>
        </w:rPr>
        <w:t>d</w:t>
      </w:r>
      <w:r w:rsidR="00026D69">
        <w:rPr>
          <w:rFonts w:cs="Times New Roman"/>
        </w:rPr>
        <w:t xml:space="preserve"> and suggested by evolutionary models</w:t>
      </w:r>
      <w:r w:rsidR="0048027B">
        <w:rPr>
          <w:rFonts w:cs="Times New Roman"/>
        </w:rPr>
        <w:t>.</w:t>
      </w:r>
    </w:p>
    <w:p w14:paraId="3BC6B35F" w14:textId="228E08FE" w:rsidR="00623EEE" w:rsidRDefault="008A1C9E" w:rsidP="006E3FB8">
      <w:pPr>
        <w:spacing w:line="480" w:lineRule="auto"/>
        <w:rPr>
          <w:rFonts w:cs="Times New Roman"/>
        </w:rPr>
      </w:pPr>
      <w:r>
        <w:rPr>
          <w:rFonts w:cs="Times New Roman"/>
        </w:rPr>
        <w:t xml:space="preserve">Fig. </w:t>
      </w:r>
      <w:r w:rsidR="008072E4" w:rsidRPr="0005509C">
        <w:rPr>
          <w:rFonts w:cs="Times New Roman"/>
        </w:rPr>
        <w:t>4</w:t>
      </w:r>
      <w:r w:rsidR="00FB45DB" w:rsidRPr="0005509C">
        <w:rPr>
          <w:rFonts w:cs="Times New Roman"/>
        </w:rPr>
        <w:t xml:space="preserve"> depicts RA schedules for all </w:t>
      </w:r>
      <w:r w:rsidR="00BF344F">
        <w:rPr>
          <w:rFonts w:cs="Times New Roman"/>
        </w:rPr>
        <w:t>14</w:t>
      </w:r>
      <w:r w:rsidR="00BF344F" w:rsidRPr="0005509C">
        <w:rPr>
          <w:rFonts w:cs="Times New Roman"/>
        </w:rPr>
        <w:t xml:space="preserve"> </w:t>
      </w:r>
      <w:r w:rsidR="00FB45DB" w:rsidRPr="0005509C">
        <w:rPr>
          <w:rFonts w:cs="Times New Roman"/>
        </w:rPr>
        <w:t>study species</w:t>
      </w:r>
      <w:r w:rsidR="00C477E9">
        <w:rPr>
          <w:rFonts w:cs="Times New Roman"/>
        </w:rPr>
        <w:t xml:space="preserve"> calculated as</w:t>
      </w:r>
      <w:r w:rsidR="00C477E9" w:rsidRPr="00C477E9">
        <w:rPr>
          <w:rFonts w:cs="Times New Roman"/>
        </w:rPr>
        <w:t xml:space="preserve"> </w:t>
      </w:r>
      <w:r w:rsidR="00C477E9" w:rsidRPr="0005509C">
        <w:rPr>
          <w:rFonts w:cs="Times New Roman"/>
        </w:rPr>
        <w:t xml:space="preserve">in </w:t>
      </w:r>
      <w:r w:rsidR="00C477E9">
        <w:rPr>
          <w:rFonts w:cs="Times New Roman"/>
        </w:rPr>
        <w:t>Fig. 3</w:t>
      </w:r>
      <w:r w:rsidR="00C477E9" w:rsidRPr="0005509C">
        <w:rPr>
          <w:rFonts w:cs="Times New Roman"/>
        </w:rPr>
        <w:t>d</w:t>
      </w:r>
      <w:r w:rsidR="00C477E9">
        <w:rPr>
          <w:rFonts w:cs="Times New Roman"/>
        </w:rPr>
        <w:t xml:space="preserve"> – comparing total reproductive tissues investment with leaf expansion</w:t>
      </w:r>
      <w:r w:rsidR="00FB45DB" w:rsidRPr="0005509C">
        <w:rPr>
          <w:rFonts w:cs="Times New Roman"/>
        </w:rPr>
        <w:t>.</w:t>
      </w:r>
      <w:r w:rsidR="00253E8B" w:rsidRPr="0005509C">
        <w:rPr>
          <w:rFonts w:cs="Times New Roman"/>
        </w:rPr>
        <w:t xml:space="preserve"> </w:t>
      </w:r>
      <w:r w:rsidR="0051752A" w:rsidRPr="0005509C">
        <w:rPr>
          <w:rFonts w:cs="Times New Roman"/>
        </w:rPr>
        <w:t xml:space="preserve">All </w:t>
      </w:r>
      <w:r w:rsidR="00260FAF">
        <w:rPr>
          <w:rFonts w:cs="Times New Roman"/>
        </w:rPr>
        <w:t xml:space="preserve">but one </w:t>
      </w:r>
      <w:r w:rsidR="0051752A" w:rsidRPr="0005509C">
        <w:rPr>
          <w:rFonts w:cs="Times New Roman"/>
        </w:rPr>
        <w:t>species</w:t>
      </w:r>
      <w:ins w:id="284" w:author="Daniel Falster" w:date="2017-09-08T12:04:00Z">
        <w:r w:rsidR="00402494">
          <w:rPr>
            <w:rFonts w:cs="Times New Roman"/>
          </w:rPr>
          <w:t xml:space="preserve"> (</w:t>
        </w:r>
        <w:r w:rsidR="00402494" w:rsidRPr="0005509C">
          <w:rPr>
            <w:rFonts w:cs="Times New Roman"/>
            <w:i/>
          </w:rPr>
          <w:t>P</w:t>
        </w:r>
        <w:r w:rsidR="00402494">
          <w:rPr>
            <w:rFonts w:cs="Times New Roman"/>
            <w:i/>
          </w:rPr>
          <w:t>.</w:t>
        </w:r>
        <w:r w:rsidR="00402494" w:rsidRPr="0005509C">
          <w:rPr>
            <w:rFonts w:cs="Times New Roman"/>
            <w:i/>
          </w:rPr>
          <w:t xml:space="preserve"> </w:t>
        </w:r>
        <w:proofErr w:type="spellStart"/>
        <w:r w:rsidR="00402494" w:rsidRPr="0005509C">
          <w:rPr>
            <w:rFonts w:cs="Times New Roman"/>
            <w:i/>
          </w:rPr>
          <w:t>pulchella</w:t>
        </w:r>
        <w:proofErr w:type="spellEnd"/>
        <w:r w:rsidR="00402494">
          <w:rPr>
            <w:rFonts w:cs="Times New Roman"/>
            <w:i/>
          </w:rPr>
          <w:t>)</w:t>
        </w:r>
      </w:ins>
      <w:r w:rsidR="0051752A" w:rsidRPr="0005509C">
        <w:rPr>
          <w:rFonts w:cs="Times New Roman"/>
        </w:rPr>
        <w:t xml:space="preserve"> continu</w:t>
      </w:r>
      <w:r w:rsidR="00623EEE">
        <w:rPr>
          <w:rFonts w:cs="Times New Roman"/>
        </w:rPr>
        <w:t xml:space="preserve">ed to increase </w:t>
      </w:r>
      <w:r w:rsidR="0051752A" w:rsidRPr="0005509C">
        <w:rPr>
          <w:rFonts w:cs="Times New Roman"/>
        </w:rPr>
        <w:t>RA</w:t>
      </w:r>
      <w:r w:rsidR="00623EEE">
        <w:rPr>
          <w:rFonts w:cs="Times New Roman"/>
        </w:rPr>
        <w:t xml:space="preserve"> </w:t>
      </w:r>
      <w:r w:rsidR="0051752A" w:rsidRPr="0005509C">
        <w:rPr>
          <w:rFonts w:cs="Times New Roman"/>
        </w:rPr>
        <w:t>across their lifespans</w:t>
      </w:r>
      <w:del w:id="285" w:author="Daniel Falster" w:date="2017-09-08T12:04:00Z">
        <w:r w:rsidR="0051752A" w:rsidRPr="0005509C" w:rsidDel="00402494">
          <w:rPr>
            <w:rFonts w:cs="Times New Roman"/>
          </w:rPr>
          <w:delText xml:space="preserve">, with only </w:delText>
        </w:r>
        <w:r w:rsidR="009A2EEA" w:rsidRPr="0005509C" w:rsidDel="00402494">
          <w:rPr>
            <w:rFonts w:cs="Times New Roman"/>
            <w:i/>
          </w:rPr>
          <w:delText>P</w:delText>
        </w:r>
        <w:r w:rsidR="009A2EEA" w:rsidDel="00402494">
          <w:rPr>
            <w:rFonts w:cs="Times New Roman"/>
            <w:i/>
          </w:rPr>
          <w:delText>.</w:delText>
        </w:r>
        <w:r w:rsidR="009A2EEA" w:rsidRPr="0005509C" w:rsidDel="00402494">
          <w:rPr>
            <w:rFonts w:cs="Times New Roman"/>
            <w:i/>
          </w:rPr>
          <w:delText xml:space="preserve"> </w:delText>
        </w:r>
        <w:r w:rsidR="0051752A" w:rsidRPr="0005509C" w:rsidDel="00402494">
          <w:rPr>
            <w:rFonts w:cs="Times New Roman"/>
            <w:i/>
          </w:rPr>
          <w:delText>pulchella</w:delText>
        </w:r>
        <w:r w:rsidR="0051752A" w:rsidRPr="0005509C" w:rsidDel="00402494">
          <w:rPr>
            <w:rFonts w:cs="Times New Roman"/>
          </w:rPr>
          <w:delText xml:space="preserve"> peaking at an intermediate age</w:delText>
        </w:r>
      </w:del>
      <w:r w:rsidR="0051752A" w:rsidRPr="0005509C">
        <w:rPr>
          <w:rFonts w:cs="Times New Roman"/>
        </w:rPr>
        <w:t xml:space="preserve">. </w:t>
      </w:r>
      <w:del w:id="286" w:author="Daniel Falster" w:date="2017-09-08T12:04:00Z">
        <w:r w:rsidR="00237552" w:rsidRPr="0005509C" w:rsidDel="00E307CB">
          <w:rPr>
            <w:rFonts w:cs="Times New Roman"/>
          </w:rPr>
          <w:delText xml:space="preserve">Nine </w:delText>
        </w:r>
      </w:del>
      <w:ins w:id="287" w:author="Daniel Falster" w:date="2017-09-08T12:04:00Z">
        <w:r w:rsidR="00E307CB">
          <w:rPr>
            <w:rFonts w:cs="Times New Roman"/>
          </w:rPr>
          <w:t>Eleven</w:t>
        </w:r>
        <w:r w:rsidR="00E307CB" w:rsidRPr="0005509C">
          <w:rPr>
            <w:rFonts w:cs="Times New Roman"/>
          </w:rPr>
          <w:t xml:space="preserve"> </w:t>
        </w:r>
      </w:ins>
      <w:r w:rsidR="00237552" w:rsidRPr="0005509C">
        <w:rPr>
          <w:rFonts w:cs="Times New Roman"/>
        </w:rPr>
        <w:t xml:space="preserve">of the fourteen species had a maximum RA of 1, indicating </w:t>
      </w:r>
      <w:r w:rsidR="00AC3A6E">
        <w:rPr>
          <w:rFonts w:cs="Times New Roman"/>
        </w:rPr>
        <w:t xml:space="preserve">that after paying for replacement costs, </w:t>
      </w:r>
      <w:r w:rsidR="00237552" w:rsidRPr="0005509C">
        <w:rPr>
          <w:rFonts w:cs="Times New Roman"/>
        </w:rPr>
        <w:t xml:space="preserve">surplus </w:t>
      </w:r>
      <w:r w:rsidR="00092380">
        <w:rPr>
          <w:rFonts w:cs="Times New Roman"/>
        </w:rPr>
        <w:t>mass</w:t>
      </w:r>
      <w:r w:rsidR="00237552" w:rsidRPr="0005509C">
        <w:rPr>
          <w:rFonts w:cs="Times New Roman"/>
        </w:rPr>
        <w:t xml:space="preserve"> is invested </w:t>
      </w:r>
      <w:r w:rsidR="00AC3A6E">
        <w:rPr>
          <w:rFonts w:cs="Times New Roman"/>
        </w:rPr>
        <w:t xml:space="preserve">almost exclusively into </w:t>
      </w:r>
      <w:r w:rsidR="00237552" w:rsidRPr="0005509C">
        <w:rPr>
          <w:rFonts w:cs="Times New Roman"/>
        </w:rPr>
        <w:t>reproductive material</w:t>
      </w:r>
      <w:r w:rsidR="00AC3A6E">
        <w:rPr>
          <w:rFonts w:cs="Times New Roman"/>
        </w:rPr>
        <w:t xml:space="preserve"> later during life</w:t>
      </w:r>
      <w:r w:rsidR="00237552" w:rsidRPr="0005509C">
        <w:rPr>
          <w:rFonts w:cs="Times New Roman"/>
        </w:rPr>
        <w:t>. Among these</w:t>
      </w:r>
      <w:r w:rsidR="00AC3A6E">
        <w:rPr>
          <w:rFonts w:cs="Times New Roman"/>
        </w:rPr>
        <w:t>,</w:t>
      </w:r>
      <w:r w:rsidR="00237552" w:rsidRPr="0005509C">
        <w:rPr>
          <w:rFonts w:cs="Times New Roman"/>
        </w:rPr>
        <w:t xml:space="preserve"> six species achieved an RA of 1 at least two years before dying out, while in the other three RA=1 was only measured among the oldest plants. Across the remaining </w:t>
      </w:r>
      <w:del w:id="288" w:author="Daniel Falster" w:date="2017-09-08T12:04:00Z">
        <w:r w:rsidR="00237552" w:rsidRPr="0005509C" w:rsidDel="00E307CB">
          <w:rPr>
            <w:rFonts w:cs="Times New Roman"/>
          </w:rPr>
          <w:delText xml:space="preserve">five </w:delText>
        </w:r>
      </w:del>
      <w:ins w:id="289" w:author="Daniel Falster" w:date="2017-09-08T12:04:00Z">
        <w:r w:rsidR="00E307CB">
          <w:rPr>
            <w:rFonts w:cs="Times New Roman"/>
          </w:rPr>
          <w:t>three</w:t>
        </w:r>
        <w:r w:rsidR="00E307CB" w:rsidRPr="0005509C">
          <w:rPr>
            <w:rFonts w:cs="Times New Roman"/>
          </w:rPr>
          <w:t xml:space="preserve"> </w:t>
        </w:r>
      </w:ins>
      <w:r w:rsidR="00237552" w:rsidRPr="0005509C">
        <w:rPr>
          <w:rFonts w:cs="Times New Roman"/>
        </w:rPr>
        <w:t xml:space="preserve">species, </w:t>
      </w:r>
      <w:del w:id="290" w:author="Daniel Falster" w:date="2017-09-08T12:04:00Z">
        <w:r w:rsidR="00237552" w:rsidRPr="0005509C" w:rsidDel="00E307CB">
          <w:rPr>
            <w:rFonts w:cs="Times New Roman"/>
          </w:rPr>
          <w:delText xml:space="preserve">four </w:delText>
        </w:r>
      </w:del>
      <w:ins w:id="291" w:author="Daniel Falster" w:date="2017-09-08T12:04:00Z">
        <w:r w:rsidR="00E307CB">
          <w:rPr>
            <w:rFonts w:cs="Times New Roman"/>
          </w:rPr>
          <w:t>two</w:t>
        </w:r>
        <w:r w:rsidR="00E307CB" w:rsidRPr="0005509C">
          <w:rPr>
            <w:rFonts w:cs="Times New Roman"/>
          </w:rPr>
          <w:t xml:space="preserve"> </w:t>
        </w:r>
      </w:ins>
      <w:r w:rsidR="00237552" w:rsidRPr="0005509C">
        <w:rPr>
          <w:rFonts w:cs="Times New Roman"/>
        </w:rPr>
        <w:t xml:space="preserve">reached </w:t>
      </w:r>
      <w:r w:rsidR="00B63DF3" w:rsidRPr="0005509C">
        <w:rPr>
          <w:rFonts w:cs="Times New Roman"/>
        </w:rPr>
        <w:t xml:space="preserve">maximum </w:t>
      </w:r>
      <w:r w:rsidR="00237552" w:rsidRPr="0005509C">
        <w:rPr>
          <w:rFonts w:cs="Times New Roman"/>
        </w:rPr>
        <w:t>RA values above 0.</w:t>
      </w:r>
      <w:r w:rsidR="00AC3A6E">
        <w:rPr>
          <w:rFonts w:cs="Times New Roman"/>
        </w:rPr>
        <w:t>8</w:t>
      </w:r>
      <w:r w:rsidR="00237552" w:rsidRPr="0005509C">
        <w:rPr>
          <w:rFonts w:cs="Times New Roman"/>
        </w:rPr>
        <w:t xml:space="preserve">, with only </w:t>
      </w:r>
      <w:r w:rsidR="00AC3A6E" w:rsidRPr="0005509C">
        <w:rPr>
          <w:rFonts w:cs="Times New Roman"/>
          <w:i/>
        </w:rPr>
        <w:t>P</w:t>
      </w:r>
      <w:r w:rsidR="00AC3A6E">
        <w:rPr>
          <w:rFonts w:cs="Times New Roman"/>
          <w:i/>
        </w:rPr>
        <w:t>.</w:t>
      </w:r>
      <w:r w:rsidR="00AC3A6E" w:rsidRPr="0005509C">
        <w:rPr>
          <w:rFonts w:cs="Times New Roman"/>
          <w:i/>
        </w:rPr>
        <w:t xml:space="preserve"> </w:t>
      </w:r>
      <w:proofErr w:type="spellStart"/>
      <w:r w:rsidR="00237552" w:rsidRPr="0005509C">
        <w:rPr>
          <w:rFonts w:cs="Times New Roman"/>
          <w:i/>
        </w:rPr>
        <w:t>pulchella</w:t>
      </w:r>
      <w:proofErr w:type="spellEnd"/>
      <w:r w:rsidR="00237552" w:rsidRPr="0005509C">
        <w:rPr>
          <w:rFonts w:cs="Times New Roman"/>
        </w:rPr>
        <w:t xml:space="preserve"> having low population level RA values due to many individuals not reproducing in a</w:t>
      </w:r>
      <w:ins w:id="292" w:author="Daniel Falster" w:date="2017-09-08T12:04:00Z">
        <w:r w:rsidR="00F637C4">
          <w:rPr>
            <w:rFonts w:cs="Times New Roman"/>
          </w:rPr>
          <w:t>ny</w:t>
        </w:r>
      </w:ins>
      <w:r w:rsidR="00237552" w:rsidRPr="0005509C">
        <w:rPr>
          <w:rFonts w:cs="Times New Roman"/>
        </w:rPr>
        <w:t xml:space="preserve"> given year.</w:t>
      </w:r>
    </w:p>
    <w:p w14:paraId="498E6FE5" w14:textId="7399A173" w:rsidR="00607A19" w:rsidRDefault="00623EEE" w:rsidP="006E3FB8">
      <w:pPr>
        <w:spacing w:line="480" w:lineRule="auto"/>
        <w:rPr>
          <w:rFonts w:cs="Times New Roman"/>
        </w:rPr>
      </w:pPr>
      <w:r>
        <w:rPr>
          <w:rFonts w:cs="Times New Roman"/>
        </w:rPr>
        <w:t xml:space="preserve">Reflecting the high values of RA observed for many </w:t>
      </w:r>
      <w:r w:rsidRPr="00623EEE">
        <w:rPr>
          <w:rFonts w:cs="Times New Roman"/>
        </w:rPr>
        <w:t>species</w:t>
      </w:r>
      <w:r>
        <w:rPr>
          <w:rFonts w:cs="Times New Roman"/>
        </w:rPr>
        <w:t xml:space="preserve">, we found that </w:t>
      </w:r>
      <w:r w:rsidR="00260FAF">
        <w:rPr>
          <w:rFonts w:cs="Times New Roman"/>
        </w:rPr>
        <w:t xml:space="preserve">for most </w:t>
      </w:r>
      <w:r w:rsidR="00260FAF" w:rsidRPr="00623EEE">
        <w:rPr>
          <w:rFonts w:cs="Times New Roman"/>
        </w:rPr>
        <w:t>species</w:t>
      </w:r>
      <w:r w:rsidR="00260FAF">
        <w:rPr>
          <w:rFonts w:cs="Times New Roman"/>
        </w:rPr>
        <w:t xml:space="preserve"> </w:t>
      </w:r>
      <w:r>
        <w:rPr>
          <w:rFonts w:cs="Times New Roman"/>
        </w:rPr>
        <w:t xml:space="preserve">total leaf area </w:t>
      </w:r>
      <w:r w:rsidR="00260FAF">
        <w:rPr>
          <w:rFonts w:cs="Times New Roman"/>
        </w:rPr>
        <w:t>either reached a maximum or</w:t>
      </w:r>
      <w:r>
        <w:rPr>
          <w:rFonts w:cs="Times New Roman"/>
        </w:rPr>
        <w:t xml:space="preserve"> even declined at older ages</w:t>
      </w:r>
      <w:r w:rsidR="00BF344F">
        <w:rPr>
          <w:rFonts w:cs="Times New Roman"/>
        </w:rPr>
        <w:t xml:space="preserve"> (Fig. 5)</w:t>
      </w:r>
      <w:r>
        <w:rPr>
          <w:rFonts w:cs="Times New Roman"/>
        </w:rPr>
        <w:t xml:space="preserve">. </w:t>
      </w:r>
      <w:r w:rsidR="008576EB" w:rsidRPr="0005509C">
        <w:rPr>
          <w:rFonts w:cs="Times New Roman"/>
        </w:rPr>
        <w:t xml:space="preserve">By definition, once </w:t>
      </w:r>
      <w:r w:rsidR="00237552" w:rsidRPr="0005509C">
        <w:rPr>
          <w:rFonts w:cs="Times New Roman"/>
        </w:rPr>
        <w:t>RA reache</w:t>
      </w:r>
      <w:r w:rsidR="008576EB" w:rsidRPr="0005509C">
        <w:rPr>
          <w:rFonts w:cs="Times New Roman"/>
        </w:rPr>
        <w:t>s</w:t>
      </w:r>
      <w:r w:rsidR="00237552" w:rsidRPr="0005509C">
        <w:rPr>
          <w:rFonts w:cs="Times New Roman"/>
        </w:rPr>
        <w:t xml:space="preserve"> 1, there </w:t>
      </w:r>
      <w:r w:rsidR="008576EB" w:rsidRPr="0005509C">
        <w:rPr>
          <w:rFonts w:cs="Times New Roman"/>
        </w:rPr>
        <w:t xml:space="preserve">is </w:t>
      </w:r>
      <w:r w:rsidR="00237552" w:rsidRPr="0005509C">
        <w:rPr>
          <w:rFonts w:cs="Times New Roman"/>
        </w:rPr>
        <w:t xml:space="preserve">no longer any investment in the expansion of leaf area; </w:t>
      </w:r>
      <w:r w:rsidR="008576EB" w:rsidRPr="0005509C">
        <w:rPr>
          <w:rFonts w:cs="Times New Roman"/>
        </w:rPr>
        <w:t xml:space="preserve">the </w:t>
      </w:r>
      <w:r w:rsidR="002A4BCD">
        <w:rPr>
          <w:rFonts w:cs="Times New Roman"/>
        </w:rPr>
        <w:t xml:space="preserve">productive part of the </w:t>
      </w:r>
      <w:r w:rsidR="008576EB" w:rsidRPr="0005509C">
        <w:rPr>
          <w:rFonts w:cs="Times New Roman"/>
        </w:rPr>
        <w:t>plant</w:t>
      </w:r>
      <w:r w:rsidR="00237552" w:rsidRPr="0005509C">
        <w:rPr>
          <w:rFonts w:cs="Times New Roman"/>
        </w:rPr>
        <w:t xml:space="preserve"> </w:t>
      </w:r>
      <w:r w:rsidR="008576EB" w:rsidRPr="0005509C">
        <w:rPr>
          <w:rFonts w:cs="Times New Roman"/>
        </w:rPr>
        <w:t>has ceased to grow</w:t>
      </w:r>
      <w:r w:rsidR="00237552" w:rsidRPr="0005509C">
        <w:rPr>
          <w:rFonts w:cs="Times New Roman"/>
        </w:rPr>
        <w:t xml:space="preserve">. </w:t>
      </w:r>
      <w:r w:rsidR="00ED3E66" w:rsidRPr="0005509C">
        <w:rPr>
          <w:rFonts w:cs="Times New Roman"/>
        </w:rPr>
        <w:t>A</w:t>
      </w:r>
      <w:r w:rsidR="00E07EE5" w:rsidRPr="0005509C">
        <w:rPr>
          <w:rFonts w:cs="Times New Roman"/>
        </w:rPr>
        <w:t xml:space="preserve">ll individuals </w:t>
      </w:r>
      <w:r w:rsidR="00ED3E66" w:rsidRPr="0005509C">
        <w:rPr>
          <w:rFonts w:cs="Times New Roman"/>
        </w:rPr>
        <w:t xml:space="preserve">also </w:t>
      </w:r>
      <w:r w:rsidR="00E07EE5" w:rsidRPr="0005509C">
        <w:rPr>
          <w:rFonts w:cs="Times New Roman"/>
        </w:rPr>
        <w:t>showed strong investment in leaf expansion in the years preceding reproduc</w:t>
      </w:r>
      <w:r w:rsidR="003E18F9" w:rsidRPr="0005509C">
        <w:rPr>
          <w:rFonts w:cs="Times New Roman"/>
        </w:rPr>
        <w:t>tive maturity</w:t>
      </w:r>
      <w:r w:rsidR="00660826">
        <w:rPr>
          <w:rFonts w:cs="Times New Roman"/>
        </w:rPr>
        <w:t xml:space="preserve"> (Fig. 2)</w:t>
      </w:r>
      <w:r w:rsidR="003E18F9" w:rsidRPr="0005509C">
        <w:rPr>
          <w:rFonts w:cs="Times New Roman"/>
        </w:rPr>
        <w:t>. In some species</w:t>
      </w:r>
      <w:r w:rsidR="00092380">
        <w:rPr>
          <w:rFonts w:cs="Times New Roman"/>
        </w:rPr>
        <w:t xml:space="preserve"> </w:t>
      </w:r>
      <w:r w:rsidR="00092380" w:rsidRPr="00092380">
        <w:rPr>
          <w:rFonts w:cs="Times New Roman"/>
        </w:rPr>
        <w:t>–</w:t>
      </w:r>
      <w:r w:rsidR="003E18F9" w:rsidRPr="0005509C">
        <w:rPr>
          <w:rFonts w:cs="Times New Roman"/>
        </w:rPr>
        <w:t xml:space="preserve"> including </w:t>
      </w:r>
      <w:r w:rsidR="003E18F9" w:rsidRPr="0005509C">
        <w:rPr>
          <w:rFonts w:cs="Times New Roman"/>
          <w:i/>
        </w:rPr>
        <w:t>G</w:t>
      </w:r>
      <w:r w:rsidR="00AC3A6E">
        <w:rPr>
          <w:rFonts w:cs="Times New Roman"/>
          <w:i/>
        </w:rPr>
        <w:t>.</w:t>
      </w:r>
      <w:r w:rsidR="003E18F9" w:rsidRPr="0005509C">
        <w:rPr>
          <w:rFonts w:cs="Times New Roman"/>
          <w:i/>
        </w:rPr>
        <w:t xml:space="preserve"> </w:t>
      </w:r>
      <w:proofErr w:type="spellStart"/>
      <w:r w:rsidR="003E18F9" w:rsidRPr="0005509C">
        <w:rPr>
          <w:rFonts w:cs="Times New Roman"/>
          <w:i/>
        </w:rPr>
        <w:t>speciosa</w:t>
      </w:r>
      <w:proofErr w:type="spellEnd"/>
      <w:r w:rsidR="003E18F9" w:rsidRPr="0005509C">
        <w:rPr>
          <w:rFonts w:cs="Times New Roman"/>
          <w:i/>
        </w:rPr>
        <w:t xml:space="preserve">, </w:t>
      </w:r>
      <w:r w:rsidR="00AC3A6E" w:rsidRPr="0005509C">
        <w:rPr>
          <w:rFonts w:cs="Times New Roman"/>
          <w:i/>
        </w:rPr>
        <w:t>H</w:t>
      </w:r>
      <w:r w:rsidR="00AC3A6E">
        <w:rPr>
          <w:rFonts w:cs="Times New Roman"/>
          <w:i/>
        </w:rPr>
        <w:t>.</w:t>
      </w:r>
      <w:r w:rsidR="00AC3A6E" w:rsidRPr="0005509C">
        <w:rPr>
          <w:rFonts w:cs="Times New Roman"/>
          <w:i/>
        </w:rPr>
        <w:t xml:space="preserve"> </w:t>
      </w:r>
      <w:proofErr w:type="spellStart"/>
      <w:r w:rsidR="003E18F9" w:rsidRPr="0005509C">
        <w:rPr>
          <w:rFonts w:cs="Times New Roman"/>
          <w:i/>
        </w:rPr>
        <w:t>purpurea</w:t>
      </w:r>
      <w:proofErr w:type="spellEnd"/>
      <w:r w:rsidR="003E18F9" w:rsidRPr="0005509C">
        <w:rPr>
          <w:rFonts w:cs="Times New Roman"/>
          <w:i/>
        </w:rPr>
        <w:t xml:space="preserve">, </w:t>
      </w:r>
      <w:r w:rsidR="003E18F9"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w:t>
      </w:r>
      <w:proofErr w:type="spellStart"/>
      <w:r w:rsidR="003E18F9" w:rsidRPr="0005509C">
        <w:rPr>
          <w:rFonts w:cs="Times New Roman"/>
          <w:i/>
        </w:rPr>
        <w:t>linifolia</w:t>
      </w:r>
      <w:proofErr w:type="spellEnd"/>
      <w:r w:rsidR="003E18F9" w:rsidRPr="0005509C">
        <w:rPr>
          <w:rFonts w:cs="Times New Roman"/>
          <w:i/>
        </w:rPr>
        <w:t xml:space="preserve"> </w:t>
      </w:r>
      <w:r w:rsidR="00092380" w:rsidRPr="00092380">
        <w:rPr>
          <w:rFonts w:cs="Times New Roman"/>
          <w:i/>
        </w:rPr>
        <w:t xml:space="preserve">– </w:t>
      </w:r>
      <w:r w:rsidR="003E18F9" w:rsidRPr="0005509C">
        <w:rPr>
          <w:rFonts w:cs="Times New Roman"/>
        </w:rPr>
        <w:t xml:space="preserve">leaf expansion fell close </w:t>
      </w:r>
      <w:r w:rsidR="00092380">
        <w:rPr>
          <w:rFonts w:cs="Times New Roman"/>
        </w:rPr>
        <w:t xml:space="preserve">or </w:t>
      </w:r>
      <w:r w:rsidR="003E18F9" w:rsidRPr="0005509C">
        <w:rPr>
          <w:rFonts w:cs="Times New Roman"/>
        </w:rPr>
        <w:t>to zero</w:t>
      </w:r>
      <w:r w:rsidR="00092380">
        <w:rPr>
          <w:rFonts w:cs="Times New Roman"/>
        </w:rPr>
        <w:t xml:space="preserve"> </w:t>
      </w:r>
      <w:r w:rsidR="003E18F9" w:rsidRPr="0005509C">
        <w:rPr>
          <w:rFonts w:cs="Times New Roman"/>
        </w:rPr>
        <w:t>almost immediately after reproductive maturity; these are species that rapidly reached RA=1 following reproductive maturity</w:t>
      </w:r>
      <w:r w:rsidR="00CF1947">
        <w:rPr>
          <w:rFonts w:cs="Times New Roman"/>
        </w:rPr>
        <w:t xml:space="preserve"> (Fig. 4)</w:t>
      </w:r>
      <w:r w:rsidR="003E18F9" w:rsidRPr="0005509C">
        <w:rPr>
          <w:rFonts w:cs="Times New Roman"/>
        </w:rPr>
        <w:t xml:space="preserve">. </w:t>
      </w:r>
      <w:r w:rsidR="00A93CB6" w:rsidRPr="0005509C">
        <w:rPr>
          <w:rFonts w:cs="Times New Roman"/>
        </w:rPr>
        <w:t xml:space="preserve">At the other extreme, some </w:t>
      </w:r>
      <w:r w:rsidR="003E18F9" w:rsidRPr="0005509C">
        <w:rPr>
          <w:rFonts w:cs="Times New Roman"/>
        </w:rPr>
        <w:t>species</w:t>
      </w:r>
      <w:r w:rsidR="00092380">
        <w:rPr>
          <w:rFonts w:cs="Times New Roman"/>
        </w:rPr>
        <w:t xml:space="preserve"> </w:t>
      </w:r>
      <w:r w:rsidR="00092380" w:rsidRPr="00092380">
        <w:rPr>
          <w:rFonts w:cs="Times New Roman"/>
        </w:rPr>
        <w:t>–</w:t>
      </w:r>
      <w:r w:rsidR="003E18F9" w:rsidRPr="0005509C">
        <w:rPr>
          <w:rFonts w:cs="Times New Roman"/>
        </w:rPr>
        <w:t xml:space="preserve"> including </w:t>
      </w:r>
      <w:r w:rsidR="00AC3A6E" w:rsidRPr="0005509C">
        <w:rPr>
          <w:rFonts w:cs="Times New Roman"/>
          <w:i/>
        </w:rPr>
        <w:t>E</w:t>
      </w:r>
      <w:r w:rsidR="00AC3A6E">
        <w:rPr>
          <w:rFonts w:cs="Times New Roman"/>
          <w:i/>
        </w:rPr>
        <w:t>.</w:t>
      </w:r>
      <w:r w:rsidR="00AC3A6E" w:rsidRPr="0005509C">
        <w:rPr>
          <w:rFonts w:cs="Times New Roman"/>
          <w:i/>
        </w:rPr>
        <w:t xml:space="preserve"> </w:t>
      </w:r>
      <w:proofErr w:type="spellStart"/>
      <w:r w:rsidR="00A93CB6" w:rsidRPr="0005509C">
        <w:rPr>
          <w:rFonts w:cs="Times New Roman"/>
          <w:i/>
        </w:rPr>
        <w:t>microphylla</w:t>
      </w:r>
      <w:proofErr w:type="spellEnd"/>
      <w:r w:rsidR="00A93CB6" w:rsidRPr="0005509C">
        <w:rPr>
          <w:rFonts w:cs="Times New Roman"/>
          <w:i/>
        </w:rPr>
        <w:t xml:space="preserve"> </w:t>
      </w:r>
      <w:r w:rsidR="003E18F9" w:rsidRPr="0005509C">
        <w:rPr>
          <w:rFonts w:cs="Times New Roman"/>
        </w:rPr>
        <w:t xml:space="preserve">and </w:t>
      </w:r>
      <w:r w:rsidR="00AC3A6E" w:rsidRPr="0005509C">
        <w:rPr>
          <w:rFonts w:cs="Times New Roman"/>
          <w:i/>
        </w:rPr>
        <w:t>H</w:t>
      </w:r>
      <w:r w:rsidR="00AC3A6E">
        <w:rPr>
          <w:rFonts w:cs="Times New Roman"/>
          <w:i/>
        </w:rPr>
        <w:t>.</w:t>
      </w:r>
      <w:r w:rsidR="00AC3A6E" w:rsidRPr="0005509C">
        <w:rPr>
          <w:rFonts w:cs="Times New Roman"/>
          <w:i/>
        </w:rPr>
        <w:t xml:space="preserve"> </w:t>
      </w:r>
      <w:proofErr w:type="spellStart"/>
      <w:r w:rsidR="003E18F9" w:rsidRPr="0005509C">
        <w:rPr>
          <w:rFonts w:cs="Times New Roman"/>
          <w:i/>
        </w:rPr>
        <w:t>teretifolia</w:t>
      </w:r>
      <w:proofErr w:type="spellEnd"/>
      <w:r w:rsidR="00092380">
        <w:rPr>
          <w:rFonts w:cs="Times New Roman"/>
          <w:i/>
        </w:rPr>
        <w:t xml:space="preserve"> </w:t>
      </w:r>
      <w:r w:rsidR="00092380" w:rsidRPr="00092380">
        <w:rPr>
          <w:rFonts w:cs="Times New Roman"/>
          <w:i/>
        </w:rPr>
        <w:t>–</w:t>
      </w:r>
      <w:r w:rsidR="003E18F9" w:rsidRPr="0005509C">
        <w:rPr>
          <w:rFonts w:cs="Times New Roman"/>
        </w:rPr>
        <w:t xml:space="preserve"> showed modest declines in leaf expansion investment following the onset of reproduction, but continued to invest in both across many years</w:t>
      </w:r>
      <w:r w:rsidR="00CF1947">
        <w:rPr>
          <w:rFonts w:cs="Times New Roman"/>
        </w:rPr>
        <w:t xml:space="preserve"> (Fig. 2)</w:t>
      </w:r>
      <w:r w:rsidR="003E18F9" w:rsidRPr="0005509C">
        <w:rPr>
          <w:rFonts w:cs="Times New Roman"/>
        </w:rPr>
        <w:t>. These different investment</w:t>
      </w:r>
      <w:r w:rsidR="00CF1947">
        <w:rPr>
          <w:rFonts w:cs="Times New Roman"/>
        </w:rPr>
        <w:t>s in leaf expansion</w:t>
      </w:r>
      <w:r w:rsidR="003E18F9" w:rsidRPr="0005509C">
        <w:rPr>
          <w:rFonts w:cs="Times New Roman"/>
        </w:rPr>
        <w:t xml:space="preserve"> are reflected in </w:t>
      </w:r>
      <w:r w:rsidR="00CF1947">
        <w:rPr>
          <w:rFonts w:cs="Times New Roman"/>
        </w:rPr>
        <w:t>plots of</w:t>
      </w:r>
      <w:r w:rsidR="003E18F9" w:rsidRPr="0005509C">
        <w:rPr>
          <w:rFonts w:cs="Times New Roman"/>
        </w:rPr>
        <w:t xml:space="preserve"> leaf area</w:t>
      </w:r>
      <w:r w:rsidR="00CF1947">
        <w:rPr>
          <w:rFonts w:cs="Times New Roman"/>
        </w:rPr>
        <w:t xml:space="preserve"> against </w:t>
      </w:r>
      <w:r w:rsidR="00ED3E66" w:rsidRPr="0005509C">
        <w:rPr>
          <w:rFonts w:cs="Times New Roman"/>
        </w:rPr>
        <w:t xml:space="preserve"> </w:t>
      </w:r>
      <w:r w:rsidR="00ED3E66" w:rsidRPr="0005509C">
        <w:rPr>
          <w:rFonts w:cs="Times New Roman"/>
        </w:rPr>
        <w:lastRenderedPageBreak/>
        <w:t>plant age</w:t>
      </w:r>
      <w:r w:rsidR="00A93CB6" w:rsidRPr="0005509C">
        <w:rPr>
          <w:rFonts w:cs="Times New Roman"/>
        </w:rPr>
        <w:t xml:space="preserve">, with species like </w:t>
      </w:r>
      <w:r w:rsidR="00AC3A6E" w:rsidRPr="0005509C">
        <w:rPr>
          <w:rFonts w:cs="Times New Roman"/>
          <w:i/>
        </w:rPr>
        <w:t>E</w:t>
      </w:r>
      <w:r w:rsidR="00AC3A6E">
        <w:rPr>
          <w:rFonts w:cs="Times New Roman"/>
          <w:i/>
        </w:rPr>
        <w:t>.</w:t>
      </w:r>
      <w:r w:rsidR="00AC3A6E" w:rsidRPr="0005509C">
        <w:rPr>
          <w:rFonts w:cs="Times New Roman"/>
          <w:i/>
        </w:rPr>
        <w:t xml:space="preserve"> </w:t>
      </w:r>
      <w:proofErr w:type="spellStart"/>
      <w:r w:rsidR="00AC3A6E" w:rsidRPr="0005509C">
        <w:rPr>
          <w:rFonts w:cs="Times New Roman"/>
          <w:i/>
        </w:rPr>
        <w:t>microphylla</w:t>
      </w:r>
      <w:proofErr w:type="spellEnd"/>
      <w:r w:rsidR="00A93CB6" w:rsidRPr="0005509C">
        <w:rPr>
          <w:rFonts w:cs="Times New Roman"/>
          <w:i/>
        </w:rPr>
        <w:t xml:space="preserve"> and </w:t>
      </w:r>
      <w:r w:rsidR="00AC3A6E" w:rsidRPr="0005509C">
        <w:rPr>
          <w:rFonts w:cs="Times New Roman"/>
          <w:i/>
        </w:rPr>
        <w:t>H</w:t>
      </w:r>
      <w:r w:rsidR="00AC3A6E">
        <w:rPr>
          <w:rFonts w:cs="Times New Roman"/>
          <w:i/>
        </w:rPr>
        <w:t>.</w:t>
      </w:r>
      <w:r w:rsidR="00AC3A6E" w:rsidRPr="0005509C">
        <w:rPr>
          <w:rFonts w:cs="Times New Roman"/>
          <w:i/>
        </w:rPr>
        <w:t xml:space="preserve"> </w:t>
      </w:r>
      <w:proofErr w:type="spellStart"/>
      <w:r w:rsidR="00AC3A6E" w:rsidRPr="0005509C">
        <w:rPr>
          <w:rFonts w:cs="Times New Roman"/>
          <w:i/>
        </w:rPr>
        <w:t>teretifolia</w:t>
      </w:r>
      <w:proofErr w:type="spellEnd"/>
      <w:r w:rsidR="00AC3A6E" w:rsidRPr="0005509C" w:rsidDel="00AC3A6E">
        <w:rPr>
          <w:rFonts w:cs="Times New Roman"/>
          <w:i/>
        </w:rPr>
        <w:t xml:space="preserve"> </w:t>
      </w:r>
      <w:r w:rsidR="00A93CB6" w:rsidRPr="0005509C">
        <w:rPr>
          <w:rFonts w:cs="Times New Roman"/>
        </w:rPr>
        <w:t xml:space="preserve">continuing to increase their total leaf area </w:t>
      </w:r>
      <w:r w:rsidR="00CF1947">
        <w:rPr>
          <w:rFonts w:cs="Times New Roman"/>
        </w:rPr>
        <w:t>with age</w:t>
      </w:r>
      <w:r w:rsidR="00A93CB6" w:rsidRPr="0005509C">
        <w:rPr>
          <w:rFonts w:cs="Times New Roman"/>
        </w:rPr>
        <w:t xml:space="preserve">, while </w:t>
      </w:r>
      <w:r w:rsidR="00CF1947">
        <w:rPr>
          <w:rFonts w:cs="Times New Roman"/>
        </w:rPr>
        <w:t xml:space="preserve">others like </w:t>
      </w:r>
      <w:r w:rsidR="00AC3A6E" w:rsidRPr="0005509C">
        <w:rPr>
          <w:rFonts w:cs="Times New Roman"/>
          <w:i/>
        </w:rPr>
        <w:t>G</w:t>
      </w:r>
      <w:r w:rsidR="00AC3A6E">
        <w:rPr>
          <w:rFonts w:cs="Times New Roman"/>
          <w:i/>
        </w:rPr>
        <w:t>.</w:t>
      </w:r>
      <w:r w:rsidR="00AC3A6E" w:rsidRPr="0005509C">
        <w:rPr>
          <w:rFonts w:cs="Times New Roman"/>
          <w:i/>
        </w:rPr>
        <w:t xml:space="preserve"> </w:t>
      </w:r>
      <w:proofErr w:type="spellStart"/>
      <w:r w:rsidR="00A93CB6" w:rsidRPr="0005509C">
        <w:rPr>
          <w:rFonts w:cs="Times New Roman"/>
          <w:i/>
        </w:rPr>
        <w:t>speciosa</w:t>
      </w:r>
      <w:proofErr w:type="spellEnd"/>
      <w:r w:rsidR="00A93CB6" w:rsidRPr="0005509C">
        <w:rPr>
          <w:rFonts w:cs="Times New Roman"/>
          <w:i/>
        </w:rPr>
        <w:t xml:space="preserve">, </w:t>
      </w:r>
      <w:r w:rsidR="00AC3A6E" w:rsidRPr="0005509C">
        <w:rPr>
          <w:rFonts w:cs="Times New Roman"/>
          <w:i/>
        </w:rPr>
        <w:t>H</w:t>
      </w:r>
      <w:r w:rsidR="00AC3A6E">
        <w:rPr>
          <w:rFonts w:cs="Times New Roman"/>
          <w:i/>
        </w:rPr>
        <w:t>.</w:t>
      </w:r>
      <w:r w:rsidR="00AC3A6E" w:rsidRPr="0005509C">
        <w:rPr>
          <w:rFonts w:cs="Times New Roman"/>
          <w:i/>
        </w:rPr>
        <w:t xml:space="preserve"> </w:t>
      </w:r>
      <w:proofErr w:type="spellStart"/>
      <w:r w:rsidR="00AC3A6E" w:rsidRPr="0005509C">
        <w:rPr>
          <w:rFonts w:cs="Times New Roman"/>
          <w:i/>
        </w:rPr>
        <w:t>purpurea</w:t>
      </w:r>
      <w:proofErr w:type="spellEnd"/>
      <w:r w:rsidR="00AC3A6E" w:rsidRPr="0005509C">
        <w:rPr>
          <w:rFonts w:cs="Times New Roman"/>
          <w:i/>
        </w:rPr>
        <w:t xml:space="preserve">, </w:t>
      </w:r>
      <w:r w:rsidR="00AC3A6E" w:rsidRPr="0005509C">
        <w:rPr>
          <w:rFonts w:cs="Times New Roman"/>
        </w:rPr>
        <w:t xml:space="preserve">and </w:t>
      </w:r>
      <w:r w:rsidR="00AC3A6E" w:rsidRPr="0005509C">
        <w:rPr>
          <w:rFonts w:cs="Times New Roman"/>
          <w:i/>
        </w:rPr>
        <w:t>P</w:t>
      </w:r>
      <w:r w:rsidR="00AC3A6E">
        <w:rPr>
          <w:rFonts w:cs="Times New Roman"/>
          <w:i/>
        </w:rPr>
        <w:t>.</w:t>
      </w:r>
      <w:r w:rsidR="00AC3A6E" w:rsidRPr="0005509C">
        <w:rPr>
          <w:rFonts w:cs="Times New Roman"/>
          <w:i/>
        </w:rPr>
        <w:t xml:space="preserve"> </w:t>
      </w:r>
      <w:proofErr w:type="spellStart"/>
      <w:r w:rsidR="00AC3A6E" w:rsidRPr="0005509C">
        <w:rPr>
          <w:rFonts w:cs="Times New Roman"/>
          <w:i/>
        </w:rPr>
        <w:t>linifolia</w:t>
      </w:r>
      <w:proofErr w:type="spellEnd"/>
      <w:r w:rsidR="00A93CB6" w:rsidRPr="0005509C">
        <w:rPr>
          <w:rFonts w:cs="Times New Roman"/>
          <w:i/>
        </w:rPr>
        <w:t xml:space="preserve"> </w:t>
      </w:r>
      <w:r w:rsidR="00CF1947" w:rsidRPr="000E4764">
        <w:rPr>
          <w:rFonts w:cs="Times New Roman"/>
        </w:rPr>
        <w:t xml:space="preserve">reach </w:t>
      </w:r>
      <w:r w:rsidR="00A93CB6" w:rsidRPr="0005509C">
        <w:rPr>
          <w:rFonts w:cs="Times New Roman"/>
        </w:rPr>
        <w:t xml:space="preserve">a maximum leaf area quite early </w:t>
      </w:r>
      <w:r w:rsidR="003E18F9" w:rsidRPr="0005509C">
        <w:rPr>
          <w:rFonts w:cs="Times New Roman"/>
        </w:rPr>
        <w:t>(</w:t>
      </w:r>
      <w:r w:rsidR="008A1C9E">
        <w:rPr>
          <w:rFonts w:cs="Times New Roman"/>
        </w:rPr>
        <w:t xml:space="preserve">Fig. </w:t>
      </w:r>
      <w:r>
        <w:rPr>
          <w:rFonts w:cs="Times New Roman"/>
        </w:rPr>
        <w:t>5</w:t>
      </w:r>
      <w:r w:rsidR="003E18F9" w:rsidRPr="0005509C">
        <w:rPr>
          <w:rFonts w:cs="Times New Roman"/>
        </w:rPr>
        <w:t>)</w:t>
      </w:r>
      <w:r w:rsidR="00A93CB6" w:rsidRPr="0005509C">
        <w:rPr>
          <w:rFonts w:cs="Times New Roman"/>
        </w:rPr>
        <w:t xml:space="preserve">. Of note, </w:t>
      </w:r>
      <w:r w:rsidR="003C1BA6">
        <w:rPr>
          <w:rFonts w:cs="Times New Roman"/>
        </w:rPr>
        <w:t>six</w:t>
      </w:r>
      <w:r w:rsidR="003C1BA6" w:rsidRPr="0005509C">
        <w:rPr>
          <w:rFonts w:cs="Times New Roman"/>
        </w:rPr>
        <w:t xml:space="preserve"> </w:t>
      </w:r>
      <w:r w:rsidR="00A93CB6" w:rsidRPr="0005509C">
        <w:rPr>
          <w:rFonts w:cs="Times New Roman"/>
        </w:rPr>
        <w:t xml:space="preserve">species not only reached their maximum leaf area many years before death, but their leaf area </w:t>
      </w:r>
      <w:r w:rsidR="00FF3001">
        <w:rPr>
          <w:rFonts w:cs="Times New Roman"/>
        </w:rPr>
        <w:t xml:space="preserve">gradually </w:t>
      </w:r>
      <w:r w:rsidR="00A93CB6" w:rsidRPr="0005509C">
        <w:rPr>
          <w:rFonts w:cs="Times New Roman"/>
        </w:rPr>
        <w:t>declined across multiple years</w:t>
      </w:r>
      <w:r w:rsidR="003C1BA6">
        <w:rPr>
          <w:rFonts w:cs="Times New Roman"/>
        </w:rPr>
        <w:t xml:space="preserve">, even </w:t>
      </w:r>
      <w:r w:rsidR="00A93CB6" w:rsidRPr="0005509C">
        <w:rPr>
          <w:rFonts w:cs="Times New Roman"/>
        </w:rPr>
        <w:t>though they were still healthy, reproducing individuals (</w:t>
      </w:r>
      <w:r w:rsidR="008A1C9E">
        <w:rPr>
          <w:rFonts w:cs="Times New Roman"/>
        </w:rPr>
        <w:t xml:space="preserve">Fig. </w:t>
      </w:r>
      <w:r>
        <w:rPr>
          <w:rFonts w:cs="Times New Roman"/>
        </w:rPr>
        <w:t>5</w:t>
      </w:r>
      <w:r w:rsidR="00A93CB6" w:rsidRPr="0005509C">
        <w:rPr>
          <w:rFonts w:cs="Times New Roman"/>
        </w:rPr>
        <w:t>)</w:t>
      </w:r>
      <w:r w:rsidR="00CF1947">
        <w:rPr>
          <w:rFonts w:cs="Times New Roman"/>
        </w:rPr>
        <w:t xml:space="preserve"> and did not decline or even increased slightly in plant height </w:t>
      </w:r>
      <w:r w:rsidR="00CF1947" w:rsidRPr="00CF1947">
        <w:rPr>
          <w:rFonts w:cs="Times New Roman"/>
        </w:rPr>
        <w:t>(Fig</w:t>
      </w:r>
      <w:r w:rsidR="00B5796D">
        <w:rPr>
          <w:rFonts w:cs="Times New Roman"/>
        </w:rPr>
        <w:t>.</w:t>
      </w:r>
      <w:r w:rsidR="00CF1947" w:rsidRPr="00CF1947">
        <w:rPr>
          <w:rFonts w:cs="Times New Roman"/>
        </w:rPr>
        <w:t xml:space="preserve"> S</w:t>
      </w:r>
      <w:r w:rsidR="00B5796D">
        <w:rPr>
          <w:rFonts w:cs="Times New Roman"/>
        </w:rPr>
        <w:t>2</w:t>
      </w:r>
      <w:r w:rsidR="00CF1947" w:rsidRPr="00CF1947">
        <w:rPr>
          <w:rFonts w:cs="Times New Roman"/>
        </w:rPr>
        <w:t>)</w:t>
      </w:r>
      <w:r w:rsidR="00A93CB6" w:rsidRPr="0005509C">
        <w:rPr>
          <w:rFonts w:cs="Times New Roman"/>
        </w:rPr>
        <w:t>.</w:t>
      </w:r>
      <w:r w:rsidR="00FF3001">
        <w:rPr>
          <w:rFonts w:cs="Times New Roman"/>
        </w:rPr>
        <w:t xml:space="preserve"> </w:t>
      </w:r>
      <w:r w:rsidR="008576EB" w:rsidRPr="0005509C">
        <w:rPr>
          <w:rFonts w:cs="Times New Roman"/>
        </w:rPr>
        <w:t xml:space="preserve">Ceasing investment in leaf expansion does not indicate these </w:t>
      </w:r>
      <w:r w:rsidR="00FF3001">
        <w:rPr>
          <w:rFonts w:cs="Times New Roman"/>
        </w:rPr>
        <w:t xml:space="preserve">individuals were </w:t>
      </w:r>
      <w:r w:rsidR="008576EB" w:rsidRPr="0005509C">
        <w:rPr>
          <w:rFonts w:cs="Times New Roman"/>
        </w:rPr>
        <w:t xml:space="preserve">not producing new leaves. </w:t>
      </w:r>
      <w:r w:rsidR="00A93CB6" w:rsidRPr="0005509C">
        <w:rPr>
          <w:rFonts w:cs="Times New Roman"/>
        </w:rPr>
        <w:t xml:space="preserve">In </w:t>
      </w:r>
      <w:r w:rsidR="008A1C9E">
        <w:rPr>
          <w:rFonts w:cs="Times New Roman"/>
        </w:rPr>
        <w:t xml:space="preserve">Fig. </w:t>
      </w:r>
      <w:r>
        <w:rPr>
          <w:rFonts w:cs="Times New Roman"/>
        </w:rPr>
        <w:t>2</w:t>
      </w:r>
      <w:r w:rsidR="00A93CB6" w:rsidRPr="0005509C">
        <w:rPr>
          <w:rFonts w:cs="Times New Roman"/>
        </w:rPr>
        <w:t>, the dark green circles indicate yearly investment in leaf replacement</w:t>
      </w:r>
      <w:r w:rsidR="001D56BF" w:rsidRPr="0005509C">
        <w:rPr>
          <w:rFonts w:cs="Times New Roman"/>
        </w:rPr>
        <w:t xml:space="preserve"> – </w:t>
      </w:r>
      <w:r w:rsidR="00A93CB6" w:rsidRPr="0005509C">
        <w:rPr>
          <w:rFonts w:cs="Times New Roman"/>
        </w:rPr>
        <w:t>new leaves grown to replace shed leaves.</w:t>
      </w:r>
      <w:r w:rsidR="001D56BF" w:rsidRPr="0005509C">
        <w:rPr>
          <w:rFonts w:cs="Times New Roman"/>
        </w:rPr>
        <w:t xml:space="preserve"> Most individuals invested significant and increasing amounts of </w:t>
      </w:r>
      <w:r w:rsidR="00092380">
        <w:rPr>
          <w:rFonts w:cs="Times New Roman"/>
        </w:rPr>
        <w:t>mass</w:t>
      </w:r>
      <w:r w:rsidR="001D56BF" w:rsidRPr="0005509C">
        <w:rPr>
          <w:rFonts w:cs="Times New Roman"/>
        </w:rPr>
        <w:t xml:space="preserve"> in leaf replacement with increasing plant size</w:t>
      </w:r>
      <w:r w:rsidR="00503F1D">
        <w:rPr>
          <w:rFonts w:cs="Times New Roman"/>
        </w:rPr>
        <w:t xml:space="preserve"> (Fig. 2)</w:t>
      </w:r>
      <w:r w:rsidR="001D56BF" w:rsidRPr="0005509C">
        <w:rPr>
          <w:rFonts w:cs="Times New Roman"/>
        </w:rPr>
        <w:t xml:space="preserve">. However, many individuals, especially the larger, older plants did not invest sufficient </w:t>
      </w:r>
      <w:r w:rsidR="00092380">
        <w:rPr>
          <w:rFonts w:cs="Times New Roman"/>
        </w:rPr>
        <w:t>mass</w:t>
      </w:r>
      <w:r w:rsidR="001D56BF" w:rsidRPr="0005509C">
        <w:rPr>
          <w:rFonts w:cs="Times New Roman"/>
        </w:rPr>
        <w:t xml:space="preserve"> in leaf replacement to fully compensate for leaf loss</w:t>
      </w:r>
      <w:r w:rsidR="00FF3001">
        <w:rPr>
          <w:rFonts w:cs="Times New Roman"/>
        </w:rPr>
        <w:t>, causing leaf area to decline</w:t>
      </w:r>
      <w:r w:rsidR="001D56BF" w:rsidRPr="0005509C">
        <w:rPr>
          <w:rFonts w:cs="Times New Roman"/>
        </w:rPr>
        <w:t>.</w:t>
      </w:r>
    </w:p>
    <w:p w14:paraId="20932C7C" w14:textId="4CE8F790" w:rsidR="00623EEE" w:rsidRDefault="00A125F3" w:rsidP="006E3FB8">
      <w:pPr>
        <w:spacing w:line="480" w:lineRule="auto"/>
        <w:rPr>
          <w:rFonts w:cs="Times New Roman"/>
        </w:rPr>
      </w:pPr>
      <w:r>
        <w:rPr>
          <w:rFonts w:cs="Times New Roman"/>
        </w:rPr>
        <w:t xml:space="preserve">Fig. 6  shows how two features of the RA schedules observed across </w:t>
      </w:r>
      <w:r w:rsidRPr="00A125F3">
        <w:rPr>
          <w:rFonts w:cs="Times New Roman"/>
        </w:rPr>
        <w:t>species</w:t>
      </w:r>
      <w:r>
        <w:rPr>
          <w:rFonts w:cs="Times New Roman"/>
        </w:rPr>
        <w:t xml:space="preserve"> are correlated with </w:t>
      </w:r>
      <w:ins w:id="293" w:author="Daniel Falster" w:date="2017-09-07T17:01:00Z">
        <w:r w:rsidR="00D90486">
          <w:rPr>
            <w:rFonts w:cs="Times New Roman"/>
          </w:rPr>
          <w:t xml:space="preserve">the physiological trait leaf mass per area and </w:t>
        </w:r>
      </w:ins>
      <w:r>
        <w:rPr>
          <w:rFonts w:cs="Times New Roman"/>
        </w:rPr>
        <w:t xml:space="preserve">a </w:t>
      </w:r>
      <w:r w:rsidRPr="00A125F3">
        <w:rPr>
          <w:rFonts w:cs="Times New Roman"/>
        </w:rPr>
        <w:t>species</w:t>
      </w:r>
      <w:r>
        <w:rPr>
          <w:rFonts w:cs="Times New Roman"/>
        </w:rPr>
        <w:t xml:space="preserve"> maximum height</w:t>
      </w:r>
      <w:ins w:id="294" w:author="Daniel Falster" w:date="2017-09-08T12:05:00Z">
        <w:r w:rsidR="00F637C4">
          <w:rPr>
            <w:rFonts w:cs="Times New Roman"/>
          </w:rPr>
          <w:t>.</w:t>
        </w:r>
      </w:ins>
      <w:r>
        <w:rPr>
          <w:rFonts w:cs="Times New Roman"/>
        </w:rPr>
        <w:t xml:space="preserve"> </w:t>
      </w:r>
      <w:ins w:id="295" w:author="Daniel Falster" w:date="2017-09-07T17:01:00Z">
        <w:r w:rsidR="00D90486">
          <w:rPr>
            <w:rFonts w:cs="Times New Roman"/>
          </w:rPr>
          <w:t xml:space="preserve">Leaf mass per area </w:t>
        </w:r>
      </w:ins>
      <w:ins w:id="296" w:author="Daniel Falster" w:date="2017-09-07T17:02:00Z">
        <w:r w:rsidR="00D90486">
          <w:rPr>
            <w:rFonts w:cs="Times New Roman"/>
          </w:rPr>
          <w:t xml:space="preserve">provides </w:t>
        </w:r>
      </w:ins>
      <w:del w:id="297" w:author="Daniel Falster" w:date="2017-09-07T17:01:00Z">
        <w:r w:rsidDel="00D90486">
          <w:rPr>
            <w:rFonts w:cs="Times New Roman"/>
          </w:rPr>
          <w:delText xml:space="preserve">and the leaf trait leaf mass per area </w:delText>
        </w:r>
      </w:del>
      <w:del w:id="298" w:author="Daniel Falster" w:date="2017-09-07T17:02:00Z">
        <w:r w:rsidDel="00D90486">
          <w:rPr>
            <w:rFonts w:cs="Times New Roman"/>
          </w:rPr>
          <w:delText xml:space="preserve">– </w:delText>
        </w:r>
      </w:del>
      <w:r>
        <w:rPr>
          <w:rFonts w:cs="Times New Roman"/>
        </w:rPr>
        <w:t xml:space="preserve">an indicator of the leaf turnover strategy observed within </w:t>
      </w:r>
      <w:r w:rsidRPr="00A125F3">
        <w:rPr>
          <w:rFonts w:cs="Times New Roman"/>
        </w:rPr>
        <w:t>species</w:t>
      </w:r>
      <w:ins w:id="299" w:author="Daniel Falster" w:date="2017-09-08T12:08:00Z">
        <w:r w:rsidR="00F93542">
          <w:rPr>
            <w:rFonts w:cs="Times New Roman"/>
          </w:rPr>
          <w:t xml:space="preserve"> </w:t>
        </w:r>
        <w:r w:rsidR="00F93542">
          <w:rPr>
            <w:rFonts w:cs="Times New Roman"/>
          </w:rPr>
          <w:fldChar w:fldCharType="begin"/>
        </w:r>
        <w:r w:rsidR="00F93542">
          <w:rPr>
            <w:rFonts w:cs="Times New Roman"/>
          </w:rPr>
          <w:instrText xml:space="preserve"> ADDIN ZOTERO_ITEM CSL_CITATION {"citationID":"fh0njem7m","properties":{"formattedCitation":"{\\rtf (Wright {\\i{}et al.} 2004)}","plainCitation":"(Wright et al. 2004)"},"citationItems":[{"id":2349,"uris":["http://zotero.org/users/272915/items/KSIHTQSQ"],"uri":["http://zotero.org/users/272915/items/KSIHTQSQ"],"itemData":{"id":2349,"type":"article-journal","title":"The world-wide leaf economics spectrum","container-title":"Nature","page":"821-827","volume":"428","issue":"2403","abstract":"Bringing together leaf trait data spanning 2,548 species and 175 sites we describe, for the first time at global scale, a universal spectrum of leaf economics consisting of key chemical, structural and physiological properties. The spectrum runs from quick to slow return on investments of nutrients and dry mass in leaves, and operates largely independently of growth form, plant functional type or biome. Categories along the spectrum would, in general, describe leaf economic variation at the global scale better than plant functional types, because functional types overlap substantially in their leaf traits. Overall, modulation of leaf traits and trait relationships by climate is surprisingly modest, although some striking and significant patterns can be seen. Reliable quantification of the leaf economics spectrum and its interaction with climate will prove valuable for modelling nutrient fluxes and vegetation boundaries under changing land-use and climate.","URL":"http://dx.doi.org/10.1038/nature02403","DOI":"10.1038/nature02403","call-number":"0119","note":"bibtex: Wright-2004","author":[{"family":"Wright","given":"I. J."},{"family":"Reich","given":"P. B."},{"family":"Westoby","given":"M."},{"family":"Ackerly","given":"D.D."},{"family":"Baruch","given":"Z."},{"family":"Bongers","given":"F."},{"family":"Cavender-Bares","given":"J."},{"family":"Chapin","given":"F.S."},{"family":"Cornelissen","given":"J.H.C."},{"family":"Diemer","given":"M."},{"family":"Flexas","given":"J."},{"family":"Garnier","given":"E."},{"family":"Groom","given":"P.K."},{"family":"Gulias","given":"J."},{"family":"Hikosaka","given":"K."},{"family":"Lamont","given":"B.B."},{"family":"Lee","given":"T."},{"family":"Lee","given":"W."},{"family":"Lusk","given":"C."},{"family":"Midgley","given":"J.J."},{"family":"Navas","given":"M-L."},{"family":"Niinemets","given":"Ü."},{"family":"Oleksyn","given":"J."},{"family":"Osada","given":"N."},{"family":"Poorter","given":"H."},{"family":"Poot","given":"P."},{"family":"Prior","given":"L."},{"family":"Pyankov","given":"V.I."},{"family":"Roumet","given":"C."},{"family":"Thomas","given":"S.C."},{"family":"Tjoelker","given":"M.G."},{"family":"Veneklaas","given":"E."},{"family":"Villar","given":"R."}],"issued":{"date-parts":[["2004"]]}}}],"schema":"https://github.com/citation-style-language/schema/raw/master/csl-citation.json"} </w:instrText>
        </w:r>
      </w:ins>
      <w:r w:rsidR="00F93542">
        <w:rPr>
          <w:rFonts w:cs="Times New Roman"/>
        </w:rPr>
        <w:fldChar w:fldCharType="separate"/>
      </w:r>
      <w:ins w:id="300" w:author="Daniel Falster" w:date="2017-09-08T12:08:00Z">
        <w:r w:rsidR="00F93542" w:rsidRPr="00F93542">
          <w:rPr>
            <w:rFonts w:cs="Times New Roman"/>
            <w:szCs w:val="24"/>
            <w:lang w:val="en-US"/>
            <w:rPrChange w:id="301" w:author="Daniel Falster" w:date="2017-09-08T12:08:00Z">
              <w:rPr>
                <w:sz w:val="24"/>
                <w:szCs w:val="24"/>
                <w:lang w:val="en-US"/>
              </w:rPr>
            </w:rPrChange>
          </w:rPr>
          <w:t xml:space="preserve">(Wright </w:t>
        </w:r>
        <w:r w:rsidR="00F93542" w:rsidRPr="00F93542">
          <w:rPr>
            <w:rFonts w:cs="Times New Roman"/>
            <w:i/>
            <w:iCs/>
            <w:szCs w:val="24"/>
            <w:lang w:val="en-US"/>
            <w:rPrChange w:id="302" w:author="Daniel Falster" w:date="2017-09-08T12:08:00Z">
              <w:rPr>
                <w:i/>
                <w:iCs/>
                <w:sz w:val="24"/>
                <w:szCs w:val="24"/>
                <w:lang w:val="en-US"/>
              </w:rPr>
            </w:rPrChange>
          </w:rPr>
          <w:t>et al.</w:t>
        </w:r>
        <w:r w:rsidR="00F93542" w:rsidRPr="00F93542">
          <w:rPr>
            <w:rFonts w:cs="Times New Roman"/>
            <w:szCs w:val="24"/>
            <w:lang w:val="en-US"/>
            <w:rPrChange w:id="303" w:author="Daniel Falster" w:date="2017-09-08T12:08:00Z">
              <w:rPr>
                <w:sz w:val="24"/>
                <w:szCs w:val="24"/>
                <w:lang w:val="en-US"/>
              </w:rPr>
            </w:rPrChange>
          </w:rPr>
          <w:t xml:space="preserve"> 2004)</w:t>
        </w:r>
        <w:r w:rsidR="00F93542">
          <w:rPr>
            <w:rFonts w:cs="Times New Roman"/>
          </w:rPr>
          <w:fldChar w:fldCharType="end"/>
        </w:r>
      </w:ins>
      <w:ins w:id="304" w:author="Daniel Falster" w:date="2017-09-08T12:07:00Z">
        <w:r w:rsidR="00122C6B">
          <w:rPr>
            <w:rFonts w:cs="Times New Roman"/>
          </w:rPr>
          <w:t xml:space="preserve">. </w:t>
        </w:r>
      </w:ins>
      <w:del w:id="305" w:author="Daniel Falster" w:date="2017-09-08T12:07:00Z">
        <w:r w:rsidDel="00122C6B">
          <w:rPr>
            <w:rFonts w:cs="Times New Roman"/>
          </w:rPr>
          <w:delText xml:space="preserve">. </w:delText>
        </w:r>
      </w:del>
      <w:r>
        <w:t xml:space="preserve">From the RA schedules, we calculated the age at first maturation, and also the average RA across all ages where each </w:t>
      </w:r>
      <w:r w:rsidRPr="00A125F3">
        <w:t>species</w:t>
      </w:r>
      <w:r>
        <w:t xml:space="preserve"> was sampled. As can be seen in Fig. 6, </w:t>
      </w:r>
      <w:r w:rsidRPr="00A125F3">
        <w:t>species</w:t>
      </w:r>
      <w:r>
        <w:t xml:space="preserve"> with lower maximum height and lower leaf mass per area tend to reproduce earlier, and invest – on average – more into reproductive each year. The lower average RA of tall, high leaf-mass-per-area </w:t>
      </w:r>
      <w:r w:rsidRPr="00A125F3">
        <w:t>species</w:t>
      </w:r>
      <w:r>
        <w:t xml:space="preserve"> arises </w:t>
      </w:r>
      <w:r w:rsidRPr="00A125F3">
        <w:t>because</w:t>
      </w:r>
      <w:r>
        <w:t xml:space="preserve"> they emphasis growth for a larger portion of their life.</w:t>
      </w:r>
    </w:p>
    <w:p w14:paraId="701018BF" w14:textId="77777777" w:rsidR="00990D43" w:rsidRPr="00CA2814" w:rsidRDefault="00990D43" w:rsidP="006E3FB8">
      <w:pPr>
        <w:pStyle w:val="Heading1"/>
        <w:spacing w:line="480" w:lineRule="auto"/>
        <w:rPr>
          <w:rFonts w:cs="Times New Roman"/>
        </w:rPr>
      </w:pPr>
      <w:r w:rsidRPr="00CA2814">
        <w:rPr>
          <w:rFonts w:cs="Times New Roman"/>
        </w:rPr>
        <w:t>Discussion</w:t>
      </w:r>
    </w:p>
    <w:p w14:paraId="77AA80BE" w14:textId="30099BE9" w:rsidR="00EA4A75" w:rsidRDefault="009C4E69" w:rsidP="006E3FB8">
      <w:pPr>
        <w:spacing w:line="480" w:lineRule="auto"/>
        <w:rPr>
          <w:rFonts w:cs="Times New Roman"/>
        </w:rPr>
      </w:pPr>
      <w:r>
        <w:rPr>
          <w:rFonts w:cs="Times New Roman"/>
        </w:rPr>
        <w:t xml:space="preserve">In this paper we </w:t>
      </w:r>
      <w:r w:rsidR="001F6E85">
        <w:rPr>
          <w:rFonts w:cs="Times New Roman"/>
        </w:rPr>
        <w:t>estimate</w:t>
      </w:r>
      <w:r w:rsidR="00C455C0">
        <w:rPr>
          <w:rFonts w:cs="Times New Roman"/>
        </w:rPr>
        <w:t>d</w:t>
      </w:r>
      <w:r w:rsidR="001F6E85">
        <w:rPr>
          <w:rFonts w:cs="Times New Roman"/>
        </w:rPr>
        <w:t xml:space="preserve"> </w:t>
      </w:r>
      <w:r>
        <w:rPr>
          <w:rFonts w:cs="Times New Roman"/>
        </w:rPr>
        <w:t>RA schedule</w:t>
      </w:r>
      <w:r w:rsidR="00C455C0">
        <w:rPr>
          <w:rFonts w:cs="Times New Roman"/>
        </w:rPr>
        <w:t>s</w:t>
      </w:r>
      <w:r>
        <w:rPr>
          <w:rFonts w:cs="Times New Roman"/>
        </w:rPr>
        <w:t xml:space="preserve"> for </w:t>
      </w:r>
      <w:r w:rsidR="00C455C0">
        <w:rPr>
          <w:rFonts w:cs="Times New Roman"/>
        </w:rPr>
        <w:t xml:space="preserve">14 coexisting plant </w:t>
      </w:r>
      <w:r w:rsidR="00C455C0" w:rsidRPr="001F6E85">
        <w:rPr>
          <w:rFonts w:cs="Times New Roman"/>
        </w:rPr>
        <w:t>species</w:t>
      </w:r>
      <w:r w:rsidR="00C455C0">
        <w:rPr>
          <w:rFonts w:cs="Times New Roman"/>
        </w:rPr>
        <w:t xml:space="preserve">, including </w:t>
      </w:r>
      <w:r w:rsidR="00404F1D">
        <w:rPr>
          <w:rFonts w:cs="Times New Roman"/>
        </w:rPr>
        <w:t xml:space="preserve">in our calculations </w:t>
      </w:r>
      <w:r w:rsidR="00C455C0">
        <w:rPr>
          <w:rFonts w:cs="Times New Roman"/>
        </w:rPr>
        <w:t>investment in diverse accessory tissues and separat</w:t>
      </w:r>
      <w:r w:rsidR="00404F1D">
        <w:rPr>
          <w:rFonts w:cs="Times New Roman"/>
        </w:rPr>
        <w:t xml:space="preserve">e terms for </w:t>
      </w:r>
      <w:r w:rsidR="00C455C0">
        <w:rPr>
          <w:rFonts w:cs="Times New Roman"/>
        </w:rPr>
        <w:t xml:space="preserve">leaf replacement </w:t>
      </w:r>
      <w:r w:rsidR="00404F1D">
        <w:rPr>
          <w:rFonts w:cs="Times New Roman"/>
        </w:rPr>
        <w:t>and</w:t>
      </w:r>
      <w:r w:rsidR="00C455C0">
        <w:rPr>
          <w:rFonts w:cs="Times New Roman"/>
        </w:rPr>
        <w:t xml:space="preserve"> leaf expansion. </w:t>
      </w:r>
      <w:r w:rsidR="001F6E85">
        <w:rPr>
          <w:rFonts w:cs="Times New Roman"/>
        </w:rPr>
        <w:t xml:space="preserve">While easy-to-measure traits such as </w:t>
      </w:r>
      <w:r w:rsidR="00C455C0">
        <w:rPr>
          <w:rFonts w:cs="Times New Roman"/>
        </w:rPr>
        <w:t xml:space="preserve">leaf nitrogen content and </w:t>
      </w:r>
      <w:r w:rsidR="001F6E85">
        <w:rPr>
          <w:rFonts w:cs="Times New Roman"/>
        </w:rPr>
        <w:t xml:space="preserve">wood density </w:t>
      </w:r>
      <w:r w:rsidR="00C455C0">
        <w:rPr>
          <w:rFonts w:cs="Times New Roman"/>
        </w:rPr>
        <w:t xml:space="preserve">now </w:t>
      </w:r>
      <w:r w:rsidR="001F6E85">
        <w:rPr>
          <w:rFonts w:cs="Times New Roman"/>
        </w:rPr>
        <w:t xml:space="preserve">exist for many 1000’s of plant </w:t>
      </w:r>
      <w:r w:rsidR="001F6E85" w:rsidRPr="001F6E85">
        <w:rPr>
          <w:rFonts w:cs="Times New Roman"/>
        </w:rPr>
        <w:t>species</w:t>
      </w:r>
      <w:r w:rsidR="001F6E85">
        <w:rPr>
          <w:rFonts w:cs="Times New Roman"/>
        </w:rPr>
        <w:t xml:space="preserve">, </w:t>
      </w:r>
      <w:r w:rsidR="00C455C0">
        <w:rPr>
          <w:rFonts w:cs="Times New Roman"/>
        </w:rPr>
        <w:t xml:space="preserve">estimates of RA are scant </w:t>
      </w:r>
      <w:r w:rsidR="00C455C0" w:rsidRPr="00C455C0">
        <w:rPr>
          <w:rFonts w:cs="Times New Roman"/>
        </w:rPr>
        <w:t xml:space="preserve">because </w:t>
      </w:r>
      <w:r w:rsidR="00C455C0">
        <w:rPr>
          <w:rFonts w:cs="Times New Roman"/>
        </w:rPr>
        <w:t>such data are very time consuming to collect</w:t>
      </w:r>
      <w:r w:rsidR="00404F1D">
        <w:rPr>
          <w:rFonts w:cs="Times New Roman"/>
        </w:rPr>
        <w:t xml:space="preserve"> </w:t>
      </w:r>
      <w:del w:id="306" w:author="Daniel Falster" w:date="2017-09-08T12:08:00Z">
        <w:r w:rsidR="00404F1D" w:rsidDel="00F93542">
          <w:rPr>
            <w:rFonts w:cs="Times New Roman"/>
          </w:rPr>
          <w:fldChar w:fldCharType="begin"/>
        </w:r>
        <w:r w:rsidR="00404F1D" w:rsidDel="00F93542">
          <w:rPr>
            <w:rFonts w:cs="Times New Roman"/>
          </w:rPr>
          <w:delInstrText xml:space="preserve"> ADDIN ZOTERO_ITEM CSL_CITATION {"citationID":"h6ar6goqo","properties":{"formattedCitation":"(Wenk &amp; Falster 2015)","plainCitation":"(Wenk &amp; Falster 2015)"},"citationItems":[{"id":"5QPNnW3F/9IjdwGN9","uris":["http://zotero.org/users/503753/items/RKCR22GX"],"uri":["http://zotero.org/users/503753/items/RKCR22GX"],"itemData":{"id":"5QPNnW3F/9IjdwGN9","type":"article-journal","title":"Quantifying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r w:rsidR="00404F1D" w:rsidDel="00F93542">
          <w:rPr>
            <w:rFonts w:cs="Times New Roman"/>
          </w:rPr>
          <w:fldChar w:fldCharType="separate"/>
        </w:r>
        <w:r w:rsidR="00404F1D" w:rsidRPr="00F93542" w:rsidDel="00F93542">
          <w:rPr>
            <w:rFonts w:cs="Times New Roman"/>
            <w:noProof/>
          </w:rPr>
          <w:delText>(Wenk &amp; Falster 2015)</w:delText>
        </w:r>
        <w:r w:rsidR="00404F1D" w:rsidDel="00F93542">
          <w:rPr>
            <w:rFonts w:cs="Times New Roman"/>
          </w:rPr>
          <w:fldChar w:fldCharType="end"/>
        </w:r>
      </w:del>
      <w:r w:rsidR="00C455C0">
        <w:rPr>
          <w:rFonts w:cs="Times New Roman"/>
        </w:rPr>
        <w:t>. Yet, e</w:t>
      </w:r>
      <w:r w:rsidR="001F6E85">
        <w:rPr>
          <w:rFonts w:cs="Times New Roman"/>
        </w:rPr>
        <w:t>stimates</w:t>
      </w:r>
      <w:r w:rsidR="00C455C0">
        <w:rPr>
          <w:rFonts w:cs="Times New Roman"/>
        </w:rPr>
        <w:t xml:space="preserve"> of RA</w:t>
      </w:r>
      <w:r w:rsidR="001F6E85">
        <w:rPr>
          <w:rFonts w:cs="Times New Roman"/>
        </w:rPr>
        <w:t xml:space="preserve"> are needed to improve the modelling of allocation routines within </w:t>
      </w:r>
      <w:r w:rsidR="001F6E85" w:rsidRPr="001F6E85">
        <w:rPr>
          <w:rFonts w:cs="Times New Roman"/>
        </w:rPr>
        <w:t>vegetation</w:t>
      </w:r>
      <w:r w:rsidR="001F6E85">
        <w:rPr>
          <w:rFonts w:cs="Times New Roman"/>
        </w:rPr>
        <w:t xml:space="preserve"> models</w:t>
      </w:r>
      <w:r w:rsidR="00037C87">
        <w:rPr>
          <w:rFonts w:cs="Times New Roman"/>
        </w:rPr>
        <w:t xml:space="preserve">, </w:t>
      </w:r>
      <w:r w:rsidR="00C455C0">
        <w:rPr>
          <w:rFonts w:cs="Times New Roman"/>
        </w:rPr>
        <w:t xml:space="preserve">to connect models of physiological function to datasets </w:t>
      </w:r>
      <w:r w:rsidR="0026393E">
        <w:rPr>
          <w:rFonts w:cs="Times New Roman"/>
        </w:rPr>
        <w:t xml:space="preserve">on </w:t>
      </w:r>
      <w:r w:rsidR="00DE6262">
        <w:rPr>
          <w:rFonts w:cs="Times New Roman"/>
        </w:rPr>
        <w:t>demographic</w:t>
      </w:r>
      <w:r w:rsidR="00C455C0">
        <w:rPr>
          <w:rFonts w:cs="Times New Roman"/>
        </w:rPr>
        <w:t xml:space="preserve"> outcomes and dynamics</w:t>
      </w:r>
      <w:r w:rsidR="00037C87">
        <w:rPr>
          <w:rFonts w:cs="Times New Roman"/>
        </w:rPr>
        <w:t>, and to test and progress ecological and evolutionary theory</w:t>
      </w:r>
      <w:r w:rsidR="001F6E85">
        <w:rPr>
          <w:rFonts w:cs="Times New Roman"/>
        </w:rPr>
        <w:t xml:space="preserve">. </w:t>
      </w:r>
    </w:p>
    <w:p w14:paraId="2FF8E3B9" w14:textId="6C3A59B3" w:rsidR="00203D22" w:rsidRDefault="00F72ECC" w:rsidP="006E3FB8">
      <w:pPr>
        <w:spacing w:line="480" w:lineRule="auto"/>
        <w:rPr>
          <w:rFonts w:cs="Times New Roman"/>
        </w:rPr>
      </w:pPr>
      <w:r>
        <w:rPr>
          <w:rFonts w:cs="Times New Roman"/>
        </w:rPr>
        <w:lastRenderedPageBreak/>
        <w:t>Here, we</w:t>
      </w:r>
      <w:r w:rsidR="00C455C0">
        <w:rPr>
          <w:rFonts w:cs="Times New Roman"/>
        </w:rPr>
        <w:t xml:space="preserve"> </w:t>
      </w:r>
      <w:r w:rsidR="0026393E">
        <w:rPr>
          <w:rFonts w:cs="Times New Roman"/>
        </w:rPr>
        <w:t>found support for the</w:t>
      </w:r>
      <w:r w:rsidR="001F6E85">
        <w:rPr>
          <w:rFonts w:cs="Times New Roman"/>
        </w:rPr>
        <w:t xml:space="preserve"> </w:t>
      </w:r>
      <w:r w:rsidR="00C455C0">
        <w:rPr>
          <w:rFonts w:cs="Times New Roman"/>
        </w:rPr>
        <w:t xml:space="preserve">evolutionary expectations that RA should </w:t>
      </w:r>
      <w:r w:rsidR="001F6E85">
        <w:rPr>
          <w:rFonts w:cs="Times New Roman"/>
        </w:rPr>
        <w:t>approach 1.0 towards the end of life</w:t>
      </w:r>
      <w:r w:rsidR="00600CFC">
        <w:rPr>
          <w:rFonts w:cs="Times New Roman"/>
        </w:rPr>
        <w:t xml:space="preserve"> </w:t>
      </w:r>
      <w:r w:rsidR="00BF344F">
        <w:rPr>
          <w:rFonts w:cs="Times New Roman"/>
        </w:rPr>
        <w:fldChar w:fldCharType="begin"/>
      </w:r>
      <w:r w:rsidR="00BF344F">
        <w:rPr>
          <w:rFonts w:cs="Times New Roman"/>
        </w:rPr>
        <w:instrText xml:space="preserve"> ADDIN ZOTERO_ITEM CSL_CITATION {"citationID":"2i20d5t3l2","properties":{"formattedCitation":"(Kozlowski 1992)","plainCitation":"(Kozlowski 1992)"},"citationItems":[{"id":"TeIaCtvn/XFVmDwRs","uris":["http://zotero.org/users/503753/items/TTXC3SGZ"],"uri":["http://zotero.org/users/503753/items/TTXC3SGZ"],"itemData":{"id":"TeIaCtvn/XFVmDwRs","type":"article-journal","title":"Optimal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BF344F">
        <w:rPr>
          <w:rFonts w:cs="Times New Roman"/>
        </w:rPr>
        <w:fldChar w:fldCharType="separate"/>
      </w:r>
      <w:r w:rsidR="00BF344F">
        <w:rPr>
          <w:rFonts w:cs="Times New Roman"/>
          <w:noProof/>
        </w:rPr>
        <w:t>(Kozlowski 1992)</w:t>
      </w:r>
      <w:r w:rsidR="00BF344F">
        <w:rPr>
          <w:rFonts w:cs="Times New Roman"/>
        </w:rPr>
        <w:fldChar w:fldCharType="end"/>
      </w:r>
      <w:r w:rsidR="00C455C0">
        <w:rPr>
          <w:rFonts w:cs="Times New Roman"/>
        </w:rPr>
        <w:t>. The prevailing view is that RA</w:t>
      </w:r>
      <w:r w:rsidR="004843C9">
        <w:rPr>
          <w:rFonts w:cs="Times New Roman"/>
        </w:rPr>
        <w:t xml:space="preserve"> in perennial plants is </w:t>
      </w:r>
      <w:r w:rsidR="00C455C0">
        <w:rPr>
          <w:rFonts w:cs="Times New Roman"/>
        </w:rPr>
        <w:t xml:space="preserve">low. </w:t>
      </w:r>
      <w:r w:rsidR="0026393E">
        <w:rPr>
          <w:rFonts w:cs="Times New Roman"/>
        </w:rPr>
        <w:t xml:space="preserve">Our study suggests this perspective arises from a failure to both remove tissue replacement </w:t>
      </w:r>
      <w:r w:rsidR="00404F1D">
        <w:rPr>
          <w:rFonts w:cs="Times New Roman"/>
        </w:rPr>
        <w:t xml:space="preserve">when estimating </w:t>
      </w:r>
      <w:r w:rsidR="0026393E">
        <w:rPr>
          <w:rFonts w:cs="Times New Roman"/>
        </w:rPr>
        <w:t>growth</w:t>
      </w:r>
      <w:r w:rsidR="00404F1D">
        <w:rPr>
          <w:rFonts w:cs="Times New Roman"/>
        </w:rPr>
        <w:t>,</w:t>
      </w:r>
      <w:r w:rsidR="0026393E">
        <w:rPr>
          <w:rFonts w:cs="Times New Roman"/>
        </w:rPr>
        <w:t xml:space="preserve"> and to quantify the accessory costs </w:t>
      </w:r>
      <w:r w:rsidR="00404F1D">
        <w:rPr>
          <w:rFonts w:cs="Times New Roman"/>
        </w:rPr>
        <w:t>when estimating investment in reproduction</w:t>
      </w:r>
      <w:r w:rsidR="0026393E">
        <w:rPr>
          <w:rFonts w:cs="Times New Roman"/>
        </w:rPr>
        <w:t xml:space="preserve">. We show that when such adjustments are made, RA increases to </w:t>
      </w:r>
      <w:r>
        <w:rPr>
          <w:rFonts w:cs="Times New Roman"/>
        </w:rPr>
        <w:t xml:space="preserve">more than </w:t>
      </w:r>
      <w:r w:rsidR="0026393E">
        <w:rPr>
          <w:rFonts w:cs="Times New Roman"/>
        </w:rPr>
        <w:t xml:space="preserve">80% of available energy for all but one of our plant </w:t>
      </w:r>
      <w:r w:rsidR="0026393E" w:rsidRPr="0026393E">
        <w:rPr>
          <w:rFonts w:cs="Times New Roman"/>
        </w:rPr>
        <w:t>species</w:t>
      </w:r>
      <w:r w:rsidR="0026393E">
        <w:rPr>
          <w:rFonts w:cs="Times New Roman"/>
        </w:rPr>
        <w:t xml:space="preserve">. In fact, we found for </w:t>
      </w:r>
      <w:r>
        <w:rPr>
          <w:rFonts w:cs="Times New Roman"/>
        </w:rPr>
        <w:t>multiple</w:t>
      </w:r>
      <w:r w:rsidR="0026393E">
        <w:rPr>
          <w:rFonts w:cs="Times New Roman"/>
        </w:rPr>
        <w:t xml:space="preserve"> </w:t>
      </w:r>
      <w:r w:rsidR="0026393E" w:rsidRPr="0026393E">
        <w:rPr>
          <w:rFonts w:cs="Times New Roman"/>
        </w:rPr>
        <w:t>species</w:t>
      </w:r>
      <w:r w:rsidR="0026393E">
        <w:rPr>
          <w:rFonts w:cs="Times New Roman"/>
        </w:rPr>
        <w:t xml:space="preserve"> RA was </w:t>
      </w:r>
      <w:r>
        <w:rPr>
          <w:rFonts w:cs="Times New Roman"/>
        </w:rPr>
        <w:t xml:space="preserve">effectively greater than 100%, i.e. insufficient energy was allocated to replace leaves and the total leaf area of a plant </w:t>
      </w:r>
      <w:r w:rsidR="0026393E">
        <w:rPr>
          <w:rFonts w:cs="Times New Roman"/>
        </w:rPr>
        <w:t>decline</w:t>
      </w:r>
      <w:r>
        <w:rPr>
          <w:rFonts w:cs="Times New Roman"/>
        </w:rPr>
        <w:t>d</w:t>
      </w:r>
      <w:r w:rsidR="0026393E">
        <w:rPr>
          <w:rFonts w:cs="Times New Roman"/>
        </w:rPr>
        <w:t xml:space="preserve"> after maturation. </w:t>
      </w:r>
      <w:r w:rsidR="00600CFC">
        <w:rPr>
          <w:rFonts w:cs="Times New Roman"/>
        </w:rPr>
        <w:t>In this sense, t</w:t>
      </w:r>
      <w:r w:rsidR="0026393E">
        <w:rPr>
          <w:rFonts w:cs="Times New Roman"/>
        </w:rPr>
        <w:t xml:space="preserve">he </w:t>
      </w:r>
      <w:proofErr w:type="spellStart"/>
      <w:r w:rsidR="0026393E">
        <w:rPr>
          <w:rFonts w:cs="Times New Roman"/>
        </w:rPr>
        <w:t>iteroparous</w:t>
      </w:r>
      <w:proofErr w:type="spellEnd"/>
      <w:r w:rsidR="0026393E">
        <w:rPr>
          <w:rFonts w:cs="Times New Roman"/>
        </w:rPr>
        <w:t xml:space="preserve"> perennial </w:t>
      </w:r>
      <w:r w:rsidR="0026393E" w:rsidRPr="0026393E">
        <w:rPr>
          <w:rFonts w:cs="Times New Roman"/>
        </w:rPr>
        <w:t>species</w:t>
      </w:r>
      <w:r w:rsidR="0026393E">
        <w:rPr>
          <w:rFonts w:cs="Times New Roman"/>
        </w:rPr>
        <w:t xml:space="preserve"> included in this study </w:t>
      </w:r>
      <w:r w:rsidR="00600CFC">
        <w:rPr>
          <w:rFonts w:cs="Times New Roman"/>
        </w:rPr>
        <w:t xml:space="preserve">have </w:t>
      </w:r>
      <w:r w:rsidR="0026393E">
        <w:rPr>
          <w:rFonts w:cs="Times New Roman"/>
        </w:rPr>
        <w:t>adopt</w:t>
      </w:r>
      <w:r w:rsidR="00600CFC">
        <w:rPr>
          <w:rFonts w:cs="Times New Roman"/>
        </w:rPr>
        <w:t>ed</w:t>
      </w:r>
      <w:r w:rsidR="0026393E">
        <w:rPr>
          <w:rFonts w:cs="Times New Roman"/>
        </w:rPr>
        <w:t xml:space="preserve"> a reproductive strategy not dissimilar to annuals</w:t>
      </w:r>
      <w:r w:rsidR="003341AC">
        <w:rPr>
          <w:rFonts w:cs="Times New Roman"/>
        </w:rPr>
        <w:t xml:space="preserve"> </w:t>
      </w:r>
      <w:r w:rsidR="003341AC">
        <w:rPr>
          <w:rFonts w:cs="Times New Roman"/>
        </w:rPr>
        <w:fldChar w:fldCharType="begin"/>
      </w:r>
      <w:r w:rsidR="00DA0369">
        <w:rPr>
          <w:rFonts w:cs="Times New Roman"/>
        </w:rPr>
        <w:instrText xml:space="preserve"> ADDIN ZOTERO_ITEM CSL_CITATION {"citationID":"a1n0taii2fj","properties":{"formattedCitation":"{\\rtf (Mironchenko &amp; Koz\\uc0\\u322{}owski 2014)}","plainCitation":"(Mironchenko &amp; Kozłowski 2014)"},"citationItems":[{"id":9630,"uris":["http://zotero.org/users/272915/items/LNG3YQ2N"],"uri":["http://zotero.org/users/272915/items/LNG3YQ2N"],"itemData":{"id":9630,"type":"article-journal","title":"Optimal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3341AC">
        <w:rPr>
          <w:rFonts w:cs="Times New Roman"/>
        </w:rPr>
        <w:fldChar w:fldCharType="separate"/>
      </w:r>
      <w:r w:rsidR="003341AC" w:rsidRPr="000E4764">
        <w:rPr>
          <w:rFonts w:cs="Times New Roman"/>
          <w:szCs w:val="24"/>
          <w:lang w:val="en-US"/>
        </w:rPr>
        <w:t>(</w:t>
      </w:r>
      <w:proofErr w:type="spellStart"/>
      <w:r w:rsidR="003341AC" w:rsidRPr="000E4764">
        <w:rPr>
          <w:rFonts w:cs="Times New Roman"/>
          <w:szCs w:val="24"/>
          <w:lang w:val="en-US"/>
        </w:rPr>
        <w:t>Mironchenko</w:t>
      </w:r>
      <w:proofErr w:type="spellEnd"/>
      <w:r w:rsidR="003341AC" w:rsidRPr="000E4764">
        <w:rPr>
          <w:rFonts w:cs="Times New Roman"/>
          <w:szCs w:val="24"/>
          <w:lang w:val="en-US"/>
        </w:rPr>
        <w:t xml:space="preserve"> &amp; </w:t>
      </w:r>
      <w:proofErr w:type="spellStart"/>
      <w:r w:rsidR="003341AC" w:rsidRPr="000E4764">
        <w:rPr>
          <w:rFonts w:cs="Times New Roman"/>
          <w:szCs w:val="24"/>
          <w:lang w:val="en-US"/>
        </w:rPr>
        <w:t>Kozłowski</w:t>
      </w:r>
      <w:proofErr w:type="spellEnd"/>
      <w:r w:rsidR="003341AC" w:rsidRPr="000E4764">
        <w:rPr>
          <w:rFonts w:cs="Times New Roman"/>
          <w:szCs w:val="24"/>
          <w:lang w:val="en-US"/>
        </w:rPr>
        <w:t xml:space="preserve"> 2014)</w:t>
      </w:r>
      <w:r w:rsidR="003341AC">
        <w:rPr>
          <w:rFonts w:cs="Times New Roman"/>
        </w:rPr>
        <w:fldChar w:fldCharType="end"/>
      </w:r>
      <w:r w:rsidR="0026393E">
        <w:rPr>
          <w:rFonts w:cs="Times New Roman"/>
        </w:rPr>
        <w:t xml:space="preserve">, just stretched over a longer time period. </w:t>
      </w:r>
      <w:ins w:id="307" w:author="Daniel Falster" w:date="2017-09-08T12:09:00Z">
        <w:r w:rsidR="00746341">
          <w:rPr>
            <w:rFonts w:cs="Times New Roman"/>
          </w:rPr>
          <w:t xml:space="preserve">We also found a strong connection between a physiological trait – leaf mass per area </w:t>
        </w:r>
      </w:ins>
      <w:ins w:id="308" w:author="Daniel Falster" w:date="2017-09-08T12:10:00Z">
        <w:r w:rsidR="00746341">
          <w:rPr>
            <w:rFonts w:cs="Times New Roman"/>
          </w:rPr>
          <w:t>–</w:t>
        </w:r>
      </w:ins>
      <w:ins w:id="309" w:author="Daniel Falster" w:date="2017-09-08T12:09:00Z">
        <w:r w:rsidR="00746341">
          <w:rPr>
            <w:rFonts w:cs="Times New Roman"/>
          </w:rPr>
          <w:t xml:space="preserve"> related </w:t>
        </w:r>
      </w:ins>
      <w:ins w:id="310" w:author="Daniel Falster" w:date="2017-09-08T12:10:00Z">
        <w:r w:rsidR="00746341">
          <w:rPr>
            <w:rFonts w:cs="Times New Roman"/>
          </w:rPr>
          <w:t xml:space="preserve">to the rate of leaf turnover, and </w:t>
        </w:r>
        <w:r w:rsidR="00746341" w:rsidRPr="00746341">
          <w:rPr>
            <w:rFonts w:cs="Times New Roman"/>
          </w:rPr>
          <w:t>species</w:t>
        </w:r>
        <w:r w:rsidR="00746341">
          <w:rPr>
            <w:rFonts w:cs="Times New Roman"/>
          </w:rPr>
          <w:t xml:space="preserve"> maximum height. </w:t>
        </w:r>
      </w:ins>
      <w:r w:rsidR="0026393E">
        <w:rPr>
          <w:rFonts w:cs="Times New Roman"/>
        </w:rPr>
        <w:t xml:space="preserve">Below we consider how these results </w:t>
      </w:r>
      <w:r w:rsidR="00904893">
        <w:rPr>
          <w:rFonts w:cs="Times New Roman"/>
        </w:rPr>
        <w:t xml:space="preserve">might generalise to other systems, </w:t>
      </w:r>
      <w:r w:rsidR="0026393E">
        <w:rPr>
          <w:rFonts w:cs="Times New Roman"/>
        </w:rPr>
        <w:t>and the</w:t>
      </w:r>
      <w:r w:rsidR="00904893">
        <w:rPr>
          <w:rFonts w:cs="Times New Roman"/>
        </w:rPr>
        <w:t>ir</w:t>
      </w:r>
      <w:r w:rsidR="0026393E">
        <w:rPr>
          <w:rFonts w:cs="Times New Roman"/>
        </w:rPr>
        <w:t xml:space="preserve"> implication for our understanding of plant strategies</w:t>
      </w:r>
      <w:r w:rsidR="00904893">
        <w:rPr>
          <w:rFonts w:cs="Times New Roman"/>
        </w:rPr>
        <w:t>,</w:t>
      </w:r>
      <w:r w:rsidR="0026393E">
        <w:rPr>
          <w:rFonts w:cs="Times New Roman"/>
        </w:rPr>
        <w:t xml:space="preserve"> individual growth, and</w:t>
      </w:r>
      <w:r w:rsidR="00904893">
        <w:rPr>
          <w:rFonts w:cs="Times New Roman"/>
        </w:rPr>
        <w:t xml:space="preserve"> modelling of </w:t>
      </w:r>
      <w:r w:rsidR="00904893" w:rsidRPr="00904893">
        <w:rPr>
          <w:rFonts w:cs="Times New Roman"/>
        </w:rPr>
        <w:t>vegetation</w:t>
      </w:r>
      <w:r w:rsidR="00904893">
        <w:rPr>
          <w:rFonts w:cs="Times New Roman"/>
        </w:rPr>
        <w:t xml:space="preserve">. </w:t>
      </w:r>
    </w:p>
    <w:p w14:paraId="5F559237" w14:textId="78CBF963" w:rsidR="004843C9" w:rsidRDefault="00600CFC" w:rsidP="006E3FB8">
      <w:pPr>
        <w:spacing w:line="480" w:lineRule="auto"/>
        <w:rPr>
          <w:rFonts w:cs="Times New Roman"/>
        </w:rPr>
      </w:pPr>
      <w:r>
        <w:rPr>
          <w:rFonts w:cs="Times New Roman"/>
        </w:rPr>
        <w:t xml:space="preserve">As noted </w:t>
      </w:r>
      <w:r w:rsidR="004843C9">
        <w:rPr>
          <w:rFonts w:cs="Times New Roman"/>
        </w:rPr>
        <w:t>above</w:t>
      </w:r>
      <w:r>
        <w:rPr>
          <w:rFonts w:cs="Times New Roman"/>
        </w:rPr>
        <w:t xml:space="preserve">, models for the </w:t>
      </w:r>
      <w:r w:rsidRPr="00600CFC">
        <w:rPr>
          <w:rFonts w:cs="Times New Roman"/>
        </w:rPr>
        <w:t>evolution</w:t>
      </w:r>
      <w:r>
        <w:rPr>
          <w:rFonts w:cs="Times New Roman"/>
        </w:rPr>
        <w:t xml:space="preserve"> of RA schedules mostly predict an increase in RA towards the end of life</w:t>
      </w:r>
      <w:r w:rsidR="004843C9">
        <w:rPr>
          <w:rFonts w:cs="Times New Roman"/>
        </w:rPr>
        <w:t xml:space="preserve"> </w:t>
      </w:r>
      <w:r w:rsidR="004843C9">
        <w:rPr>
          <w:rFonts w:cs="Times New Roman"/>
        </w:rPr>
        <w:fldChar w:fldCharType="begin"/>
      </w:r>
      <w:r w:rsidR="00DA0369">
        <w:rPr>
          <w:rFonts w:cs="Times New Roman"/>
        </w:rPr>
        <w:instrText xml:space="preserve"> ADDIN ZOTERO_ITEM CSL_CITATION {"citationID":"QJNHphLZ","properties":{"formattedCitation":"{\\rtf (Kozlowski 1992; Mironchenko &amp; Koz\\uc0\\u322{}owski 2014)}","plainCitation":"(Kozlowski 1992; Mironchenko &amp; Kozłowski 2014)"},"citationItems":[{"id":"TeIaCtvn/XFVmDwRs","uris":["http://zotero.org/users/503753/items/TTXC3SGZ"],"uri":["http://zotero.org/users/503753/items/TTXC3SGZ"],"itemData":{"id":"TeIaCtvn/XFVmDwRs","type":"article-journal","title":"Optimal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9630,"uris":["http://zotero.org/users/272915/items/LNG3YQ2N"],"uri":["http://zotero.org/users/272915/items/LNG3YQ2N"],"itemData":{"id":9630,"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possible.","URL":"http://www.sciencedirect.com/science/article/pii/S0022519314001623","DOI":"10.1016/j.jtbi.2014.03.023","ISSN":"0022-5193","journalAbbreviation":"Journal of Theoretical Biology","author":[{"family":"Mironchenko","given":"Andrii"},{"family":"Kozłowski","given":"Jan"}],"issued":{"date-parts":[["2014",8,7]]},"accessed":{"date-parts":[["2017",8,8]]}}}],"schema":"https://github.com/citation-style-language/schema/raw/master/csl-citation.json"} </w:instrText>
      </w:r>
      <w:r w:rsidR="004843C9">
        <w:rPr>
          <w:rFonts w:cs="Times New Roman"/>
        </w:rPr>
        <w:fldChar w:fldCharType="separate"/>
      </w:r>
      <w:r w:rsidR="003341AC" w:rsidRPr="000E4764">
        <w:rPr>
          <w:rFonts w:cs="Times New Roman"/>
          <w:szCs w:val="24"/>
          <w:lang w:val="en-US"/>
        </w:rPr>
        <w:t xml:space="preserve">(Kozlowski 1992; </w:t>
      </w:r>
      <w:proofErr w:type="spellStart"/>
      <w:r w:rsidR="003341AC" w:rsidRPr="000E4764">
        <w:rPr>
          <w:rFonts w:cs="Times New Roman"/>
          <w:szCs w:val="24"/>
          <w:lang w:val="en-US"/>
        </w:rPr>
        <w:t>Mironchenko</w:t>
      </w:r>
      <w:proofErr w:type="spellEnd"/>
      <w:r w:rsidR="003341AC" w:rsidRPr="000E4764">
        <w:rPr>
          <w:rFonts w:cs="Times New Roman"/>
          <w:szCs w:val="24"/>
          <w:lang w:val="en-US"/>
        </w:rPr>
        <w:t xml:space="preserve"> &amp; </w:t>
      </w:r>
      <w:proofErr w:type="spellStart"/>
      <w:r w:rsidR="003341AC" w:rsidRPr="000E4764">
        <w:rPr>
          <w:rFonts w:cs="Times New Roman"/>
          <w:szCs w:val="24"/>
          <w:lang w:val="en-US"/>
        </w:rPr>
        <w:t>Kozłowski</w:t>
      </w:r>
      <w:proofErr w:type="spellEnd"/>
      <w:r w:rsidR="003341AC" w:rsidRPr="000E4764">
        <w:rPr>
          <w:rFonts w:cs="Times New Roman"/>
          <w:szCs w:val="24"/>
          <w:lang w:val="en-US"/>
        </w:rPr>
        <w:t xml:space="preserve"> 2014)</w:t>
      </w:r>
      <w:r w:rsidR="004843C9">
        <w:rPr>
          <w:rFonts w:cs="Times New Roman"/>
        </w:rPr>
        <w:fldChar w:fldCharType="end"/>
      </w:r>
      <w:r>
        <w:rPr>
          <w:rFonts w:cs="Times New Roman"/>
        </w:rPr>
        <w:t xml:space="preserve">. </w:t>
      </w:r>
      <w:r w:rsidR="00F942CD">
        <w:rPr>
          <w:rFonts w:cs="Times New Roman"/>
        </w:rPr>
        <w:t xml:space="preserve">This strategy is selected for </w:t>
      </w:r>
      <w:r w:rsidR="00F942CD" w:rsidRPr="00F942CD">
        <w:rPr>
          <w:rFonts w:cs="Times New Roman"/>
        </w:rPr>
        <w:t>because</w:t>
      </w:r>
      <w:r w:rsidR="00F942CD">
        <w:rPr>
          <w:rFonts w:cs="Times New Roman"/>
        </w:rPr>
        <w:t xml:space="preserve"> older individuals have limited future reproductive value, thus devaluing any investment in further growth. Y</w:t>
      </w:r>
      <w:r w:rsidR="00FB495F">
        <w:rPr>
          <w:rFonts w:cs="Times New Roman"/>
        </w:rPr>
        <w:t xml:space="preserve">et looking across previous studies, </w:t>
      </w:r>
      <w:r w:rsidR="00F942CD">
        <w:rPr>
          <w:rFonts w:cs="Times New Roman"/>
        </w:rPr>
        <w:t xml:space="preserve">few perennials seemed to </w:t>
      </w:r>
      <w:r w:rsidR="00236A74">
        <w:rPr>
          <w:rFonts w:cs="Times New Roman"/>
        </w:rPr>
        <w:t>exhibit this pattern. Here we have shown how different conclusions may be drawn, depending on which tissues are included in the estimate of RA. The evolutionary models on which our predictions are based consider the allocation of energy after any “</w:t>
      </w:r>
      <w:r w:rsidR="003341AC">
        <w:rPr>
          <w:rFonts w:cs="Times New Roman"/>
        </w:rPr>
        <w:t>c</w:t>
      </w:r>
      <w:r w:rsidR="00236A74">
        <w:rPr>
          <w:rFonts w:cs="Times New Roman"/>
        </w:rPr>
        <w:t xml:space="preserve">osts” are paid. For plants, such costs would include stem and leaf </w:t>
      </w:r>
      <w:r w:rsidR="00236A74" w:rsidRPr="00236A74">
        <w:rPr>
          <w:rFonts w:cs="Times New Roman"/>
        </w:rPr>
        <w:t>respiration</w:t>
      </w:r>
      <w:r w:rsidR="00236A74">
        <w:rPr>
          <w:rFonts w:cs="Times New Roman"/>
        </w:rPr>
        <w:t xml:space="preserve"> and replacing any tissues lost through leaf or stem turnover. Because of difficulties quantifying stem turnover, we calculated RA by comparing reproductive investment to investment in leaf growth. Calculated in this way, all but one of our </w:t>
      </w:r>
      <w:r w:rsidR="00236A74" w:rsidRPr="00236A74">
        <w:rPr>
          <w:rFonts w:cs="Times New Roman"/>
        </w:rPr>
        <w:t>species</w:t>
      </w:r>
      <w:r w:rsidR="00236A74">
        <w:rPr>
          <w:rFonts w:cs="Times New Roman"/>
        </w:rPr>
        <w:t xml:space="preserve"> approach RA of close to or greater than 1 towards the end of life.</w:t>
      </w:r>
    </w:p>
    <w:p w14:paraId="09AA4C50" w14:textId="31B0BF9C" w:rsidR="006B3DD6" w:rsidRDefault="003341AC" w:rsidP="006E3FB8">
      <w:pPr>
        <w:spacing w:line="480" w:lineRule="auto"/>
        <w:rPr>
          <w:rFonts w:cs="Times New Roman"/>
        </w:rPr>
      </w:pPr>
      <w:r>
        <w:rPr>
          <w:rFonts w:cs="Times New Roman"/>
        </w:rPr>
        <w:t xml:space="preserve">Considered as fraction of total productivity, the maximum amount of energy allocated to </w:t>
      </w:r>
      <w:r w:rsidR="00142755">
        <w:rPr>
          <w:rFonts w:cs="Times New Roman"/>
        </w:rPr>
        <w:t>re</w:t>
      </w:r>
      <w:r>
        <w:rPr>
          <w:rFonts w:cs="Times New Roman"/>
        </w:rPr>
        <w:t>production is much lowe</w:t>
      </w:r>
      <w:r w:rsidR="006B3DD6">
        <w:rPr>
          <w:rFonts w:cs="Times New Roman"/>
        </w:rPr>
        <w:t>r</w:t>
      </w:r>
      <w:r>
        <w:rPr>
          <w:rFonts w:cs="Times New Roman"/>
        </w:rPr>
        <w:t>, e.g. between 20-50% of available energy</w:t>
      </w:r>
      <w:r w:rsidR="008D7434">
        <w:rPr>
          <w:rFonts w:cs="Times New Roman"/>
        </w:rPr>
        <w:t xml:space="preserve"> (Fig</w:t>
      </w:r>
      <w:r w:rsidR="00B5796D">
        <w:rPr>
          <w:rFonts w:cs="Times New Roman"/>
        </w:rPr>
        <w:t>.</w:t>
      </w:r>
      <w:r w:rsidR="008D7434">
        <w:rPr>
          <w:rFonts w:cs="Times New Roman"/>
        </w:rPr>
        <w:t xml:space="preserve"> S</w:t>
      </w:r>
      <w:r w:rsidR="00B5796D">
        <w:rPr>
          <w:rFonts w:cs="Times New Roman"/>
        </w:rPr>
        <w:t>2</w:t>
      </w:r>
      <w:r w:rsidR="008D7434">
        <w:rPr>
          <w:rFonts w:cs="Times New Roman"/>
        </w:rPr>
        <w:t>)</w:t>
      </w:r>
      <w:r>
        <w:rPr>
          <w:rFonts w:cs="Times New Roman"/>
        </w:rPr>
        <w:t xml:space="preserve">. These results concur with estimates obtained elsewhere </w:t>
      </w:r>
      <w:r>
        <w:rPr>
          <w:rFonts w:cs="Times New Roman"/>
        </w:rPr>
        <w:fldChar w:fldCharType="begin"/>
      </w:r>
      <w:r>
        <w:rPr>
          <w:rFonts w:cs="Times New Roman"/>
        </w:rPr>
        <w:instrText xml:space="preserve"> ADDIN ZOTERO_ITEM CSL_CITATION {"citationID":"a12pd4inbsg","properties":{"formattedCitation":"(reveiws by Thomas 2011; Wenk &amp; Falster 2015)","plainCitation":"(reveiws by Thomas 2011; Wenk &amp; Falster 2015)"},"citationItems":[{"id":"54DGBYZQ/0lwFSy9l","uris":["http://zotero.org/users/503753/items/A5DKECRU"],"uri":["http://zotero.org/users/503753/items/A5DKECRU"],"itemData":{"id":"54DGBYZQ/0lwFSy9l","type":"chapter","title":"Age-related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C."}],"issued":{"date-parts":[["2011"]]},"accessed":{"date-parts":[["2011",11,25]]}},"prefix":"reveiws by "},{"id":"54DGBYZQ/SlWxvv4J","uris":["http://zotero.org/users/503753/items/RKCR22GX"],"uri":["http://zotero.org/users/503753/items/RKCR22GX"],"itemData":{"id":"54DGBYZQ/SlWxvv4J","type":"article-journal","title":"Quantifying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Pr>
          <w:rFonts w:cs="Times New Roman"/>
        </w:rPr>
        <w:fldChar w:fldCharType="separate"/>
      </w:r>
      <w:r>
        <w:rPr>
          <w:rFonts w:cs="Times New Roman"/>
          <w:noProof/>
        </w:rPr>
        <w:t>(reveiws by Thomas 2011; Wenk &amp; Falster 2015)</w:t>
      </w:r>
      <w:r>
        <w:rPr>
          <w:rFonts w:cs="Times New Roman"/>
        </w:rPr>
        <w:fldChar w:fldCharType="end"/>
      </w:r>
      <w:r>
        <w:rPr>
          <w:rFonts w:cs="Times New Roman"/>
        </w:rPr>
        <w:t xml:space="preserve">. A substantial amount </w:t>
      </w:r>
      <w:r>
        <w:rPr>
          <w:rFonts w:cs="Times New Roman"/>
        </w:rPr>
        <w:lastRenderedPageBreak/>
        <w:t>of growth each year is allocated to replacing leaves lost through turnover and producing stem tissue</w:t>
      </w:r>
      <w:r w:rsidR="00C8414F">
        <w:rPr>
          <w:rFonts w:cs="Times New Roman"/>
        </w:rPr>
        <w:t xml:space="preserve"> (Fig.</w:t>
      </w:r>
      <w:r w:rsidR="008D7434">
        <w:rPr>
          <w:rFonts w:cs="Times New Roman"/>
        </w:rPr>
        <w:t xml:space="preserve"> </w:t>
      </w:r>
      <w:r w:rsidR="00C8414F">
        <w:rPr>
          <w:rFonts w:cs="Times New Roman"/>
        </w:rPr>
        <w:t>2</w:t>
      </w:r>
      <w:r w:rsidR="008D7434">
        <w:rPr>
          <w:rFonts w:cs="Times New Roman"/>
        </w:rPr>
        <w:t>)</w:t>
      </w:r>
      <w:r>
        <w:rPr>
          <w:rFonts w:cs="Times New Roman"/>
        </w:rPr>
        <w:t>. We were unable to partition stem tissue into the amount that is replacement and the amount that is expansion, but as a first approximation we can assume a reasonable amount goes toward replacemen</w:t>
      </w:r>
      <w:r w:rsidR="006B3DD6">
        <w:rPr>
          <w:rFonts w:cs="Times New Roman"/>
        </w:rPr>
        <w:t>t, as vessels become exhausted. We are no</w:t>
      </w:r>
      <w:r w:rsidR="003D196F">
        <w:rPr>
          <w:rFonts w:cs="Times New Roman"/>
        </w:rPr>
        <w:t>t</w:t>
      </w:r>
      <w:r w:rsidR="006B3DD6">
        <w:rPr>
          <w:rFonts w:cs="Times New Roman"/>
        </w:rPr>
        <w:t xml:space="preserve"> the first to note that the costs of tissue turnover are high, especially for older plants </w:t>
      </w:r>
      <w:r w:rsidR="006B3DD6">
        <w:rPr>
          <w:rFonts w:cs="Times New Roman"/>
        </w:rPr>
        <w:fldChar w:fldCharType="begin"/>
      </w:r>
      <w:r w:rsidR="006B3DD6">
        <w:rPr>
          <w:rFonts w:cs="Times New Roman"/>
        </w:rPr>
        <w:instrText xml:space="preserve"> ADDIN ZOTERO_ITEM CSL_CITATION {"citationID":"ag1i7qm2li","properties":{"formattedCitation":"(Givnish 1995)","plainCitation":"(Givnish 1995)"},"citationItems":[{"id":459,"uris":["http://zotero.org/users/272915/items/5DDR3NV8"],"uri":["http://zotero.org/users/272915/items/5DDR3NV8"],"itemData":{"id":459,"type":"chapter","title":"Plant stems: biomechanical adaptation for energy capture and influence on species distributions","container-title":"Plant Stems: Physiology and Functional Morphology","publisher":"Academic Press","publisher-place":"San Diego","page":"3-49","event-place":"San Diego","call-number":"0115","author":[{"family":"Givnish","given":"TJ"}],"issued":{"date-parts":[["1995"]]}}}],"schema":"https://github.com/citation-style-language/schema/raw/master/csl-citation.json"} </w:instrText>
      </w:r>
      <w:r w:rsidR="006B3DD6">
        <w:rPr>
          <w:rFonts w:cs="Times New Roman"/>
        </w:rPr>
        <w:fldChar w:fldCharType="separate"/>
      </w:r>
      <w:r w:rsidR="006B3DD6">
        <w:rPr>
          <w:rFonts w:cs="Times New Roman"/>
          <w:noProof/>
        </w:rPr>
        <w:t>(Givnish 1995)</w:t>
      </w:r>
      <w:r w:rsidR="006B3DD6">
        <w:rPr>
          <w:rFonts w:cs="Times New Roman"/>
        </w:rPr>
        <w:fldChar w:fldCharType="end"/>
      </w:r>
      <w:r w:rsidR="006B3DD6">
        <w:rPr>
          <w:rFonts w:cs="Times New Roman"/>
        </w:rPr>
        <w:t>, although quantifying such costs remains challenging.</w:t>
      </w:r>
    </w:p>
    <w:p w14:paraId="4CAE2E12" w14:textId="0A6B7942" w:rsidR="00F00D55" w:rsidRDefault="00F00D55" w:rsidP="006E3FB8">
      <w:pPr>
        <w:spacing w:line="480" w:lineRule="auto"/>
        <w:rPr>
          <w:rFonts w:cs="Times New Roman"/>
        </w:rPr>
      </w:pPr>
      <w:r>
        <w:rPr>
          <w:rFonts w:cs="Times New Roman"/>
        </w:rPr>
        <w:t xml:space="preserve">Demographic data for plants has long ago established that shorter-live species invest more heavily in reproduction and begin reproducing at an earlier age. These data verify this trend </w:t>
      </w:r>
      <w:r w:rsidR="00EA4A75">
        <w:rPr>
          <w:rFonts w:cs="Times New Roman"/>
        </w:rPr>
        <w:t xml:space="preserve">using </w:t>
      </w:r>
      <w:r>
        <w:rPr>
          <w:rFonts w:cs="Times New Roman"/>
        </w:rPr>
        <w:t>energy, not seed output, as the currency</w:t>
      </w:r>
      <w:r w:rsidR="00EA4A75">
        <w:rPr>
          <w:rFonts w:cs="Times New Roman"/>
        </w:rPr>
        <w:t xml:space="preserve">. </w:t>
      </w:r>
      <w:r>
        <w:rPr>
          <w:rFonts w:cs="Times New Roman"/>
        </w:rPr>
        <w:t xml:space="preserve"> </w:t>
      </w:r>
      <w:r w:rsidR="00EA4A75">
        <w:rPr>
          <w:rFonts w:cs="Times New Roman"/>
        </w:rPr>
        <w:t xml:space="preserve">They also </w:t>
      </w:r>
      <w:r>
        <w:rPr>
          <w:rFonts w:cs="Times New Roman"/>
        </w:rPr>
        <w:t>demonstrate the growth cost to the plant inflicted by t</w:t>
      </w:r>
      <w:r w:rsidR="00872280">
        <w:rPr>
          <w:rFonts w:cs="Times New Roman"/>
        </w:rPr>
        <w:t xml:space="preserve">his investment in reproduction, as exemplified by the high average RA values exhibited by shorter-lived, shorter-statured species </w:t>
      </w:r>
      <w:r>
        <w:rPr>
          <w:rFonts w:cs="Times New Roman"/>
        </w:rPr>
        <w:t>(Fig 6)</w:t>
      </w:r>
      <w:r w:rsidR="00872280">
        <w:rPr>
          <w:rFonts w:cs="Times New Roman"/>
        </w:rPr>
        <w:t>. For many, but not all, of these early reproducing, high RA species, high leaf replacement costs consume such a large fraction of total annual biomass production, that within a short period of reproductive maturity, all surplus energy is allocated to reproduction, rapidly driving RA to 1 or higher. Being able to link RA schedules, in combination with leaf replacement costs, to life history and function traits, emphasizes the importance of these measurements in understanding a plant’s growth-reproduction trade-off.</w:t>
      </w:r>
    </w:p>
    <w:p w14:paraId="1389E6A6" w14:textId="115365E7" w:rsidR="008D7434" w:rsidRDefault="008D7434" w:rsidP="006E3FB8">
      <w:pPr>
        <w:spacing w:line="480" w:lineRule="auto"/>
        <w:rPr>
          <w:rFonts w:cs="Times New Roman"/>
        </w:rPr>
      </w:pPr>
      <w:r>
        <w:rPr>
          <w:rFonts w:cs="Times New Roman"/>
        </w:rPr>
        <w:t xml:space="preserve">It is also worth noting, that while the amount of leaf mass peaked for most </w:t>
      </w:r>
      <w:r w:rsidRPr="008D7434">
        <w:rPr>
          <w:rFonts w:cs="Times New Roman"/>
        </w:rPr>
        <w:t>species</w:t>
      </w:r>
      <w:r>
        <w:rPr>
          <w:rFonts w:cs="Times New Roman"/>
        </w:rPr>
        <w:t xml:space="preserve">, and then was either maintained or declined, </w:t>
      </w:r>
      <w:r w:rsidR="00C8414F">
        <w:rPr>
          <w:rFonts w:cs="Times New Roman"/>
        </w:rPr>
        <w:t xml:space="preserve">individual height </w:t>
      </w:r>
      <w:r>
        <w:rPr>
          <w:rFonts w:cs="Times New Roman"/>
        </w:rPr>
        <w:t xml:space="preserve">continued to </w:t>
      </w:r>
      <w:r w:rsidR="00C8414F">
        <w:rPr>
          <w:rFonts w:cs="Times New Roman"/>
        </w:rPr>
        <w:t xml:space="preserve">increase with age for most </w:t>
      </w:r>
      <w:r w:rsidR="00C8414F" w:rsidRPr="00C8414F">
        <w:rPr>
          <w:rFonts w:cs="Times New Roman"/>
        </w:rPr>
        <w:t>species</w:t>
      </w:r>
      <w:r w:rsidR="00C8414F">
        <w:rPr>
          <w:rFonts w:cs="Times New Roman"/>
        </w:rPr>
        <w:t xml:space="preserve"> (Fig. S</w:t>
      </w:r>
      <w:r w:rsidR="00B5796D">
        <w:rPr>
          <w:rFonts w:cs="Times New Roman"/>
        </w:rPr>
        <w:t>1</w:t>
      </w:r>
      <w:r w:rsidR="00C8414F">
        <w:rPr>
          <w:rFonts w:cs="Times New Roman"/>
        </w:rPr>
        <w:t>)</w:t>
      </w:r>
      <w:r>
        <w:rPr>
          <w:rFonts w:cs="Times New Roman"/>
        </w:rPr>
        <w:t>.</w:t>
      </w:r>
      <w:r w:rsidR="00C8414F">
        <w:rPr>
          <w:rFonts w:cs="Times New Roman"/>
        </w:rPr>
        <w:t xml:space="preserve"> This behaviour may reflect one of two processes. First, continued height growth may be driven indirectly via leaf replacement</w:t>
      </w:r>
      <w:r w:rsidR="007729AC">
        <w:rPr>
          <w:rFonts w:cs="Times New Roman"/>
        </w:rPr>
        <w:t>: e</w:t>
      </w:r>
      <w:r w:rsidR="00C8414F">
        <w:rPr>
          <w:rFonts w:cs="Times New Roman"/>
        </w:rPr>
        <w:t>ven if the leaf area of the plant is not expanding, the creation of new leaves to replace old leaves at the stem tip</w:t>
      </w:r>
      <w:r w:rsidR="007729AC">
        <w:rPr>
          <w:rFonts w:cs="Times New Roman"/>
        </w:rPr>
        <w:t xml:space="preserve"> extends the shoot upwards</w:t>
      </w:r>
      <w:r w:rsidR="00C8414F">
        <w:rPr>
          <w:rFonts w:cs="Times New Roman"/>
        </w:rPr>
        <w:t xml:space="preserve">. Alternatively, continued height growth may be directly favoured to prevent the plant from being overtopped by competitors.  </w:t>
      </w:r>
      <w:r w:rsidR="007729AC">
        <w:rPr>
          <w:rFonts w:cs="Times New Roman"/>
        </w:rPr>
        <w:t xml:space="preserve">Either way, the leaf area of our plants becomes </w:t>
      </w:r>
      <w:r w:rsidR="000510FA">
        <w:rPr>
          <w:rFonts w:cs="Times New Roman"/>
        </w:rPr>
        <w:t xml:space="preserve">somewhat </w:t>
      </w:r>
      <w:r w:rsidR="007729AC">
        <w:rPr>
          <w:rFonts w:cs="Times New Roman"/>
        </w:rPr>
        <w:t xml:space="preserve">decoupled from its height at larger sizes. Similarly, stem diameter continues to increase with age, as heartwood is accumulated inside the stem </w:t>
      </w:r>
      <w:r w:rsidR="007729AC">
        <w:rPr>
          <w:rFonts w:cs="Times New Roman"/>
        </w:rPr>
        <w:fldChar w:fldCharType="begin"/>
      </w:r>
      <w:r w:rsidR="00DA0369">
        <w:rPr>
          <w:rFonts w:cs="Times New Roman"/>
        </w:rPr>
        <w:instrText xml:space="preserve"> ADDIN ZOTERO_ITEM CSL_CITATION {"citationID":"a2oetdnd39m","properties":{"formattedCitation":"{\\rtf (M\\uc0\\u228{}kel\\uc0\\u228{} 1997)}","plainCitation":"(Mäkelä 1997)"},"citationItems":[{"id":2876,"uris":["http://zotero.org/users/272915/items/R5UN8QZX"],"uri":["http://zotero.org/users/272915/items/R5UN8QZX"],"itemData":{"id":2876,"type":"article-journal","title":"A carbon balance model of growth and self-pruning in trees based on structural relationships","container-title":"Forest Science","page":"7-24","volume":"43","issue":"1","URL":"http://www.ingentaconnect.com/content/saf/fs/1997/00000043/00000001/art00004","author":[{"family":"Mäkelä","given":"A."}],"issued":{"date-parts":[["1997"]]}}}],"schema":"https://github.com/citation-style-language/schema/raw/master/csl-citation.json"} </w:instrText>
      </w:r>
      <w:r w:rsidR="007729AC">
        <w:rPr>
          <w:rFonts w:cs="Times New Roman"/>
        </w:rPr>
        <w:fldChar w:fldCharType="separate"/>
      </w:r>
      <w:r w:rsidR="007729AC" w:rsidRPr="00D25884">
        <w:rPr>
          <w:rFonts w:cs="Times New Roman"/>
          <w:szCs w:val="24"/>
          <w:lang w:val="en-US"/>
        </w:rPr>
        <w:t>(</w:t>
      </w:r>
      <w:proofErr w:type="spellStart"/>
      <w:r w:rsidR="007729AC" w:rsidRPr="00D25884">
        <w:rPr>
          <w:rFonts w:cs="Times New Roman"/>
          <w:szCs w:val="24"/>
          <w:lang w:val="en-US"/>
        </w:rPr>
        <w:t>Mäkelä</w:t>
      </w:r>
      <w:proofErr w:type="spellEnd"/>
      <w:r w:rsidR="007729AC" w:rsidRPr="00D25884">
        <w:rPr>
          <w:rFonts w:cs="Times New Roman"/>
          <w:szCs w:val="24"/>
          <w:lang w:val="en-US"/>
        </w:rPr>
        <w:t xml:space="preserve"> 1997)</w:t>
      </w:r>
      <w:r w:rsidR="007729AC">
        <w:rPr>
          <w:rFonts w:cs="Times New Roman"/>
        </w:rPr>
        <w:fldChar w:fldCharType="end"/>
      </w:r>
      <w:r w:rsidR="007729AC">
        <w:rPr>
          <w:rFonts w:cs="Times New Roman"/>
        </w:rPr>
        <w:t>, even if the productive amount of leaf area is no longer expanding.</w:t>
      </w:r>
      <w:r w:rsidR="000510FA">
        <w:rPr>
          <w:rFonts w:cs="Times New Roman"/>
        </w:rPr>
        <w:t xml:space="preserve"> At the same time, we can assume that if the energy invested in reproduction were instead allocated to growth, the growth rate of stem diameter and plant height would be substantially higher. Supporting this </w:t>
      </w:r>
      <w:r w:rsidR="000510FA">
        <w:rPr>
          <w:rFonts w:cs="Times New Roman"/>
        </w:rPr>
        <w:lastRenderedPageBreak/>
        <w:t xml:space="preserve">proposition, past research has shown that reproductive allocation does indeed slow height growth </w:t>
      </w:r>
      <w:r w:rsidR="000510FA">
        <w:rPr>
          <w:rFonts w:cs="Times New Roman"/>
        </w:rPr>
        <w:fldChar w:fldCharType="begin"/>
      </w:r>
      <w:r w:rsidR="000510FA">
        <w:rPr>
          <w:rFonts w:cs="Times New Roman"/>
        </w:rPr>
        <w:instrText xml:space="preserve"> ADDIN ZOTERO_ITEM CSL_CITATION {"citationID":"a2hpsifc36j","properties":{"formattedCitation":"(Thomas 2011)","plainCitation":"(Thomas 2011)"},"citationItems":[{"id":"54DGBYZQ/0lwFSy9l","uris":["http://zotero.org/users/503753/items/A5DKECRU"],"uri":["http://zotero.org/users/503753/items/A5DKECRU"],"itemData":{"id":"54DGBYZQ/0lwFSy9l","type":"chapter","title":"Age-related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0510FA">
        <w:rPr>
          <w:rFonts w:cs="Times New Roman"/>
        </w:rPr>
        <w:fldChar w:fldCharType="separate"/>
      </w:r>
      <w:r w:rsidR="000510FA">
        <w:rPr>
          <w:rFonts w:cs="Times New Roman"/>
          <w:noProof/>
        </w:rPr>
        <w:t>(Thomas 2011)</w:t>
      </w:r>
      <w:r w:rsidR="000510FA">
        <w:rPr>
          <w:rFonts w:cs="Times New Roman"/>
        </w:rPr>
        <w:fldChar w:fldCharType="end"/>
      </w:r>
      <w:r w:rsidR="00B5796D">
        <w:rPr>
          <w:rFonts w:cs="Times New Roman"/>
        </w:rPr>
        <w:t>.</w:t>
      </w:r>
    </w:p>
    <w:p w14:paraId="6EE49A7C" w14:textId="377FA071" w:rsidR="00CD7057" w:rsidRDefault="006B3DD6" w:rsidP="006E3FB8">
      <w:pPr>
        <w:spacing w:line="480" w:lineRule="auto"/>
        <w:rPr>
          <w:rFonts w:cs="Times New Roman"/>
        </w:rPr>
      </w:pPr>
      <w:bookmarkStart w:id="311" w:name="OLE_LINK23"/>
      <w:bookmarkStart w:id="312" w:name="OLE_LINK24"/>
      <w:r>
        <w:rPr>
          <w:rFonts w:cs="Times New Roman"/>
        </w:rPr>
        <w:t xml:space="preserve">The question arises of whether our results will generalise to other perennial </w:t>
      </w:r>
      <w:r w:rsidRPr="006B3DD6">
        <w:rPr>
          <w:rFonts w:cs="Times New Roman"/>
        </w:rPr>
        <w:t>species</w:t>
      </w:r>
      <w:r>
        <w:rPr>
          <w:rFonts w:cs="Times New Roman"/>
        </w:rPr>
        <w:t xml:space="preserve">, or whether the RA strategies observed are unique to our study ecosystem? </w:t>
      </w:r>
      <w:r w:rsidR="000510FA">
        <w:rPr>
          <w:rFonts w:cs="Times New Roman"/>
        </w:rPr>
        <w:t xml:space="preserve">We believe our </w:t>
      </w:r>
      <w:r w:rsidR="002B70A3">
        <w:rPr>
          <w:rFonts w:cs="Times New Roman"/>
        </w:rPr>
        <w:t xml:space="preserve">core </w:t>
      </w:r>
      <w:r w:rsidR="000510FA">
        <w:rPr>
          <w:rFonts w:cs="Times New Roman"/>
        </w:rPr>
        <w:t>finding</w:t>
      </w:r>
      <w:r w:rsidR="002B70A3">
        <w:rPr>
          <w:rFonts w:cs="Times New Roman"/>
        </w:rPr>
        <w:t xml:space="preserve"> – that RA values increase towards 1 for most </w:t>
      </w:r>
      <w:r w:rsidR="002B70A3" w:rsidRPr="002B70A3">
        <w:rPr>
          <w:rFonts w:cs="Times New Roman"/>
        </w:rPr>
        <w:t>species</w:t>
      </w:r>
      <w:r w:rsidR="002B70A3">
        <w:rPr>
          <w:rFonts w:cs="Times New Roman"/>
        </w:rPr>
        <w:t xml:space="preserve"> – </w:t>
      </w:r>
      <w:r w:rsidR="000510FA">
        <w:rPr>
          <w:rFonts w:cs="Times New Roman"/>
        </w:rPr>
        <w:t xml:space="preserve">will not be a </w:t>
      </w:r>
      <w:bookmarkEnd w:id="311"/>
      <w:bookmarkEnd w:id="312"/>
      <w:r w:rsidR="00870E99" w:rsidRPr="00FF1379">
        <w:rPr>
          <w:rFonts w:cs="Times New Roman"/>
        </w:rPr>
        <w:t>particular</w:t>
      </w:r>
      <w:r w:rsidR="00FB495F">
        <w:rPr>
          <w:rFonts w:cs="Times New Roman"/>
        </w:rPr>
        <w:t xml:space="preserve"> feature</w:t>
      </w:r>
      <w:r w:rsidR="00870E99" w:rsidRPr="00FF1379">
        <w:rPr>
          <w:rFonts w:cs="Times New Roman"/>
        </w:rPr>
        <w:t xml:space="preserve"> of these species, </w:t>
      </w:r>
      <w:r w:rsidR="000510FA">
        <w:rPr>
          <w:rFonts w:cs="Times New Roman"/>
        </w:rPr>
        <w:t xml:space="preserve">but </w:t>
      </w:r>
      <w:r w:rsidR="00870E99" w:rsidRPr="00FF1379">
        <w:rPr>
          <w:rFonts w:cs="Times New Roman"/>
        </w:rPr>
        <w:t xml:space="preserve">rather </w:t>
      </w:r>
      <w:r w:rsidR="000510FA">
        <w:rPr>
          <w:rFonts w:cs="Times New Roman"/>
        </w:rPr>
        <w:t xml:space="preserve">will be repeatable in other </w:t>
      </w:r>
      <w:r w:rsidR="000510FA" w:rsidRPr="000510FA">
        <w:rPr>
          <w:rFonts w:cs="Times New Roman"/>
        </w:rPr>
        <w:t>vegetation</w:t>
      </w:r>
      <w:r w:rsidR="000510FA">
        <w:rPr>
          <w:rFonts w:cs="Times New Roman"/>
        </w:rPr>
        <w:t xml:space="preserve"> if similar methods are used to calculate </w:t>
      </w:r>
      <w:r w:rsidR="00870E99" w:rsidRPr="00FF1379">
        <w:rPr>
          <w:rFonts w:cs="Times New Roman"/>
        </w:rPr>
        <w:t>RA</w:t>
      </w:r>
      <w:r w:rsidR="000510FA">
        <w:rPr>
          <w:rFonts w:cs="Times New Roman"/>
        </w:rPr>
        <w:t xml:space="preserve">. Calculating reproductive investment </w:t>
      </w:r>
      <w:r w:rsidR="00203D22">
        <w:rPr>
          <w:rFonts w:cs="Times New Roman"/>
        </w:rPr>
        <w:t xml:space="preserve">based on seed production only </w:t>
      </w:r>
      <w:r w:rsidR="000510FA">
        <w:rPr>
          <w:rFonts w:cs="Times New Roman"/>
        </w:rPr>
        <w:t>is likely to vastly underestimate RA, while including tissue replacement is likely to make growth seem larger than it really is.</w:t>
      </w:r>
      <w:ins w:id="313" w:author="Daniel Falster" w:date="2017-09-08T12:11:00Z">
        <w:r w:rsidR="007110D3">
          <w:rPr>
            <w:rFonts w:cs="Times New Roman"/>
          </w:rPr>
          <w:t xml:space="preserve"> </w:t>
        </w:r>
      </w:ins>
      <w:ins w:id="314" w:author="Daniel Falster" w:date="2017-09-08T12:12:00Z">
        <w:r w:rsidR="007110D3">
          <w:rPr>
            <w:rFonts w:cs="Times New Roman"/>
          </w:rPr>
          <w:t>Additionally</w:t>
        </w:r>
      </w:ins>
      <w:ins w:id="315" w:author="Daniel Falster" w:date="2017-09-08T12:11:00Z">
        <w:r w:rsidR="007110D3">
          <w:rPr>
            <w:rFonts w:cs="Times New Roman"/>
          </w:rPr>
          <w:t xml:space="preserve">, we consider that the relationship between RA schedules and maximum height will generalise to other sites, as </w:t>
        </w:r>
      </w:ins>
      <w:ins w:id="316" w:author="Daniel Falster" w:date="2017-09-08T12:12:00Z">
        <w:r w:rsidR="007110D3">
          <w:rPr>
            <w:rFonts w:cs="Times New Roman"/>
          </w:rPr>
          <w:t xml:space="preserve">a </w:t>
        </w:r>
        <w:r w:rsidR="007110D3" w:rsidRPr="007110D3">
          <w:rPr>
            <w:rFonts w:cs="Times New Roman"/>
          </w:rPr>
          <w:t>species</w:t>
        </w:r>
        <w:r w:rsidR="007110D3">
          <w:rPr>
            <w:rFonts w:cs="Times New Roman"/>
          </w:rPr>
          <w:t xml:space="preserve"> maximum height should be strongly constrained by its RA </w:t>
        </w:r>
        <w:r w:rsidR="007110D3">
          <w:rPr>
            <w:rFonts w:cs="Times New Roman"/>
          </w:rPr>
          <w:fldChar w:fldCharType="begin"/>
        </w:r>
        <w:r w:rsidR="007110D3">
          <w:rPr>
            <w:rFonts w:cs="Times New Roman"/>
          </w:rPr>
          <w:instrText xml:space="preserve"> ADDIN ZOTERO_ITEM CSL_CITATION {"citationID":"ugu19trhp","properties":{"formattedCitation":"{\\rtf (Thomas 2011 p. 201; Gibert {\\i{}et al.} 2016)}","plainCitation":"(Thomas 2011 p. 201; Gibert et al. 2016)"},"citationItems":[{"id":"hJhHWIbk/ijslyyP3","uris":["http://zotero.org/users/503753/items/A5DKECRU"],"uri":["http://zotero.org/users/503753/items/A5DKECRU"],"itemData":{"id":"hJhHWIbk/ijslyyP3","type":"chapter","title":"Age-related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locator":"201"},{"id":8158,"uris":["http://zotero.org/users/272915/items/HSWRHEAE"],"uri":["http://zotero.org/users/272915/items/HSWRHEAE"],"itemData":{"id":8158,"type":"article-journal","title":"On the link between functional traits and growth rate: meta-analysis shows effects change with plant size, as predicted","container-title":"Journal of Ecology","page":"1488–1503","volume":"104","issue":"5","source":"Wiley Online Library","abstract":"1.A plant's growth rate is seen as a central element of its ecological strategy, and as determined by its traits.Yet the literature is inconsistent about the empirical correlation between functional traits and growth, casting doubt on the capacity of some prominent traits to influence growth rate. 2.We propose that traits should influence growth in a way that depends on the size of individual plants. We outline mechanisms and hypotheses based on new theoretical work, and test these predictions in tree species using a meta-analysis of 103 studies (&gt; 500 correlations) for five traits (specific leaf area, wood density, maximum height, seed mass and maximum assimilation rate).We also recorded data for 14 other traits commonly used in the trait literature.To capture the effects of plant size, we tested for a shift in the direction of correlation between growth rates and each trait across three ontogenetic stages: seedling,sapling and adult. 3.Results were consistent with predictions, although there were some limitations arising from unequal numbers of observation across ontogenetic stages.Specific leaf area was correlated with relative growth rate in seedlings but not in adult plants.Correlations of growth with wood density were not affected by ontogenetic stage. Seed mass, assimilation rate and maximum height were correlated with relative growth rate only in one ontogenetic stage category: seedlings,seedlings and adults,respectively. 4.Although we were able to confirm several of our theoretical predictions,major knowledge gaps still exist in the trait literature.For example,for one third of the traits considered,the majority (&gt; 75%) of reported correlations with growth came from the same ontogenetic stage. 5.Synthesis: We show for some traits, how trait-growth correlations change in a predictable way with plant size.Our understanding of plant strategies should shift away from describing species as having a fixed growth strategy throughout their life (on a continuous axis from slow to fast growth),in favour of a size-dependent growth trajectories. This article is protected by copyright. All rights reserved.","URL":"http://onlinelibrary.wiley.com/doi/10.1111/1365-2745.12594/abstract","DOI":"10.1111/1365-2745.12594","ISSN":"1365-2745","note":"bibtex: Gibert-2016","shortTitle":"On the link between functional traits and growth rate","journalAbbreviation":"J Ecol","language":"en","author":[{"family":"Gibert","given":"Anaïs"},{"family":"Gray","given":"Emma F."},{"family":"Westoby","given":"Mark"},{"family":"Wright","given":"Ian J."},{"family":"Falster","given":"Daniel S."}],"issued":{"date-parts":[["2016",4,1]]},"accessed":{"date-parts":[["2016",5,6]]}}}],"schema":"https://github.com/citation-style-language/schema/raw/master/csl-citation.json"} </w:instrText>
        </w:r>
      </w:ins>
      <w:r w:rsidR="007110D3">
        <w:rPr>
          <w:rFonts w:cs="Times New Roman"/>
        </w:rPr>
        <w:fldChar w:fldCharType="separate"/>
      </w:r>
      <w:ins w:id="317" w:author="Daniel Falster" w:date="2017-09-08T12:12:00Z">
        <w:r w:rsidR="007110D3" w:rsidRPr="007110D3">
          <w:rPr>
            <w:rFonts w:cs="Times New Roman"/>
            <w:szCs w:val="24"/>
            <w:lang w:val="en-US"/>
            <w:rPrChange w:id="318" w:author="Daniel Falster" w:date="2017-09-08T12:12:00Z">
              <w:rPr>
                <w:sz w:val="24"/>
                <w:szCs w:val="24"/>
                <w:lang w:val="en-US"/>
              </w:rPr>
            </w:rPrChange>
          </w:rPr>
          <w:t xml:space="preserve">(Thomas 2011 p. 201; </w:t>
        </w:r>
        <w:proofErr w:type="spellStart"/>
        <w:r w:rsidR="007110D3" w:rsidRPr="007110D3">
          <w:rPr>
            <w:rFonts w:cs="Times New Roman"/>
            <w:szCs w:val="24"/>
            <w:lang w:val="en-US"/>
            <w:rPrChange w:id="319" w:author="Daniel Falster" w:date="2017-09-08T12:12:00Z">
              <w:rPr>
                <w:sz w:val="24"/>
                <w:szCs w:val="24"/>
                <w:lang w:val="en-US"/>
              </w:rPr>
            </w:rPrChange>
          </w:rPr>
          <w:t>Gibert</w:t>
        </w:r>
        <w:proofErr w:type="spellEnd"/>
        <w:r w:rsidR="007110D3" w:rsidRPr="007110D3">
          <w:rPr>
            <w:rFonts w:cs="Times New Roman"/>
            <w:szCs w:val="24"/>
            <w:lang w:val="en-US"/>
            <w:rPrChange w:id="320" w:author="Daniel Falster" w:date="2017-09-08T12:12:00Z">
              <w:rPr>
                <w:sz w:val="24"/>
                <w:szCs w:val="24"/>
                <w:lang w:val="en-US"/>
              </w:rPr>
            </w:rPrChange>
          </w:rPr>
          <w:t xml:space="preserve"> </w:t>
        </w:r>
        <w:r w:rsidR="007110D3" w:rsidRPr="007110D3">
          <w:rPr>
            <w:rFonts w:cs="Times New Roman"/>
            <w:i/>
            <w:iCs/>
            <w:szCs w:val="24"/>
            <w:lang w:val="en-US"/>
            <w:rPrChange w:id="321" w:author="Daniel Falster" w:date="2017-09-08T12:12:00Z">
              <w:rPr>
                <w:i/>
                <w:iCs/>
                <w:sz w:val="24"/>
                <w:szCs w:val="24"/>
                <w:lang w:val="en-US"/>
              </w:rPr>
            </w:rPrChange>
          </w:rPr>
          <w:t>et al.</w:t>
        </w:r>
        <w:r w:rsidR="007110D3" w:rsidRPr="007110D3">
          <w:rPr>
            <w:rFonts w:cs="Times New Roman"/>
            <w:szCs w:val="24"/>
            <w:lang w:val="en-US"/>
            <w:rPrChange w:id="322" w:author="Daniel Falster" w:date="2017-09-08T12:12:00Z">
              <w:rPr>
                <w:sz w:val="24"/>
                <w:szCs w:val="24"/>
                <w:lang w:val="en-US"/>
              </w:rPr>
            </w:rPrChange>
          </w:rPr>
          <w:t xml:space="preserve"> 2016)</w:t>
        </w:r>
        <w:r w:rsidR="007110D3">
          <w:rPr>
            <w:rFonts w:cs="Times New Roman"/>
          </w:rPr>
          <w:fldChar w:fldCharType="end"/>
        </w:r>
        <w:r w:rsidR="007110D3">
          <w:rPr>
            <w:rFonts w:cs="Times New Roman"/>
          </w:rPr>
          <w:t xml:space="preserve">. </w:t>
        </w:r>
      </w:ins>
      <w:ins w:id="323" w:author="Daniel Falster" w:date="2017-09-08T12:13:00Z">
        <w:r w:rsidR="007110D3">
          <w:rPr>
            <w:rFonts w:cs="Times New Roman"/>
          </w:rPr>
          <w:t xml:space="preserve">The link between RA and the leaf trait leaf mass per area may also appear elsewhere, as generally leaf mass per area is associated with high </w:t>
        </w:r>
      </w:ins>
      <w:ins w:id="324" w:author="Daniel Falster" w:date="2017-09-08T12:14:00Z">
        <w:r w:rsidR="007110D3">
          <w:rPr>
            <w:rFonts w:cs="Times New Roman"/>
          </w:rPr>
          <w:t>turnover growth strategies and</w:t>
        </w:r>
      </w:ins>
      <w:ins w:id="325" w:author="Daniel Falster" w:date="2017-09-08T12:13:00Z">
        <w:r w:rsidR="007110D3">
          <w:rPr>
            <w:rFonts w:cs="Times New Roman"/>
          </w:rPr>
          <w:t xml:space="preserve"> short lifespans </w:t>
        </w:r>
      </w:ins>
      <w:ins w:id="326" w:author="Daniel Falster" w:date="2017-09-08T12:15:00Z">
        <w:r w:rsidR="007110D3">
          <w:rPr>
            <w:rFonts w:cs="Times New Roman"/>
          </w:rPr>
          <w:fldChar w:fldCharType="begin"/>
        </w:r>
        <w:r w:rsidR="007110D3">
          <w:rPr>
            <w:rFonts w:cs="Times New Roman"/>
          </w:rPr>
          <w:instrText xml:space="preserve"> ADDIN ZOTERO_ITEM CSL_CITATION {"citationID":"1noul26tho","properties":{"formattedCitation":"{\\rtf (Adler {\\i{}et al.} 2014)}","plainCitation":"(Adler et al. 2014)"},"citationItems":[{"id":5889,"uris":["http://zotero.org/users/272915/items/HAD374F6"],"uri":["http://zotero.org/users/272915/items/HAD374F6"],"itemData":{"id":5889,"type":"article-journal","title":"Functional traits explain variation in plant life history strategies","container-title":"Proceedings of the National Academy of Sciences","page":"740-745","volume":"111","issue":"2","source":"CrossRef","URL":"http://www.pnas.org/cgi/doi/10.1073/pnas.1315179111","DOI":"10.1073/pnas.1315179111","ISSN":"0027-8424, 1091-6490","note":"bibtex: Adler-2014","language":"en","author":[{"family":"Adler","given":"P. B."},{"family":"Salguero-Gomez","given":"R."},{"family":"Compagnoni","given":"A."},{"family":"Hsu","given":"J. S."},{"family":"Ray-Mukherjee","given":"J."},{"family":"Mbeau-Ache","given":"C."},{"family":"Franco","given":"M."}],"issued":{"date-parts":[["2014",1,14]]},"accessed":{"date-parts":[["2014",3,16]]}}}],"schema":"https://github.com/citation-style-language/schema/raw/master/csl-citation.json"} </w:instrText>
        </w:r>
      </w:ins>
      <w:r w:rsidR="007110D3">
        <w:rPr>
          <w:rFonts w:cs="Times New Roman"/>
        </w:rPr>
        <w:fldChar w:fldCharType="separate"/>
      </w:r>
      <w:ins w:id="327" w:author="Daniel Falster" w:date="2017-09-08T12:15:00Z">
        <w:r w:rsidR="007110D3" w:rsidRPr="007110D3">
          <w:rPr>
            <w:rFonts w:cs="Times New Roman"/>
            <w:szCs w:val="24"/>
            <w:lang w:val="en-US"/>
            <w:rPrChange w:id="328" w:author="Daniel Falster" w:date="2017-09-08T12:15:00Z">
              <w:rPr>
                <w:sz w:val="24"/>
                <w:szCs w:val="24"/>
                <w:lang w:val="en-US"/>
              </w:rPr>
            </w:rPrChange>
          </w:rPr>
          <w:t xml:space="preserve">(Adler </w:t>
        </w:r>
        <w:r w:rsidR="007110D3" w:rsidRPr="007110D3">
          <w:rPr>
            <w:rFonts w:cs="Times New Roman"/>
            <w:i/>
            <w:iCs/>
            <w:szCs w:val="24"/>
            <w:lang w:val="en-US"/>
            <w:rPrChange w:id="329" w:author="Daniel Falster" w:date="2017-09-08T12:15:00Z">
              <w:rPr>
                <w:i/>
                <w:iCs/>
                <w:sz w:val="24"/>
                <w:szCs w:val="24"/>
                <w:lang w:val="en-US"/>
              </w:rPr>
            </w:rPrChange>
          </w:rPr>
          <w:t>et al.</w:t>
        </w:r>
        <w:r w:rsidR="007110D3" w:rsidRPr="007110D3">
          <w:rPr>
            <w:rFonts w:cs="Times New Roman"/>
            <w:szCs w:val="24"/>
            <w:lang w:val="en-US"/>
            <w:rPrChange w:id="330" w:author="Daniel Falster" w:date="2017-09-08T12:15:00Z">
              <w:rPr>
                <w:sz w:val="24"/>
                <w:szCs w:val="24"/>
                <w:lang w:val="en-US"/>
              </w:rPr>
            </w:rPrChange>
          </w:rPr>
          <w:t xml:space="preserve"> 2014)</w:t>
        </w:r>
        <w:r w:rsidR="007110D3">
          <w:rPr>
            <w:rFonts w:cs="Times New Roman"/>
          </w:rPr>
          <w:fldChar w:fldCharType="end"/>
        </w:r>
        <w:r w:rsidR="007110D3">
          <w:rPr>
            <w:rFonts w:cs="Times New Roman"/>
          </w:rPr>
          <w:t>.</w:t>
        </w:r>
      </w:ins>
      <w:ins w:id="331" w:author="Daniel Falster" w:date="2017-09-08T12:13:00Z">
        <w:r w:rsidR="007110D3">
          <w:rPr>
            <w:rFonts w:cs="Times New Roman"/>
          </w:rPr>
          <w:t xml:space="preserve">  </w:t>
        </w:r>
      </w:ins>
    </w:p>
    <w:p w14:paraId="16FCB9B4" w14:textId="2DE05AF8" w:rsidR="004D3EBD" w:rsidRDefault="000510FA" w:rsidP="006E3FB8">
      <w:pPr>
        <w:spacing w:line="480" w:lineRule="auto"/>
        <w:rPr>
          <w:i/>
        </w:rPr>
      </w:pPr>
      <w:r>
        <w:rPr>
          <w:rFonts w:cs="Times New Roman"/>
        </w:rPr>
        <w:t xml:space="preserve">Assuming our results do generalise to other </w:t>
      </w:r>
      <w:r w:rsidRPr="000510FA">
        <w:rPr>
          <w:rFonts w:cs="Times New Roman"/>
        </w:rPr>
        <w:t>species</w:t>
      </w:r>
      <w:r>
        <w:rPr>
          <w:rFonts w:cs="Times New Roman"/>
        </w:rPr>
        <w:t xml:space="preserve">, the growth strategy of many perennial </w:t>
      </w:r>
      <w:r w:rsidRPr="006B3DD6">
        <w:rPr>
          <w:rFonts w:cs="Times New Roman"/>
        </w:rPr>
        <w:t>species</w:t>
      </w:r>
      <w:r>
        <w:rPr>
          <w:rFonts w:cs="Times New Roman"/>
        </w:rPr>
        <w:t xml:space="preserve"> may be summarised as follows: after a period investing primarily in growth, plants gradually switch to investing in reproduction. </w:t>
      </w:r>
      <w:r w:rsidRPr="007729AC">
        <w:rPr>
          <w:rFonts w:cs="Times New Roman"/>
        </w:rPr>
        <w:t>Species</w:t>
      </w:r>
      <w:r>
        <w:rPr>
          <w:rFonts w:cs="Times New Roman"/>
        </w:rPr>
        <w:t xml:space="preserve"> vary in the pace of this transition, but most eventually increase RA to 100% of available energy, while also spending enough on leaf replacement to maintain the size of the productive part of the plant (leaf area). For some </w:t>
      </w:r>
      <w:r w:rsidRPr="007729AC">
        <w:rPr>
          <w:rFonts w:cs="Times New Roman"/>
        </w:rPr>
        <w:t>species</w:t>
      </w:r>
      <w:r>
        <w:rPr>
          <w:rFonts w:cs="Times New Roman"/>
        </w:rPr>
        <w:t>, however, the emphasis on reproduction may be so large that total leaf area declines slowly over time. Meanwhile, di</w:t>
      </w:r>
      <w:r w:rsidRPr="007729AC">
        <w:rPr>
          <w:rFonts w:cs="Times New Roman"/>
        </w:rPr>
        <w:t>am</w:t>
      </w:r>
      <w:r>
        <w:rPr>
          <w:rFonts w:cs="Times New Roman"/>
        </w:rPr>
        <w:t>e</w:t>
      </w:r>
      <w:r w:rsidRPr="007729AC">
        <w:rPr>
          <w:rFonts w:cs="Times New Roman"/>
        </w:rPr>
        <w:t>t</w:t>
      </w:r>
      <w:r>
        <w:rPr>
          <w:rFonts w:cs="Times New Roman"/>
        </w:rPr>
        <w:t xml:space="preserve">er and height continue to increase slowly, </w:t>
      </w:r>
      <w:r w:rsidRPr="007729AC">
        <w:rPr>
          <w:rFonts w:cs="Times New Roman"/>
        </w:rPr>
        <w:t xml:space="preserve">because </w:t>
      </w:r>
      <w:r>
        <w:rPr>
          <w:rFonts w:cs="Times New Roman"/>
        </w:rPr>
        <w:t xml:space="preserve">of the accumulation of heartwood and gradual elongation of stems. Of the energy allocated to reproduction, a large portion is spent on accessory tissues. </w:t>
      </w:r>
    </w:p>
    <w:p w14:paraId="3EA3077F" w14:textId="71C1F256" w:rsidR="00B441DD" w:rsidRDefault="00B441DD" w:rsidP="006E3FB8">
      <w:pPr>
        <w:pStyle w:val="Heading1"/>
        <w:spacing w:line="480" w:lineRule="auto"/>
      </w:pPr>
      <w:r>
        <w:t>Acknowledgements</w:t>
      </w:r>
    </w:p>
    <w:p w14:paraId="0F635BB5" w14:textId="594AD259" w:rsidR="00B441DD" w:rsidRDefault="0073593A" w:rsidP="006E3FB8">
      <w:pPr>
        <w:spacing w:line="480" w:lineRule="auto"/>
      </w:pPr>
      <w:r>
        <w:t xml:space="preserve">We thank </w:t>
      </w:r>
      <w:r w:rsidRPr="00AD1446">
        <w:rPr>
          <w:highlight w:val="yellow"/>
        </w:rPr>
        <w:t>XXXX</w:t>
      </w:r>
    </w:p>
    <w:p w14:paraId="66BE2E5C" w14:textId="6B0502F8" w:rsidR="00B441DD" w:rsidRDefault="00B441DD" w:rsidP="006E3FB8">
      <w:pPr>
        <w:pStyle w:val="Heading1"/>
        <w:spacing w:line="480" w:lineRule="auto"/>
      </w:pPr>
      <w:r w:rsidRPr="00B441DD">
        <w:lastRenderedPageBreak/>
        <w:t>Authors’ contributions</w:t>
      </w:r>
    </w:p>
    <w:p w14:paraId="4A44CCC4" w14:textId="0D7C930B" w:rsidR="00A2106B" w:rsidRDefault="0073593A" w:rsidP="006E3FB8">
      <w:pPr>
        <w:spacing w:line="480" w:lineRule="auto"/>
      </w:pPr>
      <w:del w:id="332" w:author="Daniel Falster" w:date="2017-09-07T14:53:00Z">
        <w:r w:rsidDel="00BE16C4">
          <w:delText>E.H.W. …</w:delText>
        </w:r>
      </w:del>
      <w:ins w:id="333" w:author="Daniel Falster" w:date="2017-09-07T14:52:00Z">
        <w:r w:rsidR="00A2106B">
          <w:t>DSF</w:t>
        </w:r>
      </w:ins>
      <w:ins w:id="334" w:author="Daniel Falster" w:date="2017-09-07T14:55:00Z">
        <w:r w:rsidR="00BE16C4">
          <w:t xml:space="preserve"> and</w:t>
        </w:r>
      </w:ins>
      <w:ins w:id="335" w:author="Daniel Falster" w:date="2017-09-07T14:52:00Z">
        <w:r w:rsidR="00BE16C4">
          <w:t xml:space="preserve"> </w:t>
        </w:r>
        <w:r w:rsidR="00A2106B">
          <w:t>EHW</w:t>
        </w:r>
      </w:ins>
      <w:ins w:id="336" w:author="Daniel Falster" w:date="2017-09-07T14:54:00Z">
        <w:r w:rsidR="00BE16C4">
          <w:t xml:space="preserve"> </w:t>
        </w:r>
      </w:ins>
      <w:ins w:id="337" w:author="Daniel Falster" w:date="2017-09-07T14:52:00Z">
        <w:r w:rsidR="00A2106B" w:rsidRPr="00A2106B">
          <w:t xml:space="preserve">conceived the idea; </w:t>
        </w:r>
      </w:ins>
      <w:ins w:id="338" w:author="Daniel Falster" w:date="2017-09-07T14:53:00Z">
        <w:r w:rsidR="00BE16C4">
          <w:t>EHW</w:t>
        </w:r>
      </w:ins>
      <w:ins w:id="339" w:author="Daniel Falster" w:date="2017-09-07T14:52:00Z">
        <w:r w:rsidR="00A2106B" w:rsidRPr="00A2106B">
          <w:t xml:space="preserve"> collected the data; </w:t>
        </w:r>
      </w:ins>
      <w:ins w:id="340" w:author="Daniel Falster" w:date="2017-09-07T16:39:00Z">
        <w:r w:rsidR="00AD1446">
          <w:t>a</w:t>
        </w:r>
        <w:r w:rsidR="006B67DB" w:rsidRPr="00A2106B">
          <w:t xml:space="preserve">ll authors </w:t>
        </w:r>
      </w:ins>
      <w:ins w:id="341" w:author="Daniel Falster" w:date="2017-09-07T14:52:00Z">
        <w:r w:rsidR="00A2106B" w:rsidRPr="00A2106B">
          <w:t xml:space="preserve">analysed the data; </w:t>
        </w:r>
      </w:ins>
      <w:ins w:id="342" w:author="Daniel Falster" w:date="2017-09-07T14:54:00Z">
        <w:r w:rsidR="00BE16C4">
          <w:t>E</w:t>
        </w:r>
      </w:ins>
      <w:ins w:id="343" w:author="Daniel Falster" w:date="2017-09-07T16:39:00Z">
        <w:r w:rsidR="006B67DB">
          <w:t>H</w:t>
        </w:r>
      </w:ins>
      <w:ins w:id="344" w:author="Daniel Falster" w:date="2017-09-07T14:54:00Z">
        <w:r w:rsidR="00BE16C4">
          <w:t>W and DSF</w:t>
        </w:r>
      </w:ins>
      <w:ins w:id="345" w:author="Daniel Falster" w:date="2017-09-07T14:52:00Z">
        <w:r w:rsidR="00A2106B" w:rsidRPr="00A2106B">
          <w:t xml:space="preserve"> led the writing of the manuscript. </w:t>
        </w:r>
        <w:bookmarkStart w:id="346" w:name="OLE_LINK9"/>
        <w:bookmarkStart w:id="347" w:name="OLE_LINK10"/>
        <w:r w:rsidR="00A2106B" w:rsidRPr="00A2106B">
          <w:t>All authors</w:t>
        </w:r>
        <w:bookmarkEnd w:id="346"/>
        <w:bookmarkEnd w:id="347"/>
        <w:r w:rsidR="00A2106B" w:rsidRPr="00A2106B">
          <w:t xml:space="preserve"> contributed critically to the drafts and gave final approval for publication.</w:t>
        </w:r>
      </w:ins>
    </w:p>
    <w:p w14:paraId="21E5782D" w14:textId="74A97458" w:rsidR="00B441DD" w:rsidRDefault="00B441DD" w:rsidP="006E3FB8">
      <w:pPr>
        <w:pStyle w:val="Heading1"/>
        <w:spacing w:line="480" w:lineRule="auto"/>
      </w:pPr>
      <w:r w:rsidRPr="00B441DD">
        <w:t>Data accessibility</w:t>
      </w:r>
    </w:p>
    <w:p w14:paraId="39A5376B" w14:textId="2D2D70BC" w:rsidR="00B05B51" w:rsidRPr="00B441DD" w:rsidRDefault="00B05B51" w:rsidP="006E3FB8">
      <w:pPr>
        <w:spacing w:line="480" w:lineRule="auto"/>
      </w:pPr>
      <w:r w:rsidRPr="000E4764">
        <w:t xml:space="preserve">The code and replicating this analysis (and all figures) is available at https://github.com/traitecoevo/reproductive_allocation_kuringgai </w:t>
      </w:r>
      <w:r>
        <w:t xml:space="preserve"> and is also archived in the repository figshare.com </w:t>
      </w:r>
      <w:r w:rsidRPr="000E4764">
        <w:t>(</w:t>
      </w:r>
      <w:proofErr w:type="spellStart"/>
      <w:r w:rsidRPr="000E4764">
        <w:t>doi</w:t>
      </w:r>
      <w:proofErr w:type="spellEnd"/>
      <w:r w:rsidRPr="000E4764">
        <w:t>: will be added at proof stage).</w:t>
      </w:r>
    </w:p>
    <w:p w14:paraId="5BD56731" w14:textId="48BFC482" w:rsidR="00C64C99" w:rsidRPr="00C64C99" w:rsidRDefault="00B441DD" w:rsidP="00B20BA7">
      <w:pPr>
        <w:pStyle w:val="Heading1"/>
        <w:spacing w:line="480" w:lineRule="auto"/>
      </w:pPr>
      <w:r>
        <w:t>References</w:t>
      </w:r>
    </w:p>
    <w:p w14:paraId="271A4EBE" w14:textId="2D6882C9" w:rsidR="007110D3" w:rsidRPr="008D5954" w:rsidRDefault="008A4174" w:rsidP="008D5954">
      <w:pPr>
        <w:pStyle w:val="Bibliography"/>
        <w:rPr>
          <w:ins w:id="348" w:author="Daniel Falster" w:date="2017-09-08T12:15:00Z"/>
          <w:sz w:val="24"/>
          <w:lang w:val="en-US"/>
        </w:rPr>
      </w:pPr>
      <w:r w:rsidRPr="00B441DD">
        <w:fldChar w:fldCharType="begin"/>
      </w:r>
      <w:r w:rsidR="00F93542">
        <w:instrText xml:space="preserve"> ADDIN ZOTERO_BIBL {"custom":[]} CSL_BIBLIOGRAPHY </w:instrText>
      </w:r>
      <w:r w:rsidRPr="00B441DD">
        <w:fldChar w:fldCharType="separate"/>
      </w:r>
      <w:bookmarkStart w:id="349" w:name="_GoBack"/>
      <w:ins w:id="350" w:author="Daniel Falster" w:date="2017-09-08T12:15:00Z">
        <w:r w:rsidR="007110D3" w:rsidRPr="008D5954">
          <w:rPr>
            <w:sz w:val="24"/>
            <w:lang w:val="en-US"/>
          </w:rPr>
          <w:t xml:space="preserve">Adler, P.B., </w:t>
        </w:r>
        <w:proofErr w:type="spellStart"/>
        <w:r w:rsidR="007110D3" w:rsidRPr="008D5954">
          <w:rPr>
            <w:sz w:val="24"/>
            <w:lang w:val="en-US"/>
          </w:rPr>
          <w:t>Salguero</w:t>
        </w:r>
        <w:proofErr w:type="spellEnd"/>
        <w:r w:rsidR="007110D3" w:rsidRPr="008D5954">
          <w:rPr>
            <w:sz w:val="24"/>
            <w:lang w:val="en-US"/>
          </w:rPr>
          <w:t xml:space="preserve">-Gomez, R., </w:t>
        </w:r>
        <w:proofErr w:type="spellStart"/>
        <w:r w:rsidR="007110D3" w:rsidRPr="008D5954">
          <w:rPr>
            <w:sz w:val="24"/>
            <w:lang w:val="en-US"/>
          </w:rPr>
          <w:t>Compagnoni</w:t>
        </w:r>
        <w:proofErr w:type="spellEnd"/>
        <w:r w:rsidR="007110D3" w:rsidRPr="008D5954">
          <w:rPr>
            <w:sz w:val="24"/>
            <w:lang w:val="en-US"/>
          </w:rPr>
          <w:t xml:space="preserve">, A., Hsu, J.S., Ray-Mukherjee, J., </w:t>
        </w:r>
        <w:proofErr w:type="spellStart"/>
        <w:r w:rsidR="007110D3" w:rsidRPr="008D5954">
          <w:rPr>
            <w:sz w:val="24"/>
            <w:lang w:val="en-US"/>
          </w:rPr>
          <w:t>Mbeau</w:t>
        </w:r>
        <w:proofErr w:type="spellEnd"/>
        <w:r w:rsidR="007110D3" w:rsidRPr="008D5954">
          <w:rPr>
            <w:sz w:val="24"/>
            <w:lang w:val="en-US"/>
          </w:rPr>
          <w:t xml:space="preserve">-Ache, C. &amp; Franco, M. (2014) Functional traits explain variation in plant life history strategies. </w:t>
        </w:r>
        <w:r w:rsidR="007110D3" w:rsidRPr="008D5954">
          <w:rPr>
            <w:i/>
            <w:iCs/>
            <w:sz w:val="24"/>
            <w:lang w:val="en-US"/>
          </w:rPr>
          <w:t>Proceedings of the National Academy of Sciences</w:t>
        </w:r>
        <w:r w:rsidR="007110D3" w:rsidRPr="008D5954">
          <w:rPr>
            <w:sz w:val="24"/>
            <w:lang w:val="en-US"/>
          </w:rPr>
          <w:t xml:space="preserve">, </w:t>
        </w:r>
        <w:r w:rsidR="007110D3" w:rsidRPr="008D5954">
          <w:rPr>
            <w:b/>
            <w:bCs/>
            <w:sz w:val="24"/>
            <w:lang w:val="en-US"/>
          </w:rPr>
          <w:t>111</w:t>
        </w:r>
        <w:r w:rsidR="007110D3" w:rsidRPr="008D5954">
          <w:rPr>
            <w:sz w:val="24"/>
            <w:lang w:val="en-US"/>
          </w:rPr>
          <w:t>, 740–745.</w:t>
        </w:r>
      </w:ins>
    </w:p>
    <w:p w14:paraId="374B9096" w14:textId="77777777" w:rsidR="007110D3" w:rsidRPr="008D5954" w:rsidRDefault="007110D3" w:rsidP="008D5954">
      <w:pPr>
        <w:pStyle w:val="Bibliography"/>
        <w:rPr>
          <w:ins w:id="351" w:author="Daniel Falster" w:date="2017-09-08T12:15:00Z"/>
          <w:sz w:val="24"/>
          <w:lang w:val="en-US"/>
        </w:rPr>
      </w:pPr>
      <w:proofErr w:type="spellStart"/>
      <w:ins w:id="352" w:author="Daniel Falster" w:date="2017-09-08T12:15:00Z">
        <w:r w:rsidRPr="008D5954">
          <w:rPr>
            <w:sz w:val="24"/>
            <w:lang w:val="en-US"/>
          </w:rPr>
          <w:t>Charnov</w:t>
        </w:r>
        <w:proofErr w:type="spellEnd"/>
        <w:r w:rsidRPr="008D5954">
          <w:rPr>
            <w:sz w:val="24"/>
            <w:lang w:val="en-US"/>
          </w:rPr>
          <w:t xml:space="preserve">, E.L. &amp; Schaffer, W.M. (1973) Life-History Consequences of Natural Selection: Cole’s Result Revisited. </w:t>
        </w:r>
        <w:r w:rsidRPr="008D5954">
          <w:rPr>
            <w:i/>
            <w:iCs/>
            <w:sz w:val="24"/>
            <w:lang w:val="en-US"/>
          </w:rPr>
          <w:t>The American Naturalist</w:t>
        </w:r>
        <w:r w:rsidRPr="008D5954">
          <w:rPr>
            <w:sz w:val="24"/>
            <w:lang w:val="en-US"/>
          </w:rPr>
          <w:t xml:space="preserve">, </w:t>
        </w:r>
        <w:r w:rsidRPr="008D5954">
          <w:rPr>
            <w:b/>
            <w:bCs/>
            <w:sz w:val="24"/>
            <w:lang w:val="en-US"/>
          </w:rPr>
          <w:t>107</w:t>
        </w:r>
        <w:r w:rsidRPr="008D5954">
          <w:rPr>
            <w:sz w:val="24"/>
            <w:lang w:val="en-US"/>
          </w:rPr>
          <w:t>, 791–793.</w:t>
        </w:r>
      </w:ins>
    </w:p>
    <w:p w14:paraId="68F6A1DB" w14:textId="77777777" w:rsidR="007110D3" w:rsidRPr="008D5954" w:rsidRDefault="007110D3" w:rsidP="008D5954">
      <w:pPr>
        <w:pStyle w:val="Bibliography"/>
        <w:rPr>
          <w:ins w:id="353" w:author="Daniel Falster" w:date="2017-09-08T12:15:00Z"/>
          <w:sz w:val="24"/>
          <w:lang w:val="en-US"/>
        </w:rPr>
      </w:pPr>
      <w:ins w:id="354" w:author="Daniel Falster" w:date="2017-09-08T12:15:00Z">
        <w:r w:rsidRPr="008D5954">
          <w:rPr>
            <w:sz w:val="24"/>
            <w:lang w:val="en-US"/>
          </w:rPr>
          <w:t xml:space="preserve">Cohen, D. (1976) The Optimal Timing of Reproduction. </w:t>
        </w:r>
        <w:r w:rsidRPr="008D5954">
          <w:rPr>
            <w:i/>
            <w:iCs/>
            <w:sz w:val="24"/>
            <w:lang w:val="en-US"/>
          </w:rPr>
          <w:t>American Naturalist</w:t>
        </w:r>
        <w:r w:rsidRPr="008D5954">
          <w:rPr>
            <w:sz w:val="24"/>
            <w:lang w:val="en-US"/>
          </w:rPr>
          <w:t xml:space="preserve">, </w:t>
        </w:r>
        <w:r w:rsidRPr="008D5954">
          <w:rPr>
            <w:b/>
            <w:bCs/>
            <w:sz w:val="24"/>
            <w:lang w:val="en-US"/>
          </w:rPr>
          <w:t>110</w:t>
        </w:r>
        <w:r w:rsidRPr="008D5954">
          <w:rPr>
            <w:sz w:val="24"/>
            <w:lang w:val="en-US"/>
          </w:rPr>
          <w:t>, 801–807.</w:t>
        </w:r>
      </w:ins>
    </w:p>
    <w:p w14:paraId="58AC46D1" w14:textId="77777777" w:rsidR="007110D3" w:rsidRPr="008D5954" w:rsidRDefault="007110D3" w:rsidP="008D5954">
      <w:pPr>
        <w:pStyle w:val="Bibliography"/>
        <w:rPr>
          <w:ins w:id="355" w:author="Daniel Falster" w:date="2017-09-08T12:15:00Z"/>
          <w:sz w:val="24"/>
          <w:lang w:val="en-US"/>
        </w:rPr>
      </w:pPr>
      <w:ins w:id="356" w:author="Daniel Falster" w:date="2017-09-08T12:15:00Z">
        <w:r w:rsidRPr="008D5954">
          <w:rPr>
            <w:sz w:val="24"/>
            <w:lang w:val="en-US"/>
          </w:rPr>
          <w:t xml:space="preserve">Cole, L.C. (1954) The population consequences of life history phenomena. </w:t>
        </w:r>
        <w:r w:rsidRPr="008D5954">
          <w:rPr>
            <w:i/>
            <w:iCs/>
            <w:sz w:val="24"/>
            <w:lang w:val="en-US"/>
          </w:rPr>
          <w:t>The Quarterly Review of Biology</w:t>
        </w:r>
        <w:r w:rsidRPr="008D5954">
          <w:rPr>
            <w:sz w:val="24"/>
            <w:lang w:val="en-US"/>
          </w:rPr>
          <w:t xml:space="preserve">, </w:t>
        </w:r>
        <w:r w:rsidRPr="008D5954">
          <w:rPr>
            <w:b/>
            <w:bCs/>
            <w:sz w:val="24"/>
            <w:lang w:val="en-US"/>
          </w:rPr>
          <w:t>29</w:t>
        </w:r>
        <w:r w:rsidRPr="008D5954">
          <w:rPr>
            <w:sz w:val="24"/>
            <w:lang w:val="en-US"/>
          </w:rPr>
          <w:t>, 103–137.</w:t>
        </w:r>
      </w:ins>
    </w:p>
    <w:p w14:paraId="6425AE38" w14:textId="77777777" w:rsidR="007110D3" w:rsidRPr="008D5954" w:rsidRDefault="007110D3" w:rsidP="008D5954">
      <w:pPr>
        <w:pStyle w:val="Bibliography"/>
        <w:rPr>
          <w:ins w:id="357" w:author="Daniel Falster" w:date="2017-09-08T12:15:00Z"/>
          <w:sz w:val="24"/>
          <w:lang w:val="en-US"/>
        </w:rPr>
      </w:pPr>
      <w:ins w:id="358" w:author="Daniel Falster" w:date="2017-09-08T12:15:00Z">
        <w:r w:rsidRPr="008D5954">
          <w:rPr>
            <w:sz w:val="24"/>
            <w:lang w:val="en-US"/>
          </w:rPr>
          <w:t xml:space="preserve">Cooper, N., Thomas, G.H. &amp; FitzJohn, R.G. (2016) Shedding light on the “dark side” of phylogenetic comparative methods. </w:t>
        </w:r>
        <w:r w:rsidRPr="008D5954">
          <w:rPr>
            <w:i/>
            <w:iCs/>
            <w:sz w:val="24"/>
            <w:lang w:val="en-US"/>
          </w:rPr>
          <w:t>Methods in Ecology and Evolution</w:t>
        </w:r>
        <w:r w:rsidRPr="008D5954">
          <w:rPr>
            <w:sz w:val="24"/>
            <w:lang w:val="en-US"/>
          </w:rPr>
          <w:t xml:space="preserve">, </w:t>
        </w:r>
        <w:r w:rsidRPr="008D5954">
          <w:rPr>
            <w:b/>
            <w:bCs/>
            <w:sz w:val="24"/>
            <w:lang w:val="en-US"/>
          </w:rPr>
          <w:t>7</w:t>
        </w:r>
        <w:r w:rsidRPr="008D5954">
          <w:rPr>
            <w:sz w:val="24"/>
            <w:lang w:val="en-US"/>
          </w:rPr>
          <w:t>, 693–699.</w:t>
        </w:r>
      </w:ins>
    </w:p>
    <w:p w14:paraId="14998292" w14:textId="77777777" w:rsidR="007110D3" w:rsidRPr="008D5954" w:rsidRDefault="007110D3" w:rsidP="008D5954">
      <w:pPr>
        <w:pStyle w:val="Bibliography"/>
        <w:rPr>
          <w:ins w:id="359" w:author="Daniel Falster" w:date="2017-09-08T12:15:00Z"/>
          <w:sz w:val="24"/>
          <w:lang w:val="en-US"/>
        </w:rPr>
      </w:pPr>
      <w:proofErr w:type="spellStart"/>
      <w:ins w:id="360" w:author="Daniel Falster" w:date="2017-09-08T12:15:00Z">
        <w:r w:rsidRPr="008D5954">
          <w:rPr>
            <w:sz w:val="24"/>
            <w:lang w:val="en-US"/>
          </w:rPr>
          <w:t>Díaz</w:t>
        </w:r>
        <w:proofErr w:type="spellEnd"/>
        <w:r w:rsidRPr="008D5954">
          <w:rPr>
            <w:sz w:val="24"/>
            <w:lang w:val="en-US"/>
          </w:rPr>
          <w:t xml:space="preserve">, S., </w:t>
        </w:r>
        <w:proofErr w:type="spellStart"/>
        <w:r w:rsidRPr="008D5954">
          <w:rPr>
            <w:sz w:val="24"/>
            <w:lang w:val="en-US"/>
          </w:rPr>
          <w:t>Kattge</w:t>
        </w:r>
        <w:proofErr w:type="spellEnd"/>
        <w:r w:rsidRPr="008D5954">
          <w:rPr>
            <w:sz w:val="24"/>
            <w:lang w:val="en-US"/>
          </w:rPr>
          <w:t xml:space="preserve">, J., </w:t>
        </w:r>
        <w:proofErr w:type="spellStart"/>
        <w:r w:rsidRPr="008D5954">
          <w:rPr>
            <w:sz w:val="24"/>
            <w:lang w:val="en-US"/>
          </w:rPr>
          <w:t>Cornelissen</w:t>
        </w:r>
        <w:proofErr w:type="spellEnd"/>
        <w:r w:rsidRPr="008D5954">
          <w:rPr>
            <w:sz w:val="24"/>
            <w:lang w:val="en-US"/>
          </w:rPr>
          <w:t xml:space="preserve">, J.H.C., Wright, I.J., </w:t>
        </w:r>
        <w:proofErr w:type="spellStart"/>
        <w:r w:rsidRPr="008D5954">
          <w:rPr>
            <w:sz w:val="24"/>
            <w:lang w:val="en-US"/>
          </w:rPr>
          <w:t>Lavorel</w:t>
        </w:r>
        <w:proofErr w:type="spellEnd"/>
        <w:r w:rsidRPr="008D5954">
          <w:rPr>
            <w:sz w:val="24"/>
            <w:lang w:val="en-US"/>
          </w:rPr>
          <w:t xml:space="preserve">, S., Dray, S., </w:t>
        </w:r>
        <w:proofErr w:type="spellStart"/>
        <w:r w:rsidRPr="008D5954">
          <w:rPr>
            <w:sz w:val="24"/>
            <w:lang w:val="en-US"/>
          </w:rPr>
          <w:t>Reu</w:t>
        </w:r>
        <w:proofErr w:type="spellEnd"/>
        <w:r w:rsidRPr="008D5954">
          <w:rPr>
            <w:sz w:val="24"/>
            <w:lang w:val="en-US"/>
          </w:rPr>
          <w:t xml:space="preserve">, B., </w:t>
        </w:r>
        <w:proofErr w:type="spellStart"/>
        <w:r w:rsidRPr="008D5954">
          <w:rPr>
            <w:sz w:val="24"/>
            <w:lang w:val="en-US"/>
          </w:rPr>
          <w:t>Kleyer</w:t>
        </w:r>
        <w:proofErr w:type="spellEnd"/>
        <w:r w:rsidRPr="008D5954">
          <w:rPr>
            <w:sz w:val="24"/>
            <w:lang w:val="en-US"/>
          </w:rPr>
          <w:t xml:space="preserve">, M., Wirth, C., Colin Prentice, I., </w:t>
        </w:r>
        <w:proofErr w:type="spellStart"/>
        <w:r w:rsidRPr="008D5954">
          <w:rPr>
            <w:sz w:val="24"/>
            <w:lang w:val="en-US"/>
          </w:rPr>
          <w:t>Garnier</w:t>
        </w:r>
        <w:proofErr w:type="spellEnd"/>
        <w:r w:rsidRPr="008D5954">
          <w:rPr>
            <w:sz w:val="24"/>
            <w:lang w:val="en-US"/>
          </w:rPr>
          <w:t xml:space="preserve">, E., </w:t>
        </w:r>
        <w:proofErr w:type="spellStart"/>
        <w:r w:rsidRPr="008D5954">
          <w:rPr>
            <w:sz w:val="24"/>
            <w:lang w:val="en-US"/>
          </w:rPr>
          <w:t>Bönisch</w:t>
        </w:r>
        <w:proofErr w:type="spellEnd"/>
        <w:r w:rsidRPr="008D5954">
          <w:rPr>
            <w:sz w:val="24"/>
            <w:lang w:val="en-US"/>
          </w:rPr>
          <w:t xml:space="preserve">, G., Westoby, M., </w:t>
        </w:r>
        <w:proofErr w:type="spellStart"/>
        <w:r w:rsidRPr="008D5954">
          <w:rPr>
            <w:sz w:val="24"/>
            <w:lang w:val="en-US"/>
          </w:rPr>
          <w:t>Poorter</w:t>
        </w:r>
        <w:proofErr w:type="spellEnd"/>
        <w:r w:rsidRPr="008D5954">
          <w:rPr>
            <w:sz w:val="24"/>
            <w:lang w:val="en-US"/>
          </w:rPr>
          <w:t xml:space="preserve">, H., Reich, P.B., Moles, A.T., </w:t>
        </w:r>
        <w:proofErr w:type="spellStart"/>
        <w:r w:rsidRPr="008D5954">
          <w:rPr>
            <w:sz w:val="24"/>
            <w:lang w:val="en-US"/>
          </w:rPr>
          <w:t>Dickie</w:t>
        </w:r>
        <w:proofErr w:type="spellEnd"/>
        <w:r w:rsidRPr="008D5954">
          <w:rPr>
            <w:sz w:val="24"/>
            <w:lang w:val="en-US"/>
          </w:rPr>
          <w:t xml:space="preserve">, J., </w:t>
        </w:r>
        <w:proofErr w:type="spellStart"/>
        <w:r w:rsidRPr="008D5954">
          <w:rPr>
            <w:sz w:val="24"/>
            <w:lang w:val="en-US"/>
          </w:rPr>
          <w:t>Gillison</w:t>
        </w:r>
        <w:proofErr w:type="spellEnd"/>
        <w:r w:rsidRPr="008D5954">
          <w:rPr>
            <w:sz w:val="24"/>
            <w:lang w:val="en-US"/>
          </w:rPr>
          <w:t xml:space="preserve">, A.N., </w:t>
        </w:r>
        <w:proofErr w:type="spellStart"/>
        <w:r w:rsidRPr="008D5954">
          <w:rPr>
            <w:sz w:val="24"/>
            <w:lang w:val="en-US"/>
          </w:rPr>
          <w:t>Zanne</w:t>
        </w:r>
        <w:proofErr w:type="spellEnd"/>
        <w:r w:rsidRPr="008D5954">
          <w:rPr>
            <w:sz w:val="24"/>
            <w:lang w:val="en-US"/>
          </w:rPr>
          <w:t xml:space="preserve">, A.E., </w:t>
        </w:r>
        <w:proofErr w:type="spellStart"/>
        <w:r w:rsidRPr="008D5954">
          <w:rPr>
            <w:sz w:val="24"/>
            <w:lang w:val="en-US"/>
          </w:rPr>
          <w:t>Chave</w:t>
        </w:r>
        <w:proofErr w:type="spellEnd"/>
        <w:r w:rsidRPr="008D5954">
          <w:rPr>
            <w:sz w:val="24"/>
            <w:lang w:val="en-US"/>
          </w:rPr>
          <w:t xml:space="preserve">, J., Joseph Wright, S., </w:t>
        </w:r>
        <w:proofErr w:type="spellStart"/>
        <w:r w:rsidRPr="008D5954">
          <w:rPr>
            <w:sz w:val="24"/>
            <w:lang w:val="en-US"/>
          </w:rPr>
          <w:t>Sheremet’ev</w:t>
        </w:r>
        <w:proofErr w:type="spellEnd"/>
        <w:r w:rsidRPr="008D5954">
          <w:rPr>
            <w:sz w:val="24"/>
            <w:lang w:val="en-US"/>
          </w:rPr>
          <w:t xml:space="preserve">, S.N., </w:t>
        </w:r>
        <w:proofErr w:type="spellStart"/>
        <w:r w:rsidRPr="008D5954">
          <w:rPr>
            <w:sz w:val="24"/>
            <w:lang w:val="en-US"/>
          </w:rPr>
          <w:t>Jactel</w:t>
        </w:r>
        <w:proofErr w:type="spellEnd"/>
        <w:r w:rsidRPr="008D5954">
          <w:rPr>
            <w:sz w:val="24"/>
            <w:lang w:val="en-US"/>
          </w:rPr>
          <w:t xml:space="preserve">, H., </w:t>
        </w:r>
        <w:proofErr w:type="spellStart"/>
        <w:r w:rsidRPr="008D5954">
          <w:rPr>
            <w:sz w:val="24"/>
            <w:lang w:val="en-US"/>
          </w:rPr>
          <w:t>Baraloto</w:t>
        </w:r>
        <w:proofErr w:type="spellEnd"/>
        <w:r w:rsidRPr="008D5954">
          <w:rPr>
            <w:sz w:val="24"/>
            <w:lang w:val="en-US"/>
          </w:rPr>
          <w:t xml:space="preserve">, C., </w:t>
        </w:r>
        <w:proofErr w:type="spellStart"/>
        <w:r w:rsidRPr="008D5954">
          <w:rPr>
            <w:sz w:val="24"/>
            <w:lang w:val="en-US"/>
          </w:rPr>
          <w:t>Cerabolini</w:t>
        </w:r>
        <w:proofErr w:type="spellEnd"/>
        <w:r w:rsidRPr="008D5954">
          <w:rPr>
            <w:sz w:val="24"/>
            <w:lang w:val="en-US"/>
          </w:rPr>
          <w:t xml:space="preserve">, B., Pierce, S., Shipley, B., </w:t>
        </w:r>
        <w:proofErr w:type="spellStart"/>
        <w:r w:rsidRPr="008D5954">
          <w:rPr>
            <w:sz w:val="24"/>
            <w:lang w:val="en-US"/>
          </w:rPr>
          <w:t>Kirkup</w:t>
        </w:r>
        <w:proofErr w:type="spellEnd"/>
        <w:r w:rsidRPr="008D5954">
          <w:rPr>
            <w:sz w:val="24"/>
            <w:lang w:val="en-US"/>
          </w:rPr>
          <w:t xml:space="preserve">, D., </w:t>
        </w:r>
        <w:proofErr w:type="spellStart"/>
        <w:r w:rsidRPr="008D5954">
          <w:rPr>
            <w:sz w:val="24"/>
            <w:lang w:val="en-US"/>
          </w:rPr>
          <w:t>Casanoves</w:t>
        </w:r>
        <w:proofErr w:type="spellEnd"/>
        <w:r w:rsidRPr="008D5954">
          <w:rPr>
            <w:sz w:val="24"/>
            <w:lang w:val="en-US"/>
          </w:rPr>
          <w:t xml:space="preserve">, F., </w:t>
        </w:r>
        <w:proofErr w:type="spellStart"/>
        <w:r w:rsidRPr="008D5954">
          <w:rPr>
            <w:sz w:val="24"/>
            <w:lang w:val="en-US"/>
          </w:rPr>
          <w:t>Joswig</w:t>
        </w:r>
        <w:proofErr w:type="spellEnd"/>
        <w:r w:rsidRPr="008D5954">
          <w:rPr>
            <w:sz w:val="24"/>
            <w:lang w:val="en-US"/>
          </w:rPr>
          <w:t xml:space="preserve">, J.S., </w:t>
        </w:r>
        <w:proofErr w:type="spellStart"/>
        <w:r w:rsidRPr="008D5954">
          <w:rPr>
            <w:sz w:val="24"/>
            <w:lang w:val="en-US"/>
          </w:rPr>
          <w:t>Günther</w:t>
        </w:r>
        <w:proofErr w:type="spellEnd"/>
        <w:r w:rsidRPr="008D5954">
          <w:rPr>
            <w:sz w:val="24"/>
            <w:lang w:val="en-US"/>
          </w:rPr>
          <w:t xml:space="preserve">, A., </w:t>
        </w:r>
        <w:proofErr w:type="spellStart"/>
        <w:r w:rsidRPr="008D5954">
          <w:rPr>
            <w:sz w:val="24"/>
            <w:lang w:val="en-US"/>
          </w:rPr>
          <w:t>Falczuk</w:t>
        </w:r>
        <w:proofErr w:type="spellEnd"/>
        <w:r w:rsidRPr="008D5954">
          <w:rPr>
            <w:sz w:val="24"/>
            <w:lang w:val="en-US"/>
          </w:rPr>
          <w:t xml:space="preserve">, V., </w:t>
        </w:r>
        <w:proofErr w:type="spellStart"/>
        <w:r w:rsidRPr="008D5954">
          <w:rPr>
            <w:sz w:val="24"/>
            <w:lang w:val="en-US"/>
          </w:rPr>
          <w:t>Rüger</w:t>
        </w:r>
        <w:proofErr w:type="spellEnd"/>
        <w:r w:rsidRPr="008D5954">
          <w:rPr>
            <w:sz w:val="24"/>
            <w:lang w:val="en-US"/>
          </w:rPr>
          <w:t xml:space="preserve">, N., </w:t>
        </w:r>
        <w:proofErr w:type="spellStart"/>
        <w:r w:rsidRPr="008D5954">
          <w:rPr>
            <w:sz w:val="24"/>
            <w:lang w:val="en-US"/>
          </w:rPr>
          <w:t>Mahecha</w:t>
        </w:r>
        <w:proofErr w:type="spellEnd"/>
        <w:r w:rsidRPr="008D5954">
          <w:rPr>
            <w:sz w:val="24"/>
            <w:lang w:val="en-US"/>
          </w:rPr>
          <w:t xml:space="preserve">, M.D. &amp; </w:t>
        </w:r>
        <w:proofErr w:type="spellStart"/>
        <w:r w:rsidRPr="008D5954">
          <w:rPr>
            <w:sz w:val="24"/>
            <w:lang w:val="en-US"/>
          </w:rPr>
          <w:t>Gorné</w:t>
        </w:r>
        <w:proofErr w:type="spellEnd"/>
        <w:r w:rsidRPr="008D5954">
          <w:rPr>
            <w:sz w:val="24"/>
            <w:lang w:val="en-US"/>
          </w:rPr>
          <w:t xml:space="preserve">, L.D. (2016) The global spectrum of plant form and function. </w:t>
        </w:r>
        <w:r w:rsidRPr="008D5954">
          <w:rPr>
            <w:i/>
            <w:iCs/>
            <w:sz w:val="24"/>
            <w:lang w:val="en-US"/>
          </w:rPr>
          <w:t>Nature</w:t>
        </w:r>
        <w:r w:rsidRPr="008D5954">
          <w:rPr>
            <w:sz w:val="24"/>
            <w:lang w:val="en-US"/>
          </w:rPr>
          <w:t xml:space="preserve">, </w:t>
        </w:r>
        <w:r w:rsidRPr="008D5954">
          <w:rPr>
            <w:b/>
            <w:bCs/>
            <w:sz w:val="24"/>
            <w:lang w:val="en-US"/>
          </w:rPr>
          <w:t>529</w:t>
        </w:r>
        <w:r w:rsidRPr="008D5954">
          <w:rPr>
            <w:sz w:val="24"/>
            <w:lang w:val="en-US"/>
          </w:rPr>
          <w:t>, 167–171.</w:t>
        </w:r>
      </w:ins>
    </w:p>
    <w:p w14:paraId="6032E7EA" w14:textId="77777777" w:rsidR="007110D3" w:rsidRPr="008D5954" w:rsidRDefault="007110D3" w:rsidP="008D5954">
      <w:pPr>
        <w:pStyle w:val="Bibliography"/>
        <w:rPr>
          <w:ins w:id="361" w:author="Daniel Falster" w:date="2017-09-08T12:15:00Z"/>
          <w:sz w:val="24"/>
          <w:lang w:val="en-US"/>
        </w:rPr>
      </w:pPr>
      <w:proofErr w:type="spellStart"/>
      <w:ins w:id="362" w:author="Daniel Falster" w:date="2017-09-08T12:15:00Z">
        <w:r w:rsidRPr="008D5954">
          <w:rPr>
            <w:sz w:val="24"/>
            <w:lang w:val="en-US"/>
          </w:rPr>
          <w:t>Engen</w:t>
        </w:r>
        <w:proofErr w:type="spellEnd"/>
        <w:r w:rsidRPr="008D5954">
          <w:rPr>
            <w:sz w:val="24"/>
            <w:lang w:val="en-US"/>
          </w:rPr>
          <w:t xml:space="preserve">, S. &amp; </w:t>
        </w:r>
        <w:proofErr w:type="spellStart"/>
        <w:r w:rsidRPr="008D5954">
          <w:rPr>
            <w:sz w:val="24"/>
            <w:lang w:val="en-US"/>
          </w:rPr>
          <w:t>Saether</w:t>
        </w:r>
        <w:proofErr w:type="spellEnd"/>
        <w:r w:rsidRPr="008D5954">
          <w:rPr>
            <w:sz w:val="24"/>
            <w:lang w:val="en-US"/>
          </w:rPr>
          <w:t xml:space="preserve">, B.E. (1994) Optimal Allocation of Resources to Growth and Reproduction. </w:t>
        </w:r>
        <w:r w:rsidRPr="008D5954">
          <w:rPr>
            <w:i/>
            <w:iCs/>
            <w:sz w:val="24"/>
            <w:lang w:val="en-US"/>
          </w:rPr>
          <w:t>Theoretical Population Biology</w:t>
        </w:r>
        <w:r w:rsidRPr="008D5954">
          <w:rPr>
            <w:sz w:val="24"/>
            <w:lang w:val="en-US"/>
          </w:rPr>
          <w:t xml:space="preserve">, </w:t>
        </w:r>
        <w:r w:rsidRPr="008D5954">
          <w:rPr>
            <w:b/>
            <w:bCs/>
            <w:sz w:val="24"/>
            <w:lang w:val="en-US"/>
          </w:rPr>
          <w:t>46</w:t>
        </w:r>
        <w:r w:rsidRPr="008D5954">
          <w:rPr>
            <w:sz w:val="24"/>
            <w:lang w:val="en-US"/>
          </w:rPr>
          <w:t>, 232–248.</w:t>
        </w:r>
      </w:ins>
    </w:p>
    <w:p w14:paraId="1BF7E3C9" w14:textId="77777777" w:rsidR="007110D3" w:rsidRPr="008D5954" w:rsidRDefault="007110D3" w:rsidP="008D5954">
      <w:pPr>
        <w:pStyle w:val="Bibliography"/>
        <w:rPr>
          <w:ins w:id="363" w:author="Daniel Falster" w:date="2017-09-08T12:15:00Z"/>
          <w:sz w:val="24"/>
          <w:lang w:val="en-US"/>
        </w:rPr>
      </w:pPr>
      <w:ins w:id="364" w:author="Daniel Falster" w:date="2017-09-08T12:15:00Z">
        <w:r w:rsidRPr="008D5954">
          <w:rPr>
            <w:sz w:val="24"/>
            <w:lang w:val="en-US"/>
          </w:rPr>
          <w:t xml:space="preserve">Falster, D.S. &amp; Westoby, M. (2003) Plant height and evolutionary games. </w:t>
        </w:r>
        <w:r w:rsidRPr="008D5954">
          <w:rPr>
            <w:i/>
            <w:iCs/>
            <w:sz w:val="24"/>
            <w:lang w:val="en-US"/>
          </w:rPr>
          <w:t>Trends in Ecology and Evolution</w:t>
        </w:r>
        <w:r w:rsidRPr="008D5954">
          <w:rPr>
            <w:sz w:val="24"/>
            <w:lang w:val="en-US"/>
          </w:rPr>
          <w:t xml:space="preserve">, </w:t>
        </w:r>
        <w:r w:rsidRPr="008D5954">
          <w:rPr>
            <w:b/>
            <w:bCs/>
            <w:sz w:val="24"/>
            <w:lang w:val="en-US"/>
          </w:rPr>
          <w:t>18</w:t>
        </w:r>
        <w:r w:rsidRPr="008D5954">
          <w:rPr>
            <w:sz w:val="24"/>
            <w:lang w:val="en-US"/>
          </w:rPr>
          <w:t>, 337–343.</w:t>
        </w:r>
      </w:ins>
    </w:p>
    <w:p w14:paraId="0FEA5F74" w14:textId="77777777" w:rsidR="007110D3" w:rsidRPr="008D5954" w:rsidRDefault="007110D3" w:rsidP="008D5954">
      <w:pPr>
        <w:pStyle w:val="Bibliography"/>
        <w:rPr>
          <w:ins w:id="365" w:author="Daniel Falster" w:date="2017-09-08T12:15:00Z"/>
          <w:sz w:val="24"/>
          <w:lang w:val="en-US"/>
        </w:rPr>
      </w:pPr>
      <w:proofErr w:type="spellStart"/>
      <w:ins w:id="366" w:author="Daniel Falster" w:date="2017-09-08T12:15:00Z">
        <w:r w:rsidRPr="008D5954">
          <w:rPr>
            <w:sz w:val="24"/>
            <w:lang w:val="en-US"/>
          </w:rPr>
          <w:lastRenderedPageBreak/>
          <w:t>Gibert</w:t>
        </w:r>
        <w:proofErr w:type="spellEnd"/>
        <w:r w:rsidRPr="008D5954">
          <w:rPr>
            <w:sz w:val="24"/>
            <w:lang w:val="en-US"/>
          </w:rPr>
          <w:t xml:space="preserve">, A., Gray, E.F., Westoby, M., Wright, I.J. &amp; Falster, D.S. (2016) On the link between functional traits and growth rate: meta-analysis shows effects change with plant size, as predicted. </w:t>
        </w:r>
        <w:r w:rsidRPr="008D5954">
          <w:rPr>
            <w:i/>
            <w:iCs/>
            <w:sz w:val="24"/>
            <w:lang w:val="en-US"/>
          </w:rPr>
          <w:t>Journal of Ecology</w:t>
        </w:r>
        <w:r w:rsidRPr="008D5954">
          <w:rPr>
            <w:sz w:val="24"/>
            <w:lang w:val="en-US"/>
          </w:rPr>
          <w:t xml:space="preserve">, </w:t>
        </w:r>
        <w:r w:rsidRPr="008D5954">
          <w:rPr>
            <w:b/>
            <w:bCs/>
            <w:sz w:val="24"/>
            <w:lang w:val="en-US"/>
          </w:rPr>
          <w:t>104</w:t>
        </w:r>
        <w:r w:rsidRPr="008D5954">
          <w:rPr>
            <w:sz w:val="24"/>
            <w:lang w:val="en-US"/>
          </w:rPr>
          <w:t>, 1488–1503.</w:t>
        </w:r>
      </w:ins>
    </w:p>
    <w:p w14:paraId="2D5C98EB" w14:textId="77777777" w:rsidR="007110D3" w:rsidRPr="008D5954" w:rsidRDefault="007110D3" w:rsidP="008D5954">
      <w:pPr>
        <w:pStyle w:val="Bibliography"/>
        <w:rPr>
          <w:ins w:id="367" w:author="Daniel Falster" w:date="2017-09-08T12:15:00Z"/>
          <w:sz w:val="24"/>
          <w:lang w:val="en-US"/>
        </w:rPr>
      </w:pPr>
      <w:proofErr w:type="spellStart"/>
      <w:ins w:id="368" w:author="Daniel Falster" w:date="2017-09-08T12:15:00Z">
        <w:r w:rsidRPr="008D5954">
          <w:rPr>
            <w:sz w:val="24"/>
            <w:lang w:val="en-US"/>
          </w:rPr>
          <w:t>Givnish</w:t>
        </w:r>
        <w:proofErr w:type="spellEnd"/>
        <w:r w:rsidRPr="008D5954">
          <w:rPr>
            <w:sz w:val="24"/>
            <w:lang w:val="en-US"/>
          </w:rPr>
          <w:t xml:space="preserve">, T. (1995) Plant stems: biomechanical adaptation for energy capture and influence on species distributions. </w:t>
        </w:r>
        <w:r w:rsidRPr="008D5954">
          <w:rPr>
            <w:i/>
            <w:iCs/>
            <w:sz w:val="24"/>
            <w:lang w:val="en-US"/>
          </w:rPr>
          <w:t>Plant Stems: Physiology and Functional Morphology</w:t>
        </w:r>
        <w:r w:rsidRPr="008D5954">
          <w:rPr>
            <w:sz w:val="24"/>
            <w:lang w:val="en-US"/>
          </w:rPr>
          <w:t>, pp. 3–49. Academic Press, San Diego.</w:t>
        </w:r>
      </w:ins>
    </w:p>
    <w:p w14:paraId="5463368D" w14:textId="77777777" w:rsidR="007110D3" w:rsidRPr="008D5954" w:rsidRDefault="007110D3" w:rsidP="008D5954">
      <w:pPr>
        <w:pStyle w:val="Bibliography"/>
        <w:rPr>
          <w:ins w:id="369" w:author="Daniel Falster" w:date="2017-09-08T12:15:00Z"/>
          <w:sz w:val="24"/>
          <w:lang w:val="en-US"/>
        </w:rPr>
      </w:pPr>
      <w:ins w:id="370" w:author="Daniel Falster" w:date="2017-09-08T12:15:00Z">
        <w:r w:rsidRPr="008D5954">
          <w:rPr>
            <w:sz w:val="24"/>
            <w:lang w:val="en-US"/>
          </w:rPr>
          <w:t xml:space="preserve">Harper, J.L. &amp; Ogden, J. (1970) The reproductive strategy of higher plants: </w:t>
        </w:r>
        <w:proofErr w:type="spellStart"/>
        <w:r w:rsidRPr="008D5954">
          <w:rPr>
            <w:sz w:val="24"/>
            <w:lang w:val="en-US"/>
          </w:rPr>
          <w:t>i</w:t>
        </w:r>
        <w:proofErr w:type="spellEnd"/>
        <w:r w:rsidRPr="008D5954">
          <w:rPr>
            <w:sz w:val="24"/>
            <w:lang w:val="en-US"/>
          </w:rPr>
          <w:t xml:space="preserve">. the concept of strategy with special reference to </w:t>
        </w:r>
        <w:proofErr w:type="spellStart"/>
        <w:r w:rsidRPr="008D5954">
          <w:rPr>
            <w:sz w:val="24"/>
            <w:lang w:val="en-US"/>
          </w:rPr>
          <w:t>Senecio</w:t>
        </w:r>
        <w:proofErr w:type="spellEnd"/>
        <w:r w:rsidRPr="008D5954">
          <w:rPr>
            <w:sz w:val="24"/>
            <w:lang w:val="en-US"/>
          </w:rPr>
          <w:t xml:space="preserve"> vulgaris l. </w:t>
        </w:r>
        <w:r w:rsidRPr="008D5954">
          <w:rPr>
            <w:i/>
            <w:iCs/>
            <w:sz w:val="24"/>
            <w:lang w:val="en-US"/>
          </w:rPr>
          <w:t>Journal of Ecology</w:t>
        </w:r>
        <w:r w:rsidRPr="008D5954">
          <w:rPr>
            <w:sz w:val="24"/>
            <w:lang w:val="en-US"/>
          </w:rPr>
          <w:t xml:space="preserve">, </w:t>
        </w:r>
        <w:r w:rsidRPr="008D5954">
          <w:rPr>
            <w:b/>
            <w:bCs/>
            <w:sz w:val="24"/>
            <w:lang w:val="en-US"/>
          </w:rPr>
          <w:t>58</w:t>
        </w:r>
        <w:r w:rsidRPr="008D5954">
          <w:rPr>
            <w:sz w:val="24"/>
            <w:lang w:val="en-US"/>
          </w:rPr>
          <w:t>, 681–698.</w:t>
        </w:r>
      </w:ins>
    </w:p>
    <w:p w14:paraId="7D30AE7D" w14:textId="77777777" w:rsidR="007110D3" w:rsidRPr="008D5954" w:rsidRDefault="007110D3" w:rsidP="008D5954">
      <w:pPr>
        <w:pStyle w:val="Bibliography"/>
        <w:rPr>
          <w:ins w:id="371" w:author="Daniel Falster" w:date="2017-09-08T12:15:00Z"/>
          <w:sz w:val="24"/>
          <w:lang w:val="en-US"/>
        </w:rPr>
      </w:pPr>
      <w:proofErr w:type="spellStart"/>
      <w:ins w:id="372" w:author="Daniel Falster" w:date="2017-09-08T12:15:00Z">
        <w:r w:rsidRPr="008D5954">
          <w:rPr>
            <w:sz w:val="24"/>
            <w:lang w:val="en-US"/>
          </w:rPr>
          <w:t>Iwasa</w:t>
        </w:r>
        <w:proofErr w:type="spellEnd"/>
        <w:r w:rsidRPr="008D5954">
          <w:rPr>
            <w:sz w:val="24"/>
            <w:lang w:val="en-US"/>
          </w:rPr>
          <w:t xml:space="preserve">, Y. &amp; Cohen, D. (1989) Optimal growth schedule of a perennial plant. </w:t>
        </w:r>
        <w:r w:rsidRPr="008D5954">
          <w:rPr>
            <w:i/>
            <w:iCs/>
            <w:sz w:val="24"/>
            <w:lang w:val="en-US"/>
          </w:rPr>
          <w:t>The American Naturalist</w:t>
        </w:r>
        <w:r w:rsidRPr="008D5954">
          <w:rPr>
            <w:sz w:val="24"/>
            <w:lang w:val="en-US"/>
          </w:rPr>
          <w:t xml:space="preserve">, </w:t>
        </w:r>
        <w:r w:rsidRPr="008D5954">
          <w:rPr>
            <w:b/>
            <w:bCs/>
            <w:sz w:val="24"/>
            <w:lang w:val="en-US"/>
          </w:rPr>
          <w:t>133</w:t>
        </w:r>
        <w:r w:rsidRPr="008D5954">
          <w:rPr>
            <w:sz w:val="24"/>
            <w:lang w:val="en-US"/>
          </w:rPr>
          <w:t>, 480–505.</w:t>
        </w:r>
      </w:ins>
    </w:p>
    <w:p w14:paraId="4FA2E77F" w14:textId="77777777" w:rsidR="007110D3" w:rsidRPr="008D5954" w:rsidRDefault="007110D3" w:rsidP="008D5954">
      <w:pPr>
        <w:pStyle w:val="Bibliography"/>
        <w:rPr>
          <w:ins w:id="373" w:author="Daniel Falster" w:date="2017-09-08T12:15:00Z"/>
          <w:sz w:val="24"/>
          <w:lang w:val="en-US"/>
        </w:rPr>
      </w:pPr>
      <w:ins w:id="374" w:author="Daniel Falster" w:date="2017-09-08T12:15:00Z">
        <w:r w:rsidRPr="008D5954">
          <w:rPr>
            <w:sz w:val="24"/>
            <w:lang w:val="en-US"/>
          </w:rPr>
          <w:t xml:space="preserve">King, D. &amp; </w:t>
        </w:r>
        <w:proofErr w:type="spellStart"/>
        <w:r w:rsidRPr="008D5954">
          <w:rPr>
            <w:sz w:val="24"/>
            <w:lang w:val="en-US"/>
          </w:rPr>
          <w:t>Roughgarden</w:t>
        </w:r>
        <w:proofErr w:type="spellEnd"/>
        <w:r w:rsidRPr="008D5954">
          <w:rPr>
            <w:sz w:val="24"/>
            <w:lang w:val="en-US"/>
          </w:rPr>
          <w:t xml:space="preserve">, J. (1982) Graded allocation between vegetative and reproductive growth for annual plants in growing seasons of random length. </w:t>
        </w:r>
        <w:r w:rsidRPr="008D5954">
          <w:rPr>
            <w:i/>
            <w:iCs/>
            <w:sz w:val="24"/>
            <w:lang w:val="en-US"/>
          </w:rPr>
          <w:t>Theoretical Population Biology</w:t>
        </w:r>
        <w:r w:rsidRPr="008D5954">
          <w:rPr>
            <w:sz w:val="24"/>
            <w:lang w:val="en-US"/>
          </w:rPr>
          <w:t xml:space="preserve">, </w:t>
        </w:r>
        <w:r w:rsidRPr="008D5954">
          <w:rPr>
            <w:b/>
            <w:bCs/>
            <w:sz w:val="24"/>
            <w:lang w:val="en-US"/>
          </w:rPr>
          <w:t>22</w:t>
        </w:r>
        <w:r w:rsidRPr="008D5954">
          <w:rPr>
            <w:sz w:val="24"/>
            <w:lang w:val="en-US"/>
          </w:rPr>
          <w:t>, 1–16.</w:t>
        </w:r>
      </w:ins>
    </w:p>
    <w:p w14:paraId="3797D72B" w14:textId="77777777" w:rsidR="007110D3" w:rsidRPr="008D5954" w:rsidRDefault="007110D3" w:rsidP="008D5954">
      <w:pPr>
        <w:pStyle w:val="Bibliography"/>
        <w:rPr>
          <w:ins w:id="375" w:author="Daniel Falster" w:date="2017-09-08T12:15:00Z"/>
          <w:sz w:val="24"/>
          <w:lang w:val="en-US"/>
        </w:rPr>
      </w:pPr>
      <w:proofErr w:type="spellStart"/>
      <w:ins w:id="376" w:author="Daniel Falster" w:date="2017-09-08T12:15:00Z">
        <w:r w:rsidRPr="008D5954">
          <w:rPr>
            <w:sz w:val="24"/>
            <w:lang w:val="en-US"/>
          </w:rPr>
          <w:t>Kodela</w:t>
        </w:r>
        <w:proofErr w:type="spellEnd"/>
        <w:r w:rsidRPr="008D5954">
          <w:rPr>
            <w:sz w:val="24"/>
            <w:lang w:val="en-US"/>
          </w:rPr>
          <w:t xml:space="preserve">, P.G. &amp; Dodson, J.R. (1988) late Holocene vegetation and fire record from Ku-ring-gai Chase National Park, New South Wales. </w:t>
        </w:r>
        <w:r w:rsidRPr="008D5954">
          <w:rPr>
            <w:i/>
            <w:iCs/>
            <w:sz w:val="24"/>
            <w:lang w:val="en-US"/>
          </w:rPr>
          <w:t xml:space="preserve">Proceedings of the </w:t>
        </w:r>
        <w:proofErr w:type="spellStart"/>
        <w:r w:rsidRPr="008D5954">
          <w:rPr>
            <w:i/>
            <w:iCs/>
            <w:sz w:val="24"/>
            <w:lang w:val="en-US"/>
          </w:rPr>
          <w:t>Linnean</w:t>
        </w:r>
        <w:proofErr w:type="spellEnd"/>
        <w:r w:rsidRPr="008D5954">
          <w:rPr>
            <w:i/>
            <w:iCs/>
            <w:sz w:val="24"/>
            <w:lang w:val="en-US"/>
          </w:rPr>
          <w:t xml:space="preserve"> Society of New South Wales</w:t>
        </w:r>
        <w:r w:rsidRPr="008D5954">
          <w:rPr>
            <w:sz w:val="24"/>
            <w:lang w:val="en-US"/>
          </w:rPr>
          <w:t>.</w:t>
        </w:r>
      </w:ins>
    </w:p>
    <w:p w14:paraId="572652E7" w14:textId="77777777" w:rsidR="007110D3" w:rsidRPr="008D5954" w:rsidRDefault="007110D3" w:rsidP="008D5954">
      <w:pPr>
        <w:pStyle w:val="Bibliography"/>
        <w:rPr>
          <w:ins w:id="377" w:author="Daniel Falster" w:date="2017-09-08T12:15:00Z"/>
          <w:sz w:val="24"/>
          <w:lang w:val="en-US"/>
        </w:rPr>
      </w:pPr>
      <w:ins w:id="378" w:author="Daniel Falster" w:date="2017-09-08T12:15:00Z">
        <w:r w:rsidRPr="008D5954">
          <w:rPr>
            <w:sz w:val="24"/>
            <w:lang w:val="en-US"/>
          </w:rPr>
          <w:t xml:space="preserve">Kozlowski, J. (1992) Optimal allocation of resources to growth and reproduction: Implications for age and size at maturity. </w:t>
        </w:r>
        <w:r w:rsidRPr="008D5954">
          <w:rPr>
            <w:i/>
            <w:iCs/>
            <w:sz w:val="24"/>
            <w:lang w:val="en-US"/>
          </w:rPr>
          <w:t>Trends in Ecology &amp; Evolution</w:t>
        </w:r>
        <w:r w:rsidRPr="008D5954">
          <w:rPr>
            <w:sz w:val="24"/>
            <w:lang w:val="en-US"/>
          </w:rPr>
          <w:t xml:space="preserve">, </w:t>
        </w:r>
        <w:r w:rsidRPr="008D5954">
          <w:rPr>
            <w:b/>
            <w:bCs/>
            <w:sz w:val="24"/>
            <w:lang w:val="en-US"/>
          </w:rPr>
          <w:t>7</w:t>
        </w:r>
        <w:r w:rsidRPr="008D5954">
          <w:rPr>
            <w:sz w:val="24"/>
            <w:lang w:val="en-US"/>
          </w:rPr>
          <w:t>, 15–19.</w:t>
        </w:r>
      </w:ins>
    </w:p>
    <w:p w14:paraId="7447504A" w14:textId="77777777" w:rsidR="007110D3" w:rsidRPr="008D5954" w:rsidRDefault="007110D3" w:rsidP="008D5954">
      <w:pPr>
        <w:pStyle w:val="Bibliography"/>
        <w:rPr>
          <w:ins w:id="379" w:author="Daniel Falster" w:date="2017-09-08T12:15:00Z"/>
          <w:sz w:val="24"/>
          <w:lang w:val="en-US"/>
        </w:rPr>
      </w:pPr>
      <w:ins w:id="380" w:author="Daniel Falster" w:date="2017-09-08T12:15:00Z">
        <w:r w:rsidRPr="008D5954">
          <w:rPr>
            <w:sz w:val="24"/>
            <w:lang w:val="en-US"/>
          </w:rPr>
          <w:t xml:space="preserve">Lord, J.M. &amp; Westoby, M. (2006) Accessory costs of seed production. </w:t>
        </w:r>
        <w:proofErr w:type="spellStart"/>
        <w:r w:rsidRPr="008D5954">
          <w:rPr>
            <w:i/>
            <w:iCs/>
            <w:sz w:val="24"/>
            <w:lang w:val="en-US"/>
          </w:rPr>
          <w:t>Oecologia</w:t>
        </w:r>
        <w:proofErr w:type="spellEnd"/>
        <w:r w:rsidRPr="008D5954">
          <w:rPr>
            <w:sz w:val="24"/>
            <w:lang w:val="en-US"/>
          </w:rPr>
          <w:t xml:space="preserve">, </w:t>
        </w:r>
        <w:r w:rsidRPr="008D5954">
          <w:rPr>
            <w:b/>
            <w:bCs/>
            <w:sz w:val="24"/>
            <w:lang w:val="en-US"/>
          </w:rPr>
          <w:t>150</w:t>
        </w:r>
        <w:r w:rsidRPr="008D5954">
          <w:rPr>
            <w:sz w:val="24"/>
            <w:lang w:val="en-US"/>
          </w:rPr>
          <w:t>, 310–317.</w:t>
        </w:r>
      </w:ins>
    </w:p>
    <w:p w14:paraId="6EE0280F" w14:textId="77777777" w:rsidR="007110D3" w:rsidRPr="008D5954" w:rsidRDefault="007110D3" w:rsidP="008D5954">
      <w:pPr>
        <w:pStyle w:val="Bibliography"/>
        <w:rPr>
          <w:ins w:id="381" w:author="Daniel Falster" w:date="2017-09-08T12:15:00Z"/>
          <w:sz w:val="24"/>
          <w:lang w:val="en-US"/>
        </w:rPr>
      </w:pPr>
      <w:proofErr w:type="spellStart"/>
      <w:ins w:id="382" w:author="Daniel Falster" w:date="2017-09-08T12:15:00Z">
        <w:r w:rsidRPr="008D5954">
          <w:rPr>
            <w:sz w:val="24"/>
            <w:lang w:val="en-US"/>
          </w:rPr>
          <w:t>Mäkelä</w:t>
        </w:r>
        <w:proofErr w:type="spellEnd"/>
        <w:r w:rsidRPr="008D5954">
          <w:rPr>
            <w:sz w:val="24"/>
            <w:lang w:val="en-US"/>
          </w:rPr>
          <w:t xml:space="preserve">, A. (1997) A carbon balance model of growth and self-pruning in trees based on structural relationships. </w:t>
        </w:r>
        <w:r w:rsidRPr="008D5954">
          <w:rPr>
            <w:i/>
            <w:iCs/>
            <w:sz w:val="24"/>
            <w:lang w:val="en-US"/>
          </w:rPr>
          <w:t>Forest Science</w:t>
        </w:r>
        <w:r w:rsidRPr="008D5954">
          <w:rPr>
            <w:sz w:val="24"/>
            <w:lang w:val="en-US"/>
          </w:rPr>
          <w:t xml:space="preserve">, </w:t>
        </w:r>
        <w:r w:rsidRPr="008D5954">
          <w:rPr>
            <w:b/>
            <w:bCs/>
            <w:sz w:val="24"/>
            <w:lang w:val="en-US"/>
          </w:rPr>
          <w:t>43</w:t>
        </w:r>
        <w:r w:rsidRPr="008D5954">
          <w:rPr>
            <w:sz w:val="24"/>
            <w:lang w:val="en-US"/>
          </w:rPr>
          <w:t>, 7–24.</w:t>
        </w:r>
      </w:ins>
    </w:p>
    <w:p w14:paraId="286DA6FC" w14:textId="77777777" w:rsidR="007110D3" w:rsidRPr="008D5954" w:rsidRDefault="007110D3" w:rsidP="008D5954">
      <w:pPr>
        <w:pStyle w:val="Bibliography"/>
        <w:rPr>
          <w:ins w:id="383" w:author="Daniel Falster" w:date="2017-09-08T12:15:00Z"/>
          <w:sz w:val="24"/>
          <w:lang w:val="en-US"/>
        </w:rPr>
      </w:pPr>
      <w:ins w:id="384" w:author="Daniel Falster" w:date="2017-09-08T12:15:00Z">
        <w:r w:rsidRPr="008D5954">
          <w:rPr>
            <w:sz w:val="24"/>
            <w:lang w:val="en-US"/>
          </w:rPr>
          <w:t xml:space="preserve">Miller, T.E.X., </w:t>
        </w:r>
        <w:proofErr w:type="spellStart"/>
        <w:r w:rsidRPr="008D5954">
          <w:rPr>
            <w:sz w:val="24"/>
            <w:lang w:val="en-US"/>
          </w:rPr>
          <w:t>Tenhumberg</w:t>
        </w:r>
        <w:proofErr w:type="spellEnd"/>
        <w:r w:rsidRPr="008D5954">
          <w:rPr>
            <w:sz w:val="24"/>
            <w:lang w:val="en-US"/>
          </w:rPr>
          <w:t xml:space="preserve">, B. &amp; </w:t>
        </w:r>
        <w:proofErr w:type="spellStart"/>
        <w:r w:rsidRPr="008D5954">
          <w:rPr>
            <w:sz w:val="24"/>
            <w:lang w:val="en-US"/>
          </w:rPr>
          <w:t>Louda</w:t>
        </w:r>
        <w:proofErr w:type="spellEnd"/>
        <w:r w:rsidRPr="008D5954">
          <w:rPr>
            <w:sz w:val="24"/>
            <w:lang w:val="en-US"/>
          </w:rPr>
          <w:t>, S.M. (2008) Herbivore</w:t>
        </w:r>
        <w:r w:rsidRPr="008D5954">
          <w:rPr>
            <w:rFonts w:ascii="Myriad Pro Semibold" w:hAnsi="Myriad Pro Semibold" w:cs="Myriad Pro Semibold"/>
            <w:sz w:val="24"/>
            <w:lang w:val="en-US"/>
          </w:rPr>
          <w:t>‐</w:t>
        </w:r>
        <w:r w:rsidRPr="008D5954">
          <w:rPr>
            <w:sz w:val="24"/>
            <w:lang w:val="en-US"/>
          </w:rPr>
          <w:t xml:space="preserve">Mediated Ecological Costs of Reproduction Shape the Life History of an </w:t>
        </w:r>
        <w:proofErr w:type="spellStart"/>
        <w:r w:rsidRPr="008D5954">
          <w:rPr>
            <w:sz w:val="24"/>
            <w:lang w:val="en-US"/>
          </w:rPr>
          <w:t>Iteroparous</w:t>
        </w:r>
        <w:proofErr w:type="spellEnd"/>
        <w:r w:rsidRPr="008D5954">
          <w:rPr>
            <w:sz w:val="24"/>
            <w:lang w:val="en-US"/>
          </w:rPr>
          <w:t xml:space="preserve"> Plant. </w:t>
        </w:r>
        <w:r w:rsidRPr="008D5954">
          <w:rPr>
            <w:i/>
            <w:iCs/>
            <w:sz w:val="24"/>
            <w:lang w:val="en-US"/>
          </w:rPr>
          <w:t>The American Naturalist</w:t>
        </w:r>
        <w:r w:rsidRPr="008D5954">
          <w:rPr>
            <w:sz w:val="24"/>
            <w:lang w:val="en-US"/>
          </w:rPr>
          <w:t xml:space="preserve">, </w:t>
        </w:r>
        <w:r w:rsidRPr="008D5954">
          <w:rPr>
            <w:b/>
            <w:bCs/>
            <w:sz w:val="24"/>
            <w:lang w:val="en-US"/>
          </w:rPr>
          <w:t>171</w:t>
        </w:r>
        <w:r w:rsidRPr="008D5954">
          <w:rPr>
            <w:sz w:val="24"/>
            <w:lang w:val="en-US"/>
          </w:rPr>
          <w:t>, 141–149.</w:t>
        </w:r>
      </w:ins>
    </w:p>
    <w:p w14:paraId="11ABDBCE" w14:textId="77777777" w:rsidR="007110D3" w:rsidRPr="008D5954" w:rsidRDefault="007110D3" w:rsidP="008D5954">
      <w:pPr>
        <w:pStyle w:val="Bibliography"/>
        <w:rPr>
          <w:ins w:id="385" w:author="Daniel Falster" w:date="2017-09-08T12:15:00Z"/>
          <w:sz w:val="24"/>
          <w:lang w:val="en-US"/>
        </w:rPr>
      </w:pPr>
      <w:proofErr w:type="spellStart"/>
      <w:ins w:id="386" w:author="Daniel Falster" w:date="2017-09-08T12:15:00Z">
        <w:r w:rsidRPr="008D5954">
          <w:rPr>
            <w:sz w:val="24"/>
            <w:lang w:val="en-US"/>
          </w:rPr>
          <w:t>Mironchenko</w:t>
        </w:r>
        <w:proofErr w:type="spellEnd"/>
        <w:r w:rsidRPr="008D5954">
          <w:rPr>
            <w:sz w:val="24"/>
            <w:lang w:val="en-US"/>
          </w:rPr>
          <w:t xml:space="preserve">, A. &amp; </w:t>
        </w:r>
        <w:proofErr w:type="spellStart"/>
        <w:r w:rsidRPr="008D5954">
          <w:rPr>
            <w:sz w:val="24"/>
            <w:lang w:val="en-US"/>
          </w:rPr>
          <w:t>Kozłowski</w:t>
        </w:r>
        <w:proofErr w:type="spellEnd"/>
        <w:r w:rsidRPr="008D5954">
          <w:rPr>
            <w:sz w:val="24"/>
            <w:lang w:val="en-US"/>
          </w:rPr>
          <w:t xml:space="preserve">, J. (2014) Optimal allocation patterns and optimal seed mass of a perennial plant. </w:t>
        </w:r>
        <w:r w:rsidRPr="008D5954">
          <w:rPr>
            <w:i/>
            <w:iCs/>
            <w:sz w:val="24"/>
            <w:lang w:val="en-US"/>
          </w:rPr>
          <w:t>Journal of Theoretical Biology</w:t>
        </w:r>
        <w:r w:rsidRPr="008D5954">
          <w:rPr>
            <w:sz w:val="24"/>
            <w:lang w:val="en-US"/>
          </w:rPr>
          <w:t xml:space="preserve">, </w:t>
        </w:r>
        <w:r w:rsidRPr="008D5954">
          <w:rPr>
            <w:b/>
            <w:bCs/>
            <w:sz w:val="24"/>
            <w:lang w:val="en-US"/>
          </w:rPr>
          <w:t>354</w:t>
        </w:r>
        <w:r w:rsidRPr="008D5954">
          <w:rPr>
            <w:sz w:val="24"/>
            <w:lang w:val="en-US"/>
          </w:rPr>
          <w:t>, 12–24.</w:t>
        </w:r>
      </w:ins>
    </w:p>
    <w:p w14:paraId="091C218A" w14:textId="77777777" w:rsidR="007110D3" w:rsidRPr="008D5954" w:rsidRDefault="007110D3" w:rsidP="008D5954">
      <w:pPr>
        <w:pStyle w:val="Bibliography"/>
        <w:rPr>
          <w:ins w:id="387" w:author="Daniel Falster" w:date="2017-09-08T12:15:00Z"/>
          <w:sz w:val="24"/>
          <w:lang w:val="en-US"/>
        </w:rPr>
      </w:pPr>
      <w:ins w:id="388" w:author="Daniel Falster" w:date="2017-09-08T12:15:00Z">
        <w:r w:rsidRPr="008D5954">
          <w:rPr>
            <w:sz w:val="24"/>
            <w:lang w:val="en-US"/>
          </w:rPr>
          <w:t xml:space="preserve">Moles, A.T., Falster, D.S., Leishman, M. &amp; Westoby, M. (2004) Small-seeded plants produce more seeds per square </w:t>
        </w:r>
        <w:proofErr w:type="spellStart"/>
        <w:r w:rsidRPr="008D5954">
          <w:rPr>
            <w:sz w:val="24"/>
            <w:lang w:val="en-US"/>
          </w:rPr>
          <w:t>metre</w:t>
        </w:r>
        <w:proofErr w:type="spellEnd"/>
        <w:r w:rsidRPr="008D5954">
          <w:rPr>
            <w:sz w:val="24"/>
            <w:lang w:val="en-US"/>
          </w:rPr>
          <w:t xml:space="preserve"> of canopy per year, but not per individual per lifetime. </w:t>
        </w:r>
        <w:r w:rsidRPr="008D5954">
          <w:rPr>
            <w:i/>
            <w:iCs/>
            <w:sz w:val="24"/>
            <w:lang w:val="en-US"/>
          </w:rPr>
          <w:t>Journal of Ecology</w:t>
        </w:r>
        <w:r w:rsidRPr="008D5954">
          <w:rPr>
            <w:sz w:val="24"/>
            <w:lang w:val="en-US"/>
          </w:rPr>
          <w:t xml:space="preserve">, </w:t>
        </w:r>
        <w:r w:rsidRPr="008D5954">
          <w:rPr>
            <w:b/>
            <w:bCs/>
            <w:sz w:val="24"/>
            <w:lang w:val="en-US"/>
          </w:rPr>
          <w:t>92</w:t>
        </w:r>
        <w:r w:rsidRPr="008D5954">
          <w:rPr>
            <w:sz w:val="24"/>
            <w:lang w:val="en-US"/>
          </w:rPr>
          <w:t>, 384–396.</w:t>
        </w:r>
      </w:ins>
    </w:p>
    <w:p w14:paraId="173F6B59" w14:textId="77777777" w:rsidR="007110D3" w:rsidRPr="008D5954" w:rsidRDefault="007110D3" w:rsidP="008D5954">
      <w:pPr>
        <w:pStyle w:val="Bibliography"/>
        <w:rPr>
          <w:ins w:id="389" w:author="Daniel Falster" w:date="2017-09-08T12:15:00Z"/>
          <w:sz w:val="24"/>
          <w:lang w:val="en-US"/>
        </w:rPr>
      </w:pPr>
      <w:ins w:id="390" w:author="Daniel Falster" w:date="2017-09-08T12:15:00Z">
        <w:r w:rsidRPr="008D5954">
          <w:rPr>
            <w:sz w:val="24"/>
            <w:lang w:val="en-US"/>
          </w:rPr>
          <w:t xml:space="preserve">NSW Office of the Environment. (2006) </w:t>
        </w:r>
        <w:r w:rsidRPr="008D5954">
          <w:rPr>
            <w:i/>
            <w:iCs/>
            <w:sz w:val="24"/>
            <w:lang w:val="en-US"/>
          </w:rPr>
          <w:t>Ku-Ring-Gai Chase National Park Fire Management Strategy</w:t>
        </w:r>
        <w:r w:rsidRPr="008D5954">
          <w:rPr>
            <w:sz w:val="24"/>
            <w:lang w:val="en-US"/>
          </w:rPr>
          <w:t>.</w:t>
        </w:r>
      </w:ins>
    </w:p>
    <w:p w14:paraId="7706025B" w14:textId="77777777" w:rsidR="007110D3" w:rsidRPr="008D5954" w:rsidRDefault="007110D3" w:rsidP="008D5954">
      <w:pPr>
        <w:pStyle w:val="Bibliography"/>
        <w:rPr>
          <w:ins w:id="391" w:author="Daniel Falster" w:date="2017-09-08T12:15:00Z"/>
          <w:sz w:val="24"/>
          <w:lang w:val="en-US"/>
        </w:rPr>
      </w:pPr>
      <w:proofErr w:type="spellStart"/>
      <w:ins w:id="392" w:author="Daniel Falster" w:date="2017-09-08T12:15:00Z">
        <w:r w:rsidRPr="008D5954">
          <w:rPr>
            <w:sz w:val="24"/>
            <w:lang w:val="en-US"/>
          </w:rPr>
          <w:t>Obeso</w:t>
        </w:r>
        <w:proofErr w:type="spellEnd"/>
        <w:r w:rsidRPr="008D5954">
          <w:rPr>
            <w:sz w:val="24"/>
            <w:lang w:val="en-US"/>
          </w:rPr>
          <w:t xml:space="preserve">, J.R. (2002) The costs of reproduction in plants. </w:t>
        </w:r>
        <w:r w:rsidRPr="008D5954">
          <w:rPr>
            <w:i/>
            <w:iCs/>
            <w:sz w:val="24"/>
            <w:lang w:val="en-US"/>
          </w:rPr>
          <w:t>New Phytologist</w:t>
        </w:r>
        <w:r w:rsidRPr="008D5954">
          <w:rPr>
            <w:sz w:val="24"/>
            <w:lang w:val="en-US"/>
          </w:rPr>
          <w:t xml:space="preserve">, </w:t>
        </w:r>
        <w:r w:rsidRPr="008D5954">
          <w:rPr>
            <w:b/>
            <w:bCs/>
            <w:sz w:val="24"/>
            <w:lang w:val="en-US"/>
          </w:rPr>
          <w:t>155</w:t>
        </w:r>
        <w:r w:rsidRPr="008D5954">
          <w:rPr>
            <w:sz w:val="24"/>
            <w:lang w:val="en-US"/>
          </w:rPr>
          <w:t>, 321–348.</w:t>
        </w:r>
      </w:ins>
    </w:p>
    <w:p w14:paraId="3C9552C5" w14:textId="77777777" w:rsidR="007110D3" w:rsidRPr="008D5954" w:rsidRDefault="007110D3" w:rsidP="008D5954">
      <w:pPr>
        <w:pStyle w:val="Bibliography"/>
        <w:rPr>
          <w:ins w:id="393" w:author="Daniel Falster" w:date="2017-09-08T12:15:00Z"/>
          <w:sz w:val="24"/>
          <w:lang w:val="en-US"/>
        </w:rPr>
      </w:pPr>
      <w:ins w:id="394" w:author="Daniel Falster" w:date="2017-09-08T12:15:00Z">
        <w:r w:rsidRPr="008D5954">
          <w:rPr>
            <w:sz w:val="24"/>
            <w:lang w:val="en-US"/>
          </w:rPr>
          <w:t xml:space="preserve">R Core Team. (2015) </w:t>
        </w:r>
        <w:r w:rsidRPr="008D5954">
          <w:rPr>
            <w:i/>
            <w:iCs/>
            <w:sz w:val="24"/>
            <w:lang w:val="en-US"/>
          </w:rPr>
          <w:t>R: A Language and Environment for Statistical Computing.</w:t>
        </w:r>
        <w:r w:rsidRPr="008D5954">
          <w:rPr>
            <w:sz w:val="24"/>
            <w:lang w:val="en-US"/>
          </w:rPr>
          <w:t xml:space="preserve"> R Foundation for Statistical Computing, Vienna, Austria.</w:t>
        </w:r>
      </w:ins>
    </w:p>
    <w:p w14:paraId="47953731" w14:textId="77777777" w:rsidR="007110D3" w:rsidRPr="008D5954" w:rsidRDefault="007110D3" w:rsidP="008D5954">
      <w:pPr>
        <w:pStyle w:val="Bibliography"/>
        <w:rPr>
          <w:ins w:id="395" w:author="Daniel Falster" w:date="2017-09-08T12:15:00Z"/>
          <w:sz w:val="24"/>
          <w:lang w:val="en-US"/>
        </w:rPr>
      </w:pPr>
      <w:proofErr w:type="spellStart"/>
      <w:ins w:id="396" w:author="Daniel Falster" w:date="2017-09-08T12:15:00Z">
        <w:r w:rsidRPr="008D5954">
          <w:rPr>
            <w:sz w:val="24"/>
            <w:lang w:val="en-US"/>
          </w:rPr>
          <w:t>Reznick</w:t>
        </w:r>
        <w:proofErr w:type="spellEnd"/>
        <w:r w:rsidRPr="008D5954">
          <w:rPr>
            <w:sz w:val="24"/>
            <w:lang w:val="en-US"/>
          </w:rPr>
          <w:t xml:space="preserve">, D. &amp; </w:t>
        </w:r>
        <w:proofErr w:type="spellStart"/>
        <w:r w:rsidRPr="008D5954">
          <w:rPr>
            <w:sz w:val="24"/>
            <w:lang w:val="en-US"/>
          </w:rPr>
          <w:t>Endler</w:t>
        </w:r>
        <w:proofErr w:type="spellEnd"/>
        <w:r w:rsidRPr="008D5954">
          <w:rPr>
            <w:sz w:val="24"/>
            <w:lang w:val="en-US"/>
          </w:rPr>
          <w:t>, J.A. (1982) The Impact of Predation on Life History Evolution in Trinidadian Guppies (</w:t>
        </w:r>
        <w:proofErr w:type="spellStart"/>
        <w:r w:rsidRPr="008D5954">
          <w:rPr>
            <w:sz w:val="24"/>
            <w:lang w:val="en-US"/>
          </w:rPr>
          <w:t>Poecilia</w:t>
        </w:r>
        <w:proofErr w:type="spellEnd"/>
        <w:r w:rsidRPr="008D5954">
          <w:rPr>
            <w:sz w:val="24"/>
            <w:lang w:val="en-US"/>
          </w:rPr>
          <w:t xml:space="preserve"> </w:t>
        </w:r>
        <w:proofErr w:type="spellStart"/>
        <w:r w:rsidRPr="008D5954">
          <w:rPr>
            <w:sz w:val="24"/>
            <w:lang w:val="en-US"/>
          </w:rPr>
          <w:t>reticulata</w:t>
        </w:r>
        <w:proofErr w:type="spellEnd"/>
        <w:r w:rsidRPr="008D5954">
          <w:rPr>
            <w:sz w:val="24"/>
            <w:lang w:val="en-US"/>
          </w:rPr>
          <w:t xml:space="preserve">). </w:t>
        </w:r>
        <w:r w:rsidRPr="008D5954">
          <w:rPr>
            <w:i/>
            <w:iCs/>
            <w:sz w:val="24"/>
            <w:lang w:val="en-US"/>
          </w:rPr>
          <w:t>Evolution</w:t>
        </w:r>
        <w:r w:rsidRPr="008D5954">
          <w:rPr>
            <w:sz w:val="24"/>
            <w:lang w:val="en-US"/>
          </w:rPr>
          <w:t xml:space="preserve">, </w:t>
        </w:r>
        <w:r w:rsidRPr="008D5954">
          <w:rPr>
            <w:b/>
            <w:bCs/>
            <w:sz w:val="24"/>
            <w:lang w:val="en-US"/>
          </w:rPr>
          <w:t>36</w:t>
        </w:r>
        <w:r w:rsidRPr="008D5954">
          <w:rPr>
            <w:sz w:val="24"/>
            <w:lang w:val="en-US"/>
          </w:rPr>
          <w:t>, 160–177.</w:t>
        </w:r>
      </w:ins>
    </w:p>
    <w:p w14:paraId="427334A8" w14:textId="77777777" w:rsidR="007110D3" w:rsidRPr="008D5954" w:rsidRDefault="007110D3" w:rsidP="008D5954">
      <w:pPr>
        <w:pStyle w:val="Bibliography"/>
        <w:rPr>
          <w:ins w:id="397" w:author="Daniel Falster" w:date="2017-09-08T12:15:00Z"/>
          <w:sz w:val="24"/>
          <w:lang w:val="en-US"/>
        </w:rPr>
      </w:pPr>
      <w:proofErr w:type="spellStart"/>
      <w:ins w:id="398" w:author="Daniel Falster" w:date="2017-09-08T12:15:00Z">
        <w:r w:rsidRPr="008D5954">
          <w:rPr>
            <w:sz w:val="24"/>
            <w:lang w:val="en-US"/>
          </w:rPr>
          <w:t>Salguero</w:t>
        </w:r>
        <w:proofErr w:type="spellEnd"/>
        <w:r w:rsidRPr="008D5954">
          <w:rPr>
            <w:sz w:val="24"/>
            <w:lang w:val="en-US"/>
          </w:rPr>
          <w:t xml:space="preserve">-Gómez, R. (2017) Applications of the fast–slow continuum and reproductive strategy framework of plant life histories. </w:t>
        </w:r>
        <w:r w:rsidRPr="008D5954">
          <w:rPr>
            <w:i/>
            <w:iCs/>
            <w:sz w:val="24"/>
            <w:lang w:val="en-US"/>
          </w:rPr>
          <w:t>New Phytologist</w:t>
        </w:r>
        <w:r w:rsidRPr="008D5954">
          <w:rPr>
            <w:sz w:val="24"/>
            <w:lang w:val="en-US"/>
          </w:rPr>
          <w:t xml:space="preserve">, </w:t>
        </w:r>
        <w:r w:rsidRPr="008D5954">
          <w:rPr>
            <w:b/>
            <w:bCs/>
            <w:sz w:val="24"/>
            <w:lang w:val="en-US"/>
          </w:rPr>
          <w:t>213</w:t>
        </w:r>
        <w:r w:rsidRPr="008D5954">
          <w:rPr>
            <w:sz w:val="24"/>
            <w:lang w:val="en-US"/>
          </w:rPr>
          <w:t>, 1618–1624.</w:t>
        </w:r>
      </w:ins>
    </w:p>
    <w:p w14:paraId="58B7F369" w14:textId="77777777" w:rsidR="007110D3" w:rsidRPr="008D5954" w:rsidRDefault="007110D3" w:rsidP="008D5954">
      <w:pPr>
        <w:pStyle w:val="Bibliography"/>
        <w:rPr>
          <w:ins w:id="399" w:author="Daniel Falster" w:date="2017-09-08T12:15:00Z"/>
          <w:sz w:val="24"/>
          <w:lang w:val="en-US"/>
        </w:rPr>
      </w:pPr>
      <w:proofErr w:type="spellStart"/>
      <w:ins w:id="400" w:author="Daniel Falster" w:date="2017-09-08T12:15:00Z">
        <w:r w:rsidRPr="008D5954">
          <w:rPr>
            <w:sz w:val="24"/>
            <w:lang w:val="en-US"/>
          </w:rPr>
          <w:t>Salguero</w:t>
        </w:r>
        <w:proofErr w:type="spellEnd"/>
        <w:r w:rsidRPr="008D5954">
          <w:rPr>
            <w:sz w:val="24"/>
            <w:lang w:val="en-US"/>
          </w:rPr>
          <w:t xml:space="preserve">-Gómez, R., Jones, O.R., </w:t>
        </w:r>
        <w:proofErr w:type="spellStart"/>
        <w:r w:rsidRPr="008D5954">
          <w:rPr>
            <w:sz w:val="24"/>
            <w:lang w:val="en-US"/>
          </w:rPr>
          <w:t>Jongejans</w:t>
        </w:r>
        <w:proofErr w:type="spellEnd"/>
        <w:r w:rsidRPr="008D5954">
          <w:rPr>
            <w:sz w:val="24"/>
            <w:lang w:val="en-US"/>
          </w:rPr>
          <w:t xml:space="preserve">, E., </w:t>
        </w:r>
        <w:proofErr w:type="spellStart"/>
        <w:r w:rsidRPr="008D5954">
          <w:rPr>
            <w:sz w:val="24"/>
            <w:lang w:val="en-US"/>
          </w:rPr>
          <w:t>Blomberg</w:t>
        </w:r>
        <w:proofErr w:type="spellEnd"/>
        <w:r w:rsidRPr="008D5954">
          <w:rPr>
            <w:sz w:val="24"/>
            <w:lang w:val="en-US"/>
          </w:rPr>
          <w:t xml:space="preserve">, S.P., Hodgson, D.J., </w:t>
        </w:r>
        <w:proofErr w:type="spellStart"/>
        <w:r w:rsidRPr="008D5954">
          <w:rPr>
            <w:sz w:val="24"/>
            <w:lang w:val="en-US"/>
          </w:rPr>
          <w:t>Mbeau</w:t>
        </w:r>
        <w:proofErr w:type="spellEnd"/>
        <w:r w:rsidRPr="008D5954">
          <w:rPr>
            <w:sz w:val="24"/>
            <w:lang w:val="en-US"/>
          </w:rPr>
          <w:t xml:space="preserve">-Ache, C., </w:t>
        </w:r>
        <w:proofErr w:type="spellStart"/>
        <w:r w:rsidRPr="008D5954">
          <w:rPr>
            <w:sz w:val="24"/>
            <w:lang w:val="en-US"/>
          </w:rPr>
          <w:t>Zuidema</w:t>
        </w:r>
        <w:proofErr w:type="spellEnd"/>
        <w:r w:rsidRPr="008D5954">
          <w:rPr>
            <w:sz w:val="24"/>
            <w:lang w:val="en-US"/>
          </w:rPr>
          <w:t xml:space="preserve">, P.A., Kroon, H. de &amp; Buckley, Y.M. (2016) Fast–slow continuum and reproductive strategies structure plant life-history variation worldwide. </w:t>
        </w:r>
        <w:r w:rsidRPr="008D5954">
          <w:rPr>
            <w:i/>
            <w:iCs/>
            <w:sz w:val="24"/>
            <w:lang w:val="en-US"/>
          </w:rPr>
          <w:t>Proceedings of the National Academy of Sciences</w:t>
        </w:r>
        <w:r w:rsidRPr="008D5954">
          <w:rPr>
            <w:sz w:val="24"/>
            <w:lang w:val="en-US"/>
          </w:rPr>
          <w:t xml:space="preserve">, </w:t>
        </w:r>
        <w:r w:rsidRPr="008D5954">
          <w:rPr>
            <w:b/>
            <w:bCs/>
            <w:sz w:val="24"/>
            <w:lang w:val="en-US"/>
          </w:rPr>
          <w:t>113</w:t>
        </w:r>
        <w:r w:rsidRPr="008D5954">
          <w:rPr>
            <w:sz w:val="24"/>
            <w:lang w:val="en-US"/>
          </w:rPr>
          <w:t>, 230–235.</w:t>
        </w:r>
      </w:ins>
    </w:p>
    <w:p w14:paraId="2401EFF1" w14:textId="77777777" w:rsidR="007110D3" w:rsidRPr="008D5954" w:rsidRDefault="007110D3" w:rsidP="008D5954">
      <w:pPr>
        <w:pStyle w:val="Bibliography"/>
        <w:rPr>
          <w:ins w:id="401" w:author="Daniel Falster" w:date="2017-09-08T12:15:00Z"/>
          <w:sz w:val="24"/>
          <w:lang w:val="en-US"/>
        </w:rPr>
      </w:pPr>
      <w:ins w:id="402" w:author="Daniel Falster" w:date="2017-09-08T12:15:00Z">
        <w:r w:rsidRPr="008D5954">
          <w:rPr>
            <w:sz w:val="24"/>
            <w:lang w:val="en-US"/>
          </w:rPr>
          <w:t xml:space="preserve">Thomas, S.C. (2011) Age-related changes in tree growth and functional biology: the role of reproduction. </w:t>
        </w:r>
        <w:r w:rsidRPr="008D5954">
          <w:rPr>
            <w:i/>
            <w:iCs/>
            <w:sz w:val="24"/>
            <w:lang w:val="en-US"/>
          </w:rPr>
          <w:t>Size- and Age-Related Changes in Tree Structure and Function</w:t>
        </w:r>
        <w:r w:rsidRPr="008D5954">
          <w:rPr>
            <w:sz w:val="24"/>
            <w:lang w:val="en-US"/>
          </w:rPr>
          <w:t xml:space="preserve"> (</w:t>
        </w:r>
        <w:proofErr w:type="spellStart"/>
        <w:r w:rsidRPr="008D5954">
          <w:rPr>
            <w:sz w:val="24"/>
            <w:lang w:val="en-US"/>
          </w:rPr>
          <w:t>eds</w:t>
        </w:r>
        <w:proofErr w:type="spellEnd"/>
        <w:r w:rsidRPr="008D5954">
          <w:rPr>
            <w:sz w:val="24"/>
            <w:lang w:val="en-US"/>
          </w:rPr>
          <w:t xml:space="preserve"> F.C. </w:t>
        </w:r>
        <w:proofErr w:type="spellStart"/>
        <w:r w:rsidRPr="008D5954">
          <w:rPr>
            <w:sz w:val="24"/>
            <w:lang w:val="en-US"/>
          </w:rPr>
          <w:t>Meinzer</w:t>
        </w:r>
        <w:proofErr w:type="spellEnd"/>
        <w:r w:rsidRPr="008D5954">
          <w:rPr>
            <w:sz w:val="24"/>
            <w:lang w:val="en-US"/>
          </w:rPr>
          <w:t xml:space="preserve">, B. </w:t>
        </w:r>
        <w:proofErr w:type="spellStart"/>
        <w:r w:rsidRPr="008D5954">
          <w:rPr>
            <w:sz w:val="24"/>
            <w:lang w:val="en-US"/>
          </w:rPr>
          <w:t>Lachenbruch</w:t>
        </w:r>
        <w:proofErr w:type="spellEnd"/>
        <w:r w:rsidRPr="008D5954">
          <w:rPr>
            <w:sz w:val="24"/>
            <w:lang w:val="en-US"/>
          </w:rPr>
          <w:t xml:space="preserve"> &amp; T.E. Dawson), pp. 33–64. Springer Netherlands, Dordrecht.</w:t>
        </w:r>
      </w:ins>
    </w:p>
    <w:p w14:paraId="795EC07F" w14:textId="77777777" w:rsidR="007110D3" w:rsidRPr="008D5954" w:rsidRDefault="007110D3" w:rsidP="008D5954">
      <w:pPr>
        <w:pStyle w:val="Bibliography"/>
        <w:rPr>
          <w:ins w:id="403" w:author="Daniel Falster" w:date="2017-09-08T12:15:00Z"/>
          <w:sz w:val="24"/>
          <w:lang w:val="en-US"/>
        </w:rPr>
      </w:pPr>
      <w:ins w:id="404" w:author="Daniel Falster" w:date="2017-09-08T12:15:00Z">
        <w:r w:rsidRPr="008D5954">
          <w:rPr>
            <w:sz w:val="24"/>
            <w:lang w:val="en-US"/>
          </w:rPr>
          <w:t xml:space="preserve">Weiner, J., Campbell, L.G., </w:t>
        </w:r>
        <w:proofErr w:type="spellStart"/>
        <w:r w:rsidRPr="008D5954">
          <w:rPr>
            <w:sz w:val="24"/>
            <w:lang w:val="en-US"/>
          </w:rPr>
          <w:t>Pino</w:t>
        </w:r>
        <w:proofErr w:type="spellEnd"/>
        <w:r w:rsidRPr="008D5954">
          <w:rPr>
            <w:sz w:val="24"/>
            <w:lang w:val="en-US"/>
          </w:rPr>
          <w:t xml:space="preserve">, J. &amp; </w:t>
        </w:r>
        <w:proofErr w:type="spellStart"/>
        <w:r w:rsidRPr="008D5954">
          <w:rPr>
            <w:sz w:val="24"/>
            <w:lang w:val="en-US"/>
          </w:rPr>
          <w:t>Echarte</w:t>
        </w:r>
        <w:proofErr w:type="spellEnd"/>
        <w:r w:rsidRPr="008D5954">
          <w:rPr>
            <w:sz w:val="24"/>
            <w:lang w:val="en-US"/>
          </w:rPr>
          <w:t xml:space="preserve">, L. (2009) The allometry of reproduction within plant populations. </w:t>
        </w:r>
        <w:r w:rsidRPr="008D5954">
          <w:rPr>
            <w:i/>
            <w:iCs/>
            <w:sz w:val="24"/>
            <w:lang w:val="en-US"/>
          </w:rPr>
          <w:t>Journal of Ecology</w:t>
        </w:r>
        <w:r w:rsidRPr="008D5954">
          <w:rPr>
            <w:sz w:val="24"/>
            <w:lang w:val="en-US"/>
          </w:rPr>
          <w:t xml:space="preserve">, </w:t>
        </w:r>
        <w:r w:rsidRPr="008D5954">
          <w:rPr>
            <w:b/>
            <w:bCs/>
            <w:sz w:val="24"/>
            <w:lang w:val="en-US"/>
          </w:rPr>
          <w:t>97</w:t>
        </w:r>
        <w:r w:rsidRPr="008D5954">
          <w:rPr>
            <w:sz w:val="24"/>
            <w:lang w:val="en-US"/>
          </w:rPr>
          <w:t>, 1220–1233.</w:t>
        </w:r>
      </w:ins>
    </w:p>
    <w:p w14:paraId="430BC112" w14:textId="77777777" w:rsidR="007110D3" w:rsidRPr="008D5954" w:rsidRDefault="007110D3" w:rsidP="008D5954">
      <w:pPr>
        <w:pStyle w:val="Bibliography"/>
        <w:rPr>
          <w:ins w:id="405" w:author="Daniel Falster" w:date="2017-09-08T12:15:00Z"/>
          <w:sz w:val="24"/>
          <w:lang w:val="en-US"/>
        </w:rPr>
      </w:pPr>
      <w:proofErr w:type="spellStart"/>
      <w:ins w:id="406" w:author="Daniel Falster" w:date="2017-09-08T12:15:00Z">
        <w:r w:rsidRPr="008D5954">
          <w:rPr>
            <w:sz w:val="24"/>
            <w:lang w:val="en-US"/>
          </w:rPr>
          <w:t>Wenk</w:t>
        </w:r>
        <w:proofErr w:type="spellEnd"/>
        <w:r w:rsidRPr="008D5954">
          <w:rPr>
            <w:sz w:val="24"/>
            <w:lang w:val="en-US"/>
          </w:rPr>
          <w:t xml:space="preserve">, E.H., </w:t>
        </w:r>
        <w:proofErr w:type="spellStart"/>
        <w:r w:rsidRPr="008D5954">
          <w:rPr>
            <w:sz w:val="24"/>
            <w:lang w:val="en-US"/>
          </w:rPr>
          <w:t>Abramowicz</w:t>
        </w:r>
        <w:proofErr w:type="spellEnd"/>
        <w:r w:rsidRPr="008D5954">
          <w:rPr>
            <w:sz w:val="24"/>
            <w:lang w:val="en-US"/>
          </w:rPr>
          <w:t xml:space="preserve">, K., Westoby, M. &amp; Falster, D.S. (2017) Coordinated shifts in allocation among reproductive tissues across 14 coexisting plant species. </w:t>
        </w:r>
        <w:r w:rsidRPr="008D5954">
          <w:rPr>
            <w:i/>
            <w:iCs/>
            <w:sz w:val="24"/>
            <w:lang w:val="en-US"/>
          </w:rPr>
          <w:t>http://biorxiv.org/content/early/2017/05/24/141473</w:t>
        </w:r>
        <w:r w:rsidRPr="008D5954">
          <w:rPr>
            <w:sz w:val="24"/>
            <w:lang w:val="en-US"/>
          </w:rPr>
          <w:t>.</w:t>
        </w:r>
      </w:ins>
    </w:p>
    <w:p w14:paraId="34FAAFF9" w14:textId="77777777" w:rsidR="007110D3" w:rsidRPr="008D5954" w:rsidRDefault="007110D3" w:rsidP="008D5954">
      <w:pPr>
        <w:pStyle w:val="Bibliography"/>
        <w:rPr>
          <w:ins w:id="407" w:author="Daniel Falster" w:date="2017-09-08T12:15:00Z"/>
          <w:sz w:val="24"/>
          <w:lang w:val="en-US"/>
        </w:rPr>
      </w:pPr>
      <w:proofErr w:type="spellStart"/>
      <w:ins w:id="408" w:author="Daniel Falster" w:date="2017-09-08T12:15:00Z">
        <w:r w:rsidRPr="008D5954">
          <w:rPr>
            <w:sz w:val="24"/>
            <w:lang w:val="en-US"/>
          </w:rPr>
          <w:t>Wenk</w:t>
        </w:r>
        <w:proofErr w:type="spellEnd"/>
        <w:r w:rsidRPr="008D5954">
          <w:rPr>
            <w:sz w:val="24"/>
            <w:lang w:val="en-US"/>
          </w:rPr>
          <w:t xml:space="preserve">, E.H. &amp; Falster, D.S. (2015) Quantifying and understanding reproductive allocation schedules in plants. </w:t>
        </w:r>
        <w:r w:rsidRPr="008D5954">
          <w:rPr>
            <w:i/>
            <w:iCs/>
            <w:sz w:val="24"/>
            <w:lang w:val="en-US"/>
          </w:rPr>
          <w:t>Ecology and Evolution</w:t>
        </w:r>
        <w:r w:rsidRPr="008D5954">
          <w:rPr>
            <w:sz w:val="24"/>
            <w:lang w:val="en-US"/>
          </w:rPr>
          <w:t xml:space="preserve">, </w:t>
        </w:r>
        <w:r w:rsidRPr="008D5954">
          <w:rPr>
            <w:b/>
            <w:bCs/>
            <w:sz w:val="24"/>
            <w:lang w:val="en-US"/>
          </w:rPr>
          <w:t>5</w:t>
        </w:r>
        <w:r w:rsidRPr="008D5954">
          <w:rPr>
            <w:sz w:val="24"/>
            <w:lang w:val="en-US"/>
          </w:rPr>
          <w:t>, 5521–5538.</w:t>
        </w:r>
      </w:ins>
    </w:p>
    <w:p w14:paraId="103DB488" w14:textId="77777777" w:rsidR="007110D3" w:rsidRPr="008D5954" w:rsidRDefault="007110D3" w:rsidP="008D5954">
      <w:pPr>
        <w:pStyle w:val="Bibliography"/>
        <w:rPr>
          <w:ins w:id="409" w:author="Daniel Falster" w:date="2017-09-08T12:15:00Z"/>
          <w:sz w:val="24"/>
          <w:lang w:val="en-US"/>
        </w:rPr>
      </w:pPr>
      <w:ins w:id="410" w:author="Daniel Falster" w:date="2017-09-08T12:15:00Z">
        <w:r w:rsidRPr="008D5954">
          <w:rPr>
            <w:sz w:val="24"/>
            <w:lang w:val="en-US"/>
          </w:rPr>
          <w:t xml:space="preserve">Westoby, M., Leishman, M.R. &amp; Lord, J.M. (1995) On misinterpreting the “phylogenetic correction.” </w:t>
        </w:r>
        <w:r w:rsidRPr="008D5954">
          <w:rPr>
            <w:i/>
            <w:iCs/>
            <w:sz w:val="24"/>
            <w:lang w:val="en-US"/>
          </w:rPr>
          <w:t>Journal of ecology</w:t>
        </w:r>
        <w:r w:rsidRPr="008D5954">
          <w:rPr>
            <w:sz w:val="24"/>
            <w:lang w:val="en-US"/>
          </w:rPr>
          <w:t xml:space="preserve">, </w:t>
        </w:r>
        <w:r w:rsidRPr="008D5954">
          <w:rPr>
            <w:b/>
            <w:bCs/>
            <w:sz w:val="24"/>
            <w:lang w:val="en-US"/>
          </w:rPr>
          <w:t>83</w:t>
        </w:r>
        <w:r w:rsidRPr="008D5954">
          <w:rPr>
            <w:sz w:val="24"/>
            <w:lang w:val="en-US"/>
          </w:rPr>
          <w:t>, 531–534.</w:t>
        </w:r>
      </w:ins>
    </w:p>
    <w:p w14:paraId="2A438D6A" w14:textId="77777777" w:rsidR="007110D3" w:rsidRPr="008D5954" w:rsidRDefault="007110D3" w:rsidP="008D5954">
      <w:pPr>
        <w:pStyle w:val="Bibliography"/>
        <w:rPr>
          <w:ins w:id="411" w:author="Daniel Falster" w:date="2017-09-08T12:15:00Z"/>
          <w:sz w:val="24"/>
          <w:lang w:val="en-US"/>
        </w:rPr>
      </w:pPr>
      <w:ins w:id="412" w:author="Daniel Falster" w:date="2017-09-08T12:15:00Z">
        <w:r w:rsidRPr="008D5954">
          <w:rPr>
            <w:sz w:val="24"/>
            <w:lang w:val="en-US"/>
          </w:rPr>
          <w:t xml:space="preserve">de Wit, C.T. (1978) </w:t>
        </w:r>
        <w:r w:rsidRPr="008D5954">
          <w:rPr>
            <w:i/>
            <w:iCs/>
            <w:sz w:val="24"/>
            <w:lang w:val="en-US"/>
          </w:rPr>
          <w:t>Simulation of Assimilation, Respiration and Transpiration of Crops</w:t>
        </w:r>
        <w:r w:rsidRPr="008D5954">
          <w:rPr>
            <w:sz w:val="24"/>
            <w:lang w:val="en-US"/>
          </w:rPr>
          <w:t>. Centre for Agricultural Publishing and Documentation.</w:t>
        </w:r>
      </w:ins>
    </w:p>
    <w:p w14:paraId="7C94E456" w14:textId="77777777" w:rsidR="007110D3" w:rsidRPr="008D5954" w:rsidRDefault="007110D3" w:rsidP="008D5954">
      <w:pPr>
        <w:pStyle w:val="Bibliography"/>
        <w:rPr>
          <w:ins w:id="413" w:author="Daniel Falster" w:date="2017-09-08T12:15:00Z"/>
          <w:sz w:val="24"/>
          <w:lang w:val="en-US"/>
        </w:rPr>
      </w:pPr>
      <w:ins w:id="414" w:author="Daniel Falster" w:date="2017-09-08T12:15:00Z">
        <w:r w:rsidRPr="008D5954">
          <w:rPr>
            <w:sz w:val="24"/>
            <w:lang w:val="en-US"/>
          </w:rPr>
          <w:t xml:space="preserve">Wood, S.N. (2006) </w:t>
        </w:r>
        <w:r w:rsidRPr="008D5954">
          <w:rPr>
            <w:i/>
            <w:iCs/>
            <w:sz w:val="24"/>
            <w:lang w:val="en-US"/>
          </w:rPr>
          <w:t>Generalized Additive Models: An Introduction with R</w:t>
        </w:r>
        <w:r w:rsidRPr="008D5954">
          <w:rPr>
            <w:sz w:val="24"/>
            <w:lang w:val="en-US"/>
          </w:rPr>
          <w:t>, 1st ed. Chapman and Hall/CRC, Boca Raton, FL, USA.</w:t>
        </w:r>
      </w:ins>
    </w:p>
    <w:p w14:paraId="7708A65C" w14:textId="77777777" w:rsidR="007110D3" w:rsidRPr="008D5954" w:rsidRDefault="007110D3" w:rsidP="008D5954">
      <w:pPr>
        <w:pStyle w:val="Bibliography"/>
        <w:rPr>
          <w:ins w:id="415" w:author="Daniel Falster" w:date="2017-09-08T12:15:00Z"/>
          <w:sz w:val="24"/>
          <w:lang w:val="en-US"/>
        </w:rPr>
      </w:pPr>
      <w:ins w:id="416" w:author="Daniel Falster" w:date="2017-09-08T12:15:00Z">
        <w:r w:rsidRPr="008D5954">
          <w:rPr>
            <w:sz w:val="24"/>
            <w:lang w:val="en-US"/>
          </w:rPr>
          <w:t xml:space="preserve">Wright, S.J., Jaramillo, M.A., </w:t>
        </w:r>
        <w:proofErr w:type="spellStart"/>
        <w:r w:rsidRPr="008D5954">
          <w:rPr>
            <w:sz w:val="24"/>
            <w:lang w:val="en-US"/>
          </w:rPr>
          <w:t>Pavon</w:t>
        </w:r>
        <w:proofErr w:type="spellEnd"/>
        <w:r w:rsidRPr="008D5954">
          <w:rPr>
            <w:sz w:val="24"/>
            <w:lang w:val="en-US"/>
          </w:rPr>
          <w:t xml:space="preserve">, J., Condit, R., Hubbell, S.P. &amp; Foster, R.B. (2005) Reproductive size thresholds in tropical trees: variation among individuals, species and forests. </w:t>
        </w:r>
        <w:r w:rsidRPr="008D5954">
          <w:rPr>
            <w:i/>
            <w:iCs/>
            <w:sz w:val="24"/>
            <w:lang w:val="en-US"/>
          </w:rPr>
          <w:t>Journal of Tropical Ecology</w:t>
        </w:r>
        <w:r w:rsidRPr="008D5954">
          <w:rPr>
            <w:sz w:val="24"/>
            <w:lang w:val="en-US"/>
          </w:rPr>
          <w:t xml:space="preserve">, </w:t>
        </w:r>
        <w:r w:rsidRPr="008D5954">
          <w:rPr>
            <w:b/>
            <w:bCs/>
            <w:sz w:val="24"/>
            <w:lang w:val="en-US"/>
          </w:rPr>
          <w:t>21</w:t>
        </w:r>
        <w:r w:rsidRPr="008D5954">
          <w:rPr>
            <w:sz w:val="24"/>
            <w:lang w:val="en-US"/>
          </w:rPr>
          <w:t>, 307–315.</w:t>
        </w:r>
      </w:ins>
    </w:p>
    <w:p w14:paraId="21E2FFA6" w14:textId="77777777" w:rsidR="007110D3" w:rsidRPr="008D5954" w:rsidRDefault="007110D3" w:rsidP="008D5954">
      <w:pPr>
        <w:pStyle w:val="Bibliography"/>
        <w:rPr>
          <w:ins w:id="417" w:author="Daniel Falster" w:date="2017-09-08T12:15:00Z"/>
          <w:sz w:val="24"/>
          <w:lang w:val="en-US"/>
        </w:rPr>
      </w:pPr>
      <w:ins w:id="418" w:author="Daniel Falster" w:date="2017-09-08T12:15:00Z">
        <w:r w:rsidRPr="008D5954">
          <w:rPr>
            <w:sz w:val="24"/>
            <w:lang w:val="en-US"/>
          </w:rPr>
          <w:t xml:space="preserve">Wright, I.J., Reich, P.B., Westoby, M., </w:t>
        </w:r>
        <w:proofErr w:type="spellStart"/>
        <w:r w:rsidRPr="008D5954">
          <w:rPr>
            <w:sz w:val="24"/>
            <w:lang w:val="en-US"/>
          </w:rPr>
          <w:t>Ackerly</w:t>
        </w:r>
        <w:proofErr w:type="spellEnd"/>
        <w:r w:rsidRPr="008D5954">
          <w:rPr>
            <w:sz w:val="24"/>
            <w:lang w:val="en-US"/>
          </w:rPr>
          <w:t xml:space="preserve">, D.D., Baruch, Z., </w:t>
        </w:r>
        <w:proofErr w:type="spellStart"/>
        <w:r w:rsidRPr="008D5954">
          <w:rPr>
            <w:sz w:val="24"/>
            <w:lang w:val="en-US"/>
          </w:rPr>
          <w:t>Bongers</w:t>
        </w:r>
        <w:proofErr w:type="spellEnd"/>
        <w:r w:rsidRPr="008D5954">
          <w:rPr>
            <w:sz w:val="24"/>
            <w:lang w:val="en-US"/>
          </w:rPr>
          <w:t xml:space="preserve">, F., </w:t>
        </w:r>
        <w:proofErr w:type="spellStart"/>
        <w:r w:rsidRPr="008D5954">
          <w:rPr>
            <w:sz w:val="24"/>
            <w:lang w:val="en-US"/>
          </w:rPr>
          <w:t>Cavender</w:t>
        </w:r>
        <w:proofErr w:type="spellEnd"/>
        <w:r w:rsidRPr="008D5954">
          <w:rPr>
            <w:sz w:val="24"/>
            <w:lang w:val="en-US"/>
          </w:rPr>
          <w:t xml:space="preserve">-Bares, J., Chapin, F.S., </w:t>
        </w:r>
        <w:proofErr w:type="spellStart"/>
        <w:r w:rsidRPr="008D5954">
          <w:rPr>
            <w:sz w:val="24"/>
            <w:lang w:val="en-US"/>
          </w:rPr>
          <w:t>Cornelissen</w:t>
        </w:r>
        <w:proofErr w:type="spellEnd"/>
        <w:r w:rsidRPr="008D5954">
          <w:rPr>
            <w:sz w:val="24"/>
            <w:lang w:val="en-US"/>
          </w:rPr>
          <w:t xml:space="preserve">, J.H.C., </w:t>
        </w:r>
        <w:proofErr w:type="spellStart"/>
        <w:r w:rsidRPr="008D5954">
          <w:rPr>
            <w:sz w:val="24"/>
            <w:lang w:val="en-US"/>
          </w:rPr>
          <w:t>Diemer</w:t>
        </w:r>
        <w:proofErr w:type="spellEnd"/>
        <w:r w:rsidRPr="008D5954">
          <w:rPr>
            <w:sz w:val="24"/>
            <w:lang w:val="en-US"/>
          </w:rPr>
          <w:t xml:space="preserve">, M., </w:t>
        </w:r>
        <w:proofErr w:type="spellStart"/>
        <w:r w:rsidRPr="008D5954">
          <w:rPr>
            <w:sz w:val="24"/>
            <w:lang w:val="en-US"/>
          </w:rPr>
          <w:t>Flexas</w:t>
        </w:r>
        <w:proofErr w:type="spellEnd"/>
        <w:r w:rsidRPr="008D5954">
          <w:rPr>
            <w:sz w:val="24"/>
            <w:lang w:val="en-US"/>
          </w:rPr>
          <w:t xml:space="preserve">, J., </w:t>
        </w:r>
        <w:proofErr w:type="spellStart"/>
        <w:r w:rsidRPr="008D5954">
          <w:rPr>
            <w:sz w:val="24"/>
            <w:lang w:val="en-US"/>
          </w:rPr>
          <w:t>Garnier</w:t>
        </w:r>
        <w:proofErr w:type="spellEnd"/>
        <w:r w:rsidRPr="008D5954">
          <w:rPr>
            <w:sz w:val="24"/>
            <w:lang w:val="en-US"/>
          </w:rPr>
          <w:t xml:space="preserve">, E., Groom, P.K., </w:t>
        </w:r>
        <w:proofErr w:type="spellStart"/>
        <w:r w:rsidRPr="008D5954">
          <w:rPr>
            <w:sz w:val="24"/>
            <w:lang w:val="en-US"/>
          </w:rPr>
          <w:t>Gulias</w:t>
        </w:r>
        <w:proofErr w:type="spellEnd"/>
        <w:r w:rsidRPr="008D5954">
          <w:rPr>
            <w:sz w:val="24"/>
            <w:lang w:val="en-US"/>
          </w:rPr>
          <w:t xml:space="preserve">, J., </w:t>
        </w:r>
        <w:proofErr w:type="spellStart"/>
        <w:r w:rsidRPr="008D5954">
          <w:rPr>
            <w:sz w:val="24"/>
            <w:lang w:val="en-US"/>
          </w:rPr>
          <w:t>Hikosaka</w:t>
        </w:r>
        <w:proofErr w:type="spellEnd"/>
        <w:r w:rsidRPr="008D5954">
          <w:rPr>
            <w:sz w:val="24"/>
            <w:lang w:val="en-US"/>
          </w:rPr>
          <w:t xml:space="preserve">, K., Lamont, B.B., Lee, T., Lee, W., Lusk, C., </w:t>
        </w:r>
        <w:proofErr w:type="spellStart"/>
        <w:r w:rsidRPr="008D5954">
          <w:rPr>
            <w:sz w:val="24"/>
            <w:lang w:val="en-US"/>
          </w:rPr>
          <w:t>Midgley</w:t>
        </w:r>
        <w:proofErr w:type="spellEnd"/>
        <w:r w:rsidRPr="008D5954">
          <w:rPr>
            <w:sz w:val="24"/>
            <w:lang w:val="en-US"/>
          </w:rPr>
          <w:t xml:space="preserve">, J.J., </w:t>
        </w:r>
        <w:proofErr w:type="spellStart"/>
        <w:r w:rsidRPr="008D5954">
          <w:rPr>
            <w:sz w:val="24"/>
            <w:lang w:val="en-US"/>
          </w:rPr>
          <w:t>Navas</w:t>
        </w:r>
        <w:proofErr w:type="spellEnd"/>
        <w:r w:rsidRPr="008D5954">
          <w:rPr>
            <w:sz w:val="24"/>
            <w:lang w:val="en-US"/>
          </w:rPr>
          <w:t xml:space="preserve">, M.-L., </w:t>
        </w:r>
        <w:proofErr w:type="spellStart"/>
        <w:r w:rsidRPr="008D5954">
          <w:rPr>
            <w:sz w:val="24"/>
            <w:lang w:val="en-US"/>
          </w:rPr>
          <w:t>Niinemets</w:t>
        </w:r>
        <w:proofErr w:type="spellEnd"/>
        <w:r w:rsidRPr="008D5954">
          <w:rPr>
            <w:sz w:val="24"/>
            <w:lang w:val="en-US"/>
          </w:rPr>
          <w:t xml:space="preserve">, Ü., </w:t>
        </w:r>
        <w:proofErr w:type="spellStart"/>
        <w:r w:rsidRPr="008D5954">
          <w:rPr>
            <w:sz w:val="24"/>
            <w:lang w:val="en-US"/>
          </w:rPr>
          <w:t>Oleksyn</w:t>
        </w:r>
        <w:proofErr w:type="spellEnd"/>
        <w:r w:rsidRPr="008D5954">
          <w:rPr>
            <w:sz w:val="24"/>
            <w:lang w:val="en-US"/>
          </w:rPr>
          <w:t xml:space="preserve">, J., </w:t>
        </w:r>
        <w:proofErr w:type="spellStart"/>
        <w:r w:rsidRPr="008D5954">
          <w:rPr>
            <w:sz w:val="24"/>
            <w:lang w:val="en-US"/>
          </w:rPr>
          <w:t>Osada</w:t>
        </w:r>
        <w:proofErr w:type="spellEnd"/>
        <w:r w:rsidRPr="008D5954">
          <w:rPr>
            <w:sz w:val="24"/>
            <w:lang w:val="en-US"/>
          </w:rPr>
          <w:t xml:space="preserve">, N., </w:t>
        </w:r>
        <w:proofErr w:type="spellStart"/>
        <w:r w:rsidRPr="008D5954">
          <w:rPr>
            <w:sz w:val="24"/>
            <w:lang w:val="en-US"/>
          </w:rPr>
          <w:t>Poorter</w:t>
        </w:r>
        <w:proofErr w:type="spellEnd"/>
        <w:r w:rsidRPr="008D5954">
          <w:rPr>
            <w:sz w:val="24"/>
            <w:lang w:val="en-US"/>
          </w:rPr>
          <w:t xml:space="preserve">, H., </w:t>
        </w:r>
        <w:proofErr w:type="spellStart"/>
        <w:r w:rsidRPr="008D5954">
          <w:rPr>
            <w:sz w:val="24"/>
            <w:lang w:val="en-US"/>
          </w:rPr>
          <w:t>Poot</w:t>
        </w:r>
        <w:proofErr w:type="spellEnd"/>
        <w:r w:rsidRPr="008D5954">
          <w:rPr>
            <w:sz w:val="24"/>
            <w:lang w:val="en-US"/>
          </w:rPr>
          <w:t xml:space="preserve">, P., Prior, L., </w:t>
        </w:r>
        <w:proofErr w:type="spellStart"/>
        <w:r w:rsidRPr="008D5954">
          <w:rPr>
            <w:sz w:val="24"/>
            <w:lang w:val="en-US"/>
          </w:rPr>
          <w:t>Pyankov</w:t>
        </w:r>
        <w:proofErr w:type="spellEnd"/>
        <w:r w:rsidRPr="008D5954">
          <w:rPr>
            <w:sz w:val="24"/>
            <w:lang w:val="en-US"/>
          </w:rPr>
          <w:t xml:space="preserve">, V.I., </w:t>
        </w:r>
        <w:proofErr w:type="spellStart"/>
        <w:r w:rsidRPr="008D5954">
          <w:rPr>
            <w:sz w:val="24"/>
            <w:lang w:val="en-US"/>
          </w:rPr>
          <w:t>Roumet</w:t>
        </w:r>
        <w:proofErr w:type="spellEnd"/>
        <w:r w:rsidRPr="008D5954">
          <w:rPr>
            <w:sz w:val="24"/>
            <w:lang w:val="en-US"/>
          </w:rPr>
          <w:t xml:space="preserve">, C., Thomas, S.C., </w:t>
        </w:r>
        <w:proofErr w:type="spellStart"/>
        <w:r w:rsidRPr="008D5954">
          <w:rPr>
            <w:sz w:val="24"/>
            <w:lang w:val="en-US"/>
          </w:rPr>
          <w:t>Tjoelker</w:t>
        </w:r>
        <w:proofErr w:type="spellEnd"/>
        <w:r w:rsidRPr="008D5954">
          <w:rPr>
            <w:sz w:val="24"/>
            <w:lang w:val="en-US"/>
          </w:rPr>
          <w:t xml:space="preserve">, M.G., </w:t>
        </w:r>
        <w:proofErr w:type="spellStart"/>
        <w:r w:rsidRPr="008D5954">
          <w:rPr>
            <w:sz w:val="24"/>
            <w:lang w:val="en-US"/>
          </w:rPr>
          <w:t>Veneklaas</w:t>
        </w:r>
        <w:proofErr w:type="spellEnd"/>
        <w:r w:rsidRPr="008D5954">
          <w:rPr>
            <w:sz w:val="24"/>
            <w:lang w:val="en-US"/>
          </w:rPr>
          <w:t xml:space="preserve">, E. &amp; </w:t>
        </w:r>
        <w:proofErr w:type="spellStart"/>
        <w:r w:rsidRPr="008D5954">
          <w:rPr>
            <w:sz w:val="24"/>
            <w:lang w:val="en-US"/>
          </w:rPr>
          <w:t>Villar</w:t>
        </w:r>
        <w:proofErr w:type="spellEnd"/>
        <w:r w:rsidRPr="008D5954">
          <w:rPr>
            <w:sz w:val="24"/>
            <w:lang w:val="en-US"/>
          </w:rPr>
          <w:t xml:space="preserve">, R. (2004) The world-wide leaf economics spectrum. </w:t>
        </w:r>
        <w:r w:rsidRPr="008D5954">
          <w:rPr>
            <w:i/>
            <w:iCs/>
            <w:sz w:val="24"/>
            <w:lang w:val="en-US"/>
          </w:rPr>
          <w:t>Nature</w:t>
        </w:r>
        <w:r w:rsidRPr="008D5954">
          <w:rPr>
            <w:sz w:val="24"/>
            <w:lang w:val="en-US"/>
          </w:rPr>
          <w:t xml:space="preserve">, </w:t>
        </w:r>
        <w:r w:rsidRPr="008D5954">
          <w:rPr>
            <w:b/>
            <w:bCs/>
            <w:sz w:val="24"/>
            <w:lang w:val="en-US"/>
          </w:rPr>
          <w:t>428</w:t>
        </w:r>
        <w:r w:rsidRPr="008D5954">
          <w:rPr>
            <w:sz w:val="24"/>
            <w:lang w:val="en-US"/>
          </w:rPr>
          <w:t>, 821–827.</w:t>
        </w:r>
      </w:ins>
    </w:p>
    <w:p w14:paraId="1C765042" w14:textId="77777777" w:rsidR="007110D3" w:rsidRPr="008D5954" w:rsidRDefault="007110D3" w:rsidP="008D5954">
      <w:pPr>
        <w:pStyle w:val="Bibliography"/>
        <w:rPr>
          <w:ins w:id="419" w:author="Daniel Falster" w:date="2017-09-08T12:15:00Z"/>
          <w:sz w:val="24"/>
          <w:lang w:val="en-US"/>
        </w:rPr>
      </w:pPr>
      <w:ins w:id="420" w:author="Daniel Falster" w:date="2017-09-08T12:15:00Z">
        <w:r w:rsidRPr="008D5954">
          <w:rPr>
            <w:sz w:val="24"/>
            <w:lang w:val="en-US"/>
          </w:rPr>
          <w:t xml:space="preserve">Young, T.P. (2010) </w:t>
        </w:r>
        <w:proofErr w:type="spellStart"/>
        <w:r w:rsidRPr="008D5954">
          <w:rPr>
            <w:sz w:val="24"/>
            <w:lang w:val="en-US"/>
          </w:rPr>
          <w:t>Semelparity</w:t>
        </w:r>
        <w:proofErr w:type="spellEnd"/>
        <w:r w:rsidRPr="008D5954">
          <w:rPr>
            <w:sz w:val="24"/>
            <w:lang w:val="en-US"/>
          </w:rPr>
          <w:t xml:space="preserve"> and </w:t>
        </w:r>
        <w:proofErr w:type="spellStart"/>
        <w:r w:rsidRPr="008D5954">
          <w:rPr>
            <w:sz w:val="24"/>
            <w:lang w:val="en-US"/>
          </w:rPr>
          <w:t>iteroparity</w:t>
        </w:r>
        <w:proofErr w:type="spellEnd"/>
        <w:r w:rsidRPr="008D5954">
          <w:rPr>
            <w:sz w:val="24"/>
            <w:lang w:val="en-US"/>
          </w:rPr>
          <w:t xml:space="preserve">. </w:t>
        </w:r>
        <w:r w:rsidRPr="008D5954">
          <w:rPr>
            <w:i/>
            <w:iCs/>
            <w:sz w:val="24"/>
            <w:lang w:val="en-US"/>
          </w:rPr>
          <w:t>Nature Education Knowledge</w:t>
        </w:r>
        <w:r w:rsidRPr="008D5954">
          <w:rPr>
            <w:sz w:val="24"/>
            <w:lang w:val="en-US"/>
          </w:rPr>
          <w:t xml:space="preserve">, </w:t>
        </w:r>
        <w:r w:rsidRPr="008D5954">
          <w:rPr>
            <w:b/>
            <w:bCs/>
            <w:sz w:val="24"/>
            <w:lang w:val="en-US"/>
          </w:rPr>
          <w:t>3</w:t>
        </w:r>
        <w:r w:rsidRPr="008D5954">
          <w:rPr>
            <w:sz w:val="24"/>
            <w:lang w:val="en-US"/>
          </w:rPr>
          <w:t>, 2.</w:t>
        </w:r>
      </w:ins>
    </w:p>
    <w:bookmarkEnd w:id="349"/>
    <w:p w14:paraId="37564E5A" w14:textId="73F247EA" w:rsidR="003D61BD" w:rsidRDefault="008A4174" w:rsidP="006E3FB8">
      <w:pPr>
        <w:spacing w:line="480" w:lineRule="auto"/>
        <w:rPr>
          <w:shd w:val="clear" w:color="auto" w:fill="FFFFFF"/>
        </w:rPr>
        <w:sectPr w:rsidR="003D61BD">
          <w:pgSz w:w="11906" w:h="16838"/>
          <w:pgMar w:top="1440" w:right="1440" w:bottom="1440" w:left="1440" w:header="708" w:footer="708" w:gutter="0"/>
          <w:cols w:space="708"/>
          <w:docGrid w:linePitch="360"/>
        </w:sectPr>
      </w:pPr>
      <w:r w:rsidRPr="00B441DD">
        <w:rPr>
          <w:rFonts w:cs="Times New Roman"/>
          <w:i/>
        </w:rPr>
        <w:fldChar w:fldCharType="end"/>
      </w:r>
    </w:p>
    <w:p w14:paraId="17B463C7" w14:textId="2229C424" w:rsidR="00931833" w:rsidRDefault="00931833" w:rsidP="006E3FB8">
      <w:pPr>
        <w:pStyle w:val="Heading1"/>
        <w:spacing w:line="480" w:lineRule="auto"/>
        <w:rPr>
          <w:shd w:val="clear" w:color="auto" w:fill="FFFFFF"/>
        </w:rPr>
      </w:pPr>
      <w:r w:rsidRPr="00931833">
        <w:rPr>
          <w:shd w:val="clear" w:color="auto" w:fill="FFFFFF"/>
        </w:rPr>
        <w:t>Figures and tables</w:t>
      </w:r>
    </w:p>
    <w:p w14:paraId="68AF7824" w14:textId="77777777" w:rsidR="00203D22" w:rsidRPr="000E4764" w:rsidRDefault="00203D22" w:rsidP="006E3FB8">
      <w:pPr>
        <w:spacing w:line="480" w:lineRule="auto"/>
      </w:pPr>
    </w:p>
    <w:p w14:paraId="11725740" w14:textId="18594F4D" w:rsidR="00D441FB" w:rsidRDefault="00931833" w:rsidP="006E3FB8">
      <w:pPr>
        <w:spacing w:line="480" w:lineRule="auto"/>
      </w:pPr>
      <w:r w:rsidRPr="000E4764">
        <w:rPr>
          <w:b/>
        </w:rPr>
        <w:t>Table 1</w:t>
      </w:r>
      <w:r>
        <w:t xml:space="preserve">: Details on study </w:t>
      </w:r>
      <w:r w:rsidRPr="00931833">
        <w:t>species</w:t>
      </w:r>
      <w:r w:rsidR="00B64DA4">
        <w:t xml:space="preserve"> and their </w:t>
      </w:r>
      <w:r w:rsidR="003D61BD">
        <w:t>physiological and life-history</w:t>
      </w:r>
      <w:r w:rsidR="00B64DA4">
        <w:t xml:space="preserve"> traits</w:t>
      </w:r>
      <w:r w:rsidR="003D61BD">
        <w:t>.</w:t>
      </w:r>
      <w:r w:rsidR="00D441FB">
        <w:t xml:space="preserve"> Lifespan is the approximate age at which each species disappears from the community. 40 years is indicated as the maximum age of climax species, d</w:t>
      </w:r>
      <w:r w:rsidR="003D61BD">
        <w:t xml:space="preserve">ue to the high probability these individuals </w:t>
      </w:r>
      <w:r w:rsidR="00D441FB">
        <w:t xml:space="preserve">are killed by fire by this age. Age at maturity is the site age at which the majority of individuals of a species begin reproducing. Embryo-endosperm weight, </w:t>
      </w:r>
      <w:r w:rsidR="00A125F3">
        <w:t>Leaf mass per area</w:t>
      </w:r>
      <w:r w:rsidR="00D441FB">
        <w:t xml:space="preserve">, and wood density are all measured on a collection of other individuals at nearby locations. Maximum height is the height of the tallest individual in this study. </w:t>
      </w:r>
    </w:p>
    <w:tbl>
      <w:tblPr>
        <w:tblW w:w="13438" w:type="dxa"/>
        <w:tblInd w:w="93" w:type="dxa"/>
        <w:tblLook w:val="04A0" w:firstRow="1" w:lastRow="0" w:firstColumn="1" w:lastColumn="0" w:noHBand="0" w:noVBand="1"/>
      </w:tblPr>
      <w:tblGrid>
        <w:gridCol w:w="2940"/>
        <w:gridCol w:w="1460"/>
        <w:gridCol w:w="1300"/>
        <w:gridCol w:w="1300"/>
        <w:gridCol w:w="1300"/>
        <w:gridCol w:w="1300"/>
        <w:gridCol w:w="1300"/>
        <w:gridCol w:w="1300"/>
        <w:gridCol w:w="1300"/>
      </w:tblGrid>
      <w:tr w:rsidR="003D61BD" w:rsidRPr="00CA2814" w14:paraId="27CC2462" w14:textId="77777777" w:rsidTr="00CA2814">
        <w:trPr>
          <w:trHeight w:val="300"/>
        </w:trPr>
        <w:tc>
          <w:tcPr>
            <w:tcW w:w="2940" w:type="dxa"/>
            <w:tcBorders>
              <w:top w:val="nil"/>
              <w:left w:val="nil"/>
              <w:bottom w:val="nil"/>
              <w:right w:val="nil"/>
            </w:tcBorders>
            <w:shd w:val="clear" w:color="auto" w:fill="auto"/>
            <w:noWrap/>
            <w:hideMark/>
          </w:tcPr>
          <w:p w14:paraId="1363D7B6"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Species</w:t>
            </w:r>
          </w:p>
        </w:tc>
        <w:tc>
          <w:tcPr>
            <w:tcW w:w="1398" w:type="dxa"/>
            <w:tcBorders>
              <w:top w:val="nil"/>
              <w:left w:val="nil"/>
              <w:bottom w:val="nil"/>
              <w:right w:val="nil"/>
            </w:tcBorders>
            <w:shd w:val="clear" w:color="auto" w:fill="auto"/>
            <w:noWrap/>
            <w:hideMark/>
          </w:tcPr>
          <w:p w14:paraId="78571171"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Family</w:t>
            </w:r>
          </w:p>
        </w:tc>
        <w:tc>
          <w:tcPr>
            <w:tcW w:w="1300" w:type="dxa"/>
            <w:tcBorders>
              <w:top w:val="nil"/>
              <w:left w:val="nil"/>
              <w:bottom w:val="nil"/>
              <w:right w:val="nil"/>
            </w:tcBorders>
            <w:shd w:val="clear" w:color="auto" w:fill="auto"/>
            <w:noWrap/>
            <w:hideMark/>
          </w:tcPr>
          <w:p w14:paraId="3F452253" w14:textId="77777777"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Spp.</w:t>
            </w:r>
          </w:p>
        </w:tc>
        <w:tc>
          <w:tcPr>
            <w:tcW w:w="1300" w:type="dxa"/>
            <w:tcBorders>
              <w:top w:val="nil"/>
              <w:left w:val="nil"/>
              <w:bottom w:val="nil"/>
              <w:right w:val="nil"/>
            </w:tcBorders>
            <w:shd w:val="clear" w:color="auto" w:fill="auto"/>
            <w:noWrap/>
            <w:hideMark/>
          </w:tcPr>
          <w:p w14:paraId="5A4290CF" w14:textId="77777777" w:rsidR="003D61BD" w:rsidRPr="000E4764" w:rsidRDefault="003D61BD" w:rsidP="006E3FB8">
            <w:pPr>
              <w:spacing w:after="0" w:line="480" w:lineRule="auto"/>
              <w:rPr>
                <w:rFonts w:eastAsia="Times New Roman" w:cs="Times New Roman"/>
                <w:b/>
                <w:i/>
                <w:iCs/>
                <w:color w:val="000000"/>
                <w:sz w:val="20"/>
                <w:szCs w:val="20"/>
              </w:rPr>
            </w:pPr>
            <w:r w:rsidRPr="000E4764">
              <w:rPr>
                <w:rFonts w:eastAsia="Times New Roman" w:cs="Times New Roman"/>
                <w:b/>
                <w:color w:val="000000"/>
                <w:sz w:val="20"/>
                <w:szCs w:val="20"/>
              </w:rPr>
              <w:t>Lifespan (years)</w:t>
            </w:r>
          </w:p>
        </w:tc>
        <w:tc>
          <w:tcPr>
            <w:tcW w:w="1300" w:type="dxa"/>
            <w:tcBorders>
              <w:top w:val="nil"/>
              <w:left w:val="nil"/>
              <w:bottom w:val="nil"/>
              <w:right w:val="nil"/>
            </w:tcBorders>
            <w:shd w:val="clear" w:color="auto" w:fill="auto"/>
            <w:noWrap/>
            <w:hideMark/>
          </w:tcPr>
          <w:p w14:paraId="46BA3A0D" w14:textId="084D6C72"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Age at matur</w:t>
            </w:r>
            <w:r w:rsidR="00AC3A6E">
              <w:rPr>
                <w:rFonts w:eastAsia="Times New Roman" w:cs="Times New Roman"/>
                <w:b/>
                <w:color w:val="000000"/>
                <w:sz w:val="20"/>
                <w:szCs w:val="20"/>
              </w:rPr>
              <w:t>ation</w:t>
            </w:r>
            <w:r w:rsidRPr="000E4764">
              <w:rPr>
                <w:rFonts w:eastAsia="Times New Roman" w:cs="Times New Roman"/>
                <w:b/>
                <w:color w:val="000000"/>
                <w:sz w:val="20"/>
                <w:szCs w:val="20"/>
              </w:rPr>
              <w:t xml:space="preserve"> (years)</w:t>
            </w:r>
          </w:p>
        </w:tc>
        <w:tc>
          <w:tcPr>
            <w:tcW w:w="1300" w:type="dxa"/>
            <w:tcBorders>
              <w:top w:val="nil"/>
              <w:left w:val="nil"/>
              <w:bottom w:val="nil"/>
              <w:right w:val="nil"/>
            </w:tcBorders>
            <w:shd w:val="clear" w:color="auto" w:fill="auto"/>
            <w:noWrap/>
            <w:hideMark/>
          </w:tcPr>
          <w:p w14:paraId="7151F14B" w14:textId="37DB0D13"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Embryo + endosperm weight (mg)</w:t>
            </w:r>
          </w:p>
        </w:tc>
        <w:tc>
          <w:tcPr>
            <w:tcW w:w="1300" w:type="dxa"/>
            <w:tcBorders>
              <w:top w:val="nil"/>
              <w:left w:val="nil"/>
              <w:bottom w:val="nil"/>
              <w:right w:val="nil"/>
            </w:tcBorders>
            <w:shd w:val="clear" w:color="auto" w:fill="auto"/>
            <w:noWrap/>
            <w:hideMark/>
          </w:tcPr>
          <w:p w14:paraId="6FA2ABA6" w14:textId="23FB8BDF" w:rsidR="003D61BD" w:rsidRPr="000E4764" w:rsidRDefault="003D61BD" w:rsidP="006E3FB8">
            <w:pPr>
              <w:spacing w:after="0" w:line="480" w:lineRule="auto"/>
              <w:rPr>
                <w:rFonts w:eastAsia="Times New Roman" w:cs="Times New Roman"/>
                <w:b/>
                <w:i/>
                <w:iCs/>
                <w:color w:val="000000"/>
                <w:sz w:val="20"/>
                <w:szCs w:val="20"/>
              </w:rPr>
            </w:pPr>
            <w:r w:rsidRPr="000E4764">
              <w:rPr>
                <w:rFonts w:eastAsia="Times New Roman" w:cs="Times New Roman"/>
                <w:b/>
                <w:color w:val="000000"/>
                <w:sz w:val="20"/>
                <w:szCs w:val="20"/>
              </w:rPr>
              <w:t>Maximum height (mm)</w:t>
            </w:r>
          </w:p>
        </w:tc>
        <w:tc>
          <w:tcPr>
            <w:tcW w:w="1300" w:type="dxa"/>
            <w:tcBorders>
              <w:top w:val="nil"/>
              <w:left w:val="nil"/>
              <w:bottom w:val="nil"/>
              <w:right w:val="nil"/>
            </w:tcBorders>
            <w:shd w:val="clear" w:color="auto" w:fill="auto"/>
            <w:noWrap/>
            <w:hideMark/>
          </w:tcPr>
          <w:p w14:paraId="4EA0049A" w14:textId="1D45FD2D" w:rsidR="003D61BD" w:rsidRPr="000E4764" w:rsidRDefault="00A125F3" w:rsidP="006E3FB8">
            <w:pPr>
              <w:keepNext/>
              <w:keepLines/>
              <w:spacing w:before="200" w:after="0" w:line="480" w:lineRule="auto"/>
              <w:outlineLvl w:val="6"/>
              <w:rPr>
                <w:rFonts w:eastAsia="Times New Roman" w:cs="Times New Roman"/>
                <w:b/>
                <w:i/>
                <w:iCs/>
                <w:color w:val="000000"/>
                <w:sz w:val="20"/>
                <w:szCs w:val="20"/>
              </w:rPr>
            </w:pPr>
            <w:r w:rsidRPr="000E4764">
              <w:rPr>
                <w:b/>
              </w:rPr>
              <w:t>Leaf mass per area</w:t>
            </w:r>
            <w:r w:rsidRPr="00A125F3" w:rsidDel="00A125F3">
              <w:rPr>
                <w:rFonts w:eastAsia="Times New Roman" w:cs="Times New Roman"/>
                <w:b/>
                <w:color w:val="000000"/>
                <w:sz w:val="20"/>
                <w:szCs w:val="20"/>
              </w:rPr>
              <w:t xml:space="preserve"> </w:t>
            </w:r>
            <w:r w:rsidR="003D61BD" w:rsidRPr="000E4764">
              <w:rPr>
                <w:rFonts w:eastAsia="Times New Roman" w:cs="Times New Roman"/>
                <w:b/>
                <w:color w:val="000000"/>
                <w:sz w:val="20"/>
                <w:szCs w:val="20"/>
              </w:rPr>
              <w:t xml:space="preserve"> ()</w:t>
            </w:r>
          </w:p>
        </w:tc>
        <w:tc>
          <w:tcPr>
            <w:tcW w:w="1300" w:type="dxa"/>
            <w:tcBorders>
              <w:top w:val="nil"/>
              <w:left w:val="nil"/>
              <w:bottom w:val="nil"/>
              <w:right w:val="nil"/>
            </w:tcBorders>
            <w:shd w:val="clear" w:color="auto" w:fill="auto"/>
            <w:noWrap/>
            <w:hideMark/>
          </w:tcPr>
          <w:p w14:paraId="6BDD672D" w14:textId="070AF5CD" w:rsidR="003D61BD" w:rsidRPr="000E4764" w:rsidRDefault="003D61BD" w:rsidP="006E3FB8">
            <w:pPr>
              <w:keepNext/>
              <w:keepLines/>
              <w:spacing w:before="200" w:after="0" w:line="480" w:lineRule="auto"/>
              <w:outlineLvl w:val="6"/>
              <w:rPr>
                <w:rFonts w:eastAsia="Times New Roman" w:cs="Times New Roman"/>
                <w:b/>
                <w:i/>
                <w:iCs/>
                <w:color w:val="000000"/>
                <w:sz w:val="20"/>
                <w:szCs w:val="20"/>
              </w:rPr>
            </w:pPr>
            <w:r w:rsidRPr="000E4764">
              <w:rPr>
                <w:rFonts w:eastAsia="Times New Roman" w:cs="Times New Roman"/>
                <w:b/>
                <w:color w:val="000000"/>
                <w:sz w:val="20"/>
                <w:szCs w:val="20"/>
              </w:rPr>
              <w:t>Wood density ()</w:t>
            </w:r>
          </w:p>
        </w:tc>
      </w:tr>
      <w:tr w:rsidR="003D61BD" w:rsidRPr="00CA2814" w14:paraId="2869C833" w14:textId="77777777" w:rsidTr="00CA2814">
        <w:trPr>
          <w:trHeight w:val="300"/>
        </w:trPr>
        <w:tc>
          <w:tcPr>
            <w:tcW w:w="2940" w:type="dxa"/>
            <w:tcBorders>
              <w:top w:val="nil"/>
              <w:left w:val="nil"/>
              <w:bottom w:val="nil"/>
              <w:right w:val="nil"/>
            </w:tcBorders>
            <w:shd w:val="clear" w:color="auto" w:fill="auto"/>
            <w:noWrap/>
            <w:hideMark/>
          </w:tcPr>
          <w:p w14:paraId="5D9C80F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Banksia </w:t>
            </w:r>
            <w:proofErr w:type="spellStart"/>
            <w:r w:rsidRPr="00CA2814">
              <w:rPr>
                <w:rFonts w:eastAsia="Times New Roman" w:cs="Times New Roman"/>
                <w:i/>
                <w:iCs/>
                <w:color w:val="000000"/>
                <w:sz w:val="20"/>
                <w:szCs w:val="20"/>
              </w:rPr>
              <w:t>ericifolia</w:t>
            </w:r>
            <w:proofErr w:type="spellEnd"/>
          </w:p>
        </w:tc>
        <w:tc>
          <w:tcPr>
            <w:tcW w:w="1398" w:type="dxa"/>
            <w:tcBorders>
              <w:top w:val="nil"/>
              <w:left w:val="nil"/>
              <w:bottom w:val="nil"/>
              <w:right w:val="nil"/>
            </w:tcBorders>
            <w:shd w:val="clear" w:color="auto" w:fill="auto"/>
            <w:noWrap/>
            <w:hideMark/>
          </w:tcPr>
          <w:p w14:paraId="580C7ADE"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71D2692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BAER</w:t>
            </w:r>
          </w:p>
        </w:tc>
        <w:tc>
          <w:tcPr>
            <w:tcW w:w="1300" w:type="dxa"/>
            <w:tcBorders>
              <w:top w:val="nil"/>
              <w:left w:val="nil"/>
              <w:bottom w:val="nil"/>
              <w:right w:val="nil"/>
            </w:tcBorders>
            <w:shd w:val="clear" w:color="auto" w:fill="auto"/>
            <w:noWrap/>
            <w:hideMark/>
          </w:tcPr>
          <w:p w14:paraId="301889C2" w14:textId="210E5DD3"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8699EB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46FB622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24.06</w:t>
            </w:r>
          </w:p>
        </w:tc>
        <w:tc>
          <w:tcPr>
            <w:tcW w:w="1300" w:type="dxa"/>
            <w:tcBorders>
              <w:top w:val="nil"/>
              <w:left w:val="nil"/>
              <w:bottom w:val="nil"/>
              <w:right w:val="nil"/>
            </w:tcBorders>
            <w:shd w:val="clear" w:color="auto" w:fill="auto"/>
            <w:noWrap/>
            <w:hideMark/>
          </w:tcPr>
          <w:p w14:paraId="34F1FD9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2790</w:t>
            </w:r>
          </w:p>
        </w:tc>
        <w:tc>
          <w:tcPr>
            <w:tcW w:w="1300" w:type="dxa"/>
            <w:tcBorders>
              <w:top w:val="nil"/>
              <w:left w:val="nil"/>
              <w:bottom w:val="nil"/>
              <w:right w:val="nil"/>
            </w:tcBorders>
            <w:shd w:val="clear" w:color="auto" w:fill="auto"/>
            <w:noWrap/>
            <w:hideMark/>
          </w:tcPr>
          <w:p w14:paraId="429A47E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0.0224</w:t>
            </w:r>
          </w:p>
        </w:tc>
        <w:tc>
          <w:tcPr>
            <w:tcW w:w="1300" w:type="dxa"/>
            <w:tcBorders>
              <w:top w:val="nil"/>
              <w:left w:val="nil"/>
              <w:bottom w:val="nil"/>
              <w:right w:val="nil"/>
            </w:tcBorders>
            <w:shd w:val="clear" w:color="auto" w:fill="auto"/>
            <w:noWrap/>
            <w:hideMark/>
          </w:tcPr>
          <w:p w14:paraId="33C5055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0.59</w:t>
            </w:r>
          </w:p>
        </w:tc>
      </w:tr>
      <w:tr w:rsidR="003D61BD" w:rsidRPr="00CA2814" w14:paraId="28B492A1" w14:textId="77777777" w:rsidTr="00CA2814">
        <w:trPr>
          <w:trHeight w:val="300"/>
        </w:trPr>
        <w:tc>
          <w:tcPr>
            <w:tcW w:w="2940" w:type="dxa"/>
            <w:tcBorders>
              <w:top w:val="nil"/>
              <w:left w:val="nil"/>
              <w:bottom w:val="nil"/>
              <w:right w:val="nil"/>
            </w:tcBorders>
            <w:shd w:val="clear" w:color="auto" w:fill="auto"/>
            <w:noWrap/>
            <w:hideMark/>
          </w:tcPr>
          <w:p w14:paraId="7D3202D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Boronia </w:t>
            </w:r>
            <w:proofErr w:type="spellStart"/>
            <w:r w:rsidRPr="00CA2814">
              <w:rPr>
                <w:rFonts w:eastAsia="Times New Roman" w:cs="Times New Roman"/>
                <w:i/>
                <w:iCs/>
                <w:color w:val="000000"/>
                <w:sz w:val="20"/>
                <w:szCs w:val="20"/>
              </w:rPr>
              <w:t>ledifolia</w:t>
            </w:r>
            <w:proofErr w:type="spellEnd"/>
          </w:p>
        </w:tc>
        <w:tc>
          <w:tcPr>
            <w:tcW w:w="1398" w:type="dxa"/>
            <w:tcBorders>
              <w:top w:val="nil"/>
              <w:left w:val="nil"/>
              <w:bottom w:val="nil"/>
              <w:right w:val="nil"/>
            </w:tcBorders>
            <w:shd w:val="clear" w:color="auto" w:fill="auto"/>
            <w:noWrap/>
            <w:hideMark/>
          </w:tcPr>
          <w:p w14:paraId="02A43320"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Rutaceae</w:t>
            </w:r>
            <w:proofErr w:type="spellEnd"/>
          </w:p>
        </w:tc>
        <w:tc>
          <w:tcPr>
            <w:tcW w:w="1300" w:type="dxa"/>
            <w:tcBorders>
              <w:top w:val="nil"/>
              <w:left w:val="nil"/>
              <w:bottom w:val="nil"/>
              <w:right w:val="nil"/>
            </w:tcBorders>
            <w:shd w:val="clear" w:color="auto" w:fill="auto"/>
            <w:noWrap/>
            <w:hideMark/>
          </w:tcPr>
          <w:p w14:paraId="704A028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BOLE</w:t>
            </w:r>
          </w:p>
        </w:tc>
        <w:tc>
          <w:tcPr>
            <w:tcW w:w="1300" w:type="dxa"/>
            <w:tcBorders>
              <w:top w:val="nil"/>
              <w:left w:val="nil"/>
              <w:bottom w:val="nil"/>
              <w:right w:val="nil"/>
            </w:tcBorders>
            <w:shd w:val="clear" w:color="auto" w:fill="auto"/>
            <w:noWrap/>
            <w:hideMark/>
          </w:tcPr>
          <w:p w14:paraId="624EEB5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w:t>
            </w:r>
          </w:p>
        </w:tc>
        <w:tc>
          <w:tcPr>
            <w:tcW w:w="1300" w:type="dxa"/>
            <w:tcBorders>
              <w:top w:val="nil"/>
              <w:left w:val="nil"/>
              <w:bottom w:val="nil"/>
              <w:right w:val="nil"/>
            </w:tcBorders>
            <w:shd w:val="clear" w:color="auto" w:fill="auto"/>
            <w:noWrap/>
            <w:hideMark/>
          </w:tcPr>
          <w:p w14:paraId="08A6C59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00F7F88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2.1</w:t>
            </w:r>
          </w:p>
        </w:tc>
        <w:tc>
          <w:tcPr>
            <w:tcW w:w="1300" w:type="dxa"/>
            <w:tcBorders>
              <w:top w:val="nil"/>
              <w:left w:val="nil"/>
              <w:bottom w:val="nil"/>
              <w:right w:val="nil"/>
            </w:tcBorders>
            <w:shd w:val="clear" w:color="auto" w:fill="auto"/>
            <w:noWrap/>
            <w:hideMark/>
          </w:tcPr>
          <w:p w14:paraId="4406C48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770</w:t>
            </w:r>
          </w:p>
        </w:tc>
        <w:tc>
          <w:tcPr>
            <w:tcW w:w="1300" w:type="dxa"/>
            <w:tcBorders>
              <w:top w:val="nil"/>
              <w:left w:val="nil"/>
              <w:bottom w:val="nil"/>
              <w:right w:val="nil"/>
            </w:tcBorders>
            <w:shd w:val="clear" w:color="auto" w:fill="auto"/>
            <w:noWrap/>
            <w:hideMark/>
          </w:tcPr>
          <w:p w14:paraId="52AEA60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0.0159</w:t>
            </w:r>
          </w:p>
        </w:tc>
        <w:tc>
          <w:tcPr>
            <w:tcW w:w="1300" w:type="dxa"/>
            <w:tcBorders>
              <w:top w:val="nil"/>
              <w:left w:val="nil"/>
              <w:bottom w:val="nil"/>
              <w:right w:val="nil"/>
            </w:tcBorders>
            <w:shd w:val="clear" w:color="auto" w:fill="auto"/>
            <w:noWrap/>
            <w:hideMark/>
          </w:tcPr>
          <w:p w14:paraId="1123E27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0.86</w:t>
            </w:r>
          </w:p>
        </w:tc>
      </w:tr>
      <w:tr w:rsidR="003D61BD" w:rsidRPr="00CA2814" w14:paraId="607A1BBD" w14:textId="77777777" w:rsidTr="00CA2814">
        <w:trPr>
          <w:trHeight w:val="300"/>
        </w:trPr>
        <w:tc>
          <w:tcPr>
            <w:tcW w:w="2940" w:type="dxa"/>
            <w:tcBorders>
              <w:top w:val="nil"/>
              <w:left w:val="nil"/>
              <w:bottom w:val="nil"/>
              <w:right w:val="nil"/>
            </w:tcBorders>
            <w:shd w:val="clear" w:color="auto" w:fill="auto"/>
            <w:noWrap/>
            <w:hideMark/>
          </w:tcPr>
          <w:p w14:paraId="3269ED53"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Conospermum</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ericifolium</w:t>
            </w:r>
            <w:proofErr w:type="spellEnd"/>
          </w:p>
        </w:tc>
        <w:tc>
          <w:tcPr>
            <w:tcW w:w="1398" w:type="dxa"/>
            <w:tcBorders>
              <w:top w:val="nil"/>
              <w:left w:val="nil"/>
              <w:bottom w:val="nil"/>
              <w:right w:val="nil"/>
            </w:tcBorders>
            <w:shd w:val="clear" w:color="auto" w:fill="auto"/>
            <w:noWrap/>
            <w:hideMark/>
          </w:tcPr>
          <w:p w14:paraId="24C263E4"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507EFA6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COER</w:t>
            </w:r>
          </w:p>
        </w:tc>
        <w:tc>
          <w:tcPr>
            <w:tcW w:w="1300" w:type="dxa"/>
            <w:tcBorders>
              <w:top w:val="nil"/>
              <w:left w:val="nil"/>
              <w:bottom w:val="nil"/>
              <w:right w:val="nil"/>
            </w:tcBorders>
            <w:shd w:val="clear" w:color="auto" w:fill="auto"/>
            <w:noWrap/>
            <w:hideMark/>
          </w:tcPr>
          <w:p w14:paraId="3258C2F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12</w:t>
            </w:r>
          </w:p>
        </w:tc>
        <w:tc>
          <w:tcPr>
            <w:tcW w:w="1300" w:type="dxa"/>
            <w:tcBorders>
              <w:top w:val="nil"/>
              <w:left w:val="nil"/>
              <w:bottom w:val="nil"/>
              <w:right w:val="nil"/>
            </w:tcBorders>
            <w:shd w:val="clear" w:color="auto" w:fill="auto"/>
            <w:noWrap/>
            <w:hideMark/>
          </w:tcPr>
          <w:p w14:paraId="123D5CF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57256A7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0.69</w:t>
            </w:r>
          </w:p>
        </w:tc>
        <w:tc>
          <w:tcPr>
            <w:tcW w:w="1300" w:type="dxa"/>
            <w:tcBorders>
              <w:top w:val="nil"/>
              <w:left w:val="nil"/>
              <w:bottom w:val="nil"/>
              <w:right w:val="nil"/>
            </w:tcBorders>
            <w:shd w:val="clear" w:color="auto" w:fill="auto"/>
            <w:noWrap/>
            <w:hideMark/>
          </w:tcPr>
          <w:p w14:paraId="5173450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990</w:t>
            </w:r>
          </w:p>
        </w:tc>
        <w:tc>
          <w:tcPr>
            <w:tcW w:w="1300" w:type="dxa"/>
            <w:tcBorders>
              <w:top w:val="nil"/>
              <w:left w:val="nil"/>
              <w:bottom w:val="nil"/>
              <w:right w:val="nil"/>
            </w:tcBorders>
            <w:shd w:val="clear" w:color="auto" w:fill="auto"/>
            <w:noWrap/>
            <w:hideMark/>
          </w:tcPr>
          <w:p w14:paraId="4E2C14E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0.0206</w:t>
            </w:r>
          </w:p>
        </w:tc>
        <w:tc>
          <w:tcPr>
            <w:tcW w:w="1300" w:type="dxa"/>
            <w:tcBorders>
              <w:top w:val="nil"/>
              <w:left w:val="nil"/>
              <w:bottom w:val="nil"/>
              <w:right w:val="nil"/>
            </w:tcBorders>
            <w:shd w:val="clear" w:color="auto" w:fill="auto"/>
            <w:noWrap/>
            <w:hideMark/>
          </w:tcPr>
          <w:p w14:paraId="0C2AC95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0.79</w:t>
            </w:r>
          </w:p>
        </w:tc>
      </w:tr>
      <w:tr w:rsidR="003D61BD" w:rsidRPr="00CA2814" w14:paraId="0BCD3DCD" w14:textId="77777777" w:rsidTr="00CA2814">
        <w:trPr>
          <w:trHeight w:val="300"/>
        </w:trPr>
        <w:tc>
          <w:tcPr>
            <w:tcW w:w="2940" w:type="dxa"/>
            <w:tcBorders>
              <w:top w:val="nil"/>
              <w:left w:val="nil"/>
              <w:bottom w:val="nil"/>
              <w:right w:val="nil"/>
            </w:tcBorders>
            <w:shd w:val="clear" w:color="auto" w:fill="auto"/>
            <w:noWrap/>
            <w:hideMark/>
          </w:tcPr>
          <w:p w14:paraId="478710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Epacris </w:t>
            </w:r>
            <w:proofErr w:type="spellStart"/>
            <w:r w:rsidRPr="00CA2814">
              <w:rPr>
                <w:rFonts w:eastAsia="Times New Roman" w:cs="Times New Roman"/>
                <w:i/>
                <w:iCs/>
                <w:color w:val="000000"/>
                <w:sz w:val="20"/>
                <w:szCs w:val="20"/>
              </w:rPr>
              <w:t>microphylla</w:t>
            </w:r>
            <w:proofErr w:type="spellEnd"/>
          </w:p>
        </w:tc>
        <w:tc>
          <w:tcPr>
            <w:tcW w:w="1398" w:type="dxa"/>
            <w:tcBorders>
              <w:top w:val="nil"/>
              <w:left w:val="nil"/>
              <w:bottom w:val="nil"/>
              <w:right w:val="nil"/>
            </w:tcBorders>
            <w:shd w:val="clear" w:color="auto" w:fill="auto"/>
            <w:noWrap/>
            <w:hideMark/>
          </w:tcPr>
          <w:p w14:paraId="238D2B18"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Ericaceae</w:t>
            </w:r>
            <w:proofErr w:type="spellEnd"/>
          </w:p>
        </w:tc>
        <w:tc>
          <w:tcPr>
            <w:tcW w:w="1300" w:type="dxa"/>
            <w:tcBorders>
              <w:top w:val="nil"/>
              <w:left w:val="nil"/>
              <w:bottom w:val="nil"/>
              <w:right w:val="nil"/>
            </w:tcBorders>
            <w:shd w:val="clear" w:color="auto" w:fill="auto"/>
            <w:noWrap/>
            <w:hideMark/>
          </w:tcPr>
          <w:p w14:paraId="79BAEBD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EPMI</w:t>
            </w:r>
          </w:p>
        </w:tc>
        <w:tc>
          <w:tcPr>
            <w:tcW w:w="1300" w:type="dxa"/>
            <w:tcBorders>
              <w:top w:val="nil"/>
              <w:left w:val="nil"/>
              <w:bottom w:val="nil"/>
              <w:right w:val="nil"/>
            </w:tcBorders>
            <w:shd w:val="clear" w:color="auto" w:fill="auto"/>
            <w:noWrap/>
            <w:hideMark/>
          </w:tcPr>
          <w:p w14:paraId="12F78DAD" w14:textId="3F321D27"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E02DA3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0E7A954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w:t>
            </w:r>
          </w:p>
        </w:tc>
        <w:tc>
          <w:tcPr>
            <w:tcW w:w="1300" w:type="dxa"/>
            <w:tcBorders>
              <w:top w:val="nil"/>
              <w:left w:val="nil"/>
              <w:bottom w:val="nil"/>
              <w:right w:val="nil"/>
            </w:tcBorders>
            <w:shd w:val="clear" w:color="auto" w:fill="auto"/>
            <w:noWrap/>
            <w:hideMark/>
          </w:tcPr>
          <w:p w14:paraId="0FBD6CB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1370</w:t>
            </w:r>
          </w:p>
        </w:tc>
        <w:tc>
          <w:tcPr>
            <w:tcW w:w="1300" w:type="dxa"/>
            <w:tcBorders>
              <w:top w:val="nil"/>
              <w:left w:val="nil"/>
              <w:bottom w:val="nil"/>
              <w:right w:val="nil"/>
            </w:tcBorders>
            <w:shd w:val="clear" w:color="auto" w:fill="auto"/>
            <w:noWrap/>
            <w:hideMark/>
          </w:tcPr>
          <w:p w14:paraId="710114A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0.0122</w:t>
            </w:r>
          </w:p>
        </w:tc>
        <w:tc>
          <w:tcPr>
            <w:tcW w:w="1300" w:type="dxa"/>
            <w:tcBorders>
              <w:top w:val="nil"/>
              <w:left w:val="nil"/>
              <w:bottom w:val="nil"/>
              <w:right w:val="nil"/>
            </w:tcBorders>
            <w:shd w:val="clear" w:color="auto" w:fill="auto"/>
            <w:noWrap/>
            <w:hideMark/>
          </w:tcPr>
          <w:p w14:paraId="518238E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0.73</w:t>
            </w:r>
          </w:p>
        </w:tc>
      </w:tr>
      <w:tr w:rsidR="003D61BD" w:rsidRPr="00CA2814" w14:paraId="53BEEBD5" w14:textId="77777777" w:rsidTr="00CA2814">
        <w:trPr>
          <w:trHeight w:val="300"/>
        </w:trPr>
        <w:tc>
          <w:tcPr>
            <w:tcW w:w="2940" w:type="dxa"/>
            <w:tcBorders>
              <w:top w:val="nil"/>
              <w:left w:val="nil"/>
              <w:bottom w:val="nil"/>
              <w:right w:val="nil"/>
            </w:tcBorders>
            <w:shd w:val="clear" w:color="auto" w:fill="auto"/>
            <w:noWrap/>
            <w:hideMark/>
          </w:tcPr>
          <w:p w14:paraId="5BC8931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Grevillea </w:t>
            </w:r>
            <w:proofErr w:type="spellStart"/>
            <w:r w:rsidRPr="00CA2814">
              <w:rPr>
                <w:rFonts w:eastAsia="Times New Roman" w:cs="Times New Roman"/>
                <w:i/>
                <w:iCs/>
                <w:color w:val="000000"/>
                <w:sz w:val="20"/>
                <w:szCs w:val="20"/>
              </w:rPr>
              <w:t>buxifolia</w:t>
            </w:r>
            <w:proofErr w:type="spellEnd"/>
          </w:p>
        </w:tc>
        <w:tc>
          <w:tcPr>
            <w:tcW w:w="1398" w:type="dxa"/>
            <w:tcBorders>
              <w:top w:val="nil"/>
              <w:left w:val="nil"/>
              <w:bottom w:val="nil"/>
              <w:right w:val="nil"/>
            </w:tcBorders>
            <w:shd w:val="clear" w:color="auto" w:fill="auto"/>
            <w:noWrap/>
            <w:hideMark/>
          </w:tcPr>
          <w:p w14:paraId="38BF232F"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17B58F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GRBU</w:t>
            </w:r>
          </w:p>
        </w:tc>
        <w:tc>
          <w:tcPr>
            <w:tcW w:w="1300" w:type="dxa"/>
            <w:tcBorders>
              <w:top w:val="nil"/>
              <w:left w:val="nil"/>
              <w:bottom w:val="nil"/>
              <w:right w:val="nil"/>
            </w:tcBorders>
            <w:shd w:val="clear" w:color="auto" w:fill="auto"/>
            <w:noWrap/>
            <w:hideMark/>
          </w:tcPr>
          <w:p w14:paraId="2B4B274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7D2EA5D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5</w:t>
            </w:r>
          </w:p>
        </w:tc>
        <w:tc>
          <w:tcPr>
            <w:tcW w:w="1300" w:type="dxa"/>
            <w:tcBorders>
              <w:top w:val="nil"/>
              <w:left w:val="nil"/>
              <w:bottom w:val="nil"/>
              <w:right w:val="nil"/>
            </w:tcBorders>
            <w:shd w:val="clear" w:color="auto" w:fill="auto"/>
            <w:noWrap/>
            <w:hideMark/>
          </w:tcPr>
          <w:p w14:paraId="019DC55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26.7</w:t>
            </w:r>
          </w:p>
        </w:tc>
        <w:tc>
          <w:tcPr>
            <w:tcW w:w="1300" w:type="dxa"/>
            <w:tcBorders>
              <w:top w:val="nil"/>
              <w:left w:val="nil"/>
              <w:bottom w:val="nil"/>
              <w:right w:val="nil"/>
            </w:tcBorders>
            <w:shd w:val="clear" w:color="auto" w:fill="auto"/>
            <w:noWrap/>
            <w:hideMark/>
          </w:tcPr>
          <w:p w14:paraId="1CA7403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1365</w:t>
            </w:r>
          </w:p>
        </w:tc>
        <w:tc>
          <w:tcPr>
            <w:tcW w:w="1300" w:type="dxa"/>
            <w:tcBorders>
              <w:top w:val="nil"/>
              <w:left w:val="nil"/>
              <w:bottom w:val="nil"/>
              <w:right w:val="nil"/>
            </w:tcBorders>
            <w:shd w:val="clear" w:color="auto" w:fill="auto"/>
            <w:noWrap/>
            <w:hideMark/>
          </w:tcPr>
          <w:p w14:paraId="57565F2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0.0146</w:t>
            </w:r>
          </w:p>
        </w:tc>
        <w:tc>
          <w:tcPr>
            <w:tcW w:w="1300" w:type="dxa"/>
            <w:tcBorders>
              <w:top w:val="nil"/>
              <w:left w:val="nil"/>
              <w:bottom w:val="nil"/>
              <w:right w:val="nil"/>
            </w:tcBorders>
            <w:shd w:val="clear" w:color="auto" w:fill="auto"/>
            <w:noWrap/>
            <w:hideMark/>
          </w:tcPr>
          <w:p w14:paraId="278C7DB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0.73</w:t>
            </w:r>
          </w:p>
        </w:tc>
      </w:tr>
      <w:tr w:rsidR="003D61BD" w:rsidRPr="00CA2814" w14:paraId="6EDB7655" w14:textId="77777777" w:rsidTr="00CA2814">
        <w:trPr>
          <w:trHeight w:val="300"/>
        </w:trPr>
        <w:tc>
          <w:tcPr>
            <w:tcW w:w="2940" w:type="dxa"/>
            <w:tcBorders>
              <w:top w:val="nil"/>
              <w:left w:val="nil"/>
              <w:bottom w:val="nil"/>
              <w:right w:val="nil"/>
            </w:tcBorders>
            <w:shd w:val="clear" w:color="auto" w:fill="auto"/>
            <w:noWrap/>
            <w:hideMark/>
          </w:tcPr>
          <w:p w14:paraId="5E6A1FD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Grevillea </w:t>
            </w:r>
            <w:proofErr w:type="spellStart"/>
            <w:r w:rsidRPr="00CA2814">
              <w:rPr>
                <w:rFonts w:eastAsia="Times New Roman" w:cs="Times New Roman"/>
                <w:i/>
                <w:iCs/>
                <w:color w:val="000000"/>
                <w:sz w:val="20"/>
                <w:szCs w:val="20"/>
              </w:rPr>
              <w:t>speciosa</w:t>
            </w:r>
            <w:proofErr w:type="spellEnd"/>
          </w:p>
        </w:tc>
        <w:tc>
          <w:tcPr>
            <w:tcW w:w="1398" w:type="dxa"/>
            <w:tcBorders>
              <w:top w:val="nil"/>
              <w:left w:val="nil"/>
              <w:bottom w:val="nil"/>
              <w:right w:val="nil"/>
            </w:tcBorders>
            <w:shd w:val="clear" w:color="auto" w:fill="auto"/>
            <w:noWrap/>
            <w:hideMark/>
          </w:tcPr>
          <w:p w14:paraId="28559185"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75BC572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GRSP</w:t>
            </w:r>
          </w:p>
        </w:tc>
        <w:tc>
          <w:tcPr>
            <w:tcW w:w="1300" w:type="dxa"/>
            <w:tcBorders>
              <w:top w:val="nil"/>
              <w:left w:val="nil"/>
              <w:bottom w:val="nil"/>
              <w:right w:val="nil"/>
            </w:tcBorders>
            <w:shd w:val="clear" w:color="auto" w:fill="auto"/>
            <w:noWrap/>
            <w:hideMark/>
          </w:tcPr>
          <w:p w14:paraId="556984E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w:t>
            </w:r>
          </w:p>
        </w:tc>
        <w:tc>
          <w:tcPr>
            <w:tcW w:w="1300" w:type="dxa"/>
            <w:tcBorders>
              <w:top w:val="nil"/>
              <w:left w:val="nil"/>
              <w:bottom w:val="nil"/>
              <w:right w:val="nil"/>
            </w:tcBorders>
            <w:shd w:val="clear" w:color="auto" w:fill="auto"/>
            <w:noWrap/>
            <w:hideMark/>
          </w:tcPr>
          <w:p w14:paraId="4C1D9D2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2723340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13.48</w:t>
            </w:r>
          </w:p>
        </w:tc>
        <w:tc>
          <w:tcPr>
            <w:tcW w:w="1300" w:type="dxa"/>
            <w:tcBorders>
              <w:top w:val="nil"/>
              <w:left w:val="nil"/>
              <w:bottom w:val="nil"/>
              <w:right w:val="nil"/>
            </w:tcBorders>
            <w:shd w:val="clear" w:color="auto" w:fill="auto"/>
            <w:noWrap/>
            <w:hideMark/>
          </w:tcPr>
          <w:p w14:paraId="0C8F5C8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1000</w:t>
            </w:r>
          </w:p>
        </w:tc>
        <w:tc>
          <w:tcPr>
            <w:tcW w:w="1300" w:type="dxa"/>
            <w:tcBorders>
              <w:top w:val="nil"/>
              <w:left w:val="nil"/>
              <w:bottom w:val="nil"/>
              <w:right w:val="nil"/>
            </w:tcBorders>
            <w:shd w:val="clear" w:color="auto" w:fill="auto"/>
            <w:noWrap/>
            <w:hideMark/>
          </w:tcPr>
          <w:p w14:paraId="72DDE0D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0.0169</w:t>
            </w:r>
          </w:p>
        </w:tc>
        <w:tc>
          <w:tcPr>
            <w:tcW w:w="1300" w:type="dxa"/>
            <w:tcBorders>
              <w:top w:val="nil"/>
              <w:left w:val="nil"/>
              <w:bottom w:val="nil"/>
              <w:right w:val="nil"/>
            </w:tcBorders>
            <w:shd w:val="clear" w:color="auto" w:fill="auto"/>
            <w:noWrap/>
            <w:hideMark/>
          </w:tcPr>
          <w:p w14:paraId="45086A1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0.74</w:t>
            </w:r>
          </w:p>
        </w:tc>
      </w:tr>
      <w:tr w:rsidR="003D61BD" w:rsidRPr="00CA2814" w14:paraId="4BACFDA5" w14:textId="77777777" w:rsidTr="00CA2814">
        <w:trPr>
          <w:trHeight w:val="300"/>
        </w:trPr>
        <w:tc>
          <w:tcPr>
            <w:tcW w:w="2940" w:type="dxa"/>
            <w:tcBorders>
              <w:top w:val="nil"/>
              <w:left w:val="nil"/>
              <w:bottom w:val="nil"/>
              <w:right w:val="nil"/>
            </w:tcBorders>
            <w:shd w:val="clear" w:color="auto" w:fill="auto"/>
            <w:noWrap/>
            <w:hideMark/>
          </w:tcPr>
          <w:p w14:paraId="745783A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i/>
                <w:iCs/>
                <w:color w:val="000000"/>
                <w:sz w:val="20"/>
                <w:szCs w:val="20"/>
              </w:rPr>
              <w:t xml:space="preserve">Hakea </w:t>
            </w:r>
            <w:proofErr w:type="spellStart"/>
            <w:r w:rsidRPr="00CA2814">
              <w:rPr>
                <w:rFonts w:eastAsia="Times New Roman" w:cs="Times New Roman"/>
                <w:i/>
                <w:iCs/>
                <w:color w:val="000000"/>
                <w:sz w:val="20"/>
                <w:szCs w:val="20"/>
              </w:rPr>
              <w:t>teretifolia</w:t>
            </w:r>
            <w:proofErr w:type="spellEnd"/>
          </w:p>
        </w:tc>
        <w:tc>
          <w:tcPr>
            <w:tcW w:w="1398" w:type="dxa"/>
            <w:tcBorders>
              <w:top w:val="nil"/>
              <w:left w:val="nil"/>
              <w:bottom w:val="nil"/>
              <w:right w:val="nil"/>
            </w:tcBorders>
            <w:shd w:val="clear" w:color="auto" w:fill="auto"/>
            <w:noWrap/>
            <w:hideMark/>
          </w:tcPr>
          <w:p w14:paraId="5C618EEE"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25B519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HATE</w:t>
            </w:r>
          </w:p>
        </w:tc>
        <w:tc>
          <w:tcPr>
            <w:tcW w:w="1300" w:type="dxa"/>
            <w:tcBorders>
              <w:top w:val="nil"/>
              <w:left w:val="nil"/>
              <w:bottom w:val="nil"/>
              <w:right w:val="nil"/>
            </w:tcBorders>
            <w:shd w:val="clear" w:color="auto" w:fill="auto"/>
            <w:noWrap/>
            <w:hideMark/>
          </w:tcPr>
          <w:p w14:paraId="2F9C4F33" w14:textId="00952F2C"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1A9715A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312624A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8.18</w:t>
            </w:r>
          </w:p>
        </w:tc>
        <w:tc>
          <w:tcPr>
            <w:tcW w:w="1300" w:type="dxa"/>
            <w:tcBorders>
              <w:top w:val="nil"/>
              <w:left w:val="nil"/>
              <w:bottom w:val="nil"/>
              <w:right w:val="nil"/>
            </w:tcBorders>
            <w:shd w:val="clear" w:color="auto" w:fill="auto"/>
            <w:noWrap/>
            <w:hideMark/>
          </w:tcPr>
          <w:p w14:paraId="1F59AA2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3005</w:t>
            </w:r>
          </w:p>
        </w:tc>
        <w:tc>
          <w:tcPr>
            <w:tcW w:w="1300" w:type="dxa"/>
            <w:tcBorders>
              <w:top w:val="nil"/>
              <w:left w:val="nil"/>
              <w:bottom w:val="nil"/>
              <w:right w:val="nil"/>
            </w:tcBorders>
            <w:shd w:val="clear" w:color="auto" w:fill="auto"/>
            <w:noWrap/>
            <w:hideMark/>
          </w:tcPr>
          <w:p w14:paraId="4DE0B76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0.0516</w:t>
            </w:r>
          </w:p>
        </w:tc>
        <w:tc>
          <w:tcPr>
            <w:tcW w:w="1300" w:type="dxa"/>
            <w:tcBorders>
              <w:top w:val="nil"/>
              <w:left w:val="nil"/>
              <w:bottom w:val="nil"/>
              <w:right w:val="nil"/>
            </w:tcBorders>
            <w:shd w:val="clear" w:color="auto" w:fill="auto"/>
            <w:noWrap/>
            <w:hideMark/>
          </w:tcPr>
          <w:p w14:paraId="40E927E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0.57</w:t>
            </w:r>
          </w:p>
        </w:tc>
      </w:tr>
      <w:tr w:rsidR="003D61BD" w:rsidRPr="00CA2814" w14:paraId="4F848EE2" w14:textId="77777777" w:rsidTr="00CA2814">
        <w:trPr>
          <w:trHeight w:val="300"/>
        </w:trPr>
        <w:tc>
          <w:tcPr>
            <w:tcW w:w="2940" w:type="dxa"/>
            <w:tcBorders>
              <w:top w:val="nil"/>
              <w:left w:val="nil"/>
              <w:bottom w:val="nil"/>
              <w:right w:val="nil"/>
            </w:tcBorders>
            <w:shd w:val="clear" w:color="auto" w:fill="auto"/>
            <w:noWrap/>
            <w:hideMark/>
          </w:tcPr>
          <w:p w14:paraId="468B8147"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Hemigenia</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purpurea</w:t>
            </w:r>
            <w:proofErr w:type="spellEnd"/>
          </w:p>
        </w:tc>
        <w:tc>
          <w:tcPr>
            <w:tcW w:w="1398" w:type="dxa"/>
            <w:tcBorders>
              <w:top w:val="nil"/>
              <w:left w:val="nil"/>
              <w:bottom w:val="nil"/>
              <w:right w:val="nil"/>
            </w:tcBorders>
            <w:shd w:val="clear" w:color="auto" w:fill="auto"/>
            <w:noWrap/>
            <w:hideMark/>
          </w:tcPr>
          <w:p w14:paraId="70EB4E91"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Lamiaceae</w:t>
            </w:r>
            <w:proofErr w:type="spellEnd"/>
          </w:p>
        </w:tc>
        <w:tc>
          <w:tcPr>
            <w:tcW w:w="1300" w:type="dxa"/>
            <w:tcBorders>
              <w:top w:val="nil"/>
              <w:left w:val="nil"/>
              <w:bottom w:val="nil"/>
              <w:right w:val="nil"/>
            </w:tcBorders>
            <w:shd w:val="clear" w:color="auto" w:fill="auto"/>
            <w:noWrap/>
            <w:hideMark/>
          </w:tcPr>
          <w:p w14:paraId="0E31FF5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HEPU</w:t>
            </w:r>
          </w:p>
        </w:tc>
        <w:tc>
          <w:tcPr>
            <w:tcW w:w="1300" w:type="dxa"/>
            <w:tcBorders>
              <w:top w:val="nil"/>
              <w:left w:val="nil"/>
              <w:bottom w:val="nil"/>
              <w:right w:val="nil"/>
            </w:tcBorders>
            <w:shd w:val="clear" w:color="auto" w:fill="auto"/>
            <w:noWrap/>
            <w:hideMark/>
          </w:tcPr>
          <w:p w14:paraId="2F1DB7C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w:t>
            </w:r>
          </w:p>
        </w:tc>
        <w:tc>
          <w:tcPr>
            <w:tcW w:w="1300" w:type="dxa"/>
            <w:tcBorders>
              <w:top w:val="nil"/>
              <w:left w:val="nil"/>
              <w:bottom w:val="nil"/>
              <w:right w:val="nil"/>
            </w:tcBorders>
            <w:shd w:val="clear" w:color="auto" w:fill="auto"/>
            <w:noWrap/>
            <w:hideMark/>
          </w:tcPr>
          <w:p w14:paraId="221EFFF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1A4F727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0.3</w:t>
            </w:r>
          </w:p>
        </w:tc>
        <w:tc>
          <w:tcPr>
            <w:tcW w:w="1300" w:type="dxa"/>
            <w:tcBorders>
              <w:top w:val="nil"/>
              <w:left w:val="nil"/>
              <w:bottom w:val="nil"/>
              <w:right w:val="nil"/>
            </w:tcBorders>
            <w:shd w:val="clear" w:color="auto" w:fill="auto"/>
            <w:noWrap/>
            <w:hideMark/>
          </w:tcPr>
          <w:p w14:paraId="74E6113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703</w:t>
            </w:r>
          </w:p>
        </w:tc>
        <w:tc>
          <w:tcPr>
            <w:tcW w:w="1300" w:type="dxa"/>
            <w:tcBorders>
              <w:top w:val="nil"/>
              <w:left w:val="nil"/>
              <w:bottom w:val="nil"/>
              <w:right w:val="nil"/>
            </w:tcBorders>
            <w:shd w:val="clear" w:color="auto" w:fill="auto"/>
            <w:noWrap/>
            <w:hideMark/>
          </w:tcPr>
          <w:p w14:paraId="3930809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0.0205</w:t>
            </w:r>
          </w:p>
        </w:tc>
        <w:tc>
          <w:tcPr>
            <w:tcW w:w="1300" w:type="dxa"/>
            <w:tcBorders>
              <w:top w:val="nil"/>
              <w:left w:val="nil"/>
              <w:bottom w:val="nil"/>
              <w:right w:val="nil"/>
            </w:tcBorders>
            <w:shd w:val="clear" w:color="auto" w:fill="auto"/>
            <w:noWrap/>
            <w:hideMark/>
          </w:tcPr>
          <w:p w14:paraId="14C11D0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0.83</w:t>
            </w:r>
          </w:p>
        </w:tc>
      </w:tr>
      <w:tr w:rsidR="003D61BD" w:rsidRPr="00CA2814" w14:paraId="6759767C" w14:textId="77777777" w:rsidTr="00CA2814">
        <w:trPr>
          <w:trHeight w:val="300"/>
        </w:trPr>
        <w:tc>
          <w:tcPr>
            <w:tcW w:w="2940" w:type="dxa"/>
            <w:tcBorders>
              <w:top w:val="nil"/>
              <w:left w:val="nil"/>
              <w:bottom w:val="nil"/>
              <w:right w:val="nil"/>
            </w:tcBorders>
            <w:shd w:val="clear" w:color="auto" w:fill="auto"/>
            <w:noWrap/>
            <w:hideMark/>
          </w:tcPr>
          <w:p w14:paraId="2B6A440D"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Leucopogon</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esquamatus</w:t>
            </w:r>
            <w:proofErr w:type="spellEnd"/>
          </w:p>
        </w:tc>
        <w:tc>
          <w:tcPr>
            <w:tcW w:w="1398" w:type="dxa"/>
            <w:tcBorders>
              <w:top w:val="nil"/>
              <w:left w:val="nil"/>
              <w:bottom w:val="nil"/>
              <w:right w:val="nil"/>
            </w:tcBorders>
            <w:shd w:val="clear" w:color="auto" w:fill="auto"/>
            <w:noWrap/>
            <w:hideMark/>
          </w:tcPr>
          <w:p w14:paraId="26C1794C"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Ericaceae</w:t>
            </w:r>
            <w:proofErr w:type="spellEnd"/>
          </w:p>
        </w:tc>
        <w:tc>
          <w:tcPr>
            <w:tcW w:w="1300" w:type="dxa"/>
            <w:tcBorders>
              <w:top w:val="nil"/>
              <w:left w:val="nil"/>
              <w:bottom w:val="nil"/>
              <w:right w:val="nil"/>
            </w:tcBorders>
            <w:shd w:val="clear" w:color="auto" w:fill="auto"/>
            <w:noWrap/>
            <w:hideMark/>
          </w:tcPr>
          <w:p w14:paraId="6757128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LEES</w:t>
            </w:r>
          </w:p>
        </w:tc>
        <w:tc>
          <w:tcPr>
            <w:tcW w:w="1300" w:type="dxa"/>
            <w:tcBorders>
              <w:top w:val="nil"/>
              <w:left w:val="nil"/>
              <w:bottom w:val="nil"/>
              <w:right w:val="nil"/>
            </w:tcBorders>
            <w:shd w:val="clear" w:color="auto" w:fill="auto"/>
            <w:noWrap/>
            <w:hideMark/>
          </w:tcPr>
          <w:p w14:paraId="126EAE8C" w14:textId="763F61D4"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3B2ADAB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7616997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0.81</w:t>
            </w:r>
          </w:p>
        </w:tc>
        <w:tc>
          <w:tcPr>
            <w:tcW w:w="1300" w:type="dxa"/>
            <w:tcBorders>
              <w:top w:val="nil"/>
              <w:left w:val="nil"/>
              <w:bottom w:val="nil"/>
              <w:right w:val="nil"/>
            </w:tcBorders>
            <w:shd w:val="clear" w:color="auto" w:fill="auto"/>
            <w:noWrap/>
            <w:hideMark/>
          </w:tcPr>
          <w:p w14:paraId="5C0A606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985</w:t>
            </w:r>
          </w:p>
        </w:tc>
        <w:tc>
          <w:tcPr>
            <w:tcW w:w="1300" w:type="dxa"/>
            <w:tcBorders>
              <w:top w:val="nil"/>
              <w:left w:val="nil"/>
              <w:bottom w:val="nil"/>
              <w:right w:val="nil"/>
            </w:tcBorders>
            <w:shd w:val="clear" w:color="auto" w:fill="auto"/>
            <w:noWrap/>
            <w:hideMark/>
          </w:tcPr>
          <w:p w14:paraId="1520C76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0.0129</w:t>
            </w:r>
          </w:p>
        </w:tc>
        <w:tc>
          <w:tcPr>
            <w:tcW w:w="1300" w:type="dxa"/>
            <w:tcBorders>
              <w:top w:val="nil"/>
              <w:left w:val="nil"/>
              <w:bottom w:val="nil"/>
              <w:right w:val="nil"/>
            </w:tcBorders>
            <w:shd w:val="clear" w:color="auto" w:fill="auto"/>
            <w:noWrap/>
            <w:hideMark/>
          </w:tcPr>
          <w:p w14:paraId="258E838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0.79</w:t>
            </w:r>
          </w:p>
        </w:tc>
      </w:tr>
      <w:tr w:rsidR="003D61BD" w:rsidRPr="00CA2814" w14:paraId="60C51E23" w14:textId="77777777" w:rsidTr="00CA2814">
        <w:trPr>
          <w:trHeight w:val="300"/>
        </w:trPr>
        <w:tc>
          <w:tcPr>
            <w:tcW w:w="2940" w:type="dxa"/>
            <w:tcBorders>
              <w:top w:val="nil"/>
              <w:left w:val="nil"/>
              <w:bottom w:val="nil"/>
              <w:right w:val="nil"/>
            </w:tcBorders>
            <w:shd w:val="clear" w:color="auto" w:fill="auto"/>
            <w:noWrap/>
            <w:hideMark/>
          </w:tcPr>
          <w:p w14:paraId="6E237113"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Persoonia</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lanceolata</w:t>
            </w:r>
            <w:proofErr w:type="spellEnd"/>
          </w:p>
        </w:tc>
        <w:tc>
          <w:tcPr>
            <w:tcW w:w="1398" w:type="dxa"/>
            <w:tcBorders>
              <w:top w:val="nil"/>
              <w:left w:val="nil"/>
              <w:bottom w:val="nil"/>
              <w:right w:val="nil"/>
            </w:tcBorders>
            <w:shd w:val="clear" w:color="auto" w:fill="auto"/>
            <w:noWrap/>
            <w:hideMark/>
          </w:tcPr>
          <w:p w14:paraId="60B5D3AC"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3A864B5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PELA</w:t>
            </w:r>
          </w:p>
        </w:tc>
        <w:tc>
          <w:tcPr>
            <w:tcW w:w="1300" w:type="dxa"/>
            <w:tcBorders>
              <w:top w:val="nil"/>
              <w:left w:val="nil"/>
              <w:bottom w:val="nil"/>
              <w:right w:val="nil"/>
            </w:tcBorders>
            <w:shd w:val="clear" w:color="auto" w:fill="auto"/>
            <w:noWrap/>
            <w:hideMark/>
          </w:tcPr>
          <w:p w14:paraId="4D0645D7" w14:textId="789900B8"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04B22A2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9</w:t>
            </w:r>
          </w:p>
        </w:tc>
        <w:tc>
          <w:tcPr>
            <w:tcW w:w="1300" w:type="dxa"/>
            <w:tcBorders>
              <w:top w:val="nil"/>
              <w:left w:val="nil"/>
              <w:bottom w:val="nil"/>
              <w:right w:val="nil"/>
            </w:tcBorders>
            <w:shd w:val="clear" w:color="auto" w:fill="auto"/>
            <w:noWrap/>
            <w:hideMark/>
          </w:tcPr>
          <w:p w14:paraId="4207632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14.39</w:t>
            </w:r>
          </w:p>
        </w:tc>
        <w:tc>
          <w:tcPr>
            <w:tcW w:w="1300" w:type="dxa"/>
            <w:tcBorders>
              <w:top w:val="nil"/>
              <w:left w:val="nil"/>
              <w:bottom w:val="nil"/>
              <w:right w:val="nil"/>
            </w:tcBorders>
            <w:shd w:val="clear" w:color="auto" w:fill="auto"/>
            <w:noWrap/>
            <w:hideMark/>
          </w:tcPr>
          <w:p w14:paraId="30745C6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2140</w:t>
            </w:r>
          </w:p>
        </w:tc>
        <w:tc>
          <w:tcPr>
            <w:tcW w:w="1300" w:type="dxa"/>
            <w:tcBorders>
              <w:top w:val="nil"/>
              <w:left w:val="nil"/>
              <w:bottom w:val="nil"/>
              <w:right w:val="nil"/>
            </w:tcBorders>
            <w:shd w:val="clear" w:color="auto" w:fill="auto"/>
            <w:noWrap/>
            <w:hideMark/>
          </w:tcPr>
          <w:p w14:paraId="7B090DC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0.0203</w:t>
            </w:r>
          </w:p>
        </w:tc>
        <w:tc>
          <w:tcPr>
            <w:tcW w:w="1300" w:type="dxa"/>
            <w:tcBorders>
              <w:top w:val="nil"/>
              <w:left w:val="nil"/>
              <w:bottom w:val="nil"/>
              <w:right w:val="nil"/>
            </w:tcBorders>
            <w:shd w:val="clear" w:color="auto" w:fill="auto"/>
            <w:noWrap/>
            <w:hideMark/>
          </w:tcPr>
          <w:p w14:paraId="2562F7B2"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0.67</w:t>
            </w:r>
          </w:p>
        </w:tc>
      </w:tr>
      <w:tr w:rsidR="003D61BD" w:rsidRPr="00CA2814" w14:paraId="1FA480DA" w14:textId="77777777" w:rsidTr="00CA2814">
        <w:trPr>
          <w:trHeight w:val="300"/>
        </w:trPr>
        <w:tc>
          <w:tcPr>
            <w:tcW w:w="2940" w:type="dxa"/>
            <w:tcBorders>
              <w:top w:val="nil"/>
              <w:left w:val="nil"/>
              <w:bottom w:val="nil"/>
              <w:right w:val="nil"/>
            </w:tcBorders>
            <w:shd w:val="clear" w:color="auto" w:fill="auto"/>
            <w:noWrap/>
            <w:hideMark/>
          </w:tcPr>
          <w:p w14:paraId="05220095"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Petrophile</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pulchella</w:t>
            </w:r>
            <w:proofErr w:type="spellEnd"/>
          </w:p>
        </w:tc>
        <w:tc>
          <w:tcPr>
            <w:tcW w:w="1398" w:type="dxa"/>
            <w:tcBorders>
              <w:top w:val="nil"/>
              <w:left w:val="nil"/>
              <w:bottom w:val="nil"/>
              <w:right w:val="nil"/>
            </w:tcBorders>
            <w:shd w:val="clear" w:color="auto" w:fill="auto"/>
            <w:noWrap/>
            <w:hideMark/>
          </w:tcPr>
          <w:p w14:paraId="047CFBC5"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Proteaceae</w:t>
            </w:r>
            <w:proofErr w:type="spellEnd"/>
          </w:p>
        </w:tc>
        <w:tc>
          <w:tcPr>
            <w:tcW w:w="1300" w:type="dxa"/>
            <w:tcBorders>
              <w:top w:val="nil"/>
              <w:left w:val="nil"/>
              <w:bottom w:val="nil"/>
              <w:right w:val="nil"/>
            </w:tcBorders>
            <w:shd w:val="clear" w:color="auto" w:fill="auto"/>
            <w:noWrap/>
            <w:hideMark/>
          </w:tcPr>
          <w:p w14:paraId="49D36B6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PEPU</w:t>
            </w:r>
          </w:p>
        </w:tc>
        <w:tc>
          <w:tcPr>
            <w:tcW w:w="1300" w:type="dxa"/>
            <w:tcBorders>
              <w:top w:val="nil"/>
              <w:left w:val="nil"/>
              <w:bottom w:val="nil"/>
              <w:right w:val="nil"/>
            </w:tcBorders>
            <w:shd w:val="clear" w:color="auto" w:fill="auto"/>
            <w:noWrap/>
            <w:hideMark/>
          </w:tcPr>
          <w:p w14:paraId="4ECC99D9" w14:textId="20BD7E38" w:rsidR="003D61BD" w:rsidRPr="00CA2814" w:rsidRDefault="00225CD4" w:rsidP="006E3FB8">
            <w:pPr>
              <w:spacing w:after="0" w:line="480" w:lineRule="auto"/>
              <w:rPr>
                <w:rFonts w:eastAsia="Times New Roman" w:cs="Times New Roman"/>
                <w:i/>
                <w:iCs/>
                <w:color w:val="000000"/>
                <w:sz w:val="20"/>
                <w:szCs w:val="20"/>
              </w:rPr>
            </w:pPr>
            <w:r>
              <w:rPr>
                <w:rFonts w:eastAsia="Times New Roman" w:cs="Times New Roman"/>
                <w:color w:val="000000"/>
                <w:sz w:val="20"/>
                <w:szCs w:val="20"/>
              </w:rPr>
              <w:t>3</w:t>
            </w:r>
            <w:r w:rsidR="003D61BD" w:rsidRPr="00CA2814">
              <w:rPr>
                <w:rFonts w:eastAsia="Times New Roman" w:cs="Times New Roman"/>
                <w:color w:val="000000"/>
                <w:sz w:val="20"/>
                <w:szCs w:val="20"/>
              </w:rPr>
              <w:t>0</w:t>
            </w:r>
            <w:r>
              <w:rPr>
                <w:rFonts w:eastAsia="Times New Roman" w:cs="Times New Roman"/>
                <w:color w:val="000000"/>
                <w:sz w:val="20"/>
                <w:szCs w:val="20"/>
              </w:rPr>
              <w:t>+</w:t>
            </w:r>
          </w:p>
        </w:tc>
        <w:tc>
          <w:tcPr>
            <w:tcW w:w="1300" w:type="dxa"/>
            <w:tcBorders>
              <w:top w:val="nil"/>
              <w:left w:val="nil"/>
              <w:bottom w:val="nil"/>
              <w:right w:val="nil"/>
            </w:tcBorders>
            <w:shd w:val="clear" w:color="auto" w:fill="auto"/>
            <w:noWrap/>
            <w:hideMark/>
          </w:tcPr>
          <w:p w14:paraId="1A36F99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4A11F4F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2.21</w:t>
            </w:r>
          </w:p>
        </w:tc>
        <w:tc>
          <w:tcPr>
            <w:tcW w:w="1300" w:type="dxa"/>
            <w:tcBorders>
              <w:top w:val="nil"/>
              <w:left w:val="nil"/>
              <w:bottom w:val="nil"/>
              <w:right w:val="nil"/>
            </w:tcBorders>
            <w:shd w:val="clear" w:color="auto" w:fill="auto"/>
            <w:noWrap/>
            <w:hideMark/>
          </w:tcPr>
          <w:p w14:paraId="2DEE884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2010</w:t>
            </w:r>
          </w:p>
        </w:tc>
        <w:tc>
          <w:tcPr>
            <w:tcW w:w="1300" w:type="dxa"/>
            <w:tcBorders>
              <w:top w:val="nil"/>
              <w:left w:val="nil"/>
              <w:bottom w:val="nil"/>
              <w:right w:val="nil"/>
            </w:tcBorders>
            <w:shd w:val="clear" w:color="auto" w:fill="auto"/>
            <w:noWrap/>
            <w:hideMark/>
          </w:tcPr>
          <w:p w14:paraId="32EF1DFB"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0.0297</w:t>
            </w:r>
          </w:p>
        </w:tc>
        <w:tc>
          <w:tcPr>
            <w:tcW w:w="1300" w:type="dxa"/>
            <w:tcBorders>
              <w:top w:val="nil"/>
              <w:left w:val="nil"/>
              <w:bottom w:val="nil"/>
              <w:right w:val="nil"/>
            </w:tcBorders>
            <w:shd w:val="clear" w:color="auto" w:fill="auto"/>
            <w:noWrap/>
            <w:hideMark/>
          </w:tcPr>
          <w:p w14:paraId="1A5DE84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0.66</w:t>
            </w:r>
          </w:p>
        </w:tc>
      </w:tr>
      <w:tr w:rsidR="003D61BD" w:rsidRPr="00CA2814" w14:paraId="3734FF9D" w14:textId="77777777" w:rsidTr="00CA2814">
        <w:trPr>
          <w:trHeight w:val="300"/>
        </w:trPr>
        <w:tc>
          <w:tcPr>
            <w:tcW w:w="2940" w:type="dxa"/>
            <w:tcBorders>
              <w:top w:val="nil"/>
              <w:left w:val="nil"/>
              <w:bottom w:val="nil"/>
              <w:right w:val="nil"/>
            </w:tcBorders>
            <w:shd w:val="clear" w:color="auto" w:fill="auto"/>
            <w:noWrap/>
            <w:hideMark/>
          </w:tcPr>
          <w:p w14:paraId="04EFE040"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Phyllota</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phylicoides</w:t>
            </w:r>
            <w:proofErr w:type="spellEnd"/>
          </w:p>
        </w:tc>
        <w:tc>
          <w:tcPr>
            <w:tcW w:w="1398" w:type="dxa"/>
            <w:tcBorders>
              <w:top w:val="nil"/>
              <w:left w:val="nil"/>
              <w:bottom w:val="nil"/>
              <w:right w:val="nil"/>
            </w:tcBorders>
            <w:shd w:val="clear" w:color="auto" w:fill="auto"/>
            <w:noWrap/>
            <w:hideMark/>
          </w:tcPr>
          <w:p w14:paraId="017A9B72"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Fabaceae</w:t>
            </w:r>
            <w:proofErr w:type="spellEnd"/>
          </w:p>
        </w:tc>
        <w:tc>
          <w:tcPr>
            <w:tcW w:w="1300" w:type="dxa"/>
            <w:tcBorders>
              <w:top w:val="nil"/>
              <w:left w:val="nil"/>
              <w:bottom w:val="nil"/>
              <w:right w:val="nil"/>
            </w:tcBorders>
            <w:shd w:val="clear" w:color="auto" w:fill="auto"/>
            <w:noWrap/>
            <w:hideMark/>
          </w:tcPr>
          <w:p w14:paraId="57AA0DA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PHPH</w:t>
            </w:r>
          </w:p>
        </w:tc>
        <w:tc>
          <w:tcPr>
            <w:tcW w:w="1300" w:type="dxa"/>
            <w:tcBorders>
              <w:top w:val="nil"/>
              <w:left w:val="nil"/>
              <w:bottom w:val="nil"/>
              <w:right w:val="nil"/>
            </w:tcBorders>
            <w:shd w:val="clear" w:color="auto" w:fill="auto"/>
            <w:noWrap/>
            <w:hideMark/>
          </w:tcPr>
          <w:p w14:paraId="31D9893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0172035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0DF6B37E"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1.71</w:t>
            </w:r>
          </w:p>
        </w:tc>
        <w:tc>
          <w:tcPr>
            <w:tcW w:w="1300" w:type="dxa"/>
            <w:tcBorders>
              <w:top w:val="nil"/>
              <w:left w:val="nil"/>
              <w:bottom w:val="nil"/>
              <w:right w:val="nil"/>
            </w:tcBorders>
            <w:shd w:val="clear" w:color="auto" w:fill="auto"/>
            <w:noWrap/>
            <w:hideMark/>
          </w:tcPr>
          <w:p w14:paraId="4C50938F"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1630</w:t>
            </w:r>
          </w:p>
        </w:tc>
        <w:tc>
          <w:tcPr>
            <w:tcW w:w="1300" w:type="dxa"/>
            <w:tcBorders>
              <w:top w:val="nil"/>
              <w:left w:val="nil"/>
              <w:bottom w:val="nil"/>
              <w:right w:val="nil"/>
            </w:tcBorders>
            <w:shd w:val="clear" w:color="auto" w:fill="auto"/>
            <w:noWrap/>
            <w:hideMark/>
          </w:tcPr>
          <w:p w14:paraId="4A39AF6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0.0174</w:t>
            </w:r>
          </w:p>
        </w:tc>
        <w:tc>
          <w:tcPr>
            <w:tcW w:w="1300" w:type="dxa"/>
            <w:tcBorders>
              <w:top w:val="nil"/>
              <w:left w:val="nil"/>
              <w:bottom w:val="nil"/>
              <w:right w:val="nil"/>
            </w:tcBorders>
            <w:shd w:val="clear" w:color="auto" w:fill="auto"/>
            <w:noWrap/>
            <w:hideMark/>
          </w:tcPr>
          <w:p w14:paraId="220BBBE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0.85</w:t>
            </w:r>
          </w:p>
        </w:tc>
      </w:tr>
      <w:tr w:rsidR="003D61BD" w:rsidRPr="00CA2814" w14:paraId="7F86062E" w14:textId="77777777" w:rsidTr="00CA2814">
        <w:trPr>
          <w:trHeight w:val="300"/>
        </w:trPr>
        <w:tc>
          <w:tcPr>
            <w:tcW w:w="2940" w:type="dxa"/>
            <w:tcBorders>
              <w:top w:val="nil"/>
              <w:left w:val="nil"/>
              <w:bottom w:val="nil"/>
              <w:right w:val="nil"/>
            </w:tcBorders>
            <w:shd w:val="clear" w:color="auto" w:fill="auto"/>
            <w:noWrap/>
            <w:hideMark/>
          </w:tcPr>
          <w:p w14:paraId="073EEA54"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Pimelea</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linifolia</w:t>
            </w:r>
            <w:proofErr w:type="spellEnd"/>
          </w:p>
        </w:tc>
        <w:tc>
          <w:tcPr>
            <w:tcW w:w="1398" w:type="dxa"/>
            <w:tcBorders>
              <w:top w:val="nil"/>
              <w:left w:val="nil"/>
              <w:bottom w:val="nil"/>
              <w:right w:val="nil"/>
            </w:tcBorders>
            <w:shd w:val="clear" w:color="auto" w:fill="auto"/>
            <w:noWrap/>
            <w:hideMark/>
          </w:tcPr>
          <w:p w14:paraId="13B04626"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Thymelaeaceae</w:t>
            </w:r>
            <w:proofErr w:type="spellEnd"/>
          </w:p>
        </w:tc>
        <w:tc>
          <w:tcPr>
            <w:tcW w:w="1300" w:type="dxa"/>
            <w:tcBorders>
              <w:top w:val="nil"/>
              <w:left w:val="nil"/>
              <w:bottom w:val="nil"/>
              <w:right w:val="nil"/>
            </w:tcBorders>
            <w:shd w:val="clear" w:color="auto" w:fill="auto"/>
            <w:noWrap/>
            <w:hideMark/>
          </w:tcPr>
          <w:p w14:paraId="6C7FEB08"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PILI</w:t>
            </w:r>
          </w:p>
        </w:tc>
        <w:tc>
          <w:tcPr>
            <w:tcW w:w="1300" w:type="dxa"/>
            <w:tcBorders>
              <w:top w:val="nil"/>
              <w:left w:val="nil"/>
              <w:bottom w:val="nil"/>
              <w:right w:val="nil"/>
            </w:tcBorders>
            <w:shd w:val="clear" w:color="auto" w:fill="auto"/>
            <w:noWrap/>
            <w:hideMark/>
          </w:tcPr>
          <w:p w14:paraId="026879D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7</w:t>
            </w:r>
          </w:p>
        </w:tc>
        <w:tc>
          <w:tcPr>
            <w:tcW w:w="1300" w:type="dxa"/>
            <w:tcBorders>
              <w:top w:val="nil"/>
              <w:left w:val="nil"/>
              <w:bottom w:val="nil"/>
              <w:right w:val="nil"/>
            </w:tcBorders>
            <w:shd w:val="clear" w:color="auto" w:fill="auto"/>
            <w:noWrap/>
            <w:hideMark/>
          </w:tcPr>
          <w:p w14:paraId="7D16B7D1"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w:t>
            </w:r>
          </w:p>
        </w:tc>
        <w:tc>
          <w:tcPr>
            <w:tcW w:w="1300" w:type="dxa"/>
            <w:tcBorders>
              <w:top w:val="nil"/>
              <w:left w:val="nil"/>
              <w:bottom w:val="nil"/>
              <w:right w:val="nil"/>
            </w:tcBorders>
            <w:shd w:val="clear" w:color="auto" w:fill="auto"/>
            <w:noWrap/>
            <w:hideMark/>
          </w:tcPr>
          <w:p w14:paraId="6B96CC27"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0.72</w:t>
            </w:r>
          </w:p>
        </w:tc>
        <w:tc>
          <w:tcPr>
            <w:tcW w:w="1300" w:type="dxa"/>
            <w:tcBorders>
              <w:top w:val="nil"/>
              <w:left w:val="nil"/>
              <w:bottom w:val="nil"/>
              <w:right w:val="nil"/>
            </w:tcBorders>
            <w:shd w:val="clear" w:color="auto" w:fill="auto"/>
            <w:noWrap/>
            <w:hideMark/>
          </w:tcPr>
          <w:p w14:paraId="1322F56C"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542</w:t>
            </w:r>
          </w:p>
        </w:tc>
        <w:tc>
          <w:tcPr>
            <w:tcW w:w="1300" w:type="dxa"/>
            <w:tcBorders>
              <w:top w:val="nil"/>
              <w:left w:val="nil"/>
              <w:bottom w:val="nil"/>
              <w:right w:val="nil"/>
            </w:tcBorders>
            <w:shd w:val="clear" w:color="auto" w:fill="auto"/>
            <w:noWrap/>
            <w:hideMark/>
          </w:tcPr>
          <w:p w14:paraId="3F2DF073"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0.0086</w:t>
            </w:r>
          </w:p>
        </w:tc>
        <w:tc>
          <w:tcPr>
            <w:tcW w:w="1300" w:type="dxa"/>
            <w:tcBorders>
              <w:top w:val="nil"/>
              <w:left w:val="nil"/>
              <w:bottom w:val="nil"/>
              <w:right w:val="nil"/>
            </w:tcBorders>
            <w:shd w:val="clear" w:color="auto" w:fill="auto"/>
            <w:noWrap/>
            <w:hideMark/>
          </w:tcPr>
          <w:p w14:paraId="606E38CD"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0.84</w:t>
            </w:r>
          </w:p>
        </w:tc>
      </w:tr>
      <w:tr w:rsidR="003D61BD" w:rsidRPr="00CA2814" w14:paraId="34FAF7D7" w14:textId="77777777" w:rsidTr="00CA2814">
        <w:trPr>
          <w:trHeight w:val="300"/>
        </w:trPr>
        <w:tc>
          <w:tcPr>
            <w:tcW w:w="2940" w:type="dxa"/>
            <w:tcBorders>
              <w:top w:val="nil"/>
              <w:left w:val="nil"/>
              <w:bottom w:val="nil"/>
              <w:right w:val="nil"/>
            </w:tcBorders>
            <w:shd w:val="clear" w:color="auto" w:fill="auto"/>
            <w:noWrap/>
            <w:hideMark/>
          </w:tcPr>
          <w:p w14:paraId="53A820A0" w14:textId="77777777" w:rsidR="003D61BD" w:rsidRPr="00CA2814" w:rsidRDefault="003D61BD" w:rsidP="006E3FB8">
            <w:pPr>
              <w:spacing w:after="0" w:line="480" w:lineRule="auto"/>
              <w:rPr>
                <w:rFonts w:eastAsia="Times New Roman" w:cs="Times New Roman"/>
                <w:i/>
                <w:iCs/>
                <w:color w:val="000000"/>
                <w:sz w:val="20"/>
                <w:szCs w:val="20"/>
              </w:rPr>
            </w:pPr>
            <w:proofErr w:type="spellStart"/>
            <w:r w:rsidRPr="00CA2814">
              <w:rPr>
                <w:rFonts w:eastAsia="Times New Roman" w:cs="Times New Roman"/>
                <w:i/>
                <w:iCs/>
                <w:color w:val="000000"/>
                <w:sz w:val="20"/>
                <w:szCs w:val="20"/>
              </w:rPr>
              <w:t>Pultenaea</w:t>
            </w:r>
            <w:proofErr w:type="spellEnd"/>
            <w:r w:rsidRPr="00CA2814">
              <w:rPr>
                <w:rFonts w:eastAsia="Times New Roman" w:cs="Times New Roman"/>
                <w:i/>
                <w:iCs/>
                <w:color w:val="000000"/>
                <w:sz w:val="20"/>
                <w:szCs w:val="20"/>
              </w:rPr>
              <w:t xml:space="preserve"> </w:t>
            </w:r>
            <w:proofErr w:type="spellStart"/>
            <w:r w:rsidRPr="00CA2814">
              <w:rPr>
                <w:rFonts w:eastAsia="Times New Roman" w:cs="Times New Roman"/>
                <w:i/>
                <w:iCs/>
                <w:color w:val="000000"/>
                <w:sz w:val="20"/>
                <w:szCs w:val="20"/>
              </w:rPr>
              <w:t>tuberculata</w:t>
            </w:r>
            <w:proofErr w:type="spellEnd"/>
          </w:p>
        </w:tc>
        <w:tc>
          <w:tcPr>
            <w:tcW w:w="1398" w:type="dxa"/>
            <w:tcBorders>
              <w:top w:val="nil"/>
              <w:left w:val="nil"/>
              <w:bottom w:val="nil"/>
              <w:right w:val="nil"/>
            </w:tcBorders>
            <w:shd w:val="clear" w:color="auto" w:fill="auto"/>
            <w:noWrap/>
            <w:hideMark/>
          </w:tcPr>
          <w:p w14:paraId="73F87529" w14:textId="77777777" w:rsidR="003D61BD" w:rsidRPr="00CA2814" w:rsidRDefault="003D61BD" w:rsidP="006E3FB8">
            <w:pPr>
              <w:keepNext/>
              <w:keepLines/>
              <w:spacing w:before="200" w:after="0" w:line="480" w:lineRule="auto"/>
              <w:outlineLvl w:val="6"/>
              <w:rPr>
                <w:rFonts w:eastAsia="Times New Roman" w:cs="Times New Roman"/>
                <w:i/>
                <w:iCs/>
                <w:color w:val="000000"/>
                <w:sz w:val="20"/>
                <w:szCs w:val="20"/>
              </w:rPr>
            </w:pPr>
            <w:proofErr w:type="spellStart"/>
            <w:r w:rsidRPr="00CA2814">
              <w:rPr>
                <w:rFonts w:eastAsia="Times New Roman" w:cs="Times New Roman"/>
                <w:color w:val="000000"/>
                <w:sz w:val="20"/>
                <w:szCs w:val="20"/>
              </w:rPr>
              <w:t>Fabaceae</w:t>
            </w:r>
            <w:proofErr w:type="spellEnd"/>
          </w:p>
        </w:tc>
        <w:tc>
          <w:tcPr>
            <w:tcW w:w="1300" w:type="dxa"/>
            <w:tcBorders>
              <w:top w:val="nil"/>
              <w:left w:val="nil"/>
              <w:bottom w:val="nil"/>
              <w:right w:val="nil"/>
            </w:tcBorders>
            <w:shd w:val="clear" w:color="auto" w:fill="auto"/>
            <w:noWrap/>
            <w:hideMark/>
          </w:tcPr>
          <w:p w14:paraId="1DB39A5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PUTU</w:t>
            </w:r>
          </w:p>
        </w:tc>
        <w:tc>
          <w:tcPr>
            <w:tcW w:w="1300" w:type="dxa"/>
            <w:tcBorders>
              <w:top w:val="nil"/>
              <w:left w:val="nil"/>
              <w:bottom w:val="nil"/>
              <w:right w:val="nil"/>
            </w:tcBorders>
            <w:shd w:val="clear" w:color="auto" w:fill="auto"/>
            <w:noWrap/>
            <w:hideMark/>
          </w:tcPr>
          <w:p w14:paraId="0E349336"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30</w:t>
            </w:r>
          </w:p>
        </w:tc>
        <w:tc>
          <w:tcPr>
            <w:tcW w:w="1300" w:type="dxa"/>
            <w:tcBorders>
              <w:top w:val="nil"/>
              <w:left w:val="nil"/>
              <w:bottom w:val="nil"/>
              <w:right w:val="nil"/>
            </w:tcBorders>
            <w:shd w:val="clear" w:color="auto" w:fill="auto"/>
            <w:noWrap/>
            <w:hideMark/>
          </w:tcPr>
          <w:p w14:paraId="12003A6A"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2.4</w:t>
            </w:r>
          </w:p>
        </w:tc>
        <w:tc>
          <w:tcPr>
            <w:tcW w:w="1300" w:type="dxa"/>
            <w:tcBorders>
              <w:top w:val="nil"/>
              <w:left w:val="nil"/>
              <w:bottom w:val="nil"/>
              <w:right w:val="nil"/>
            </w:tcBorders>
            <w:shd w:val="clear" w:color="auto" w:fill="auto"/>
            <w:noWrap/>
            <w:hideMark/>
          </w:tcPr>
          <w:p w14:paraId="2DCDA609"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1.27</w:t>
            </w:r>
          </w:p>
        </w:tc>
        <w:tc>
          <w:tcPr>
            <w:tcW w:w="1300" w:type="dxa"/>
            <w:tcBorders>
              <w:top w:val="nil"/>
              <w:left w:val="nil"/>
              <w:bottom w:val="nil"/>
              <w:right w:val="nil"/>
            </w:tcBorders>
            <w:shd w:val="clear" w:color="auto" w:fill="auto"/>
            <w:noWrap/>
            <w:hideMark/>
          </w:tcPr>
          <w:p w14:paraId="45678395"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1420</w:t>
            </w:r>
          </w:p>
        </w:tc>
        <w:tc>
          <w:tcPr>
            <w:tcW w:w="1300" w:type="dxa"/>
            <w:tcBorders>
              <w:top w:val="nil"/>
              <w:left w:val="nil"/>
              <w:bottom w:val="nil"/>
              <w:right w:val="nil"/>
            </w:tcBorders>
            <w:shd w:val="clear" w:color="auto" w:fill="auto"/>
            <w:noWrap/>
            <w:hideMark/>
          </w:tcPr>
          <w:p w14:paraId="2F2FBC94"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0.0101</w:t>
            </w:r>
          </w:p>
        </w:tc>
        <w:tc>
          <w:tcPr>
            <w:tcW w:w="1300" w:type="dxa"/>
            <w:tcBorders>
              <w:top w:val="nil"/>
              <w:left w:val="nil"/>
              <w:bottom w:val="nil"/>
              <w:right w:val="nil"/>
            </w:tcBorders>
            <w:shd w:val="clear" w:color="auto" w:fill="auto"/>
            <w:noWrap/>
            <w:hideMark/>
          </w:tcPr>
          <w:p w14:paraId="55623E40" w14:textId="77777777" w:rsidR="003D61BD" w:rsidRPr="00CA2814" w:rsidRDefault="003D61BD" w:rsidP="006E3FB8">
            <w:pPr>
              <w:spacing w:after="0" w:line="480" w:lineRule="auto"/>
              <w:rPr>
                <w:rFonts w:eastAsia="Times New Roman" w:cs="Times New Roman"/>
                <w:i/>
                <w:iCs/>
                <w:color w:val="000000"/>
                <w:sz w:val="20"/>
                <w:szCs w:val="20"/>
              </w:rPr>
            </w:pPr>
            <w:r w:rsidRPr="00CA2814">
              <w:rPr>
                <w:rFonts w:eastAsia="Times New Roman" w:cs="Times New Roman"/>
                <w:color w:val="000000"/>
                <w:sz w:val="20"/>
                <w:szCs w:val="20"/>
              </w:rPr>
              <w:t>0.89</w:t>
            </w:r>
          </w:p>
        </w:tc>
      </w:tr>
    </w:tbl>
    <w:p w14:paraId="39A76BBE" w14:textId="77777777" w:rsidR="003D61BD" w:rsidRDefault="003D61BD" w:rsidP="006E3FB8">
      <w:pPr>
        <w:spacing w:line="480" w:lineRule="auto"/>
        <w:sectPr w:rsidR="003D61BD" w:rsidSect="000E4764">
          <w:pgSz w:w="16840" w:h="11901" w:orient="landscape"/>
          <w:pgMar w:top="851" w:right="1440" w:bottom="1440" w:left="1440" w:header="709" w:footer="709" w:gutter="0"/>
          <w:cols w:space="708"/>
          <w:docGrid w:linePitch="360"/>
        </w:sectPr>
      </w:pPr>
    </w:p>
    <w:p w14:paraId="010D7E2A" w14:textId="77777777" w:rsidR="00A05139" w:rsidRDefault="00931833" w:rsidP="006E3FB8">
      <w:pPr>
        <w:spacing w:line="480" w:lineRule="auto"/>
        <w:rPr>
          <w:ins w:id="421" w:author="Daniel Falster" w:date="2017-09-07T14:20:00Z"/>
        </w:rPr>
      </w:pPr>
      <w:r w:rsidRPr="000E4764">
        <w:rPr>
          <w:b/>
        </w:rPr>
        <w:t>Figure 1:</w:t>
      </w:r>
      <w:r>
        <w:t xml:space="preserve"> </w:t>
      </w:r>
      <w:r w:rsidR="00B5796D">
        <w:t>P</w:t>
      </w:r>
      <w:r w:rsidR="00B64DA4">
        <w:t>ossible reproductive allocation schedules</w:t>
      </w:r>
      <w:r w:rsidR="00581998">
        <w:t xml:space="preserve">. Panels show </w:t>
      </w:r>
      <w:r w:rsidR="00B5796D">
        <w:t>a) a b</w:t>
      </w:r>
      <w:r w:rsidR="00581998">
        <w:t xml:space="preserve">ig-bang strategy; b) a graded strategy that eventually reaches full allocation to reproduction; c) a graded strategy where growth continues </w:t>
      </w:r>
      <w:r w:rsidR="00E5537F">
        <w:t>indefinitely</w:t>
      </w:r>
      <w:r w:rsidR="00581998">
        <w:t xml:space="preserve">. </w:t>
      </w:r>
      <w:r w:rsidR="00C1447A">
        <w:t>A</w:t>
      </w:r>
      <w:r w:rsidR="00581998">
        <w:t xml:space="preserve">dapted from </w:t>
      </w:r>
      <w:proofErr w:type="spellStart"/>
      <w:r w:rsidR="00C1447A">
        <w:t>Wenk</w:t>
      </w:r>
      <w:proofErr w:type="spellEnd"/>
      <w:r w:rsidR="00C1447A">
        <w:t xml:space="preserve"> &amp; </w:t>
      </w:r>
      <w:r w:rsidR="00C1447A" w:rsidRPr="00C1447A">
        <w:t>Falster</w:t>
      </w:r>
      <w:r w:rsidR="00C1447A">
        <w:t xml:space="preserve"> </w:t>
      </w:r>
      <w:r w:rsidR="00581998">
        <w:t>(</w:t>
      </w:r>
      <w:r w:rsidR="00C1447A">
        <w:t>2015</w:t>
      </w:r>
      <w:r w:rsidR="00581998">
        <w:t>)</w:t>
      </w:r>
      <w:r w:rsidR="00C1447A">
        <w:t>.</w:t>
      </w:r>
    </w:p>
    <w:p w14:paraId="7E649ABD" w14:textId="7DADD36B" w:rsidR="00931833" w:rsidRDefault="00A05139" w:rsidP="006E3FB8">
      <w:pPr>
        <w:spacing w:line="480" w:lineRule="auto"/>
      </w:pPr>
      <w:ins w:id="422" w:author="Daniel Falster" w:date="2017-09-07T14:20:00Z">
        <w:r>
          <w:rPr>
            <w:noProof/>
            <w:lang w:val="en-US"/>
          </w:rPr>
          <w:drawing>
            <wp:inline distT="0" distB="0" distL="0" distR="0" wp14:anchorId="30A394F2" wp14:editId="04DEBF29">
              <wp:extent cx="5723255" cy="1905000"/>
              <wp:effectExtent l="0" t="0" r="0" b="0"/>
              <wp:docPr id="21" name="Picture 21" descr="Macintosh HD:Users:dfalster:Dropbox:_research:active:Wenk-Reproductive_Allocation_Kuringgai:ms:RA:figures:schematic.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dfalster:Dropbox:_research:active:Wenk-Reproductive_Allocation_Kuringgai:ms:RA:figures:schematic.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1905000"/>
                      </a:xfrm>
                      <a:prstGeom prst="rect">
                        <a:avLst/>
                      </a:prstGeom>
                      <a:noFill/>
                      <a:ln>
                        <a:noFill/>
                      </a:ln>
                    </pic:spPr>
                  </pic:pic>
                </a:graphicData>
              </a:graphic>
            </wp:inline>
          </w:drawing>
        </w:r>
      </w:ins>
    </w:p>
    <w:p w14:paraId="7E128077" w14:textId="2CA0812B" w:rsidR="00931833" w:rsidRDefault="00931833" w:rsidP="006E3FB8">
      <w:pPr>
        <w:spacing w:line="480" w:lineRule="auto"/>
      </w:pPr>
    </w:p>
    <w:p w14:paraId="7824C89F" w14:textId="6DE5FA90" w:rsidR="00FB7008" w:rsidRDefault="00FB7008" w:rsidP="006E3FB8">
      <w:pPr>
        <w:spacing w:line="480" w:lineRule="auto"/>
        <w:sectPr w:rsidR="00FB7008">
          <w:pgSz w:w="11906" w:h="16838"/>
          <w:pgMar w:top="1440" w:right="1440" w:bottom="1440" w:left="1440" w:header="708" w:footer="708" w:gutter="0"/>
          <w:cols w:space="708"/>
          <w:docGrid w:linePitch="360"/>
        </w:sectPr>
      </w:pPr>
    </w:p>
    <w:p w14:paraId="05964BA3" w14:textId="77777777" w:rsidR="0005509C" w:rsidRDefault="0005509C" w:rsidP="006E3FB8">
      <w:pPr>
        <w:spacing w:line="480" w:lineRule="auto"/>
      </w:pPr>
    </w:p>
    <w:p w14:paraId="4A4A6A2F" w14:textId="03C40BC2" w:rsidR="00387AE7" w:rsidRDefault="00370FEC" w:rsidP="006E3FB8">
      <w:pPr>
        <w:spacing w:line="480" w:lineRule="auto"/>
      </w:pPr>
      <w:r w:rsidRPr="000E4764">
        <w:rPr>
          <w:b/>
        </w:rPr>
        <w:t xml:space="preserve">Figure </w:t>
      </w:r>
      <w:r w:rsidR="008A1C9E" w:rsidRPr="000E4764">
        <w:rPr>
          <w:b/>
        </w:rPr>
        <w:t>2</w:t>
      </w:r>
      <w:r w:rsidR="00931833" w:rsidRPr="000E4764">
        <w:rPr>
          <w:b/>
        </w:rPr>
        <w:t>:</w:t>
      </w:r>
      <w:r w:rsidR="00FB7008">
        <w:t xml:space="preserve"> </w:t>
      </w:r>
      <w:del w:id="423" w:author="Daniel Falster" w:date="2017-09-07T13:19:00Z">
        <w:r w:rsidR="005A317C" w:rsidDel="00B20BA7">
          <w:delText xml:space="preserve">Plant </w:delText>
        </w:r>
      </w:del>
      <w:ins w:id="424" w:author="Daniel Falster" w:date="2017-09-07T13:19:00Z">
        <w:r w:rsidR="00B20BA7">
          <w:t xml:space="preserve">Annual </w:t>
        </w:r>
      </w:ins>
      <w:r w:rsidR="005A317C">
        <w:t xml:space="preserve">investment in reproduction, </w:t>
      </w:r>
      <w:r w:rsidR="00B5796D">
        <w:t xml:space="preserve">leaf </w:t>
      </w:r>
      <w:r w:rsidR="005A317C">
        <w:t xml:space="preserve">replacement </w:t>
      </w:r>
      <w:r w:rsidR="00B5796D">
        <w:t xml:space="preserve">and leaf expansion </w:t>
      </w:r>
      <w:del w:id="425" w:author="Daniel Falster" w:date="2017-09-07T13:19:00Z">
        <w:r w:rsidR="00B5796D" w:rsidRPr="00B5796D" w:rsidDel="00B20BA7">
          <w:delText>with respect to</w:delText>
        </w:r>
        <w:r w:rsidR="00B5796D" w:rsidDel="00B20BA7">
          <w:delText xml:space="preserve"> height, </w:delText>
        </w:r>
      </w:del>
      <w:r w:rsidR="00B5796D">
        <w:t xml:space="preserve">for </w:t>
      </w:r>
      <w:ins w:id="426" w:author="Daniel Falster" w:date="2017-09-07T13:18:00Z">
        <w:r w:rsidR="00B20BA7">
          <w:t xml:space="preserve"> individuals from </w:t>
        </w:r>
      </w:ins>
      <w:r w:rsidR="00B5796D">
        <w:t xml:space="preserve">14 study </w:t>
      </w:r>
      <w:r w:rsidR="00B5796D" w:rsidRPr="00B5796D">
        <w:t>species</w:t>
      </w:r>
      <w:r w:rsidR="00B5796D">
        <w:t xml:space="preserve">. </w:t>
      </w:r>
      <w:del w:id="427" w:author="Daniel Falster" w:date="2017-09-07T13:17:00Z">
        <w:r w:rsidR="00B5796D" w:rsidDel="00B20BA7">
          <w:delText xml:space="preserve">Full </w:delText>
        </w:r>
        <w:r w:rsidR="00B5796D" w:rsidRPr="00B5796D" w:rsidDel="00B20BA7">
          <w:delText>species</w:delText>
        </w:r>
        <w:r w:rsidR="00B5796D" w:rsidDel="00B20BA7">
          <w:delText xml:space="preserve"> names are given in Table 1.</w:delText>
        </w:r>
      </w:del>
      <w:del w:id="428" w:author="Daniel Falster" w:date="2017-09-07T13:18:00Z">
        <w:r w:rsidR="00B5796D" w:rsidDel="00B20BA7">
          <w:delText xml:space="preserve"> </w:delText>
        </w:r>
      </w:del>
      <w:r w:rsidR="00387AE7">
        <w:rPr>
          <w:rFonts w:cs="Times New Roman"/>
        </w:rPr>
        <w:t>S</w:t>
      </w:r>
      <w:r w:rsidR="00387AE7" w:rsidRPr="0005509C">
        <w:rPr>
          <w:rFonts w:cs="Times New Roman"/>
        </w:rPr>
        <w:t xml:space="preserve">pecies are </w:t>
      </w:r>
      <w:r w:rsidR="00B5796D">
        <w:rPr>
          <w:rFonts w:cs="Times New Roman"/>
        </w:rPr>
        <w:t>shown in order</w:t>
      </w:r>
      <w:r w:rsidR="00387AE7" w:rsidRPr="0005509C">
        <w:rPr>
          <w:rFonts w:cs="Times New Roman"/>
        </w:rPr>
        <w:t xml:space="preserve"> from top to bottom based on </w:t>
      </w:r>
      <w:r w:rsidR="00387AE7">
        <w:rPr>
          <w:rFonts w:cs="Times New Roman"/>
        </w:rPr>
        <w:t xml:space="preserve">their </w:t>
      </w:r>
      <w:r w:rsidR="00B5796D">
        <w:rPr>
          <w:rFonts w:cs="Times New Roman"/>
        </w:rPr>
        <w:t>a</w:t>
      </w:r>
      <w:r w:rsidR="00387AE7" w:rsidRPr="00AC3A6E">
        <w:rPr>
          <w:rFonts w:cs="Times New Roman"/>
        </w:rPr>
        <w:t>ge at maturation</w:t>
      </w:r>
      <w:r w:rsidR="00387AE7">
        <w:rPr>
          <w:rFonts w:cs="Times New Roman"/>
        </w:rPr>
        <w:t xml:space="preserve"> (Table 1).</w:t>
      </w:r>
      <w:ins w:id="429" w:author="Daniel Falster" w:date="2017-09-07T13:15:00Z">
        <w:r w:rsidR="00B20BA7">
          <w:rPr>
            <w:rFonts w:cs="Times New Roman"/>
          </w:rPr>
          <w:t xml:space="preserve"> </w:t>
        </w:r>
      </w:ins>
      <w:ins w:id="430" w:author="Daniel Falster" w:date="2017-09-07T13:18:00Z">
        <w:r w:rsidR="00B20BA7">
          <w:t xml:space="preserve">Points show investment into different. The black lines indicate the </w:t>
        </w:r>
      </w:ins>
      <w:ins w:id="431" w:author="Daniel Falster" w:date="2017-09-07T13:20:00Z">
        <w:r w:rsidR="00B20BA7">
          <w:t xml:space="preserve">increase in leaf replacement that would be needed for a plant to replace all of it’s lost leaf area. </w:t>
        </w:r>
      </w:ins>
      <w:ins w:id="432" w:author="Daniel Falster" w:date="2017-09-07T13:15:00Z">
        <w:r w:rsidR="00B20BA7">
          <w:rPr>
            <w:rFonts w:cs="Times New Roman"/>
          </w:rPr>
          <w:t xml:space="preserve">Note the log-scaling of x and y axes. On the y axis we have also shown in grey, locations where </w:t>
        </w:r>
      </w:ins>
      <w:ins w:id="433" w:author="Daniel Falster" w:date="2017-09-07T13:16:00Z">
        <w:r w:rsidR="00B20BA7">
          <w:rPr>
            <w:rFonts w:cs="Times New Roman"/>
          </w:rPr>
          <w:t xml:space="preserve">investment was recoded as zero for a given tissue. These values do not naturally display on a log scale and so are shown in a </w:t>
        </w:r>
      </w:ins>
      <w:ins w:id="434" w:author="Daniel Falster" w:date="2017-09-07T13:17:00Z">
        <w:r w:rsidR="00B20BA7">
          <w:rPr>
            <w:rFonts w:cs="Times New Roman"/>
          </w:rPr>
          <w:t>separate</w:t>
        </w:r>
      </w:ins>
      <w:ins w:id="435" w:author="Daniel Falster" w:date="2017-09-07T13:21:00Z">
        <w:r w:rsidR="00B20BA7">
          <w:rPr>
            <w:rFonts w:cs="Times New Roman"/>
          </w:rPr>
          <w:t>d</w:t>
        </w:r>
      </w:ins>
      <w:ins w:id="436" w:author="Daniel Falster" w:date="2017-09-07T13:16:00Z">
        <w:r w:rsidR="00B20BA7">
          <w:rPr>
            <w:rFonts w:cs="Times New Roman"/>
          </w:rPr>
          <w:t xml:space="preserve"> </w:t>
        </w:r>
      </w:ins>
      <w:ins w:id="437" w:author="Daniel Falster" w:date="2017-09-07T13:21:00Z">
        <w:r w:rsidR="00B20BA7">
          <w:rPr>
            <w:rFonts w:cs="Times New Roman"/>
          </w:rPr>
          <w:t>region</w:t>
        </w:r>
      </w:ins>
      <w:ins w:id="438" w:author="Daniel Falster" w:date="2017-09-07T13:16:00Z">
        <w:r w:rsidR="00B20BA7">
          <w:rPr>
            <w:rFonts w:cs="Times New Roman"/>
          </w:rPr>
          <w:t xml:space="preserve">. </w:t>
        </w:r>
      </w:ins>
    </w:p>
    <w:p w14:paraId="516EB535" w14:textId="1300EA47" w:rsidR="00D441FB" w:rsidRDefault="003D54EA" w:rsidP="006E3FB8">
      <w:pPr>
        <w:spacing w:line="480" w:lineRule="auto"/>
      </w:pPr>
      <w:ins w:id="439" w:author="Daniel Falster" w:date="2017-09-07T14:14:00Z">
        <w:r w:rsidRPr="003D54EA">
          <w:rPr>
            <w:noProof/>
            <w:lang w:val="en-US"/>
          </w:rPr>
          <w:drawing>
            <wp:inline distT="0" distB="0" distL="0" distR="0" wp14:anchorId="25286A21" wp14:editId="1A7C40A4">
              <wp:extent cx="8847455" cy="4978400"/>
              <wp:effectExtent l="0" t="0" r="0" b="0"/>
              <wp:docPr id="18" name="Picture 18" descr="Macintosh HD:Users:dfalster:Dropbox:_research:active:Wenk-Reproductive_Allocation_Kuringgai:ms:RA:figures:investme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dfalster:Dropbox:_research:active:Wenk-Reproductive_Allocation_Kuringgai:ms:RA:figures:investmen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ins>
      <w:r w:rsidR="00D441FB">
        <w:br w:type="page"/>
      </w:r>
    </w:p>
    <w:p w14:paraId="3BBE94F9" w14:textId="0238D5A2" w:rsidR="00C83B2B" w:rsidRDefault="00C83B2B" w:rsidP="006E3FB8">
      <w:pPr>
        <w:spacing w:line="480" w:lineRule="auto"/>
      </w:pPr>
    </w:p>
    <w:p w14:paraId="386D52EC" w14:textId="20165F46" w:rsidR="008A1C9E" w:rsidRDefault="008A1C9E" w:rsidP="006E3FB8">
      <w:pPr>
        <w:spacing w:line="480" w:lineRule="auto"/>
        <w:rPr>
          <w:i/>
        </w:rPr>
      </w:pPr>
      <w:r w:rsidRPr="000E4764">
        <w:rPr>
          <w:b/>
        </w:rPr>
        <w:t>Figure 3:</w:t>
      </w:r>
      <w:r>
        <w:t xml:space="preserve"> </w:t>
      </w:r>
      <w:bookmarkStart w:id="440" w:name="OLE_LINK27"/>
      <w:bookmarkStart w:id="441" w:name="OLE_LINK28"/>
      <w:r>
        <w:t xml:space="preserve">Including different biomass </w:t>
      </w:r>
      <w:r w:rsidR="00B5796D">
        <w:t>pools</w:t>
      </w:r>
      <w:r>
        <w:t xml:space="preserve"> has strong effects on estimates of reproductive allocation</w:t>
      </w:r>
      <w:r w:rsidRPr="00B5796D">
        <w:t>.</w:t>
      </w:r>
      <w:r w:rsidR="00B5796D">
        <w:t xml:space="preserve"> Panels sh</w:t>
      </w:r>
      <w:r w:rsidR="00B5796D" w:rsidRPr="00B5796D">
        <w:t xml:space="preserve">ow estimates for a single species </w:t>
      </w:r>
      <w:r w:rsidR="00B5796D">
        <w:t>(</w:t>
      </w:r>
      <w:r w:rsidR="00B5796D" w:rsidRPr="00B5796D">
        <w:rPr>
          <w:i/>
        </w:rPr>
        <w:t xml:space="preserve">Epacris </w:t>
      </w:r>
      <w:proofErr w:type="spellStart"/>
      <w:r w:rsidR="00B5796D" w:rsidRPr="00B5796D">
        <w:rPr>
          <w:i/>
        </w:rPr>
        <w:t>microphylla</w:t>
      </w:r>
      <w:proofErr w:type="spellEnd"/>
      <w:r w:rsidR="00B5796D">
        <w:t xml:space="preserve">, see </w:t>
      </w:r>
      <w:r w:rsidR="00B5796D" w:rsidRPr="00B5796D">
        <w:t xml:space="preserve">Fig. S2 for </w:t>
      </w:r>
      <w:r w:rsidR="00B5796D">
        <w:t>other</w:t>
      </w:r>
      <w:r w:rsidR="00B5796D" w:rsidRPr="00B5796D">
        <w:t xml:space="preserve"> species)</w:t>
      </w:r>
      <w:r w:rsidRPr="000E4764">
        <w:t xml:space="preserve">, but considering different energy pools: </w:t>
      </w:r>
      <w:bookmarkEnd w:id="440"/>
      <w:bookmarkEnd w:id="441"/>
      <w:r w:rsidRPr="000E4764">
        <w:t>a) All vegetative materials, both new tissue investment and investment to replace shed tissues, are included in the vegetative components, while seed weight is used as a proxy for reproductive investment; b) All vegetative materials are included in the vegetative components and all tissues associated with reproduction (seed + accessory costs) are included in the reproductive investment pool; c) Investment in leaves to increase leaf mass and replacement of shed tissues is included in the vegetative component and all tissues associated with reproduction (seed + accessory costs) are included in the reproductive investment pool; d) Just investment in leaves to increase leaf mass is included in the vegetative component and all tissues associated with reproduction (seed + accessory costs) are included in the reproductive investment pool.</w:t>
      </w:r>
      <w:ins w:id="442" w:author="Daniel Falster" w:date="2017-09-07T13:24:00Z">
        <w:r w:rsidR="00031431">
          <w:t xml:space="preserve"> The x-axis is log-scaled </w:t>
        </w:r>
        <w:r w:rsidR="00031431" w:rsidRPr="00031431">
          <w:t>because</w:t>
        </w:r>
        <w:r w:rsidR="00031431">
          <w:t xml:space="preserve"> most change occurs within the first few years.</w:t>
        </w:r>
      </w:ins>
    </w:p>
    <w:p w14:paraId="5512FB47" w14:textId="16F9403E" w:rsidR="008A1C9E" w:rsidRPr="00442382" w:rsidRDefault="008A1C9E" w:rsidP="006E3FB8">
      <w:pPr>
        <w:spacing w:line="480" w:lineRule="auto"/>
        <w:rPr>
          <w:i/>
        </w:rPr>
      </w:pPr>
    </w:p>
    <w:p w14:paraId="1B7DFF6E" w14:textId="05605AEF" w:rsidR="008A1C9E" w:rsidRDefault="00422BB5" w:rsidP="006E3FB8">
      <w:pPr>
        <w:spacing w:line="480" w:lineRule="auto"/>
      </w:pPr>
      <w:ins w:id="443" w:author="Daniel Falster" w:date="2017-09-01T13:45:00Z">
        <w:r w:rsidRPr="00422BB5">
          <w:rPr>
            <w:noProof/>
            <w:lang w:val="en-US"/>
          </w:rPr>
          <w:drawing>
            <wp:inline distT="0" distB="0" distL="0" distR="0" wp14:anchorId="5C8D3EB1" wp14:editId="31AAEB29">
              <wp:extent cx="8851900" cy="2209800"/>
              <wp:effectExtent l="0" t="0" r="12700" b="0"/>
              <wp:docPr id="12" name="Picture 12" descr="Macintosh HD:Users:dfalster:Dropbox:_research:active:Wenk-Reproductive_Allocation_Kuringgai:ms:RA:figures:RA_dem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falster:Dropbox:_research:active:Wenk-Reproductive_Allocation_Kuringgai:ms:RA:figures:RA_demo.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1900" cy="2209800"/>
                      </a:xfrm>
                      <a:prstGeom prst="rect">
                        <a:avLst/>
                      </a:prstGeom>
                      <a:noFill/>
                      <a:ln>
                        <a:noFill/>
                      </a:ln>
                    </pic:spPr>
                  </pic:pic>
                </a:graphicData>
              </a:graphic>
            </wp:inline>
          </w:drawing>
        </w:r>
      </w:ins>
      <w:r w:rsidR="008A1C9E">
        <w:br w:type="page"/>
      </w:r>
    </w:p>
    <w:p w14:paraId="3FA0744D" w14:textId="5DBCF71F" w:rsidR="00387AE7" w:rsidDel="00F32137" w:rsidRDefault="00370FEC" w:rsidP="006E3FB8">
      <w:pPr>
        <w:spacing w:line="480" w:lineRule="auto"/>
        <w:rPr>
          <w:del w:id="444" w:author="Daniel Falster" w:date="2017-09-07T13:47:00Z"/>
        </w:rPr>
      </w:pPr>
      <w:r w:rsidRPr="000E4764">
        <w:rPr>
          <w:b/>
        </w:rPr>
        <w:t>Figure 4:</w:t>
      </w:r>
      <w:r>
        <w:t xml:space="preserve"> </w:t>
      </w:r>
      <w:ins w:id="445" w:author="Daniel Falster" w:date="2017-09-07T13:41:00Z">
        <w:r w:rsidR="00ED1D43">
          <w:t>Estimated r</w:t>
        </w:r>
      </w:ins>
      <w:del w:id="446" w:author="Daniel Falster" w:date="2017-09-07T13:41:00Z">
        <w:r w:rsidDel="00ED1D43">
          <w:delText>R</w:delText>
        </w:r>
      </w:del>
      <w:r>
        <w:t xml:space="preserve">eproductive allocation schedules </w:t>
      </w:r>
      <w:r w:rsidRPr="00D9480D">
        <w:t xml:space="preserve">for the </w:t>
      </w:r>
      <w:r w:rsidR="00FB17B3">
        <w:t>14</w:t>
      </w:r>
      <w:r w:rsidR="00FB17B3" w:rsidRPr="00D9480D">
        <w:t xml:space="preserve"> </w:t>
      </w:r>
      <w:r w:rsidRPr="00D9480D">
        <w:t>study species</w:t>
      </w:r>
      <w:r>
        <w:t>.</w:t>
      </w:r>
      <w:moveFromRangeStart w:id="447" w:author="Daniel Falster" w:date="2017-09-07T13:41:00Z" w:name="move366411010"/>
      <w:moveFrom w:id="448" w:author="Daniel Falster" w:date="2017-09-07T13:41:00Z">
        <w:r w:rsidRPr="003C7D58" w:rsidDel="00055B96">
          <w:rPr>
            <w:i/>
          </w:rPr>
          <w:t xml:space="preserve"> </w:t>
        </w:r>
        <w:r w:rsidRPr="000E4764" w:rsidDel="00055B96">
          <w:t xml:space="preserve">The </w:t>
        </w:r>
        <w:r w:rsidR="00B5796D" w:rsidRPr="000E4764" w:rsidDel="00055B96">
          <w:t xml:space="preserve">points </w:t>
        </w:r>
        <w:r w:rsidRPr="000E4764" w:rsidDel="00055B96">
          <w:t>indicate data points for the individual plants assessed.</w:t>
        </w:r>
      </w:moveFrom>
      <w:moveFromRangeEnd w:id="447"/>
      <w:r w:rsidRPr="000E4764">
        <w:t xml:space="preserve"> </w:t>
      </w:r>
      <w:r w:rsidR="00387AE7" w:rsidRPr="00B5796D">
        <w:rPr>
          <w:rFonts w:cs="Times New Roman"/>
        </w:rPr>
        <w:t xml:space="preserve">Species are </w:t>
      </w:r>
      <w:r w:rsidR="00387AE7" w:rsidRPr="0005509C">
        <w:rPr>
          <w:rFonts w:cs="Times New Roman"/>
        </w:rPr>
        <w:t xml:space="preserve">sorted from top to bottom based on </w:t>
      </w:r>
      <w:r w:rsidR="00387AE7">
        <w:rPr>
          <w:rFonts w:cs="Times New Roman"/>
        </w:rPr>
        <w:t xml:space="preserve">their </w:t>
      </w:r>
      <w:r w:rsidR="00FB17B3">
        <w:rPr>
          <w:rFonts w:cs="Times New Roman"/>
        </w:rPr>
        <w:t>a</w:t>
      </w:r>
      <w:r w:rsidR="00387AE7" w:rsidRPr="00AC3A6E">
        <w:rPr>
          <w:rFonts w:cs="Times New Roman"/>
        </w:rPr>
        <w:t>ge at maturation</w:t>
      </w:r>
      <w:r w:rsidR="00387AE7">
        <w:rPr>
          <w:rFonts w:cs="Times New Roman"/>
        </w:rPr>
        <w:t xml:space="preserve"> (Table 1).</w:t>
      </w:r>
      <w:ins w:id="449" w:author="Daniel Falster" w:date="2017-09-07T13:41:00Z">
        <w:r w:rsidR="00ED1D43">
          <w:rPr>
            <w:rFonts w:cs="Times New Roman"/>
          </w:rPr>
          <w:t xml:space="preserve"> </w:t>
        </w:r>
      </w:ins>
      <w:moveToRangeStart w:id="450" w:author="Daniel Falster" w:date="2017-09-07T13:41:00Z" w:name="move366411010"/>
      <w:moveTo w:id="451" w:author="Daniel Falster" w:date="2017-09-07T13:41:00Z">
        <w:r w:rsidR="00055B96" w:rsidRPr="000E4764">
          <w:t>The points indicate data points for the individual plants assessed</w:t>
        </w:r>
      </w:moveTo>
      <w:ins w:id="452" w:author="Daniel Falster" w:date="2017-09-07T13:44:00Z">
        <w:r w:rsidR="00F32137">
          <w:t>, with colours indicating site age.</w:t>
        </w:r>
      </w:ins>
      <w:moveTo w:id="453" w:author="Daniel Falster" w:date="2017-09-07T13:41:00Z">
        <w:del w:id="454" w:author="Daniel Falster" w:date="2017-09-07T13:44:00Z">
          <w:r w:rsidR="00055B96" w:rsidRPr="000E4764" w:rsidDel="00F32137">
            <w:delText>.</w:delText>
          </w:r>
        </w:del>
      </w:moveTo>
      <w:moveToRangeEnd w:id="450"/>
      <w:ins w:id="455" w:author="Daniel Falster" w:date="2017-09-07T13:41:00Z">
        <w:r w:rsidR="00055B96">
          <w:t xml:space="preserve"> Fitted lines are </w:t>
        </w:r>
      </w:ins>
      <w:ins w:id="456" w:author="Daniel Falster" w:date="2017-09-07T13:46:00Z">
        <w:r w:rsidR="00F32137">
          <w:t xml:space="preserve">logistic curves, with </w:t>
        </w:r>
      </w:ins>
      <w:ins w:id="457" w:author="Daniel Falster" w:date="2017-09-07T13:48:00Z">
        <w:r w:rsidR="00A809DB">
          <w:t>r</w:t>
        </w:r>
        <w:r w:rsidR="00A809DB" w:rsidRPr="00A05139">
          <w:rPr>
            <w:vertAlign w:val="superscript"/>
            <w:rPrChange w:id="458" w:author="Daniel Falster" w:date="2017-09-07T14:16:00Z">
              <w:rPr/>
            </w:rPrChange>
          </w:rPr>
          <w:t>2</w:t>
        </w:r>
        <w:r w:rsidR="00A809DB">
          <w:t xml:space="preserve"> value </w:t>
        </w:r>
      </w:ins>
      <w:ins w:id="459" w:author="Daniel Falster" w:date="2017-09-07T13:49:00Z">
        <w:r w:rsidR="00A809DB">
          <w:t>indicating</w:t>
        </w:r>
      </w:ins>
      <w:ins w:id="460" w:author="Daniel Falster" w:date="2017-09-07T13:48:00Z">
        <w:r w:rsidR="00A809DB">
          <w:t xml:space="preserve"> </w:t>
        </w:r>
      </w:ins>
      <w:ins w:id="461" w:author="Daniel Falster" w:date="2017-09-07T13:49:00Z">
        <w:r w:rsidR="00A809DB">
          <w:t xml:space="preserve">the </w:t>
        </w:r>
      </w:ins>
      <w:ins w:id="462" w:author="Daniel Falster" w:date="2017-09-07T13:46:00Z">
        <w:r w:rsidR="00F32137">
          <w:t xml:space="preserve">amount of </w:t>
        </w:r>
      </w:ins>
      <w:ins w:id="463" w:author="Daniel Falster" w:date="2017-09-07T13:48:00Z">
        <w:r w:rsidR="00A809DB">
          <w:t>v</w:t>
        </w:r>
      </w:ins>
      <w:ins w:id="464" w:author="Daniel Falster" w:date="2017-09-07T13:46:00Z">
        <w:r w:rsidR="00F32137">
          <w:t>ariance explained</w:t>
        </w:r>
      </w:ins>
      <w:ins w:id="465" w:author="Daniel Falster" w:date="2017-09-07T13:49:00Z">
        <w:r w:rsidR="00A809DB">
          <w:t>.</w:t>
        </w:r>
      </w:ins>
    </w:p>
    <w:p w14:paraId="16488F67" w14:textId="77777777" w:rsidR="00203420" w:rsidRDefault="00203420" w:rsidP="006E3FB8">
      <w:pPr>
        <w:spacing w:line="480" w:lineRule="auto"/>
      </w:pPr>
    </w:p>
    <w:p w14:paraId="0602B904" w14:textId="2422FCD1" w:rsidR="0017693B" w:rsidRDefault="00A809DB">
      <w:pPr>
        <w:rPr>
          <w:ins w:id="466" w:author="Daniel Falster" w:date="2017-09-01T18:59:00Z"/>
        </w:rPr>
      </w:pPr>
      <w:ins w:id="467" w:author="Daniel Falster" w:date="2017-09-07T13:48:00Z">
        <w:r w:rsidRPr="00A809DB">
          <w:rPr>
            <w:noProof/>
            <w:lang w:val="en-US"/>
          </w:rPr>
          <w:drawing>
            <wp:inline distT="0" distB="0" distL="0" distR="0" wp14:anchorId="6D499AEA" wp14:editId="3BC8FDAA">
              <wp:extent cx="8847455" cy="4978400"/>
              <wp:effectExtent l="0" t="0" r="0" b="0"/>
              <wp:docPr id="9" name="Picture 9" descr="Macintosh HD:Users:dfalster:Dropbox:_research:active:Wenk-Reproductive_Allocation_Kuringgai:ms:RA:figures:RA_all_a.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RA:figures:RA_all_a.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ins>
      <w:ins w:id="468" w:author="Daniel Falster" w:date="2017-09-01T18:59:00Z">
        <w:r w:rsidR="0017693B">
          <w:br w:type="page"/>
        </w:r>
      </w:ins>
    </w:p>
    <w:p w14:paraId="0962BB4B" w14:textId="77777777" w:rsidR="0017693B" w:rsidRDefault="0017693B" w:rsidP="006E3FB8">
      <w:pPr>
        <w:spacing w:line="480" w:lineRule="auto"/>
      </w:pPr>
    </w:p>
    <w:p w14:paraId="2BED7900" w14:textId="7847CCC6" w:rsidR="003D54EA" w:rsidRDefault="005A317C" w:rsidP="006E3FB8">
      <w:pPr>
        <w:spacing w:line="480" w:lineRule="auto"/>
        <w:rPr>
          <w:ins w:id="469" w:author="Daniel Falster" w:date="2017-09-07T14:16:00Z"/>
        </w:rPr>
      </w:pPr>
      <w:r w:rsidRPr="000E4764">
        <w:rPr>
          <w:b/>
        </w:rPr>
        <w:t>Figure 5</w:t>
      </w:r>
      <w:bookmarkStart w:id="470" w:name="OLE_LINK25"/>
      <w:bookmarkStart w:id="471" w:name="OLE_LINK26"/>
      <w:r w:rsidR="007E4F77" w:rsidRPr="000E4764">
        <w:rPr>
          <w:b/>
        </w:rPr>
        <w:t xml:space="preserve">. </w:t>
      </w:r>
      <w:r w:rsidR="007E4F77">
        <w:t>Standing leaf biomass plateaus and even declines with increasing plant age.</w:t>
      </w:r>
      <w:r w:rsidR="00637F10">
        <w:t xml:space="preserve"> </w:t>
      </w:r>
      <w:del w:id="472" w:author="Daniel Falster" w:date="2017-09-07T14:15:00Z">
        <w:r w:rsidR="007E4F77" w:rsidDel="003D54EA">
          <w:delText>Color</w:delText>
        </w:r>
        <w:r w:rsidR="00637F10" w:rsidDel="003D54EA">
          <w:delText>s</w:delText>
        </w:r>
        <w:r w:rsidR="007E4F77" w:rsidDel="003D54EA">
          <w:delText xml:space="preserve"> indicate</w:delText>
        </w:r>
        <w:r w:rsidR="00637F10" w:rsidDel="003D54EA">
          <w:delText xml:space="preserve"> patch</w:delText>
        </w:r>
        <w:r w:rsidR="007E4F77" w:rsidDel="003D54EA">
          <w:delText xml:space="preserve"> age</w:delText>
        </w:r>
        <w:r w:rsidR="00637F10" w:rsidDel="003D54EA">
          <w:delText>.</w:delText>
        </w:r>
        <w:r w:rsidR="002278DF" w:rsidDel="003D54EA">
          <w:delText xml:space="preserve"> </w:delText>
        </w:r>
      </w:del>
      <w:r w:rsidR="002278DF">
        <w:rPr>
          <w:rFonts w:cs="Times New Roman"/>
        </w:rPr>
        <w:t>S</w:t>
      </w:r>
      <w:r w:rsidR="002278DF" w:rsidRPr="0005509C">
        <w:rPr>
          <w:rFonts w:cs="Times New Roman"/>
        </w:rPr>
        <w:t xml:space="preserve">pecies are sorted from top to bottom based on </w:t>
      </w:r>
      <w:r w:rsidR="002278DF">
        <w:rPr>
          <w:rFonts w:cs="Times New Roman"/>
        </w:rPr>
        <w:t xml:space="preserve">their </w:t>
      </w:r>
      <w:r w:rsidR="002278DF" w:rsidRPr="00AC3A6E">
        <w:rPr>
          <w:rFonts w:cs="Times New Roman"/>
        </w:rPr>
        <w:t>Age at maturation</w:t>
      </w:r>
      <w:r w:rsidR="002278DF">
        <w:rPr>
          <w:rFonts w:cs="Times New Roman"/>
        </w:rPr>
        <w:t xml:space="preserve"> (Table 1).</w:t>
      </w:r>
      <w:bookmarkEnd w:id="470"/>
      <w:bookmarkEnd w:id="471"/>
      <w:ins w:id="473" w:author="Daniel Falster" w:date="2017-09-07T14:15:00Z">
        <w:r w:rsidR="003D54EA">
          <w:rPr>
            <w:rFonts w:cs="Times New Roman"/>
          </w:rPr>
          <w:t xml:space="preserve"> </w:t>
        </w:r>
        <w:r w:rsidR="003D54EA" w:rsidRPr="000E4764">
          <w:t>The points indicate data points for the individual plants assessed</w:t>
        </w:r>
        <w:r w:rsidR="003D54EA">
          <w:t xml:space="preserve">, with colours indicating site age. Fitted lines are </w:t>
        </w:r>
      </w:ins>
      <w:ins w:id="474" w:author="Daniel Falster" w:date="2017-09-07T14:16:00Z">
        <w:r w:rsidR="003D54EA">
          <w:t>generalised</w:t>
        </w:r>
      </w:ins>
      <w:ins w:id="475" w:author="Daniel Falster" w:date="2017-09-07T14:15:00Z">
        <w:r w:rsidR="003D54EA">
          <w:t xml:space="preserve"> </w:t>
        </w:r>
      </w:ins>
      <w:ins w:id="476" w:author="Daniel Falster" w:date="2017-09-07T14:16:00Z">
        <w:r w:rsidR="003D54EA">
          <w:t>additive</w:t>
        </w:r>
      </w:ins>
      <w:ins w:id="477" w:author="Daniel Falster" w:date="2017-09-07T14:15:00Z">
        <w:r w:rsidR="003D54EA">
          <w:t xml:space="preserve"> </w:t>
        </w:r>
      </w:ins>
      <w:ins w:id="478" w:author="Daniel Falster" w:date="2017-09-07T14:16:00Z">
        <w:r w:rsidR="003D54EA">
          <w:t>models</w:t>
        </w:r>
      </w:ins>
      <w:ins w:id="479" w:author="Daniel Falster" w:date="2017-09-07T14:15:00Z">
        <w:r w:rsidR="003D54EA">
          <w:t>, with r</w:t>
        </w:r>
        <w:r w:rsidR="003D54EA" w:rsidRPr="00A05139">
          <w:rPr>
            <w:vertAlign w:val="superscript"/>
            <w:rPrChange w:id="480" w:author="Daniel Falster" w:date="2017-09-07T14:16:00Z">
              <w:rPr/>
            </w:rPrChange>
          </w:rPr>
          <w:t>2</w:t>
        </w:r>
        <w:r w:rsidR="003D54EA">
          <w:t xml:space="preserve"> value indicating the amount of variance explained.</w:t>
        </w:r>
      </w:ins>
    </w:p>
    <w:p w14:paraId="402DCB80" w14:textId="5047CCE4" w:rsidR="007E4F77" w:rsidRDefault="003D54EA" w:rsidP="006E3FB8">
      <w:pPr>
        <w:spacing w:line="480" w:lineRule="auto"/>
      </w:pPr>
      <w:ins w:id="481" w:author="Daniel Falster" w:date="2017-09-07T14:14:00Z">
        <w:r w:rsidRPr="00122C6B">
          <w:rPr>
            <w:rFonts w:cs="Times New Roman"/>
            <w:noProof/>
            <w:lang w:val="en-US"/>
          </w:rPr>
          <w:drawing>
            <wp:inline distT="0" distB="0" distL="0" distR="0" wp14:anchorId="01AD722D" wp14:editId="6F2E0026">
              <wp:extent cx="8847455" cy="4978400"/>
              <wp:effectExtent l="0" t="0" r="0" b="0"/>
              <wp:docPr id="11" name="Picture 11" descr="Macintosh HD:Users:dfalster:Dropbox:_research:active:Wenk-Reproductive_Allocation_Kuringgai:ms:RA:figures:leaf_weigh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falster:Dropbox:_research:active:Wenk-Reproductive_Allocation_Kuringgai:ms:RA:figures:leaf_weigh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47455" cy="4978400"/>
                      </a:xfrm>
                      <a:prstGeom prst="rect">
                        <a:avLst/>
                      </a:prstGeom>
                      <a:noFill/>
                      <a:ln>
                        <a:noFill/>
                      </a:ln>
                    </pic:spPr>
                  </pic:pic>
                </a:graphicData>
              </a:graphic>
            </wp:inline>
          </w:drawing>
        </w:r>
      </w:ins>
    </w:p>
    <w:p w14:paraId="351686AC" w14:textId="65496495" w:rsidR="00F36AEE" w:rsidDel="00A05139" w:rsidRDefault="00F36AEE" w:rsidP="006E3FB8">
      <w:pPr>
        <w:spacing w:line="480" w:lineRule="auto"/>
        <w:rPr>
          <w:del w:id="482" w:author="Daniel Falster" w:date="2017-09-07T14:16:00Z"/>
        </w:rPr>
      </w:pPr>
    </w:p>
    <w:p w14:paraId="635F5542" w14:textId="3384B514" w:rsidR="005A317C" w:rsidDel="003D54EA" w:rsidRDefault="005A317C" w:rsidP="006E3FB8">
      <w:pPr>
        <w:spacing w:line="480" w:lineRule="auto"/>
        <w:rPr>
          <w:del w:id="483" w:author="Daniel Falster" w:date="2017-09-07T14:14:00Z"/>
        </w:rPr>
      </w:pPr>
    </w:p>
    <w:p w14:paraId="12CE4E9D" w14:textId="77777777" w:rsidR="00FB7008" w:rsidRDefault="00FB7008" w:rsidP="006E3FB8">
      <w:pPr>
        <w:spacing w:line="480" w:lineRule="auto"/>
        <w:sectPr w:rsidR="00FB7008" w:rsidSect="0005509C">
          <w:pgSz w:w="16840" w:h="11901" w:orient="landscape"/>
          <w:pgMar w:top="567" w:right="1440" w:bottom="567" w:left="1440" w:header="709" w:footer="709" w:gutter="0"/>
          <w:cols w:space="708"/>
          <w:docGrid w:linePitch="360"/>
        </w:sectPr>
      </w:pPr>
    </w:p>
    <w:p w14:paraId="0A13721D" w14:textId="778173EB" w:rsidR="00A125F3" w:rsidRDefault="00A125F3" w:rsidP="006E3FB8">
      <w:pPr>
        <w:spacing w:line="480" w:lineRule="auto"/>
      </w:pPr>
      <w:r>
        <w:rPr>
          <w:b/>
        </w:rPr>
        <w:t xml:space="preserve">Figure 6. </w:t>
      </w:r>
      <w:r>
        <w:t>Coordination between maximum height, leaf mass per area</w:t>
      </w:r>
      <w:del w:id="484" w:author="Daniel Falster" w:date="2017-09-07T16:28:00Z">
        <w:r w:rsidDel="008C157D">
          <w:delText xml:space="preserve"> (LMA)</w:delText>
        </w:r>
      </w:del>
      <w:del w:id="485" w:author="Daniel Falster" w:date="2017-09-07T16:29:00Z">
        <w:r w:rsidDel="008C157D">
          <w:delText>,</w:delText>
        </w:r>
      </w:del>
      <w:r>
        <w:t xml:space="preserve"> and </w:t>
      </w:r>
      <w:ins w:id="486" w:author="Daniel Falster" w:date="2017-09-07T16:29:00Z">
        <w:r w:rsidR="008C157D">
          <w:t xml:space="preserve">two summary </w:t>
        </w:r>
      </w:ins>
      <w:r>
        <w:t xml:space="preserve">features of the reproductive </w:t>
      </w:r>
      <w:ins w:id="487" w:author="Daniel Falster" w:date="2017-09-07T16:29:00Z">
        <w:r w:rsidR="008C157D">
          <w:t>a</w:t>
        </w:r>
      </w:ins>
      <w:del w:id="488" w:author="Daniel Falster" w:date="2017-09-07T16:29:00Z">
        <w:r w:rsidDel="008C157D">
          <w:delText>A</w:delText>
        </w:r>
      </w:del>
      <w:r>
        <w:t xml:space="preserve">llocation schedules </w:t>
      </w:r>
      <w:del w:id="489" w:author="Daniel Falster" w:date="2017-09-07T16:29:00Z">
        <w:r w:rsidDel="008C157D">
          <w:delText xml:space="preserve">across </w:delText>
        </w:r>
      </w:del>
      <w:ins w:id="490" w:author="Daniel Falster" w:date="2017-09-07T16:29:00Z">
        <w:r w:rsidR="008C157D">
          <w:t xml:space="preserve">for each </w:t>
        </w:r>
      </w:ins>
      <w:r w:rsidRPr="00A125F3">
        <w:t>species</w:t>
      </w:r>
      <w:ins w:id="491" w:author="Daniel Falster" w:date="2017-09-07T16:29:00Z">
        <w:r w:rsidR="008C157D">
          <w:t>: age at maturation and average RA</w:t>
        </w:r>
      </w:ins>
      <w:r>
        <w:t xml:space="preserve">. </w:t>
      </w:r>
      <w:ins w:id="492" w:author="Daniel Falster" w:date="2017-09-07T16:30:00Z">
        <w:r w:rsidR="008409F1">
          <w:t xml:space="preserve">Each point is a </w:t>
        </w:r>
        <w:r w:rsidR="008409F1" w:rsidRPr="008409F1">
          <w:t>species</w:t>
        </w:r>
        <w:r w:rsidR="008409F1">
          <w:t xml:space="preserve">. Insets show amount of variance explained using standard </w:t>
        </w:r>
        <w:proofErr w:type="spellStart"/>
        <w:r w:rsidR="008409F1">
          <w:t>pearson</w:t>
        </w:r>
        <w:proofErr w:type="spellEnd"/>
        <w:r w:rsidR="008409F1">
          <w:t xml:space="preserve"> correlation.</w:t>
        </w:r>
      </w:ins>
    </w:p>
    <w:p w14:paraId="51A4F744" w14:textId="77BF7F69" w:rsidR="00A125F3" w:rsidRDefault="00A125F3" w:rsidP="006E3FB8">
      <w:pPr>
        <w:spacing w:line="480" w:lineRule="auto"/>
      </w:pPr>
    </w:p>
    <w:p w14:paraId="0D27C84D" w14:textId="1DD9DFC6" w:rsidR="00A125F3" w:rsidRDefault="005C0BB3" w:rsidP="006E3FB8">
      <w:pPr>
        <w:spacing w:line="480" w:lineRule="auto"/>
      </w:pPr>
      <w:ins w:id="493" w:author="Daniel Falster" w:date="2017-09-07T16:37:00Z">
        <w:r>
          <w:rPr>
            <w:noProof/>
            <w:lang w:val="en-US"/>
          </w:rPr>
          <w:drawing>
            <wp:inline distT="0" distB="0" distL="0" distR="0" wp14:anchorId="5E42BA14" wp14:editId="607C5BC8">
              <wp:extent cx="5732145" cy="5732145"/>
              <wp:effectExtent l="0" t="0" r="0" b="0"/>
              <wp:docPr id="24" name="Picture 24" descr="Macintosh HD:Users:dfalster:Dropbox:_research:active:Wenk-Reproductive_Allocation_Kuringgai:ms:RA:figures:life_histor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dfalster:Dropbox:_research:active:Wenk-Reproductive_Allocation_Kuringgai:ms:RA:figures:life_history.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732145"/>
                      </a:xfrm>
                      <a:prstGeom prst="rect">
                        <a:avLst/>
                      </a:prstGeom>
                      <a:noFill/>
                      <a:ln>
                        <a:noFill/>
                      </a:ln>
                    </pic:spPr>
                  </pic:pic>
                </a:graphicData>
              </a:graphic>
            </wp:inline>
          </w:drawing>
        </w:r>
      </w:ins>
      <w:del w:id="494" w:author="Daniel Falster" w:date="2017-09-07T16:34:00Z">
        <w:r w:rsidR="00A125F3" w:rsidDel="005C0BB3">
          <w:delText>(</w:delText>
        </w:r>
      </w:del>
    </w:p>
    <w:p w14:paraId="1C627B29" w14:textId="77777777" w:rsidR="00A125F3" w:rsidRDefault="00A125F3" w:rsidP="006E3FB8">
      <w:pPr>
        <w:spacing w:line="480" w:lineRule="auto"/>
      </w:pPr>
    </w:p>
    <w:p w14:paraId="091B9144" w14:textId="551674C5" w:rsidR="00A125F3" w:rsidRDefault="00A125F3" w:rsidP="006E3FB8">
      <w:pPr>
        <w:spacing w:line="480" w:lineRule="auto"/>
      </w:pPr>
    </w:p>
    <w:p w14:paraId="01A0881E" w14:textId="77777777" w:rsidR="00A125F3" w:rsidRDefault="00A125F3" w:rsidP="006E3FB8">
      <w:pPr>
        <w:spacing w:line="480" w:lineRule="auto"/>
      </w:pPr>
    </w:p>
    <w:p w14:paraId="4C918A73" w14:textId="77777777" w:rsidR="00A125F3" w:rsidRDefault="00A125F3" w:rsidP="006E3FB8">
      <w:pPr>
        <w:spacing w:line="480" w:lineRule="auto"/>
      </w:pPr>
    </w:p>
    <w:p w14:paraId="5A4C44C9" w14:textId="270D8419" w:rsidR="00A125F3" w:rsidRDefault="00A125F3" w:rsidP="006E3FB8">
      <w:pPr>
        <w:spacing w:line="480" w:lineRule="auto"/>
        <w:rPr>
          <w:rFonts w:eastAsiaTheme="majorEastAsia" w:cstheme="majorBidi"/>
          <w:b/>
          <w:sz w:val="28"/>
          <w:szCs w:val="32"/>
        </w:rPr>
      </w:pPr>
      <w:r>
        <w:t xml:space="preserve"> </w:t>
      </w:r>
      <w:r>
        <w:br w:type="page"/>
      </w:r>
    </w:p>
    <w:p w14:paraId="5EC2F040" w14:textId="1C574059" w:rsidR="00931833" w:rsidRDefault="00931833" w:rsidP="006E3FB8">
      <w:pPr>
        <w:pStyle w:val="Heading1"/>
        <w:spacing w:line="480" w:lineRule="auto"/>
      </w:pPr>
      <w:r w:rsidRPr="00931833">
        <w:t>Supporting information</w:t>
      </w:r>
    </w:p>
    <w:p w14:paraId="53A38702" w14:textId="77777777" w:rsidR="00D9480D" w:rsidRDefault="00D9480D" w:rsidP="006E3FB8">
      <w:pPr>
        <w:spacing w:line="480" w:lineRule="auto"/>
      </w:pPr>
    </w:p>
    <w:p w14:paraId="6E47C548" w14:textId="1F82899C" w:rsidR="00D72128" w:rsidRDefault="00D9480D" w:rsidP="006E3FB8">
      <w:pPr>
        <w:spacing w:line="480" w:lineRule="auto"/>
        <w:rPr>
          <w:ins w:id="495" w:author="Daniel Falster" w:date="2017-09-01T17:45:00Z"/>
          <w:rFonts w:cs="Times New Roman"/>
        </w:rPr>
      </w:pPr>
      <w:r w:rsidRPr="000E4764">
        <w:rPr>
          <w:b/>
        </w:rPr>
        <w:t>Figure</w:t>
      </w:r>
      <w:r w:rsidR="006C242E" w:rsidRPr="000E4764">
        <w:rPr>
          <w:b/>
        </w:rPr>
        <w:t xml:space="preserve"> S1</w:t>
      </w:r>
      <w:r w:rsidRPr="000E4764">
        <w:rPr>
          <w:b/>
        </w:rPr>
        <w:t xml:space="preserve">: </w:t>
      </w:r>
      <w:r w:rsidR="00D72128">
        <w:t xml:space="preserve">Plots of plant height against estimated site age for the 14 study </w:t>
      </w:r>
      <w:r w:rsidR="00D72128" w:rsidRPr="00D72128">
        <w:t>species</w:t>
      </w:r>
      <w:r w:rsidR="00D72128">
        <w:t xml:space="preserve">. </w:t>
      </w:r>
      <w:del w:id="496" w:author="Daniel Falster" w:date="2017-09-07T14:16:00Z">
        <w:r w:rsidR="00D72128" w:rsidDel="00A05139">
          <w:delText xml:space="preserve">Colors indicate patch age. </w:delText>
        </w:r>
      </w:del>
      <w:r w:rsidR="00D72128">
        <w:rPr>
          <w:rFonts w:cs="Times New Roman"/>
        </w:rPr>
        <w:t>Species are sorted from top to bottom based on their Age at maturation (Table 1).</w:t>
      </w:r>
      <w:ins w:id="497" w:author="Daniel Falster" w:date="2017-09-07T14:16:00Z">
        <w:r w:rsidR="00A05139">
          <w:rPr>
            <w:rFonts w:cs="Times New Roman"/>
          </w:rPr>
          <w:t xml:space="preserve"> </w:t>
        </w:r>
        <w:bookmarkStart w:id="498" w:name="OLE_LINK5"/>
        <w:bookmarkStart w:id="499" w:name="OLE_LINK6"/>
        <w:r w:rsidR="00A05139" w:rsidRPr="000E4764">
          <w:t>The points indicate data points for the individual plants assessed</w:t>
        </w:r>
        <w:r w:rsidR="00A05139">
          <w:t>, with colours indicating site age. Fitted lines are generalised additive models, with r</w:t>
        </w:r>
        <w:r w:rsidR="00A05139" w:rsidRPr="00CF0ABE">
          <w:rPr>
            <w:vertAlign w:val="superscript"/>
          </w:rPr>
          <w:t>2</w:t>
        </w:r>
        <w:r w:rsidR="00A05139">
          <w:t xml:space="preserve"> value indicating the amount of variance explained.</w:t>
        </w:r>
      </w:ins>
      <w:bookmarkEnd w:id="498"/>
      <w:bookmarkEnd w:id="499"/>
    </w:p>
    <w:p w14:paraId="7566C76C" w14:textId="77777777" w:rsidR="00FC77B0" w:rsidRDefault="00FC77B0" w:rsidP="006E3FB8">
      <w:pPr>
        <w:spacing w:line="480" w:lineRule="auto"/>
      </w:pPr>
    </w:p>
    <w:p w14:paraId="5982B12A" w14:textId="0984BA16" w:rsidR="006C242E" w:rsidRDefault="003D54EA" w:rsidP="006E3FB8">
      <w:pPr>
        <w:spacing w:line="480" w:lineRule="auto"/>
      </w:pPr>
      <w:ins w:id="500" w:author="Daniel Falster" w:date="2017-09-07T14:14:00Z">
        <w:r>
          <w:rPr>
            <w:noProof/>
            <w:lang w:val="en-US"/>
          </w:rPr>
          <w:drawing>
            <wp:inline distT="0" distB="0" distL="0" distR="0" wp14:anchorId="48AD3D0E" wp14:editId="2F05B886">
              <wp:extent cx="5723255" cy="3217545"/>
              <wp:effectExtent l="0" t="0" r="0" b="0"/>
              <wp:docPr id="20" name="Picture 20" descr="Macintosh HD:Users:dfalster:Dropbox:_research:active:Wenk-Reproductive_Allocation_Kuringgai:ms:RA:figures:heigh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dfalster:Dropbox:_research:active:Wenk-Reproductive_Allocation_Kuringgai:ms:RA:figures:height.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3217545"/>
                      </a:xfrm>
                      <a:prstGeom prst="rect">
                        <a:avLst/>
                      </a:prstGeom>
                      <a:noFill/>
                      <a:ln>
                        <a:noFill/>
                      </a:ln>
                    </pic:spPr>
                  </pic:pic>
                </a:graphicData>
              </a:graphic>
            </wp:inline>
          </w:drawing>
        </w:r>
      </w:ins>
    </w:p>
    <w:p w14:paraId="6B3F5C0E" w14:textId="77777777" w:rsidR="006C242E" w:rsidRDefault="006C242E" w:rsidP="006E3FB8">
      <w:pPr>
        <w:spacing w:line="480" w:lineRule="auto"/>
      </w:pPr>
      <w:r>
        <w:br w:type="page"/>
      </w:r>
    </w:p>
    <w:p w14:paraId="49E19D11" w14:textId="111DECF5" w:rsidR="006C242E" w:rsidRPr="000E4764" w:rsidRDefault="006C242E" w:rsidP="006E3FB8">
      <w:pPr>
        <w:spacing w:line="480" w:lineRule="auto"/>
        <w:rPr>
          <w:b/>
        </w:rPr>
      </w:pPr>
      <w:r w:rsidRPr="000E4764">
        <w:rPr>
          <w:b/>
        </w:rPr>
        <w:t xml:space="preserve">Figure S2: </w:t>
      </w:r>
      <w:r w:rsidR="00D72128" w:rsidRPr="000E4764">
        <w:t>As in Fig. 3 but showing data for all 14 study species</w:t>
      </w:r>
      <w:ins w:id="501" w:author="Daniel Falster" w:date="2017-09-01T17:45:00Z">
        <w:r w:rsidR="001C203A">
          <w:t>.</w:t>
        </w:r>
      </w:ins>
      <w:r w:rsidR="00D72128">
        <w:rPr>
          <w:b/>
        </w:rPr>
        <w:t xml:space="preserve"> </w:t>
      </w:r>
    </w:p>
    <w:p w14:paraId="360B1261" w14:textId="43E38375" w:rsidR="00C03822" w:rsidRPr="00D9480D" w:rsidRDefault="00301CAA" w:rsidP="006E3FB8">
      <w:pPr>
        <w:spacing w:line="480" w:lineRule="auto"/>
      </w:pPr>
      <w:r>
        <w:t xml:space="preserve">                                 </w:t>
      </w:r>
      <w:ins w:id="502" w:author="Daniel Falster" w:date="2017-09-01T17:47:00Z">
        <w:r w:rsidR="001C203A">
          <w:rPr>
            <w:noProof/>
            <w:lang w:val="en-US"/>
          </w:rPr>
          <w:drawing>
            <wp:inline distT="0" distB="0" distL="0" distR="0" wp14:anchorId="2D46AA23" wp14:editId="63B5CFD3">
              <wp:extent cx="4572000" cy="9144000"/>
              <wp:effectExtent l="0" t="0" r="0" b="0"/>
              <wp:docPr id="15" name="Picture 15" descr="Macintosh HD:Users:dfalster:Dropbox:_research:active:Wenk-Reproductive_Allocation_Kuringgai:ms:RA:figures:RA_demo_al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falster:Dropbox:_research:active:Wenk-Reproductive_Allocation_Kuringgai:ms:RA:figures:RA_demo_all.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9144000"/>
                      </a:xfrm>
                      <a:prstGeom prst="rect">
                        <a:avLst/>
                      </a:prstGeom>
                      <a:noFill/>
                      <a:ln>
                        <a:noFill/>
                      </a:ln>
                    </pic:spPr>
                  </pic:pic>
                </a:graphicData>
              </a:graphic>
            </wp:inline>
          </w:drawing>
        </w:r>
      </w:ins>
      <w:r>
        <w:t xml:space="preserve">   </w:t>
      </w:r>
    </w:p>
    <w:sectPr w:rsidR="00C03822" w:rsidRPr="00D9480D" w:rsidSect="000E4764">
      <w:pgSz w:w="11906" w:h="16838"/>
      <w:pgMar w:top="993"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Falster" w:date="2017-09-08T12:17:00Z" w:initials="DF">
    <w:p w14:paraId="46064FBD" w14:textId="04F73658" w:rsidR="00915783" w:rsidRDefault="00915783">
      <w:pPr>
        <w:pStyle w:val="CommentText"/>
      </w:pPr>
      <w:r>
        <w:rPr>
          <w:rStyle w:val="CommentReference"/>
        </w:rPr>
        <w:annotationRef/>
      </w:r>
      <w:r>
        <w:t>Suggested revision of title – aiming to connect more with trait part of our analysis.</w:t>
      </w:r>
    </w:p>
  </w:comment>
  <w:comment w:id="13" w:author="Daniel Falster" w:date="2017-07-27T11:18:00Z" w:initials="DF">
    <w:p w14:paraId="1037BB26" w14:textId="77777777" w:rsidR="00172FAF" w:rsidRDefault="00172FAF" w:rsidP="00B441DD">
      <w:pPr>
        <w:pStyle w:val="NormalWeb"/>
        <w:shd w:val="clear" w:color="auto" w:fill="FFFFFF"/>
        <w:spacing w:before="0" w:beforeAutospacing="0" w:after="277" w:afterAutospacing="0" w:line="360" w:lineRule="atLeast"/>
        <w:textAlignment w:val="baseline"/>
        <w:rPr>
          <w:rStyle w:val="CommentReference"/>
        </w:rPr>
      </w:pPr>
      <w:r>
        <w:rPr>
          <w:rStyle w:val="CommentReference"/>
        </w:rPr>
        <w:annotationRef/>
      </w:r>
      <w:r>
        <w:rPr>
          <w:rStyle w:val="CommentReference"/>
        </w:rPr>
        <w:t xml:space="preserve">Max 350 words. </w:t>
      </w:r>
    </w:p>
    <w:p w14:paraId="1189A059" w14:textId="77777777" w:rsidR="00172FAF" w:rsidRDefault="00172FAF" w:rsidP="00B441DD">
      <w:pPr>
        <w:pStyle w:val="NormalWeb"/>
        <w:shd w:val="clear" w:color="auto" w:fill="FFFFFF"/>
        <w:spacing w:before="0" w:beforeAutospacing="0" w:after="277" w:afterAutospacing="0" w:line="360" w:lineRule="atLeast"/>
        <w:textAlignment w:val="baseline"/>
        <w:rPr>
          <w:rStyle w:val="CommentReference"/>
        </w:rPr>
      </w:pPr>
    </w:p>
    <w:p w14:paraId="6807EFDE" w14:textId="451353FB" w:rsidR="00172FAF" w:rsidRPr="00B441DD" w:rsidRDefault="00172FAF" w:rsidP="00B441DD">
      <w:pPr>
        <w:pStyle w:val="NormalWeb"/>
        <w:shd w:val="clear" w:color="auto" w:fill="FFFFFF"/>
        <w:spacing w:before="0" w:beforeAutospacing="0" w:after="277" w:afterAutospacing="0" w:line="360" w:lineRule="atLeast"/>
        <w:textAlignment w:val="baseline"/>
        <w:rPr>
          <w:rFonts w:ascii="Arial" w:eastAsiaTheme="minorHAnsi" w:hAnsi="Arial" w:cs="Arial"/>
          <w:color w:val="424242"/>
          <w:sz w:val="20"/>
          <w:szCs w:val="20"/>
          <w:lang w:eastAsia="en-US"/>
        </w:rPr>
      </w:pPr>
      <w:r>
        <w:rPr>
          <w:rStyle w:val="CommentReference"/>
        </w:rPr>
        <w:t>F</w:t>
      </w:r>
      <w:r w:rsidRPr="00B441DD">
        <w:rPr>
          <w:rFonts w:ascii="Arial" w:eastAsiaTheme="minorHAnsi" w:hAnsi="Arial" w:cs="Arial"/>
          <w:color w:val="424242"/>
          <w:sz w:val="20"/>
          <w:szCs w:val="20"/>
          <w:lang w:eastAsia="en-US"/>
        </w:rPr>
        <w:t>our simple, factual, numbered statements, it should:</w:t>
      </w:r>
    </w:p>
    <w:p w14:paraId="138A172E" w14:textId="77777777" w:rsidR="00172FAF" w:rsidRPr="00B441DD" w:rsidRDefault="00172FAF"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give the conceptual context</w:t>
      </w:r>
    </w:p>
    <w:p w14:paraId="33A7F908" w14:textId="77777777" w:rsidR="00172FAF" w:rsidRPr="00B441DD" w:rsidRDefault="00172FAF"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state the methodological approach</w:t>
      </w:r>
    </w:p>
    <w:p w14:paraId="4E098005" w14:textId="77777777" w:rsidR="00172FAF" w:rsidRPr="00B441DD" w:rsidRDefault="00172FAF"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report the main results and conclusions</w:t>
      </w:r>
    </w:p>
    <w:p w14:paraId="5D813108" w14:textId="77777777" w:rsidR="00172FAF" w:rsidRPr="00B441DD" w:rsidRDefault="00172FAF" w:rsidP="00B441DD">
      <w:pPr>
        <w:numPr>
          <w:ilvl w:val="0"/>
          <w:numId w:val="14"/>
        </w:numPr>
        <w:shd w:val="clear" w:color="auto" w:fill="FFFFFF"/>
        <w:spacing w:after="0" w:line="360" w:lineRule="atLeast"/>
        <w:ind w:left="369"/>
        <w:textAlignment w:val="baseline"/>
        <w:rPr>
          <w:rFonts w:ascii="Arial" w:eastAsia="Times New Roman" w:hAnsi="Arial" w:cs="Arial"/>
          <w:color w:val="424242"/>
          <w:sz w:val="20"/>
          <w:szCs w:val="20"/>
        </w:rPr>
      </w:pPr>
      <w:r w:rsidRPr="00B441DD">
        <w:rPr>
          <w:rFonts w:ascii="Arial" w:eastAsia="Times New Roman" w:hAnsi="Arial" w:cs="Arial"/>
          <w:color w:val="424242"/>
          <w:sz w:val="20"/>
          <w:szCs w:val="20"/>
        </w:rPr>
        <w:t>include a final point headed ‘Synthesis’, which sums up the paper’s key message in generic terms that can be understood by non-specialists, indicating clearly how this study has advanced ecological understanding.</w:t>
      </w:r>
    </w:p>
    <w:p w14:paraId="5FFAE63E" w14:textId="375FD069" w:rsidR="00172FAF" w:rsidRDefault="00172FAF">
      <w:pPr>
        <w:pStyle w:val="CommentText"/>
      </w:pPr>
    </w:p>
  </w:comment>
  <w:comment w:id="107" w:author="Rob Salguero-Gomez" w:date="2017-09-08T11:58:00Z" w:initials="RS">
    <w:p w14:paraId="24FB3432" w14:textId="77777777" w:rsidR="00172FAF" w:rsidRDefault="00172FAF" w:rsidP="00694153">
      <w:pPr>
        <w:pStyle w:val="CommentText"/>
      </w:pPr>
      <w:r>
        <w:rPr>
          <w:rStyle w:val="CommentReference"/>
        </w:rPr>
        <w:annotationRef/>
      </w:r>
      <w:r>
        <w:t xml:space="preserve">I’d suggest to try to establish a formal link in this paragraph between RA and some physiological and anatomic plant attributes that could be good predictors, then bring in the term functional trait with reference to </w:t>
      </w:r>
      <w:proofErr w:type="spellStart"/>
      <w:r>
        <w:t>Violle’s</w:t>
      </w:r>
      <w:proofErr w:type="spellEnd"/>
      <w:r>
        <w:t xml:space="preserve"> </w:t>
      </w:r>
      <w:proofErr w:type="spellStart"/>
      <w:r>
        <w:t>Oikos</w:t>
      </w:r>
      <w:proofErr w:type="spellEnd"/>
      <w:r>
        <w:t xml:space="preserve"> paper talking about fitness components, and how RA may be an integral part of that fitness integral.</w:t>
      </w:r>
    </w:p>
    <w:p w14:paraId="495BF04E" w14:textId="77777777" w:rsidR="00172FAF" w:rsidRDefault="00172FAF" w:rsidP="00694153">
      <w:pPr>
        <w:pStyle w:val="CommentText"/>
      </w:pPr>
    </w:p>
    <w:p w14:paraId="671ECABB" w14:textId="457FF982" w:rsidR="00172FAF" w:rsidRPr="00694153" w:rsidRDefault="00172FAF" w:rsidP="00694153">
      <w:pPr>
        <w:pStyle w:val="CommentText"/>
        <w:rPr>
          <w:b/>
        </w:rPr>
      </w:pPr>
      <w:r>
        <w:rPr>
          <w:b/>
        </w:rPr>
        <w:t xml:space="preserve">DF: I moved this paragraph down below the one on </w:t>
      </w:r>
      <w:r w:rsidRPr="00694153">
        <w:rPr>
          <w:b/>
        </w:rPr>
        <w:t>population</w:t>
      </w:r>
      <w:r>
        <w:rPr>
          <w:b/>
        </w:rPr>
        <w:t xml:space="preserve"> dynamics – where I added something more on traits. But I am otherwise reluctant to rewrite in the manner suggested, as it will really change the flow of logic we have</w:t>
      </w:r>
    </w:p>
  </w:comment>
  <w:comment w:id="122" w:author="Rob Salguero-Gomez" w:date="2017-09-08T12:00:00Z" w:initials="RS">
    <w:p w14:paraId="15F3B481" w14:textId="14820409" w:rsidR="00172FAF" w:rsidRDefault="00172FAF">
      <w:pPr>
        <w:pStyle w:val="CommentText"/>
      </w:pPr>
      <w:r>
        <w:rPr>
          <w:rStyle w:val="CommentReference"/>
        </w:rPr>
        <w:annotationRef/>
      </w:r>
      <w:r>
        <w:t>The linkage to functional traits needs to be emphasized here again</w:t>
      </w:r>
    </w:p>
    <w:p w14:paraId="195EF588" w14:textId="77777777" w:rsidR="0093185F" w:rsidRDefault="0093185F">
      <w:pPr>
        <w:pStyle w:val="CommentText"/>
      </w:pPr>
    </w:p>
    <w:p w14:paraId="6AFE1594" w14:textId="294983C2" w:rsidR="0093185F" w:rsidRPr="0093185F" w:rsidRDefault="0093185F">
      <w:pPr>
        <w:pStyle w:val="CommentText"/>
        <w:rPr>
          <w:b/>
        </w:rPr>
      </w:pPr>
      <w:r>
        <w:rPr>
          <w:b/>
        </w:rPr>
        <w:t>DF: It’s already there in point 3 already/</w:t>
      </w:r>
    </w:p>
  </w:comment>
  <w:comment w:id="129" w:author="Rob Salguero-Gomez" w:date="2017-09-08T12:00:00Z" w:initials="RS">
    <w:p w14:paraId="04506439" w14:textId="77777777" w:rsidR="00172FAF" w:rsidRDefault="00172FAF">
      <w:pPr>
        <w:pStyle w:val="CommentText"/>
      </w:pPr>
      <w:r>
        <w:rPr>
          <w:rStyle w:val="CommentReference"/>
        </w:rPr>
        <w:annotationRef/>
      </w:r>
      <w:r>
        <w:t xml:space="preserve">Promising intro, very interesting, but it is </w:t>
      </w:r>
      <w:proofErr w:type="spellStart"/>
      <w:r>
        <w:t>currenlty</w:t>
      </w:r>
      <w:proofErr w:type="spellEnd"/>
      <w:r>
        <w:t xml:space="preserve"> running too long – I’d suggest no more than 3 pages at double-space (ideally 2.5 pages).</w:t>
      </w:r>
    </w:p>
    <w:p w14:paraId="1B21A1C5" w14:textId="77777777" w:rsidR="0093185F" w:rsidRDefault="0093185F">
      <w:pPr>
        <w:pStyle w:val="CommentText"/>
      </w:pPr>
    </w:p>
    <w:p w14:paraId="5AE17C9F" w14:textId="7447CBD8" w:rsidR="0093185F" w:rsidRPr="0093185F" w:rsidRDefault="0093185F">
      <w:pPr>
        <w:pStyle w:val="CommentText"/>
        <w:rPr>
          <w:b/>
        </w:rPr>
      </w:pPr>
      <w:r>
        <w:rPr>
          <w:b/>
        </w:rPr>
        <w:t>DF: this will need to happen post review.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FAE63E" w15:done="0"/>
  <w15:commentEx w15:paraId="04EAF12E" w15:done="0"/>
  <w15:commentEx w15:paraId="15F3B481" w15:done="0"/>
  <w15:commentEx w15:paraId="5AE17C9F" w15:done="0"/>
  <w15:commentEx w15:paraId="588E9F15" w15:done="0"/>
  <w15:commentEx w15:paraId="3E3321D3" w15:done="0"/>
  <w15:commentEx w15:paraId="4AB3DD57" w15:done="0"/>
  <w15:commentEx w15:paraId="7C67D386" w15:done="0"/>
  <w15:commentEx w15:paraId="1E40100D" w15:done="0"/>
  <w15:commentEx w15:paraId="1BAA6D5B" w15:done="0"/>
  <w15:commentEx w15:paraId="752F4C63" w15:done="0"/>
  <w15:commentEx w15:paraId="5F1A3EBA" w15:done="0"/>
  <w15:commentEx w15:paraId="7958B056" w15:done="0"/>
  <w15:commentEx w15:paraId="0C52A813" w15:paraIdParent="7958B056" w15:done="0"/>
  <w15:commentEx w15:paraId="43DF46D7" w15:done="0"/>
  <w15:commentEx w15:paraId="3F6F8E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FAE63E" w16cid:durableId="1D354A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yriad Pro Semibold">
    <w:panose1 w:val="020B0603030403020204"/>
    <w:charset w:val="00"/>
    <w:family w:val="auto"/>
    <w:pitch w:val="variable"/>
    <w:sig w:usb0="20000287" w:usb1="00000001"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D8A"/>
    <w:multiLevelType w:val="hybridMultilevel"/>
    <w:tmpl w:val="6CEC2BA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D55C3E"/>
    <w:multiLevelType w:val="hybridMultilevel"/>
    <w:tmpl w:val="314A47EA"/>
    <w:lvl w:ilvl="0" w:tplc="8EDAB52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1042"/>
    <w:multiLevelType w:val="hybridMultilevel"/>
    <w:tmpl w:val="42ECE022"/>
    <w:lvl w:ilvl="0" w:tplc="C9B47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E6D6B"/>
    <w:multiLevelType w:val="hybridMultilevel"/>
    <w:tmpl w:val="17BA83E8"/>
    <w:lvl w:ilvl="0" w:tplc="2CFA01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74096"/>
    <w:multiLevelType w:val="hybridMultilevel"/>
    <w:tmpl w:val="563CC0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946A4E"/>
    <w:multiLevelType w:val="multilevel"/>
    <w:tmpl w:val="09C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961B97"/>
    <w:multiLevelType w:val="hybridMultilevel"/>
    <w:tmpl w:val="A2C283F2"/>
    <w:lvl w:ilvl="0" w:tplc="B9D4B04A">
      <w:start w:val="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nsid w:val="42C4218D"/>
    <w:multiLevelType w:val="hybridMultilevel"/>
    <w:tmpl w:val="D97E4D56"/>
    <w:lvl w:ilvl="0" w:tplc="0840B88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14D7948"/>
    <w:multiLevelType w:val="hybridMultilevel"/>
    <w:tmpl w:val="34F87220"/>
    <w:lvl w:ilvl="0" w:tplc="2FAA0716">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7C4819E8"/>
    <w:multiLevelType w:val="hybridMultilevel"/>
    <w:tmpl w:val="33A0E820"/>
    <w:lvl w:ilvl="0" w:tplc="AE380E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
  </w:num>
  <w:num w:numId="3">
    <w:abstractNumId w:val="11"/>
  </w:num>
  <w:num w:numId="4">
    <w:abstractNumId w:val="8"/>
  </w:num>
  <w:num w:numId="5">
    <w:abstractNumId w:val="14"/>
  </w:num>
  <w:num w:numId="6">
    <w:abstractNumId w:val="0"/>
  </w:num>
  <w:num w:numId="7">
    <w:abstractNumId w:val="7"/>
  </w:num>
  <w:num w:numId="8">
    <w:abstractNumId w:val="6"/>
  </w:num>
  <w:num w:numId="9">
    <w:abstractNumId w:val="13"/>
  </w:num>
  <w:num w:numId="10">
    <w:abstractNumId w:val="1"/>
  </w:num>
  <w:num w:numId="11">
    <w:abstractNumId w:val="12"/>
  </w:num>
  <w:num w:numId="12">
    <w:abstractNumId w:val="10"/>
  </w:num>
  <w:num w:numId="13">
    <w:abstractNumId w:val="4"/>
  </w:num>
  <w:num w:numId="14">
    <w:abstractNumId w:val="9"/>
  </w:num>
  <w:num w:numId="15">
    <w:abstractNumId w:val="13"/>
  </w:num>
  <w:num w:numId="16">
    <w:abstractNumId w:val="16"/>
  </w:num>
  <w:num w:numId="17">
    <w:abstractNumId w:val="3"/>
  </w:num>
  <w:num w:numId="18">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 Salguero-Gomez">
    <w15:presenceInfo w15:providerId="Windows Live" w15:userId="76e59e84c0436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032"/>
    <w:rsid w:val="000032FA"/>
    <w:rsid w:val="00007F7F"/>
    <w:rsid w:val="00026D69"/>
    <w:rsid w:val="00031431"/>
    <w:rsid w:val="00037C87"/>
    <w:rsid w:val="000510FA"/>
    <w:rsid w:val="0005509C"/>
    <w:rsid w:val="00055B96"/>
    <w:rsid w:val="0006631B"/>
    <w:rsid w:val="00072859"/>
    <w:rsid w:val="00092380"/>
    <w:rsid w:val="000B30CF"/>
    <w:rsid w:val="000C18D5"/>
    <w:rsid w:val="000C3A09"/>
    <w:rsid w:val="000C7EA5"/>
    <w:rsid w:val="000D04B0"/>
    <w:rsid w:val="000D718E"/>
    <w:rsid w:val="000E4764"/>
    <w:rsid w:val="000F7335"/>
    <w:rsid w:val="00105081"/>
    <w:rsid w:val="001153EE"/>
    <w:rsid w:val="00122C11"/>
    <w:rsid w:val="00122C6B"/>
    <w:rsid w:val="00125996"/>
    <w:rsid w:val="00131689"/>
    <w:rsid w:val="001349E9"/>
    <w:rsid w:val="00142755"/>
    <w:rsid w:val="001460B0"/>
    <w:rsid w:val="0017201F"/>
    <w:rsid w:val="00172FAF"/>
    <w:rsid w:val="0017621A"/>
    <w:rsid w:val="0017693B"/>
    <w:rsid w:val="0018582E"/>
    <w:rsid w:val="00186DE7"/>
    <w:rsid w:val="001932DB"/>
    <w:rsid w:val="0019366B"/>
    <w:rsid w:val="00193862"/>
    <w:rsid w:val="001A54D0"/>
    <w:rsid w:val="001A592F"/>
    <w:rsid w:val="001B2262"/>
    <w:rsid w:val="001C203A"/>
    <w:rsid w:val="001D56BF"/>
    <w:rsid w:val="001E1894"/>
    <w:rsid w:val="001E3A08"/>
    <w:rsid w:val="001F6E85"/>
    <w:rsid w:val="00203420"/>
    <w:rsid w:val="00203D22"/>
    <w:rsid w:val="00204AC8"/>
    <w:rsid w:val="00204CB5"/>
    <w:rsid w:val="00204D12"/>
    <w:rsid w:val="00210752"/>
    <w:rsid w:val="00215504"/>
    <w:rsid w:val="00217531"/>
    <w:rsid w:val="00225CD4"/>
    <w:rsid w:val="002278DF"/>
    <w:rsid w:val="00236A74"/>
    <w:rsid w:val="00237552"/>
    <w:rsid w:val="00247086"/>
    <w:rsid w:val="00250722"/>
    <w:rsid w:val="002527EC"/>
    <w:rsid w:val="00252FAC"/>
    <w:rsid w:val="00253A53"/>
    <w:rsid w:val="00253E8B"/>
    <w:rsid w:val="002542C9"/>
    <w:rsid w:val="002552CA"/>
    <w:rsid w:val="00260FAF"/>
    <w:rsid w:val="002619A9"/>
    <w:rsid w:val="0026393E"/>
    <w:rsid w:val="00266B46"/>
    <w:rsid w:val="0027242B"/>
    <w:rsid w:val="0027569C"/>
    <w:rsid w:val="002825B8"/>
    <w:rsid w:val="00295705"/>
    <w:rsid w:val="00295E8D"/>
    <w:rsid w:val="002A4BCD"/>
    <w:rsid w:val="002A75FA"/>
    <w:rsid w:val="002B11D6"/>
    <w:rsid w:val="002B48CA"/>
    <w:rsid w:val="002B6A67"/>
    <w:rsid w:val="002B70A3"/>
    <w:rsid w:val="002C3429"/>
    <w:rsid w:val="002D0B04"/>
    <w:rsid w:val="002E437D"/>
    <w:rsid w:val="00301CAA"/>
    <w:rsid w:val="003026A2"/>
    <w:rsid w:val="00311297"/>
    <w:rsid w:val="003144D8"/>
    <w:rsid w:val="0032358A"/>
    <w:rsid w:val="00330614"/>
    <w:rsid w:val="003341AC"/>
    <w:rsid w:val="00336DAA"/>
    <w:rsid w:val="00340A5B"/>
    <w:rsid w:val="00341F32"/>
    <w:rsid w:val="00351D46"/>
    <w:rsid w:val="00370FEC"/>
    <w:rsid w:val="00381F24"/>
    <w:rsid w:val="00382576"/>
    <w:rsid w:val="00387AE7"/>
    <w:rsid w:val="003A45BB"/>
    <w:rsid w:val="003B1F5F"/>
    <w:rsid w:val="003C02FF"/>
    <w:rsid w:val="003C1BA6"/>
    <w:rsid w:val="003D196F"/>
    <w:rsid w:val="003D54EA"/>
    <w:rsid w:val="003D61BD"/>
    <w:rsid w:val="003D6B6B"/>
    <w:rsid w:val="003E06B6"/>
    <w:rsid w:val="003E18F9"/>
    <w:rsid w:val="003E4D3E"/>
    <w:rsid w:val="003F4704"/>
    <w:rsid w:val="00401687"/>
    <w:rsid w:val="00402494"/>
    <w:rsid w:val="00404F1D"/>
    <w:rsid w:val="00417B51"/>
    <w:rsid w:val="00422BB5"/>
    <w:rsid w:val="004415F2"/>
    <w:rsid w:val="004439EB"/>
    <w:rsid w:val="00443CD1"/>
    <w:rsid w:val="00457286"/>
    <w:rsid w:val="004605A4"/>
    <w:rsid w:val="00470045"/>
    <w:rsid w:val="004749BC"/>
    <w:rsid w:val="00477BEC"/>
    <w:rsid w:val="0048027B"/>
    <w:rsid w:val="004843C9"/>
    <w:rsid w:val="00486725"/>
    <w:rsid w:val="00491B79"/>
    <w:rsid w:val="00495EE4"/>
    <w:rsid w:val="004B1131"/>
    <w:rsid w:val="004B53F8"/>
    <w:rsid w:val="004B553B"/>
    <w:rsid w:val="004B682E"/>
    <w:rsid w:val="004C3858"/>
    <w:rsid w:val="004D3EBD"/>
    <w:rsid w:val="004F40A3"/>
    <w:rsid w:val="004F4D70"/>
    <w:rsid w:val="00502BAB"/>
    <w:rsid w:val="00503F1D"/>
    <w:rsid w:val="00513658"/>
    <w:rsid w:val="005154A4"/>
    <w:rsid w:val="0051752A"/>
    <w:rsid w:val="00520C5E"/>
    <w:rsid w:val="00520F08"/>
    <w:rsid w:val="00521885"/>
    <w:rsid w:val="00534F23"/>
    <w:rsid w:val="0053606C"/>
    <w:rsid w:val="00547A4A"/>
    <w:rsid w:val="0056241C"/>
    <w:rsid w:val="005672DE"/>
    <w:rsid w:val="0057166D"/>
    <w:rsid w:val="005720F6"/>
    <w:rsid w:val="00581998"/>
    <w:rsid w:val="00596552"/>
    <w:rsid w:val="005A1C14"/>
    <w:rsid w:val="005A2836"/>
    <w:rsid w:val="005A317C"/>
    <w:rsid w:val="005A39A1"/>
    <w:rsid w:val="005A577B"/>
    <w:rsid w:val="005A7693"/>
    <w:rsid w:val="005B3D1B"/>
    <w:rsid w:val="005C0A0A"/>
    <w:rsid w:val="005C0BB3"/>
    <w:rsid w:val="005D4E03"/>
    <w:rsid w:val="005D5E4D"/>
    <w:rsid w:val="005D6045"/>
    <w:rsid w:val="005E06EB"/>
    <w:rsid w:val="005E0B93"/>
    <w:rsid w:val="005E1642"/>
    <w:rsid w:val="005E23F8"/>
    <w:rsid w:val="005E25AD"/>
    <w:rsid w:val="005E4746"/>
    <w:rsid w:val="005E6C4A"/>
    <w:rsid w:val="00600CFC"/>
    <w:rsid w:val="00602459"/>
    <w:rsid w:val="00607A19"/>
    <w:rsid w:val="00611C12"/>
    <w:rsid w:val="00611F54"/>
    <w:rsid w:val="00622DEF"/>
    <w:rsid w:val="00623EEE"/>
    <w:rsid w:val="00624F81"/>
    <w:rsid w:val="00625911"/>
    <w:rsid w:val="00633066"/>
    <w:rsid w:val="006341D7"/>
    <w:rsid w:val="00637F10"/>
    <w:rsid w:val="006418EA"/>
    <w:rsid w:val="0065000C"/>
    <w:rsid w:val="00653D39"/>
    <w:rsid w:val="00660826"/>
    <w:rsid w:val="0066101C"/>
    <w:rsid w:val="00661499"/>
    <w:rsid w:val="00671907"/>
    <w:rsid w:val="00672630"/>
    <w:rsid w:val="00682BD8"/>
    <w:rsid w:val="00693310"/>
    <w:rsid w:val="00694153"/>
    <w:rsid w:val="006A1BCD"/>
    <w:rsid w:val="006A2A08"/>
    <w:rsid w:val="006A40EF"/>
    <w:rsid w:val="006A625C"/>
    <w:rsid w:val="006B0ECC"/>
    <w:rsid w:val="006B3DD6"/>
    <w:rsid w:val="006B67DB"/>
    <w:rsid w:val="006C242E"/>
    <w:rsid w:val="006C65C4"/>
    <w:rsid w:val="006C675D"/>
    <w:rsid w:val="006D149D"/>
    <w:rsid w:val="006D7443"/>
    <w:rsid w:val="006E3FB8"/>
    <w:rsid w:val="006F2F5E"/>
    <w:rsid w:val="0070388E"/>
    <w:rsid w:val="007047BC"/>
    <w:rsid w:val="007110D3"/>
    <w:rsid w:val="0071185E"/>
    <w:rsid w:val="0071474E"/>
    <w:rsid w:val="00714DB8"/>
    <w:rsid w:val="00726A89"/>
    <w:rsid w:val="00730B77"/>
    <w:rsid w:val="0073593A"/>
    <w:rsid w:val="0074577C"/>
    <w:rsid w:val="00746341"/>
    <w:rsid w:val="00757124"/>
    <w:rsid w:val="007729AC"/>
    <w:rsid w:val="00777973"/>
    <w:rsid w:val="00777E87"/>
    <w:rsid w:val="00785C27"/>
    <w:rsid w:val="00786287"/>
    <w:rsid w:val="0078694F"/>
    <w:rsid w:val="00786964"/>
    <w:rsid w:val="0079063C"/>
    <w:rsid w:val="00792EAE"/>
    <w:rsid w:val="0079765C"/>
    <w:rsid w:val="007A257F"/>
    <w:rsid w:val="007A6B12"/>
    <w:rsid w:val="007B44CC"/>
    <w:rsid w:val="007B5320"/>
    <w:rsid w:val="007B6C2C"/>
    <w:rsid w:val="007C2C10"/>
    <w:rsid w:val="007D532E"/>
    <w:rsid w:val="007E016E"/>
    <w:rsid w:val="007E4F77"/>
    <w:rsid w:val="007E5098"/>
    <w:rsid w:val="007F7767"/>
    <w:rsid w:val="008072E4"/>
    <w:rsid w:val="008403C2"/>
    <w:rsid w:val="008409F1"/>
    <w:rsid w:val="008439EC"/>
    <w:rsid w:val="00853268"/>
    <w:rsid w:val="008576EB"/>
    <w:rsid w:val="008647C0"/>
    <w:rsid w:val="00870E99"/>
    <w:rsid w:val="008711A2"/>
    <w:rsid w:val="00872280"/>
    <w:rsid w:val="008820E7"/>
    <w:rsid w:val="00883066"/>
    <w:rsid w:val="00891789"/>
    <w:rsid w:val="008926F4"/>
    <w:rsid w:val="00895B40"/>
    <w:rsid w:val="00896AEB"/>
    <w:rsid w:val="008A0836"/>
    <w:rsid w:val="008A1C9E"/>
    <w:rsid w:val="008A4174"/>
    <w:rsid w:val="008A6638"/>
    <w:rsid w:val="008B536B"/>
    <w:rsid w:val="008B72A8"/>
    <w:rsid w:val="008C157D"/>
    <w:rsid w:val="008C63C0"/>
    <w:rsid w:val="008D5954"/>
    <w:rsid w:val="008D7434"/>
    <w:rsid w:val="0090272C"/>
    <w:rsid w:val="00904893"/>
    <w:rsid w:val="00912F71"/>
    <w:rsid w:val="00915783"/>
    <w:rsid w:val="00922CEF"/>
    <w:rsid w:val="009263C4"/>
    <w:rsid w:val="00931833"/>
    <w:rsid w:val="0093185F"/>
    <w:rsid w:val="00932523"/>
    <w:rsid w:val="00936245"/>
    <w:rsid w:val="00944109"/>
    <w:rsid w:val="0095544D"/>
    <w:rsid w:val="009570BA"/>
    <w:rsid w:val="00971EA7"/>
    <w:rsid w:val="00987001"/>
    <w:rsid w:val="00987C4D"/>
    <w:rsid w:val="00990D43"/>
    <w:rsid w:val="009941FE"/>
    <w:rsid w:val="00996318"/>
    <w:rsid w:val="009A2EEA"/>
    <w:rsid w:val="009B02D5"/>
    <w:rsid w:val="009C4E69"/>
    <w:rsid w:val="009D59F9"/>
    <w:rsid w:val="009F2305"/>
    <w:rsid w:val="009F52DC"/>
    <w:rsid w:val="00A05139"/>
    <w:rsid w:val="00A054A1"/>
    <w:rsid w:val="00A125F3"/>
    <w:rsid w:val="00A14E06"/>
    <w:rsid w:val="00A1683F"/>
    <w:rsid w:val="00A20556"/>
    <w:rsid w:val="00A2106B"/>
    <w:rsid w:val="00A210BF"/>
    <w:rsid w:val="00A27B3F"/>
    <w:rsid w:val="00A340BD"/>
    <w:rsid w:val="00A45820"/>
    <w:rsid w:val="00A52F23"/>
    <w:rsid w:val="00A65663"/>
    <w:rsid w:val="00A72D1B"/>
    <w:rsid w:val="00A75447"/>
    <w:rsid w:val="00A75D5C"/>
    <w:rsid w:val="00A809DB"/>
    <w:rsid w:val="00A935E0"/>
    <w:rsid w:val="00A93CB6"/>
    <w:rsid w:val="00AA0931"/>
    <w:rsid w:val="00AA2855"/>
    <w:rsid w:val="00AB4E1F"/>
    <w:rsid w:val="00AC3A6E"/>
    <w:rsid w:val="00AC4504"/>
    <w:rsid w:val="00AC5370"/>
    <w:rsid w:val="00AC7281"/>
    <w:rsid w:val="00AD1446"/>
    <w:rsid w:val="00AD3B58"/>
    <w:rsid w:val="00AD3B8A"/>
    <w:rsid w:val="00AE7047"/>
    <w:rsid w:val="00AF5DA1"/>
    <w:rsid w:val="00B006ED"/>
    <w:rsid w:val="00B01842"/>
    <w:rsid w:val="00B0531B"/>
    <w:rsid w:val="00B05B51"/>
    <w:rsid w:val="00B05E3E"/>
    <w:rsid w:val="00B139FE"/>
    <w:rsid w:val="00B20BA7"/>
    <w:rsid w:val="00B26B66"/>
    <w:rsid w:val="00B43685"/>
    <w:rsid w:val="00B441DD"/>
    <w:rsid w:val="00B5566A"/>
    <w:rsid w:val="00B5796D"/>
    <w:rsid w:val="00B63DF3"/>
    <w:rsid w:val="00B64DA4"/>
    <w:rsid w:val="00B866E9"/>
    <w:rsid w:val="00B86764"/>
    <w:rsid w:val="00BA3BBE"/>
    <w:rsid w:val="00BA4A87"/>
    <w:rsid w:val="00BB50BC"/>
    <w:rsid w:val="00BB71BA"/>
    <w:rsid w:val="00BC4584"/>
    <w:rsid w:val="00BC4A6F"/>
    <w:rsid w:val="00BC6193"/>
    <w:rsid w:val="00BC6580"/>
    <w:rsid w:val="00BD32A9"/>
    <w:rsid w:val="00BD3C28"/>
    <w:rsid w:val="00BD5089"/>
    <w:rsid w:val="00BE16C4"/>
    <w:rsid w:val="00BF344F"/>
    <w:rsid w:val="00BF51E3"/>
    <w:rsid w:val="00C03822"/>
    <w:rsid w:val="00C1447A"/>
    <w:rsid w:val="00C2212C"/>
    <w:rsid w:val="00C306E1"/>
    <w:rsid w:val="00C402C2"/>
    <w:rsid w:val="00C40380"/>
    <w:rsid w:val="00C455C0"/>
    <w:rsid w:val="00C477E9"/>
    <w:rsid w:val="00C52A3D"/>
    <w:rsid w:val="00C536B2"/>
    <w:rsid w:val="00C569BB"/>
    <w:rsid w:val="00C6341A"/>
    <w:rsid w:val="00C64C99"/>
    <w:rsid w:val="00C83B2B"/>
    <w:rsid w:val="00C8414F"/>
    <w:rsid w:val="00C86540"/>
    <w:rsid w:val="00C95032"/>
    <w:rsid w:val="00CA18E0"/>
    <w:rsid w:val="00CA2814"/>
    <w:rsid w:val="00CC215D"/>
    <w:rsid w:val="00CD7057"/>
    <w:rsid w:val="00CD7DC7"/>
    <w:rsid w:val="00CF01B3"/>
    <w:rsid w:val="00CF0ABE"/>
    <w:rsid w:val="00CF1947"/>
    <w:rsid w:val="00CF4B90"/>
    <w:rsid w:val="00D05870"/>
    <w:rsid w:val="00D27654"/>
    <w:rsid w:val="00D279A7"/>
    <w:rsid w:val="00D33B26"/>
    <w:rsid w:val="00D407F4"/>
    <w:rsid w:val="00D441FB"/>
    <w:rsid w:val="00D456E0"/>
    <w:rsid w:val="00D46652"/>
    <w:rsid w:val="00D51ECD"/>
    <w:rsid w:val="00D649DA"/>
    <w:rsid w:val="00D72128"/>
    <w:rsid w:val="00D77E31"/>
    <w:rsid w:val="00D80492"/>
    <w:rsid w:val="00D90486"/>
    <w:rsid w:val="00D9480D"/>
    <w:rsid w:val="00DA0369"/>
    <w:rsid w:val="00DA3D8C"/>
    <w:rsid w:val="00DB2F9E"/>
    <w:rsid w:val="00DC1E20"/>
    <w:rsid w:val="00DC3877"/>
    <w:rsid w:val="00DC6D27"/>
    <w:rsid w:val="00DD6FFE"/>
    <w:rsid w:val="00DE240D"/>
    <w:rsid w:val="00DE59F0"/>
    <w:rsid w:val="00DE6262"/>
    <w:rsid w:val="00DF2467"/>
    <w:rsid w:val="00E07EE5"/>
    <w:rsid w:val="00E146FC"/>
    <w:rsid w:val="00E2020D"/>
    <w:rsid w:val="00E307CB"/>
    <w:rsid w:val="00E30D35"/>
    <w:rsid w:val="00E401CD"/>
    <w:rsid w:val="00E42E8B"/>
    <w:rsid w:val="00E5537F"/>
    <w:rsid w:val="00E55EC0"/>
    <w:rsid w:val="00E722FC"/>
    <w:rsid w:val="00E7772E"/>
    <w:rsid w:val="00E81AF8"/>
    <w:rsid w:val="00E837AA"/>
    <w:rsid w:val="00E8786F"/>
    <w:rsid w:val="00EA4A75"/>
    <w:rsid w:val="00EA4CB8"/>
    <w:rsid w:val="00EC2904"/>
    <w:rsid w:val="00EC4D73"/>
    <w:rsid w:val="00ED1D43"/>
    <w:rsid w:val="00ED3E66"/>
    <w:rsid w:val="00ED6D6E"/>
    <w:rsid w:val="00ED6D71"/>
    <w:rsid w:val="00ED706F"/>
    <w:rsid w:val="00EE6AFC"/>
    <w:rsid w:val="00EF009E"/>
    <w:rsid w:val="00EF05D4"/>
    <w:rsid w:val="00F00D55"/>
    <w:rsid w:val="00F103F1"/>
    <w:rsid w:val="00F11CCE"/>
    <w:rsid w:val="00F123A9"/>
    <w:rsid w:val="00F16B6A"/>
    <w:rsid w:val="00F216D2"/>
    <w:rsid w:val="00F307C2"/>
    <w:rsid w:val="00F32137"/>
    <w:rsid w:val="00F36AEE"/>
    <w:rsid w:val="00F37ECE"/>
    <w:rsid w:val="00F51E0F"/>
    <w:rsid w:val="00F637C4"/>
    <w:rsid w:val="00F63B28"/>
    <w:rsid w:val="00F72A60"/>
    <w:rsid w:val="00F72ECC"/>
    <w:rsid w:val="00F73634"/>
    <w:rsid w:val="00F93542"/>
    <w:rsid w:val="00F942CD"/>
    <w:rsid w:val="00FA4F92"/>
    <w:rsid w:val="00FA533B"/>
    <w:rsid w:val="00FB17B3"/>
    <w:rsid w:val="00FB2404"/>
    <w:rsid w:val="00FB2CEE"/>
    <w:rsid w:val="00FB42A7"/>
    <w:rsid w:val="00FB45DB"/>
    <w:rsid w:val="00FB495F"/>
    <w:rsid w:val="00FB7008"/>
    <w:rsid w:val="00FC0793"/>
    <w:rsid w:val="00FC21D1"/>
    <w:rsid w:val="00FC49E0"/>
    <w:rsid w:val="00FC652C"/>
    <w:rsid w:val="00FC77B0"/>
    <w:rsid w:val="00FD05CF"/>
    <w:rsid w:val="00FD3250"/>
    <w:rsid w:val="00FD5BB5"/>
    <w:rsid w:val="00FE7127"/>
    <w:rsid w:val="00FF3001"/>
    <w:rsid w:val="00FF72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4D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1DD"/>
    <w:rPr>
      <w:rFonts w:ascii="Times New Roman" w:hAnsi="Times New Roman"/>
    </w:rPr>
  </w:style>
  <w:style w:type="paragraph" w:styleId="Heading1">
    <w:name w:val="heading 1"/>
    <w:basedOn w:val="Normal"/>
    <w:next w:val="Normal"/>
    <w:link w:val="Heading1Char"/>
    <w:uiPriority w:val="9"/>
    <w:qFormat/>
    <w:rsid w:val="00FC079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1D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B441DD"/>
    <w:rPr>
      <w:rFonts w:ascii="Times New Roman" w:eastAsiaTheme="majorEastAsia" w:hAnsi="Times New Roman" w:cstheme="majorBidi"/>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FC0793"/>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8A417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2B6A67"/>
    <w:rPr>
      <w:b/>
      <w:bCs/>
    </w:rPr>
  </w:style>
  <w:style w:type="character" w:customStyle="1" w:styleId="CommentSubjectChar">
    <w:name w:val="Comment Subject Char"/>
    <w:basedOn w:val="CommentTextChar"/>
    <w:link w:val="CommentSubject"/>
    <w:uiPriority w:val="99"/>
    <w:semiHidden/>
    <w:rsid w:val="002B6A67"/>
    <w:rPr>
      <w:b/>
      <w:bCs/>
      <w:sz w:val="20"/>
      <w:szCs w:val="20"/>
    </w:rPr>
  </w:style>
  <w:style w:type="paragraph" w:styleId="NormalWeb">
    <w:name w:val="Normal (Web)"/>
    <w:basedOn w:val="Normal"/>
    <w:uiPriority w:val="99"/>
    <w:semiHidden/>
    <w:unhideWhenUsed/>
    <w:rsid w:val="002A75FA"/>
    <w:pPr>
      <w:spacing w:before="100" w:beforeAutospacing="1" w:after="100" w:afterAutospacing="1" w:line="240" w:lineRule="auto"/>
    </w:pPr>
    <w:rPr>
      <w:rFonts w:eastAsia="Times New Roman" w:cs="Times New Roman"/>
      <w:sz w:val="24"/>
      <w:szCs w:val="24"/>
      <w:lang w:eastAsia="en-AU"/>
    </w:rPr>
  </w:style>
  <w:style w:type="character" w:styleId="Emphasis">
    <w:name w:val="Emphasis"/>
    <w:basedOn w:val="DefaultParagraphFont"/>
    <w:uiPriority w:val="20"/>
    <w:qFormat/>
    <w:rsid w:val="002A75FA"/>
    <w:rPr>
      <w:i/>
      <w:iCs/>
    </w:rPr>
  </w:style>
  <w:style w:type="character" w:styleId="Hyperlink">
    <w:name w:val="Hyperlink"/>
    <w:basedOn w:val="DefaultParagraphFont"/>
    <w:uiPriority w:val="99"/>
    <w:semiHidden/>
    <w:unhideWhenUsed/>
    <w:rsid w:val="004605A4"/>
    <w:rPr>
      <w:color w:val="0000FF"/>
      <w:u w:val="single"/>
    </w:rPr>
  </w:style>
  <w:style w:type="character" w:styleId="Strong">
    <w:name w:val="Strong"/>
    <w:basedOn w:val="DefaultParagraphFont"/>
    <w:uiPriority w:val="22"/>
    <w:qFormat/>
    <w:rsid w:val="00B441DD"/>
    <w:rPr>
      <w:b/>
      <w:bCs/>
    </w:rPr>
  </w:style>
  <w:style w:type="paragraph" w:styleId="Title">
    <w:name w:val="Title"/>
    <w:basedOn w:val="Normal"/>
    <w:next w:val="Normal"/>
    <w:link w:val="TitleChar"/>
    <w:uiPriority w:val="10"/>
    <w:qFormat/>
    <w:rsid w:val="00B441DD"/>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41DD"/>
    <w:rPr>
      <w:rFonts w:ascii="Times New Roman" w:eastAsiaTheme="majorEastAsia" w:hAnsi="Times New Roman" w:cstheme="majorBidi"/>
      <w:color w:val="323E4F" w:themeColor="text2" w:themeShade="BF"/>
      <w:spacing w:val="5"/>
      <w:kern w:val="28"/>
      <w:sz w:val="52"/>
      <w:szCs w:val="52"/>
    </w:rPr>
  </w:style>
  <w:style w:type="paragraph" w:styleId="Revision">
    <w:name w:val="Revision"/>
    <w:hidden/>
    <w:uiPriority w:val="99"/>
    <w:semiHidden/>
    <w:rsid w:val="0005509C"/>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85483">
      <w:bodyDiv w:val="1"/>
      <w:marLeft w:val="0"/>
      <w:marRight w:val="0"/>
      <w:marTop w:val="0"/>
      <w:marBottom w:val="0"/>
      <w:divBdr>
        <w:top w:val="none" w:sz="0" w:space="0" w:color="auto"/>
        <w:left w:val="none" w:sz="0" w:space="0" w:color="auto"/>
        <w:bottom w:val="none" w:sz="0" w:space="0" w:color="auto"/>
        <w:right w:val="none" w:sz="0" w:space="0" w:color="auto"/>
      </w:divBdr>
      <w:divsChild>
        <w:div w:id="1767070443">
          <w:marLeft w:val="0"/>
          <w:marRight w:val="0"/>
          <w:marTop w:val="0"/>
          <w:marBottom w:val="0"/>
          <w:divBdr>
            <w:top w:val="none" w:sz="0" w:space="0" w:color="auto"/>
            <w:left w:val="none" w:sz="0" w:space="0" w:color="auto"/>
            <w:bottom w:val="none" w:sz="0" w:space="0" w:color="auto"/>
            <w:right w:val="none" w:sz="0" w:space="0" w:color="auto"/>
          </w:divBdr>
          <w:divsChild>
            <w:div w:id="1829520071">
              <w:marLeft w:val="0"/>
              <w:marRight w:val="0"/>
              <w:marTop w:val="0"/>
              <w:marBottom w:val="0"/>
              <w:divBdr>
                <w:top w:val="none" w:sz="0" w:space="0" w:color="auto"/>
                <w:left w:val="none" w:sz="0" w:space="0" w:color="auto"/>
                <w:bottom w:val="none" w:sz="0" w:space="0" w:color="auto"/>
                <w:right w:val="none" w:sz="0" w:space="0" w:color="auto"/>
              </w:divBdr>
              <w:divsChild>
                <w:div w:id="65883888">
                  <w:marLeft w:val="0"/>
                  <w:marRight w:val="0"/>
                  <w:marTop w:val="0"/>
                  <w:marBottom w:val="0"/>
                  <w:divBdr>
                    <w:top w:val="none" w:sz="0" w:space="0" w:color="auto"/>
                    <w:left w:val="none" w:sz="0" w:space="0" w:color="auto"/>
                    <w:bottom w:val="none" w:sz="0" w:space="0" w:color="auto"/>
                    <w:right w:val="none" w:sz="0" w:space="0" w:color="auto"/>
                  </w:divBdr>
                  <w:divsChild>
                    <w:div w:id="1753770989">
                      <w:marLeft w:val="0"/>
                      <w:marRight w:val="0"/>
                      <w:marTop w:val="0"/>
                      <w:marBottom w:val="0"/>
                      <w:divBdr>
                        <w:top w:val="none" w:sz="0" w:space="0" w:color="auto"/>
                        <w:left w:val="none" w:sz="0" w:space="0" w:color="auto"/>
                        <w:bottom w:val="none" w:sz="0" w:space="0" w:color="auto"/>
                        <w:right w:val="none" w:sz="0" w:space="0" w:color="auto"/>
                      </w:divBdr>
                      <w:divsChild>
                        <w:div w:id="391544358">
                          <w:marLeft w:val="0"/>
                          <w:marRight w:val="0"/>
                          <w:marTop w:val="0"/>
                          <w:marBottom w:val="0"/>
                          <w:divBdr>
                            <w:top w:val="none" w:sz="0" w:space="0" w:color="auto"/>
                            <w:left w:val="none" w:sz="0" w:space="0" w:color="auto"/>
                            <w:bottom w:val="none" w:sz="0" w:space="0" w:color="auto"/>
                            <w:right w:val="none" w:sz="0" w:space="0" w:color="auto"/>
                          </w:divBdr>
                          <w:divsChild>
                            <w:div w:id="1416781606">
                              <w:marLeft w:val="0"/>
                              <w:marRight w:val="0"/>
                              <w:marTop w:val="0"/>
                              <w:marBottom w:val="0"/>
                              <w:divBdr>
                                <w:top w:val="none" w:sz="0" w:space="0" w:color="auto"/>
                                <w:left w:val="none" w:sz="0" w:space="0" w:color="auto"/>
                                <w:bottom w:val="none" w:sz="0" w:space="0" w:color="auto"/>
                                <w:right w:val="none" w:sz="0" w:space="0" w:color="auto"/>
                              </w:divBdr>
                              <w:divsChild>
                                <w:div w:id="1214728460">
                                  <w:marLeft w:val="0"/>
                                  <w:marRight w:val="0"/>
                                  <w:marTop w:val="0"/>
                                  <w:marBottom w:val="0"/>
                                  <w:divBdr>
                                    <w:top w:val="none" w:sz="0" w:space="0" w:color="auto"/>
                                    <w:left w:val="none" w:sz="0" w:space="0" w:color="auto"/>
                                    <w:bottom w:val="none" w:sz="0" w:space="0" w:color="auto"/>
                                    <w:right w:val="none" w:sz="0" w:space="0" w:color="auto"/>
                                  </w:divBdr>
                                </w:div>
                                <w:div w:id="2000427953">
                                  <w:marLeft w:val="0"/>
                                  <w:marRight w:val="0"/>
                                  <w:marTop w:val="0"/>
                                  <w:marBottom w:val="0"/>
                                  <w:divBdr>
                                    <w:top w:val="none" w:sz="0" w:space="0" w:color="auto"/>
                                    <w:left w:val="none" w:sz="0" w:space="0" w:color="auto"/>
                                    <w:bottom w:val="none" w:sz="0" w:space="0" w:color="auto"/>
                                    <w:right w:val="none" w:sz="0" w:space="0" w:color="auto"/>
                                  </w:divBdr>
                                </w:div>
                              </w:divsChild>
                            </w:div>
                            <w:div w:id="2109617423">
                              <w:marLeft w:val="0"/>
                              <w:marRight w:val="0"/>
                              <w:marTop w:val="0"/>
                              <w:marBottom w:val="0"/>
                              <w:divBdr>
                                <w:top w:val="none" w:sz="0" w:space="0" w:color="auto"/>
                                <w:left w:val="none" w:sz="0" w:space="0" w:color="auto"/>
                                <w:bottom w:val="none" w:sz="0" w:space="0" w:color="auto"/>
                                <w:right w:val="none" w:sz="0" w:space="0" w:color="auto"/>
                              </w:divBdr>
                              <w:divsChild>
                                <w:div w:id="1631210613">
                                  <w:marLeft w:val="0"/>
                                  <w:marRight w:val="0"/>
                                  <w:marTop w:val="0"/>
                                  <w:marBottom w:val="0"/>
                                  <w:divBdr>
                                    <w:top w:val="none" w:sz="0" w:space="0" w:color="auto"/>
                                    <w:left w:val="none" w:sz="0" w:space="0" w:color="auto"/>
                                    <w:bottom w:val="none" w:sz="0" w:space="0" w:color="auto"/>
                                    <w:right w:val="none" w:sz="0" w:space="0" w:color="auto"/>
                                  </w:divBdr>
                                </w:div>
                                <w:div w:id="11191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877">
                          <w:marLeft w:val="0"/>
                          <w:marRight w:val="0"/>
                          <w:marTop w:val="0"/>
                          <w:marBottom w:val="0"/>
                          <w:divBdr>
                            <w:top w:val="none" w:sz="0" w:space="0" w:color="auto"/>
                            <w:left w:val="none" w:sz="0" w:space="0" w:color="auto"/>
                            <w:bottom w:val="none" w:sz="0" w:space="0" w:color="auto"/>
                            <w:right w:val="none" w:sz="0" w:space="0" w:color="auto"/>
                          </w:divBdr>
                        </w:div>
                        <w:div w:id="1246307576">
                          <w:marLeft w:val="0"/>
                          <w:marRight w:val="0"/>
                          <w:marTop w:val="0"/>
                          <w:marBottom w:val="0"/>
                          <w:divBdr>
                            <w:top w:val="none" w:sz="0" w:space="0" w:color="auto"/>
                            <w:left w:val="none" w:sz="0" w:space="0" w:color="auto"/>
                            <w:bottom w:val="none" w:sz="0" w:space="0" w:color="auto"/>
                            <w:right w:val="none" w:sz="0" w:space="0" w:color="auto"/>
                          </w:divBdr>
                        </w:div>
                        <w:div w:id="1646351074">
                          <w:marLeft w:val="0"/>
                          <w:marRight w:val="0"/>
                          <w:marTop w:val="0"/>
                          <w:marBottom w:val="0"/>
                          <w:divBdr>
                            <w:top w:val="none" w:sz="0" w:space="0" w:color="auto"/>
                            <w:left w:val="none" w:sz="0" w:space="0" w:color="auto"/>
                            <w:bottom w:val="none" w:sz="0" w:space="0" w:color="auto"/>
                            <w:right w:val="none" w:sz="0" w:space="0" w:color="auto"/>
                          </w:divBdr>
                        </w:div>
                        <w:div w:id="1432968551">
                          <w:marLeft w:val="0"/>
                          <w:marRight w:val="0"/>
                          <w:marTop w:val="0"/>
                          <w:marBottom w:val="0"/>
                          <w:divBdr>
                            <w:top w:val="none" w:sz="0" w:space="0" w:color="auto"/>
                            <w:left w:val="none" w:sz="0" w:space="0" w:color="auto"/>
                            <w:bottom w:val="none" w:sz="0" w:space="0" w:color="auto"/>
                            <w:right w:val="none" w:sz="0" w:space="0" w:color="auto"/>
                          </w:divBdr>
                        </w:div>
                        <w:div w:id="1407917899">
                          <w:marLeft w:val="0"/>
                          <w:marRight w:val="0"/>
                          <w:marTop w:val="0"/>
                          <w:marBottom w:val="0"/>
                          <w:divBdr>
                            <w:top w:val="none" w:sz="0" w:space="0" w:color="auto"/>
                            <w:left w:val="none" w:sz="0" w:space="0" w:color="auto"/>
                            <w:bottom w:val="none" w:sz="0" w:space="0" w:color="auto"/>
                            <w:right w:val="none" w:sz="0" w:space="0" w:color="auto"/>
                          </w:divBdr>
                        </w:div>
                        <w:div w:id="1648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2880">
      <w:bodyDiv w:val="1"/>
      <w:marLeft w:val="0"/>
      <w:marRight w:val="0"/>
      <w:marTop w:val="0"/>
      <w:marBottom w:val="0"/>
      <w:divBdr>
        <w:top w:val="none" w:sz="0" w:space="0" w:color="auto"/>
        <w:left w:val="none" w:sz="0" w:space="0" w:color="auto"/>
        <w:bottom w:val="none" w:sz="0" w:space="0" w:color="auto"/>
        <w:right w:val="none" w:sz="0" w:space="0" w:color="auto"/>
      </w:divBdr>
    </w:div>
    <w:div w:id="487749296">
      <w:bodyDiv w:val="1"/>
      <w:marLeft w:val="0"/>
      <w:marRight w:val="0"/>
      <w:marTop w:val="0"/>
      <w:marBottom w:val="0"/>
      <w:divBdr>
        <w:top w:val="none" w:sz="0" w:space="0" w:color="auto"/>
        <w:left w:val="none" w:sz="0" w:space="0" w:color="auto"/>
        <w:bottom w:val="none" w:sz="0" w:space="0" w:color="auto"/>
        <w:right w:val="none" w:sz="0" w:space="0" w:color="auto"/>
      </w:divBdr>
    </w:div>
    <w:div w:id="548222955">
      <w:bodyDiv w:val="1"/>
      <w:marLeft w:val="0"/>
      <w:marRight w:val="0"/>
      <w:marTop w:val="0"/>
      <w:marBottom w:val="0"/>
      <w:divBdr>
        <w:top w:val="none" w:sz="0" w:space="0" w:color="auto"/>
        <w:left w:val="none" w:sz="0" w:space="0" w:color="auto"/>
        <w:bottom w:val="none" w:sz="0" w:space="0" w:color="auto"/>
        <w:right w:val="none" w:sz="0" w:space="0" w:color="auto"/>
      </w:divBdr>
    </w:div>
    <w:div w:id="555974493">
      <w:bodyDiv w:val="1"/>
      <w:marLeft w:val="0"/>
      <w:marRight w:val="0"/>
      <w:marTop w:val="0"/>
      <w:marBottom w:val="0"/>
      <w:divBdr>
        <w:top w:val="none" w:sz="0" w:space="0" w:color="auto"/>
        <w:left w:val="none" w:sz="0" w:space="0" w:color="auto"/>
        <w:bottom w:val="none" w:sz="0" w:space="0" w:color="auto"/>
        <w:right w:val="none" w:sz="0" w:space="0" w:color="auto"/>
      </w:divBdr>
    </w:div>
    <w:div w:id="563878391">
      <w:bodyDiv w:val="1"/>
      <w:marLeft w:val="0"/>
      <w:marRight w:val="0"/>
      <w:marTop w:val="0"/>
      <w:marBottom w:val="0"/>
      <w:divBdr>
        <w:top w:val="none" w:sz="0" w:space="0" w:color="auto"/>
        <w:left w:val="none" w:sz="0" w:space="0" w:color="auto"/>
        <w:bottom w:val="none" w:sz="0" w:space="0" w:color="auto"/>
        <w:right w:val="none" w:sz="0" w:space="0" w:color="auto"/>
      </w:divBdr>
    </w:div>
    <w:div w:id="942498228">
      <w:bodyDiv w:val="1"/>
      <w:marLeft w:val="0"/>
      <w:marRight w:val="0"/>
      <w:marTop w:val="0"/>
      <w:marBottom w:val="0"/>
      <w:divBdr>
        <w:top w:val="none" w:sz="0" w:space="0" w:color="auto"/>
        <w:left w:val="none" w:sz="0" w:space="0" w:color="auto"/>
        <w:bottom w:val="none" w:sz="0" w:space="0" w:color="auto"/>
        <w:right w:val="none" w:sz="0" w:space="0" w:color="auto"/>
      </w:divBdr>
    </w:div>
    <w:div w:id="1055932178">
      <w:bodyDiv w:val="1"/>
      <w:marLeft w:val="0"/>
      <w:marRight w:val="0"/>
      <w:marTop w:val="0"/>
      <w:marBottom w:val="0"/>
      <w:divBdr>
        <w:top w:val="none" w:sz="0" w:space="0" w:color="auto"/>
        <w:left w:val="none" w:sz="0" w:space="0" w:color="auto"/>
        <w:bottom w:val="none" w:sz="0" w:space="0" w:color="auto"/>
        <w:right w:val="none" w:sz="0" w:space="0" w:color="auto"/>
      </w:divBdr>
    </w:div>
    <w:div w:id="1078788472">
      <w:bodyDiv w:val="1"/>
      <w:marLeft w:val="0"/>
      <w:marRight w:val="0"/>
      <w:marTop w:val="0"/>
      <w:marBottom w:val="0"/>
      <w:divBdr>
        <w:top w:val="none" w:sz="0" w:space="0" w:color="auto"/>
        <w:left w:val="none" w:sz="0" w:space="0" w:color="auto"/>
        <w:bottom w:val="none" w:sz="0" w:space="0" w:color="auto"/>
        <w:right w:val="none" w:sz="0" w:space="0" w:color="auto"/>
      </w:divBdr>
      <w:divsChild>
        <w:div w:id="627473408">
          <w:marLeft w:val="0"/>
          <w:marRight w:val="0"/>
          <w:marTop w:val="0"/>
          <w:marBottom w:val="0"/>
          <w:divBdr>
            <w:top w:val="none" w:sz="0" w:space="0" w:color="auto"/>
            <w:left w:val="none" w:sz="0" w:space="0" w:color="auto"/>
            <w:bottom w:val="none" w:sz="0" w:space="0" w:color="auto"/>
            <w:right w:val="none" w:sz="0" w:space="0" w:color="auto"/>
          </w:divBdr>
        </w:div>
      </w:divsChild>
    </w:div>
    <w:div w:id="1452554810">
      <w:bodyDiv w:val="1"/>
      <w:marLeft w:val="0"/>
      <w:marRight w:val="0"/>
      <w:marTop w:val="0"/>
      <w:marBottom w:val="0"/>
      <w:divBdr>
        <w:top w:val="none" w:sz="0" w:space="0" w:color="auto"/>
        <w:left w:val="none" w:sz="0" w:space="0" w:color="auto"/>
        <w:bottom w:val="none" w:sz="0" w:space="0" w:color="auto"/>
        <w:right w:val="none" w:sz="0" w:space="0" w:color="auto"/>
      </w:divBdr>
    </w:div>
    <w:div w:id="1608081066">
      <w:bodyDiv w:val="1"/>
      <w:marLeft w:val="0"/>
      <w:marRight w:val="0"/>
      <w:marTop w:val="0"/>
      <w:marBottom w:val="0"/>
      <w:divBdr>
        <w:top w:val="none" w:sz="0" w:space="0" w:color="auto"/>
        <w:left w:val="none" w:sz="0" w:space="0" w:color="auto"/>
        <w:bottom w:val="none" w:sz="0" w:space="0" w:color="auto"/>
        <w:right w:val="none" w:sz="0" w:space="0" w:color="auto"/>
      </w:divBdr>
    </w:div>
    <w:div w:id="20012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microsoft.com/office/2011/relationships/people" Target="people.xml"/><Relationship Id="rId22" Type="http://schemas.microsoft.com/office/2016/09/relationships/commentsIds" Target="commentsIds.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3A3E5-F8D8-6042-A9AB-64396443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31</Pages>
  <Words>25135</Words>
  <Characters>143275</Characters>
  <Application>Microsoft Macintosh Word</Application>
  <DocSecurity>0</DocSecurity>
  <Lines>1193</Lines>
  <Paragraphs>336</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168074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Daniel Falster</cp:lastModifiedBy>
  <cp:revision>64</cp:revision>
  <dcterms:created xsi:type="dcterms:W3CDTF">2017-08-11T15:28:00Z</dcterms:created>
  <dcterms:modified xsi:type="dcterms:W3CDTF">2017-09-08T02:18:00Z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id="hJhHWIbk"/&gt;&lt;style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