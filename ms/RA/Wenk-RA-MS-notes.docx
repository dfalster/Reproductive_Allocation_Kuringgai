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4D203" w14:textId="580B0555" w:rsidR="00C95032" w:rsidRPr="00CA2814" w:rsidDel="00555075" w:rsidRDefault="00C95032" w:rsidP="00B441DD">
      <w:pPr>
        <w:pStyle w:val="Heading1"/>
        <w:rPr>
          <w:del w:id="0" w:author="Daniel Falster" w:date="2017-08-01T10:53:00Z"/>
          <w:rFonts w:cs="Times New Roman"/>
        </w:rPr>
      </w:pPr>
      <w:del w:id="1" w:author="Daniel Falster" w:date="2017-08-01T10:53:00Z">
        <w:r w:rsidRPr="00CA2814" w:rsidDel="00555075">
          <w:rPr>
            <w:rFonts w:cs="Times New Roman"/>
          </w:rPr>
          <w:delText>Introduction</w:delText>
        </w:r>
      </w:del>
    </w:p>
    <w:p w14:paraId="16CC6F22" w14:textId="3FB7C3B9" w:rsidR="00B86764" w:rsidRPr="0005509C" w:rsidDel="00B441DD" w:rsidRDefault="00B86764">
      <w:pPr>
        <w:spacing w:after="240" w:line="240" w:lineRule="auto"/>
        <w:rPr>
          <w:del w:id="2" w:author="Daniel Falster" w:date="2017-07-27T11:18:00Z"/>
          <w:rFonts w:cs="Times New Roman"/>
        </w:rPr>
      </w:pPr>
      <w:del w:id="3" w:author="Daniel Falster" w:date="2017-08-01T10:53:00Z">
        <w:r w:rsidRPr="00B441DD" w:rsidDel="00555075">
          <w:rPr>
            <w:rFonts w:cs="Times New Roman"/>
          </w:rPr>
          <w:delText xml:space="preserve">A fundamental trade-off faced </w:delText>
        </w:r>
      </w:del>
      <w:del w:id="4" w:author="Daniel Falster" w:date="2017-07-31T09:39:00Z">
        <w:r w:rsidRPr="00B441DD" w:rsidDel="00CA2814">
          <w:rPr>
            <w:rFonts w:cs="Times New Roman"/>
          </w:rPr>
          <w:delText xml:space="preserve">by all </w:delText>
        </w:r>
      </w:del>
      <w:del w:id="5" w:author="Daniel Falster" w:date="2017-07-27T11:04:00Z">
        <w:r w:rsidRPr="00B441DD" w:rsidDel="006B0ECC">
          <w:rPr>
            <w:rFonts w:cs="Times New Roman"/>
          </w:rPr>
          <w:delText xml:space="preserve">organisms </w:delText>
        </w:r>
      </w:del>
      <w:del w:id="6" w:author="Daniel Falster" w:date="2017-08-01T10:53:00Z">
        <w:r w:rsidRPr="00931833" w:rsidDel="00555075">
          <w:rPr>
            <w:rFonts w:cs="Times New Roman"/>
          </w:rPr>
          <w:delText xml:space="preserve">is </w:delText>
        </w:r>
      </w:del>
      <w:del w:id="7" w:author="Daniel Falster" w:date="2017-07-31T09:35:00Z">
        <w:r w:rsidRPr="00931833" w:rsidDel="00CA2814">
          <w:rPr>
            <w:rFonts w:cs="Times New Roman"/>
          </w:rPr>
          <w:delText xml:space="preserve">how to </w:delText>
        </w:r>
      </w:del>
      <w:del w:id="8" w:author="Daniel Falster" w:date="2017-08-01T10:53:00Z">
        <w:r w:rsidRPr="00931833" w:rsidDel="00555075">
          <w:rPr>
            <w:rFonts w:cs="Times New Roman"/>
          </w:rPr>
          <w:delText xml:space="preserve">partition available </w:delText>
        </w:r>
      </w:del>
      <w:del w:id="9" w:author="Daniel Falster" w:date="2017-08-01T10:45:00Z">
        <w:r w:rsidRPr="00931833" w:rsidDel="00092380">
          <w:rPr>
            <w:rFonts w:cs="Times New Roman"/>
          </w:rPr>
          <w:delText>en</w:delText>
        </w:r>
        <w:r w:rsidRPr="00FC0793" w:rsidDel="00092380">
          <w:rPr>
            <w:rFonts w:cs="Times New Roman"/>
          </w:rPr>
          <w:delText>ergy</w:delText>
        </w:r>
      </w:del>
      <w:del w:id="10" w:author="Daniel Falster" w:date="2017-08-01T10:53:00Z">
        <w:r w:rsidRPr="00FC0793" w:rsidDel="00555075">
          <w:rPr>
            <w:rFonts w:cs="Times New Roman"/>
          </w:rPr>
          <w:delText xml:space="preserve"> into growth versus reproduction </w:delText>
        </w:r>
      </w:del>
      <w:moveFromRangeStart w:id="11" w:author="Daniel Falster" w:date="2017-07-31T10:00:00Z" w:name="move363114561"/>
      <w:moveFrom w:id="12" w:author="Daniel Falster" w:date="2017-07-31T10:00:00Z">
        <w:del w:id="13" w:author="Daniel Falster" w:date="2017-08-01T10:53:00Z">
          <w:r w:rsidRPr="00FC0793" w:rsidDel="00555075">
            <w:rPr>
              <w:rFonts w:cs="Times New Roman"/>
            </w:rPr>
            <w:fldChar w:fldCharType="begin"/>
          </w:r>
          <w:r w:rsidRPr="0005509C" w:rsidDel="00555075">
            <w:rPr>
              <w:rFonts w:cs="Times New Roman"/>
            </w:rPr>
            <w:del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r w:rsidRPr="00FC0793" w:rsidDel="00555075">
            <w:rPr>
              <w:rFonts w:cs="Times New Roman"/>
            </w:rPr>
            <w:fldChar w:fldCharType="separate"/>
          </w:r>
          <w:r w:rsidR="001349E9" w:rsidRPr="00CA2814" w:rsidDel="00555075">
            <w:rPr>
              <w:rFonts w:cs="Times New Roman"/>
              <w:szCs w:val="24"/>
            </w:rPr>
            <w:delText xml:space="preserve">(Obeso 2002; Wright </w:delText>
          </w:r>
          <w:r w:rsidR="001349E9" w:rsidRPr="00CA2814" w:rsidDel="00555075">
            <w:rPr>
              <w:rFonts w:cs="Times New Roman"/>
              <w:i/>
              <w:iCs/>
              <w:szCs w:val="24"/>
            </w:rPr>
            <w:delText>et al.</w:delText>
          </w:r>
          <w:r w:rsidR="001349E9" w:rsidRPr="00CA2814" w:rsidDel="00555075">
            <w:rPr>
              <w:rFonts w:cs="Times New Roman"/>
              <w:szCs w:val="24"/>
            </w:rPr>
            <w:delText xml:space="preserve"> 2005; Weiner </w:delText>
          </w:r>
          <w:r w:rsidR="001349E9" w:rsidRPr="00CA2814" w:rsidDel="00555075">
            <w:rPr>
              <w:rFonts w:cs="Times New Roman"/>
              <w:i/>
              <w:iCs/>
              <w:szCs w:val="24"/>
            </w:rPr>
            <w:delText>et al.</w:delText>
          </w:r>
          <w:r w:rsidR="001349E9" w:rsidRPr="00CA2814" w:rsidDel="00555075">
            <w:rPr>
              <w:rFonts w:cs="Times New Roman"/>
              <w:szCs w:val="24"/>
            </w:rPr>
            <w:delText xml:space="preserve"> 2009; Wenk &amp; Falster 2015)</w:delText>
          </w:r>
          <w:r w:rsidRPr="00FC0793" w:rsidDel="00555075">
            <w:rPr>
              <w:rFonts w:cs="Times New Roman"/>
            </w:rPr>
            <w:fldChar w:fldCharType="end"/>
          </w:r>
          <w:r w:rsidRPr="00CF4B90" w:rsidDel="00555075">
            <w:rPr>
              <w:rFonts w:cs="Times New Roman"/>
            </w:rPr>
            <w:delText>.</w:delText>
          </w:r>
        </w:del>
      </w:moveFrom>
      <w:moveFromRangeEnd w:id="11"/>
      <w:del w:id="14" w:author="Daniel Falster" w:date="2017-08-01T10:53:00Z">
        <w:r w:rsidRPr="00CF4B90" w:rsidDel="00555075">
          <w:rPr>
            <w:rFonts w:cs="Times New Roman"/>
          </w:rPr>
          <w:delText xml:space="preserve"> </w:delText>
        </w:r>
      </w:del>
      <w:del w:id="15" w:author="Daniel Falster" w:date="2017-07-31T09:39:00Z">
        <w:r w:rsidRPr="00CF4B90" w:rsidDel="00CA2814">
          <w:rPr>
            <w:rFonts w:cs="Times New Roman"/>
          </w:rPr>
          <w:delText>Greater i</w:delText>
        </w:r>
      </w:del>
      <w:del w:id="16" w:author="Daniel Falster" w:date="2017-08-01T10:53:00Z">
        <w:r w:rsidRPr="00CF4B90" w:rsidDel="00555075">
          <w:rPr>
            <w:rFonts w:cs="Times New Roman"/>
          </w:rPr>
          <w:delText>nvest</w:delText>
        </w:r>
      </w:del>
      <w:del w:id="17" w:author="Daniel Falster" w:date="2017-07-31T09:39:00Z">
        <w:r w:rsidRPr="00CF4B90" w:rsidDel="00CA2814">
          <w:rPr>
            <w:rFonts w:cs="Times New Roman"/>
          </w:rPr>
          <w:delText>ment</w:delText>
        </w:r>
      </w:del>
      <w:del w:id="18" w:author="Daniel Falster" w:date="2017-08-01T10:53:00Z">
        <w:r w:rsidRPr="00CF4B90" w:rsidDel="00555075">
          <w:rPr>
            <w:rFonts w:cs="Times New Roman"/>
          </w:rPr>
          <w:delText xml:space="preserve"> in growth </w:delText>
        </w:r>
      </w:del>
      <w:del w:id="19" w:author="Daniel Falster" w:date="2017-07-31T09:30:00Z">
        <w:r w:rsidRPr="00CF4B90" w:rsidDel="00CA2814">
          <w:rPr>
            <w:rFonts w:cs="Times New Roman"/>
          </w:rPr>
          <w:delText xml:space="preserve">translates to more rapid </w:delText>
        </w:r>
      </w:del>
      <w:del w:id="20" w:author="Daniel Falster" w:date="2017-08-01T10:53:00Z">
        <w:r w:rsidRPr="00CF4B90" w:rsidDel="00555075">
          <w:rPr>
            <w:rFonts w:cs="Times New Roman"/>
          </w:rPr>
          <w:delText xml:space="preserve">height </w:delText>
        </w:r>
      </w:del>
      <w:del w:id="21" w:author="Daniel Falster" w:date="2017-07-31T09:30:00Z">
        <w:r w:rsidRPr="00CF4B90" w:rsidDel="00CA2814">
          <w:rPr>
            <w:rFonts w:cs="Times New Roman"/>
          </w:rPr>
          <w:delText xml:space="preserve">increases </w:delText>
        </w:r>
      </w:del>
      <w:del w:id="22" w:author="Daniel Falster" w:date="2017-08-01T10:53:00Z">
        <w:r w:rsidRPr="00CF4B90" w:rsidDel="00555075">
          <w:rPr>
            <w:rFonts w:cs="Times New Roman"/>
          </w:rPr>
          <w:delText>and</w:delText>
        </w:r>
        <w:r w:rsidR="00204D12" w:rsidRPr="007E4F77" w:rsidDel="00555075">
          <w:rPr>
            <w:rFonts w:cs="Times New Roman"/>
          </w:rPr>
          <w:delText>/or</w:delText>
        </w:r>
        <w:r w:rsidRPr="00A72D1B" w:rsidDel="00555075">
          <w:rPr>
            <w:rFonts w:cs="Times New Roman"/>
          </w:rPr>
          <w:delText xml:space="preserve"> </w:delText>
        </w:r>
      </w:del>
      <w:del w:id="23" w:author="Daniel Falster" w:date="2017-07-31T09:53:00Z">
        <w:r w:rsidRPr="00A72D1B" w:rsidDel="004F4D70">
          <w:rPr>
            <w:rFonts w:cs="Times New Roman"/>
          </w:rPr>
          <w:delText xml:space="preserve">greater </w:delText>
        </w:r>
      </w:del>
      <w:del w:id="24" w:author="Daniel Falster" w:date="2017-08-01T10:53:00Z">
        <w:r w:rsidRPr="00A72D1B" w:rsidDel="00555075">
          <w:rPr>
            <w:rFonts w:cs="Times New Roman"/>
          </w:rPr>
          <w:delText xml:space="preserve">leaf area, resulting in greater </w:delText>
        </w:r>
      </w:del>
      <w:del w:id="25" w:author="Daniel Falster" w:date="2017-07-31T09:53:00Z">
        <w:r w:rsidRPr="00A72D1B" w:rsidDel="004F4D70">
          <w:rPr>
            <w:rFonts w:cs="Times New Roman"/>
          </w:rPr>
          <w:delText xml:space="preserve">access to light and higher </w:delText>
        </w:r>
      </w:del>
      <w:del w:id="26" w:author="Daniel Falster" w:date="2017-08-01T10:53:00Z">
        <w:r w:rsidRPr="00A72D1B" w:rsidDel="00555075">
          <w:rPr>
            <w:rFonts w:cs="Times New Roman"/>
          </w:rPr>
          <w:delText xml:space="preserve">photosynthetic </w:delText>
        </w:r>
      </w:del>
      <w:del w:id="27" w:author="Daniel Falster" w:date="2017-07-31T09:44:00Z">
        <w:r w:rsidRPr="00A72D1B" w:rsidDel="00CA2814">
          <w:rPr>
            <w:rFonts w:cs="Times New Roman"/>
          </w:rPr>
          <w:delText>yield</w:delText>
        </w:r>
      </w:del>
      <w:del w:id="28" w:author="Daniel Falster" w:date="2017-07-31T09:53:00Z">
        <w:r w:rsidRPr="00A72D1B" w:rsidDel="004F4D70">
          <w:rPr>
            <w:rFonts w:cs="Times New Roman"/>
          </w:rPr>
          <w:delText xml:space="preserve">, </w:delText>
        </w:r>
      </w:del>
      <w:del w:id="29" w:author="Daniel Falster" w:date="2017-07-31T09:31:00Z">
        <w:r w:rsidRPr="00A72D1B" w:rsidDel="00CA2814">
          <w:rPr>
            <w:rFonts w:cs="Times New Roman"/>
          </w:rPr>
          <w:delText xml:space="preserve">in turn leading to improved competitive outcomes and consequently higher survival </w:delText>
        </w:r>
      </w:del>
      <w:del w:id="30" w:author="Daniel Falster" w:date="2017-07-31T09:46:00Z">
        <w:r w:rsidRPr="00A72D1B" w:rsidDel="004F4D70">
          <w:rPr>
            <w:rFonts w:cs="Times New Roman"/>
          </w:rPr>
          <w:fldChar w:fldCharType="begin"/>
        </w:r>
        <w:r w:rsidRPr="0005509C" w:rsidDel="004F4D70">
          <w:rPr>
            <w:rFonts w:cs="Times New Roman"/>
          </w:rPr>
          <w:del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delInstrText>
        </w:r>
        <w:r w:rsidRPr="00A72D1B" w:rsidDel="004F4D70">
          <w:rPr>
            <w:rFonts w:cs="Times New Roman"/>
          </w:rPr>
          <w:fldChar w:fldCharType="separate"/>
        </w:r>
        <w:r w:rsidR="001349E9" w:rsidRPr="00CA2814" w:rsidDel="004F4D70">
          <w:rPr>
            <w:rFonts w:cs="Times New Roman"/>
            <w:szCs w:val="24"/>
          </w:rPr>
          <w:delText xml:space="preserve">(Wright </w:delText>
        </w:r>
        <w:r w:rsidR="001349E9" w:rsidRPr="00CA2814" w:rsidDel="004F4D70">
          <w:rPr>
            <w:rFonts w:cs="Times New Roman"/>
            <w:i/>
            <w:iCs/>
            <w:szCs w:val="24"/>
          </w:rPr>
          <w:delText>et al.</w:delText>
        </w:r>
        <w:r w:rsidR="001349E9" w:rsidRPr="00CA2814" w:rsidDel="004F4D70">
          <w:rPr>
            <w:rFonts w:cs="Times New Roman"/>
            <w:szCs w:val="24"/>
          </w:rPr>
          <w:delText xml:space="preserve"> 2010)</w:delText>
        </w:r>
        <w:r w:rsidRPr="00A72D1B" w:rsidDel="004F4D70">
          <w:rPr>
            <w:rFonts w:cs="Times New Roman"/>
          </w:rPr>
          <w:fldChar w:fldCharType="end"/>
        </w:r>
      </w:del>
      <w:del w:id="31" w:author="Daniel Falster" w:date="2017-08-01T10:53:00Z">
        <w:r w:rsidRPr="003D61BD" w:rsidDel="00555075">
          <w:rPr>
            <w:rFonts w:cs="Times New Roman"/>
          </w:rPr>
          <w:delText xml:space="preserve">. </w:delText>
        </w:r>
      </w:del>
      <w:del w:id="32" w:author="Daniel Falster" w:date="2017-07-31T09:36:00Z">
        <w:r w:rsidRPr="003D61BD" w:rsidDel="00CA2814">
          <w:rPr>
            <w:rFonts w:cs="Times New Roman"/>
          </w:rPr>
          <w:delText xml:space="preserve">In contrast, </w:delText>
        </w:r>
      </w:del>
      <w:del w:id="33" w:author="Daniel Falster" w:date="2017-08-01T10:53:00Z">
        <w:r w:rsidRPr="003D61BD" w:rsidDel="00555075">
          <w:rPr>
            <w:rFonts w:cs="Times New Roman"/>
          </w:rPr>
          <w:delText>reproducti</w:delText>
        </w:r>
      </w:del>
      <w:del w:id="34" w:author="Daniel Falster" w:date="2017-07-31T09:36:00Z">
        <w:r w:rsidRPr="003D61BD" w:rsidDel="00CA2814">
          <w:rPr>
            <w:rFonts w:cs="Times New Roman"/>
          </w:rPr>
          <w:delText xml:space="preserve">ve production directly and </w:delText>
        </w:r>
      </w:del>
      <w:del w:id="35" w:author="Daniel Falster" w:date="2017-07-31T09:46:00Z">
        <w:r w:rsidRPr="003D61BD" w:rsidDel="004F4D70">
          <w:rPr>
            <w:rFonts w:cs="Times New Roman"/>
          </w:rPr>
          <w:delText xml:space="preserve">immediately </w:delText>
        </w:r>
      </w:del>
      <w:del w:id="36" w:author="Daniel Falster" w:date="2017-08-01T10:53:00Z">
        <w:r w:rsidRPr="003D61BD" w:rsidDel="00555075">
          <w:rPr>
            <w:rFonts w:cs="Times New Roman"/>
          </w:rPr>
          <w:delText xml:space="preserve">increases </w:delText>
        </w:r>
      </w:del>
      <w:del w:id="37" w:author="Daniel Falster" w:date="2017-07-31T09:37:00Z">
        <w:r w:rsidRPr="003D61BD" w:rsidDel="00CA2814">
          <w:rPr>
            <w:rFonts w:cs="Times New Roman"/>
          </w:rPr>
          <w:delText xml:space="preserve">fitness </w:delText>
        </w:r>
      </w:del>
      <w:del w:id="38" w:author="Daniel Falster" w:date="2017-07-31T09:39:00Z">
        <w:r w:rsidRPr="003D61BD" w:rsidDel="00CA2814">
          <w:rPr>
            <w:rFonts w:cs="Times New Roman"/>
          </w:rPr>
          <w:delText>through seed production</w:delText>
        </w:r>
      </w:del>
      <w:del w:id="39" w:author="Daniel Falster" w:date="2017-07-31T09:31:00Z">
        <w:r w:rsidRPr="003D61BD" w:rsidDel="00CA2814">
          <w:rPr>
            <w:rFonts w:cs="Times New Roman"/>
          </w:rPr>
          <w:delText xml:space="preserve">, but </w:delText>
        </w:r>
      </w:del>
      <w:del w:id="40" w:author="Daniel Falster" w:date="2017-07-27T11:04:00Z">
        <w:r w:rsidRPr="00FB7008" w:rsidDel="006B0ECC">
          <w:rPr>
            <w:rFonts w:cs="Times New Roman"/>
          </w:rPr>
          <w:delText xml:space="preserve">will </w:delText>
        </w:r>
      </w:del>
      <w:del w:id="41" w:author="Daniel Falster" w:date="2017-07-27T11:05:00Z">
        <w:r w:rsidRPr="0005509C" w:rsidDel="006B0ECC">
          <w:rPr>
            <w:rFonts w:cs="Times New Roman"/>
          </w:rPr>
          <w:delText>have a future negative effect of plant growth.</w:delText>
        </w:r>
      </w:del>
      <w:del w:id="42" w:author="Daniel Falster" w:date="2017-08-01T10:53:00Z">
        <w:r w:rsidRPr="0005509C" w:rsidDel="00555075">
          <w:rPr>
            <w:rFonts w:cs="Times New Roman"/>
          </w:rPr>
          <w:delText xml:space="preserve"> </w:delText>
        </w:r>
      </w:del>
      <w:moveToRangeStart w:id="43" w:author="Daniel Falster" w:date="2017-07-31T10:00:00Z" w:name="move363114561"/>
      <w:moveTo w:id="44" w:author="Daniel Falster" w:date="2017-07-31T10:00:00Z">
        <w:del w:id="45" w:author="Daniel Falster" w:date="2017-08-01T10:53:00Z">
          <w:r w:rsidR="004F40A3" w:rsidRPr="00FC0793" w:rsidDel="00555075">
            <w:rPr>
              <w:rFonts w:cs="Times New Roman"/>
            </w:rPr>
            <w:fldChar w:fldCharType="begin"/>
          </w:r>
          <w:r w:rsidR="004F40A3" w:rsidRPr="0005509C" w:rsidDel="00555075">
            <w:rPr>
              <w:rFonts w:cs="Times New Roman"/>
            </w:rPr>
            <w:del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r w:rsidR="004F40A3" w:rsidRPr="00FC0793" w:rsidDel="00555075">
            <w:rPr>
              <w:rFonts w:cs="Times New Roman"/>
            </w:rPr>
            <w:fldChar w:fldCharType="separate"/>
          </w:r>
          <w:r w:rsidR="004F40A3" w:rsidRPr="00CA2814" w:rsidDel="00555075">
            <w:rPr>
              <w:rFonts w:cs="Times New Roman"/>
              <w:szCs w:val="24"/>
            </w:rPr>
            <w:delText xml:space="preserve">(Obeso 2002; Wright </w:delText>
          </w:r>
          <w:r w:rsidR="004F40A3" w:rsidRPr="00CA2814" w:rsidDel="00555075">
            <w:rPr>
              <w:rFonts w:cs="Times New Roman"/>
              <w:i/>
              <w:iCs/>
              <w:szCs w:val="24"/>
            </w:rPr>
            <w:delText>et al.</w:delText>
          </w:r>
          <w:r w:rsidR="004F40A3" w:rsidRPr="00CA2814" w:rsidDel="00555075">
            <w:rPr>
              <w:rFonts w:cs="Times New Roman"/>
              <w:szCs w:val="24"/>
            </w:rPr>
            <w:delText xml:space="preserve"> 2005; Weiner </w:delText>
          </w:r>
          <w:r w:rsidR="004F40A3" w:rsidRPr="00CA2814" w:rsidDel="00555075">
            <w:rPr>
              <w:rFonts w:cs="Times New Roman"/>
              <w:i/>
              <w:iCs/>
              <w:szCs w:val="24"/>
            </w:rPr>
            <w:delText>et al.</w:delText>
          </w:r>
          <w:r w:rsidR="004F40A3" w:rsidRPr="00CA2814" w:rsidDel="00555075">
            <w:rPr>
              <w:rFonts w:cs="Times New Roman"/>
              <w:szCs w:val="24"/>
            </w:rPr>
            <w:delText xml:space="preserve"> 2009; Wenk &amp; Falster 2015)</w:delText>
          </w:r>
          <w:r w:rsidR="004F40A3" w:rsidRPr="00FC0793" w:rsidDel="00555075">
            <w:rPr>
              <w:rFonts w:cs="Times New Roman"/>
            </w:rPr>
            <w:fldChar w:fldCharType="end"/>
          </w:r>
          <w:r w:rsidR="004F40A3" w:rsidRPr="00CF4B90" w:rsidDel="00555075">
            <w:rPr>
              <w:rFonts w:cs="Times New Roman"/>
            </w:rPr>
            <w:delText>.</w:delText>
          </w:r>
        </w:del>
      </w:moveTo>
      <w:moveToRangeEnd w:id="43"/>
      <w:del w:id="46" w:author="Daniel Falster" w:date="2017-07-31T09:57:00Z">
        <w:r w:rsidR="005672DE" w:rsidRPr="0005509C" w:rsidDel="00336DAA">
          <w:rPr>
            <w:rFonts w:cs="Times New Roman"/>
          </w:rPr>
          <w:delText xml:space="preserve">Quantifying the lifetime pattern of </w:delText>
        </w:r>
        <w:r w:rsidRPr="0005509C" w:rsidDel="00336DAA">
          <w:rPr>
            <w:rFonts w:cs="Times New Roman"/>
          </w:rPr>
          <w:delText xml:space="preserve">a plant’s </w:delText>
        </w:r>
        <w:r w:rsidR="005672DE" w:rsidRPr="0005509C" w:rsidDel="00336DAA">
          <w:rPr>
            <w:rFonts w:cs="Times New Roman"/>
          </w:rPr>
          <w:delText>investment in</w:delText>
        </w:r>
        <w:r w:rsidRPr="0005509C" w:rsidDel="00336DAA">
          <w:rPr>
            <w:rFonts w:cs="Times New Roman"/>
          </w:rPr>
          <w:delText>to</w:delText>
        </w:r>
        <w:r w:rsidR="005672DE" w:rsidRPr="0005509C" w:rsidDel="00336DAA">
          <w:rPr>
            <w:rFonts w:cs="Times New Roman"/>
          </w:rPr>
          <w:delText xml:space="preserve"> vegetative versus reproductive tissues is a prerequisite to diverse research questions including </w:delText>
        </w:r>
        <w:r w:rsidR="00B006ED" w:rsidRPr="0005509C" w:rsidDel="00336DAA">
          <w:rPr>
            <w:rFonts w:cs="Times New Roman"/>
          </w:rPr>
          <w:delText>constructi</w:delText>
        </w:r>
        <w:r w:rsidR="00AE7047" w:rsidRPr="0005509C" w:rsidDel="00336DAA">
          <w:rPr>
            <w:rFonts w:cs="Times New Roman"/>
          </w:rPr>
          <w:delText>ng</w:delText>
        </w:r>
        <w:r w:rsidR="00B006ED" w:rsidRPr="0005509C" w:rsidDel="00336DAA">
          <w:rPr>
            <w:rFonts w:cs="Times New Roman"/>
          </w:rPr>
          <w:delText xml:space="preserve"> life history tables, </w:delText>
        </w:r>
        <w:r w:rsidR="005672DE" w:rsidRPr="0005509C" w:rsidDel="00336DAA">
          <w:rPr>
            <w:rFonts w:cs="Times New Roman"/>
          </w:rPr>
          <w:delText>parameterizing growth models, modelling global energy sinks, and describing what tissue types are present to con</w:delText>
        </w:r>
      </w:del>
      <w:del w:id="47" w:author="Daniel Falster" w:date="2017-07-27T11:18:00Z">
        <w:r w:rsidR="005672DE" w:rsidRPr="0005509C" w:rsidDel="00B441DD">
          <w:rPr>
            <w:rFonts w:cs="Times New Roman"/>
          </w:rPr>
          <w:delText xml:space="preserve">sumers and decomposers within an ecosystem. </w:delText>
        </w:r>
      </w:del>
    </w:p>
    <w:p w14:paraId="649FA304" w14:textId="53B1FE1B" w:rsidR="00653D39" w:rsidRPr="0005509C" w:rsidDel="00336DAA" w:rsidRDefault="00653D39">
      <w:pPr>
        <w:spacing w:after="240" w:line="240" w:lineRule="auto"/>
        <w:rPr>
          <w:del w:id="48" w:author="Daniel Falster" w:date="2017-07-31T09:57:00Z"/>
          <w:rFonts w:cs="Times New Roman"/>
        </w:rPr>
      </w:pPr>
      <w:del w:id="49" w:author="Daniel Falster" w:date="2017-07-27T11:18:00Z">
        <w:r w:rsidRPr="0005509C" w:rsidDel="00B441DD">
          <w:rPr>
            <w:rFonts w:cs="Times New Roman"/>
          </w:rPr>
          <w:delText>Reproductive allocation</w:delText>
        </w:r>
      </w:del>
    </w:p>
    <w:p w14:paraId="4A91C43A" w14:textId="0978DCE7" w:rsidR="00B86764" w:rsidRPr="0005509C" w:rsidDel="00336DAA" w:rsidRDefault="00B86764">
      <w:pPr>
        <w:spacing w:after="240" w:line="240" w:lineRule="auto"/>
        <w:rPr>
          <w:del w:id="50" w:author="Daniel Falster" w:date="2017-07-31T09:56:00Z"/>
          <w:rFonts w:cs="Times New Roman"/>
        </w:rPr>
      </w:pPr>
      <w:del w:id="51" w:author="Daniel Falster" w:date="2017-07-31T09:56:00Z">
        <w:r w:rsidRPr="0005509C" w:rsidDel="00336DAA">
          <w:rPr>
            <w:rFonts w:cs="Times New Roman"/>
          </w:rPr>
          <w:delText xml:space="preserve">The growth-reproduction trade-off is most frequently quantified as </w:delText>
        </w:r>
      </w:del>
      <w:del w:id="52" w:author="Daniel Falster" w:date="2017-07-31T09:47:00Z">
        <w:r w:rsidRPr="0005509C" w:rsidDel="004F4D70">
          <w:rPr>
            <w:rFonts w:cs="Times New Roman"/>
          </w:rPr>
          <w:delText xml:space="preserve">reproductive allocation (RA), the proportion of surplus energy that is invested in reproduction (versus growth, storage, </w:delText>
        </w:r>
        <w:r w:rsidR="00204D12" w:rsidRPr="0005509C" w:rsidDel="004F4D70">
          <w:rPr>
            <w:rFonts w:cs="Times New Roman"/>
          </w:rPr>
          <w:delText xml:space="preserve">or </w:delText>
        </w:r>
        <w:r w:rsidRPr="0005509C" w:rsidDel="004F4D70">
          <w:rPr>
            <w:rFonts w:cs="Times New Roman"/>
          </w:rPr>
          <w:delText xml:space="preserve">defence) in a given year </w:delText>
        </w:r>
        <w:r w:rsidRPr="0005509C" w:rsidDel="004F4D70">
          <w:rPr>
            <w:rFonts w:cs="Times New Roman"/>
          </w:rPr>
          <w:fldChar w:fldCharType="begin"/>
        </w:r>
        <w:r w:rsidRPr="0005509C" w:rsidDel="004F4D70">
          <w:rPr>
            <w:rFonts w:cs="Times New Roman"/>
          </w:rPr>
          <w:del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delInstrText>
        </w:r>
        <w:r w:rsidRPr="0005509C" w:rsidDel="004F4D70">
          <w:rPr>
            <w:rFonts w:cs="Times New Roman"/>
          </w:rPr>
          <w:fldChar w:fldCharType="separate"/>
        </w:r>
        <w:r w:rsidR="001349E9" w:rsidRPr="00CA2814" w:rsidDel="004F4D70">
          <w:rPr>
            <w:rFonts w:cs="Times New Roman"/>
            <w:szCs w:val="24"/>
          </w:rPr>
          <w:delText>(Thornley 1972; de Wit 1978; Kozlowski 1992; Mäkelä 1997)</w:delText>
        </w:r>
        <w:r w:rsidRPr="0005509C" w:rsidDel="004F4D70">
          <w:rPr>
            <w:rFonts w:cs="Times New Roman"/>
          </w:rPr>
          <w:fldChar w:fldCharType="end"/>
        </w:r>
        <w:r w:rsidRPr="0005509C" w:rsidDel="004F4D70">
          <w:rPr>
            <w:rFonts w:cs="Times New Roman"/>
          </w:rPr>
          <w:delText xml:space="preserve">. </w:delText>
        </w:r>
      </w:del>
      <w:del w:id="53" w:author="Daniel Falster" w:date="2017-07-31T09:56:00Z">
        <w:r w:rsidRPr="0005509C" w:rsidDel="00336DAA">
          <w:rPr>
            <w:rFonts w:cs="Times New Roman"/>
            <w:i/>
          </w:rPr>
          <w:delText>Surplus energy</w:delText>
        </w:r>
        <w:r w:rsidRPr="0005509C" w:rsidDel="00336DAA">
          <w:rPr>
            <w:rFonts w:cs="Times New Roman"/>
          </w:rPr>
          <w:delText xml:space="preserve"> is defined as the energy remaining after so-called maintenance costs</w:delText>
        </w:r>
        <w:r w:rsidR="00204D12" w:rsidRPr="0005509C" w:rsidDel="00336DAA">
          <w:rPr>
            <w:rFonts w:cs="Times New Roman"/>
          </w:rPr>
          <w:delText>:</w:delText>
        </w:r>
        <w:r w:rsidRPr="0005509C" w:rsidDel="00336DAA">
          <w:rPr>
            <w:rFonts w:cs="Times New Roman"/>
          </w:rPr>
          <w:delText xml:space="preserve"> the energy </w:delText>
        </w:r>
        <w:r w:rsidR="00204D12" w:rsidRPr="0005509C" w:rsidDel="00336DAA">
          <w:rPr>
            <w:rFonts w:cs="Times New Roman"/>
          </w:rPr>
          <w:delText xml:space="preserve">needed </w:delText>
        </w:r>
        <w:r w:rsidRPr="0005509C" w:rsidDel="00336DAA">
          <w:rPr>
            <w:rFonts w:cs="Times New Roman"/>
          </w:rPr>
          <w:delText xml:space="preserve">to replace shed vegetative tissues.  </w:delText>
        </w:r>
      </w:del>
    </w:p>
    <w:p w14:paraId="2195F3C5" w14:textId="5CC48C0A" w:rsidR="00A20556" w:rsidRPr="0005509C" w:rsidDel="00AC5370" w:rsidRDefault="00B86764">
      <w:pPr>
        <w:rPr>
          <w:del w:id="54" w:author="Daniel Falster" w:date="2017-07-31T10:18:00Z"/>
          <w:rFonts w:cs="Times New Roman"/>
        </w:rPr>
      </w:pPr>
      <w:del w:id="55" w:author="Daniel Falster" w:date="2017-07-31T09:57:00Z">
        <w:r w:rsidRPr="0005509C" w:rsidDel="00336DAA">
          <w:rPr>
            <w:rFonts w:cs="Times New Roman"/>
          </w:rPr>
          <w:delText xml:space="preserve">A lifetime plot of RA, </w:delText>
        </w:r>
        <w:bookmarkStart w:id="56" w:name="OLE_LINK5"/>
        <w:bookmarkStart w:id="57" w:name="OLE_LINK6"/>
        <w:r w:rsidRPr="0005509C" w:rsidDel="00336DAA">
          <w:rPr>
            <w:rFonts w:cs="Times New Roman"/>
          </w:rPr>
          <w:delText>termed a</w:delText>
        </w:r>
        <w:r w:rsidR="00653D39" w:rsidRPr="0005509C" w:rsidDel="00336DAA">
          <w:rPr>
            <w:rFonts w:cs="Times New Roman"/>
          </w:rPr>
          <w:delText>n</w:delText>
        </w:r>
        <w:r w:rsidRPr="0005509C" w:rsidDel="00336DAA">
          <w:rPr>
            <w:rFonts w:cs="Times New Roman"/>
          </w:rPr>
          <w:delText xml:space="preserve"> RA schedule</w:delText>
        </w:r>
        <w:bookmarkEnd w:id="56"/>
        <w:bookmarkEnd w:id="57"/>
        <w:r w:rsidRPr="0005509C" w:rsidDel="00336DAA">
          <w:rPr>
            <w:rFonts w:cs="Times New Roman"/>
          </w:rPr>
          <w:delText xml:space="preserve">, </w:delText>
        </w:r>
      </w:del>
      <w:del w:id="58" w:author="Daniel Falster" w:date="2017-08-01T10:53:00Z">
        <w:r w:rsidRPr="0005509C" w:rsidDel="00555075">
          <w:rPr>
            <w:rFonts w:cs="Times New Roman"/>
          </w:rPr>
          <w:delText xml:space="preserve">summarizes </w:delText>
        </w:r>
      </w:del>
      <w:del w:id="59" w:author="Daniel Falster" w:date="2017-07-31T09:57:00Z">
        <w:r w:rsidR="00B006ED" w:rsidRPr="0005509C" w:rsidDel="00336DAA">
          <w:rPr>
            <w:rFonts w:cs="Times New Roman"/>
          </w:rPr>
          <w:delText xml:space="preserve">shifts in </w:delText>
        </w:r>
      </w:del>
      <w:del w:id="60" w:author="Daniel Falster" w:date="2017-08-01T10:53:00Z">
        <w:r w:rsidR="00B006ED" w:rsidRPr="0005509C" w:rsidDel="00555075">
          <w:rPr>
            <w:rFonts w:cs="Times New Roman"/>
          </w:rPr>
          <w:delText xml:space="preserve">investment into </w:delText>
        </w:r>
        <w:r w:rsidRPr="0005509C" w:rsidDel="00555075">
          <w:rPr>
            <w:rFonts w:cs="Times New Roman"/>
          </w:rPr>
          <w:delText>growth</w:delText>
        </w:r>
        <w:r w:rsidR="00B006ED" w:rsidRPr="0005509C" w:rsidDel="00555075">
          <w:rPr>
            <w:rFonts w:cs="Times New Roman"/>
          </w:rPr>
          <w:delText xml:space="preserve"> versus </w:delText>
        </w:r>
        <w:r w:rsidRPr="0005509C" w:rsidDel="00555075">
          <w:rPr>
            <w:rFonts w:cs="Times New Roman"/>
          </w:rPr>
          <w:delText xml:space="preserve">reproduction </w:delText>
        </w:r>
      </w:del>
      <w:del w:id="61" w:author="Daniel Falster" w:date="2017-07-31T09:59:00Z">
        <w:r w:rsidRPr="0005509C" w:rsidDel="004F40A3">
          <w:rPr>
            <w:rFonts w:cs="Times New Roman"/>
          </w:rPr>
          <w:delText xml:space="preserve">as a species grows and ages, </w:delText>
        </w:r>
        <w:r w:rsidR="00AE7047" w:rsidRPr="0005509C" w:rsidDel="004F40A3">
          <w:rPr>
            <w:rFonts w:cs="Times New Roman"/>
          </w:rPr>
          <w:delText xml:space="preserve">reflecting </w:delText>
        </w:r>
        <w:r w:rsidRPr="0005509C" w:rsidDel="004F40A3">
          <w:rPr>
            <w:rFonts w:cs="Times New Roman"/>
          </w:rPr>
          <w:delText xml:space="preserve">how the outcome of the trade-off shifts with plant size or age. </w:delText>
        </w:r>
      </w:del>
      <w:del w:id="62" w:author="Daniel Falster" w:date="2017-08-01T10:53:00Z">
        <w:r w:rsidR="00A20556" w:rsidRPr="0005509C" w:rsidDel="00555075">
          <w:rPr>
            <w:rFonts w:cs="Times New Roman"/>
          </w:rPr>
          <w:delText xml:space="preserve">Early theoretical </w:delText>
        </w:r>
      </w:del>
      <w:del w:id="63" w:author="Daniel Falster" w:date="2017-07-31T10:02:00Z">
        <w:r w:rsidR="00A20556" w:rsidRPr="0005509C" w:rsidDel="00633066">
          <w:rPr>
            <w:rFonts w:cs="Times New Roman"/>
          </w:rPr>
          <w:delText xml:space="preserve">explorations of this trade-off </w:delText>
        </w:r>
      </w:del>
      <w:del w:id="64" w:author="Daniel Falster" w:date="2017-08-01T10:53:00Z">
        <w:r w:rsidR="00A20556" w:rsidRPr="0005509C" w:rsidDel="00555075">
          <w:rPr>
            <w:rFonts w:cs="Times New Roman"/>
          </w:rPr>
          <w:delText>suggest</w:delText>
        </w:r>
        <w:r w:rsidR="00AE7047" w:rsidRPr="0005509C" w:rsidDel="00555075">
          <w:rPr>
            <w:rFonts w:cs="Times New Roman"/>
          </w:rPr>
          <w:delText>ed</w:delText>
        </w:r>
        <w:r w:rsidR="00A20556" w:rsidRPr="0005509C" w:rsidDel="00555075">
          <w:rPr>
            <w:rFonts w:cs="Times New Roman"/>
          </w:rPr>
          <w:delText xml:space="preserve"> an individual’s fitness </w:delText>
        </w:r>
        <w:r w:rsidR="00AE7047" w:rsidRPr="0005509C" w:rsidDel="00555075">
          <w:rPr>
            <w:rFonts w:cs="Times New Roman"/>
          </w:rPr>
          <w:delText xml:space="preserve">was </w:delText>
        </w:r>
        <w:r w:rsidR="00A20556" w:rsidRPr="0005509C" w:rsidDel="00555075">
          <w:rPr>
            <w:rFonts w:cs="Times New Roman"/>
          </w:rPr>
          <w:delText xml:space="preserve">always maximized </w:delText>
        </w:r>
      </w:del>
      <w:del w:id="65" w:author="Daniel Falster" w:date="2017-07-31T10:13:00Z">
        <w:r w:rsidR="00A20556" w:rsidRPr="0005509C" w:rsidDel="00B43685">
          <w:rPr>
            <w:rFonts w:cs="Times New Roman"/>
          </w:rPr>
          <w:delText>by</w:delText>
        </w:r>
      </w:del>
      <w:del w:id="66" w:author="Daniel Falster" w:date="2017-08-01T10:53:00Z">
        <w:r w:rsidR="00A20556" w:rsidRPr="0005509C" w:rsidDel="00555075">
          <w:rPr>
            <w:rFonts w:cs="Times New Roman"/>
          </w:rPr>
          <w:delText xml:space="preserve"> first investing solely in growth and then ceasing growth and </w:delText>
        </w:r>
      </w:del>
      <w:del w:id="67" w:author="Daniel Falster" w:date="2017-07-31T10:13:00Z">
        <w:r w:rsidR="00A20556" w:rsidRPr="0005509C" w:rsidDel="00B43685">
          <w:rPr>
            <w:rFonts w:cs="Times New Roman"/>
          </w:rPr>
          <w:delText xml:space="preserve">having a single year of </w:delText>
        </w:r>
      </w:del>
      <w:del w:id="68" w:author="Daniel Falster" w:date="2017-08-01T10:53:00Z">
        <w:r w:rsidR="00A20556" w:rsidRPr="0005509C" w:rsidDel="00555075">
          <w:rPr>
            <w:rFonts w:cs="Times New Roman"/>
          </w:rPr>
          <w:delText xml:space="preserve">reproduction </w:delText>
        </w:r>
      </w:del>
      <w:del w:id="69" w:author="Daniel Falster" w:date="2017-07-31T10:13:00Z">
        <w:r w:rsidR="00A20556" w:rsidRPr="0005509C" w:rsidDel="00B43685">
          <w:rPr>
            <w:rFonts w:cs="Times New Roman"/>
          </w:rPr>
          <w:delText>followed by</w:delText>
        </w:r>
      </w:del>
      <w:del w:id="70" w:author="Daniel Falster" w:date="2017-08-01T10:53:00Z">
        <w:r w:rsidR="00A20556" w:rsidRPr="0005509C" w:rsidDel="00555075">
          <w:rPr>
            <w:rFonts w:cs="Times New Roman"/>
          </w:rPr>
          <w:delText xml:space="preserve"> death </w:delText>
        </w:r>
        <w:r w:rsidR="00A20556" w:rsidRPr="0005509C" w:rsidDel="00555075">
          <w:rPr>
            <w:rFonts w:cs="Times New Roman"/>
          </w:rPr>
          <w:fldChar w:fldCharType="begin"/>
        </w:r>
        <w:r w:rsidR="00A20556" w:rsidRPr="0005509C" w:rsidDel="00555075">
          <w:rPr>
            <w:rFonts w:cs="Times New Roman"/>
          </w:rPr>
          <w:del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delInstrText>
        </w:r>
        <w:r w:rsidR="00A20556" w:rsidRPr="0005509C" w:rsidDel="00555075">
          <w:rPr>
            <w:rFonts w:cs="Times New Roman"/>
          </w:rPr>
          <w:fldChar w:fldCharType="separate"/>
        </w:r>
        <w:r w:rsidR="001349E9" w:rsidRPr="00CA2814" w:rsidDel="00555075">
          <w:rPr>
            <w:rFonts w:cs="Times New Roman"/>
          </w:rPr>
          <w:delText>(Cole 1954)</w:delText>
        </w:r>
        <w:r w:rsidR="00A20556" w:rsidRPr="0005509C" w:rsidDel="00555075">
          <w:rPr>
            <w:rFonts w:cs="Times New Roman"/>
          </w:rPr>
          <w:fldChar w:fldCharType="end"/>
        </w:r>
      </w:del>
      <w:del w:id="71" w:author="Daniel Falster" w:date="2017-07-31T10:04:00Z">
        <w:r w:rsidR="00A20556" w:rsidRPr="0005509C" w:rsidDel="00633066">
          <w:rPr>
            <w:rFonts w:cs="Times New Roman"/>
          </w:rPr>
          <w:delText>, termed the b</w:delText>
        </w:r>
      </w:del>
      <w:del w:id="72" w:author="Daniel Falster" w:date="2017-07-31T10:03:00Z">
        <w:r w:rsidR="00A20556" w:rsidRPr="0005509C" w:rsidDel="00633066">
          <w:rPr>
            <w:rFonts w:cs="Times New Roman"/>
          </w:rPr>
          <w:delText>ig</w:delText>
        </w:r>
      </w:del>
      <w:del w:id="73" w:author="Daniel Falster" w:date="2017-07-31T10:04:00Z">
        <w:r w:rsidR="00A20556" w:rsidRPr="0005509C" w:rsidDel="00633066">
          <w:rPr>
            <w:rFonts w:cs="Times New Roman"/>
          </w:rPr>
          <w:delText>-bang strategy</w:delText>
        </w:r>
      </w:del>
      <w:del w:id="74" w:author="Daniel Falster" w:date="2017-08-01T10:53:00Z">
        <w:r w:rsidR="00A20556" w:rsidRPr="0005509C" w:rsidDel="00555075">
          <w:rPr>
            <w:rFonts w:cs="Times New Roman"/>
          </w:rPr>
          <w:delText>.</w:delText>
        </w:r>
      </w:del>
      <w:del w:id="75" w:author="Daniel Falster" w:date="2017-07-31T10:08:00Z">
        <w:r w:rsidR="00A20556" w:rsidRPr="0005509C" w:rsidDel="00B43685">
          <w:rPr>
            <w:rFonts w:cs="Times New Roman"/>
          </w:rPr>
          <w:delText xml:space="preserve"> However</w:delText>
        </w:r>
      </w:del>
      <w:del w:id="76" w:author="Daniel Falster" w:date="2017-07-31T11:16:00Z">
        <w:r w:rsidR="00A20556" w:rsidRPr="0005509C" w:rsidDel="009941FE">
          <w:rPr>
            <w:rFonts w:cs="Times New Roman"/>
          </w:rPr>
          <w:delText>,</w:delText>
        </w:r>
      </w:del>
      <w:del w:id="77" w:author="Daniel Falster" w:date="2017-08-01T10:53:00Z">
        <w:r w:rsidR="00A20556" w:rsidRPr="0005509C" w:rsidDel="00555075">
          <w:rPr>
            <w:rFonts w:cs="Times New Roman"/>
          </w:rPr>
          <w:delText xml:space="preserve"> perennial plants</w:delText>
        </w:r>
      </w:del>
      <w:del w:id="78" w:author="Daniel Falster" w:date="2017-08-01T09:46:00Z">
        <w:r w:rsidR="00A20556" w:rsidRPr="0005509C" w:rsidDel="00186DE7">
          <w:rPr>
            <w:rFonts w:cs="Times New Roman"/>
          </w:rPr>
          <w:delText xml:space="preserve">, </w:delText>
        </w:r>
      </w:del>
      <w:del w:id="79" w:author="Daniel Falster" w:date="2017-08-01T10:53:00Z">
        <w:r w:rsidR="00A20556" w:rsidRPr="0005509C" w:rsidDel="00555075">
          <w:rPr>
            <w:rFonts w:cs="Times New Roman"/>
          </w:rPr>
          <w:delText xml:space="preserve">excepting a small number of specialized species </w:delText>
        </w:r>
        <w:r w:rsidR="00A20556" w:rsidRPr="0005509C" w:rsidDel="00555075">
          <w:rPr>
            <w:rFonts w:cs="Times New Roman"/>
          </w:rPr>
          <w:fldChar w:fldCharType="begin"/>
        </w:r>
        <w:r w:rsidR="00A20556" w:rsidRPr="0005509C" w:rsidDel="00555075">
          <w:rPr>
            <w:rFonts w:cs="Times New Roman"/>
          </w:rPr>
          <w:del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delInstrText>
        </w:r>
        <w:r w:rsidR="00A20556" w:rsidRPr="0005509C" w:rsidDel="00555075">
          <w:rPr>
            <w:rFonts w:cs="Times New Roman"/>
          </w:rPr>
          <w:fldChar w:fldCharType="separate"/>
        </w:r>
        <w:r w:rsidR="001349E9" w:rsidRPr="00CA2814" w:rsidDel="00555075">
          <w:rPr>
            <w:rFonts w:cs="Times New Roman"/>
          </w:rPr>
          <w:delText>(Young 2010; Thomas 2011)</w:delText>
        </w:r>
        <w:r w:rsidR="00A20556" w:rsidRPr="0005509C" w:rsidDel="00555075">
          <w:rPr>
            <w:rFonts w:cs="Times New Roman"/>
          </w:rPr>
          <w:fldChar w:fldCharType="end"/>
        </w:r>
      </w:del>
      <w:del w:id="80" w:author="Daniel Falster" w:date="2017-08-01T09:46:00Z">
        <w:r w:rsidR="00A20556" w:rsidRPr="0005509C" w:rsidDel="00186DE7">
          <w:rPr>
            <w:rFonts w:cs="Times New Roman"/>
          </w:rPr>
          <w:delText>,</w:delText>
        </w:r>
      </w:del>
      <w:del w:id="81" w:author="Daniel Falster" w:date="2017-08-01T10:33:00Z">
        <w:r w:rsidR="00A20556" w:rsidRPr="0005509C" w:rsidDel="0095544D">
          <w:rPr>
            <w:rFonts w:cs="Times New Roman"/>
          </w:rPr>
          <w:delText xml:space="preserve"> </w:delText>
        </w:r>
      </w:del>
      <w:del w:id="82" w:author="Daniel Falster" w:date="2017-08-01T10:53:00Z">
        <w:r w:rsidR="00A20556" w:rsidRPr="0005509C" w:rsidDel="00555075">
          <w:rPr>
            <w:rFonts w:cs="Times New Roman"/>
          </w:rPr>
          <w:delText xml:space="preserve">exhibit a </w:delText>
        </w:r>
      </w:del>
      <w:del w:id="83" w:author="Daniel Falster" w:date="2017-07-31T10:18:00Z">
        <w:r w:rsidR="00A20556" w:rsidRPr="0005509C" w:rsidDel="005E4746">
          <w:rPr>
            <w:rFonts w:cs="Times New Roman"/>
          </w:rPr>
          <w:delText xml:space="preserve">more nuanced </w:delText>
        </w:r>
      </w:del>
      <w:del w:id="84" w:author="Daniel Falster" w:date="2017-07-31T10:34:00Z">
        <w:r w:rsidR="00A20556" w:rsidRPr="0005509C" w:rsidDel="007B44CC">
          <w:rPr>
            <w:rFonts w:cs="Times New Roman"/>
          </w:rPr>
          <w:delText>transition</w:delText>
        </w:r>
      </w:del>
      <w:del w:id="85" w:author="Daniel Falster" w:date="2017-08-01T10:53:00Z">
        <w:r w:rsidR="00A20556" w:rsidRPr="0005509C" w:rsidDel="00555075">
          <w:rPr>
            <w:rFonts w:cs="Times New Roman"/>
          </w:rPr>
          <w:delText xml:space="preserve"> of resources from growth to reproduction</w:delText>
        </w:r>
      </w:del>
      <w:del w:id="86" w:author="Daniel Falster" w:date="2017-07-31T10:18:00Z">
        <w:r w:rsidR="00A20556" w:rsidRPr="0005509C" w:rsidDel="00AC5370">
          <w:rPr>
            <w:rFonts w:cs="Times New Roman"/>
          </w:rPr>
          <w:delText xml:space="preserve"> and have</w:delText>
        </w:r>
      </w:del>
      <w:del w:id="87" w:author="Daniel Falster" w:date="2017-08-01T09:46:00Z">
        <w:r w:rsidR="00A20556" w:rsidRPr="0005509C" w:rsidDel="00186DE7">
          <w:rPr>
            <w:rFonts w:cs="Times New Roman"/>
          </w:rPr>
          <w:delText xml:space="preserve"> many years of simultaneous growth and reproduction</w:delText>
        </w:r>
      </w:del>
      <w:del w:id="88" w:author="Daniel Falster" w:date="2017-07-31T10:15:00Z">
        <w:r w:rsidR="00A20556" w:rsidRPr="0005509C" w:rsidDel="00B43685">
          <w:rPr>
            <w:rFonts w:cs="Times New Roman"/>
          </w:rPr>
          <w:delText>, termed an iteroparous life history strategy</w:delText>
        </w:r>
      </w:del>
      <w:del w:id="89" w:author="Daniel Falster" w:date="2017-08-01T10:53:00Z">
        <w:r w:rsidR="00A20556" w:rsidRPr="0005509C" w:rsidDel="00555075">
          <w:rPr>
            <w:rFonts w:cs="Times New Roman"/>
          </w:rPr>
          <w:delText>.</w:delText>
        </w:r>
      </w:del>
      <w:del w:id="90" w:author="Daniel Falster" w:date="2017-07-31T10:16:00Z">
        <w:r w:rsidR="00A20556" w:rsidRPr="0005509C" w:rsidDel="00B43685">
          <w:rPr>
            <w:rFonts w:cs="Times New Roman"/>
          </w:rPr>
          <w:delText xml:space="preserve"> </w:delText>
        </w:r>
      </w:del>
      <w:moveFromRangeStart w:id="91" w:author="Daniel Falster" w:date="2017-07-31T10:09:00Z" w:name="move363115120"/>
      <w:moveFrom w:id="92" w:author="Daniel Falster" w:date="2017-07-31T10:09:00Z">
        <w:del w:id="93" w:author="Daniel Falster" w:date="2017-07-31T10:18:00Z">
          <w:r w:rsidR="00A20556" w:rsidRPr="0005509C" w:rsidDel="00AC5370">
            <w:rPr>
              <w:rFonts w:cs="Times New Roman"/>
            </w:rPr>
            <w:delText xml:space="preserve">Moreover, they are considered to display indeterminate growth, continuing to increase in size until death. </w:delText>
          </w:r>
          <w:r w:rsidR="00AE7047" w:rsidRPr="0005509C" w:rsidDel="00AC5370">
            <w:rPr>
              <w:rFonts w:cs="Times New Roman"/>
            </w:rPr>
            <w:delText>Such species’ RA schedules are termed “graded”.</w:delText>
          </w:r>
        </w:del>
      </w:moveFrom>
    </w:p>
    <w:p w14:paraId="0D0278A6" w14:textId="3F115F53" w:rsidR="00BD32A9" w:rsidRPr="0005509C" w:rsidDel="00AC5370" w:rsidRDefault="00AE7047">
      <w:pPr>
        <w:rPr>
          <w:del w:id="94" w:author="Daniel Falster" w:date="2017-07-31T10:18:00Z"/>
          <w:rFonts w:cs="Times New Roman"/>
        </w:rPr>
        <w:pPrChange w:id="95" w:author="Daniel Falster" w:date="2017-07-31T10:18:00Z">
          <w:pPr>
            <w:spacing w:after="240" w:line="240" w:lineRule="auto"/>
          </w:pPr>
        </w:pPrChange>
      </w:pPr>
      <w:moveFrom w:id="96" w:author="Daniel Falster" w:date="2017-07-31T10:09:00Z">
        <w:del w:id="97" w:author="Daniel Falster" w:date="2017-07-31T10:18:00Z">
          <w:r w:rsidRPr="0005509C" w:rsidDel="00AC5370">
            <w:rPr>
              <w:rFonts w:cs="Times New Roman"/>
            </w:rPr>
            <w:delText>B</w:delText>
          </w:r>
          <w:r w:rsidR="00B86764" w:rsidRPr="0005509C" w:rsidDel="00AC5370">
            <w:rPr>
              <w:rFonts w:cs="Times New Roman"/>
            </w:rPr>
            <w:delText xml:space="preserve">oth modelled and </w:delText>
          </w:r>
          <w:r w:rsidR="00987001" w:rsidRPr="0005509C" w:rsidDel="00AC5370">
            <w:rPr>
              <w:rFonts w:cs="Times New Roman"/>
            </w:rPr>
            <w:delText xml:space="preserve">the few available </w:delText>
          </w:r>
          <w:r w:rsidR="00B86764" w:rsidRPr="0005509C" w:rsidDel="00AC5370">
            <w:rPr>
              <w:rFonts w:cs="Times New Roman"/>
            </w:rPr>
            <w:delText xml:space="preserve">empirical RA schedules vary notably in shape across species, with some species displaying a distinct asymptotic maximum RA value, others continuing to increase gradually in RA until death, and a few displaying declining RA schedules, with a decrease in RA among the oldest plants </w:delText>
          </w:r>
          <w:r w:rsidR="00B86764" w:rsidRPr="0005509C" w:rsidDel="00AC5370">
            <w:rPr>
              <w:rFonts w:cs="Times New Roman"/>
            </w:rPr>
            <w:fldChar w:fldCharType="begin"/>
          </w:r>
          <w:r w:rsidRPr="0005509C" w:rsidDel="00AC5370">
            <w:rPr>
              <w:rFonts w:cs="Times New Roman"/>
            </w:rPr>
            <w:del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delInstrText>
          </w:r>
          <w:r w:rsidR="00B86764" w:rsidRPr="0005509C" w:rsidDel="00AC5370">
            <w:rPr>
              <w:rFonts w:cs="Times New Roman"/>
            </w:rPr>
            <w:fldChar w:fldCharType="separate"/>
          </w:r>
          <w:r w:rsidR="001349E9" w:rsidRPr="00CA2814" w:rsidDel="00AC5370">
            <w:rPr>
              <w:rFonts w:cs="Times New Roman"/>
            </w:rPr>
            <w:delText>(reviewed in Wenk &amp; Falster 2015)</w:delText>
          </w:r>
          <w:r w:rsidR="00B86764" w:rsidRPr="0005509C" w:rsidDel="00AC5370">
            <w:rPr>
              <w:rFonts w:cs="Times New Roman"/>
            </w:rPr>
            <w:fldChar w:fldCharType="end"/>
          </w:r>
          <w:r w:rsidR="00B86764" w:rsidRPr="0005509C" w:rsidDel="00AC5370">
            <w:rPr>
              <w:rFonts w:cs="Times New Roman"/>
            </w:rPr>
            <w:delText xml:space="preserve">. In contrast to these graded RA schedules, big-bang species display a sudden year-upon-year transition from investing all surplus energy in growth to reproduction, </w:delText>
          </w:r>
          <w:r w:rsidRPr="0005509C" w:rsidDel="00AC5370">
            <w:rPr>
              <w:rFonts w:cs="Times New Roman"/>
            </w:rPr>
            <w:delText xml:space="preserve">immediately halting all vegetative growth and </w:delText>
          </w:r>
          <w:r w:rsidR="00B86764" w:rsidRPr="0005509C" w:rsidDel="00AC5370">
            <w:rPr>
              <w:rFonts w:cs="Times New Roman"/>
            </w:rPr>
            <w:delText>followed by death within months to a few years. For all curves, as RA approaches 1,</w:delText>
          </w:r>
          <w:r w:rsidR="00987001" w:rsidRPr="0005509C" w:rsidDel="00AC5370">
            <w:rPr>
              <w:rFonts w:cs="Times New Roman"/>
            </w:rPr>
            <w:delText xml:space="preserve"> the plant is, by definition, no longer investing any proportion of its surplus energy in growth and therefore ceases to increase in size.</w:delText>
          </w:r>
          <w:r w:rsidR="00B86764" w:rsidRPr="0005509C" w:rsidDel="00AC5370">
            <w:rPr>
              <w:rFonts w:cs="Times New Roman"/>
            </w:rPr>
            <w:delText xml:space="preserve"> </w:delText>
          </w:r>
          <w:r w:rsidR="00987001" w:rsidRPr="0005509C" w:rsidDel="00AC5370">
            <w:rPr>
              <w:rFonts w:cs="Times New Roman"/>
            </w:rPr>
            <w:delText xml:space="preserve">The plant should be investing </w:delText>
          </w:r>
          <w:r w:rsidR="00B86764" w:rsidRPr="0005509C" w:rsidDel="00AC5370">
            <w:rPr>
              <w:rFonts w:cs="Times New Roman"/>
            </w:rPr>
            <w:delText xml:space="preserve">sufficient energy in vegetative tissues to maintain its current stature and leaf area, but not to increase them. </w:delText>
          </w:r>
        </w:del>
      </w:moveFrom>
    </w:p>
    <w:moveFromRangeEnd w:id="91"/>
    <w:p w14:paraId="2DF726A1" w14:textId="787D8F8A" w:rsidR="0032358A" w:rsidDel="00122C11" w:rsidRDefault="0079765C" w:rsidP="00B43685">
      <w:pPr>
        <w:rPr>
          <w:del w:id="98" w:author="Daniel Falster" w:date="2017-07-31T11:10:00Z"/>
          <w:rFonts w:cs="Times New Roman"/>
        </w:rPr>
      </w:pPr>
      <w:del w:id="99" w:author="Daniel Falster" w:date="2017-07-31T10:18:00Z">
        <w:r w:rsidRPr="0005509C" w:rsidDel="00AC5370">
          <w:rPr>
            <w:rFonts w:cs="Times New Roman"/>
          </w:rPr>
          <w:delText>Optimal energy models have shown that RA is a sound way to illustrate the growth-reproduction trade-off. They have explored what factors lead to various graded RA schedules, showing that a gradual shift in resources from growth to reproduction is expected if</w:delText>
        </w:r>
      </w:del>
      <w:del w:id="100" w:author="Daniel Falster" w:date="2017-08-01T10:53:00Z">
        <w:r w:rsidRPr="0005509C" w:rsidDel="00555075">
          <w:rPr>
            <w:rFonts w:cs="Times New Roman"/>
          </w:rPr>
          <w:delText xml:space="preserve"> environmental conditions </w:delText>
        </w:r>
      </w:del>
      <w:del w:id="101" w:author="Daniel Falster" w:date="2017-07-31T10:19:00Z">
        <w:r w:rsidRPr="0005509C" w:rsidDel="00AC5370">
          <w:rPr>
            <w:rFonts w:cs="Times New Roman"/>
          </w:rPr>
          <w:delText xml:space="preserve">are stochastic </w:delText>
        </w:r>
      </w:del>
      <w:del w:id="102" w:author="Daniel Falster" w:date="2017-08-01T10:53:00Z">
        <w:r w:rsidRPr="0005509C" w:rsidDel="00555075">
          <w:rPr>
            <w:rFonts w:cs="Times New Roman"/>
          </w:rPr>
          <w:fldChar w:fldCharType="begin"/>
        </w:r>
        <w:r w:rsidRPr="00B441DD" w:rsidDel="00555075">
          <w:rPr>
            <w:rFonts w:cs="Times New Roman"/>
          </w:rPr>
          <w:del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delInstrText>
        </w:r>
        <w:r w:rsidRPr="0005509C" w:rsidDel="00555075">
          <w:rPr>
            <w:rFonts w:cs="Times New Roman"/>
          </w:rPr>
          <w:fldChar w:fldCharType="separate"/>
        </w:r>
        <w:r w:rsidR="001349E9" w:rsidRPr="00CA2814" w:rsidDel="00555075">
          <w:rPr>
            <w:rFonts w:cs="Times New Roman"/>
          </w:rPr>
          <w:delText>(King &amp; Roughgarden 1982)</w:delText>
        </w:r>
        <w:r w:rsidRPr="0005509C" w:rsidDel="00555075">
          <w:rPr>
            <w:rFonts w:cs="Times New Roman"/>
          </w:rPr>
          <w:fldChar w:fldCharType="end"/>
        </w:r>
      </w:del>
      <w:del w:id="103" w:author="Daniel Falster" w:date="2017-07-31T10:19:00Z">
        <w:r w:rsidRPr="00B441DD" w:rsidDel="00AC5370">
          <w:rPr>
            <w:rFonts w:cs="Times New Roman"/>
          </w:rPr>
          <w:delText xml:space="preserve"> or if the outcome of the growth-reproduction</w:delText>
        </w:r>
      </w:del>
      <w:del w:id="104" w:author="Daniel Falster" w:date="2017-08-01T10:53:00Z">
        <w:r w:rsidRPr="00B441DD" w:rsidDel="00555075">
          <w:rPr>
            <w:rFonts w:cs="Times New Roman"/>
          </w:rPr>
          <w:delText xml:space="preserve"> </w:delText>
        </w:r>
      </w:del>
      <w:del w:id="105" w:author="Daniel Falster" w:date="2017-07-31T10:19:00Z">
        <w:r w:rsidRPr="00B441DD" w:rsidDel="00AC5370">
          <w:rPr>
            <w:rFonts w:cs="Times New Roman"/>
          </w:rPr>
          <w:delText xml:space="preserve">trade-off </w:delText>
        </w:r>
      </w:del>
      <w:del w:id="106" w:author="Daniel Falster" w:date="2017-07-31T10:20:00Z">
        <w:r w:rsidRPr="00B441DD" w:rsidDel="00AC5370">
          <w:rPr>
            <w:rFonts w:cs="Times New Roman"/>
          </w:rPr>
          <w:delText>shifts with a factor that changes across individuals of different age, size, or other variable. Of particular note, if mortality declines with size or age, as is observed for many perennial plants across much of their lifespans (###), it is optimal for individuals to invest more modestly in both growth and reproduction across multiple years</w:delText>
        </w:r>
      </w:del>
      <w:del w:id="107" w:author="Daniel Falster" w:date="2017-08-01T10:53:00Z">
        <w:r w:rsidRPr="00B441DD" w:rsidDel="00555075">
          <w:rPr>
            <w:rFonts w:cs="Times New Roman"/>
          </w:rPr>
          <w:delText xml:space="preserve"> (</w:delText>
        </w:r>
        <w:r w:rsidRPr="00A72D1B" w:rsidDel="00555075">
          <w:rPr>
            <w:rFonts w:cs="Times New Roman"/>
          </w:rPr>
          <w:delText>Charnov and Schaffer 1973; Reznick and Endler 1982; Engen and Saether 1994)</w:delText>
        </w:r>
      </w:del>
      <w:del w:id="108" w:author="Daniel Falster" w:date="2017-08-01T09:48:00Z">
        <w:r w:rsidRPr="00A72D1B" w:rsidDel="00186DE7">
          <w:rPr>
            <w:rFonts w:cs="Times New Roman"/>
          </w:rPr>
          <w:delText>. D</w:delText>
        </w:r>
      </w:del>
      <w:del w:id="109" w:author="Daniel Falster" w:date="2017-08-01T10:53:00Z">
        <w:r w:rsidRPr="00A72D1B" w:rsidDel="00555075">
          <w:rPr>
            <w:rFonts w:cs="Times New Roman"/>
          </w:rPr>
          <w:delText xml:space="preserve">eclining photosynthetic rates with plant age </w:delText>
        </w:r>
        <w:r w:rsidRPr="00A72D1B" w:rsidDel="00555075">
          <w:rPr>
            <w:rFonts w:cs="Times New Roman"/>
          </w:rPr>
          <w:fldChar w:fldCharType="begin"/>
        </w:r>
        <w:r w:rsidRPr="0005509C" w:rsidDel="00555075">
          <w:rPr>
            <w:rFonts w:cs="Times New Roman"/>
          </w:rPr>
          <w:del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delInstrText>
        </w:r>
        <w:r w:rsidRPr="00A72D1B" w:rsidDel="00555075">
          <w:rPr>
            <w:rFonts w:cs="Times New Roman"/>
          </w:rPr>
          <w:fldChar w:fldCharType="separate"/>
        </w:r>
        <w:r w:rsidR="001349E9" w:rsidRPr="00CA2814" w:rsidDel="00555075">
          <w:rPr>
            <w:rFonts w:cs="Times New Roman"/>
          </w:rPr>
          <w:delText>(Iwasa &amp; Cohen 1989)</w:delText>
        </w:r>
        <w:r w:rsidRPr="00A72D1B" w:rsidDel="00555075">
          <w:rPr>
            <w:rFonts w:cs="Times New Roman"/>
          </w:rPr>
          <w:fldChar w:fldCharType="end"/>
        </w:r>
      </w:del>
      <w:del w:id="110" w:author="Daniel Falster" w:date="2017-08-01T10:35:00Z">
        <w:r w:rsidRPr="00A72D1B" w:rsidDel="0095544D">
          <w:rPr>
            <w:rFonts w:cs="Times New Roman"/>
          </w:rPr>
          <w:delText xml:space="preserve">, </w:delText>
        </w:r>
      </w:del>
      <w:del w:id="111" w:author="Daniel Falster" w:date="2017-08-01T09:48:00Z">
        <w:r w:rsidRPr="00A72D1B" w:rsidDel="00186DE7">
          <w:rPr>
            <w:rFonts w:cs="Times New Roman"/>
          </w:rPr>
          <w:delText xml:space="preserve">not </w:delText>
        </w:r>
      </w:del>
      <w:del w:id="112" w:author="Daniel Falster" w:date="2017-08-01T10:35:00Z">
        <w:r w:rsidRPr="00A72D1B" w:rsidDel="0095544D">
          <w:rPr>
            <w:rFonts w:cs="Times New Roman"/>
          </w:rPr>
          <w:delText xml:space="preserve">being </w:delText>
        </w:r>
      </w:del>
      <w:del w:id="113" w:author="Daniel Falster" w:date="2017-08-01T09:48:00Z">
        <w:r w:rsidRPr="00A72D1B" w:rsidDel="00186DE7">
          <w:rPr>
            <w:rFonts w:cs="Times New Roman"/>
          </w:rPr>
          <w:delText xml:space="preserve">deciduous </w:delText>
        </w:r>
      </w:del>
      <w:del w:id="114" w:author="Daniel Falster" w:date="2017-08-01T10:35:00Z">
        <w:r w:rsidRPr="00A72D1B" w:rsidDel="0095544D">
          <w:rPr>
            <w:rFonts w:cs="Times New Roman"/>
          </w:rPr>
          <w:fldChar w:fldCharType="begin"/>
        </w:r>
        <w:r w:rsidRPr="0005509C" w:rsidDel="0095544D">
          <w:rPr>
            <w:rFonts w:cs="Times New Roman"/>
          </w:rPr>
          <w:del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delInstrText>
        </w:r>
        <w:r w:rsidRPr="00A72D1B" w:rsidDel="0095544D">
          <w:rPr>
            <w:rFonts w:cs="Times New Roman"/>
          </w:rPr>
          <w:fldChar w:fldCharType="separate"/>
        </w:r>
        <w:r w:rsidR="001349E9" w:rsidRPr="00CA2814" w:rsidDel="0095544D">
          <w:rPr>
            <w:rFonts w:cs="Times New Roman"/>
          </w:rPr>
          <w:delText>(Pugliese &amp; Kozlowski 1990)</w:delText>
        </w:r>
        <w:r w:rsidRPr="00A72D1B" w:rsidDel="0095544D">
          <w:rPr>
            <w:rFonts w:cs="Times New Roman"/>
          </w:rPr>
          <w:fldChar w:fldCharType="end"/>
        </w:r>
      </w:del>
      <w:del w:id="115" w:author="Daniel Falster" w:date="2017-08-01T10:34:00Z">
        <w:r w:rsidRPr="00A72D1B" w:rsidDel="0095544D">
          <w:rPr>
            <w:rFonts w:cs="Times New Roman"/>
          </w:rPr>
          <w:delText xml:space="preserve"> </w:delText>
        </w:r>
      </w:del>
      <w:del w:id="116" w:author="Daniel Falster" w:date="2017-08-01T09:49:00Z">
        <w:r w:rsidRPr="00A72D1B" w:rsidDel="00186DE7">
          <w:rPr>
            <w:rFonts w:cs="Times New Roman"/>
          </w:rPr>
          <w:delText xml:space="preserve">and relative </w:delText>
        </w:r>
        <w:r w:rsidRPr="003D61BD" w:rsidDel="00186DE7">
          <w:rPr>
            <w:rFonts w:cs="Times New Roman"/>
          </w:rPr>
          <w:delText>de</w:delText>
        </w:r>
        <w:r w:rsidRPr="00FB7008" w:rsidDel="00186DE7">
          <w:rPr>
            <w:rFonts w:cs="Times New Roman"/>
          </w:rPr>
          <w:delText xml:space="preserve">clines in seed production at higher rates of reproductive investment </w:delText>
        </w:r>
        <w:r w:rsidRPr="0005509C" w:rsidDel="00186DE7">
          <w:rPr>
            <w:rFonts w:cs="Times New Roman"/>
          </w:rPr>
          <w:fldChar w:fldCharType="begin"/>
        </w:r>
        <w:r w:rsidRPr="0005509C" w:rsidDel="00186DE7">
          <w:rPr>
            <w:rFonts w:cs="Times New Roman"/>
          </w:rPr>
          <w:del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w:delInstrText>
        </w:r>
        <w:r w:rsidRPr="00CA2814" w:rsidDel="00186DE7">
          <w:rPr>
            <w:rFonts w:ascii="Myriad Pro Semibold" w:hAnsi="Myriad Pro Semibold" w:cs="Myriad Pro Semibold"/>
          </w:rPr>
          <w:delInstrText>‐</w:delInstrText>
        </w:r>
        <w:r w:rsidRPr="0005509C" w:rsidDel="00186DE7">
          <w:rPr>
            <w:rFonts w:cs="Times New Roman"/>
          </w:rPr>
          <w:del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delInstrText>
        </w:r>
        <w:r w:rsidRPr="00CA2814" w:rsidDel="00186DE7">
          <w:rPr>
            <w:rFonts w:ascii="Myriad Pro Semibold" w:hAnsi="Myriad Pro Semibold" w:cs="Myriad Pro Semibold"/>
          </w:rPr>
          <w:delInstrText>‐</w:delInstrText>
        </w:r>
        <w:r w:rsidRPr="0005509C" w:rsidDel="00186DE7">
          <w:rPr>
            <w:rFonts w:cs="Times New Roman"/>
          </w:rPr>
          <w:delInstrText>history theory posits that reproductive strategies are shaped by trade</w:delInstrText>
        </w:r>
        <w:r w:rsidRPr="00CA2814" w:rsidDel="00186DE7">
          <w:rPr>
            <w:rFonts w:ascii="Myriad Pro Semibold" w:hAnsi="Myriad Pro Semibold" w:cs="Myriad Pro Semibold"/>
          </w:rPr>
          <w:delInstrText>‐</w:delInstrText>
        </w:r>
        <w:r w:rsidRPr="0005509C" w:rsidDel="00186DE7">
          <w:rPr>
            <w:rFonts w:cs="Times New Roman"/>
          </w:rPr>
          <w:del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delInstrText>
        </w:r>
        <w:r w:rsidRPr="00CA2814" w:rsidDel="00186DE7">
          <w:rPr>
            <w:rFonts w:ascii="Myriad Pro Semibold" w:hAnsi="Myriad Pro Semibold" w:cs="Myriad Pro Semibold"/>
          </w:rPr>
          <w:delInstrText>‐</w:delInstrText>
        </w:r>
        <w:r w:rsidRPr="0005509C" w:rsidDel="00186DE7">
          <w:rPr>
            <w:rFonts w:cs="Times New Roman"/>
          </w:rPr>
          <w:delInstrText>history theory. Here, we provide evidence for herbivore</w:delInstrText>
        </w:r>
        <w:r w:rsidRPr="00CA2814" w:rsidDel="00186DE7">
          <w:rPr>
            <w:rFonts w:ascii="Myriad Pro Semibold" w:hAnsi="Myriad Pro Semibold" w:cs="Myriad Pro Semibold"/>
          </w:rPr>
          <w:delInstrText>‐</w:delInstrText>
        </w:r>
        <w:r w:rsidRPr="0005509C" w:rsidDel="00186DE7">
          <w:rPr>
            <w:rFonts w:cs="Times New Roman"/>
          </w:rPr>
          <w:delInstrText>mediated ecological costs of reproduction, and we develop theory to examine how these costs influence plant life</w:delInstrText>
        </w:r>
        <w:r w:rsidRPr="00CA2814" w:rsidDel="00186DE7">
          <w:rPr>
            <w:rFonts w:ascii="Myriad Pro Semibold" w:hAnsi="Myriad Pro Semibold" w:cs="Myriad Pro Semibold"/>
          </w:rPr>
          <w:delInstrText>‐</w:delInstrText>
        </w:r>
        <w:r w:rsidRPr="0005509C" w:rsidDel="00186DE7">
          <w:rPr>
            <w:rFonts w:cs="Times New Roman"/>
          </w:rPr>
          <w:delInstrText>history strategies. Field experiments with an iteroparous cactus (Opuntia imbricata) indicated that greater reproductive effort (proportion of meristems allocated to reproduction) led to greater attack by a cactus</w:delInstrText>
        </w:r>
        <w:r w:rsidRPr="00CA2814" w:rsidDel="00186DE7">
          <w:rPr>
            <w:rFonts w:ascii="Myriad Pro Semibold" w:hAnsi="Myriad Pro Semibold" w:cs="Myriad Pro Semibold"/>
          </w:rPr>
          <w:delInstrText>‐</w:delInstrText>
        </w:r>
        <w:r w:rsidRPr="0005509C" w:rsidDel="00186DE7">
          <w:rPr>
            <w:rFonts w:cs="Times New Roman"/>
          </w:rPr>
          <w:del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delInstrText>
        </w:r>
        <w:r w:rsidRPr="0005509C" w:rsidDel="00186DE7">
          <w:rPr>
            <w:rFonts w:cs="Times New Roman"/>
          </w:rPr>
          <w:fldChar w:fldCharType="separate"/>
        </w:r>
        <w:r w:rsidR="001349E9" w:rsidRPr="00CA2814" w:rsidDel="00186DE7">
          <w:rPr>
            <w:rFonts w:cs="Times New Roman"/>
          </w:rPr>
          <w:delText>(Miller, Tenhumberg &amp; Louda 2008)</w:delText>
        </w:r>
        <w:r w:rsidRPr="0005509C" w:rsidDel="00186DE7">
          <w:rPr>
            <w:rFonts w:cs="Times New Roman"/>
          </w:rPr>
          <w:fldChar w:fldCharType="end"/>
        </w:r>
      </w:del>
      <w:del w:id="117" w:author="Daniel Falster" w:date="2017-07-31T10:21:00Z">
        <w:r w:rsidRPr="0005509C" w:rsidDel="00AC5370">
          <w:rPr>
            <w:rFonts w:cs="Times New Roman"/>
          </w:rPr>
          <w:delText xml:space="preserve"> </w:delText>
        </w:r>
      </w:del>
      <w:del w:id="118" w:author="Daniel Falster" w:date="2017-07-31T10:25:00Z">
        <w:r w:rsidRPr="0005509C" w:rsidDel="00AC5370">
          <w:rPr>
            <w:rFonts w:cs="Times New Roman"/>
          </w:rPr>
          <w:delText>have also been modelled 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delText>
        </w:r>
      </w:del>
      <w:moveToRangeStart w:id="119" w:author="Daniel Falster" w:date="2017-07-31T10:55:00Z" w:name="move363117848"/>
      <w:moveTo w:id="120" w:author="Daniel Falster" w:date="2017-07-31T10:55:00Z">
        <w:del w:id="121" w:author="Daniel Falster" w:date="2017-08-01T10:53:00Z">
          <w:r w:rsidR="00786287" w:rsidRPr="0005509C" w:rsidDel="00555075">
            <w:rPr>
              <w:rFonts w:cs="Times New Roman"/>
            </w:rPr>
            <w:delText xml:space="preserve">Surprisingly, increased relative investment in reproduction (increased RA) is generally omitted as an explanation for declines in leaf area with increasing plant age. Many ignore any mention of reproductive investment (###Drake) and while others indicate that a shift of resources to reproduction with age is a hypothesis which needs more data </w:delText>
          </w:r>
          <w:r w:rsidR="00786287" w:rsidRPr="0005509C" w:rsidDel="00555075">
            <w:rPr>
              <w:rFonts w:cs="Times New Roman"/>
            </w:rPr>
            <w:fldChar w:fldCharType="begin"/>
          </w:r>
          <w:r w:rsidR="00786287" w:rsidRPr="0005509C" w:rsidDel="00555075">
            <w:rPr>
              <w:rFonts w:cs="Times New Roman"/>
            </w:rPr>
            <w:del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delInstrText>
          </w:r>
          <w:r w:rsidR="00786287" w:rsidRPr="0005509C" w:rsidDel="00555075">
            <w:rPr>
              <w:rFonts w:cs="Times New Roman"/>
            </w:rPr>
            <w:fldChar w:fldCharType="separate"/>
          </w:r>
          <w:r w:rsidR="00786287" w:rsidRPr="00CA2814" w:rsidDel="00555075">
            <w:rPr>
              <w:rFonts w:cs="Times New Roman"/>
              <w:szCs w:val="24"/>
            </w:rPr>
            <w:delText xml:space="preserve">(Ryan </w:delText>
          </w:r>
          <w:r w:rsidR="00786287" w:rsidRPr="00CA2814" w:rsidDel="00555075">
            <w:rPr>
              <w:rFonts w:cs="Times New Roman"/>
              <w:i/>
              <w:iCs/>
              <w:szCs w:val="24"/>
            </w:rPr>
            <w:delText>et al.</w:delText>
          </w:r>
          <w:r w:rsidR="00786287" w:rsidRPr="00CA2814" w:rsidDel="00555075">
            <w:rPr>
              <w:rFonts w:cs="Times New Roman"/>
              <w:szCs w:val="24"/>
            </w:rPr>
            <w:delText xml:space="preserve"> 1997; Becker, Meinzer &amp; Wullschleger 2000; Day </w:delText>
          </w:r>
          <w:r w:rsidR="00786287" w:rsidRPr="00CA2814" w:rsidDel="00555075">
            <w:rPr>
              <w:rFonts w:cs="Times New Roman"/>
              <w:i/>
              <w:iCs/>
              <w:szCs w:val="24"/>
            </w:rPr>
            <w:delText>et al.</w:delText>
          </w:r>
          <w:r w:rsidR="00786287" w:rsidRPr="00CA2814" w:rsidDel="00555075">
            <w:rPr>
              <w:rFonts w:cs="Times New Roman"/>
              <w:szCs w:val="24"/>
            </w:rPr>
            <w:delText xml:space="preserve"> 2001; Tang </w:delText>
          </w:r>
          <w:r w:rsidR="00786287" w:rsidRPr="00CA2814" w:rsidDel="00555075">
            <w:rPr>
              <w:rFonts w:cs="Times New Roman"/>
              <w:i/>
              <w:iCs/>
              <w:szCs w:val="24"/>
            </w:rPr>
            <w:delText>et al.</w:delText>
          </w:r>
          <w:r w:rsidR="00786287" w:rsidRPr="00CA2814" w:rsidDel="00555075">
            <w:rPr>
              <w:rFonts w:cs="Times New Roman"/>
              <w:szCs w:val="24"/>
            </w:rPr>
            <w:delText xml:space="preserve"> 2014)</w:delText>
          </w:r>
          <w:r w:rsidR="00786287" w:rsidRPr="0005509C" w:rsidDel="00555075">
            <w:rPr>
              <w:rFonts w:cs="Times New Roman"/>
            </w:rPr>
            <w:fldChar w:fldCharType="end"/>
          </w:r>
        </w:del>
      </w:moveTo>
      <w:moveToRangeStart w:id="122" w:author="Daniel Falster" w:date="2017-07-31T10:09:00Z" w:name="move363115120"/>
      <w:moveToRangeEnd w:id="119"/>
    </w:p>
    <w:p w14:paraId="7E9721AB" w14:textId="6F7B3CD8" w:rsidR="00B43685" w:rsidRPr="0005509C" w:rsidDel="005B3D1B" w:rsidRDefault="00B43685" w:rsidP="00B43685">
      <w:pPr>
        <w:rPr>
          <w:del w:id="123" w:author="Daniel Falster" w:date="2017-07-31T10:37:00Z"/>
          <w:rFonts w:cs="Times New Roman"/>
        </w:rPr>
      </w:pPr>
      <w:moveTo w:id="124" w:author="Daniel Falster" w:date="2017-07-31T10:09:00Z">
        <w:del w:id="125" w:author="Daniel Falster" w:date="2017-07-31T10:37:00Z">
          <w:r w:rsidRPr="0005509C" w:rsidDel="005B3D1B">
            <w:rPr>
              <w:rFonts w:cs="Times New Roman"/>
            </w:rPr>
            <w:delText>Moreover, they are considered to display indeterminate growth, continuing to increase in size until death. Such species’ RA schedules are termed “graded”.</w:delText>
          </w:r>
        </w:del>
      </w:moveTo>
    </w:p>
    <w:p w14:paraId="06F399BB" w14:textId="5BCA413F" w:rsidR="00B43685" w:rsidRPr="0005509C" w:rsidDel="005B3D1B" w:rsidRDefault="00B43685" w:rsidP="00B43685">
      <w:pPr>
        <w:spacing w:after="240" w:line="240" w:lineRule="auto"/>
        <w:rPr>
          <w:del w:id="126" w:author="Daniel Falster" w:date="2017-07-31T10:37:00Z"/>
          <w:rFonts w:cs="Times New Roman"/>
        </w:rPr>
      </w:pPr>
      <w:moveTo w:id="127" w:author="Daniel Falster" w:date="2017-07-31T10:09:00Z">
        <w:del w:id="128" w:author="Daniel Falster" w:date="2017-07-31T10:37:00Z">
          <w:r w:rsidRPr="0005509C" w:rsidDel="005B3D1B">
            <w:rPr>
              <w:rFonts w:cs="Times New Roman"/>
            </w:rPr>
            <w:delText xml:space="preserve">Both modelled and the few available empirical RA schedules vary notably in shape across species, with some species displaying a distinct asymptotic maximum RA value, others continuing to increase gradually in RA until death, and a few displaying declining RA schedules, with a decrease in RA among the oldest plants </w:delText>
          </w:r>
          <w:r w:rsidRPr="0005509C" w:rsidDel="005B3D1B">
            <w:rPr>
              <w:rFonts w:cs="Times New Roman"/>
            </w:rPr>
            <w:fldChar w:fldCharType="begin"/>
          </w:r>
          <w:r w:rsidRPr="0005509C" w:rsidDel="005B3D1B">
            <w:rPr>
              <w:rFonts w:cs="Times New Roman"/>
            </w:rPr>
            <w:del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delInstrText>
          </w:r>
          <w:r w:rsidRPr="0005509C" w:rsidDel="005B3D1B">
            <w:rPr>
              <w:rFonts w:cs="Times New Roman"/>
            </w:rPr>
            <w:fldChar w:fldCharType="separate"/>
          </w:r>
          <w:r w:rsidRPr="00CA2814" w:rsidDel="005B3D1B">
            <w:rPr>
              <w:rFonts w:cs="Times New Roman"/>
            </w:rPr>
            <w:delText>(</w:delText>
          </w:r>
        </w:del>
        <w:del w:id="129" w:author="Daniel Falster" w:date="2017-07-31T10:36:00Z">
          <w:r w:rsidRPr="00CA2814" w:rsidDel="005B3D1B">
            <w:rPr>
              <w:rFonts w:cs="Times New Roman"/>
            </w:rPr>
            <w:delText xml:space="preserve">reviewed in </w:delText>
          </w:r>
        </w:del>
        <w:del w:id="130" w:author="Daniel Falster" w:date="2017-07-31T10:37:00Z">
          <w:r w:rsidRPr="00CA2814" w:rsidDel="005B3D1B">
            <w:rPr>
              <w:rFonts w:cs="Times New Roman"/>
            </w:rPr>
            <w:delText>Wenk &amp; Falster 2015)</w:delText>
          </w:r>
          <w:r w:rsidRPr="0005509C" w:rsidDel="005B3D1B">
            <w:rPr>
              <w:rFonts w:cs="Times New Roman"/>
            </w:rPr>
            <w:fldChar w:fldCharType="end"/>
          </w:r>
          <w:r w:rsidRPr="0005509C" w:rsidDel="005B3D1B">
            <w:rPr>
              <w:rFonts w:cs="Times New Roman"/>
            </w:rPr>
            <w:delText xml:space="preserve">. In contrast to these graded RA schedules, big-bang species display a sudden year-upon-year transition from investing all surplus energy in growth to reproduction, immediately halting all vegetative growth and followed by death within months to a few years. For all curves, as RA approaches 1, the plant is, by definition, no longer investing any proportion of its surplus energy in growth and therefore ceases to increase in size. The plant should be investing sufficient energy in vegetative tissues to maintain its current stature and leaf area, but not to increase them. </w:delText>
          </w:r>
        </w:del>
      </w:moveTo>
    </w:p>
    <w:moveToRangeEnd w:id="122"/>
    <w:p w14:paraId="4F1363D4" w14:textId="26AE4A5A" w:rsidR="00336DAA" w:rsidRPr="0005509C" w:rsidDel="00122C11" w:rsidRDefault="00336DAA" w:rsidP="0079765C">
      <w:pPr>
        <w:rPr>
          <w:del w:id="131" w:author="Daniel Falster" w:date="2017-07-31T11:10:00Z"/>
          <w:rFonts w:cs="Times New Roman"/>
        </w:rPr>
      </w:pPr>
    </w:p>
    <w:p w14:paraId="18722A4B" w14:textId="33E67100" w:rsidR="00A20556" w:rsidRPr="0005509C" w:rsidDel="00122C11" w:rsidRDefault="00A20556" w:rsidP="00A20556">
      <w:pPr>
        <w:spacing w:after="240" w:line="240" w:lineRule="auto"/>
        <w:rPr>
          <w:del w:id="132" w:author="Daniel Falster" w:date="2017-07-31T11:10:00Z"/>
          <w:rFonts w:cs="Times New Roman"/>
        </w:rPr>
      </w:pPr>
      <w:del w:id="133" w:author="Daniel Falster" w:date="2017-07-31T11:10:00Z">
        <w:r w:rsidRPr="0005509C" w:rsidDel="00122C11">
          <w:rPr>
            <w:rFonts w:cs="Times New Roman"/>
          </w:rPr>
          <w:delText xml:space="preserve">Despite the obvious importance of tabulating investment patterns across an individual’s lifetime and across species with different life history strategies and functional traits, there are a quite limited number of species for which we know the lifetime energy investment in reproductive versus vegetative tissues (reviewed in Weiner 2009, Wenk &amp; Falster 2015) and no community-level comparative studies exist. Moreover, </w:delText>
        </w:r>
      </w:del>
      <w:del w:id="134" w:author="Daniel Falster" w:date="2017-07-31T10:59:00Z">
        <w:r w:rsidRPr="0005509C" w:rsidDel="0032358A">
          <w:rPr>
            <w:rFonts w:cs="Times New Roman"/>
          </w:rPr>
          <w:delText xml:space="preserve">the </w:delText>
        </w:r>
      </w:del>
      <w:bookmarkStart w:id="135" w:name="OLE_LINK9"/>
      <w:bookmarkStart w:id="136" w:name="OLE_LINK10"/>
      <w:bookmarkStart w:id="137" w:name="OLE_LINK11"/>
      <w:bookmarkStart w:id="138" w:name="OLE_LINK12"/>
      <w:del w:id="139" w:author="Daniel Falster" w:date="2017-07-31T11:10:00Z">
        <w:r w:rsidRPr="0005509C" w:rsidDel="00122C11">
          <w:rPr>
            <w:rFonts w:cs="Times New Roman"/>
          </w:rPr>
          <w:delText xml:space="preserve">studies </w:delText>
        </w:r>
      </w:del>
      <w:del w:id="140" w:author="Daniel Falster" w:date="2017-07-31T10:59:00Z">
        <w:r w:rsidRPr="0005509C" w:rsidDel="0032358A">
          <w:rPr>
            <w:rFonts w:cs="Times New Roman"/>
          </w:rPr>
          <w:delText xml:space="preserve">that do exist </w:delText>
        </w:r>
      </w:del>
      <w:del w:id="141" w:author="Daniel Falster" w:date="2017-07-31T11:10:00Z">
        <w:r w:rsidRPr="0005509C" w:rsidDel="00122C11">
          <w:rPr>
            <w:rFonts w:cs="Times New Roman"/>
          </w:rPr>
          <w:delText>differ</w:delText>
        </w:r>
      </w:del>
      <w:del w:id="142" w:author="Daniel Falster" w:date="2017-07-31T10:59:00Z">
        <w:r w:rsidRPr="0005509C" w:rsidDel="0032358A">
          <w:rPr>
            <w:rFonts w:cs="Times New Roman"/>
          </w:rPr>
          <w:delText xml:space="preserve"> </w:delText>
        </w:r>
      </w:del>
      <w:del w:id="143" w:author="Daniel Falster" w:date="2017-07-31T11:10:00Z">
        <w:r w:rsidRPr="0005509C" w:rsidDel="00122C11">
          <w:rPr>
            <w:rFonts w:cs="Times New Roman"/>
          </w:rPr>
          <w:delText>in how energy allocation to vegetative and reproductive tissues is calculated, potentially leading to quite disparate values for tissue investment.</w:delText>
        </w:r>
        <w:bookmarkEnd w:id="135"/>
        <w:bookmarkEnd w:id="136"/>
        <w:r w:rsidRPr="0005509C" w:rsidDel="00122C11">
          <w:rPr>
            <w:rFonts w:cs="Times New Roman"/>
          </w:rPr>
          <w:delText xml:space="preserve"> </w:delText>
        </w:r>
        <w:r w:rsidR="00477BEC" w:rsidRPr="0005509C" w:rsidDel="00122C11">
          <w:rPr>
            <w:rFonts w:cs="Times New Roman"/>
          </w:rPr>
          <w:delText xml:space="preserve">Many studies use seed weight as a proxy for reproductive investment, likely to be a gross underestimate in long-lived perennial plants with low seedsets. </w:delText>
        </w:r>
        <w:r w:rsidRPr="0005509C" w:rsidDel="00122C11">
          <w:rPr>
            <w:rFonts w:cs="Times New Roman"/>
          </w:rPr>
          <w:delText>As a result of the paucity of data it is difficult to identify if there are trends in how either absolute or relative investment to different tissue types shifts within individuals as they grow and age or across species with different functional traits</w:delText>
        </w:r>
        <w:r w:rsidR="00786964" w:rsidRPr="0005509C" w:rsidDel="00122C11">
          <w:rPr>
            <w:rFonts w:cs="Times New Roman"/>
          </w:rPr>
          <w:delText xml:space="preserve"> or life history strategies</w:delText>
        </w:r>
        <w:r w:rsidRPr="0005509C" w:rsidDel="00122C11">
          <w:rPr>
            <w:rFonts w:cs="Times New Roman"/>
          </w:rPr>
          <w:delText>.</w:delText>
        </w:r>
      </w:del>
    </w:p>
    <w:bookmarkEnd w:id="137"/>
    <w:bookmarkEnd w:id="138"/>
    <w:p w14:paraId="78F90373" w14:textId="35986531" w:rsidR="00653D39" w:rsidRPr="0005509C" w:rsidDel="00B441DD" w:rsidRDefault="008A6638" w:rsidP="00B441DD">
      <w:pPr>
        <w:pStyle w:val="Heading2"/>
        <w:rPr>
          <w:del w:id="144" w:author="Daniel Falster" w:date="2017-07-27T11:18:00Z"/>
          <w:rFonts w:cs="Times New Roman"/>
        </w:rPr>
      </w:pPr>
      <w:del w:id="145" w:author="Daniel Falster" w:date="2017-07-27T11:18:00Z">
        <w:r w:rsidRPr="0005509C" w:rsidDel="00B441DD">
          <w:rPr>
            <w:rFonts w:cs="Times New Roman"/>
          </w:rPr>
          <w:delText>Lifetime changes in plant investment patterns</w:delText>
        </w:r>
      </w:del>
    </w:p>
    <w:p w14:paraId="69D3244D" w14:textId="4FE7EA0C" w:rsidR="00FA4F92" w:rsidRPr="0005509C" w:rsidDel="00122C11" w:rsidRDefault="007C2C10" w:rsidP="00FA4F92">
      <w:pPr>
        <w:autoSpaceDE w:val="0"/>
        <w:autoSpaceDN w:val="0"/>
        <w:adjustRightInd w:val="0"/>
        <w:spacing w:after="240" w:line="240" w:lineRule="auto"/>
        <w:rPr>
          <w:del w:id="146" w:author="Daniel Falster" w:date="2017-07-31T11:10:00Z"/>
          <w:rFonts w:cs="Times New Roman"/>
        </w:rPr>
      </w:pPr>
      <w:del w:id="147" w:author="Daniel Falster" w:date="2017-07-31T11:10:00Z">
        <w:r w:rsidRPr="0005509C" w:rsidDel="00122C11">
          <w:rPr>
            <w:rFonts w:cs="Times New Roman"/>
          </w:rPr>
          <w:delText xml:space="preserve">RA=1 indicates that all surplus energy is being invested in reproduction, at the expense of any growth to increase size. Of key importance to understanding </w:delText>
        </w:r>
        <w:r w:rsidR="00007F7F" w:rsidRPr="0005509C" w:rsidDel="00122C11">
          <w:rPr>
            <w:rFonts w:cs="Times New Roman"/>
          </w:rPr>
          <w:delText xml:space="preserve">the </w:delText>
        </w:r>
        <w:r w:rsidR="00F216D2" w:rsidRPr="0005509C" w:rsidDel="00122C11">
          <w:rPr>
            <w:rFonts w:cs="Times New Roman"/>
          </w:rPr>
          <w:delText xml:space="preserve">diversity of RA schedules </w:delText>
        </w:r>
        <w:r w:rsidR="00401687" w:rsidRPr="0005509C" w:rsidDel="00122C11">
          <w:rPr>
            <w:rFonts w:cs="Times New Roman"/>
          </w:rPr>
          <w:delText xml:space="preserve">displayed by different species </w:delText>
        </w:r>
        <w:r w:rsidRPr="0005509C" w:rsidDel="00122C11">
          <w:rPr>
            <w:rFonts w:cs="Times New Roman"/>
          </w:rPr>
          <w:delText xml:space="preserve">is assessing if and when </w:delText>
        </w:r>
        <w:r w:rsidR="00007F7F" w:rsidRPr="0005509C" w:rsidDel="00122C11">
          <w:rPr>
            <w:rFonts w:cs="Times New Roman"/>
          </w:rPr>
          <w:delText xml:space="preserve">in a plant’s lifespan </w:delText>
        </w:r>
        <w:r w:rsidR="00F216D2" w:rsidRPr="0005509C" w:rsidDel="00122C11">
          <w:rPr>
            <w:rFonts w:cs="Times New Roman"/>
          </w:rPr>
          <w:delText xml:space="preserve">RA=1 is </w:delText>
        </w:r>
        <w:r w:rsidRPr="0005509C" w:rsidDel="00122C11">
          <w:rPr>
            <w:rFonts w:cs="Times New Roman"/>
          </w:rPr>
          <w:delText xml:space="preserve">reached and </w:delText>
        </w:r>
        <w:r w:rsidR="00007F7F" w:rsidRPr="0005509C" w:rsidDel="00122C11">
          <w:rPr>
            <w:rFonts w:cs="Times New Roman"/>
          </w:rPr>
          <w:delText xml:space="preserve">what </w:delText>
        </w:r>
        <w:r w:rsidR="00F216D2" w:rsidRPr="0005509C" w:rsidDel="00122C11">
          <w:rPr>
            <w:rFonts w:cs="Times New Roman"/>
          </w:rPr>
          <w:delText xml:space="preserve">follow-on effects this has on the plant’s growth and survival. Perennial, iteroparous plants are </w:delText>
        </w:r>
        <w:r w:rsidR="00FA4F92" w:rsidRPr="0005509C" w:rsidDel="00122C11">
          <w:rPr>
            <w:rFonts w:cs="Times New Roman"/>
          </w:rPr>
          <w:delText>generally presumed to continue</w:delText>
        </w:r>
        <w:r w:rsidR="00F216D2" w:rsidRPr="0005509C" w:rsidDel="00122C11">
          <w:rPr>
            <w:rFonts w:cs="Times New Roman"/>
          </w:rPr>
          <w:delText xml:space="preserve"> growing throughout their life, with “growth” suggesting increased leaf area, stem mass, and height. </w:delText>
        </w:r>
        <w:r w:rsidR="00FA4F92" w:rsidRPr="0005509C" w:rsidDel="00122C11">
          <w:rPr>
            <w:rFonts w:cs="Times New Roman"/>
          </w:rPr>
          <w:delText xml:space="preserve">Two questions arise from this assumption, whether production is truly increasing throughout a plant’s life and how much of this energy production goes to surplus energy in older, larger plants. </w:delText>
        </w:r>
      </w:del>
    </w:p>
    <w:p w14:paraId="0D13BC1C" w14:textId="666ABA0F" w:rsidR="008926F4" w:rsidRPr="0005509C" w:rsidDel="00122C11" w:rsidRDefault="008926F4" w:rsidP="008926F4">
      <w:pPr>
        <w:rPr>
          <w:del w:id="148" w:author="Daniel Falster" w:date="2017-07-31T11:10:00Z"/>
          <w:rFonts w:cs="Times New Roman"/>
        </w:rPr>
      </w:pPr>
      <w:moveFromRangeStart w:id="149" w:author="Daniel Falster" w:date="2017-07-31T10:55:00Z" w:name="move363117884"/>
      <w:moveFrom w:id="150" w:author="Daniel Falster" w:date="2017-07-31T10:55:00Z">
        <w:del w:id="151" w:author="Daniel Falster" w:date="2017-07-31T11:10:00Z">
          <w:r w:rsidRPr="0005509C" w:rsidDel="00122C11">
            <w:rPr>
              <w:rFonts w:cs="Times New Roman"/>
            </w:rPr>
            <w:delText>First, d</w:delText>
          </w:r>
          <w:r w:rsidR="00FA4F92" w:rsidRPr="0005509C" w:rsidDel="00122C11">
            <w:rPr>
              <w:rFonts w:cs="Times New Roman"/>
            </w:rPr>
            <w:delText xml:space="preserve">espite the general assumption that in long lived plants, total energy production is maintained or increased across time, a collection of evidence that suggests some older and taller plants may actually decrease their total energy production due to factors including declining leaf area </w:delText>
          </w:r>
          <w:r w:rsidR="00FA4F92" w:rsidRPr="0005509C" w:rsidDel="00122C11">
            <w:rPr>
              <w:rFonts w:cs="Times New Roman"/>
            </w:rPr>
            <w:fldChar w:fldCharType="begin"/>
          </w:r>
          <w:r w:rsidR="00FA4F92" w:rsidRPr="0005509C" w:rsidDel="00122C11">
            <w:rPr>
              <w:rFonts w:cs="Times New Roman"/>
            </w:rPr>
            <w:del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delInstrText>
          </w:r>
          <w:r w:rsidR="00FA4F92" w:rsidRPr="0005509C" w:rsidDel="00122C11">
            <w:rPr>
              <w:rFonts w:cs="Times New Roman"/>
            </w:rPr>
            <w:fldChar w:fldCharType="separate"/>
          </w:r>
          <w:r w:rsidR="001349E9" w:rsidRPr="00CA2814" w:rsidDel="00122C11">
            <w:rPr>
              <w:rFonts w:cs="Times New Roman"/>
            </w:rPr>
            <w:delText>(Ryan, Binkley &amp; Fownes 1997; Kashian, Turner &amp; Romme 2005; Nock, Caspersen &amp; Thomas 2008)</w:delText>
          </w:r>
          <w:r w:rsidR="00FA4F92" w:rsidRPr="0005509C" w:rsidDel="00122C11">
            <w:rPr>
              <w:rFonts w:cs="Times New Roman"/>
            </w:rPr>
            <w:fldChar w:fldCharType="end"/>
          </w:r>
          <w:r w:rsidR="00FA4F92" w:rsidRPr="0005509C" w:rsidDel="00122C11">
            <w:rPr>
              <w:rFonts w:cs="Times New Roman"/>
            </w:rPr>
            <w:delText xml:space="preserve"> </w:delText>
          </w:r>
          <w:r w:rsidR="00FA4F92" w:rsidRPr="0005509C" w:rsidDel="00122C11">
            <w:rPr>
              <w:rFonts w:cs="Times New Roman"/>
              <w:highlight w:val="yellow"/>
            </w:rPr>
            <w:delText>(Bond-Lamberty et al. 2002, Leuschner et al. 2006</w:delText>
          </w:r>
          <w:r w:rsidR="00FA4F92" w:rsidRPr="0005509C" w:rsidDel="00122C11">
            <w:rPr>
              <w:rFonts w:cs="Times New Roman"/>
            </w:rPr>
            <w:delText xml:space="preserve">), decreasing photosynthetic capacity </w:delText>
          </w:r>
          <w:r w:rsidR="00FA4F92" w:rsidRPr="0005509C" w:rsidDel="00122C11">
            <w:rPr>
              <w:rFonts w:cs="Times New Roman"/>
            </w:rPr>
            <w:fldChar w:fldCharType="begin"/>
          </w:r>
          <w:r w:rsidR="00FA4F92" w:rsidRPr="0005509C" w:rsidDel="00122C11">
            <w:rPr>
              <w:rFonts w:cs="Times New Roman"/>
            </w:rPr>
            <w:del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delInstrText>
          </w:r>
          <w:r w:rsidR="00FA4F92" w:rsidRPr="0005509C" w:rsidDel="00122C11">
            <w:rPr>
              <w:rFonts w:cs="Times New Roman"/>
            </w:rPr>
            <w:fldChar w:fldCharType="separate"/>
          </w:r>
          <w:r w:rsidR="001349E9" w:rsidRPr="00CA2814" w:rsidDel="00122C11">
            <w:rPr>
              <w:rFonts w:cs="Times New Roman"/>
              <w:szCs w:val="24"/>
            </w:rPr>
            <w:delText xml:space="preserve">(Ryan </w:delText>
          </w:r>
          <w:r w:rsidR="001349E9" w:rsidRPr="00CA2814" w:rsidDel="00122C11">
            <w:rPr>
              <w:rFonts w:cs="Times New Roman"/>
              <w:i/>
              <w:iCs/>
              <w:szCs w:val="24"/>
            </w:rPr>
            <w:delText>et al.</w:delText>
          </w:r>
          <w:r w:rsidR="001349E9" w:rsidRPr="00CA2814" w:rsidDel="00122C11">
            <w:rPr>
              <w:rFonts w:cs="Times New Roman"/>
              <w:szCs w:val="24"/>
            </w:rPr>
            <w:delText xml:space="preserve"> 1997; Day, Greenwood &amp; White 2001; Niinemets 2002; Thomas 2010)</w:delText>
          </w:r>
          <w:r w:rsidR="00FA4F92" w:rsidRPr="0005509C" w:rsidDel="00122C11">
            <w:rPr>
              <w:rFonts w:cs="Times New Roman"/>
            </w:rPr>
            <w:fldChar w:fldCharType="end"/>
          </w:r>
          <w:r w:rsidR="00FA4F92" w:rsidRPr="0005509C" w:rsidDel="00122C11">
            <w:rPr>
              <w:rFonts w:cs="Times New Roman"/>
            </w:rPr>
            <w:delText xml:space="preserve">, increasing hydraulic limitations (###), crown abrasion </w:delText>
          </w:r>
          <w:r w:rsidR="00FA4F92" w:rsidRPr="0005509C" w:rsidDel="00122C11">
            <w:rPr>
              <w:rFonts w:cs="Times New Roman"/>
            </w:rPr>
            <w:fldChar w:fldCharType="begin"/>
          </w:r>
          <w:r w:rsidR="00FA4F92" w:rsidRPr="0005509C" w:rsidDel="00122C11">
            <w:rPr>
              <w:rFonts w:cs="Times New Roman"/>
            </w:rPr>
            <w:del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delInstrText>
          </w:r>
          <w:r w:rsidR="00FA4F92" w:rsidRPr="0005509C" w:rsidDel="00122C11">
            <w:rPr>
              <w:rFonts w:cs="Times New Roman"/>
            </w:rPr>
            <w:fldChar w:fldCharType="separate"/>
          </w:r>
          <w:r w:rsidR="001349E9" w:rsidRPr="00CA2814" w:rsidDel="00122C11">
            <w:rPr>
              <w:rFonts w:cs="Times New Roman"/>
              <w:szCs w:val="24"/>
            </w:rPr>
            <w:delText xml:space="preserve">(Ryan </w:delText>
          </w:r>
          <w:r w:rsidR="001349E9" w:rsidRPr="00CA2814" w:rsidDel="00122C11">
            <w:rPr>
              <w:rFonts w:cs="Times New Roman"/>
              <w:i/>
              <w:iCs/>
              <w:szCs w:val="24"/>
            </w:rPr>
            <w:delText>et al.</w:delText>
          </w:r>
          <w:r w:rsidR="001349E9" w:rsidRPr="00CA2814" w:rsidDel="00122C11">
            <w:rPr>
              <w:rFonts w:cs="Times New Roman"/>
              <w:szCs w:val="24"/>
            </w:rPr>
            <w:delText xml:space="preserve"> 1997)</w:delText>
          </w:r>
          <w:r w:rsidR="00FA4F92" w:rsidRPr="0005509C" w:rsidDel="00122C11">
            <w:rPr>
              <w:rFonts w:cs="Times New Roman"/>
            </w:rPr>
            <w:fldChar w:fldCharType="end"/>
          </w:r>
          <w:r w:rsidR="00FA4F92" w:rsidRPr="0005509C" w:rsidDel="00122C11">
            <w:rPr>
              <w:rFonts w:cs="Times New Roman"/>
            </w:rPr>
            <w:delText xml:space="preserve">, and declining nutrient supply (###). These changes would lead to the observation that GPP can asymptote as plants reach middle age and decline in older stands </w:delText>
          </w:r>
          <w:r w:rsidR="00FA4F92" w:rsidRPr="0005509C" w:rsidDel="00122C11">
            <w:rPr>
              <w:rFonts w:cs="Times New Roman"/>
            </w:rPr>
            <w:fldChar w:fldCharType="begin"/>
          </w:r>
          <w:r w:rsidR="00FA4F92" w:rsidRPr="0005509C" w:rsidDel="00122C11">
            <w:rPr>
              <w:rFonts w:cs="Times New Roman"/>
            </w:rPr>
            <w:del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delInstrText>
          </w:r>
          <w:r w:rsidR="00FA4F92" w:rsidRPr="0005509C" w:rsidDel="00122C11">
            <w:rPr>
              <w:rFonts w:cs="Times New Roman"/>
            </w:rPr>
            <w:fldChar w:fldCharType="separate"/>
          </w:r>
          <w:r w:rsidR="001349E9" w:rsidRPr="00CA2814" w:rsidDel="00122C11">
            <w:rPr>
              <w:rFonts w:cs="Times New Roman"/>
              <w:szCs w:val="24"/>
            </w:rPr>
            <w:delText xml:space="preserve">(Gower, McMurtrie &amp; Murty 1996; Ryan </w:delText>
          </w:r>
          <w:r w:rsidR="001349E9" w:rsidRPr="00CA2814" w:rsidDel="00122C11">
            <w:rPr>
              <w:rFonts w:cs="Times New Roman"/>
              <w:i/>
              <w:iCs/>
              <w:szCs w:val="24"/>
            </w:rPr>
            <w:delText>et al.</w:delText>
          </w:r>
          <w:r w:rsidR="001349E9" w:rsidRPr="00CA2814" w:rsidDel="00122C11">
            <w:rPr>
              <w:rFonts w:cs="Times New Roman"/>
              <w:szCs w:val="24"/>
            </w:rPr>
            <w:delText xml:space="preserve"> 1997; Drake </w:delText>
          </w:r>
          <w:r w:rsidR="001349E9" w:rsidRPr="00CA2814" w:rsidDel="00122C11">
            <w:rPr>
              <w:rFonts w:cs="Times New Roman"/>
              <w:i/>
              <w:iCs/>
              <w:szCs w:val="24"/>
            </w:rPr>
            <w:delText>et al.</w:delText>
          </w:r>
          <w:r w:rsidR="001349E9" w:rsidRPr="00CA2814" w:rsidDel="00122C11">
            <w:rPr>
              <w:rFonts w:cs="Times New Roman"/>
              <w:szCs w:val="24"/>
            </w:rPr>
            <w:delText xml:space="preserve"> 2011; Tang </w:delText>
          </w:r>
          <w:r w:rsidR="001349E9" w:rsidRPr="00CA2814" w:rsidDel="00122C11">
            <w:rPr>
              <w:rFonts w:cs="Times New Roman"/>
              <w:i/>
              <w:iCs/>
              <w:szCs w:val="24"/>
            </w:rPr>
            <w:delText>et al.</w:delText>
          </w:r>
          <w:r w:rsidR="001349E9" w:rsidRPr="00CA2814" w:rsidDel="00122C11">
            <w:rPr>
              <w:rFonts w:cs="Times New Roman"/>
              <w:szCs w:val="24"/>
            </w:rPr>
            <w:delText xml:space="preserve"> 2014)</w:delText>
          </w:r>
          <w:r w:rsidR="00FA4F92" w:rsidRPr="0005509C" w:rsidDel="00122C11">
            <w:rPr>
              <w:rFonts w:cs="Times New Roman"/>
            </w:rPr>
            <w:fldChar w:fldCharType="end"/>
          </w:r>
          <w:r w:rsidR="00FA4F92" w:rsidRPr="0005509C" w:rsidDel="00122C11">
            <w:rPr>
              <w:rFonts w:cs="Times New Roman"/>
            </w:rPr>
            <w:delText>. These data suggest that many perennial species will show a gradual decline in the pool of energy available to grow to a bigger size</w:delText>
          </w:r>
          <w:r w:rsidR="00FA4F92" w:rsidRPr="0005509C" w:rsidDel="00122C11">
            <w:rPr>
              <w:rFonts w:cs="Times New Roman"/>
              <w:i/>
            </w:rPr>
            <w:delText xml:space="preserve">, before </w:delText>
          </w:r>
          <w:r w:rsidR="00FA4F92" w:rsidRPr="0005509C" w:rsidDel="00122C11">
            <w:rPr>
              <w:rFonts w:cs="Times New Roman"/>
            </w:rPr>
            <w:delText>considering that a proportion of surplus energy is being siphoned to reproduction</w:delText>
          </w:r>
          <w:r w:rsidRPr="0005509C" w:rsidDel="00122C11">
            <w:rPr>
              <w:rFonts w:cs="Times New Roman"/>
            </w:rPr>
            <w:delText xml:space="preserve">. This is especially relevant given a number of optimal energy models that suggest the growth-vegetation trade-off is influenced by energy availability </w:delText>
          </w:r>
          <w:r w:rsidRPr="0005509C" w:rsidDel="00122C11">
            <w:rPr>
              <w:rFonts w:cs="Times New Roman"/>
            </w:rPr>
            <w:fldChar w:fldCharType="begin"/>
          </w:r>
          <w:r w:rsidRPr="0005509C" w:rsidDel="00122C11">
            <w:rPr>
              <w:rFonts w:cs="Times New Roman"/>
            </w:rPr>
            <w:del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delInstrText>
          </w:r>
          <w:r w:rsidRPr="0005509C" w:rsidDel="00122C11">
            <w:rPr>
              <w:rFonts w:cs="Times New Roman"/>
            </w:rPr>
            <w:fldChar w:fldCharType="separate"/>
          </w:r>
          <w:r w:rsidR="001349E9" w:rsidRPr="00CA2814" w:rsidDel="00122C11">
            <w:rPr>
              <w:rFonts w:cs="Times New Roman"/>
            </w:rPr>
            <w:delText>(Iwasa &amp; Cohen 1989; Reekie, Budge &amp; Baltzer 2002; Katsukawa, Katsukawa &amp; Matsuda 2002)</w:delText>
          </w:r>
          <w:r w:rsidRPr="0005509C" w:rsidDel="00122C11">
            <w:rPr>
              <w:rFonts w:cs="Times New Roman"/>
            </w:rPr>
            <w:fldChar w:fldCharType="end"/>
          </w:r>
          <w:r w:rsidRPr="0005509C" w:rsidDel="00122C11">
            <w:rPr>
              <w:rFonts w:cs="Times New Roman"/>
            </w:rPr>
            <w:delText>. Determining changes in total energy production with shifts in plant size and age is therefore part of understanding observed RA schedules.</w:delText>
          </w:r>
        </w:del>
      </w:moveFrom>
    </w:p>
    <w:p w14:paraId="0CC8312D" w14:textId="24D25BBE" w:rsidR="00FA4F92" w:rsidRPr="0005509C" w:rsidDel="00122C11" w:rsidRDefault="008926F4" w:rsidP="00FA4F92">
      <w:pPr>
        <w:autoSpaceDE w:val="0"/>
        <w:autoSpaceDN w:val="0"/>
        <w:adjustRightInd w:val="0"/>
        <w:spacing w:after="240" w:line="240" w:lineRule="auto"/>
        <w:rPr>
          <w:del w:id="152" w:author="Daniel Falster" w:date="2017-07-31T11:10:00Z"/>
          <w:rFonts w:cs="Times New Roman"/>
        </w:rPr>
      </w:pPr>
      <w:moveFrom w:id="153" w:author="Daniel Falster" w:date="2017-07-31T10:55:00Z">
        <w:del w:id="154" w:author="Daniel Falster" w:date="2017-07-31T11:10:00Z">
          <w:r w:rsidRPr="0005509C" w:rsidDel="00122C11">
            <w:rPr>
              <w:rFonts w:cs="Times New Roman"/>
            </w:rPr>
            <w:delText>Second, as plants get larger and develop a larger leaf canopy, the energy that must be invested in maintaining their leaf canopy increases. If the rate at which energy is produced begins to slow and leaf replacement costs increase, surplus energy may plateau relative to plant size (or another plant production metric). Simultaneously, RA is likely to increase due to a shift towards reproductive investment (in the growth-reproduction trade-off) in older plants. In combination</w:delText>
          </w:r>
          <w:r w:rsidR="00FA4F92" w:rsidRPr="0005509C" w:rsidDel="00122C11">
            <w:rPr>
              <w:rFonts w:cs="Times New Roman"/>
            </w:rPr>
            <w:delText xml:space="preserve">, it is possible that small declines in surplus energy availability in middle-aged to older plants, in conjunction with increased RA, might mean that reproductive investment rapidly consumes much of the pool of surplus energy explaining. This lack of surplus energy would feedback to put a rapid end to increases in plant height and leaf area – or worse. Indeed, Genet </w:delText>
          </w:r>
          <w:r w:rsidR="00FA4F92" w:rsidRPr="0005509C" w:rsidDel="00122C11">
            <w:rPr>
              <w:rFonts w:cs="Times New Roman"/>
            </w:rPr>
            <w:fldChar w:fldCharType="begin"/>
          </w:r>
          <w:r w:rsidR="00FA4F92" w:rsidRPr="0005509C" w:rsidDel="00122C11">
            <w:rPr>
              <w:rFonts w:cs="Times New Roman"/>
            </w:rPr>
            <w:del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delInstrText>
          </w:r>
          <w:r w:rsidR="00FA4F92" w:rsidRPr="0005509C" w:rsidDel="00122C11">
            <w:rPr>
              <w:rFonts w:cs="Times New Roman"/>
            </w:rPr>
            <w:fldChar w:fldCharType="separate"/>
          </w:r>
          <w:r w:rsidR="001349E9" w:rsidRPr="00CA2814" w:rsidDel="00122C11">
            <w:rPr>
              <w:rFonts w:cs="Times New Roman"/>
              <w:szCs w:val="24"/>
            </w:rPr>
            <w:delText>(Genet, Bréda &amp; Dufrêne 2010)</w:delText>
          </w:r>
          <w:r w:rsidR="00FA4F92" w:rsidRPr="0005509C" w:rsidDel="00122C11">
            <w:rPr>
              <w:rFonts w:cs="Times New Roman"/>
            </w:rPr>
            <w:fldChar w:fldCharType="end"/>
          </w:r>
          <w:r w:rsidR="00FA4F92" w:rsidRPr="0005509C" w:rsidDel="00122C11">
            <w:rPr>
              <w:rFonts w:cs="Times New Roman"/>
            </w:rPr>
            <w:delText xml:space="preserve"> observed that the age-related declines in growth were not fully offset by increased reproduction, such that the decline in growth was greater than the increase in reproduction. </w:delText>
          </w:r>
        </w:del>
      </w:moveFrom>
    </w:p>
    <w:moveFromRangeEnd w:id="149"/>
    <w:p w14:paraId="5F8262C3" w14:textId="3C075C33" w:rsidR="0079765C" w:rsidRPr="0005509C" w:rsidDel="00122C11" w:rsidRDefault="008926F4" w:rsidP="0079765C">
      <w:pPr>
        <w:autoSpaceDE w:val="0"/>
        <w:autoSpaceDN w:val="0"/>
        <w:adjustRightInd w:val="0"/>
        <w:spacing w:after="240" w:line="240" w:lineRule="auto"/>
        <w:rPr>
          <w:del w:id="155" w:author="Daniel Falster" w:date="2017-07-31T11:10:00Z"/>
          <w:rFonts w:cs="Times New Roman"/>
        </w:rPr>
      </w:pPr>
      <w:del w:id="156" w:author="Daniel Falster" w:date="2017-07-31T11:10:00Z">
        <w:r w:rsidRPr="0005509C" w:rsidDel="00122C11">
          <w:rPr>
            <w:rFonts w:cs="Times New Roman"/>
            <w:highlight w:val="yellow"/>
          </w:rPr>
          <w:delText>A</w:delText>
        </w:r>
        <w:r w:rsidR="0079765C" w:rsidRPr="0005509C" w:rsidDel="00122C11">
          <w:rPr>
            <w:rFonts w:cs="Times New Roman"/>
            <w:highlight w:val="yellow"/>
          </w:rPr>
          <w:delText>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delText>
        </w:r>
        <w:r w:rsidR="0079765C" w:rsidRPr="0005509C" w:rsidDel="00122C11">
          <w:rPr>
            <w:rFonts w:cs="Times New Roman"/>
          </w:rPr>
          <w:delText xml:space="preserve"> </w:delText>
        </w:r>
      </w:del>
    </w:p>
    <w:p w14:paraId="75D94185" w14:textId="0CAFAE67" w:rsidR="004C3858" w:rsidRPr="0005509C" w:rsidDel="00122C11" w:rsidRDefault="009B02D5" w:rsidP="0017201F">
      <w:pPr>
        <w:autoSpaceDE w:val="0"/>
        <w:autoSpaceDN w:val="0"/>
        <w:adjustRightInd w:val="0"/>
        <w:spacing w:after="240" w:line="240" w:lineRule="auto"/>
        <w:rPr>
          <w:del w:id="157" w:author="Daniel Falster" w:date="2017-07-31T11:10:00Z"/>
          <w:rFonts w:cs="Times New Roman"/>
        </w:rPr>
      </w:pPr>
      <w:del w:id="158" w:author="Daniel Falster" w:date="2017-07-31T11:10:00Z">
        <w:r w:rsidRPr="0005509C" w:rsidDel="00122C11">
          <w:rPr>
            <w:rFonts w:cs="Times New Roman"/>
          </w:rPr>
          <w:delText xml:space="preserve">The lack of studies that have carefully tabulated energy investment to all reproductive tissues, vegetative growth to increase size, and vegetative tissue replacement across multiple ages, means we have a poor understanding of how the interplay between energy investment to these three sinks are plants grow and age. Moreover, we lack community level comparisons to understand how species with different life history traits should display different RA schedules. </w:delText>
        </w:r>
      </w:del>
      <w:moveFromRangeStart w:id="159" w:author="Daniel Falster" w:date="2017-07-31T10:55:00Z" w:name="move363117848"/>
      <w:moveFrom w:id="160" w:author="Daniel Falster" w:date="2017-07-31T10:55:00Z">
        <w:del w:id="161" w:author="Daniel Falster" w:date="2017-07-31T11:10:00Z">
          <w:r w:rsidRPr="0005509C" w:rsidDel="00122C11">
            <w:rPr>
              <w:rFonts w:cs="Times New Roman"/>
            </w:rPr>
            <w:delText xml:space="preserve">Surprisingly, increased relative investment in reproduction (increased RA) is generally omitted as an explanation for declines in leaf area with increasing plant age. Many ignore any mention of reproductive investment (###Drake) and while others indicate that a shift of resources to reproduction with age is a hypothesis which needs more data </w:delText>
          </w:r>
          <w:r w:rsidRPr="0005509C" w:rsidDel="00122C11">
            <w:rPr>
              <w:rFonts w:cs="Times New Roman"/>
            </w:rPr>
            <w:fldChar w:fldCharType="begin"/>
          </w:r>
          <w:r w:rsidRPr="0005509C" w:rsidDel="00122C11">
            <w:rPr>
              <w:rFonts w:cs="Times New Roman"/>
            </w:rPr>
            <w:del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delInstrText>
          </w:r>
          <w:r w:rsidRPr="0005509C" w:rsidDel="00122C11">
            <w:rPr>
              <w:rFonts w:cs="Times New Roman"/>
            </w:rPr>
            <w:fldChar w:fldCharType="separate"/>
          </w:r>
          <w:r w:rsidR="001349E9" w:rsidRPr="00CA2814" w:rsidDel="00122C11">
            <w:rPr>
              <w:rFonts w:cs="Times New Roman"/>
              <w:szCs w:val="24"/>
            </w:rPr>
            <w:delText xml:space="preserve">(Ryan </w:delText>
          </w:r>
          <w:r w:rsidR="001349E9" w:rsidRPr="00CA2814" w:rsidDel="00122C11">
            <w:rPr>
              <w:rFonts w:cs="Times New Roman"/>
              <w:i/>
              <w:iCs/>
              <w:szCs w:val="24"/>
            </w:rPr>
            <w:delText>et al.</w:delText>
          </w:r>
          <w:r w:rsidR="001349E9" w:rsidRPr="00CA2814" w:rsidDel="00122C11">
            <w:rPr>
              <w:rFonts w:cs="Times New Roman"/>
              <w:szCs w:val="24"/>
            </w:rPr>
            <w:delText xml:space="preserve"> 1997; Becker, Meinzer &amp; Wullschleger 2000; Day </w:delText>
          </w:r>
          <w:r w:rsidR="001349E9" w:rsidRPr="00CA2814" w:rsidDel="00122C11">
            <w:rPr>
              <w:rFonts w:cs="Times New Roman"/>
              <w:i/>
              <w:iCs/>
              <w:szCs w:val="24"/>
            </w:rPr>
            <w:delText>et al.</w:delText>
          </w:r>
          <w:r w:rsidR="001349E9" w:rsidRPr="00CA2814" w:rsidDel="00122C11">
            <w:rPr>
              <w:rFonts w:cs="Times New Roman"/>
              <w:szCs w:val="24"/>
            </w:rPr>
            <w:delText xml:space="preserve"> 2001; Tang </w:delText>
          </w:r>
          <w:r w:rsidR="001349E9" w:rsidRPr="00CA2814" w:rsidDel="00122C11">
            <w:rPr>
              <w:rFonts w:cs="Times New Roman"/>
              <w:i/>
              <w:iCs/>
              <w:szCs w:val="24"/>
            </w:rPr>
            <w:delText>et al.</w:delText>
          </w:r>
          <w:r w:rsidR="001349E9" w:rsidRPr="00CA2814" w:rsidDel="00122C11">
            <w:rPr>
              <w:rFonts w:cs="Times New Roman"/>
              <w:szCs w:val="24"/>
            </w:rPr>
            <w:delText xml:space="preserve"> 2014)</w:delText>
          </w:r>
          <w:r w:rsidRPr="0005509C" w:rsidDel="00122C11">
            <w:rPr>
              <w:rFonts w:cs="Times New Roman"/>
            </w:rPr>
            <w:fldChar w:fldCharType="end"/>
          </w:r>
        </w:del>
      </w:moveFrom>
      <w:moveFromRangeEnd w:id="159"/>
    </w:p>
    <w:p w14:paraId="0D1A05E3" w14:textId="0E1D7913" w:rsidR="006D7443" w:rsidRPr="00B441DD" w:rsidDel="00B441DD" w:rsidRDefault="006D7443">
      <w:pPr>
        <w:pStyle w:val="Heading1"/>
        <w:rPr>
          <w:del w:id="162" w:author="Daniel Falster" w:date="2017-07-27T11:19:00Z"/>
          <w:sz w:val="24"/>
        </w:rPr>
        <w:pPrChange w:id="163" w:author="Daniel Falster" w:date="2017-07-27T11:19:00Z">
          <w:pPr>
            <w:pStyle w:val="Heading2"/>
          </w:pPr>
        </w:pPrChange>
      </w:pPr>
      <w:del w:id="164" w:author="Daniel Falster" w:date="2017-07-27T11:19:00Z">
        <w:r w:rsidRPr="0005509C" w:rsidDel="00B441DD">
          <w:delText>Study</w:delText>
        </w:r>
      </w:del>
    </w:p>
    <w:p w14:paraId="114BAEEA" w14:textId="17947EB2" w:rsidR="00777973" w:rsidRPr="00A72D1B" w:rsidDel="00122C11" w:rsidRDefault="00777973" w:rsidP="00777973">
      <w:pPr>
        <w:rPr>
          <w:del w:id="165" w:author="Daniel Falster" w:date="2017-07-31T11:10:00Z"/>
          <w:rFonts w:cs="Times New Roman"/>
        </w:rPr>
      </w:pPr>
      <w:del w:id="166" w:author="Daniel Falster" w:date="2017-07-31T11:10:00Z">
        <w:r w:rsidRPr="00B441DD" w:rsidDel="00122C11">
          <w:rPr>
            <w:rFonts w:cs="Times New Roman"/>
          </w:rPr>
          <w:delText xml:space="preserve">Determining how species differ in their energy investment to </w:delText>
        </w:r>
        <w:r w:rsidR="00CF01B3" w:rsidRPr="00B441DD" w:rsidDel="00122C11">
          <w:rPr>
            <w:rFonts w:cs="Times New Roman"/>
          </w:rPr>
          <w:delText xml:space="preserve">three </w:delText>
        </w:r>
        <w:r w:rsidRPr="00B441DD" w:rsidDel="00122C11">
          <w:rPr>
            <w:rFonts w:cs="Times New Roman"/>
          </w:rPr>
          <w:delText xml:space="preserve">key tissue pools, vegetative </w:delText>
        </w:r>
        <w:r w:rsidR="008A6638" w:rsidRPr="00B441DD" w:rsidDel="00122C11">
          <w:rPr>
            <w:rFonts w:cs="Times New Roman"/>
          </w:rPr>
          <w:delText xml:space="preserve">replacement </w:delText>
        </w:r>
        <w:r w:rsidRPr="00931833" w:rsidDel="00122C11">
          <w:rPr>
            <w:rFonts w:cs="Times New Roman"/>
          </w:rPr>
          <w:delText>costs, vegetative growth</w:delText>
        </w:r>
        <w:r w:rsidR="008A6638" w:rsidRPr="00931833" w:rsidDel="00122C11">
          <w:rPr>
            <w:rFonts w:cs="Times New Roman"/>
          </w:rPr>
          <w:delText xml:space="preserve"> to expand size</w:delText>
        </w:r>
        <w:r w:rsidRPr="00FC0793" w:rsidDel="00122C11">
          <w:rPr>
            <w:rFonts w:cs="Times New Roman"/>
          </w:rPr>
          <w:delText>, and reproductive investment</w:delText>
        </w:r>
        <w:r w:rsidR="00CF01B3" w:rsidRPr="00FC0793" w:rsidDel="00122C11">
          <w:rPr>
            <w:rFonts w:cs="Times New Roman"/>
          </w:rPr>
          <w:delText>,</w:delText>
        </w:r>
        <w:r w:rsidR="008A6638" w:rsidRPr="00FC0793" w:rsidDel="00122C11">
          <w:rPr>
            <w:rFonts w:cs="Times New Roman"/>
          </w:rPr>
          <w:delText xml:space="preserve"> and how these pattern</w:delText>
        </w:r>
        <w:r w:rsidR="00CF01B3" w:rsidRPr="00CF4B90" w:rsidDel="00122C11">
          <w:rPr>
            <w:rFonts w:cs="Times New Roman"/>
          </w:rPr>
          <w:delText>s</w:delText>
        </w:r>
        <w:r w:rsidR="008A6638" w:rsidRPr="00B64DA4" w:rsidDel="00122C11">
          <w:rPr>
            <w:rFonts w:cs="Times New Roman"/>
          </w:rPr>
          <w:delText xml:space="preserve"> shif</w:delText>
        </w:r>
        <w:r w:rsidR="008A6638" w:rsidRPr="00C64C99" w:rsidDel="00122C11">
          <w:rPr>
            <w:rFonts w:cs="Times New Roman"/>
          </w:rPr>
          <w:delText>t with plant size and age</w:delText>
        </w:r>
        <w:r w:rsidRPr="00C03822" w:rsidDel="00122C11">
          <w:rPr>
            <w:rFonts w:cs="Times New Roman"/>
          </w:rPr>
          <w:delText xml:space="preserve">, is necessary to understanding </w:delText>
        </w:r>
        <w:r w:rsidR="00CF01B3" w:rsidRPr="007E4F77" w:rsidDel="00122C11">
          <w:rPr>
            <w:rFonts w:cs="Times New Roman"/>
          </w:rPr>
          <w:delText>why specific</w:delText>
        </w:r>
        <w:r w:rsidR="008A6638" w:rsidRPr="00A72D1B" w:rsidDel="00122C11">
          <w:rPr>
            <w:rFonts w:cs="Times New Roman"/>
          </w:rPr>
          <w:delText xml:space="preserve"> RA schedules are observed. These data will also yield insight to how vegetative replacement costs influence the pool of surplus energy to be divided between vegetative growth to expand size and reproduction and how this affects the resultant RA schedules. </w:delText>
        </w:r>
        <w:r w:rsidRPr="00A72D1B" w:rsidDel="00122C11">
          <w:rPr>
            <w:rFonts w:cs="Times New Roman"/>
          </w:rPr>
          <w:delText xml:space="preserve">In particular, we </w:delText>
        </w:r>
        <w:r w:rsidR="00CF01B3" w:rsidRPr="00A72D1B" w:rsidDel="00122C11">
          <w:rPr>
            <w:rFonts w:cs="Times New Roman"/>
          </w:rPr>
          <w:delText>explore:</w:delText>
        </w:r>
      </w:del>
    </w:p>
    <w:p w14:paraId="66D0EFF9" w14:textId="36CD42B0" w:rsidR="00A20556" w:rsidRPr="003D61BD" w:rsidDel="00122C11" w:rsidRDefault="00A20556" w:rsidP="00777973">
      <w:pPr>
        <w:rPr>
          <w:del w:id="167" w:author="Daniel Falster" w:date="2017-07-31T11:10:00Z"/>
          <w:rFonts w:cs="Times New Roman"/>
        </w:rPr>
      </w:pPr>
    </w:p>
    <w:p w14:paraId="13DA48D6" w14:textId="7C0F356A" w:rsidR="00CF01B3" w:rsidRPr="0005509C" w:rsidDel="00122C11" w:rsidRDefault="00CF01B3" w:rsidP="008A6638">
      <w:pPr>
        <w:pStyle w:val="ListParagraph"/>
        <w:numPr>
          <w:ilvl w:val="0"/>
          <w:numId w:val="4"/>
        </w:numPr>
        <w:rPr>
          <w:del w:id="168" w:author="Daniel Falster" w:date="2017-07-31T11:10:00Z"/>
          <w:rFonts w:cs="Times New Roman"/>
        </w:rPr>
      </w:pPr>
      <w:del w:id="169" w:author="Daniel Falster" w:date="2017-07-31T11:10:00Z">
        <w:r w:rsidRPr="00FB7008" w:rsidDel="00122C11">
          <w:rPr>
            <w:rFonts w:cs="Times New Roman"/>
          </w:rPr>
          <w:delText xml:space="preserve">How important it is to account for all pools of reproductive investment in </w:delText>
        </w:r>
        <w:r w:rsidR="00477BEC" w:rsidRPr="00FB7008" w:rsidDel="00122C11">
          <w:rPr>
            <w:rFonts w:cs="Times New Roman"/>
          </w:rPr>
          <w:delText>as</w:delText>
        </w:r>
        <w:r w:rsidR="00477BEC" w:rsidRPr="0005509C" w:rsidDel="00122C11">
          <w:rPr>
            <w:rFonts w:cs="Times New Roman"/>
          </w:rPr>
          <w:delText>sessing reproductive investment.</w:delText>
        </w:r>
      </w:del>
    </w:p>
    <w:p w14:paraId="21FFA739" w14:textId="1A391C80" w:rsidR="008647C0" w:rsidRPr="0005509C" w:rsidDel="00122C11" w:rsidRDefault="00CF01B3" w:rsidP="008A6638">
      <w:pPr>
        <w:pStyle w:val="ListParagraph"/>
        <w:numPr>
          <w:ilvl w:val="0"/>
          <w:numId w:val="4"/>
        </w:numPr>
        <w:rPr>
          <w:del w:id="170" w:author="Daniel Falster" w:date="2017-07-31T11:10:00Z"/>
          <w:rFonts w:cs="Times New Roman"/>
        </w:rPr>
      </w:pPr>
      <w:del w:id="171" w:author="Daniel Falster" w:date="2017-07-31T11:10:00Z">
        <w:r w:rsidRPr="0005509C" w:rsidDel="00122C11">
          <w:rPr>
            <w:rFonts w:cs="Times New Roman"/>
          </w:rPr>
          <w:delText>Whether s</w:delText>
        </w:r>
        <w:r w:rsidR="008A6638" w:rsidRPr="0005509C" w:rsidDel="00122C11">
          <w:rPr>
            <w:rFonts w:cs="Times New Roman"/>
          </w:rPr>
          <w:delText xml:space="preserve">pecies with different </w:delText>
        </w:r>
        <w:r w:rsidR="008647C0" w:rsidRPr="0005509C" w:rsidDel="00122C11">
          <w:rPr>
            <w:rFonts w:cs="Times New Roman"/>
          </w:rPr>
          <w:delText xml:space="preserve">RA schedules </w:delText>
        </w:r>
        <w:r w:rsidR="008A6638" w:rsidRPr="0005509C" w:rsidDel="00122C11">
          <w:rPr>
            <w:rFonts w:cs="Times New Roman"/>
          </w:rPr>
          <w:delText xml:space="preserve">differ in key </w:delText>
        </w:r>
        <w:r w:rsidR="008647C0" w:rsidRPr="0005509C" w:rsidDel="00122C11">
          <w:rPr>
            <w:rFonts w:cs="Times New Roman"/>
          </w:rPr>
          <w:delText xml:space="preserve">life history </w:delText>
        </w:r>
        <w:r w:rsidR="008A6638" w:rsidRPr="0005509C" w:rsidDel="00122C11">
          <w:rPr>
            <w:rFonts w:cs="Times New Roman"/>
          </w:rPr>
          <w:delText>traits</w:delText>
        </w:r>
        <w:r w:rsidR="008647C0" w:rsidRPr="0005509C" w:rsidDel="00122C11">
          <w:rPr>
            <w:rFonts w:cs="Times New Roman"/>
          </w:rPr>
          <w:delText xml:space="preserve">, </w:delText>
        </w:r>
        <w:r w:rsidR="008A6638" w:rsidRPr="0005509C" w:rsidDel="00122C11">
          <w:rPr>
            <w:rFonts w:cs="Times New Roman"/>
          </w:rPr>
          <w:delText xml:space="preserve">including </w:delText>
        </w:r>
        <w:r w:rsidR="008647C0" w:rsidRPr="0005509C" w:rsidDel="00122C11">
          <w:rPr>
            <w:rFonts w:cs="Times New Roman"/>
          </w:rPr>
          <w:delText xml:space="preserve">lifespan, height, and age at first reproduction. </w:delText>
        </w:r>
        <w:r w:rsidRPr="0005509C" w:rsidDel="00122C11">
          <w:rPr>
            <w:rFonts w:cs="Times New Roman"/>
          </w:rPr>
          <w:delText xml:space="preserve">We predict that species aligning themselves with the </w:delText>
        </w:r>
        <w:r w:rsidR="00477BEC" w:rsidRPr="0005509C" w:rsidDel="00122C11">
          <w:rPr>
            <w:rFonts w:cs="Times New Roman"/>
          </w:rPr>
          <w:delText xml:space="preserve">end </w:delText>
        </w:r>
        <w:r w:rsidRPr="0005509C" w:rsidDel="00122C11">
          <w:rPr>
            <w:rFonts w:cs="Times New Roman"/>
          </w:rPr>
          <w:delText xml:space="preserve">of the life history continuum </w:delText>
        </w:r>
        <w:r w:rsidR="00477BEC" w:rsidRPr="0005509C" w:rsidDel="00122C11">
          <w:rPr>
            <w:rFonts w:cs="Times New Roman"/>
          </w:rPr>
          <w:delText xml:space="preserve">that are </w:delText>
        </w:r>
        <w:r w:rsidRPr="0005509C" w:rsidDel="00122C11">
          <w:rPr>
            <w:rFonts w:cs="Times New Roman"/>
          </w:rPr>
          <w:delText xml:space="preserve">shorter lived, have a shorter stature, </w:delText>
        </w:r>
        <w:r w:rsidR="00477BEC" w:rsidRPr="0005509C" w:rsidDel="00122C11">
          <w:rPr>
            <w:rFonts w:cs="Times New Roman"/>
          </w:rPr>
          <w:delText xml:space="preserve">and </w:delText>
        </w:r>
        <w:r w:rsidRPr="0005509C" w:rsidDel="00122C11">
          <w:rPr>
            <w:rFonts w:cs="Times New Roman"/>
          </w:rPr>
          <w:delText>begin reproducing at a younger age</w:delText>
        </w:r>
        <w:r w:rsidR="00477BEC" w:rsidRPr="0005509C" w:rsidDel="00122C11">
          <w:rPr>
            <w:rFonts w:cs="Times New Roman"/>
          </w:rPr>
          <w:delText xml:space="preserve"> will also </w:delText>
        </w:r>
        <w:r w:rsidRPr="0005509C" w:rsidDel="00122C11">
          <w:rPr>
            <w:rFonts w:cs="Times New Roman"/>
          </w:rPr>
          <w:delText>reach a higher maximum RA</w:delText>
        </w:r>
        <w:r w:rsidR="00477BEC" w:rsidRPr="0005509C" w:rsidDel="00122C11">
          <w:rPr>
            <w:rFonts w:cs="Times New Roman"/>
          </w:rPr>
          <w:delText xml:space="preserve"> and reach a maximum RA earlier in their lifespan</w:delText>
        </w:r>
        <w:r w:rsidRPr="0005509C" w:rsidDel="00122C11">
          <w:rPr>
            <w:rFonts w:cs="Times New Roman"/>
          </w:rPr>
          <w:delText>.</w:delText>
        </w:r>
      </w:del>
    </w:p>
    <w:p w14:paraId="5B6736B4" w14:textId="72207E94" w:rsidR="00777973" w:rsidRPr="0005509C" w:rsidDel="00122C11" w:rsidRDefault="00CF01B3" w:rsidP="00CF01B3">
      <w:pPr>
        <w:pStyle w:val="ListParagraph"/>
        <w:numPr>
          <w:ilvl w:val="0"/>
          <w:numId w:val="4"/>
        </w:numPr>
        <w:rPr>
          <w:del w:id="172" w:author="Daniel Falster" w:date="2017-07-31T11:10:00Z"/>
          <w:rFonts w:cs="Times New Roman"/>
        </w:rPr>
      </w:pPr>
      <w:del w:id="173" w:author="Daniel Falster" w:date="2017-07-31T11:10:00Z">
        <w:r w:rsidRPr="0005509C" w:rsidDel="00122C11">
          <w:rPr>
            <w:rFonts w:cs="Times New Roman"/>
          </w:rPr>
          <w:delText>How p</w:delText>
        </w:r>
        <w:r w:rsidR="00777973" w:rsidRPr="0005509C" w:rsidDel="00122C11">
          <w:rPr>
            <w:rFonts w:cs="Times New Roman"/>
          </w:rPr>
          <w:delText xml:space="preserve">roportional energy investment into vegetative tissue replacement, vegetative tissue growth, and reproductive tissue </w:delText>
        </w:r>
        <w:r w:rsidR="008A6638" w:rsidRPr="0005509C" w:rsidDel="00122C11">
          <w:rPr>
            <w:rFonts w:cs="Times New Roman"/>
          </w:rPr>
          <w:delText xml:space="preserve">production </w:delText>
        </w:r>
        <w:r w:rsidR="00777973" w:rsidRPr="0005509C" w:rsidDel="00122C11">
          <w:rPr>
            <w:rFonts w:cs="Times New Roman"/>
          </w:rPr>
          <w:delText>shif</w:delText>
        </w:r>
        <w:r w:rsidRPr="0005509C" w:rsidDel="00122C11">
          <w:rPr>
            <w:rFonts w:cs="Times New Roman"/>
          </w:rPr>
          <w:delText xml:space="preserve">ts as a species ages. We predict that </w:delText>
        </w:r>
        <w:r w:rsidR="008A6638" w:rsidRPr="0005509C" w:rsidDel="00122C11">
          <w:rPr>
            <w:rFonts w:cs="Times New Roman"/>
          </w:rPr>
          <w:delText>RA increases throughout life, approaching RA=1 toward the end of life, thereby impacting growth to increase size.</w:delText>
        </w:r>
      </w:del>
    </w:p>
    <w:p w14:paraId="1B8C78C6" w14:textId="63A4E608" w:rsidR="00477BEC" w:rsidRPr="0005509C" w:rsidDel="00122C11" w:rsidRDefault="00477BEC" w:rsidP="00CF01B3">
      <w:pPr>
        <w:pStyle w:val="ListParagraph"/>
        <w:numPr>
          <w:ilvl w:val="0"/>
          <w:numId w:val="4"/>
        </w:numPr>
        <w:rPr>
          <w:del w:id="174" w:author="Daniel Falster" w:date="2017-07-31T11:10:00Z"/>
          <w:rFonts w:cs="Times New Roman"/>
        </w:rPr>
      </w:pPr>
      <w:del w:id="175" w:author="Daniel Falster" w:date="2017-07-31T11:10:00Z">
        <w:r w:rsidRPr="0005509C" w:rsidDel="00122C11">
          <w:rPr>
            <w:rFonts w:cs="Times New Roman"/>
          </w:rPr>
          <w:delText>Whether in any species RA approaches or reaches 1 well before the end-of-life, indicating some perennial species are more determinate growers than generally assumed.</w:delText>
        </w:r>
      </w:del>
    </w:p>
    <w:p w14:paraId="3FC6A6FA" w14:textId="414113C4" w:rsidR="00777973" w:rsidRPr="0005509C" w:rsidDel="00555075" w:rsidRDefault="00777973" w:rsidP="00777973">
      <w:pPr>
        <w:rPr>
          <w:del w:id="176" w:author="Daniel Falster" w:date="2017-08-01T10:53:00Z"/>
          <w:rFonts w:cs="Times New Roman"/>
        </w:rPr>
      </w:pPr>
      <w:moveFromRangeStart w:id="177" w:author="Daniel Falster" w:date="2017-07-31T11:11:00Z" w:name="move363118794"/>
      <w:moveFrom w:id="178" w:author="Daniel Falster" w:date="2017-07-31T11:11:00Z">
        <w:del w:id="179" w:author="Daniel Falster" w:date="2017-08-01T10:53:00Z">
          <w:r w:rsidRPr="0005509C" w:rsidDel="00555075">
            <w:rPr>
              <w:rFonts w:cs="Times New Roman"/>
            </w:rPr>
            <w:delText xml:space="preserve">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w:delText>
          </w:r>
          <w:r w:rsidR="00477BEC" w:rsidRPr="0005509C" w:rsidDel="00555075">
            <w:rPr>
              <w:rFonts w:cs="Times New Roman"/>
            </w:rPr>
            <w:delText xml:space="preserve">all </w:delText>
          </w:r>
          <w:r w:rsidRPr="0005509C" w:rsidDel="00555075">
            <w:rPr>
              <w:rFonts w:cs="Times New Roman"/>
            </w:rPr>
            <w:delText>known to be iteroparous.</w:delText>
          </w:r>
        </w:del>
      </w:moveFrom>
    </w:p>
    <w:moveFromRangeEnd w:id="177"/>
    <w:p w14:paraId="69077089" w14:textId="17A059C4" w:rsidR="00122C11" w:rsidRPr="0005509C" w:rsidDel="007D532E" w:rsidRDefault="00FA533B" w:rsidP="00122C11">
      <w:pPr>
        <w:rPr>
          <w:del w:id="180" w:author="Daniel Falster" w:date="2017-07-31T11:25:00Z"/>
          <w:rFonts w:cs="Times New Roman"/>
        </w:rPr>
      </w:pPr>
      <w:del w:id="181" w:author="Daniel Falster" w:date="2017-08-01T10:53:00Z">
        <w:r w:rsidRPr="00CA2814" w:rsidDel="00555075">
          <w:rPr>
            <w:rFonts w:cs="Times New Roman"/>
          </w:rPr>
          <w:delText>Methods</w:delText>
        </w:r>
      </w:del>
      <w:moveToRangeStart w:id="182" w:author="Daniel Falster" w:date="2017-07-31T11:11:00Z" w:name="move363118794"/>
      <w:moveTo w:id="183" w:author="Daniel Falster" w:date="2017-07-31T11:11:00Z">
        <w:del w:id="184" w:author="Daniel Falster" w:date="2017-08-01T10:53:00Z">
          <w:r w:rsidR="00122C11" w:rsidRPr="0005509C" w:rsidDel="00555075">
            <w:rPr>
              <w:rFonts w:cs="Times New Roman"/>
            </w:rPr>
            <w:delText xml:space="preserve">To address </w:delText>
          </w:r>
        </w:del>
        <w:del w:id="185" w:author="Daniel Falster" w:date="2017-07-31T11:22:00Z">
          <w:r w:rsidR="00122C11" w:rsidRPr="0005509C" w:rsidDel="007D532E">
            <w:rPr>
              <w:rFonts w:cs="Times New Roman"/>
            </w:rPr>
            <w:delText>these</w:delText>
          </w:r>
        </w:del>
        <w:del w:id="186" w:author="Daniel Falster" w:date="2017-08-01T10:53:00Z">
          <w:r w:rsidR="00122C11" w:rsidRPr="0005509C" w:rsidDel="00555075">
            <w:rPr>
              <w:rFonts w:cs="Times New Roman"/>
            </w:rPr>
            <w:delText xml:space="preserve"> questions we conducted a study in coastal heathland in eastern Australia, quantifying RA and vegetative maintenance costs for 14 dominant perennial species</w:delText>
          </w:r>
        </w:del>
        <w:bookmarkStart w:id="187" w:name="OLE_LINK15"/>
        <w:bookmarkStart w:id="188" w:name="OLE_LINK16"/>
        <w:del w:id="189" w:author="Daniel Falster" w:date="2017-07-31T11:22:00Z">
          <w:r w:rsidR="00122C11" w:rsidRPr="0005509C" w:rsidDel="007D532E">
            <w:rPr>
              <w:rFonts w:cs="Times New Roman"/>
            </w:rPr>
            <w:delText xml:space="preserve"> at 6 ages.</w:delText>
          </w:r>
        </w:del>
        <w:del w:id="190" w:author="Daniel Falster" w:date="2017-08-01T10:53:00Z">
          <w:r w:rsidR="00122C11" w:rsidRPr="0005509C" w:rsidDel="00555075">
            <w:rPr>
              <w:rFonts w:cs="Times New Roman"/>
            </w:rPr>
            <w:delText xml:space="preserve"> </w:delText>
          </w:r>
          <w:bookmarkEnd w:id="187"/>
          <w:bookmarkEnd w:id="188"/>
          <w:r w:rsidR="00122C11" w:rsidRPr="0005509C" w:rsidDel="00555075">
            <w:rPr>
              <w:rFonts w:cs="Times New Roman"/>
            </w:rPr>
            <w:delText>The</w:delText>
          </w:r>
        </w:del>
        <w:del w:id="191" w:author="Daniel Falster" w:date="2017-07-31T11:22:00Z">
          <w:r w:rsidR="00122C11" w:rsidRPr="0005509C" w:rsidDel="007D532E">
            <w:rPr>
              <w:rFonts w:cs="Times New Roman"/>
            </w:rPr>
            <w:delText>se</w:delText>
          </w:r>
        </w:del>
        <w:del w:id="192" w:author="Daniel Falster" w:date="2017-08-01T10:53:00Z">
          <w:r w:rsidR="00122C11" w:rsidRPr="0005509C" w:rsidDel="00555075">
            <w:rPr>
              <w:rFonts w:cs="Times New Roman"/>
            </w:rPr>
            <w:delText xml:space="preserve"> species differ for a collection of key life history and functional traits, including lifespan, maximum height, specific leaf area, wood density, and leaf nitrogen content. </w:delText>
          </w:r>
        </w:del>
        <w:del w:id="193" w:author="Daniel Falster" w:date="2017-07-31T11:23:00Z">
          <w:r w:rsidR="00122C11" w:rsidRPr="0005509C" w:rsidDel="007D532E">
            <w:rPr>
              <w:rFonts w:cs="Times New Roman"/>
            </w:rPr>
            <w:delText>These species are all known to be iteroparous.</w:delText>
          </w:r>
        </w:del>
      </w:moveTo>
    </w:p>
    <w:moveToRangeEnd w:id="182"/>
    <w:p w14:paraId="195822CD" w14:textId="7DA0741D" w:rsidR="00122C11" w:rsidRPr="00122C11" w:rsidDel="00555075" w:rsidRDefault="00122C11">
      <w:pPr>
        <w:rPr>
          <w:del w:id="194" w:author="Daniel Falster" w:date="2017-08-01T10:53:00Z"/>
        </w:rPr>
        <w:pPrChange w:id="195" w:author="Daniel Falster" w:date="2017-07-31T11:11:00Z">
          <w:pPr>
            <w:pStyle w:val="Heading1"/>
          </w:pPr>
        </w:pPrChange>
      </w:pPr>
    </w:p>
    <w:p w14:paraId="596F71FB" w14:textId="0F937A6B" w:rsidR="00FA533B" w:rsidRPr="00B441DD" w:rsidDel="00555075" w:rsidRDefault="00FA533B" w:rsidP="00B441DD">
      <w:pPr>
        <w:pStyle w:val="Heading2"/>
        <w:rPr>
          <w:del w:id="196" w:author="Daniel Falster" w:date="2017-08-01T10:53:00Z"/>
          <w:rFonts w:cs="Times New Roman"/>
        </w:rPr>
      </w:pPr>
      <w:del w:id="197" w:author="Daniel Falster" w:date="2017-08-01T10:53:00Z">
        <w:r w:rsidRPr="00B441DD" w:rsidDel="00555075">
          <w:rPr>
            <w:rFonts w:cs="Times New Roman"/>
          </w:rPr>
          <w:lastRenderedPageBreak/>
          <w:delText>Study system</w:delText>
        </w:r>
      </w:del>
    </w:p>
    <w:p w14:paraId="1DFAF96B" w14:textId="4E2C0178" w:rsidR="00C402C2" w:rsidRPr="0005509C" w:rsidDel="00555075" w:rsidRDefault="00C402C2" w:rsidP="00C402C2">
      <w:pPr>
        <w:rPr>
          <w:del w:id="198" w:author="Daniel Falster" w:date="2017-08-01T10:53:00Z"/>
          <w:rFonts w:cs="Times New Roman"/>
        </w:rPr>
      </w:pPr>
      <w:del w:id="199" w:author="Daniel Falster" w:date="2017-08-01T10:53:00Z">
        <w:r w:rsidRPr="00B441DD" w:rsidDel="00555075">
          <w:rPr>
            <w:rFonts w:cs="Times New Roman"/>
          </w:rPr>
          <w:delText xml:space="preserve">The study was carried out in Kuring’gai National Park, </w:delText>
        </w:r>
      </w:del>
      <w:del w:id="200" w:author="Daniel Falster" w:date="2017-07-27T11:07:00Z">
        <w:r w:rsidRPr="00B441DD" w:rsidDel="006418EA">
          <w:rPr>
            <w:rFonts w:cs="Times New Roman"/>
          </w:rPr>
          <w:delText xml:space="preserve">just to the </w:delText>
        </w:r>
      </w:del>
      <w:del w:id="201" w:author="Daniel Falster" w:date="2017-08-01T10:53:00Z">
        <w:r w:rsidRPr="00B441DD" w:rsidDel="00555075">
          <w:rPr>
            <w:rFonts w:cs="Times New Roman"/>
          </w:rPr>
          <w:delText>northeast of Sydney, Australia. The sandstone surfaces throughout the park host a coast heath community</w:delText>
        </w:r>
      </w:del>
      <w:del w:id="202" w:author="Daniel Falster" w:date="2017-07-27T11:07:00Z">
        <w:r w:rsidRPr="00B441DD" w:rsidDel="006418EA">
          <w:rPr>
            <w:rFonts w:cs="Times New Roman"/>
          </w:rPr>
          <w:delText>, whose dynamics have been governed by fire for at least 6000 years</w:delText>
        </w:r>
      </w:del>
      <w:del w:id="203" w:author="Daniel Falster" w:date="2017-08-01T10:53:00Z">
        <w:r w:rsidRPr="00B441DD" w:rsidDel="00555075">
          <w:rPr>
            <w:rFonts w:cs="Times New Roman"/>
          </w:rPr>
          <w:delText xml:space="preserve"> </w:delText>
        </w:r>
        <w:r w:rsidRPr="00B441DD" w:rsidDel="00555075">
          <w:rPr>
            <w:rFonts w:cs="Times New Roman"/>
          </w:rPr>
          <w:fldChar w:fldCharType="begin"/>
        </w:r>
        <w:r w:rsidRPr="0005509C" w:rsidDel="00555075">
          <w:rPr>
            <w:rFonts w:cs="Times New Roman"/>
          </w:rPr>
          <w:del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delInstrText>
        </w:r>
        <w:r w:rsidRPr="00B441DD" w:rsidDel="00555075">
          <w:rPr>
            <w:rFonts w:cs="Times New Roman"/>
          </w:rPr>
          <w:fldChar w:fldCharType="separate"/>
        </w:r>
        <w:r w:rsidR="001349E9" w:rsidRPr="00CA2814" w:rsidDel="00555075">
          <w:rPr>
            <w:rFonts w:cs="Times New Roman"/>
          </w:rPr>
          <w:delText>(Kodela &amp; Dodson 1988)</w:delText>
        </w:r>
        <w:r w:rsidRPr="00B441DD" w:rsidDel="00555075">
          <w:rPr>
            <w:rFonts w:cs="Times New Roman"/>
          </w:rPr>
          <w:fldChar w:fldCharType="end"/>
        </w:r>
        <w:r w:rsidRPr="00B441DD" w:rsidDel="00555075">
          <w:rPr>
            <w:rFonts w:cs="Times New Roman"/>
          </w:rPr>
          <w:delText>. Fire regimes under traditional aboriginal management are unknown, but current N</w:delText>
        </w:r>
        <w:r w:rsidRPr="00931833" w:rsidDel="00555075">
          <w:rPr>
            <w:rFonts w:cs="Times New Roman"/>
          </w:rPr>
          <w:delText xml:space="preserve">ew South Wales National Parks and Wildlife Service (NSW NPWS) management practises seek to achieve an average interval between 7-30 years to maintain the current floristic diversity </w:delText>
        </w:r>
        <w:r w:rsidRPr="00FC0793" w:rsidDel="00555075">
          <w:rPr>
            <w:rFonts w:cs="Times New Roman"/>
          </w:rPr>
          <w:fldChar w:fldCharType="begin"/>
        </w:r>
        <w:r w:rsidRPr="0005509C" w:rsidDel="00555075">
          <w:rPr>
            <w:rFonts w:cs="Times New Roman"/>
          </w:rPr>
          <w:del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delInstrText>
        </w:r>
        <w:r w:rsidRPr="00FC0793" w:rsidDel="00555075">
          <w:rPr>
            <w:rFonts w:cs="Times New Roman"/>
          </w:rPr>
          <w:fldChar w:fldCharType="separate"/>
        </w:r>
        <w:r w:rsidR="001349E9" w:rsidRPr="00CA2814" w:rsidDel="00555075">
          <w:rPr>
            <w:rFonts w:cs="Times New Roman"/>
          </w:rPr>
          <w:delText>(NSW Office of the Environment 2006)</w:delText>
        </w:r>
        <w:r w:rsidRPr="00FC0793" w:rsidDel="00555075">
          <w:rPr>
            <w:rFonts w:cs="Times New Roman"/>
          </w:rPr>
          <w:fldChar w:fldCharType="end"/>
        </w:r>
        <w:r w:rsidRPr="00FC0793" w:rsidDel="00555075">
          <w:rPr>
            <w:rFonts w:cs="Times New Roman"/>
          </w:rPr>
          <w:delText xml:space="preserve">. The community includes perennial species that re-sprout following fire and also obligate seeders, species that are killed by fire and re-establish from seed. </w:delText>
        </w:r>
      </w:del>
      <w:moveFromRangeStart w:id="204" w:author="Daniel Falster" w:date="2017-07-31T11:43:00Z" w:name="move363120726"/>
      <w:moveFrom w:id="205" w:author="Daniel Falster" w:date="2017-07-31T11:43:00Z">
        <w:del w:id="206" w:author="Daniel Falster" w:date="2017-08-01T10:53:00Z">
          <w:r w:rsidRPr="00FC0793" w:rsidDel="00555075">
            <w:rPr>
              <w:rFonts w:cs="Times New Roman"/>
            </w:rPr>
            <w:delText xml:space="preserve">The obligate </w:delText>
          </w:r>
          <w:r w:rsidRPr="00CF4B90" w:rsidDel="00555075">
            <w:rPr>
              <w:rFonts w:cs="Times New Roman"/>
            </w:rPr>
            <w:delText xml:space="preserve">seeders included in this study germinate within a year of the fire and often after the next rain. Since the fire history of the park is well documented, the age of obligate seeders at a site can be estimated. </w:delText>
          </w:r>
        </w:del>
      </w:moveFrom>
      <w:moveFromRangeEnd w:id="204"/>
      <w:del w:id="207" w:author="Daniel Falster" w:date="2017-07-31T11:42:00Z">
        <w:r w:rsidRPr="00CF4B90" w:rsidDel="00E146FC">
          <w:rPr>
            <w:rFonts w:cs="Times New Roman"/>
          </w:rPr>
          <w:delText xml:space="preserve">In total, we </w:delText>
        </w:r>
      </w:del>
      <w:del w:id="208" w:author="Daniel Falster" w:date="2017-08-01T10:53:00Z">
        <w:r w:rsidRPr="00CF4B90" w:rsidDel="00555075">
          <w:rPr>
            <w:rFonts w:cs="Times New Roman"/>
          </w:rPr>
          <w:delText>selected 14 obligate-seeder, woody</w:delText>
        </w:r>
        <w:r w:rsidRPr="007E4F77" w:rsidDel="00555075">
          <w:rPr>
            <w:rFonts w:cs="Times New Roman"/>
          </w:rPr>
          <w:delText xml:space="preserve"> perennials that are common in the community, with asymptotic heights ranging from 0.5 m – 5 m</w:delText>
        </w:r>
      </w:del>
      <w:del w:id="209" w:author="Daniel Falster" w:date="2017-07-31T11:11:00Z">
        <w:r w:rsidRPr="007E4F77" w:rsidDel="00122C11">
          <w:rPr>
            <w:rFonts w:cs="Times New Roman"/>
          </w:rPr>
          <w:delText xml:space="preserve">. They were </w:delText>
        </w:r>
        <w:r w:rsidRPr="00A72D1B" w:rsidDel="00122C11">
          <w:rPr>
            <w:rFonts w:cs="Times New Roman"/>
            <w:i/>
          </w:rPr>
          <w:delText>Banksia ericifolia</w:delText>
        </w:r>
        <w:r w:rsidRPr="00A72D1B" w:rsidDel="00122C11">
          <w:rPr>
            <w:rFonts w:cs="Times New Roman"/>
          </w:rPr>
          <w:delText xml:space="preserve"> (Proteaceae), </w:delText>
        </w:r>
        <w:r w:rsidRPr="00A72D1B" w:rsidDel="00122C11">
          <w:rPr>
            <w:rFonts w:cs="Times New Roman"/>
            <w:i/>
          </w:rPr>
          <w:delText>Boronia ledifolia</w:delText>
        </w:r>
        <w:r w:rsidRPr="00A72D1B" w:rsidDel="00122C11">
          <w:rPr>
            <w:rFonts w:cs="Times New Roman"/>
          </w:rPr>
          <w:delText xml:space="preserve"> (Rutaceae), </w:delText>
        </w:r>
        <w:r w:rsidRPr="00A72D1B" w:rsidDel="00122C11">
          <w:rPr>
            <w:rFonts w:cs="Times New Roman"/>
            <w:i/>
          </w:rPr>
          <w:delText>Conospermum ericifolium</w:delText>
        </w:r>
        <w:r w:rsidRPr="00A72D1B" w:rsidDel="00122C11">
          <w:rPr>
            <w:rFonts w:cs="Times New Roman"/>
          </w:rPr>
          <w:delText xml:space="preserve"> (Proteaceae</w:delText>
        </w:r>
        <w:r w:rsidRPr="003D61BD" w:rsidDel="00122C11">
          <w:rPr>
            <w:rFonts w:cs="Times New Roman"/>
          </w:rPr>
          <w:delText xml:space="preserve">), </w:delText>
        </w:r>
        <w:r w:rsidRPr="00FB7008" w:rsidDel="00122C11">
          <w:rPr>
            <w:rFonts w:cs="Times New Roman"/>
            <w:i/>
          </w:rPr>
          <w:delText>Epacris microphylla</w:delText>
        </w:r>
        <w:r w:rsidRPr="00FB7008" w:rsidDel="00122C11">
          <w:rPr>
            <w:rFonts w:cs="Times New Roman"/>
          </w:rPr>
          <w:delText xml:space="preserve"> (Ericaceae), </w:delText>
        </w:r>
        <w:r w:rsidRPr="0005509C" w:rsidDel="00122C11">
          <w:rPr>
            <w:rFonts w:cs="Times New Roman"/>
            <w:i/>
          </w:rPr>
          <w:delText>Grevillea buxifolia</w:delText>
        </w:r>
        <w:r w:rsidRPr="0005509C" w:rsidDel="00122C11">
          <w:rPr>
            <w:rFonts w:cs="Times New Roman"/>
          </w:rPr>
          <w:delText xml:space="preserve"> (Proteaceae), </w:delText>
        </w:r>
        <w:r w:rsidRPr="0005509C" w:rsidDel="00122C11">
          <w:rPr>
            <w:rFonts w:cs="Times New Roman"/>
            <w:i/>
          </w:rPr>
          <w:delText>Grevillea speciosa</w:delText>
        </w:r>
        <w:r w:rsidRPr="0005509C" w:rsidDel="00122C11">
          <w:rPr>
            <w:rFonts w:cs="Times New Roman"/>
          </w:rPr>
          <w:delText xml:space="preserve"> (Proteaceae), </w:delText>
        </w:r>
        <w:r w:rsidRPr="0005509C" w:rsidDel="00122C11">
          <w:rPr>
            <w:rFonts w:cs="Times New Roman"/>
            <w:i/>
          </w:rPr>
          <w:delText>Hakea teretifolia</w:delText>
        </w:r>
        <w:r w:rsidRPr="0005509C" w:rsidDel="00122C11">
          <w:rPr>
            <w:rFonts w:cs="Times New Roman"/>
          </w:rPr>
          <w:delText xml:space="preserve"> (Proteaceae), </w:delText>
        </w:r>
        <w:r w:rsidRPr="0005509C" w:rsidDel="00122C11">
          <w:rPr>
            <w:rFonts w:cs="Times New Roman"/>
            <w:i/>
          </w:rPr>
          <w:delText>Hemigenia purpurea</w:delText>
        </w:r>
        <w:r w:rsidRPr="0005509C" w:rsidDel="00122C11">
          <w:rPr>
            <w:rFonts w:cs="Times New Roman"/>
          </w:rPr>
          <w:delText xml:space="preserve"> (Lamiaceae), </w:delText>
        </w:r>
        <w:r w:rsidRPr="0005509C" w:rsidDel="00122C11">
          <w:rPr>
            <w:rFonts w:cs="Times New Roman"/>
            <w:i/>
          </w:rPr>
          <w:delText>Leucopogon esquamatus</w:delText>
        </w:r>
        <w:r w:rsidRPr="0005509C" w:rsidDel="00122C11">
          <w:rPr>
            <w:rFonts w:cs="Times New Roman"/>
          </w:rPr>
          <w:delText xml:space="preserve"> (Ericaceae), </w:delText>
        </w:r>
        <w:r w:rsidRPr="0005509C" w:rsidDel="00122C11">
          <w:rPr>
            <w:rFonts w:cs="Times New Roman"/>
            <w:i/>
          </w:rPr>
          <w:delText>Persoonia lanceolata</w:delText>
        </w:r>
        <w:r w:rsidRPr="0005509C" w:rsidDel="00122C11">
          <w:rPr>
            <w:rFonts w:cs="Times New Roman"/>
          </w:rPr>
          <w:delText xml:space="preserve"> (Proteaceae), </w:delText>
        </w:r>
        <w:r w:rsidRPr="0005509C" w:rsidDel="00122C11">
          <w:rPr>
            <w:rFonts w:cs="Times New Roman"/>
            <w:i/>
          </w:rPr>
          <w:delText>Petrophile pulchella</w:delText>
        </w:r>
        <w:r w:rsidRPr="0005509C" w:rsidDel="00122C11">
          <w:rPr>
            <w:rFonts w:cs="Times New Roman"/>
          </w:rPr>
          <w:delText xml:space="preserve"> (Proteaceae), </w:delText>
        </w:r>
        <w:r w:rsidRPr="0005509C" w:rsidDel="00122C11">
          <w:rPr>
            <w:rFonts w:cs="Times New Roman"/>
            <w:i/>
          </w:rPr>
          <w:delText>Phyllota phylicoides</w:delText>
        </w:r>
        <w:r w:rsidRPr="0005509C" w:rsidDel="00122C11">
          <w:rPr>
            <w:rFonts w:cs="Times New Roman"/>
          </w:rPr>
          <w:delText xml:space="preserve"> (Fabaceae), </w:delText>
        </w:r>
        <w:r w:rsidRPr="0005509C" w:rsidDel="00122C11">
          <w:rPr>
            <w:rFonts w:cs="Times New Roman"/>
            <w:i/>
          </w:rPr>
          <w:delText>Pimelea linifolia</w:delText>
        </w:r>
        <w:r w:rsidRPr="0005509C" w:rsidDel="00122C11">
          <w:rPr>
            <w:rFonts w:cs="Times New Roman"/>
          </w:rPr>
          <w:delText xml:space="preserve"> (Thymelaeaceae), </w:delText>
        </w:r>
        <w:r w:rsidRPr="0005509C" w:rsidDel="00122C11">
          <w:rPr>
            <w:rFonts w:cs="Times New Roman"/>
            <w:i/>
          </w:rPr>
          <w:delText>Pultenaea tuberculata</w:delText>
        </w:r>
        <w:r w:rsidRPr="0005509C" w:rsidDel="00122C11">
          <w:rPr>
            <w:rFonts w:cs="Times New Roman"/>
          </w:rPr>
          <w:delText xml:space="preserve"> (Fabaceae)</w:delText>
        </w:r>
      </w:del>
      <w:del w:id="210" w:author="Daniel Falster" w:date="2017-08-01T10:53:00Z">
        <w:r w:rsidRPr="0005509C" w:rsidDel="00555075">
          <w:rPr>
            <w:rFonts w:cs="Times New Roman"/>
          </w:rPr>
          <w:delText>. The</w:delText>
        </w:r>
      </w:del>
      <w:del w:id="211" w:author="Daniel Falster" w:date="2017-07-31T11:43:00Z">
        <w:r w:rsidRPr="0005509C" w:rsidDel="00E146FC">
          <w:rPr>
            <w:rFonts w:cs="Times New Roman"/>
          </w:rPr>
          <w:delText xml:space="preserve"> </w:delText>
        </w:r>
      </w:del>
      <w:moveToRangeStart w:id="212" w:author="Daniel Falster" w:date="2017-07-31T11:43:00Z" w:name="move363120726"/>
      <w:moveTo w:id="213" w:author="Daniel Falster" w:date="2017-07-31T11:43:00Z">
        <w:del w:id="214" w:author="Daniel Falster" w:date="2017-07-31T11:43:00Z">
          <w:r w:rsidR="00E146FC" w:rsidRPr="00FC0793" w:rsidDel="00E146FC">
            <w:rPr>
              <w:rFonts w:cs="Times New Roman"/>
            </w:rPr>
            <w:delText xml:space="preserve">The obligate </w:delText>
          </w:r>
          <w:r w:rsidR="00E146FC" w:rsidRPr="00CF4B90" w:rsidDel="00E146FC">
            <w:rPr>
              <w:rFonts w:cs="Times New Roman"/>
            </w:rPr>
            <w:delText xml:space="preserve">seeders included in this study </w:delText>
          </w:r>
        </w:del>
        <w:del w:id="215" w:author="Daniel Falster" w:date="2017-08-01T10:53:00Z">
          <w:r w:rsidR="00E146FC" w:rsidRPr="00CF4B90" w:rsidDel="00555075">
            <w:rPr>
              <w:rFonts w:cs="Times New Roman"/>
            </w:rPr>
            <w:delText>germinate within a year of the fire</w:delText>
          </w:r>
        </w:del>
        <w:del w:id="216" w:author="Daniel Falster" w:date="2017-07-31T11:43:00Z">
          <w:r w:rsidR="00E146FC" w:rsidRPr="00CF4B90" w:rsidDel="00E146FC">
            <w:rPr>
              <w:rFonts w:cs="Times New Roman"/>
            </w:rPr>
            <w:delText xml:space="preserve"> and often after the next rain</w:delText>
          </w:r>
        </w:del>
        <w:del w:id="217" w:author="Daniel Falster" w:date="2017-07-31T11:44:00Z">
          <w:r w:rsidR="00E146FC" w:rsidRPr="00CF4B90" w:rsidDel="00E146FC">
            <w:rPr>
              <w:rFonts w:cs="Times New Roman"/>
            </w:rPr>
            <w:delText>. S</w:delText>
          </w:r>
        </w:del>
        <w:del w:id="218" w:author="Daniel Falster" w:date="2017-08-01T10:53:00Z">
          <w:r w:rsidR="00E146FC" w:rsidRPr="00CF4B90" w:rsidDel="00555075">
            <w:rPr>
              <w:rFonts w:cs="Times New Roman"/>
            </w:rPr>
            <w:delText xml:space="preserve">ince the fire history of the park is well documented, the age of </w:delText>
          </w:r>
        </w:del>
        <w:del w:id="219" w:author="Daniel Falster" w:date="2017-07-31T11:44:00Z">
          <w:r w:rsidR="00E146FC" w:rsidRPr="00CF4B90" w:rsidDel="00E146FC">
            <w:rPr>
              <w:rFonts w:cs="Times New Roman"/>
            </w:rPr>
            <w:delText xml:space="preserve">obligate seeders at a site can </w:delText>
          </w:r>
        </w:del>
        <w:del w:id="220" w:author="Daniel Falster" w:date="2017-08-01T10:53:00Z">
          <w:r w:rsidR="00E146FC" w:rsidRPr="00CF4B90" w:rsidDel="00555075">
            <w:rPr>
              <w:rFonts w:cs="Times New Roman"/>
            </w:rPr>
            <w:delText xml:space="preserve">be estimated. </w:delText>
          </w:r>
        </w:del>
      </w:moveTo>
      <w:moveToRangeEnd w:id="212"/>
      <w:del w:id="221" w:author="Daniel Falster" w:date="2017-08-01T10:53:00Z">
        <w:r w:rsidRPr="0005509C" w:rsidDel="00555075">
          <w:rPr>
            <w:rFonts w:cs="Times New Roman"/>
          </w:rPr>
          <w:delText xml:space="preserve">family Myrtaceae is well represented in the community, but absent from the study, as all locally common Myrtaceae re-sprout following fire. All sites were chosen to have minimal </w:delText>
        </w:r>
        <w:r w:rsidRPr="0005509C" w:rsidDel="00555075">
          <w:rPr>
            <w:rFonts w:cs="Times New Roman"/>
            <w:i/>
          </w:rPr>
          <w:delText>Eucalyptus</w:delText>
        </w:r>
        <w:r w:rsidRPr="0005509C" w:rsidDel="00555075">
          <w:rPr>
            <w:rFonts w:cs="Times New Roman"/>
          </w:rPr>
          <w:delText xml:space="preserve"> cover, such that </w:delText>
        </w:r>
      </w:del>
      <w:del w:id="222" w:author="Daniel Falster" w:date="2017-07-27T11:08:00Z">
        <w:r w:rsidRPr="0005509C" w:rsidDel="006418EA">
          <w:rPr>
            <w:rFonts w:cs="Times New Roman"/>
            <w:i/>
          </w:rPr>
          <w:delText xml:space="preserve">Banksia </w:delText>
        </w:r>
      </w:del>
      <w:del w:id="223" w:author="Daniel Falster" w:date="2017-08-01T10:53:00Z">
        <w:r w:rsidRPr="0005509C" w:rsidDel="00555075">
          <w:rPr>
            <w:rFonts w:cs="Times New Roman"/>
            <w:i/>
          </w:rPr>
          <w:delText>ericifolia</w:delText>
        </w:r>
        <w:r w:rsidRPr="0005509C" w:rsidDel="00555075">
          <w:rPr>
            <w:rFonts w:cs="Times New Roman"/>
          </w:rPr>
          <w:delText xml:space="preserve">, </w:delText>
        </w:r>
      </w:del>
      <w:del w:id="224" w:author="Daniel Falster" w:date="2017-07-27T11:09:00Z">
        <w:r w:rsidRPr="0005509C" w:rsidDel="006418EA">
          <w:rPr>
            <w:rFonts w:cs="Times New Roman"/>
            <w:i/>
          </w:rPr>
          <w:delText xml:space="preserve">Hakea </w:delText>
        </w:r>
      </w:del>
      <w:del w:id="225" w:author="Daniel Falster" w:date="2017-08-01T10:53:00Z">
        <w:r w:rsidRPr="0005509C" w:rsidDel="00555075">
          <w:rPr>
            <w:rFonts w:cs="Times New Roman"/>
            <w:i/>
          </w:rPr>
          <w:delText>teretifolia</w:delText>
        </w:r>
        <w:r w:rsidRPr="0005509C" w:rsidDel="00555075">
          <w:rPr>
            <w:rFonts w:cs="Times New Roman"/>
          </w:rPr>
          <w:delText xml:space="preserve">, and </w:delText>
        </w:r>
        <w:r w:rsidRPr="0005509C" w:rsidDel="00555075">
          <w:rPr>
            <w:rFonts w:cs="Times New Roman"/>
            <w:i/>
          </w:rPr>
          <w:delText>Allocasuarina distyla</w:delText>
        </w:r>
        <w:r w:rsidRPr="0005509C" w:rsidDel="00555075">
          <w:rPr>
            <w:rFonts w:cs="Times New Roman"/>
          </w:rPr>
          <w:delText xml:space="preserve"> (not included in our study because it is dioecious) would be the dominant canopy species late in succession, at heights of 3-5 m. </w:delText>
        </w:r>
      </w:del>
    </w:p>
    <w:p w14:paraId="598D9889" w14:textId="5CF25829" w:rsidR="005E25AD" w:rsidRPr="005E25AD" w:rsidDel="005E25AD" w:rsidRDefault="00C402C2">
      <w:pPr>
        <w:rPr>
          <w:del w:id="226" w:author="Daniel Falster" w:date="2017-07-31T12:03:00Z"/>
        </w:rPr>
        <w:pPrChange w:id="227" w:author="Daniel Falster" w:date="2017-07-31T12:03:00Z">
          <w:pPr>
            <w:pStyle w:val="Heading2"/>
          </w:pPr>
        </w:pPrChange>
      </w:pPr>
      <w:del w:id="228" w:author="Daniel Falster" w:date="2017-08-01T10:53:00Z">
        <w:r w:rsidRPr="0005509C" w:rsidDel="00555075">
          <w:rPr>
            <w:rFonts w:cs="Times New Roman"/>
          </w:rPr>
          <w:delText>Field measurements</w:delText>
        </w:r>
      </w:del>
    </w:p>
    <w:p w14:paraId="55321F89" w14:textId="716DD99B" w:rsidR="00C402C2" w:rsidRPr="0005509C" w:rsidDel="00555075" w:rsidRDefault="00C402C2" w:rsidP="005E25AD">
      <w:pPr>
        <w:rPr>
          <w:del w:id="229" w:author="Daniel Falster" w:date="2017-08-01T10:53:00Z"/>
          <w:rFonts w:cs="Times New Roman"/>
        </w:rPr>
      </w:pPr>
      <w:del w:id="230" w:author="Daniel Falster" w:date="2017-07-31T12:03:00Z">
        <w:r w:rsidRPr="0005509C" w:rsidDel="005E25AD">
          <w:rPr>
            <w:rFonts w:cs="Times New Roman"/>
          </w:rPr>
          <w:delText>The study was conducted over a single year, with the initial plant measurements and subsequent harvest conducted during the late autumn and early winter, the period of minimal vegetative growth in this</w:delText>
        </w:r>
      </w:del>
      <w:del w:id="231" w:author="Daniel Falster" w:date="2017-08-01T10:53:00Z">
        <w:r w:rsidRPr="0005509C" w:rsidDel="00555075">
          <w:rPr>
            <w:rFonts w:cs="Times New Roman"/>
          </w:rPr>
          <w:delText xml:space="preserve"> </w:delText>
        </w:r>
      </w:del>
      <w:del w:id="232" w:author="Daniel Falster" w:date="2017-07-31T11:45:00Z">
        <w:r w:rsidRPr="0005509C" w:rsidDel="00E146FC">
          <w:rPr>
            <w:rFonts w:cs="Times New Roman"/>
          </w:rPr>
          <w:delText>plant community</w:delText>
        </w:r>
      </w:del>
      <w:del w:id="233" w:author="Daniel Falster" w:date="2017-08-01T10:53:00Z">
        <w:r w:rsidRPr="0005509C" w:rsidDel="00555075">
          <w:rPr>
            <w:rFonts w:cs="Times New Roman"/>
          </w:rPr>
          <w:delText xml:space="preserve">. Repeat visits were made throughout the year to record reproductive activity. Individuals were sampled at different ages across a fire-created chronosequence, from 3 months to 30 years. Site ages were estimated from fire records maintained by NSW National Parks and Wildlife Service. At the conclusion of the study, the approximate ages of the individuals on the six sites were: 1.4, 2.4, 5, 7, 9 and 31 years. Plants were tagged during May-June 2012 and harvested during May-June 2013, with a given individual tagged and harvested within 2 weeks of the same calendar date. Only one species, </w:delText>
        </w:r>
      </w:del>
      <w:del w:id="234" w:author="Daniel Falster" w:date="2017-07-27T11:09:00Z">
        <w:r w:rsidRPr="0005509C" w:rsidDel="006418EA">
          <w:rPr>
            <w:rFonts w:cs="Times New Roman"/>
            <w:i/>
          </w:rPr>
          <w:delText xml:space="preserve">Persoonia </w:delText>
        </w:r>
      </w:del>
      <w:del w:id="235" w:author="Daniel Falster" w:date="2017-08-01T10:53:00Z">
        <w:r w:rsidRPr="0005509C" w:rsidDel="00555075">
          <w:rPr>
            <w:rFonts w:cs="Times New Roman"/>
            <w:i/>
          </w:rPr>
          <w:delText>lanceolata</w:delText>
        </w:r>
        <w:r w:rsidRPr="0005509C" w:rsidDel="00555075">
          <w:rPr>
            <w:rFonts w:cs="Times New Roman"/>
          </w:rPr>
          <w:delText xml:space="preserve">, displayed any shoot extension during these months. These months are similarly a period of minimal reproductive activity – only </w:delText>
        </w:r>
      </w:del>
      <w:del w:id="236" w:author="Daniel Falster" w:date="2017-07-27T11:10:00Z">
        <w:r w:rsidRPr="0005509C" w:rsidDel="006418EA">
          <w:rPr>
            <w:rFonts w:cs="Times New Roman"/>
            <w:i/>
          </w:rPr>
          <w:delText xml:space="preserve">Banksia </w:delText>
        </w:r>
      </w:del>
      <w:del w:id="237" w:author="Daniel Falster" w:date="2017-08-01T10:53:00Z">
        <w:r w:rsidRPr="0005509C" w:rsidDel="00555075">
          <w:rPr>
            <w:rFonts w:cs="Times New Roman"/>
            <w:i/>
          </w:rPr>
          <w:delText>ericifolia</w:delText>
        </w:r>
        <w:r w:rsidRPr="0005509C" w:rsidDel="00555075">
          <w:rPr>
            <w:rFonts w:cs="Times New Roman"/>
          </w:rPr>
          <w:delText xml:space="preserve">, </w:delText>
        </w:r>
      </w:del>
      <w:del w:id="238" w:author="Daniel Falster" w:date="2017-07-27T11:10:00Z">
        <w:r w:rsidRPr="0005509C" w:rsidDel="006418EA">
          <w:rPr>
            <w:rFonts w:cs="Times New Roman"/>
            <w:i/>
          </w:rPr>
          <w:delText xml:space="preserve">Grevillea </w:delText>
        </w:r>
      </w:del>
      <w:del w:id="239" w:author="Daniel Falster" w:date="2017-08-01T10:53:00Z">
        <w:r w:rsidRPr="0005509C" w:rsidDel="00555075">
          <w:rPr>
            <w:rFonts w:cs="Times New Roman"/>
            <w:i/>
          </w:rPr>
          <w:delText xml:space="preserve">speciosa, </w:delText>
        </w:r>
        <w:r w:rsidRPr="0005509C" w:rsidDel="00555075">
          <w:rPr>
            <w:rFonts w:cs="Times New Roman"/>
          </w:rPr>
          <w:delText>and (occasionally)</w:delText>
        </w:r>
        <w:r w:rsidRPr="0005509C" w:rsidDel="00555075">
          <w:rPr>
            <w:rFonts w:cs="Times New Roman"/>
            <w:i/>
          </w:rPr>
          <w:delText xml:space="preserve"> </w:delText>
        </w:r>
      </w:del>
      <w:del w:id="240" w:author="Daniel Falster" w:date="2017-07-27T11:10:00Z">
        <w:r w:rsidRPr="0005509C" w:rsidDel="006418EA">
          <w:rPr>
            <w:rFonts w:cs="Times New Roman"/>
            <w:i/>
          </w:rPr>
          <w:delText xml:space="preserve">Hemigenia </w:delText>
        </w:r>
      </w:del>
      <w:del w:id="241" w:author="Daniel Falster" w:date="2017-08-01T10:53:00Z">
        <w:r w:rsidRPr="0005509C" w:rsidDel="00555075">
          <w:rPr>
            <w:rFonts w:cs="Times New Roman"/>
            <w:i/>
          </w:rPr>
          <w:delText>purpurea</w:delText>
        </w:r>
        <w:r w:rsidRPr="0005509C" w:rsidDel="00555075">
          <w:rPr>
            <w:rFonts w:cs="Times New Roman"/>
          </w:rPr>
          <w:delText xml:space="preserve"> flowered during this period – although a number of species had immature fruit from the previous year (</w:delText>
        </w:r>
      </w:del>
      <w:del w:id="242" w:author="Daniel Falster" w:date="2017-07-27T11:08:00Z">
        <w:r w:rsidRPr="0005509C" w:rsidDel="006418EA">
          <w:rPr>
            <w:rFonts w:cs="Times New Roman"/>
            <w:i/>
          </w:rPr>
          <w:delText xml:space="preserve">Persoonia </w:delText>
        </w:r>
      </w:del>
      <w:del w:id="243" w:author="Daniel Falster" w:date="2017-08-01T10:53:00Z">
        <w:r w:rsidRPr="0005509C" w:rsidDel="00555075">
          <w:rPr>
            <w:rFonts w:cs="Times New Roman"/>
            <w:i/>
          </w:rPr>
          <w:delText>lanceolata</w:delText>
        </w:r>
        <w:r w:rsidRPr="0005509C" w:rsidDel="00555075">
          <w:rPr>
            <w:rFonts w:cs="Times New Roman"/>
          </w:rPr>
          <w:delText>) or small buds that would open in the subsequent year (</w:delText>
        </w:r>
      </w:del>
      <w:del w:id="244" w:author="Daniel Falster" w:date="2017-07-27T11:08:00Z">
        <w:r w:rsidRPr="0005509C" w:rsidDel="006418EA">
          <w:rPr>
            <w:rFonts w:cs="Times New Roman"/>
            <w:i/>
          </w:rPr>
          <w:delText xml:space="preserve">Boronia </w:delText>
        </w:r>
      </w:del>
      <w:del w:id="245" w:author="Daniel Falster" w:date="2017-08-01T10:53:00Z">
        <w:r w:rsidRPr="0005509C" w:rsidDel="00555075">
          <w:rPr>
            <w:rFonts w:cs="Times New Roman"/>
            <w:i/>
          </w:rPr>
          <w:delText>ledifolia</w:delText>
        </w:r>
        <w:r w:rsidRPr="0005509C" w:rsidDel="00555075">
          <w:rPr>
            <w:rFonts w:cs="Times New Roman"/>
          </w:rPr>
          <w:delText xml:space="preserve">, </w:delText>
        </w:r>
        <w:r w:rsidRPr="0005509C" w:rsidDel="00555075">
          <w:rPr>
            <w:rFonts w:cs="Times New Roman"/>
            <w:i/>
          </w:rPr>
          <w:delText>C</w:delText>
        </w:r>
      </w:del>
      <w:del w:id="246" w:author="Daniel Falster" w:date="2017-07-27T11:08:00Z">
        <w:r w:rsidRPr="0005509C" w:rsidDel="006418EA">
          <w:rPr>
            <w:rFonts w:cs="Times New Roman"/>
            <w:i/>
          </w:rPr>
          <w:delText>onospermum</w:delText>
        </w:r>
      </w:del>
      <w:del w:id="247" w:author="Daniel Falster" w:date="2017-08-01T10:53:00Z">
        <w:r w:rsidRPr="0005509C" w:rsidDel="00555075">
          <w:rPr>
            <w:rFonts w:cs="Times New Roman"/>
            <w:i/>
          </w:rPr>
          <w:delText xml:space="preserve"> ericifolium</w:delText>
        </w:r>
        <w:r w:rsidRPr="0005509C" w:rsidDel="00555075">
          <w:rPr>
            <w:rFonts w:cs="Times New Roman"/>
          </w:rPr>
          <w:delText xml:space="preserve">, </w:delText>
        </w:r>
      </w:del>
      <w:del w:id="248" w:author="Daniel Falster" w:date="2017-07-27T11:08:00Z">
        <w:r w:rsidRPr="0005509C" w:rsidDel="006418EA">
          <w:rPr>
            <w:rFonts w:cs="Times New Roman"/>
            <w:i/>
          </w:rPr>
          <w:delText xml:space="preserve">Epacris </w:delText>
        </w:r>
      </w:del>
      <w:del w:id="249" w:author="Daniel Falster" w:date="2017-08-01T10:53:00Z">
        <w:r w:rsidRPr="0005509C" w:rsidDel="00555075">
          <w:rPr>
            <w:rFonts w:cs="Times New Roman"/>
            <w:i/>
          </w:rPr>
          <w:delText>microphylla</w:delText>
        </w:r>
        <w:r w:rsidRPr="0005509C" w:rsidDel="00555075">
          <w:rPr>
            <w:rFonts w:cs="Times New Roman"/>
          </w:rPr>
          <w:delText xml:space="preserve">, </w:delText>
        </w:r>
      </w:del>
      <w:del w:id="250" w:author="Daniel Falster" w:date="2017-07-27T11:10:00Z">
        <w:r w:rsidRPr="0005509C" w:rsidDel="006418EA">
          <w:rPr>
            <w:rFonts w:cs="Times New Roman"/>
            <w:i/>
          </w:rPr>
          <w:delText xml:space="preserve">Grevillea </w:delText>
        </w:r>
      </w:del>
      <w:del w:id="251" w:author="Daniel Falster" w:date="2017-08-01T10:53:00Z">
        <w:r w:rsidRPr="0005509C" w:rsidDel="00555075">
          <w:rPr>
            <w:rFonts w:cs="Times New Roman"/>
            <w:i/>
          </w:rPr>
          <w:delText>buxifolia</w:delText>
        </w:r>
        <w:r w:rsidRPr="0005509C" w:rsidDel="00555075">
          <w:rPr>
            <w:rFonts w:cs="Times New Roman"/>
          </w:rPr>
          <w:delText xml:space="preserve">, </w:delText>
        </w:r>
      </w:del>
      <w:del w:id="252" w:author="Daniel Falster" w:date="2017-07-27T11:08:00Z">
        <w:r w:rsidRPr="0005509C" w:rsidDel="006418EA">
          <w:rPr>
            <w:rFonts w:cs="Times New Roman"/>
            <w:i/>
          </w:rPr>
          <w:delText xml:space="preserve">Leucopogon </w:delText>
        </w:r>
      </w:del>
      <w:del w:id="253" w:author="Daniel Falster" w:date="2017-08-01T10:53:00Z">
        <w:r w:rsidRPr="0005509C" w:rsidDel="00555075">
          <w:rPr>
            <w:rFonts w:cs="Times New Roman"/>
            <w:i/>
          </w:rPr>
          <w:delText>esquamatus</w:delText>
        </w:r>
        <w:r w:rsidRPr="0005509C" w:rsidDel="00555075">
          <w:rPr>
            <w:rFonts w:cs="Times New Roman"/>
          </w:rPr>
          <w:delText xml:space="preserve">). </w:delText>
        </w:r>
      </w:del>
    </w:p>
    <w:p w14:paraId="7EF0AA99" w14:textId="43E0FCCB" w:rsidR="00C402C2" w:rsidRPr="0005509C" w:rsidDel="00555075" w:rsidRDefault="00C402C2" w:rsidP="00C402C2">
      <w:pPr>
        <w:rPr>
          <w:del w:id="254" w:author="Daniel Falster" w:date="2017-08-01T10:53:00Z"/>
          <w:rFonts w:cs="Times New Roman"/>
        </w:rPr>
      </w:pPr>
      <w:del w:id="255" w:author="Daniel Falster" w:date="2017-08-01T10:53:00Z">
        <w:r w:rsidRPr="0005509C" w:rsidDel="00555075">
          <w:rPr>
            <w:rFonts w:cs="Times New Roman"/>
          </w:rPr>
          <w:delText xml:space="preserve">Seven healthy </w:delText>
        </w:r>
      </w:del>
      <w:del w:id="256" w:author="Daniel Falster" w:date="2017-07-31T11:46:00Z">
        <w:r w:rsidRPr="0005509C" w:rsidDel="00E146FC">
          <w:rPr>
            <w:rFonts w:cs="Times New Roman"/>
          </w:rPr>
          <w:delText xml:space="preserve">individuals </w:delText>
        </w:r>
      </w:del>
      <w:del w:id="257" w:author="Daniel Falster" w:date="2017-08-01T10:53:00Z">
        <w:r w:rsidRPr="0005509C" w:rsidDel="00555075">
          <w:rPr>
            <w:rFonts w:cs="Times New Roman"/>
          </w:rPr>
          <w:delText>of each species were selected at each site</w:delText>
        </w:r>
      </w:del>
      <w:del w:id="258" w:author="Daniel Falster" w:date="2017-07-31T11:46:00Z">
        <w:r w:rsidRPr="0005509C" w:rsidDel="00E146FC">
          <w:rPr>
            <w:rFonts w:cs="Times New Roman"/>
          </w:rPr>
          <w:delText xml:space="preserve"> (and thus age)</w:delText>
        </w:r>
      </w:del>
      <w:del w:id="259" w:author="Daniel Falster" w:date="2017-08-01T10:53:00Z">
        <w:r w:rsidRPr="0005509C" w:rsidDel="00555075">
          <w:rPr>
            <w:rFonts w:cs="Times New Roman"/>
          </w:rPr>
          <w:delText xml:space="preserve">. </w:delText>
        </w:r>
      </w:del>
      <w:del w:id="260" w:author="Daniel Falster" w:date="2017-07-31T11:13:00Z">
        <w:r w:rsidRPr="0005509C" w:rsidDel="00122C11">
          <w:rPr>
            <w:rFonts w:cs="Times New Roman"/>
          </w:rPr>
          <w:delText xml:space="preserve">At the beginning of the study year, </w:delText>
        </w:r>
      </w:del>
      <w:del w:id="261" w:author="Daniel Falster" w:date="2017-08-01T10:53:00Z">
        <w:r w:rsidRPr="0005509C" w:rsidDel="00555075">
          <w:rPr>
            <w:rFonts w:cs="Times New Roman"/>
          </w:rPr>
          <w:delText xml:space="preserve">basal diameter was recorded approximately 10 mm above the base to avoid </w:delText>
        </w:r>
      </w:del>
      <w:del w:id="262" w:author="Daniel Falster" w:date="2017-07-31T11:12:00Z">
        <w:r w:rsidRPr="0005509C" w:rsidDel="00122C11">
          <w:rPr>
            <w:rFonts w:cs="Times New Roman"/>
          </w:rPr>
          <w:delText xml:space="preserve">the </w:delText>
        </w:r>
      </w:del>
      <w:del w:id="263" w:author="Daniel Falster" w:date="2017-08-01T10:53:00Z">
        <w:r w:rsidRPr="0005509C" w:rsidDel="00555075">
          <w:rPr>
            <w:rFonts w:cs="Times New Roman"/>
          </w:rPr>
          <w:delText>basal swelling</w:delText>
        </w:r>
      </w:del>
      <w:del w:id="264" w:author="Daniel Falster" w:date="2017-07-31T11:13:00Z">
        <w:r w:rsidRPr="0005509C" w:rsidDel="00122C11">
          <w:rPr>
            <w:rFonts w:cs="Times New Roman"/>
          </w:rPr>
          <w:delText xml:space="preserve">. At the end of the study year, diameter was remeasured at the same location. </w:delText>
        </w:r>
        <w:r w:rsidR="006A625C" w:rsidRPr="0005509C" w:rsidDel="00122C11">
          <w:rPr>
            <w:rFonts w:cs="Times New Roman"/>
          </w:rPr>
          <w:delText>Plant height was also measured at the beginning and end of the study year.</w:delText>
        </w:r>
      </w:del>
      <w:del w:id="265" w:author="Daniel Falster" w:date="2017-08-01T10:53:00Z">
        <w:r w:rsidR="006A625C" w:rsidRPr="0005509C" w:rsidDel="00555075">
          <w:rPr>
            <w:rFonts w:cs="Times New Roman"/>
          </w:rPr>
          <w:delText xml:space="preserve"> </w:delText>
        </w:r>
      </w:del>
      <w:del w:id="266" w:author="Daniel Falster" w:date="2017-07-31T11:13:00Z">
        <w:r w:rsidR="006A625C" w:rsidRPr="0005509C" w:rsidDel="00122C11">
          <w:rPr>
            <w:rFonts w:cs="Times New Roman"/>
          </w:rPr>
          <w:delText xml:space="preserve">On each plant, </w:delText>
        </w:r>
        <w:r w:rsidR="006A625C" w:rsidRPr="0005509C" w:rsidDel="009941FE">
          <w:rPr>
            <w:rFonts w:cs="Times New Roman"/>
          </w:rPr>
          <w:delText>a</w:delText>
        </w:r>
      </w:del>
      <w:del w:id="267" w:author="Daniel Falster" w:date="2017-08-01T10:53:00Z">
        <w:r w:rsidR="006A625C" w:rsidRPr="0005509C" w:rsidDel="00555075">
          <w:rPr>
            <w:rFonts w:cs="Times New Roman"/>
          </w:rPr>
          <w:delText xml:space="preserve"> robust shoot was designated as the leader and the number of leaves along the entire length of the leader was measured. For species with a regular pattern of small leaves, the length of stem covered with leaves was measured in lieu and a species-level “leaves per stem length” </w:delText>
        </w:r>
      </w:del>
      <w:del w:id="268" w:author="Daniel Falster" w:date="2017-07-31T11:46:00Z">
        <w:r w:rsidR="006A625C" w:rsidRPr="0005509C" w:rsidDel="00E146FC">
          <w:rPr>
            <w:rFonts w:cs="Times New Roman"/>
          </w:rPr>
          <w:delText xml:space="preserve">conversion factor </w:delText>
        </w:r>
      </w:del>
      <w:del w:id="269" w:author="Daniel Falster" w:date="2017-08-01T10:53:00Z">
        <w:r w:rsidR="006A625C" w:rsidRPr="0005509C" w:rsidDel="00555075">
          <w:rPr>
            <w:rFonts w:cs="Times New Roman"/>
          </w:rPr>
          <w:delText xml:space="preserve">was applied to convert stem length to a leaf count. At the end of the study, the number of leaves remaining along this same shoot length was reassessed to determine the number of the original leaves remaining. </w:delText>
        </w:r>
      </w:del>
      <w:del w:id="270" w:author="Daniel Falster" w:date="2017-07-31T11:47:00Z">
        <w:r w:rsidR="006A625C" w:rsidRPr="0005509C" w:rsidDel="00E146FC">
          <w:rPr>
            <w:rFonts w:cs="Times New Roman"/>
          </w:rPr>
          <w:delText>In addition, the length of new shoot extension and number of leaves along the new shoot extension were recorded.</w:delText>
        </w:r>
        <w:r w:rsidR="00BA4A87" w:rsidRPr="0005509C" w:rsidDel="00E146FC">
          <w:rPr>
            <w:rFonts w:cs="Times New Roman"/>
          </w:rPr>
          <w:delText xml:space="preserve"> </w:delText>
        </w:r>
      </w:del>
      <w:del w:id="271" w:author="Daniel Falster" w:date="2017-08-01T10:53:00Z">
        <w:r w:rsidR="006A625C" w:rsidRPr="0005509C" w:rsidDel="00555075">
          <w:rPr>
            <w:rFonts w:cs="Times New Roman"/>
          </w:rPr>
          <w:delText>At the end of the study p</w:delText>
        </w:r>
        <w:r w:rsidRPr="0005509C" w:rsidDel="00555075">
          <w:rPr>
            <w:rFonts w:cs="Times New Roman"/>
          </w:rPr>
          <w:delText xml:space="preserve">lants were </w:delText>
        </w:r>
      </w:del>
      <w:del w:id="272" w:author="Daniel Falster" w:date="2017-07-31T11:14:00Z">
        <w:r w:rsidRPr="0005509C" w:rsidDel="009941FE">
          <w:rPr>
            <w:rFonts w:cs="Times New Roman"/>
          </w:rPr>
          <w:delText xml:space="preserve">then </w:delText>
        </w:r>
      </w:del>
      <w:del w:id="273" w:author="Daniel Falster" w:date="2017-08-01T10:53:00Z">
        <w:r w:rsidRPr="0005509C" w:rsidDel="00555075">
          <w:rPr>
            <w:rFonts w:cs="Times New Roman"/>
          </w:rPr>
          <w:delText>harvested at ground level and oven dried at 60ºC for at least 1 week. Leaves and stems were separated and weighed.</w:delText>
        </w:r>
      </w:del>
    </w:p>
    <w:p w14:paraId="71CDBBFF" w14:textId="1208FC43" w:rsidR="00C402C2" w:rsidRPr="0005509C" w:rsidDel="00B441DD" w:rsidRDefault="00C402C2" w:rsidP="00C402C2">
      <w:pPr>
        <w:rPr>
          <w:del w:id="274" w:author="Daniel Falster" w:date="2017-07-27T11:20:00Z"/>
          <w:rFonts w:cs="Times New Roman"/>
        </w:rPr>
      </w:pPr>
      <w:del w:id="275" w:author="Daniel Falster" w:date="2017-08-01T10:53:00Z">
        <w:r w:rsidRPr="0005509C" w:rsidDel="00555075">
          <w:rPr>
            <w:rFonts w:cs="Times New Roman"/>
          </w:rPr>
          <w:delText xml:space="preserve">Flowering parts on all individuals were recorded during repeat </w:delText>
        </w:r>
      </w:del>
      <w:del w:id="276" w:author="Daniel Falster" w:date="2017-07-31T11:47:00Z">
        <w:r w:rsidRPr="0005509C" w:rsidDel="00E146FC">
          <w:rPr>
            <w:rFonts w:cs="Times New Roman"/>
          </w:rPr>
          <w:delText>censuses</w:delText>
        </w:r>
      </w:del>
      <w:del w:id="277" w:author="Daniel Falster" w:date="2017-08-01T10:53:00Z">
        <w:r w:rsidRPr="0005509C" w:rsidDel="00555075">
          <w:rPr>
            <w:rFonts w:cs="Times New Roman"/>
          </w:rPr>
          <w:delText xml:space="preserve">, every four weeks during cooler months and every three weeks during spring and summer. At each </w:delText>
        </w:r>
      </w:del>
      <w:del w:id="278" w:author="Daniel Falster" w:date="2017-07-31T11:47:00Z">
        <w:r w:rsidRPr="0005509C" w:rsidDel="00E146FC">
          <w:rPr>
            <w:rFonts w:cs="Times New Roman"/>
          </w:rPr>
          <w:delText>census</w:delText>
        </w:r>
      </w:del>
      <w:del w:id="279" w:author="Daniel Falster" w:date="2017-08-01T10:53:00Z">
        <w:r w:rsidRPr="0005509C" w:rsidDel="00555075">
          <w:rPr>
            <w:rFonts w:cs="Times New Roman"/>
          </w:rPr>
          <w:delText xml:space="preserve">, all flowering parts were counted, including buds (by size class), flowers, young fruit (by size class), and mature fruit. For some species the size of immature and mature fruit and cones was also measured, as the final size of the structures was quite variable. The exact flowering parts considered varied considerably by species due to their diverse floral structures. Flowcharts detailing what flower parts </w:delText>
        </w:r>
        <w:r w:rsidRPr="0005509C" w:rsidDel="00555075">
          <w:rPr>
            <w:rFonts w:cs="Times New Roman"/>
          </w:rPr>
          <w:lastRenderedPageBreak/>
          <w:delText xml:space="preserve">were included for each species are provided as </w:delText>
        </w:r>
      </w:del>
      <w:del w:id="280" w:author="Daniel Falster" w:date="2017-07-31T11:48:00Z">
        <w:r w:rsidRPr="0005509C" w:rsidDel="00A1683F">
          <w:rPr>
            <w:rFonts w:cs="Times New Roman"/>
          </w:rPr>
          <w:delText xml:space="preserve">an Online Appendix accompanying a previous publication </w:delText>
        </w:r>
      </w:del>
      <w:del w:id="281" w:author="Daniel Falster" w:date="2017-08-01T10:53:00Z">
        <w:r w:rsidRPr="0005509C" w:rsidDel="00555075">
          <w:rPr>
            <w:rFonts w:cs="Times New Roman"/>
          </w:rPr>
          <w:fldChar w:fldCharType="begin"/>
        </w:r>
        <w:r w:rsidRPr="0005509C" w:rsidDel="00555075">
          <w:rPr>
            <w:rFonts w:cs="Times New Roman"/>
          </w:rPr>
          <w:del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delInstrText>
        </w:r>
        <w:r w:rsidRPr="0005509C" w:rsidDel="00555075">
          <w:rPr>
            <w:rFonts w:cs="Times New Roman"/>
          </w:rPr>
          <w:fldChar w:fldCharType="separate"/>
        </w:r>
      </w:del>
      <w:del w:id="282" w:author="Daniel Falster" w:date="2017-07-31T11:48:00Z">
        <w:r w:rsidR="001349E9" w:rsidRPr="00CA2814" w:rsidDel="00A1683F">
          <w:rPr>
            <w:rFonts w:cs="Times New Roman"/>
            <w:szCs w:val="24"/>
          </w:rPr>
          <w:delText>(</w:delText>
        </w:r>
      </w:del>
      <w:del w:id="283" w:author="Daniel Falster" w:date="2017-08-01T10:53:00Z">
        <w:r w:rsidR="001349E9" w:rsidRPr="00CA2814" w:rsidDel="00555075">
          <w:rPr>
            <w:rFonts w:cs="Times New Roman"/>
            <w:szCs w:val="24"/>
          </w:rPr>
          <w:delText xml:space="preserve">Wenk </w:delText>
        </w:r>
        <w:r w:rsidR="001349E9" w:rsidRPr="00CA2814" w:rsidDel="00555075">
          <w:rPr>
            <w:rFonts w:cs="Times New Roman"/>
            <w:i/>
            <w:iCs/>
            <w:szCs w:val="24"/>
          </w:rPr>
          <w:delText>et al.</w:delText>
        </w:r>
        <w:r w:rsidR="001349E9" w:rsidRPr="00CA2814" w:rsidDel="00555075">
          <w:rPr>
            <w:rFonts w:cs="Times New Roman"/>
            <w:szCs w:val="24"/>
          </w:rPr>
          <w:delText xml:space="preserve"> 2017)</w:delText>
        </w:r>
        <w:r w:rsidRPr="0005509C" w:rsidDel="00555075">
          <w:rPr>
            <w:rFonts w:cs="Times New Roman"/>
          </w:rPr>
          <w:fldChar w:fldCharType="end"/>
        </w:r>
        <w:r w:rsidR="00A52F23" w:rsidRPr="0005509C" w:rsidDel="00555075">
          <w:rPr>
            <w:rFonts w:cs="Times New Roman"/>
          </w:rPr>
          <w:delText xml:space="preserve">. </w:delText>
        </w:r>
      </w:del>
      <w:moveFromRangeStart w:id="284" w:author="Daniel Falster" w:date="2017-07-31T12:01:00Z" w:name="move363121827"/>
      <w:moveFrom w:id="285" w:author="Daniel Falster" w:date="2017-07-31T12:01:00Z">
        <w:del w:id="286" w:author="Daniel Falster" w:date="2017-08-01T10:53:00Z">
          <w:r w:rsidR="00A52F23" w:rsidRPr="0005509C" w:rsidDel="00555075">
            <w:rPr>
              <w:rFonts w:cs="Times New Roman"/>
            </w:rPr>
            <w:delText xml:space="preserve">Total reproductive investment is the sum of investment in all the different flowering parts during the year, tabulated on a dry mass basis </w:delText>
          </w:r>
          <w:r w:rsidR="00A52F23" w:rsidRPr="0005509C" w:rsidDel="00555075">
            <w:rPr>
              <w:rFonts w:cs="Times New Roman"/>
            </w:rPr>
            <w:fldChar w:fldCharType="begin"/>
          </w:r>
          <w:r w:rsidR="00A52F23" w:rsidRPr="0005509C" w:rsidDel="00555075">
            <w:rPr>
              <w:rFonts w:cs="Times New Roman"/>
            </w:rPr>
            <w:del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delInstrText>
          </w:r>
          <w:r w:rsidR="00A52F23" w:rsidRPr="0005509C" w:rsidDel="00555075">
            <w:rPr>
              <w:rFonts w:cs="Times New Roman"/>
            </w:rPr>
            <w:fldChar w:fldCharType="separate"/>
          </w:r>
          <w:r w:rsidR="001349E9" w:rsidRPr="00CA2814" w:rsidDel="00555075">
            <w:rPr>
              <w:rFonts w:cs="Times New Roman"/>
              <w:szCs w:val="24"/>
            </w:rPr>
            <w:delText xml:space="preserve">(Wenk </w:delText>
          </w:r>
          <w:r w:rsidR="001349E9" w:rsidRPr="00CA2814" w:rsidDel="00555075">
            <w:rPr>
              <w:rFonts w:cs="Times New Roman"/>
              <w:i/>
              <w:iCs/>
              <w:szCs w:val="24"/>
            </w:rPr>
            <w:delText>et al.</w:delText>
          </w:r>
          <w:r w:rsidR="001349E9" w:rsidRPr="00CA2814" w:rsidDel="00555075">
            <w:rPr>
              <w:rFonts w:cs="Times New Roman"/>
              <w:szCs w:val="24"/>
            </w:rPr>
            <w:delText xml:space="preserve"> 2017)</w:delText>
          </w:r>
          <w:r w:rsidR="00A52F23" w:rsidRPr="0005509C" w:rsidDel="00555075">
            <w:rPr>
              <w:rFonts w:cs="Times New Roman"/>
            </w:rPr>
            <w:fldChar w:fldCharType="end"/>
          </w:r>
          <w:r w:rsidR="00A52F23" w:rsidRPr="0005509C" w:rsidDel="00555075">
            <w:rPr>
              <w:rFonts w:cs="Times New Roman"/>
            </w:rPr>
            <w:delText>.</w:delText>
          </w:r>
        </w:del>
      </w:moveFrom>
      <w:moveFromRangeEnd w:id="284"/>
    </w:p>
    <w:p w14:paraId="22D0B525" w14:textId="7DC25607" w:rsidR="00A52F23" w:rsidRPr="0005509C" w:rsidDel="00555075" w:rsidRDefault="00A52F23" w:rsidP="00C402C2">
      <w:pPr>
        <w:rPr>
          <w:del w:id="287" w:author="Daniel Falster" w:date="2017-08-01T10:53:00Z"/>
          <w:rFonts w:cs="Times New Roman"/>
        </w:rPr>
      </w:pPr>
    </w:p>
    <w:p w14:paraId="4230DB8C" w14:textId="236B3385" w:rsidR="006A625C" w:rsidRPr="00A1683F" w:rsidDel="00555075" w:rsidRDefault="006A625C" w:rsidP="00B441DD">
      <w:pPr>
        <w:pStyle w:val="Heading2"/>
        <w:rPr>
          <w:del w:id="288" w:author="Daniel Falster" w:date="2017-08-01T10:53:00Z"/>
          <w:rFonts w:cs="Times New Roman"/>
        </w:rPr>
      </w:pPr>
      <w:del w:id="289" w:author="Daniel Falster" w:date="2017-08-01T10:53:00Z">
        <w:r w:rsidRPr="00A1683F" w:rsidDel="00555075">
          <w:rPr>
            <w:rFonts w:cs="Times New Roman"/>
          </w:rPr>
          <w:delText>Calculations</w:delText>
        </w:r>
      </w:del>
    </w:p>
    <w:p w14:paraId="50AC7440" w14:textId="7C4782D3" w:rsidR="00A52F23" w:rsidRPr="0005509C" w:rsidDel="00A27B3F" w:rsidRDefault="005E25AD">
      <w:pPr>
        <w:rPr>
          <w:del w:id="290" w:author="Daniel Falster" w:date="2017-07-31T11:58:00Z"/>
          <w:rFonts w:cs="Times New Roman"/>
        </w:rPr>
      </w:pPr>
      <w:moveToRangeStart w:id="291" w:author="Daniel Falster" w:date="2017-07-31T12:01:00Z" w:name="move363121827"/>
      <w:moveTo w:id="292" w:author="Daniel Falster" w:date="2017-07-31T12:01:00Z">
        <w:del w:id="293" w:author="Daniel Falster" w:date="2017-08-01T10:53:00Z">
          <w:r w:rsidRPr="0005509C" w:rsidDel="00555075">
            <w:rPr>
              <w:rFonts w:cs="Times New Roman"/>
            </w:rPr>
            <w:delText xml:space="preserve">Total reproductive investment </w:delText>
          </w:r>
        </w:del>
        <w:del w:id="294" w:author="Daniel Falster" w:date="2017-07-31T12:01:00Z">
          <w:r w:rsidRPr="0005509C" w:rsidDel="005E25AD">
            <w:rPr>
              <w:rFonts w:cs="Times New Roman"/>
            </w:rPr>
            <w:delText>i</w:delText>
          </w:r>
        </w:del>
        <w:del w:id="295" w:author="Daniel Falster" w:date="2017-08-01T10:53:00Z">
          <w:r w:rsidRPr="0005509C" w:rsidDel="00555075">
            <w:rPr>
              <w:rFonts w:cs="Times New Roman"/>
            </w:rPr>
            <w:delText>s the sum of investment in all the different flowering parts during the year</w:delText>
          </w:r>
        </w:del>
        <w:del w:id="296" w:author="Daniel Falster" w:date="2017-07-31T12:02:00Z">
          <w:r w:rsidRPr="0005509C" w:rsidDel="005E25AD">
            <w:rPr>
              <w:rFonts w:cs="Times New Roman"/>
            </w:rPr>
            <w:delText xml:space="preserve">, </w:delText>
          </w:r>
        </w:del>
        <w:del w:id="297" w:author="Daniel Falster" w:date="2017-07-31T12:01:00Z">
          <w:r w:rsidRPr="0005509C" w:rsidDel="005E25AD">
            <w:rPr>
              <w:rFonts w:cs="Times New Roman"/>
            </w:rPr>
            <w:delText xml:space="preserve">tabulated </w:delText>
          </w:r>
        </w:del>
        <w:del w:id="298" w:author="Daniel Falster" w:date="2017-07-31T12:02:00Z">
          <w:r w:rsidRPr="0005509C" w:rsidDel="005E25AD">
            <w:rPr>
              <w:rFonts w:cs="Times New Roman"/>
            </w:rPr>
            <w:delText>on a dry mass basis</w:delText>
          </w:r>
        </w:del>
        <w:del w:id="299" w:author="Daniel Falster" w:date="2017-08-01T10:53:00Z">
          <w:r w:rsidRPr="0005509C" w:rsidDel="00555075">
            <w:rPr>
              <w:rFonts w:cs="Times New Roman"/>
            </w:rPr>
            <w:delText xml:space="preserve"> </w:delText>
          </w:r>
        </w:del>
        <w:del w:id="300" w:author="Daniel Falster" w:date="2017-07-31T12:06:00Z">
          <w:r w:rsidRPr="0005509C" w:rsidDel="005E25AD">
            <w:rPr>
              <w:rFonts w:cs="Times New Roman"/>
            </w:rPr>
            <w:fldChar w:fldCharType="begin"/>
          </w:r>
          <w:r w:rsidRPr="0005509C" w:rsidDel="005E25AD">
            <w:rPr>
              <w:rFonts w:cs="Times New Roman"/>
            </w:rPr>
            <w:del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delInstrText>
          </w:r>
          <w:r w:rsidRPr="0005509C" w:rsidDel="005E25AD">
            <w:rPr>
              <w:rFonts w:cs="Times New Roman"/>
            </w:rPr>
            <w:fldChar w:fldCharType="separate"/>
          </w:r>
          <w:r w:rsidRPr="00CA2814" w:rsidDel="005E25AD">
            <w:rPr>
              <w:rFonts w:cs="Times New Roman"/>
              <w:szCs w:val="24"/>
            </w:rPr>
            <w:delText xml:space="preserve">(Wenk </w:delText>
          </w:r>
          <w:r w:rsidRPr="00CA2814" w:rsidDel="005E25AD">
            <w:rPr>
              <w:rFonts w:cs="Times New Roman"/>
              <w:i/>
              <w:iCs/>
              <w:szCs w:val="24"/>
            </w:rPr>
            <w:delText>et al.</w:delText>
          </w:r>
          <w:r w:rsidRPr="00CA2814" w:rsidDel="005E25AD">
            <w:rPr>
              <w:rFonts w:cs="Times New Roman"/>
              <w:szCs w:val="24"/>
            </w:rPr>
            <w:delText xml:space="preserve"> 2017)</w:delText>
          </w:r>
          <w:r w:rsidRPr="0005509C" w:rsidDel="005E25AD">
            <w:rPr>
              <w:rFonts w:cs="Times New Roman"/>
            </w:rPr>
            <w:fldChar w:fldCharType="end"/>
          </w:r>
          <w:r w:rsidRPr="0005509C" w:rsidDel="005E25AD">
            <w:rPr>
              <w:rFonts w:cs="Times New Roman"/>
            </w:rPr>
            <w:delText>.</w:delText>
          </w:r>
        </w:del>
      </w:moveTo>
      <w:moveToRangeEnd w:id="291"/>
      <w:del w:id="301" w:author="Daniel Falster" w:date="2017-07-31T11:58:00Z">
        <w:r w:rsidR="00A52F23" w:rsidRPr="0005509C" w:rsidDel="00A27B3F">
          <w:rPr>
            <w:rFonts w:cs="Times New Roman"/>
            <w:highlight w:val="yellow"/>
          </w:rPr>
          <w:delText>Leaf growth is calculated</w:delText>
        </w:r>
      </w:del>
    </w:p>
    <w:p w14:paraId="625F9AE9" w14:textId="24150D2C" w:rsidR="00A52F23" w:rsidRPr="0005509C" w:rsidDel="005E25AD" w:rsidRDefault="00A52F23">
      <w:pPr>
        <w:rPr>
          <w:del w:id="302" w:author="Daniel Falster" w:date="2017-07-31T12:01:00Z"/>
          <w:rFonts w:cs="Times New Roman"/>
        </w:rPr>
      </w:pPr>
      <w:del w:id="303" w:author="Daniel Falster" w:date="2017-07-31T11:58:00Z">
        <w:r w:rsidRPr="0005509C" w:rsidDel="00A27B3F">
          <w:rPr>
            <w:rFonts w:cs="Times New Roman"/>
          </w:rPr>
          <w:delText>This represents value is the investment both in leaves to replace leaf loss and leaves to expand leaf area. Leaf turnover, calculated at an individual level, was required to separate the combined leaf growth metric into the two leaf growth components. S</w:delText>
        </w:r>
      </w:del>
      <w:del w:id="304" w:author="Daniel Falster" w:date="2017-08-01T10:53:00Z">
        <w:r w:rsidRPr="0005509C" w:rsidDel="00555075">
          <w:rPr>
            <w:rFonts w:cs="Times New Roman"/>
          </w:rPr>
          <w:delText xml:space="preserve">hoot </w:delText>
        </w:r>
      </w:del>
      <w:del w:id="305" w:author="Daniel Falster" w:date="2017-07-31T11:59:00Z">
        <w:r w:rsidRPr="0005509C" w:rsidDel="00A27B3F">
          <w:rPr>
            <w:rFonts w:cs="Times New Roman"/>
          </w:rPr>
          <w:delText>leaf loss i</w:delText>
        </w:r>
      </w:del>
      <w:del w:id="306" w:author="Daniel Falster" w:date="2017-08-01T10:53:00Z">
        <w:r w:rsidRPr="0005509C" w:rsidDel="00555075">
          <w:rPr>
            <w:rFonts w:cs="Times New Roman"/>
          </w:rPr>
          <w:delText xml:space="preserve">s calculated </w:delText>
        </w:r>
      </w:del>
      <w:del w:id="307" w:author="Daniel Falster" w:date="2017-07-31T11:59:00Z">
        <w:r w:rsidRPr="0005509C" w:rsidDel="00A27B3F">
          <w:rPr>
            <w:rFonts w:cs="Times New Roman"/>
          </w:rPr>
          <w:delText xml:space="preserve">as </w:delText>
        </w:r>
      </w:del>
      <w:del w:id="308" w:author="Daniel Falster" w:date="2017-08-01T10:53:00Z">
        <w:r w:rsidRPr="0005509C" w:rsidDel="00555075">
          <w:rPr>
            <w:rFonts w:cs="Times New Roman"/>
          </w:rPr>
          <w:delText xml:space="preserve">the </w:delText>
        </w:r>
      </w:del>
      <w:del w:id="309" w:author="Daniel Falster" w:date="2017-07-31T11:59:00Z">
        <w:r w:rsidRPr="0005509C" w:rsidDel="00A27B3F">
          <w:rPr>
            <w:rFonts w:cs="Times New Roman"/>
          </w:rPr>
          <w:delText xml:space="preserve">difference between leader shoot </w:delText>
        </w:r>
      </w:del>
      <w:del w:id="310" w:author="Daniel Falster" w:date="2017-08-01T10:53:00Z">
        <w:r w:rsidRPr="0005509C" w:rsidDel="00555075">
          <w:rPr>
            <w:rFonts w:cs="Times New Roman"/>
          </w:rPr>
          <w:delText xml:space="preserve">leaf count at the start </w:delText>
        </w:r>
      </w:del>
      <w:del w:id="311" w:author="Daniel Falster" w:date="2017-07-31T11:59:00Z">
        <w:r w:rsidRPr="0005509C" w:rsidDel="00A27B3F">
          <w:rPr>
            <w:rFonts w:cs="Times New Roman"/>
          </w:rPr>
          <w:delText>of the study year and the number of leaves remaining along the same shoot length at the conclusion of the study year</w:delText>
        </w:r>
      </w:del>
      <w:del w:id="312" w:author="Daniel Falster" w:date="2017-08-01T10:53:00Z">
        <w:r w:rsidRPr="0005509C" w:rsidDel="00555075">
          <w:rPr>
            <w:rFonts w:cs="Times New Roman"/>
          </w:rPr>
          <w:delText xml:space="preserve">. </w:delText>
        </w:r>
      </w:del>
      <w:del w:id="313" w:author="Daniel Falster" w:date="2017-07-31T12:00:00Z">
        <w:r w:rsidRPr="0005509C" w:rsidDel="00A27B3F">
          <w:rPr>
            <w:rFonts w:cs="Times New Roman"/>
          </w:rPr>
          <w:delText xml:space="preserve">Leaf loss / initial leaf count indicates the proportion of leaves lost along the shoot during the year. It is assumed </w:delText>
        </w:r>
      </w:del>
      <w:del w:id="314" w:author="Daniel Falster" w:date="2017-08-01T10:53:00Z">
        <w:r w:rsidRPr="0005509C" w:rsidDel="00555075">
          <w:rPr>
            <w:rFonts w:cs="Times New Roman"/>
          </w:rPr>
          <w:delText>this ratio applie</w:delText>
        </w:r>
      </w:del>
      <w:del w:id="315" w:author="Daniel Falster" w:date="2017-07-31T12:00:00Z">
        <w:r w:rsidRPr="0005509C" w:rsidDel="00A27B3F">
          <w:rPr>
            <w:rFonts w:cs="Times New Roman"/>
          </w:rPr>
          <w:delText>s</w:delText>
        </w:r>
      </w:del>
      <w:del w:id="316" w:author="Daniel Falster" w:date="2017-08-01T10:53:00Z">
        <w:r w:rsidRPr="0005509C" w:rsidDel="00555075">
          <w:rPr>
            <w:rFonts w:cs="Times New Roman"/>
          </w:rPr>
          <w:delText xml:space="preserve"> to the entire leaf canopy to determine the total yearly leaf loss. </w:delText>
        </w:r>
      </w:del>
      <w:del w:id="317" w:author="Daniel Falster" w:date="2017-07-31T12:00:00Z">
        <w:r w:rsidRPr="0005509C" w:rsidDel="00A27B3F">
          <w:rPr>
            <w:rFonts w:cs="Times New Roman"/>
          </w:rPr>
          <w:delText>If total leaf investment is greater than total leaf loss, leaf replacement investment is set as equal to leaf loss and leaf expansion is calculated as</w:delText>
        </w:r>
      </w:del>
      <w:del w:id="318" w:author="Daniel Falster" w:date="2017-07-31T12:01:00Z">
        <w:r w:rsidRPr="0005509C" w:rsidDel="005E25AD">
          <w:rPr>
            <w:rFonts w:cs="Times New Roman"/>
          </w:rPr>
          <w:delText>:</w:delText>
        </w:r>
      </w:del>
    </w:p>
    <w:p w14:paraId="57FB2AEF" w14:textId="3D9EF416" w:rsidR="00A52F23" w:rsidRPr="0005509C" w:rsidDel="00625911" w:rsidRDefault="00A52F23" w:rsidP="00625911">
      <w:pPr>
        <w:rPr>
          <w:del w:id="319" w:author="Daniel Falster" w:date="2017-07-31T12:12:00Z"/>
          <w:rFonts w:cs="Times New Roman"/>
        </w:rPr>
      </w:pPr>
      <w:del w:id="320" w:author="Daniel Falster" w:date="2017-07-31T12:01:00Z">
        <w:r w:rsidRPr="0005509C" w:rsidDel="005E25AD">
          <w:rPr>
            <w:rFonts w:cs="Times New Roman"/>
          </w:rPr>
          <w:delText xml:space="preserve">Leaf expansion </w:delText>
        </w:r>
      </w:del>
      <w:del w:id="321" w:author="Daniel Falster" w:date="2017-07-31T12:00:00Z">
        <w:r w:rsidRPr="0005509C" w:rsidDel="00A27B3F">
          <w:rPr>
            <w:rFonts w:cs="Times New Roman"/>
          </w:rPr>
          <w:delText xml:space="preserve">investment </w:delText>
        </w:r>
      </w:del>
      <w:del w:id="322" w:author="Daniel Falster" w:date="2017-07-31T12:01:00Z">
        <w:r w:rsidRPr="0005509C" w:rsidDel="005E25AD">
          <w:rPr>
            <w:rFonts w:cs="Times New Roman"/>
          </w:rPr>
          <w:delText>= T</w:delText>
        </w:r>
      </w:del>
      <w:del w:id="323" w:author="Daniel Falster" w:date="2017-08-01T10:53:00Z">
        <w:r w:rsidRPr="0005509C" w:rsidDel="00555075">
          <w:rPr>
            <w:rFonts w:cs="Times New Roman"/>
          </w:rPr>
          <w:delText xml:space="preserve">otal leaf </w:delText>
        </w:r>
      </w:del>
      <w:del w:id="324" w:author="Daniel Falster" w:date="2017-07-31T12:00:00Z">
        <w:r w:rsidRPr="0005509C" w:rsidDel="00A27B3F">
          <w:rPr>
            <w:rFonts w:cs="Times New Roman"/>
          </w:rPr>
          <w:delText xml:space="preserve">investment </w:delText>
        </w:r>
      </w:del>
      <w:del w:id="325" w:author="Daniel Falster" w:date="2017-07-31T12:01:00Z">
        <w:r w:rsidRPr="0005509C" w:rsidDel="005E25AD">
          <w:rPr>
            <w:rFonts w:cs="Times New Roman"/>
          </w:rPr>
          <w:delText>– L</w:delText>
        </w:r>
      </w:del>
      <w:del w:id="326" w:author="Daniel Falster" w:date="2017-08-01T10:53:00Z">
        <w:r w:rsidRPr="0005509C" w:rsidDel="00555075">
          <w:rPr>
            <w:rFonts w:cs="Times New Roman"/>
          </w:rPr>
          <w:delText>eaf replacement</w:delText>
        </w:r>
      </w:del>
      <w:del w:id="327" w:author="Daniel Falster" w:date="2017-07-31T12:01:00Z">
        <w:r w:rsidRPr="0005509C" w:rsidDel="00A27B3F">
          <w:rPr>
            <w:rFonts w:cs="Times New Roman"/>
          </w:rPr>
          <w:delText xml:space="preserve"> investment</w:delText>
        </w:r>
      </w:del>
    </w:p>
    <w:p w14:paraId="27B769B8" w14:textId="27AA9485" w:rsidR="00A52F23" w:rsidRPr="0005509C" w:rsidDel="00625911" w:rsidRDefault="00A52F23" w:rsidP="00A52F23">
      <w:pPr>
        <w:rPr>
          <w:del w:id="328" w:author="Daniel Falster" w:date="2017-07-31T12:12:00Z"/>
          <w:rFonts w:cs="Times New Roman"/>
        </w:rPr>
      </w:pPr>
      <w:del w:id="329" w:author="Daniel Falster" w:date="2017-07-31T12:12:00Z">
        <w:r w:rsidRPr="0005509C" w:rsidDel="00625911">
          <w:rPr>
            <w:rFonts w:cs="Times New Roman"/>
          </w:rPr>
          <w:delText>If total leaf investment is less than total leaf loss, leaf replacement investment is set as equal to total leaf investment, leaf expansion investment equals zero, and the leaf budget deficit is calculated as:</w:delText>
        </w:r>
      </w:del>
    </w:p>
    <w:p w14:paraId="3A78715C" w14:textId="56107141" w:rsidR="00A52F23" w:rsidRPr="0005509C" w:rsidDel="00625911" w:rsidRDefault="00A52F23" w:rsidP="00A52F23">
      <w:pPr>
        <w:jc w:val="center"/>
        <w:rPr>
          <w:del w:id="330" w:author="Daniel Falster" w:date="2017-07-31T12:12:00Z"/>
          <w:rFonts w:cs="Times New Roman"/>
        </w:rPr>
      </w:pPr>
      <w:del w:id="331" w:author="Daniel Falster" w:date="2017-07-31T12:12:00Z">
        <w:r w:rsidRPr="0005509C" w:rsidDel="00625911">
          <w:rPr>
            <w:rFonts w:cs="Times New Roman"/>
          </w:rPr>
          <w:delText>Leaf budget deficit = Leaf loss – Leaf replacement investment</w:delText>
        </w:r>
      </w:del>
    </w:p>
    <w:p w14:paraId="5CD572CD" w14:textId="36F2BF97" w:rsidR="00A52F23" w:rsidRPr="0005509C" w:rsidDel="00625911" w:rsidRDefault="00A52F23" w:rsidP="00C402C2">
      <w:pPr>
        <w:rPr>
          <w:del w:id="332" w:author="Daniel Falster" w:date="2017-07-31T12:12:00Z"/>
          <w:rFonts w:cs="Times New Roman"/>
        </w:rPr>
      </w:pPr>
      <w:del w:id="333" w:author="Daniel Falster" w:date="2017-07-31T12:12:00Z">
        <w:r w:rsidRPr="0005509C" w:rsidDel="00625911">
          <w:rPr>
            <w:rFonts w:cs="Times New Roman"/>
            <w:highlight w:val="yellow"/>
          </w:rPr>
          <w:delText>Stem growth is calculated</w:delText>
        </w:r>
        <w:r w:rsidR="006A625C" w:rsidRPr="0005509C" w:rsidDel="00625911">
          <w:rPr>
            <w:rFonts w:cs="Times New Roman"/>
            <w:highlight w:val="yellow"/>
          </w:rPr>
          <w:delText>…</w:delText>
        </w:r>
      </w:del>
    </w:p>
    <w:p w14:paraId="7BFCB0D4" w14:textId="19ACCDE3" w:rsidR="00A52F23" w:rsidRPr="0005509C" w:rsidDel="00625911" w:rsidRDefault="00A52F23" w:rsidP="00C402C2">
      <w:pPr>
        <w:rPr>
          <w:del w:id="334" w:author="Daniel Falster" w:date="2017-07-31T12:12:00Z"/>
          <w:rFonts w:cs="Times New Roman"/>
        </w:rPr>
      </w:pPr>
    </w:p>
    <w:p w14:paraId="2166DE8F" w14:textId="1768016E" w:rsidR="00FA533B" w:rsidRPr="0005509C" w:rsidDel="00625911" w:rsidRDefault="006A625C">
      <w:pPr>
        <w:rPr>
          <w:del w:id="335" w:author="Daniel Falster" w:date="2017-07-31T12:13:00Z"/>
          <w:rFonts w:cs="Times New Roman"/>
        </w:rPr>
      </w:pPr>
      <w:del w:id="336" w:author="Daniel Falster" w:date="2017-07-31T12:12:00Z">
        <w:r w:rsidRPr="0005509C" w:rsidDel="00625911">
          <w:rPr>
            <w:rFonts w:cs="Times New Roman"/>
          </w:rPr>
          <w:delText>In this manuscript, r</w:delText>
        </w:r>
      </w:del>
      <w:del w:id="337" w:author="Daniel Falster" w:date="2017-08-01T10:53:00Z">
        <w:r w:rsidRPr="0005509C" w:rsidDel="00555075">
          <w:rPr>
            <w:rFonts w:cs="Times New Roman"/>
          </w:rPr>
          <w:delText xml:space="preserve">eproductive allocation </w:delText>
        </w:r>
      </w:del>
      <w:del w:id="338" w:author="Daniel Falster" w:date="2017-07-31T12:13:00Z">
        <w:r w:rsidRPr="0005509C" w:rsidDel="00625911">
          <w:rPr>
            <w:rFonts w:cs="Times New Roman"/>
          </w:rPr>
          <w:delText>is calculated as:</w:delText>
        </w:r>
      </w:del>
    </w:p>
    <w:p w14:paraId="0F5E0A59" w14:textId="11F8A9EC" w:rsidR="006A625C" w:rsidRPr="0005509C" w:rsidDel="00625911" w:rsidRDefault="006A625C">
      <w:pPr>
        <w:rPr>
          <w:del w:id="339" w:author="Daniel Falster" w:date="2017-07-31T12:13:00Z"/>
          <w:rFonts w:cs="Times New Roman"/>
        </w:rPr>
        <w:pPrChange w:id="340" w:author="Daniel Falster" w:date="2017-07-31T12:13:00Z">
          <w:pPr>
            <w:jc w:val="center"/>
          </w:pPr>
        </w:pPrChange>
      </w:pPr>
      <w:del w:id="341" w:author="Daniel Falster" w:date="2017-07-31T12:13:00Z">
        <w:r w:rsidRPr="0005509C" w:rsidDel="00625911">
          <w:rPr>
            <w:rFonts w:cs="Times New Roman"/>
          </w:rPr>
          <w:delText>Reproductive investment / Surplus energy</w:delText>
        </w:r>
      </w:del>
    </w:p>
    <w:p w14:paraId="12CAB28D" w14:textId="0B9B710B" w:rsidR="006A625C" w:rsidRPr="0005509C" w:rsidDel="00625911" w:rsidRDefault="006A625C">
      <w:pPr>
        <w:rPr>
          <w:del w:id="342" w:author="Daniel Falster" w:date="2017-07-31T12:13:00Z"/>
          <w:rFonts w:cs="Times New Roman"/>
        </w:rPr>
      </w:pPr>
      <w:del w:id="343" w:author="Daniel Falster" w:date="2017-07-31T12:13:00Z">
        <w:r w:rsidRPr="0005509C" w:rsidDel="00625911">
          <w:rPr>
            <w:rFonts w:cs="Times New Roman"/>
          </w:rPr>
          <w:delText xml:space="preserve">Where, </w:delText>
        </w:r>
      </w:del>
    </w:p>
    <w:p w14:paraId="48A04D7E" w14:textId="4F31D93C" w:rsidR="00625911" w:rsidRPr="00625911" w:rsidDel="00625911" w:rsidRDefault="006A625C">
      <w:pPr>
        <w:rPr>
          <w:del w:id="344" w:author="Daniel Falster" w:date="2017-07-31T12:14:00Z"/>
          <w:rFonts w:cs="Times New Roman"/>
        </w:rPr>
        <w:pPrChange w:id="345" w:author="Daniel Falster" w:date="2017-07-31T12:14:00Z">
          <w:pPr>
            <w:jc w:val="center"/>
          </w:pPr>
        </w:pPrChange>
      </w:pPr>
      <w:del w:id="346" w:author="Daniel Falster" w:date="2017-07-31T12:13:00Z">
        <w:r w:rsidRPr="0005509C" w:rsidDel="00625911">
          <w:rPr>
            <w:rFonts w:cs="Times New Roman"/>
          </w:rPr>
          <w:delText xml:space="preserve">Surplus energy = </w:delText>
        </w:r>
      </w:del>
      <w:del w:id="347" w:author="Daniel Falster" w:date="2017-08-01T10:41:00Z">
        <w:r w:rsidRPr="0005509C" w:rsidDel="006A1BCD">
          <w:rPr>
            <w:rFonts w:cs="Times New Roman"/>
          </w:rPr>
          <w:delText>R</w:delText>
        </w:r>
      </w:del>
      <w:del w:id="348" w:author="Daniel Falster" w:date="2017-08-01T10:53:00Z">
        <w:r w:rsidRPr="0005509C" w:rsidDel="00555075">
          <w:rPr>
            <w:rFonts w:cs="Times New Roman"/>
          </w:rPr>
          <w:delText xml:space="preserve">eproductive </w:delText>
        </w:r>
      </w:del>
      <w:del w:id="349" w:author="Daniel Falster" w:date="2017-07-31T12:13:00Z">
        <w:r w:rsidRPr="0005509C" w:rsidDel="00625911">
          <w:rPr>
            <w:rFonts w:cs="Times New Roman"/>
          </w:rPr>
          <w:delText>investment +</w:delText>
        </w:r>
      </w:del>
      <w:del w:id="350" w:author="Daniel Falster" w:date="2017-08-01T10:53:00Z">
        <w:r w:rsidRPr="0005509C" w:rsidDel="00555075">
          <w:rPr>
            <w:rFonts w:cs="Times New Roman"/>
          </w:rPr>
          <w:delText xml:space="preserve"> </w:delText>
        </w:r>
      </w:del>
      <w:del w:id="351" w:author="Daniel Falster" w:date="2017-08-01T10:41:00Z">
        <w:r w:rsidRPr="0005509C" w:rsidDel="006A1BCD">
          <w:rPr>
            <w:rFonts w:cs="Times New Roman"/>
          </w:rPr>
          <w:delText>L</w:delText>
        </w:r>
      </w:del>
      <w:del w:id="352" w:author="Daniel Falster" w:date="2017-08-01T10:53:00Z">
        <w:r w:rsidRPr="0005509C" w:rsidDel="00555075">
          <w:rPr>
            <w:rFonts w:cs="Times New Roman"/>
          </w:rPr>
          <w:delText xml:space="preserve">eaf expansion </w:delText>
        </w:r>
      </w:del>
      <w:del w:id="353" w:author="Daniel Falster" w:date="2017-07-31T12:13:00Z">
        <w:r w:rsidRPr="0005509C" w:rsidDel="00625911">
          <w:rPr>
            <w:rFonts w:cs="Times New Roman"/>
          </w:rPr>
          <w:delText>investment</w:delText>
        </w:r>
      </w:del>
    </w:p>
    <w:p w14:paraId="5788F5F2" w14:textId="3821E983" w:rsidR="00FA533B" w:rsidRPr="0005509C" w:rsidDel="00625911" w:rsidRDefault="00FA533B" w:rsidP="009570BA">
      <w:pPr>
        <w:rPr>
          <w:del w:id="354" w:author="Daniel Falster" w:date="2017-07-31T12:14:00Z"/>
        </w:rPr>
      </w:pPr>
      <w:del w:id="355" w:author="Daniel Falster" w:date="2017-07-31T12:14:00Z">
        <w:r w:rsidRPr="0005509C" w:rsidDel="00625911">
          <w:delText xml:space="preserve">including stem weight would cause RA to decrease dramatically for most species, because actual stem diameters and weights must continue to increase each year that any shoot growth occurs, even though the volume of functional wood (sapwood) may be stable or declining. </w:delText>
        </w:r>
      </w:del>
    </w:p>
    <w:p w14:paraId="38F94BC5" w14:textId="08081FFC" w:rsidR="00C402C2" w:rsidRPr="0005509C" w:rsidDel="00625911" w:rsidRDefault="00C402C2" w:rsidP="009570BA">
      <w:pPr>
        <w:rPr>
          <w:del w:id="356" w:author="Daniel Falster" w:date="2017-07-31T12:14:00Z"/>
          <w:i/>
        </w:rPr>
      </w:pPr>
      <w:del w:id="357" w:author="Daniel Falster" w:date="2017-07-31T12:14:00Z">
        <w:r w:rsidRPr="0005509C" w:rsidDel="00625911">
          <w:rPr>
            <w:i/>
          </w:rPr>
          <w:delText>why not stems? Hard. This is first cut. If assume pipep model, will reduce RA, but only for values &lt; 1</w:delText>
        </w:r>
      </w:del>
    </w:p>
    <w:p w14:paraId="691DD821" w14:textId="3ABFAE69" w:rsidR="00C402C2" w:rsidRPr="0005509C" w:rsidDel="00625911" w:rsidRDefault="00C402C2">
      <w:pPr>
        <w:rPr>
          <w:del w:id="358" w:author="Daniel Falster" w:date="2017-07-31T12:14:00Z"/>
        </w:rPr>
        <w:pPrChange w:id="359" w:author="Daniel Falster" w:date="2017-07-31T12:14:00Z">
          <w:pPr>
            <w:pStyle w:val="ListParagraph"/>
            <w:ind w:left="1440"/>
          </w:pPr>
        </w:pPrChange>
      </w:pPr>
    </w:p>
    <w:p w14:paraId="3C503084" w14:textId="60FDFE49" w:rsidR="00FA533B" w:rsidRPr="0005509C" w:rsidDel="00625911" w:rsidRDefault="00FA533B" w:rsidP="009570BA">
      <w:pPr>
        <w:rPr>
          <w:del w:id="360" w:author="Daniel Falster" w:date="2017-07-31T12:14:00Z"/>
        </w:rPr>
      </w:pPr>
      <w:del w:id="361" w:author="Daniel Falster" w:date="2017-07-31T12:14:00Z">
        <w:r w:rsidRPr="0005509C" w:rsidDel="00625911">
          <w:delTex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delText>
        </w:r>
      </w:del>
    </w:p>
    <w:p w14:paraId="0F5C7F7D" w14:textId="2DA11210" w:rsidR="00A52F23" w:rsidRPr="0005509C" w:rsidDel="00625911" w:rsidRDefault="00A52F23" w:rsidP="009570BA">
      <w:pPr>
        <w:rPr>
          <w:del w:id="362" w:author="Daniel Falster" w:date="2017-07-31T12:14:00Z"/>
          <w:i/>
        </w:rPr>
      </w:pPr>
      <w:del w:id="363" w:author="Daniel Falster" w:date="2017-07-31T12:14:00Z">
        <w:r w:rsidRPr="0005509C" w:rsidDel="00625911">
          <w:rPr>
            <w:i/>
          </w:rPr>
          <w:delText xml:space="preserve">Define surplus energy as leaf expansion + reproduction. </w:delText>
        </w:r>
      </w:del>
    </w:p>
    <w:p w14:paraId="7006D277" w14:textId="5116E9D7" w:rsidR="006A625C" w:rsidRPr="0005509C" w:rsidDel="00625911" w:rsidRDefault="006A625C">
      <w:pPr>
        <w:rPr>
          <w:del w:id="364" w:author="Daniel Falster" w:date="2017-07-31T12:14:00Z"/>
        </w:rPr>
      </w:pPr>
    </w:p>
    <w:p w14:paraId="055301F9" w14:textId="1BBF89D8" w:rsidR="006A625C" w:rsidRPr="0005509C" w:rsidDel="00555075" w:rsidRDefault="006A625C" w:rsidP="009570BA">
      <w:pPr>
        <w:rPr>
          <w:del w:id="365" w:author="Daniel Falster" w:date="2017-08-01T10:53:00Z"/>
        </w:rPr>
      </w:pPr>
      <w:del w:id="366" w:author="Daniel Falster" w:date="2017-08-01T10:53:00Z">
        <w:r w:rsidRPr="0005509C" w:rsidDel="00555075">
          <w:delText xml:space="preserve">Leaf weight was converted to leaf area </w:delText>
        </w:r>
      </w:del>
      <w:del w:id="367" w:author="Daniel Falster" w:date="2017-07-31T12:15:00Z">
        <w:r w:rsidRPr="0005509C" w:rsidDel="00625911">
          <w:delText>by applying</w:delText>
        </w:r>
      </w:del>
      <w:del w:id="368" w:author="Daniel Falster" w:date="2017-08-01T10:53:00Z">
        <w:r w:rsidRPr="0005509C" w:rsidDel="00555075">
          <w:delText xml:space="preserve"> a species</w:delText>
        </w:r>
      </w:del>
      <w:del w:id="369" w:author="Daniel Falster" w:date="2017-07-31T12:14:00Z">
        <w:r w:rsidRPr="0005509C" w:rsidDel="00625911">
          <w:delText xml:space="preserve"> mean </w:delText>
        </w:r>
      </w:del>
      <w:del w:id="370" w:author="Daniel Falster" w:date="2017-08-01T10:53:00Z">
        <w:r w:rsidRPr="0005509C" w:rsidDel="00555075">
          <w:delText>leaf mass per area</w:delText>
        </w:r>
      </w:del>
      <w:del w:id="371" w:author="Daniel Falster" w:date="2017-07-31T12:15:00Z">
        <w:r w:rsidRPr="0005509C" w:rsidDel="00625911">
          <w:delText xml:space="preserve">. For each species, leaf mass per area was calculated on </w:delText>
        </w:r>
      </w:del>
      <w:del w:id="372" w:author="Daniel Falster" w:date="2017-08-01T10:53:00Z">
        <w:r w:rsidRPr="0005509C" w:rsidDel="00555075">
          <w:delText xml:space="preserve">leaves collected at three shoot ages from each of </w:delText>
        </w:r>
      </w:del>
      <w:del w:id="373" w:author="Daniel Falster" w:date="2017-08-01T10:41:00Z">
        <w:r w:rsidRPr="0005509C" w:rsidDel="006A1BCD">
          <w:delText xml:space="preserve">### </w:delText>
        </w:r>
      </w:del>
      <w:del w:id="374" w:author="Daniel Falster" w:date="2017-08-01T10:53:00Z">
        <w:r w:rsidRPr="0005509C" w:rsidDel="00555075">
          <w:delText>individuals. Leaves were scanned to determine leaf area and then over dried at 60ºC for 48 hours to determine dry leaf mass.</w:delText>
        </w:r>
      </w:del>
    </w:p>
    <w:p w14:paraId="3D2D95AE" w14:textId="48C9B104" w:rsidR="00BA4A87" w:rsidRPr="0005509C" w:rsidDel="00625911" w:rsidRDefault="00BA4A87" w:rsidP="00BA4A87">
      <w:pPr>
        <w:pStyle w:val="ListParagraph"/>
        <w:numPr>
          <w:ilvl w:val="0"/>
          <w:numId w:val="9"/>
        </w:numPr>
        <w:rPr>
          <w:del w:id="375" w:author="Daniel Falster" w:date="2017-07-31T12:13:00Z"/>
          <w:rFonts w:cs="Times New Roman"/>
        </w:rPr>
      </w:pPr>
      <w:del w:id="376" w:author="Daniel Falster" w:date="2017-07-31T12:13:00Z">
        <w:r w:rsidRPr="0005509C" w:rsidDel="00625911">
          <w:rPr>
            <w:rFonts w:cs="Times New Roman"/>
          </w:rPr>
          <w:delText xml:space="preserve">Maximum height is the height of the tallest individual included in the study. </w:delText>
        </w:r>
      </w:del>
    </w:p>
    <w:p w14:paraId="5E864673" w14:textId="10A66C09" w:rsidR="00B441DD" w:rsidRPr="00B441DD" w:rsidDel="00625911" w:rsidRDefault="00BA4A87" w:rsidP="00CA2814">
      <w:pPr>
        <w:pStyle w:val="Heading2"/>
        <w:rPr>
          <w:del w:id="377" w:author="Daniel Falster" w:date="2017-07-31T12:14:00Z"/>
        </w:rPr>
      </w:pPr>
      <w:del w:id="378" w:author="Daniel Falster" w:date="2017-07-31T12:13:00Z">
        <w:r w:rsidRPr="0005509C" w:rsidDel="00625911">
          <w:rPr>
            <w:rFonts w:cs="Times New Roman"/>
          </w:rPr>
          <w:delText>Longivity and age at maturity are also determined based on the study sites.</w:delText>
        </w:r>
      </w:del>
    </w:p>
    <w:p w14:paraId="022B81D7" w14:textId="181B9FDC" w:rsidR="00FA533B" w:rsidRPr="00CA2814" w:rsidDel="00555075" w:rsidRDefault="00FA533B" w:rsidP="00B441DD">
      <w:pPr>
        <w:pStyle w:val="Heading1"/>
        <w:rPr>
          <w:ins w:id="379" w:author="Dr Elizabeth Wenk " w:date="2017-06-07T13:37:00Z"/>
          <w:del w:id="380" w:author="Daniel Falster" w:date="2017-08-01T10:53:00Z"/>
          <w:rFonts w:cs="Times New Roman"/>
        </w:rPr>
      </w:pPr>
      <w:del w:id="381" w:author="Daniel Falster" w:date="2017-08-01T10:53:00Z">
        <w:r w:rsidRPr="00CA2814" w:rsidDel="00555075">
          <w:rPr>
            <w:rFonts w:cs="Times New Roman"/>
          </w:rPr>
          <w:delText>Results</w:delText>
        </w:r>
      </w:del>
    </w:p>
    <w:p w14:paraId="6C38C20F" w14:textId="2231D166" w:rsidR="004B1131" w:rsidRPr="00B441DD" w:rsidDel="00D77E31" w:rsidRDefault="004B1131">
      <w:pPr>
        <w:rPr>
          <w:del w:id="382" w:author="Daniel Falster" w:date="2017-07-31T13:08:00Z"/>
          <w:rFonts w:cs="Times New Roman"/>
        </w:rPr>
      </w:pPr>
      <w:ins w:id="383" w:author="Dr Elizabeth Wenk " w:date="2017-06-07T13:37:00Z">
        <w:del w:id="384" w:author="Daniel Falster" w:date="2017-07-31T13:08:00Z">
          <w:r w:rsidRPr="00B441DD" w:rsidDel="00D77E31">
            <w:rPr>
              <w:rFonts w:cs="Times New Roman"/>
            </w:rPr>
            <w:delText>###intro sentences###</w:delText>
          </w:r>
        </w:del>
      </w:ins>
    </w:p>
    <w:p w14:paraId="529146CE" w14:textId="378C6FDD" w:rsidR="00A93CB6" w:rsidRPr="00931833" w:rsidDel="00D77E31" w:rsidRDefault="00A93CB6">
      <w:pPr>
        <w:rPr>
          <w:del w:id="385" w:author="Daniel Falster" w:date="2017-07-31T13:08:00Z"/>
          <w:rFonts w:cs="Times New Roman"/>
        </w:rPr>
      </w:pPr>
      <w:del w:id="386" w:author="Daniel Falster" w:date="2017-07-31T13:08:00Z">
        <w:r w:rsidRPr="00B441DD" w:rsidDel="00D77E31">
          <w:rPr>
            <w:rFonts w:cs="Times New Roman"/>
          </w:rPr>
          <w:delText xml:space="preserve">Although all study species broadly follow the same lifetime developmental pathway of investing first in height and leaf growth and later in reproduction, the magnitude and timing of their investment in different tissues types is diverse. </w:delText>
        </w:r>
      </w:del>
    </w:p>
    <w:p w14:paraId="10E4E174" w14:textId="6A78FC58" w:rsidR="00FB45DB" w:rsidDel="00C83B2B" w:rsidRDefault="00BC4584">
      <w:pPr>
        <w:rPr>
          <w:del w:id="387" w:author="Daniel Falster" w:date="2017-07-31T13:18:00Z"/>
          <w:rFonts w:cs="Times New Roman"/>
        </w:rPr>
        <w:pPrChange w:id="388" w:author="Daniel Falster" w:date="2017-07-31T13:18:00Z">
          <w:pPr>
            <w:ind w:firstLine="360"/>
          </w:pPr>
        </w:pPrChange>
      </w:pPr>
      <w:del w:id="389" w:author="Daniel Falster" w:date="2017-07-31T13:08:00Z">
        <w:r w:rsidRPr="00931833" w:rsidDel="00D77E31">
          <w:rPr>
            <w:rFonts w:cs="Times New Roman"/>
          </w:rPr>
          <w:delText>T</w:delText>
        </w:r>
      </w:del>
      <w:del w:id="390" w:author="Daniel Falster" w:date="2017-08-01T10:53:00Z">
        <w:r w:rsidRPr="00931833" w:rsidDel="00555075">
          <w:rPr>
            <w:rFonts w:cs="Times New Roman"/>
          </w:rPr>
          <w:delText xml:space="preserve">he </w:delText>
        </w:r>
      </w:del>
      <w:del w:id="391" w:author="Daniel Falster" w:date="2017-07-31T13:08:00Z">
        <w:r w:rsidRPr="00931833" w:rsidDel="00D77E31">
          <w:rPr>
            <w:rFonts w:cs="Times New Roman"/>
          </w:rPr>
          <w:delText xml:space="preserve">apparent </w:delText>
        </w:r>
      </w:del>
      <w:del w:id="392" w:author="Daniel Falster" w:date="2017-08-01T10:53:00Z">
        <w:r w:rsidRPr="00931833" w:rsidDel="00555075">
          <w:rPr>
            <w:rFonts w:cs="Times New Roman"/>
          </w:rPr>
          <w:delText xml:space="preserve">shape of RA schedules </w:delText>
        </w:r>
      </w:del>
      <w:del w:id="393" w:author="Daniel Falster" w:date="2017-07-31T13:08:00Z">
        <w:r w:rsidRPr="00931833" w:rsidDel="00D77E31">
          <w:rPr>
            <w:rFonts w:cs="Times New Roman"/>
          </w:rPr>
          <w:delText xml:space="preserve">is </w:delText>
        </w:r>
      </w:del>
      <w:del w:id="394" w:author="Daniel Falster" w:date="2017-08-01T10:53:00Z">
        <w:r w:rsidRPr="00931833" w:rsidDel="00555075">
          <w:rPr>
            <w:rFonts w:cs="Times New Roman"/>
          </w:rPr>
          <w:delText xml:space="preserve">enormously </w:delText>
        </w:r>
      </w:del>
      <w:del w:id="395" w:author="Daniel Falster" w:date="2017-07-31T13:08:00Z">
        <w:r w:rsidRPr="00931833" w:rsidDel="00D77E31">
          <w:rPr>
            <w:rFonts w:cs="Times New Roman"/>
          </w:rPr>
          <w:delText xml:space="preserve">affected by </w:delText>
        </w:r>
      </w:del>
      <w:del w:id="396" w:author="Daniel Falster" w:date="2017-08-01T10:53:00Z">
        <w:r w:rsidRPr="00931833" w:rsidDel="00555075">
          <w:rPr>
            <w:rFonts w:cs="Times New Roman"/>
          </w:rPr>
          <w:delText xml:space="preserve">which </w:delText>
        </w:r>
      </w:del>
      <w:del w:id="397" w:author="Daniel Falster" w:date="2017-08-01T10:45:00Z">
        <w:r w:rsidRPr="00931833" w:rsidDel="00092380">
          <w:rPr>
            <w:rFonts w:cs="Times New Roman"/>
          </w:rPr>
          <w:delText>energy</w:delText>
        </w:r>
      </w:del>
      <w:del w:id="398" w:author="Daniel Falster" w:date="2017-08-01T10:53:00Z">
        <w:r w:rsidRPr="00931833" w:rsidDel="00555075">
          <w:rPr>
            <w:rFonts w:cs="Times New Roman"/>
          </w:rPr>
          <w:delText xml:space="preserve"> pools </w:delText>
        </w:r>
      </w:del>
      <w:del w:id="399" w:author="Daniel Falster" w:date="2017-07-31T13:08:00Z">
        <w:r w:rsidRPr="00931833" w:rsidDel="00D77E31">
          <w:rPr>
            <w:rFonts w:cs="Times New Roman"/>
          </w:rPr>
          <w:delText xml:space="preserve">are </w:delText>
        </w:r>
      </w:del>
      <w:del w:id="400" w:author="Daniel Falster" w:date="2017-07-31T13:09:00Z">
        <w:r w:rsidRPr="00931833" w:rsidDel="00D77E31">
          <w:rPr>
            <w:rFonts w:cs="Times New Roman"/>
          </w:rPr>
          <w:delText xml:space="preserve">tabulated </w:delText>
        </w:r>
      </w:del>
      <w:del w:id="401" w:author="Daniel Falster" w:date="2017-08-01T10:53:00Z">
        <w:r w:rsidRPr="00931833" w:rsidDel="00555075">
          <w:rPr>
            <w:rFonts w:cs="Times New Roman"/>
          </w:rPr>
          <w:delText>in</w:delText>
        </w:r>
      </w:del>
      <w:del w:id="402" w:author="Daniel Falster" w:date="2017-07-31T13:09:00Z">
        <w:r w:rsidRPr="00931833" w:rsidDel="00D77E31">
          <w:rPr>
            <w:rFonts w:cs="Times New Roman"/>
          </w:rPr>
          <w:delText>to</w:delText>
        </w:r>
      </w:del>
      <w:del w:id="403" w:author="Daniel Falster" w:date="2017-08-01T10:53:00Z">
        <w:r w:rsidRPr="00931833" w:rsidDel="00555075">
          <w:rPr>
            <w:rFonts w:cs="Times New Roman"/>
          </w:rPr>
          <w:delText xml:space="preserve"> the </w:delText>
        </w:r>
        <w:r w:rsidRPr="00FC0793" w:rsidDel="00555075">
          <w:rPr>
            <w:rFonts w:cs="Times New Roman"/>
            <w:i/>
          </w:rPr>
          <w:delText>vegetative</w:delText>
        </w:r>
        <w:r w:rsidRPr="00FC0793" w:rsidDel="00555075">
          <w:rPr>
            <w:rFonts w:cs="Times New Roman"/>
          </w:rPr>
          <w:delText xml:space="preserve"> </w:delText>
        </w:r>
      </w:del>
      <w:del w:id="404" w:author="Daniel Falster" w:date="2017-07-31T13:09:00Z">
        <w:r w:rsidRPr="00FC0793" w:rsidDel="00D77E31">
          <w:rPr>
            <w:rFonts w:cs="Times New Roman"/>
          </w:rPr>
          <w:delText xml:space="preserve">versus </w:delText>
        </w:r>
      </w:del>
      <w:del w:id="405" w:author="Daniel Falster" w:date="2017-08-01T10:53:00Z">
        <w:r w:rsidRPr="00FC0793" w:rsidDel="00555075">
          <w:rPr>
            <w:rFonts w:cs="Times New Roman"/>
            <w:i/>
          </w:rPr>
          <w:delText>reproductive</w:delText>
        </w:r>
        <w:r w:rsidRPr="00CF4B90" w:rsidDel="00555075">
          <w:rPr>
            <w:rFonts w:cs="Times New Roman"/>
          </w:rPr>
          <w:delText xml:space="preserve"> </w:delText>
        </w:r>
      </w:del>
      <w:del w:id="406" w:author="Daniel Falster" w:date="2017-07-31T13:09:00Z">
        <w:r w:rsidRPr="00CF4B90" w:rsidDel="00D77E31">
          <w:rPr>
            <w:rFonts w:cs="Times New Roman"/>
          </w:rPr>
          <w:delText xml:space="preserve">energy </w:delText>
        </w:r>
      </w:del>
      <w:del w:id="407" w:author="Daniel Falster" w:date="2017-08-01T10:53:00Z">
        <w:r w:rsidRPr="00CF4B90" w:rsidDel="00555075">
          <w:rPr>
            <w:rFonts w:cs="Times New Roman"/>
          </w:rPr>
          <w:delText>pools (</w:delText>
        </w:r>
      </w:del>
      <w:del w:id="408" w:author="Daniel Falster" w:date="2017-07-31T12:19:00Z">
        <w:r w:rsidRPr="00CF4B90" w:rsidDel="008A1C9E">
          <w:rPr>
            <w:rFonts w:cs="Times New Roman"/>
          </w:rPr>
          <w:delText xml:space="preserve">Figure </w:delText>
        </w:r>
      </w:del>
      <w:del w:id="409" w:author="Daniel Falster" w:date="2017-07-31T13:09:00Z">
        <w:r w:rsidRPr="00CF4B90" w:rsidDel="00971EA7">
          <w:rPr>
            <w:rFonts w:cs="Times New Roman"/>
          </w:rPr>
          <w:delText>2</w:delText>
        </w:r>
      </w:del>
      <w:del w:id="410" w:author="Daniel Falster" w:date="2017-08-01T10:53:00Z">
        <w:r w:rsidRPr="00CF4B90" w:rsidDel="00555075">
          <w:rPr>
            <w:rFonts w:cs="Times New Roman"/>
          </w:rPr>
          <w:delText xml:space="preserve">). The four panels in </w:delText>
        </w:r>
      </w:del>
      <w:del w:id="411" w:author="Daniel Falster" w:date="2017-07-31T12:19:00Z">
        <w:r w:rsidRPr="00CF4B90" w:rsidDel="008A1C9E">
          <w:rPr>
            <w:rFonts w:cs="Times New Roman"/>
          </w:rPr>
          <w:delText xml:space="preserve">Figure </w:delText>
        </w:r>
      </w:del>
      <w:del w:id="412" w:author="Daniel Falster" w:date="2017-07-31T13:09:00Z">
        <w:r w:rsidRPr="00CF4B90" w:rsidDel="00971EA7">
          <w:rPr>
            <w:rFonts w:cs="Times New Roman"/>
          </w:rPr>
          <w:delText>2</w:delText>
        </w:r>
      </w:del>
      <w:del w:id="413" w:author="Daniel Falster" w:date="2017-08-01T10:53:00Z">
        <w:r w:rsidRPr="00CF4B90" w:rsidDel="00555075">
          <w:rPr>
            <w:rFonts w:cs="Times New Roman"/>
          </w:rPr>
          <w:delText xml:space="preserve"> plot </w:delText>
        </w:r>
      </w:del>
      <w:del w:id="414" w:author="Daniel Falster" w:date="2017-07-31T13:09:00Z">
        <w:r w:rsidRPr="00CF4B90" w:rsidDel="00971EA7">
          <w:rPr>
            <w:rFonts w:cs="Times New Roman"/>
          </w:rPr>
          <w:delText xml:space="preserve">data </w:delText>
        </w:r>
      </w:del>
      <w:del w:id="415" w:author="Daniel Falster" w:date="2017-08-01T10:53:00Z">
        <w:r w:rsidRPr="00CF4B90" w:rsidDel="00555075">
          <w:rPr>
            <w:rFonts w:cs="Times New Roman"/>
          </w:rPr>
          <w:delText xml:space="preserve">for </w:delText>
        </w:r>
      </w:del>
      <w:del w:id="416" w:author="Daniel Falster" w:date="2017-07-31T13:10:00Z">
        <w:r w:rsidRPr="00CF4B90" w:rsidDel="00C83B2B">
          <w:rPr>
            <w:rFonts w:cs="Times New Roman"/>
          </w:rPr>
          <w:delText>the same s</w:delText>
        </w:r>
        <w:r w:rsidRPr="007E4F77" w:rsidDel="00C83B2B">
          <w:rPr>
            <w:rFonts w:cs="Times New Roman"/>
          </w:rPr>
          <w:delText>pecies,</w:delText>
        </w:r>
      </w:del>
      <w:del w:id="417" w:author="Daniel Falster" w:date="2017-08-01T10:53:00Z">
        <w:r w:rsidRPr="007E4F77" w:rsidDel="00555075">
          <w:rPr>
            <w:rFonts w:cs="Times New Roman"/>
          </w:rPr>
          <w:delText xml:space="preserve"> </w:delText>
        </w:r>
        <w:r w:rsidRPr="00A72D1B" w:rsidDel="00555075">
          <w:rPr>
            <w:rFonts w:cs="Times New Roman"/>
            <w:i/>
          </w:rPr>
          <w:delText>E</w:delText>
        </w:r>
      </w:del>
      <w:del w:id="418" w:author="Daniel Falster" w:date="2017-07-31T13:10:00Z">
        <w:r w:rsidRPr="00A72D1B" w:rsidDel="00C83B2B">
          <w:rPr>
            <w:rFonts w:cs="Times New Roman"/>
            <w:i/>
          </w:rPr>
          <w:delText>pacris</w:delText>
        </w:r>
      </w:del>
      <w:del w:id="419" w:author="Daniel Falster" w:date="2017-08-01T10:53:00Z">
        <w:r w:rsidRPr="00A72D1B" w:rsidDel="00555075">
          <w:rPr>
            <w:rFonts w:cs="Times New Roman"/>
            <w:i/>
          </w:rPr>
          <w:delText xml:space="preserve"> microphylla</w:delText>
        </w:r>
        <w:r w:rsidRPr="00A72D1B" w:rsidDel="00555075">
          <w:rPr>
            <w:rFonts w:cs="Times New Roman"/>
          </w:rPr>
          <w:delText xml:space="preserve">, </w:delText>
        </w:r>
      </w:del>
      <w:del w:id="420" w:author="Daniel Falster" w:date="2017-07-31T13:10:00Z">
        <w:r w:rsidRPr="00A72D1B" w:rsidDel="00C83B2B">
          <w:rPr>
            <w:rFonts w:cs="Times New Roman"/>
          </w:rPr>
          <w:delText xml:space="preserve">but </w:delText>
        </w:r>
      </w:del>
      <w:del w:id="421" w:author="Daniel Falster" w:date="2017-07-31T13:09:00Z">
        <w:r w:rsidRPr="00A72D1B" w:rsidDel="00C83B2B">
          <w:rPr>
            <w:rFonts w:cs="Times New Roman"/>
          </w:rPr>
          <w:delText xml:space="preserve">in each </w:delText>
        </w:r>
      </w:del>
      <w:del w:id="422" w:author="Daniel Falster" w:date="2017-08-01T10:53:00Z">
        <w:r w:rsidRPr="00A72D1B" w:rsidDel="00555075">
          <w:rPr>
            <w:rFonts w:cs="Times New Roman"/>
          </w:rPr>
          <w:delText xml:space="preserve">different </w:delText>
        </w:r>
      </w:del>
      <w:del w:id="423" w:author="Daniel Falster" w:date="2017-07-31T13:10:00Z">
        <w:r w:rsidRPr="00A72D1B" w:rsidDel="00C83B2B">
          <w:rPr>
            <w:rFonts w:cs="Times New Roman"/>
          </w:rPr>
          <w:delText xml:space="preserve">yearly tissue investment pools are included in the RA calculations. </w:delText>
        </w:r>
      </w:del>
      <w:del w:id="424" w:author="Daniel Falster" w:date="2017-07-31T12:19:00Z">
        <w:r w:rsidRPr="00A72D1B" w:rsidDel="008A1C9E">
          <w:rPr>
            <w:rFonts w:cs="Times New Roman"/>
          </w:rPr>
          <w:delText xml:space="preserve">Figure </w:delText>
        </w:r>
      </w:del>
      <w:del w:id="425" w:author="Daniel Falster" w:date="2017-07-31T13:19:00Z">
        <w:r w:rsidRPr="00A72D1B" w:rsidDel="00C83B2B">
          <w:rPr>
            <w:rFonts w:cs="Times New Roman"/>
          </w:rPr>
          <w:delText>2</w:delText>
        </w:r>
      </w:del>
      <w:del w:id="426" w:author="Daniel Falster" w:date="2017-08-01T10:53:00Z">
        <w:r w:rsidRPr="00A72D1B" w:rsidDel="00555075">
          <w:rPr>
            <w:rFonts w:cs="Times New Roman"/>
          </w:rPr>
          <w:delText>a shows</w:delText>
        </w:r>
      </w:del>
      <w:del w:id="427" w:author="Daniel Falster" w:date="2017-07-31T13:14:00Z">
        <w:r w:rsidRPr="00A72D1B" w:rsidDel="00C83B2B">
          <w:rPr>
            <w:rFonts w:cs="Times New Roman"/>
          </w:rPr>
          <w:delText xml:space="preserve"> an RA schedule when seed weight is used as the proxy for reproductive investment and total vegetative NPP is considered vegetative investment, leading to a low maximum RA.</w:delText>
        </w:r>
      </w:del>
      <w:del w:id="428" w:author="Daniel Falster" w:date="2017-08-01T10:53:00Z">
        <w:r w:rsidRPr="00A72D1B" w:rsidDel="00555075">
          <w:rPr>
            <w:rFonts w:cs="Times New Roman"/>
          </w:rPr>
          <w:delText xml:space="preserve"> In </w:delText>
        </w:r>
      </w:del>
      <w:del w:id="429" w:author="Daniel Falster" w:date="2017-07-31T12:19:00Z">
        <w:r w:rsidRPr="00A72D1B" w:rsidDel="008A1C9E">
          <w:rPr>
            <w:rFonts w:cs="Times New Roman"/>
          </w:rPr>
          <w:delText xml:space="preserve">Figure </w:delText>
        </w:r>
      </w:del>
      <w:del w:id="430" w:author="Daniel Falster" w:date="2017-07-31T13:19:00Z">
        <w:r w:rsidRPr="00A72D1B" w:rsidDel="00C83B2B">
          <w:rPr>
            <w:rFonts w:cs="Times New Roman"/>
          </w:rPr>
          <w:delText>2</w:delText>
        </w:r>
      </w:del>
      <w:del w:id="431" w:author="Daniel Falster" w:date="2017-08-01T10:53:00Z">
        <w:r w:rsidRPr="00A72D1B" w:rsidDel="00555075">
          <w:rPr>
            <w:rFonts w:cs="Times New Roman"/>
          </w:rPr>
          <w:delText xml:space="preserve">b, </w:delText>
        </w:r>
      </w:del>
      <w:del w:id="432" w:author="Daniel Falster" w:date="2017-07-31T13:14:00Z">
        <w:r w:rsidRPr="00A72D1B" w:rsidDel="00C83B2B">
          <w:rPr>
            <w:rFonts w:cs="Times New Roman"/>
          </w:rPr>
          <w:delText xml:space="preserve">all </w:delText>
        </w:r>
      </w:del>
      <w:del w:id="433" w:author="Daniel Falster" w:date="2017-08-01T10:53:00Z">
        <w:r w:rsidRPr="00A72D1B" w:rsidDel="00555075">
          <w:rPr>
            <w:rFonts w:cs="Times New Roman"/>
          </w:rPr>
          <w:delText xml:space="preserve">accessory costs </w:delText>
        </w:r>
      </w:del>
      <w:del w:id="434" w:author="Daniel Falster" w:date="2017-07-31T13:17:00Z">
        <w:r w:rsidRPr="00A72D1B" w:rsidDel="00C83B2B">
          <w:rPr>
            <w:rFonts w:cs="Times New Roman"/>
          </w:rPr>
          <w:delText xml:space="preserve">are included in the measure of reproductive investment while vegetative investment again considered total vegetative NPP, including both investment to replace shed leaves and stems and investment to increase stem biomass and leaf area. </w:delText>
        </w:r>
      </w:del>
      <w:del w:id="435" w:author="Daniel Falster" w:date="2017-08-01T10:53:00Z">
        <w:r w:rsidRPr="00A72D1B" w:rsidDel="00555075">
          <w:rPr>
            <w:rFonts w:cs="Times New Roman"/>
          </w:rPr>
          <w:delText xml:space="preserve">In </w:delText>
        </w:r>
      </w:del>
      <w:del w:id="436" w:author="Daniel Falster" w:date="2017-07-31T12:19:00Z">
        <w:r w:rsidRPr="00A72D1B" w:rsidDel="008A1C9E">
          <w:rPr>
            <w:rFonts w:cs="Times New Roman"/>
          </w:rPr>
          <w:delText xml:space="preserve">Figure </w:delText>
        </w:r>
      </w:del>
      <w:del w:id="437" w:author="Daniel Falster" w:date="2017-07-31T13:19:00Z">
        <w:r w:rsidRPr="00A72D1B" w:rsidDel="00C83B2B">
          <w:rPr>
            <w:rFonts w:cs="Times New Roman"/>
          </w:rPr>
          <w:delText>2</w:delText>
        </w:r>
      </w:del>
      <w:del w:id="438" w:author="Daniel Falster" w:date="2017-08-01T10:53:00Z">
        <w:r w:rsidRPr="00A72D1B" w:rsidDel="00555075">
          <w:rPr>
            <w:rFonts w:cs="Times New Roman"/>
          </w:rPr>
          <w:delText xml:space="preserve">c, the vegetative investment pool is reduced by </w:delText>
        </w:r>
      </w:del>
      <w:del w:id="439" w:author="Daniel Falster" w:date="2017-07-31T13:17:00Z">
        <w:r w:rsidRPr="00A72D1B" w:rsidDel="00C83B2B">
          <w:rPr>
            <w:rFonts w:cs="Times New Roman"/>
          </w:rPr>
          <w:delText xml:space="preserve">ignoring </w:delText>
        </w:r>
      </w:del>
      <w:del w:id="440" w:author="Daniel Falster" w:date="2017-08-01T10:53:00Z">
        <w:r w:rsidRPr="00A72D1B" w:rsidDel="00555075">
          <w:rPr>
            <w:rFonts w:cs="Times New Roman"/>
          </w:rPr>
          <w:delText>stem weight</w:delText>
        </w:r>
      </w:del>
      <w:del w:id="441" w:author="Daniel Falster" w:date="2017-07-31T13:17:00Z">
        <w:r w:rsidRPr="00A72D1B" w:rsidDel="00C83B2B">
          <w:rPr>
            <w:rFonts w:cs="Times New Roman"/>
          </w:rPr>
          <w:delText xml:space="preserve">, done because </w:delText>
        </w:r>
      </w:del>
      <w:del w:id="442" w:author="Daniel Falster" w:date="2017-07-31T13:33:00Z">
        <w:r w:rsidRPr="00A72D1B" w:rsidDel="005E23F8">
          <w:rPr>
            <w:rFonts w:cs="Times New Roman"/>
          </w:rPr>
          <w:delText>stem investment cannot easily be divided into “replacement” and “expansion” components</w:delText>
        </w:r>
      </w:del>
      <w:del w:id="443" w:author="Daniel Falster" w:date="2017-07-31T13:17:00Z">
        <w:r w:rsidRPr="00A72D1B" w:rsidDel="00C83B2B">
          <w:rPr>
            <w:rFonts w:cs="Times New Roman"/>
          </w:rPr>
          <w:delText>, since the amount of sapwood being converted to largely inactive heartwo</w:delText>
        </w:r>
        <w:r w:rsidRPr="003D61BD" w:rsidDel="00C83B2B">
          <w:rPr>
            <w:rFonts w:cs="Times New Roman"/>
          </w:rPr>
          <w:delText>od is unknown</w:delText>
        </w:r>
      </w:del>
      <w:del w:id="444" w:author="Daniel Falster" w:date="2017-07-31T13:33:00Z">
        <w:r w:rsidRPr="003D61BD" w:rsidDel="005E23F8">
          <w:rPr>
            <w:rFonts w:cs="Times New Roman"/>
          </w:rPr>
          <w:delText xml:space="preserve">. </w:delText>
        </w:r>
      </w:del>
      <w:del w:id="445" w:author="Daniel Falster" w:date="2017-08-01T10:53:00Z">
        <w:r w:rsidRPr="003D61BD" w:rsidDel="00555075">
          <w:rPr>
            <w:rFonts w:cs="Times New Roman"/>
          </w:rPr>
          <w:delText xml:space="preserve">Last, </w:delText>
        </w:r>
      </w:del>
      <w:del w:id="446" w:author="Daniel Falster" w:date="2017-07-31T12:19:00Z">
        <w:r w:rsidRPr="003D61BD" w:rsidDel="008A1C9E">
          <w:rPr>
            <w:rFonts w:cs="Times New Roman"/>
          </w:rPr>
          <w:delText xml:space="preserve">Figure </w:delText>
        </w:r>
      </w:del>
      <w:del w:id="447" w:author="Daniel Falster" w:date="2017-07-31T13:19:00Z">
        <w:r w:rsidRPr="003D61BD" w:rsidDel="00C83B2B">
          <w:rPr>
            <w:rFonts w:cs="Times New Roman"/>
          </w:rPr>
          <w:delText>2</w:delText>
        </w:r>
      </w:del>
      <w:del w:id="448" w:author="Daniel Falster" w:date="2017-08-01T10:53:00Z">
        <w:r w:rsidRPr="003D61BD" w:rsidDel="00555075">
          <w:rPr>
            <w:rFonts w:cs="Times New Roman"/>
          </w:rPr>
          <w:delText xml:space="preserve">d depicts an RA schedule based on the narrowest definition of vegetative </w:delText>
        </w:r>
      </w:del>
      <w:del w:id="449" w:author="Daniel Falster" w:date="2017-08-01T10:44:00Z">
        <w:r w:rsidRPr="003D61BD" w:rsidDel="00092380">
          <w:rPr>
            <w:rFonts w:cs="Times New Roman"/>
          </w:rPr>
          <w:delText xml:space="preserve">energy </w:delText>
        </w:r>
      </w:del>
      <w:del w:id="450" w:author="Daniel Falster" w:date="2017-08-01T10:53:00Z">
        <w:r w:rsidRPr="003D61BD" w:rsidDel="00555075">
          <w:rPr>
            <w:rFonts w:cs="Times New Roman"/>
          </w:rPr>
          <w:delText>inve</w:delText>
        </w:r>
        <w:r w:rsidRPr="00FB7008" w:rsidDel="00555075">
          <w:rPr>
            <w:rFonts w:cs="Times New Roman"/>
          </w:rPr>
          <w:delText xml:space="preserve">stment, </w:delText>
        </w:r>
      </w:del>
      <w:del w:id="451" w:author="Daniel Falster" w:date="2017-07-31T13:33:00Z">
        <w:r w:rsidRPr="00FB7008" w:rsidDel="005E23F8">
          <w:rPr>
            <w:rFonts w:cs="Times New Roman"/>
          </w:rPr>
          <w:delText xml:space="preserve">yearly energy </w:delText>
        </w:r>
      </w:del>
      <w:del w:id="452" w:author="Daniel Falster" w:date="2017-08-01T10:53:00Z">
        <w:r w:rsidRPr="00FB7008" w:rsidDel="00555075">
          <w:rPr>
            <w:rFonts w:cs="Times New Roman"/>
          </w:rPr>
          <w:delText>invested in expanding leaf area.</w:delText>
        </w:r>
      </w:del>
      <w:del w:id="453" w:author="Daniel Falster" w:date="2017-07-31T13:18:00Z">
        <w:r w:rsidRPr="00FB7008" w:rsidDel="00C83B2B">
          <w:rPr>
            <w:rFonts w:cs="Times New Roman"/>
          </w:rPr>
          <w:delText xml:space="preserve"> </w:delText>
        </w:r>
        <w:r w:rsidR="004B1131" w:rsidRPr="00FB7008" w:rsidDel="00C83B2B">
          <w:rPr>
            <w:rFonts w:cs="Times New Roman"/>
          </w:rPr>
          <w:delText xml:space="preserve">The sum of reproductive investment and energy investment in leaf expansion are together surplus energy, </w:delText>
        </w:r>
        <w:r w:rsidR="00253E8B" w:rsidRPr="0005509C" w:rsidDel="00C83B2B">
          <w:rPr>
            <w:rFonts w:cs="Times New Roman"/>
          </w:rPr>
          <w:delText xml:space="preserve">the definition of </w:delText>
        </w:r>
        <w:r w:rsidR="004B1131" w:rsidRPr="0005509C" w:rsidDel="00C83B2B">
          <w:rPr>
            <w:rFonts w:cs="Times New Roman"/>
          </w:rPr>
          <w:delText>tissue investment pools used in theoretical models of RA schedules.</w:delText>
        </w:r>
      </w:del>
    </w:p>
    <w:p w14:paraId="2BF72E35" w14:textId="4A585F97" w:rsidR="008072E4" w:rsidRPr="0005509C" w:rsidDel="00C83B2B" w:rsidRDefault="00B63DF3">
      <w:pPr>
        <w:rPr>
          <w:del w:id="454" w:author="Daniel Falster" w:date="2017-07-31T13:18:00Z"/>
          <w:rFonts w:cs="Times New Roman"/>
        </w:rPr>
        <w:pPrChange w:id="455" w:author="Daniel Falster" w:date="2017-07-31T13:18:00Z">
          <w:pPr>
            <w:ind w:firstLine="360"/>
          </w:pPr>
        </w:pPrChange>
      </w:pPr>
      <w:del w:id="456" w:author="Daniel Falster" w:date="2017-07-31T13:18:00Z">
        <w:r w:rsidRPr="0005509C" w:rsidDel="00C83B2B">
          <w:rPr>
            <w:rFonts w:cs="Times New Roman"/>
            <w:highlight w:val="yellow"/>
          </w:rPr>
          <w:delText>###Transition sentence###</w:delText>
        </w:r>
        <w:r w:rsidRPr="0005509C" w:rsidDel="00C83B2B">
          <w:rPr>
            <w:rFonts w:cs="Times New Roman"/>
          </w:rPr>
          <w:delText xml:space="preserve"> </w:delText>
        </w:r>
        <w:r w:rsidR="008072E4" w:rsidRPr="0005509C" w:rsidDel="00C83B2B">
          <w:rPr>
            <w:rFonts w:cs="Times New Roman"/>
          </w:rPr>
          <w:delText>For all study species, investment in the seeds themselves was an exceedingly small proportion of total reproductive investment (</w:delText>
        </w:r>
      </w:del>
      <w:del w:id="457" w:author="Daniel Falster" w:date="2017-07-31T12:19:00Z">
        <w:r w:rsidR="008072E4" w:rsidRPr="0005509C" w:rsidDel="008A1C9E">
          <w:rPr>
            <w:rFonts w:cs="Times New Roman"/>
          </w:rPr>
          <w:delText xml:space="preserve">Figure </w:delText>
        </w:r>
      </w:del>
      <w:del w:id="458" w:author="Daniel Falster" w:date="2017-07-31T13:18:00Z">
        <w:r w:rsidR="008072E4" w:rsidRPr="0005509C" w:rsidDel="00C83B2B">
          <w:rPr>
            <w:rFonts w:cs="Times New Roman"/>
          </w:rPr>
          <w:delText>3</w:delText>
        </w:r>
      </w:del>
      <w:del w:id="459" w:author="Daniel Falster" w:date="2017-07-31T12:19:00Z">
        <w:r w:rsidR="008072E4" w:rsidRPr="0005509C" w:rsidDel="008A1C9E">
          <w:rPr>
            <w:rFonts w:cs="Times New Roman"/>
          </w:rPr>
          <w:delText>; Wenk &amp;Falster 2017</w:delText>
        </w:r>
      </w:del>
      <w:del w:id="460" w:author="Daniel Falster" w:date="2017-07-31T13:18:00Z">
        <w:r w:rsidR="008072E4" w:rsidRPr="0005509C" w:rsidDel="00C83B2B">
          <w:rPr>
            <w:rFonts w:cs="Times New Roman"/>
          </w:rPr>
          <w:delText xml:space="preserve">). </w:delText>
        </w:r>
        <w:r w:rsidR="004439EB" w:rsidRPr="0005509C" w:rsidDel="00C83B2B">
          <w:rPr>
            <w:rFonts w:cs="Times New Roman"/>
          </w:rPr>
          <w:delText xml:space="preserve">The remaining reproductive investment is to so-called accessory tissues, including both tissues associated with the flower and fruit of a successfully matured seed and floral and fruit tissue that are aborted without forming a seed. </w:delText>
        </w:r>
        <w:r w:rsidRPr="0005509C" w:rsidDel="00C83B2B">
          <w:rPr>
            <w:rFonts w:cs="Times New Roman"/>
          </w:rPr>
          <w:delText>Accessory tissues can be further divided into tissues associated with pollen-attractions (floral investment up to the point of pollination) and tissues associated with the provisioning of a fertilized ovule (packaging and dispersal tissues, including the weight of the seed itself). The relative investment in each tissue category is notable different across species, but a pervasive cross-species pattern is that all species invest hugely in flowers that abort before, at or just after pollination (</w:delText>
        </w:r>
      </w:del>
      <w:del w:id="461" w:author="Daniel Falster" w:date="2017-07-31T12:19:00Z">
        <w:r w:rsidRPr="0005509C" w:rsidDel="008A1C9E">
          <w:rPr>
            <w:rFonts w:cs="Times New Roman"/>
          </w:rPr>
          <w:delText xml:space="preserve">Figure </w:delText>
        </w:r>
      </w:del>
      <w:del w:id="462" w:author="Daniel Falster" w:date="2017-07-31T13:18:00Z">
        <w:r w:rsidRPr="0005509C" w:rsidDel="00C83B2B">
          <w:rPr>
            <w:rFonts w:cs="Times New Roman"/>
          </w:rPr>
          <w:delText>3).</w:delText>
        </w:r>
      </w:del>
    </w:p>
    <w:p w14:paraId="163BC0DA" w14:textId="2804EE0B" w:rsidR="008072E4" w:rsidRPr="0005509C" w:rsidDel="00AC3A6E" w:rsidRDefault="00FB45DB">
      <w:pPr>
        <w:rPr>
          <w:del w:id="463" w:author="Daniel Falster" w:date="2017-07-31T13:22:00Z"/>
          <w:rFonts w:cs="Times New Roman"/>
        </w:rPr>
        <w:pPrChange w:id="464" w:author="Daniel Falster" w:date="2017-07-31T13:24:00Z">
          <w:pPr>
            <w:ind w:firstLine="360"/>
          </w:pPr>
        </w:pPrChange>
      </w:pPr>
      <w:del w:id="465" w:author="Daniel Falster" w:date="2017-07-31T13:34:00Z">
        <w:r w:rsidRPr="0005509C" w:rsidDel="00C477E9">
          <w:rPr>
            <w:rFonts w:cs="Times New Roman"/>
          </w:rPr>
          <w:delText>Taking the RA formulation</w:delText>
        </w:r>
        <w:r w:rsidR="00B63DF3" w:rsidRPr="0005509C" w:rsidDel="00C477E9">
          <w:rPr>
            <w:rFonts w:cs="Times New Roman"/>
          </w:rPr>
          <w:delText xml:space="preserve"> shown in </w:delText>
        </w:r>
      </w:del>
      <w:del w:id="466" w:author="Daniel Falster" w:date="2017-07-31T12:19:00Z">
        <w:r w:rsidR="00B63DF3" w:rsidRPr="0005509C" w:rsidDel="008A1C9E">
          <w:rPr>
            <w:rFonts w:cs="Times New Roman"/>
          </w:rPr>
          <w:delText xml:space="preserve">Figure </w:delText>
        </w:r>
      </w:del>
      <w:del w:id="467" w:author="Daniel Falster" w:date="2017-07-31T13:19:00Z">
        <w:r w:rsidR="00B63DF3" w:rsidRPr="0005509C" w:rsidDel="00C83B2B">
          <w:rPr>
            <w:rFonts w:cs="Times New Roman"/>
          </w:rPr>
          <w:delText>2</w:delText>
        </w:r>
      </w:del>
      <w:del w:id="468" w:author="Daniel Falster" w:date="2017-07-31T13:34:00Z">
        <w:r w:rsidR="00B63DF3" w:rsidRPr="0005509C" w:rsidDel="00C477E9">
          <w:rPr>
            <w:rFonts w:cs="Times New Roman"/>
          </w:rPr>
          <w:delText>d</w:delText>
        </w:r>
        <w:r w:rsidRPr="0005509C" w:rsidDel="00C477E9">
          <w:rPr>
            <w:rFonts w:cs="Times New Roman"/>
          </w:rPr>
          <w:delText xml:space="preserve">, </w:delText>
        </w:r>
      </w:del>
      <w:del w:id="469" w:author="Daniel Falster" w:date="2017-07-31T13:23:00Z">
        <w:r w:rsidRPr="0005509C" w:rsidDel="00AC3A6E">
          <w:rPr>
            <w:rFonts w:cs="Times New Roman"/>
          </w:rPr>
          <w:delText>reproductive investment as a proportion of surplus energy,</w:delText>
        </w:r>
      </w:del>
      <w:del w:id="470" w:author="Daniel Falster" w:date="2017-07-31T13:34:00Z">
        <w:r w:rsidRPr="0005509C" w:rsidDel="00C477E9">
          <w:rPr>
            <w:rFonts w:cs="Times New Roman"/>
          </w:rPr>
          <w:delText xml:space="preserve"> </w:delText>
        </w:r>
      </w:del>
      <w:del w:id="471" w:author="Daniel Falster" w:date="2017-07-31T12:19:00Z">
        <w:r w:rsidRPr="0005509C" w:rsidDel="008A1C9E">
          <w:rPr>
            <w:rFonts w:cs="Times New Roman"/>
          </w:rPr>
          <w:delText xml:space="preserve">Figure </w:delText>
        </w:r>
      </w:del>
      <w:del w:id="472" w:author="Daniel Falster" w:date="2017-08-01T10:53:00Z">
        <w:r w:rsidR="008072E4" w:rsidRPr="0005509C" w:rsidDel="00555075">
          <w:rPr>
            <w:rFonts w:cs="Times New Roman"/>
          </w:rPr>
          <w:delText>4</w:delText>
        </w:r>
        <w:r w:rsidRPr="0005509C" w:rsidDel="00555075">
          <w:rPr>
            <w:rFonts w:cs="Times New Roman"/>
          </w:rPr>
          <w:delText xml:space="preserve"> depicts RA schedules for all fourteen study species.</w:delText>
        </w:r>
        <w:r w:rsidR="00253E8B" w:rsidRPr="0005509C" w:rsidDel="00555075">
          <w:rPr>
            <w:rFonts w:cs="Times New Roman"/>
          </w:rPr>
          <w:delText xml:space="preserve"> </w:delText>
        </w:r>
      </w:del>
      <w:del w:id="473" w:author="Daniel Falster" w:date="2017-07-31T13:34:00Z">
        <w:r w:rsidRPr="0005509C" w:rsidDel="00387AE7">
          <w:rPr>
            <w:rFonts w:cs="Times New Roman"/>
          </w:rPr>
          <w:delText>Here, s</w:delText>
        </w:r>
      </w:del>
      <w:del w:id="474" w:author="Daniel Falster" w:date="2017-07-31T13:35:00Z">
        <w:r w:rsidRPr="0005509C" w:rsidDel="00387AE7">
          <w:rPr>
            <w:rFonts w:cs="Times New Roman"/>
          </w:rPr>
          <w:delText xml:space="preserve">pecies are sorted from top to bottom based on </w:delText>
        </w:r>
      </w:del>
      <w:del w:id="475" w:author="Daniel Falster" w:date="2017-07-31T13:20:00Z">
        <w:r w:rsidRPr="0005509C" w:rsidDel="00AC3A6E">
          <w:rPr>
            <w:rFonts w:cs="Times New Roman"/>
          </w:rPr>
          <w:delText xml:space="preserve">lifespan and age at maturity. </w:delText>
        </w:r>
      </w:del>
      <w:del w:id="476" w:author="Daniel Falster" w:date="2017-07-31T13:22:00Z">
        <w:r w:rsidRPr="0005509C" w:rsidDel="00AC3A6E">
          <w:rPr>
            <w:rFonts w:cs="Times New Roman"/>
          </w:rPr>
          <w:delText>Across the species, there were notable differences in all major life history dimensions</w:delText>
        </w:r>
        <w:r w:rsidR="0051752A" w:rsidRPr="0005509C" w:rsidDel="00AC3A6E">
          <w:rPr>
            <w:rFonts w:cs="Times New Roman"/>
          </w:rPr>
          <w:delText xml:space="preserve">, </w:delText>
        </w:r>
        <w:r w:rsidR="00B63DF3" w:rsidRPr="0005509C" w:rsidDel="00AC3A6E">
          <w:rPr>
            <w:rFonts w:cs="Times New Roman"/>
          </w:rPr>
          <w:delText>with some species disappearing</w:delText>
        </w:r>
        <w:r w:rsidR="0051752A" w:rsidRPr="0005509C" w:rsidDel="00AC3A6E">
          <w:rPr>
            <w:rFonts w:cs="Times New Roman"/>
          </w:rPr>
          <w:delText xml:space="preserve"> from the community already at quite young ages while others were still thriving at the 32-year old site. Since this community, and </w:delText>
        </w:r>
        <w:r w:rsidR="00B63DF3" w:rsidRPr="0005509C" w:rsidDel="00AC3A6E">
          <w:rPr>
            <w:rFonts w:cs="Times New Roman"/>
          </w:rPr>
          <w:delText xml:space="preserve">other eastern Australian </w:delText>
        </w:r>
        <w:r w:rsidR="0051752A" w:rsidRPr="0005509C" w:rsidDel="00AC3A6E">
          <w:rPr>
            <w:rFonts w:cs="Times New Roman"/>
          </w:rPr>
          <w:delText xml:space="preserve">plant communities </w:delText>
        </w:r>
        <w:r w:rsidR="00B63DF3" w:rsidRPr="0005509C" w:rsidDel="00AC3A6E">
          <w:rPr>
            <w:rFonts w:cs="Times New Roman"/>
          </w:rPr>
          <w:delText>with a similar floristic composition</w:delText>
        </w:r>
        <w:r w:rsidR="0051752A" w:rsidRPr="0005509C" w:rsidDel="00AC3A6E">
          <w:rPr>
            <w:rFonts w:cs="Times New Roman"/>
          </w:rPr>
          <w:delText xml:space="preserve">, are actively managed for a 7-30 year fire </w:delText>
        </w:r>
        <w:r w:rsidR="00B63DF3" w:rsidRPr="0005509C" w:rsidDel="00AC3A6E">
          <w:rPr>
            <w:rFonts w:cs="Times New Roman"/>
          </w:rPr>
          <w:delText>interval</w:delText>
        </w:r>
        <w:r w:rsidR="0051752A" w:rsidRPr="0005509C" w:rsidDel="00AC3A6E">
          <w:rPr>
            <w:rFonts w:cs="Times New Roman"/>
          </w:rPr>
          <w:delText xml:space="preserve">, </w:delText>
        </w:r>
        <w:r w:rsidR="00B63DF3" w:rsidRPr="0005509C" w:rsidDel="00AC3A6E">
          <w:rPr>
            <w:rFonts w:cs="Times New Roman"/>
          </w:rPr>
          <w:delText>few plants have lifespans much beyond 30 years</w:delText>
        </w:r>
        <w:r w:rsidR="0051752A" w:rsidRPr="0005509C" w:rsidDel="00AC3A6E">
          <w:rPr>
            <w:rFonts w:cs="Times New Roman"/>
          </w:rPr>
          <w:delText xml:space="preserve">; indeed </w:delText>
        </w:r>
        <w:r w:rsidR="00B63DF3" w:rsidRPr="0005509C" w:rsidDel="00AC3A6E">
          <w:rPr>
            <w:rFonts w:cs="Times New Roman"/>
          </w:rPr>
          <w:delText xml:space="preserve">the </w:delText>
        </w:r>
        <w:r w:rsidR="0051752A" w:rsidRPr="0005509C" w:rsidDel="00AC3A6E">
          <w:rPr>
            <w:rFonts w:cs="Times New Roman"/>
          </w:rPr>
          <w:delText xml:space="preserve">oldest site was burnt in a managed fire the year following this study. Species also displayed diverse maturation ages, with three species, </w:delText>
        </w:r>
        <w:r w:rsidR="0051752A" w:rsidRPr="0005509C" w:rsidDel="00AC3A6E">
          <w:rPr>
            <w:rFonts w:cs="Times New Roman"/>
            <w:i/>
          </w:rPr>
          <w:delText>B</w:delText>
        </w:r>
      </w:del>
      <w:del w:id="477" w:author="Daniel Falster" w:date="2017-07-31T13:21:00Z">
        <w:r w:rsidR="0051752A" w:rsidRPr="0005509C" w:rsidDel="00AC3A6E">
          <w:rPr>
            <w:rFonts w:cs="Times New Roman"/>
            <w:i/>
          </w:rPr>
          <w:delText>oronia</w:delText>
        </w:r>
      </w:del>
      <w:del w:id="478" w:author="Daniel Falster" w:date="2017-07-31T13:22:00Z">
        <w:r w:rsidR="0051752A" w:rsidRPr="0005509C" w:rsidDel="00AC3A6E">
          <w:rPr>
            <w:rFonts w:cs="Times New Roman"/>
            <w:i/>
          </w:rPr>
          <w:delText xml:space="preserve"> ledifolia, </w:delText>
        </w:r>
      </w:del>
      <w:del w:id="479" w:author="Daniel Falster" w:date="2017-07-31T13:21:00Z">
        <w:r w:rsidR="0051752A" w:rsidRPr="0005509C" w:rsidDel="00AC3A6E">
          <w:rPr>
            <w:rFonts w:cs="Times New Roman"/>
            <w:i/>
          </w:rPr>
          <w:delText xml:space="preserve">Hemigenia </w:delText>
        </w:r>
      </w:del>
      <w:del w:id="480" w:author="Daniel Falster" w:date="2017-07-31T13:22:00Z">
        <w:r w:rsidR="0051752A" w:rsidRPr="0005509C" w:rsidDel="00AC3A6E">
          <w:rPr>
            <w:rFonts w:cs="Times New Roman"/>
            <w:i/>
          </w:rPr>
          <w:delText xml:space="preserve">purpurea, </w:delText>
        </w:r>
        <w:r w:rsidR="0051752A" w:rsidRPr="0005509C" w:rsidDel="00AC3A6E">
          <w:rPr>
            <w:rFonts w:cs="Times New Roman"/>
          </w:rPr>
          <w:delText xml:space="preserve">and </w:delText>
        </w:r>
      </w:del>
      <w:del w:id="481" w:author="Daniel Falster" w:date="2017-07-31T13:21:00Z">
        <w:r w:rsidR="0051752A" w:rsidRPr="0005509C" w:rsidDel="00AC3A6E">
          <w:rPr>
            <w:rFonts w:cs="Times New Roman"/>
            <w:i/>
          </w:rPr>
          <w:delText xml:space="preserve">Pimelea </w:delText>
        </w:r>
      </w:del>
      <w:del w:id="482" w:author="Daniel Falster" w:date="2017-07-31T13:22:00Z">
        <w:r w:rsidR="0051752A" w:rsidRPr="0005509C" w:rsidDel="00AC3A6E">
          <w:rPr>
            <w:rFonts w:cs="Times New Roman"/>
            <w:i/>
          </w:rPr>
          <w:delText>linifolia</w:delText>
        </w:r>
        <w:r w:rsidR="0051752A" w:rsidRPr="0005509C" w:rsidDel="00AC3A6E">
          <w:rPr>
            <w:rFonts w:cs="Times New Roman"/>
          </w:rPr>
          <w:delText xml:space="preserve">, flowering with a year of germination and one species, </w:delText>
        </w:r>
        <w:r w:rsidR="0051752A" w:rsidRPr="0005509C" w:rsidDel="00AC3A6E">
          <w:rPr>
            <w:rFonts w:cs="Times New Roman"/>
            <w:i/>
          </w:rPr>
          <w:delText>Persoonia lanceolata</w:delText>
        </w:r>
        <w:r w:rsidR="0051752A" w:rsidRPr="0005509C" w:rsidDel="00AC3A6E">
          <w:rPr>
            <w:rFonts w:cs="Times New Roman"/>
          </w:rPr>
          <w:delText xml:space="preserve"> first flowering at age 7.  </w:delText>
        </w:r>
      </w:del>
    </w:p>
    <w:p w14:paraId="20CA4A8B" w14:textId="04A05160" w:rsidR="00B63DF3" w:rsidRPr="0005509C" w:rsidDel="00AC3A6E" w:rsidRDefault="0051752A">
      <w:pPr>
        <w:rPr>
          <w:del w:id="483" w:author="Daniel Falster" w:date="2017-07-31T13:25:00Z"/>
          <w:rFonts w:cs="Times New Roman"/>
        </w:rPr>
        <w:pPrChange w:id="484" w:author="Daniel Falster" w:date="2017-07-31T13:25:00Z">
          <w:pPr>
            <w:ind w:firstLine="360"/>
          </w:pPr>
        </w:pPrChange>
      </w:pPr>
      <w:del w:id="485" w:author="Daniel Falster" w:date="2017-07-31T13:40:00Z">
        <w:r w:rsidRPr="0005509C" w:rsidDel="00623EEE">
          <w:rPr>
            <w:rFonts w:cs="Times New Roman"/>
          </w:rPr>
          <w:delText xml:space="preserve">The shape of the RA schedule, maximum RA achieved, and age at which the maximum RA was achieved </w:delText>
        </w:r>
      </w:del>
      <w:del w:id="486" w:author="Daniel Falster" w:date="2017-07-31T13:24:00Z">
        <w:r w:rsidRPr="0005509C" w:rsidDel="00AC3A6E">
          <w:rPr>
            <w:rFonts w:cs="Times New Roman"/>
          </w:rPr>
          <w:delText xml:space="preserve">were also </w:delText>
        </w:r>
      </w:del>
      <w:del w:id="487" w:author="Daniel Falster" w:date="2017-07-31T13:40:00Z">
        <w:r w:rsidRPr="0005509C" w:rsidDel="00623EEE">
          <w:rPr>
            <w:rFonts w:cs="Times New Roman"/>
          </w:rPr>
          <w:delText>differ</w:delText>
        </w:r>
      </w:del>
      <w:del w:id="488" w:author="Daniel Falster" w:date="2017-07-31T13:24:00Z">
        <w:r w:rsidRPr="0005509C" w:rsidDel="00AC3A6E">
          <w:rPr>
            <w:rFonts w:cs="Times New Roman"/>
          </w:rPr>
          <w:delText>ent</w:delText>
        </w:r>
      </w:del>
      <w:del w:id="489" w:author="Daniel Falster" w:date="2017-07-31T13:40:00Z">
        <w:r w:rsidRPr="0005509C" w:rsidDel="00623EEE">
          <w:rPr>
            <w:rFonts w:cs="Times New Roman"/>
          </w:rPr>
          <w:delText xml:space="preserve"> across the study species</w:delText>
        </w:r>
        <w:r w:rsidR="008072E4" w:rsidRPr="0005509C" w:rsidDel="00623EEE">
          <w:rPr>
            <w:rFonts w:cs="Times New Roman"/>
          </w:rPr>
          <w:delText xml:space="preserve"> (</w:delText>
        </w:r>
      </w:del>
      <w:del w:id="490" w:author="Daniel Falster" w:date="2017-07-31T12:19:00Z">
        <w:r w:rsidR="008072E4" w:rsidRPr="0005509C" w:rsidDel="008A1C9E">
          <w:rPr>
            <w:rFonts w:cs="Times New Roman"/>
          </w:rPr>
          <w:delText xml:space="preserve">Figure </w:delText>
        </w:r>
      </w:del>
      <w:del w:id="491" w:author="Daniel Falster" w:date="2017-07-31T13:40:00Z">
        <w:r w:rsidR="008072E4" w:rsidRPr="0005509C" w:rsidDel="00623EEE">
          <w:rPr>
            <w:rFonts w:cs="Times New Roman"/>
          </w:rPr>
          <w:delText>4)</w:delText>
        </w:r>
        <w:r w:rsidRPr="0005509C" w:rsidDel="00623EEE">
          <w:rPr>
            <w:rFonts w:cs="Times New Roman"/>
          </w:rPr>
          <w:delText xml:space="preserve">. </w:delText>
        </w:r>
      </w:del>
      <w:del w:id="492" w:author="Daniel Falster" w:date="2017-08-01T10:53:00Z">
        <w:r w:rsidRPr="0005509C" w:rsidDel="00555075">
          <w:rPr>
            <w:rFonts w:cs="Times New Roman"/>
          </w:rPr>
          <w:delText xml:space="preserve">All species </w:delText>
        </w:r>
      </w:del>
      <w:del w:id="493" w:author="Daniel Falster" w:date="2017-07-31T14:00:00Z">
        <w:r w:rsidR="00B63DF3" w:rsidRPr="0005509C" w:rsidDel="00260FAF">
          <w:rPr>
            <w:rFonts w:cs="Times New Roman"/>
          </w:rPr>
          <w:delText xml:space="preserve">except 1 </w:delText>
        </w:r>
      </w:del>
      <w:del w:id="494" w:author="Daniel Falster" w:date="2017-07-31T13:40:00Z">
        <w:r w:rsidR="00B63DF3" w:rsidRPr="0005509C" w:rsidDel="00623EEE">
          <w:rPr>
            <w:rFonts w:cs="Times New Roman"/>
          </w:rPr>
          <w:delText>display</w:delText>
        </w:r>
        <w:r w:rsidRPr="0005509C" w:rsidDel="00623EEE">
          <w:rPr>
            <w:rFonts w:cs="Times New Roman"/>
          </w:rPr>
          <w:delText xml:space="preserve">ed a </w:delText>
        </w:r>
      </w:del>
      <w:del w:id="495" w:author="Daniel Falster" w:date="2017-08-01T10:53:00Z">
        <w:r w:rsidRPr="0005509C" w:rsidDel="00555075">
          <w:rPr>
            <w:rFonts w:cs="Times New Roman"/>
          </w:rPr>
          <w:delText>continu</w:delText>
        </w:r>
      </w:del>
      <w:del w:id="496" w:author="Daniel Falster" w:date="2017-07-31T13:40:00Z">
        <w:r w:rsidRPr="0005509C" w:rsidDel="00623EEE">
          <w:rPr>
            <w:rFonts w:cs="Times New Roman"/>
          </w:rPr>
          <w:delText xml:space="preserve">ous increase in </w:delText>
        </w:r>
      </w:del>
      <w:del w:id="497" w:author="Daniel Falster" w:date="2017-08-01T10:53:00Z">
        <w:r w:rsidRPr="0005509C" w:rsidDel="00555075">
          <w:rPr>
            <w:rFonts w:cs="Times New Roman"/>
          </w:rPr>
          <w:delText>RA</w:delText>
        </w:r>
      </w:del>
      <w:del w:id="498" w:author="Daniel Falster" w:date="2017-07-31T13:40:00Z">
        <w:r w:rsidRPr="0005509C" w:rsidDel="00623EEE">
          <w:rPr>
            <w:rFonts w:cs="Times New Roman"/>
          </w:rPr>
          <w:delText xml:space="preserve"> </w:delText>
        </w:r>
      </w:del>
      <w:del w:id="499" w:author="Daniel Falster" w:date="2017-08-01T10:53:00Z">
        <w:r w:rsidRPr="0005509C" w:rsidDel="00555075">
          <w:rPr>
            <w:rFonts w:cs="Times New Roman"/>
          </w:rPr>
          <w:delText xml:space="preserve">across their lifespans, with only </w:delText>
        </w:r>
      </w:del>
      <w:del w:id="500" w:author="Daniel Falster" w:date="2017-07-31T13:39:00Z">
        <w:r w:rsidRPr="0005509C" w:rsidDel="009A2EEA">
          <w:rPr>
            <w:rFonts w:cs="Times New Roman"/>
            <w:i/>
          </w:rPr>
          <w:delText xml:space="preserve">Petrophile </w:delText>
        </w:r>
      </w:del>
      <w:del w:id="501" w:author="Daniel Falster" w:date="2017-08-01T10:53:00Z">
        <w:r w:rsidRPr="0005509C" w:rsidDel="00555075">
          <w:rPr>
            <w:rFonts w:cs="Times New Roman"/>
            <w:i/>
          </w:rPr>
          <w:delText>pulchella</w:delText>
        </w:r>
        <w:r w:rsidRPr="0005509C" w:rsidDel="00555075">
          <w:rPr>
            <w:rFonts w:cs="Times New Roman"/>
          </w:rPr>
          <w:delText xml:space="preserve"> peaking at an intermediate age. </w:delText>
        </w:r>
        <w:r w:rsidR="00237552" w:rsidRPr="0005509C" w:rsidDel="00555075">
          <w:rPr>
            <w:rFonts w:cs="Times New Roman"/>
          </w:rPr>
          <w:delText xml:space="preserve">Nine of the fourteen species had a maximum RA of 1, indicating </w:delText>
        </w:r>
      </w:del>
      <w:del w:id="502" w:author="Daniel Falster" w:date="2017-07-31T13:24:00Z">
        <w:r w:rsidR="00237552" w:rsidRPr="0005509C" w:rsidDel="00AC3A6E">
          <w:rPr>
            <w:rFonts w:cs="Times New Roman"/>
          </w:rPr>
          <w:delText xml:space="preserve">all </w:delText>
        </w:r>
      </w:del>
      <w:del w:id="503" w:author="Daniel Falster" w:date="2017-08-01T10:53:00Z">
        <w:r w:rsidR="00237552" w:rsidRPr="0005509C" w:rsidDel="00555075">
          <w:rPr>
            <w:rFonts w:cs="Times New Roman"/>
          </w:rPr>
          <w:delText xml:space="preserve">surplus </w:delText>
        </w:r>
      </w:del>
      <w:del w:id="504" w:author="Daniel Falster" w:date="2017-08-01T10:45:00Z">
        <w:r w:rsidR="00237552" w:rsidRPr="0005509C" w:rsidDel="00092380">
          <w:rPr>
            <w:rFonts w:cs="Times New Roman"/>
          </w:rPr>
          <w:delText>energy</w:delText>
        </w:r>
      </w:del>
      <w:del w:id="505" w:author="Daniel Falster" w:date="2017-08-01T10:53:00Z">
        <w:r w:rsidR="00237552" w:rsidRPr="0005509C" w:rsidDel="00555075">
          <w:rPr>
            <w:rFonts w:cs="Times New Roman"/>
          </w:rPr>
          <w:delText xml:space="preserve"> is invested </w:delText>
        </w:r>
      </w:del>
      <w:del w:id="506" w:author="Daniel Falster" w:date="2017-07-31T13:20:00Z">
        <w:r w:rsidR="00237552" w:rsidRPr="0005509C" w:rsidDel="00AC3A6E">
          <w:rPr>
            <w:rFonts w:cs="Times New Roman"/>
          </w:rPr>
          <w:delText xml:space="preserve">in </w:delText>
        </w:r>
      </w:del>
      <w:del w:id="507" w:author="Daniel Falster" w:date="2017-08-01T10:53:00Z">
        <w:r w:rsidR="00237552" w:rsidRPr="0005509C" w:rsidDel="00555075">
          <w:rPr>
            <w:rFonts w:cs="Times New Roman"/>
          </w:rPr>
          <w:delText xml:space="preserve">reproductive material. Among these six species achieved an RA of 1 at least two years before dying out, while in the other three RA=1 was only measured among the oldest plants. Across the remaining five species, four reached </w:delText>
        </w:r>
        <w:r w:rsidR="00B63DF3" w:rsidRPr="0005509C" w:rsidDel="00555075">
          <w:rPr>
            <w:rFonts w:cs="Times New Roman"/>
          </w:rPr>
          <w:delText xml:space="preserve">maximum </w:delText>
        </w:r>
        <w:r w:rsidR="00237552" w:rsidRPr="0005509C" w:rsidDel="00555075">
          <w:rPr>
            <w:rFonts w:cs="Times New Roman"/>
          </w:rPr>
          <w:delText>RA values above 0.</w:delText>
        </w:r>
      </w:del>
      <w:del w:id="508" w:author="Daniel Falster" w:date="2017-07-31T13:21:00Z">
        <w:r w:rsidR="00237552" w:rsidRPr="0005509C" w:rsidDel="00AC3A6E">
          <w:rPr>
            <w:rFonts w:cs="Times New Roman"/>
          </w:rPr>
          <w:delText>75</w:delText>
        </w:r>
      </w:del>
      <w:del w:id="509" w:author="Daniel Falster" w:date="2017-08-01T10:53:00Z">
        <w:r w:rsidR="00237552" w:rsidRPr="0005509C" w:rsidDel="00555075">
          <w:rPr>
            <w:rFonts w:cs="Times New Roman"/>
          </w:rPr>
          <w:delText xml:space="preserve">, with only </w:delText>
        </w:r>
      </w:del>
      <w:del w:id="510" w:author="Daniel Falster" w:date="2017-07-31T13:24:00Z">
        <w:r w:rsidR="00237552" w:rsidRPr="0005509C" w:rsidDel="00AC3A6E">
          <w:rPr>
            <w:rFonts w:cs="Times New Roman"/>
            <w:i/>
          </w:rPr>
          <w:delText xml:space="preserve">Petrophile </w:delText>
        </w:r>
      </w:del>
      <w:del w:id="511" w:author="Daniel Falster" w:date="2017-08-01T10:53:00Z">
        <w:r w:rsidR="00237552" w:rsidRPr="0005509C" w:rsidDel="00555075">
          <w:rPr>
            <w:rFonts w:cs="Times New Roman"/>
            <w:i/>
          </w:rPr>
          <w:delText>pulchella</w:delText>
        </w:r>
        <w:r w:rsidR="00237552" w:rsidRPr="0005509C" w:rsidDel="00555075">
          <w:rPr>
            <w:rFonts w:cs="Times New Roman"/>
          </w:rPr>
          <w:delText xml:space="preserve"> having low population level RA values due to many individuals not reproducing in a given year.</w:delText>
        </w:r>
      </w:del>
      <w:del w:id="512" w:author="Daniel Falster" w:date="2017-07-31T13:41:00Z">
        <w:r w:rsidR="00237552" w:rsidRPr="0005509C" w:rsidDel="00623EEE">
          <w:rPr>
            <w:rFonts w:cs="Times New Roman"/>
          </w:rPr>
          <w:delText xml:space="preserve"> </w:delText>
        </w:r>
      </w:del>
      <w:del w:id="513" w:author="Daniel Falster" w:date="2017-07-31T13:25:00Z">
        <w:r w:rsidR="00E07EE5" w:rsidRPr="0005509C" w:rsidDel="00AC3A6E">
          <w:rPr>
            <w:rFonts w:cs="Times New Roman"/>
          </w:rPr>
          <w:delText xml:space="preserve">This variation </w:delText>
        </w:r>
        <w:r w:rsidR="00B63DF3" w:rsidRPr="0005509C" w:rsidDel="00AC3A6E">
          <w:rPr>
            <w:rFonts w:cs="Times New Roman"/>
          </w:rPr>
          <w:delText xml:space="preserve">suggest </w:delText>
        </w:r>
        <w:r w:rsidR="00E07EE5" w:rsidRPr="0005509C" w:rsidDel="00AC3A6E">
          <w:rPr>
            <w:rFonts w:cs="Times New Roman"/>
          </w:rPr>
          <w:delText xml:space="preserve">the species can be categorized as exhibiting different RA schedules, as shown in </w:delText>
        </w:r>
      </w:del>
      <w:del w:id="514" w:author="Daniel Falster" w:date="2017-07-31T12:19:00Z">
        <w:r w:rsidR="00E07EE5" w:rsidRPr="0005509C" w:rsidDel="008A1C9E">
          <w:rPr>
            <w:rFonts w:cs="Times New Roman"/>
          </w:rPr>
          <w:delText xml:space="preserve">Figure </w:delText>
        </w:r>
      </w:del>
      <w:del w:id="515" w:author="Daniel Falster" w:date="2017-07-31T13:25:00Z">
        <w:r w:rsidR="00E07EE5" w:rsidRPr="0005509C" w:rsidDel="00AC3A6E">
          <w:rPr>
            <w:rFonts w:cs="Times New Roman"/>
          </w:rPr>
          <w:delText xml:space="preserve">1. </w:delText>
        </w:r>
        <w:r w:rsidR="00E07EE5" w:rsidRPr="0005509C" w:rsidDel="00AC3A6E">
          <w:rPr>
            <w:rFonts w:cs="Times New Roman"/>
            <w:i/>
          </w:rPr>
          <w:delText>Petrophile pulchella</w:delText>
        </w:r>
        <w:r w:rsidR="00E07EE5" w:rsidRPr="0005509C" w:rsidDel="00AC3A6E">
          <w:rPr>
            <w:rFonts w:cs="Times New Roman"/>
          </w:rPr>
          <w:delText xml:space="preserve">, which reaches a maximum population-level RA at intermediate ages, is designated as having a declining RA schedule </w:delText>
        </w:r>
        <w:r w:rsidR="00E07EE5" w:rsidRPr="0005509C" w:rsidDel="00AC3A6E">
          <w:rPr>
            <w:rFonts w:cs="Times New Roman"/>
          </w:rPr>
          <w:fldChar w:fldCharType="begin"/>
        </w:r>
        <w:r w:rsidR="00E07EE5" w:rsidRPr="0005509C" w:rsidDel="00AC3A6E">
          <w:rPr>
            <w:rFonts w:cs="Times New Roman"/>
          </w:rPr>
          <w:delInstrText xml:space="preserve"> ADDIN ZOTERO_ITEM CSL_CITATION {"citationID":"a1ccd2ccr0b","properties":{"formattedCitation":"(Wenk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r w:rsidR="00E07EE5" w:rsidRPr="0005509C" w:rsidDel="00AC3A6E">
          <w:rPr>
            <w:rFonts w:cs="Times New Roman"/>
          </w:rPr>
          <w:fldChar w:fldCharType="separate"/>
        </w:r>
        <w:r w:rsidR="001349E9" w:rsidRPr="00CA2814" w:rsidDel="00AC3A6E">
          <w:rPr>
            <w:rFonts w:cs="Times New Roman"/>
          </w:rPr>
          <w:delText>(Wenk &amp; Falster 2015)</w:delText>
        </w:r>
        <w:r w:rsidR="00E07EE5" w:rsidRPr="0005509C" w:rsidDel="00AC3A6E">
          <w:rPr>
            <w:rFonts w:cs="Times New Roman"/>
          </w:rPr>
          <w:fldChar w:fldCharType="end"/>
        </w:r>
        <w:r w:rsidR="00E07EE5" w:rsidRPr="0005509C" w:rsidDel="00AC3A6E">
          <w:rPr>
            <w:rFonts w:cs="Times New Roman"/>
          </w:rPr>
          <w:delText>.</w:delText>
        </w:r>
        <w:r w:rsidR="008576EB" w:rsidRPr="0005509C" w:rsidDel="00AC3A6E">
          <w:rPr>
            <w:rFonts w:cs="Times New Roman"/>
          </w:rPr>
          <w:delText xml:space="preserve"> </w:delText>
        </w:r>
        <w:r w:rsidR="00B63DF3" w:rsidRPr="0005509C" w:rsidDel="00AC3A6E">
          <w:rPr>
            <w:rFonts w:cs="Times New Roman"/>
          </w:rPr>
          <w:delText>Indeed, the maximum RA reached by these species, designated as the average RA of the plant age class with the highest average RA, is associated with a collection of key life history traits (</w:delText>
        </w:r>
      </w:del>
      <w:del w:id="516" w:author="Daniel Falster" w:date="2017-07-31T12:20:00Z">
        <w:r w:rsidR="00B63DF3" w:rsidRPr="0005509C" w:rsidDel="008A1C9E">
          <w:rPr>
            <w:rFonts w:cs="Times New Roman"/>
          </w:rPr>
          <w:delText xml:space="preserve">Figure </w:delText>
        </w:r>
      </w:del>
      <w:del w:id="517" w:author="Daniel Falster" w:date="2017-07-31T13:25:00Z">
        <w:r w:rsidR="00B63DF3" w:rsidRPr="0005509C" w:rsidDel="00AC3A6E">
          <w:rPr>
            <w:rFonts w:cs="Times New Roman"/>
          </w:rPr>
          <w:delText>5). Across the fourteen study species, maximum plant height, age at maturity, and lifespan are all correlated with each other, such that taller plants live longer and begin reproducing later. Relatively few species do not reach a maximum RA=1, but the species that do are generally taller, longer-lived, and reach reproductive maturity later.</w:delText>
        </w:r>
      </w:del>
    </w:p>
    <w:p w14:paraId="223A17A0" w14:textId="27EF42D3" w:rsidR="00A93CB6" w:rsidRPr="0005509C" w:rsidDel="00623EEE" w:rsidRDefault="008576EB">
      <w:pPr>
        <w:rPr>
          <w:del w:id="518" w:author="Daniel Falster" w:date="2017-07-31T13:42:00Z"/>
          <w:rFonts w:cs="Times New Roman"/>
        </w:rPr>
        <w:pPrChange w:id="519" w:author="Daniel Falster" w:date="2017-07-31T13:25:00Z">
          <w:pPr>
            <w:ind w:firstLine="360"/>
          </w:pPr>
        </w:pPrChange>
      </w:pPr>
      <w:del w:id="520" w:author="Daniel Falster" w:date="2017-08-01T10:53:00Z">
        <w:r w:rsidRPr="0005509C" w:rsidDel="00555075">
          <w:rPr>
            <w:rFonts w:cs="Times New Roman"/>
          </w:rPr>
          <w:delText xml:space="preserve">By definition, once </w:delText>
        </w:r>
        <w:r w:rsidR="00237552" w:rsidRPr="0005509C" w:rsidDel="00555075">
          <w:rPr>
            <w:rFonts w:cs="Times New Roman"/>
          </w:rPr>
          <w:delText>RA reache</w:delText>
        </w:r>
        <w:r w:rsidRPr="0005509C" w:rsidDel="00555075">
          <w:rPr>
            <w:rFonts w:cs="Times New Roman"/>
          </w:rPr>
          <w:delText>s</w:delText>
        </w:r>
        <w:r w:rsidR="00237552" w:rsidRPr="0005509C" w:rsidDel="00555075">
          <w:rPr>
            <w:rFonts w:cs="Times New Roman"/>
          </w:rPr>
          <w:delText xml:space="preserve"> 1, there </w:delText>
        </w:r>
        <w:r w:rsidRPr="0005509C" w:rsidDel="00555075">
          <w:rPr>
            <w:rFonts w:cs="Times New Roman"/>
          </w:rPr>
          <w:delText xml:space="preserve">is </w:delText>
        </w:r>
        <w:r w:rsidR="00237552" w:rsidRPr="0005509C" w:rsidDel="00555075">
          <w:rPr>
            <w:rFonts w:cs="Times New Roman"/>
          </w:rPr>
          <w:delText xml:space="preserve">no longer any investment in the expansion of leaf area; </w:delText>
        </w:r>
        <w:r w:rsidRPr="0005509C" w:rsidDel="00555075">
          <w:rPr>
            <w:rFonts w:cs="Times New Roman"/>
          </w:rPr>
          <w:delText>the plant</w:delText>
        </w:r>
        <w:r w:rsidR="00237552" w:rsidRPr="0005509C" w:rsidDel="00555075">
          <w:rPr>
            <w:rFonts w:cs="Times New Roman"/>
          </w:rPr>
          <w:delText xml:space="preserve"> </w:delText>
        </w:r>
        <w:r w:rsidRPr="0005509C" w:rsidDel="00555075">
          <w:rPr>
            <w:rFonts w:cs="Times New Roman"/>
          </w:rPr>
          <w:delText>has ceased to grow</w:delText>
        </w:r>
      </w:del>
      <w:del w:id="521" w:author="Daniel Falster" w:date="2017-07-31T13:36:00Z">
        <w:r w:rsidRPr="0005509C" w:rsidDel="002A4BCD">
          <w:rPr>
            <w:rFonts w:cs="Times New Roman"/>
          </w:rPr>
          <w:delText xml:space="preserve"> to a bigger size</w:delText>
        </w:r>
      </w:del>
      <w:del w:id="522" w:author="Daniel Falster" w:date="2017-08-01T10:53:00Z">
        <w:r w:rsidR="00237552" w:rsidRPr="0005509C" w:rsidDel="00555075">
          <w:rPr>
            <w:rFonts w:cs="Times New Roman"/>
          </w:rPr>
          <w:delText xml:space="preserve">. </w:delText>
        </w:r>
      </w:del>
      <w:del w:id="523" w:author="Daniel Falster" w:date="2017-07-31T13:42:00Z">
        <w:r w:rsidR="00237552" w:rsidRPr="0005509C" w:rsidDel="00623EEE">
          <w:rPr>
            <w:rFonts w:cs="Times New Roman"/>
          </w:rPr>
          <w:delText>This means that many of the species ha</w:delText>
        </w:r>
        <w:r w:rsidR="003E18F9" w:rsidRPr="0005509C" w:rsidDel="00623EEE">
          <w:rPr>
            <w:rFonts w:cs="Times New Roman"/>
          </w:rPr>
          <w:delText>d</w:delText>
        </w:r>
        <w:r w:rsidR="00237552" w:rsidRPr="0005509C" w:rsidDel="00623EEE">
          <w:rPr>
            <w:rFonts w:cs="Times New Roman"/>
          </w:rPr>
          <w:delText xml:space="preserve"> reached their maximum size many years before death</w:delText>
        </w:r>
        <w:r w:rsidR="00B63DF3" w:rsidRPr="0005509C" w:rsidDel="00623EEE">
          <w:rPr>
            <w:rFonts w:cs="Times New Roman"/>
          </w:rPr>
          <w:delText xml:space="preserve"> and hence were </w:delText>
        </w:r>
        <w:r w:rsidR="00237552" w:rsidRPr="0005509C" w:rsidDel="00623EEE">
          <w:rPr>
            <w:rFonts w:cs="Times New Roman"/>
          </w:rPr>
          <w:delText>displaying determinate growth</w:delText>
        </w:r>
      </w:del>
      <w:del w:id="524" w:author="Daniel Falster" w:date="2017-07-31T13:36:00Z">
        <w:r w:rsidR="00237552" w:rsidRPr="0005509C" w:rsidDel="00932523">
          <w:rPr>
            <w:rFonts w:cs="Times New Roman"/>
          </w:rPr>
          <w:delText>.</w:delText>
        </w:r>
        <w:r w:rsidR="00E07EE5" w:rsidRPr="0005509C" w:rsidDel="00932523">
          <w:rPr>
            <w:rFonts w:cs="Times New Roman"/>
          </w:rPr>
          <w:delText xml:space="preserve"> This can be visualized by plotting the actual investment in reproduction and leaf expansion against plant s</w:delText>
        </w:r>
        <w:r w:rsidR="003E18F9" w:rsidRPr="0005509C" w:rsidDel="00932523">
          <w:rPr>
            <w:rFonts w:cs="Times New Roman"/>
          </w:rPr>
          <w:delText>ize (</w:delText>
        </w:r>
      </w:del>
      <w:del w:id="525" w:author="Daniel Falster" w:date="2017-07-31T12:20:00Z">
        <w:r w:rsidR="003E18F9" w:rsidRPr="0005509C" w:rsidDel="008A1C9E">
          <w:rPr>
            <w:rFonts w:cs="Times New Roman"/>
          </w:rPr>
          <w:delText xml:space="preserve">Figure </w:delText>
        </w:r>
      </w:del>
      <w:del w:id="526" w:author="Daniel Falster" w:date="2017-07-31T13:36:00Z">
        <w:r w:rsidR="008072E4" w:rsidRPr="0005509C" w:rsidDel="00932523">
          <w:rPr>
            <w:rFonts w:cs="Times New Roman"/>
          </w:rPr>
          <w:delText>6</w:delText>
        </w:r>
        <w:r w:rsidR="003E18F9" w:rsidRPr="0005509C" w:rsidDel="00932523">
          <w:rPr>
            <w:rFonts w:cs="Times New Roman"/>
          </w:rPr>
          <w:delText>). All species bega</w:delText>
        </w:r>
        <w:r w:rsidR="00E07EE5" w:rsidRPr="0005509C" w:rsidDel="00932523">
          <w:rPr>
            <w:rFonts w:cs="Times New Roman"/>
          </w:rPr>
          <w:delText xml:space="preserve">n with </w:delText>
        </w:r>
        <w:r w:rsidR="00B63DF3" w:rsidRPr="0005509C" w:rsidDel="00932523">
          <w:rPr>
            <w:rFonts w:cs="Times New Roman"/>
          </w:rPr>
          <w:delText xml:space="preserve">zero reproductive investment </w:delText>
        </w:r>
        <w:r w:rsidR="00E07EE5" w:rsidRPr="0005509C" w:rsidDel="00932523">
          <w:rPr>
            <w:rFonts w:cs="Times New Roman"/>
          </w:rPr>
          <w:delText>and with increased size (and age) reach</w:delText>
        </w:r>
        <w:r w:rsidR="003E18F9" w:rsidRPr="0005509C" w:rsidDel="00932523">
          <w:rPr>
            <w:rFonts w:cs="Times New Roman"/>
          </w:rPr>
          <w:delText>ed</w:delText>
        </w:r>
        <w:r w:rsidR="00E07EE5" w:rsidRPr="0005509C" w:rsidDel="00932523">
          <w:rPr>
            <w:rFonts w:cs="Times New Roman"/>
          </w:rPr>
          <w:delText xml:space="preserve"> reproductive maturity and </w:delText>
        </w:r>
        <w:r w:rsidR="003E18F9" w:rsidRPr="0005509C" w:rsidDel="00932523">
          <w:rPr>
            <w:rFonts w:cs="Times New Roman"/>
          </w:rPr>
          <w:delText xml:space="preserve">began allocating </w:delText>
        </w:r>
        <w:r w:rsidR="00E07EE5" w:rsidRPr="0005509C" w:rsidDel="00932523">
          <w:rPr>
            <w:rFonts w:cs="Times New Roman"/>
          </w:rPr>
          <w:delText xml:space="preserve">energy to reproductive tissues. For all species there </w:delText>
        </w:r>
        <w:r w:rsidR="003E18F9" w:rsidRPr="0005509C" w:rsidDel="00932523">
          <w:rPr>
            <w:rFonts w:cs="Times New Roman"/>
          </w:rPr>
          <w:delText>wa</w:delText>
        </w:r>
        <w:r w:rsidR="00E07EE5" w:rsidRPr="0005509C" w:rsidDel="00932523">
          <w:rPr>
            <w:rFonts w:cs="Times New Roman"/>
          </w:rPr>
          <w:delText>s a</w:delText>
        </w:r>
        <w:r w:rsidR="00ED3E66" w:rsidRPr="0005509C" w:rsidDel="00932523">
          <w:rPr>
            <w:rFonts w:cs="Times New Roman"/>
          </w:rPr>
          <w:delText xml:space="preserve">n overall </w:delText>
        </w:r>
        <w:r w:rsidR="00E07EE5" w:rsidRPr="0005509C" w:rsidDel="00932523">
          <w:rPr>
            <w:rFonts w:cs="Times New Roman"/>
          </w:rPr>
          <w:delText xml:space="preserve">increase in reproductive investment with plant size, excepting </w:delText>
        </w:r>
        <w:r w:rsidR="003E18F9" w:rsidRPr="0005509C" w:rsidDel="00932523">
          <w:rPr>
            <w:rFonts w:cs="Times New Roman"/>
          </w:rPr>
          <w:delText xml:space="preserve">the </w:delText>
        </w:r>
        <w:r w:rsidR="00E07EE5" w:rsidRPr="0005509C" w:rsidDel="00932523">
          <w:rPr>
            <w:rFonts w:cs="Times New Roman"/>
          </w:rPr>
          <w:delText>individuals of some species that did not reproduce during th</w:delText>
        </w:r>
        <w:r w:rsidR="00ED3E66" w:rsidRPr="0005509C" w:rsidDel="00932523">
          <w:rPr>
            <w:rFonts w:cs="Times New Roman"/>
          </w:rPr>
          <w:delText>e study year and</w:delText>
        </w:r>
        <w:r w:rsidR="00E07EE5" w:rsidRPr="0005509C" w:rsidDel="00932523">
          <w:rPr>
            <w:rFonts w:cs="Times New Roman"/>
          </w:rPr>
          <w:delText xml:space="preserve"> plotted in the grey-shaded “no investment” bar at the base of the plots.</w:delText>
        </w:r>
      </w:del>
      <w:del w:id="527" w:author="Daniel Falster" w:date="2017-07-31T13:42:00Z">
        <w:r w:rsidR="00E07EE5" w:rsidRPr="0005509C" w:rsidDel="00623EEE">
          <w:rPr>
            <w:rFonts w:cs="Times New Roman"/>
          </w:rPr>
          <w:delText xml:space="preserve"> </w:delText>
        </w:r>
      </w:del>
    </w:p>
    <w:p w14:paraId="6760FB90" w14:textId="4C1F93B9" w:rsidR="00A93CB6" w:rsidRPr="0005509C" w:rsidDel="00FF3001" w:rsidRDefault="00ED3E66">
      <w:pPr>
        <w:rPr>
          <w:del w:id="528" w:author="Daniel Falster" w:date="2017-07-31T13:47:00Z"/>
          <w:rFonts w:cs="Times New Roman"/>
        </w:rPr>
        <w:pPrChange w:id="529" w:author="Daniel Falster" w:date="2017-07-31T13:42:00Z">
          <w:pPr>
            <w:ind w:firstLine="360"/>
          </w:pPr>
        </w:pPrChange>
      </w:pPr>
      <w:del w:id="530" w:author="Daniel Falster" w:date="2017-08-01T10:53:00Z">
        <w:r w:rsidRPr="0005509C" w:rsidDel="00555075">
          <w:rPr>
            <w:rFonts w:cs="Times New Roman"/>
          </w:rPr>
          <w:delText>A</w:delText>
        </w:r>
        <w:r w:rsidR="00E07EE5" w:rsidRPr="0005509C" w:rsidDel="00555075">
          <w:rPr>
            <w:rFonts w:cs="Times New Roman"/>
          </w:rPr>
          <w:delText xml:space="preserve">ll individuals </w:delText>
        </w:r>
        <w:r w:rsidRPr="0005509C" w:rsidDel="00555075">
          <w:rPr>
            <w:rFonts w:cs="Times New Roman"/>
          </w:rPr>
          <w:delText xml:space="preserve">also </w:delText>
        </w:r>
        <w:r w:rsidR="00E07EE5" w:rsidRPr="0005509C" w:rsidDel="00555075">
          <w:rPr>
            <w:rFonts w:cs="Times New Roman"/>
          </w:rPr>
          <w:delText>showed strong investment in leaf expansion in the years preceding reproduc</w:delText>
        </w:r>
        <w:r w:rsidR="003E18F9" w:rsidRPr="0005509C" w:rsidDel="00555075">
          <w:rPr>
            <w:rFonts w:cs="Times New Roman"/>
          </w:rPr>
          <w:delText>tive maturity. In some species</w:delText>
        </w:r>
      </w:del>
      <w:del w:id="531" w:author="Daniel Falster" w:date="2017-08-01T10:47:00Z">
        <w:r w:rsidR="003E18F9" w:rsidRPr="0005509C" w:rsidDel="00092380">
          <w:rPr>
            <w:rFonts w:cs="Times New Roman"/>
          </w:rPr>
          <w:delText>,</w:delText>
        </w:r>
      </w:del>
      <w:del w:id="532" w:author="Daniel Falster" w:date="2017-08-01T10:53:00Z">
        <w:r w:rsidR="003E18F9" w:rsidRPr="0005509C" w:rsidDel="00555075">
          <w:rPr>
            <w:rFonts w:cs="Times New Roman"/>
          </w:rPr>
          <w:delText xml:space="preserve"> including </w:delText>
        </w:r>
        <w:r w:rsidR="003E18F9" w:rsidRPr="0005509C" w:rsidDel="00555075">
          <w:rPr>
            <w:rFonts w:cs="Times New Roman"/>
            <w:i/>
          </w:rPr>
          <w:delText>G</w:delText>
        </w:r>
      </w:del>
      <w:del w:id="533" w:author="Daniel Falster" w:date="2017-07-31T13:36:00Z">
        <w:r w:rsidR="003E18F9" w:rsidRPr="0005509C" w:rsidDel="00660826">
          <w:rPr>
            <w:rFonts w:cs="Times New Roman"/>
            <w:i/>
          </w:rPr>
          <w:delText>revillea</w:delText>
        </w:r>
      </w:del>
      <w:del w:id="534" w:author="Daniel Falster" w:date="2017-08-01T10:53:00Z">
        <w:r w:rsidR="003E18F9" w:rsidRPr="0005509C" w:rsidDel="00555075">
          <w:rPr>
            <w:rFonts w:cs="Times New Roman"/>
            <w:i/>
          </w:rPr>
          <w:delText xml:space="preserve"> speciosa, </w:delText>
        </w:r>
      </w:del>
      <w:del w:id="535" w:author="Daniel Falster" w:date="2017-07-31T13:25:00Z">
        <w:r w:rsidR="003E18F9" w:rsidRPr="0005509C" w:rsidDel="00AC3A6E">
          <w:rPr>
            <w:rFonts w:cs="Times New Roman"/>
            <w:i/>
          </w:rPr>
          <w:delText xml:space="preserve">Hemigenia </w:delText>
        </w:r>
      </w:del>
      <w:del w:id="536" w:author="Daniel Falster" w:date="2017-08-01T10:53:00Z">
        <w:r w:rsidR="003E18F9" w:rsidRPr="0005509C" w:rsidDel="00555075">
          <w:rPr>
            <w:rFonts w:cs="Times New Roman"/>
            <w:i/>
          </w:rPr>
          <w:delText xml:space="preserve">purpurea, </w:delText>
        </w:r>
        <w:r w:rsidR="003E18F9" w:rsidRPr="0005509C" w:rsidDel="00555075">
          <w:rPr>
            <w:rFonts w:cs="Times New Roman"/>
          </w:rPr>
          <w:delText xml:space="preserve">and </w:delText>
        </w:r>
      </w:del>
      <w:del w:id="537" w:author="Daniel Falster" w:date="2017-07-31T13:26:00Z">
        <w:r w:rsidR="003E18F9" w:rsidRPr="0005509C" w:rsidDel="00AC3A6E">
          <w:rPr>
            <w:rFonts w:cs="Times New Roman"/>
            <w:i/>
          </w:rPr>
          <w:delText xml:space="preserve">Pimelea </w:delText>
        </w:r>
      </w:del>
      <w:del w:id="538" w:author="Daniel Falster" w:date="2017-08-01T10:53:00Z">
        <w:r w:rsidR="003E18F9" w:rsidRPr="0005509C" w:rsidDel="00555075">
          <w:rPr>
            <w:rFonts w:cs="Times New Roman"/>
            <w:i/>
          </w:rPr>
          <w:delText xml:space="preserve">linifolia </w:delText>
        </w:r>
        <w:r w:rsidR="003E18F9" w:rsidRPr="0005509C" w:rsidDel="00555075">
          <w:rPr>
            <w:rFonts w:cs="Times New Roman"/>
          </w:rPr>
          <w:delText>leaf expansion fell close to zero</w:delText>
        </w:r>
      </w:del>
      <w:del w:id="539" w:author="Daniel Falster" w:date="2017-08-01T10:47:00Z">
        <w:r w:rsidR="003E18F9" w:rsidRPr="0005509C" w:rsidDel="00092380">
          <w:rPr>
            <w:rFonts w:cs="Times New Roman"/>
          </w:rPr>
          <w:delText xml:space="preserve"> – or to zero – </w:delText>
        </w:r>
      </w:del>
      <w:del w:id="540" w:author="Daniel Falster" w:date="2017-08-01T10:53:00Z">
        <w:r w:rsidR="003E18F9" w:rsidRPr="0005509C" w:rsidDel="00555075">
          <w:rPr>
            <w:rFonts w:cs="Times New Roman"/>
          </w:rPr>
          <w:delText xml:space="preserve">almost immediately after reproductive maturity; these are species that rapidly reached RA=1 following reproductive maturity. </w:delText>
        </w:r>
        <w:r w:rsidR="00A93CB6" w:rsidRPr="0005509C" w:rsidDel="00555075">
          <w:rPr>
            <w:rFonts w:cs="Times New Roman"/>
          </w:rPr>
          <w:delText xml:space="preserve">At the other extreme, some </w:delText>
        </w:r>
        <w:r w:rsidR="003E18F9" w:rsidRPr="0005509C" w:rsidDel="00555075">
          <w:rPr>
            <w:rFonts w:cs="Times New Roman"/>
          </w:rPr>
          <w:delText>species</w:delText>
        </w:r>
      </w:del>
      <w:del w:id="541" w:author="Daniel Falster" w:date="2017-08-01T10:47:00Z">
        <w:r w:rsidR="003E18F9" w:rsidRPr="0005509C" w:rsidDel="00092380">
          <w:rPr>
            <w:rFonts w:cs="Times New Roman"/>
          </w:rPr>
          <w:delText>,</w:delText>
        </w:r>
      </w:del>
      <w:del w:id="542" w:author="Daniel Falster" w:date="2017-08-01T10:53:00Z">
        <w:r w:rsidR="003E18F9" w:rsidRPr="0005509C" w:rsidDel="00555075">
          <w:rPr>
            <w:rFonts w:cs="Times New Roman"/>
          </w:rPr>
          <w:delText xml:space="preserve"> including </w:delText>
        </w:r>
      </w:del>
      <w:del w:id="543" w:author="Daniel Falster" w:date="2017-07-31T13:26:00Z">
        <w:r w:rsidR="00A93CB6" w:rsidRPr="0005509C" w:rsidDel="00AC3A6E">
          <w:rPr>
            <w:rFonts w:cs="Times New Roman"/>
            <w:i/>
          </w:rPr>
          <w:delText xml:space="preserve">Epacris </w:delText>
        </w:r>
      </w:del>
      <w:del w:id="544" w:author="Daniel Falster" w:date="2017-08-01T10:53:00Z">
        <w:r w:rsidR="00A93CB6" w:rsidRPr="0005509C" w:rsidDel="00555075">
          <w:rPr>
            <w:rFonts w:cs="Times New Roman"/>
            <w:i/>
          </w:rPr>
          <w:delText xml:space="preserve">microphylla </w:delText>
        </w:r>
        <w:r w:rsidR="003E18F9" w:rsidRPr="0005509C" w:rsidDel="00555075">
          <w:rPr>
            <w:rFonts w:cs="Times New Roman"/>
          </w:rPr>
          <w:delText xml:space="preserve">and </w:delText>
        </w:r>
      </w:del>
      <w:del w:id="545" w:author="Daniel Falster" w:date="2017-07-31T13:25:00Z">
        <w:r w:rsidR="003E18F9" w:rsidRPr="0005509C" w:rsidDel="00AC3A6E">
          <w:rPr>
            <w:rFonts w:cs="Times New Roman"/>
            <w:i/>
          </w:rPr>
          <w:delText xml:space="preserve">Hakea </w:delText>
        </w:r>
      </w:del>
      <w:del w:id="546" w:author="Daniel Falster" w:date="2017-08-01T10:53:00Z">
        <w:r w:rsidR="003E18F9" w:rsidRPr="0005509C" w:rsidDel="00555075">
          <w:rPr>
            <w:rFonts w:cs="Times New Roman"/>
            <w:i/>
          </w:rPr>
          <w:delText>teretifolia</w:delText>
        </w:r>
      </w:del>
      <w:del w:id="547" w:author="Daniel Falster" w:date="2017-08-01T10:47:00Z">
        <w:r w:rsidR="003E18F9" w:rsidRPr="0005509C" w:rsidDel="00092380">
          <w:rPr>
            <w:rFonts w:cs="Times New Roman"/>
          </w:rPr>
          <w:delText>,</w:delText>
        </w:r>
      </w:del>
      <w:del w:id="548" w:author="Daniel Falster" w:date="2017-08-01T10:53:00Z">
        <w:r w:rsidR="003E18F9" w:rsidRPr="0005509C" w:rsidDel="00555075">
          <w:rPr>
            <w:rFonts w:cs="Times New Roman"/>
          </w:rPr>
          <w:delText xml:space="preserve"> showed modest declines in leaf expansion investment following the onset of reproduction, but continued to invest in both across many years. </w:delText>
        </w:r>
      </w:del>
      <w:del w:id="549" w:author="Daniel Falster" w:date="2017-07-31T14:01:00Z">
        <w:r w:rsidR="00A93CB6" w:rsidRPr="0005509C" w:rsidDel="00CF1947">
          <w:rPr>
            <w:rFonts w:cs="Times New Roman"/>
          </w:rPr>
          <w:delText xml:space="preserve">Overall, all species exhibited a cross-over in </w:delText>
        </w:r>
        <w:r w:rsidRPr="0005509C" w:rsidDel="00CF1947">
          <w:rPr>
            <w:rFonts w:cs="Times New Roman"/>
          </w:rPr>
          <w:delText xml:space="preserve">the magnitude of </w:delText>
        </w:r>
        <w:r w:rsidR="00A93CB6" w:rsidRPr="0005509C" w:rsidDel="00CF1947">
          <w:rPr>
            <w:rFonts w:cs="Times New Roman"/>
          </w:rPr>
          <w:delText>investment in increased leaf area versus year</w:delText>
        </w:r>
        <w:r w:rsidRPr="0005509C" w:rsidDel="00CF1947">
          <w:rPr>
            <w:rFonts w:cs="Times New Roman"/>
          </w:rPr>
          <w:delText>ly</w:delText>
        </w:r>
        <w:r w:rsidR="00A93CB6" w:rsidRPr="0005509C" w:rsidDel="00CF1947">
          <w:rPr>
            <w:rFonts w:cs="Times New Roman"/>
          </w:rPr>
          <w:delText xml:space="preserve"> reproductive production across their lifetime</w:delText>
        </w:r>
        <w:r w:rsidRPr="0005509C" w:rsidDel="00CF1947">
          <w:rPr>
            <w:rFonts w:cs="Times New Roman"/>
          </w:rPr>
          <w:delText>s</w:delText>
        </w:r>
        <w:r w:rsidR="00A93CB6" w:rsidRPr="0005509C" w:rsidDel="00CF1947">
          <w:rPr>
            <w:rFonts w:cs="Times New Roman"/>
          </w:rPr>
          <w:delText xml:space="preserve">. </w:delText>
        </w:r>
      </w:del>
      <w:del w:id="550" w:author="Daniel Falster" w:date="2017-08-01T10:53:00Z">
        <w:r w:rsidR="003E18F9" w:rsidRPr="0005509C" w:rsidDel="00555075">
          <w:rPr>
            <w:rFonts w:cs="Times New Roman"/>
          </w:rPr>
          <w:delText xml:space="preserve">These different </w:delText>
        </w:r>
      </w:del>
      <w:del w:id="551" w:author="Daniel Falster" w:date="2017-07-31T14:02:00Z">
        <w:r w:rsidR="003E18F9" w:rsidRPr="0005509C" w:rsidDel="00CF1947">
          <w:rPr>
            <w:rFonts w:cs="Times New Roman"/>
          </w:rPr>
          <w:delText xml:space="preserve">leaf expansion </w:delText>
        </w:r>
      </w:del>
      <w:del w:id="552" w:author="Daniel Falster" w:date="2017-08-01T10:53:00Z">
        <w:r w:rsidR="003E18F9" w:rsidRPr="0005509C" w:rsidDel="00555075">
          <w:rPr>
            <w:rFonts w:cs="Times New Roman"/>
          </w:rPr>
          <w:delText xml:space="preserve">investment </w:delText>
        </w:r>
      </w:del>
      <w:del w:id="553" w:author="Daniel Falster" w:date="2017-07-31T14:02:00Z">
        <w:r w:rsidR="003E18F9" w:rsidRPr="0005509C" w:rsidDel="00CF1947">
          <w:rPr>
            <w:rFonts w:cs="Times New Roman"/>
          </w:rPr>
          <w:delText xml:space="preserve">trajectories </w:delText>
        </w:r>
      </w:del>
      <w:del w:id="554" w:author="Daniel Falster" w:date="2017-08-01T10:53:00Z">
        <w:r w:rsidR="003E18F9" w:rsidRPr="0005509C" w:rsidDel="00555075">
          <w:rPr>
            <w:rFonts w:cs="Times New Roman"/>
          </w:rPr>
          <w:delText xml:space="preserve">are reflected in </w:delText>
        </w:r>
      </w:del>
      <w:del w:id="555" w:author="Daniel Falster" w:date="2017-07-31T14:02:00Z">
        <w:r w:rsidR="003E18F9" w:rsidRPr="0005509C" w:rsidDel="00CF1947">
          <w:rPr>
            <w:rFonts w:cs="Times New Roman"/>
          </w:rPr>
          <w:delText>these species’</w:delText>
        </w:r>
      </w:del>
      <w:del w:id="556" w:author="Daniel Falster" w:date="2017-08-01T10:53:00Z">
        <w:r w:rsidR="003E18F9" w:rsidRPr="0005509C" w:rsidDel="00555075">
          <w:rPr>
            <w:rFonts w:cs="Times New Roman"/>
          </w:rPr>
          <w:delText xml:space="preserve"> leaf area</w:delText>
        </w:r>
      </w:del>
      <w:del w:id="557" w:author="Daniel Falster" w:date="2017-07-31T14:02:00Z">
        <w:r w:rsidR="003E18F9" w:rsidRPr="0005509C" w:rsidDel="00CF1947">
          <w:rPr>
            <w:rFonts w:cs="Times New Roman"/>
          </w:rPr>
          <w:delText>s</w:delText>
        </w:r>
        <w:r w:rsidRPr="0005509C" w:rsidDel="00CF1947">
          <w:rPr>
            <w:rFonts w:cs="Times New Roman"/>
          </w:rPr>
          <w:delText xml:space="preserve"> trajectories with</w:delText>
        </w:r>
      </w:del>
      <w:del w:id="558" w:author="Daniel Falster" w:date="2017-08-01T10:53:00Z">
        <w:r w:rsidRPr="0005509C" w:rsidDel="00555075">
          <w:rPr>
            <w:rFonts w:cs="Times New Roman"/>
          </w:rPr>
          <w:delText xml:space="preserve"> plant age</w:delText>
        </w:r>
        <w:r w:rsidR="00A93CB6" w:rsidRPr="0005509C" w:rsidDel="00555075">
          <w:rPr>
            <w:rFonts w:cs="Times New Roman"/>
          </w:rPr>
          <w:delText xml:space="preserve">, with species like </w:delText>
        </w:r>
      </w:del>
      <w:del w:id="559" w:author="Daniel Falster" w:date="2017-07-31T13:26:00Z">
        <w:r w:rsidR="00A93CB6" w:rsidRPr="0005509C" w:rsidDel="00AC3A6E">
          <w:rPr>
            <w:rFonts w:cs="Times New Roman"/>
            <w:i/>
          </w:rPr>
          <w:delText>Epacris</w:delText>
        </w:r>
      </w:del>
      <w:del w:id="560" w:author="Daniel Falster" w:date="2017-08-01T10:53:00Z">
        <w:r w:rsidR="00A93CB6" w:rsidRPr="0005509C" w:rsidDel="00555075">
          <w:rPr>
            <w:rFonts w:cs="Times New Roman"/>
            <w:i/>
          </w:rPr>
          <w:delText xml:space="preserve"> and </w:delText>
        </w:r>
      </w:del>
      <w:del w:id="561" w:author="Daniel Falster" w:date="2017-07-31T13:26:00Z">
        <w:r w:rsidR="00A93CB6" w:rsidRPr="0005509C" w:rsidDel="00AC3A6E">
          <w:rPr>
            <w:rFonts w:cs="Times New Roman"/>
            <w:i/>
          </w:rPr>
          <w:delText xml:space="preserve">Hakea </w:delText>
        </w:r>
      </w:del>
      <w:del w:id="562" w:author="Daniel Falster" w:date="2017-08-01T10:53:00Z">
        <w:r w:rsidR="00A93CB6" w:rsidRPr="0005509C" w:rsidDel="00555075">
          <w:rPr>
            <w:rFonts w:cs="Times New Roman"/>
          </w:rPr>
          <w:delText xml:space="preserve">continuing to increase their total leaf area </w:delText>
        </w:r>
      </w:del>
      <w:del w:id="563" w:author="Daniel Falster" w:date="2017-07-31T14:02:00Z">
        <w:r w:rsidR="00A93CB6" w:rsidRPr="0005509C" w:rsidDel="00CF1947">
          <w:rPr>
            <w:rFonts w:cs="Times New Roman"/>
          </w:rPr>
          <w:delText>throughout the chronosequence</w:delText>
        </w:r>
      </w:del>
      <w:del w:id="564" w:author="Daniel Falster" w:date="2017-08-01T10:53:00Z">
        <w:r w:rsidR="00A93CB6" w:rsidRPr="0005509C" w:rsidDel="00555075">
          <w:rPr>
            <w:rFonts w:cs="Times New Roman"/>
          </w:rPr>
          <w:delText xml:space="preserve">, while </w:delText>
        </w:r>
      </w:del>
      <w:del w:id="565" w:author="Daniel Falster" w:date="2017-07-31T14:02:00Z">
        <w:r w:rsidR="00A93CB6" w:rsidRPr="0005509C" w:rsidDel="00CF1947">
          <w:rPr>
            <w:rFonts w:cs="Times New Roman"/>
          </w:rPr>
          <w:delText xml:space="preserve">in </w:delText>
        </w:r>
      </w:del>
      <w:del w:id="566" w:author="Daniel Falster" w:date="2017-07-31T13:26:00Z">
        <w:r w:rsidR="00A93CB6" w:rsidRPr="0005509C" w:rsidDel="00AC3A6E">
          <w:rPr>
            <w:rFonts w:cs="Times New Roman"/>
            <w:i/>
          </w:rPr>
          <w:delText xml:space="preserve">Grevillea </w:delText>
        </w:r>
      </w:del>
      <w:del w:id="567" w:author="Daniel Falster" w:date="2017-08-01T10:53:00Z">
        <w:r w:rsidR="00A93CB6" w:rsidRPr="0005509C" w:rsidDel="00555075">
          <w:rPr>
            <w:rFonts w:cs="Times New Roman"/>
            <w:i/>
          </w:rPr>
          <w:delText xml:space="preserve">speciosa, </w:delText>
        </w:r>
      </w:del>
      <w:del w:id="568" w:author="Daniel Falster" w:date="2017-07-31T13:26:00Z">
        <w:r w:rsidR="00A93CB6" w:rsidRPr="0005509C" w:rsidDel="00AC3A6E">
          <w:rPr>
            <w:rFonts w:cs="Times New Roman"/>
            <w:i/>
          </w:rPr>
          <w:delText xml:space="preserve">Hemigenia, </w:delText>
        </w:r>
        <w:r w:rsidR="00A93CB6" w:rsidRPr="0005509C" w:rsidDel="00AC3A6E">
          <w:rPr>
            <w:rFonts w:cs="Times New Roman"/>
          </w:rPr>
          <w:delText xml:space="preserve">and </w:delText>
        </w:r>
        <w:r w:rsidR="00A93CB6" w:rsidRPr="0005509C" w:rsidDel="00AC3A6E">
          <w:rPr>
            <w:rFonts w:cs="Times New Roman"/>
            <w:i/>
          </w:rPr>
          <w:delText>Pimelea</w:delText>
        </w:r>
      </w:del>
      <w:del w:id="569" w:author="Daniel Falster" w:date="2017-08-01T10:53:00Z">
        <w:r w:rsidR="00A93CB6" w:rsidRPr="0005509C" w:rsidDel="00555075">
          <w:rPr>
            <w:rFonts w:cs="Times New Roman"/>
            <w:i/>
          </w:rPr>
          <w:delText xml:space="preserve"> </w:delText>
        </w:r>
        <w:r w:rsidR="00A93CB6" w:rsidRPr="0005509C" w:rsidDel="00555075">
          <w:rPr>
            <w:rFonts w:cs="Times New Roman"/>
          </w:rPr>
          <w:delText xml:space="preserve">a maximum leaf area </w:delText>
        </w:r>
      </w:del>
      <w:del w:id="570" w:author="Daniel Falster" w:date="2017-07-31T14:03:00Z">
        <w:r w:rsidR="00A93CB6" w:rsidRPr="0005509C" w:rsidDel="00CF1947">
          <w:rPr>
            <w:rFonts w:cs="Times New Roman"/>
          </w:rPr>
          <w:delText xml:space="preserve">was achieved </w:delText>
        </w:r>
      </w:del>
      <w:del w:id="571" w:author="Daniel Falster" w:date="2017-08-01T10:53:00Z">
        <w:r w:rsidR="00A93CB6" w:rsidRPr="0005509C" w:rsidDel="00555075">
          <w:rPr>
            <w:rFonts w:cs="Times New Roman"/>
          </w:rPr>
          <w:delText xml:space="preserve">quite early </w:delText>
        </w:r>
        <w:r w:rsidR="003E18F9" w:rsidRPr="0005509C" w:rsidDel="00555075">
          <w:rPr>
            <w:rFonts w:cs="Times New Roman"/>
          </w:rPr>
          <w:delText>(</w:delText>
        </w:r>
      </w:del>
      <w:del w:id="572" w:author="Daniel Falster" w:date="2017-07-31T12:20:00Z">
        <w:r w:rsidR="003E18F9" w:rsidRPr="0005509C" w:rsidDel="008A1C9E">
          <w:rPr>
            <w:rFonts w:cs="Times New Roman"/>
          </w:rPr>
          <w:delText xml:space="preserve">Figure </w:delText>
        </w:r>
      </w:del>
      <w:del w:id="573" w:author="Daniel Falster" w:date="2017-07-31T13:43:00Z">
        <w:r w:rsidR="008072E4" w:rsidRPr="0005509C" w:rsidDel="00623EEE">
          <w:rPr>
            <w:rFonts w:cs="Times New Roman"/>
          </w:rPr>
          <w:delText>7</w:delText>
        </w:r>
      </w:del>
      <w:del w:id="574" w:author="Daniel Falster" w:date="2017-08-01T10:53:00Z">
        <w:r w:rsidR="003E18F9" w:rsidRPr="0005509C" w:rsidDel="00555075">
          <w:rPr>
            <w:rFonts w:cs="Times New Roman"/>
          </w:rPr>
          <w:delText>)</w:delText>
        </w:r>
        <w:r w:rsidR="00A93CB6" w:rsidRPr="0005509C" w:rsidDel="00555075">
          <w:rPr>
            <w:rFonts w:cs="Times New Roman"/>
          </w:rPr>
          <w:delText xml:space="preserve">. Of note, </w:delText>
        </w:r>
      </w:del>
      <w:del w:id="575" w:author="Daniel Falster" w:date="2017-07-31T13:47:00Z">
        <w:r w:rsidR="00A93CB6" w:rsidRPr="0005509C" w:rsidDel="003C1BA6">
          <w:rPr>
            <w:rFonts w:cs="Times New Roman"/>
          </w:rPr>
          <w:delText xml:space="preserve">multiple </w:delText>
        </w:r>
      </w:del>
      <w:del w:id="576" w:author="Daniel Falster" w:date="2017-08-01T10:53:00Z">
        <w:r w:rsidR="00A93CB6" w:rsidRPr="0005509C" w:rsidDel="00555075">
          <w:rPr>
            <w:rFonts w:cs="Times New Roman"/>
          </w:rPr>
          <w:delText xml:space="preserve">species not only reached their maximum leaf area many years before death, but their leaf area </w:delText>
        </w:r>
      </w:del>
      <w:del w:id="577" w:author="Daniel Falster" w:date="2017-07-31T13:47:00Z">
        <w:r w:rsidR="00A93CB6" w:rsidRPr="0005509C" w:rsidDel="00FF3001">
          <w:rPr>
            <w:rFonts w:cs="Times New Roman"/>
          </w:rPr>
          <w:delText xml:space="preserve">then </w:delText>
        </w:r>
      </w:del>
      <w:del w:id="578" w:author="Daniel Falster" w:date="2017-08-01T10:53:00Z">
        <w:r w:rsidR="00A93CB6" w:rsidRPr="0005509C" w:rsidDel="00555075">
          <w:rPr>
            <w:rFonts w:cs="Times New Roman"/>
          </w:rPr>
          <w:delText>declined across multiple years</w:delText>
        </w:r>
      </w:del>
      <w:del w:id="579" w:author="Daniel Falster" w:date="2017-07-31T13:46:00Z">
        <w:r w:rsidR="00A93CB6" w:rsidRPr="0005509C" w:rsidDel="003C1BA6">
          <w:rPr>
            <w:rFonts w:cs="Times New Roman"/>
          </w:rPr>
          <w:delText xml:space="preserve"> al</w:delText>
        </w:r>
      </w:del>
      <w:del w:id="580" w:author="Daniel Falster" w:date="2017-08-01T10:53:00Z">
        <w:r w:rsidR="00A93CB6" w:rsidRPr="0005509C" w:rsidDel="00555075">
          <w:rPr>
            <w:rFonts w:cs="Times New Roman"/>
          </w:rPr>
          <w:delText xml:space="preserve">though they were still healthy, </w:delText>
        </w:r>
      </w:del>
      <w:del w:id="581" w:author="Daniel Falster" w:date="2017-07-31T13:43:00Z">
        <w:r w:rsidR="00A93CB6" w:rsidRPr="0005509C" w:rsidDel="00623EEE">
          <w:rPr>
            <w:rFonts w:cs="Times New Roman"/>
          </w:rPr>
          <w:delText xml:space="preserve">robustly </w:delText>
        </w:r>
      </w:del>
      <w:del w:id="582" w:author="Daniel Falster" w:date="2017-08-01T10:53:00Z">
        <w:r w:rsidR="00A93CB6" w:rsidRPr="0005509C" w:rsidDel="00555075">
          <w:rPr>
            <w:rFonts w:cs="Times New Roman"/>
          </w:rPr>
          <w:delText>reproducing individuals (</w:delText>
        </w:r>
      </w:del>
      <w:del w:id="583" w:author="Daniel Falster" w:date="2017-07-31T12:20:00Z">
        <w:r w:rsidR="00A93CB6" w:rsidRPr="0005509C" w:rsidDel="008A1C9E">
          <w:rPr>
            <w:rFonts w:cs="Times New Roman"/>
          </w:rPr>
          <w:delText xml:space="preserve">Figure </w:delText>
        </w:r>
      </w:del>
      <w:del w:id="584" w:author="Daniel Falster" w:date="2017-07-31T13:43:00Z">
        <w:r w:rsidRPr="0005509C" w:rsidDel="00623EEE">
          <w:rPr>
            <w:rFonts w:cs="Times New Roman"/>
          </w:rPr>
          <w:delText>7</w:delText>
        </w:r>
      </w:del>
      <w:del w:id="585" w:author="Daniel Falster" w:date="2017-08-01T10:53:00Z">
        <w:r w:rsidR="00A93CB6" w:rsidRPr="0005509C" w:rsidDel="00555075">
          <w:rPr>
            <w:rFonts w:cs="Times New Roman"/>
          </w:rPr>
          <w:delText>).</w:delText>
        </w:r>
      </w:del>
      <w:del w:id="586" w:author="Daniel Falster" w:date="2017-07-31T13:46:00Z">
        <w:r w:rsidR="00A93CB6" w:rsidRPr="0005509C" w:rsidDel="003C1BA6">
          <w:rPr>
            <w:rFonts w:cs="Times New Roman"/>
          </w:rPr>
          <w:delText xml:space="preserve"> </w:delText>
        </w:r>
      </w:del>
    </w:p>
    <w:p w14:paraId="2AAA50C1" w14:textId="598635F2" w:rsidR="003E18F9" w:rsidRPr="0005509C" w:rsidRDefault="008576EB" w:rsidP="00555075">
      <w:pPr>
        <w:rPr>
          <w:rFonts w:cs="Times New Roman"/>
        </w:rPr>
        <w:pPrChange w:id="587" w:author="Daniel Falster" w:date="2017-08-01T10:53:00Z">
          <w:pPr>
            <w:ind w:firstLine="360"/>
          </w:pPr>
        </w:pPrChange>
      </w:pPr>
      <w:del w:id="588" w:author="Daniel Falster" w:date="2017-08-01T10:53:00Z">
        <w:r w:rsidRPr="0005509C" w:rsidDel="00555075">
          <w:rPr>
            <w:rFonts w:cs="Times New Roman"/>
          </w:rPr>
          <w:delText xml:space="preserve">Ceasing investment in leaf expansion does not indicate these </w:delText>
        </w:r>
      </w:del>
      <w:del w:id="589" w:author="Daniel Falster" w:date="2017-07-31T13:47:00Z">
        <w:r w:rsidRPr="0005509C" w:rsidDel="00FF3001">
          <w:rPr>
            <w:rFonts w:cs="Times New Roman"/>
          </w:rPr>
          <w:delText xml:space="preserve">species are </w:delText>
        </w:r>
      </w:del>
      <w:del w:id="590" w:author="Daniel Falster" w:date="2017-08-01T10:53:00Z">
        <w:r w:rsidRPr="0005509C" w:rsidDel="00555075">
          <w:rPr>
            <w:rFonts w:cs="Times New Roman"/>
          </w:rPr>
          <w:delText xml:space="preserve">not producing new leaves. </w:delText>
        </w:r>
        <w:r w:rsidR="00A93CB6" w:rsidRPr="0005509C" w:rsidDel="00555075">
          <w:rPr>
            <w:rFonts w:cs="Times New Roman"/>
          </w:rPr>
          <w:delText xml:space="preserve">In </w:delText>
        </w:r>
      </w:del>
      <w:del w:id="591" w:author="Daniel Falster" w:date="2017-07-31T12:20:00Z">
        <w:r w:rsidR="00A93CB6" w:rsidRPr="0005509C" w:rsidDel="008A1C9E">
          <w:rPr>
            <w:rFonts w:cs="Times New Roman"/>
          </w:rPr>
          <w:delText xml:space="preserve">Figure </w:delText>
        </w:r>
      </w:del>
      <w:del w:id="592" w:author="Daniel Falster" w:date="2017-07-31T13:43:00Z">
        <w:r w:rsidR="00ED3E66" w:rsidRPr="0005509C" w:rsidDel="00623EEE">
          <w:rPr>
            <w:rFonts w:cs="Times New Roman"/>
          </w:rPr>
          <w:delText>6</w:delText>
        </w:r>
      </w:del>
      <w:del w:id="593" w:author="Daniel Falster" w:date="2017-08-01T10:53:00Z">
        <w:r w:rsidR="00A93CB6" w:rsidRPr="0005509C" w:rsidDel="00555075">
          <w:rPr>
            <w:rFonts w:cs="Times New Roman"/>
          </w:rPr>
          <w:delText>, the dark green circles indicate yearly investment in leaf replacement</w:delText>
        </w:r>
        <w:r w:rsidR="001D56BF" w:rsidRPr="0005509C" w:rsidDel="00555075">
          <w:rPr>
            <w:rFonts w:cs="Times New Roman"/>
          </w:rPr>
          <w:delText xml:space="preserve"> – </w:delText>
        </w:r>
        <w:r w:rsidR="00A93CB6" w:rsidRPr="0005509C" w:rsidDel="00555075">
          <w:rPr>
            <w:rFonts w:cs="Times New Roman"/>
          </w:rPr>
          <w:delText>new leaves grown to replace shed leaves.</w:delText>
        </w:r>
        <w:r w:rsidR="001D56BF" w:rsidRPr="0005509C" w:rsidDel="00555075">
          <w:rPr>
            <w:rFonts w:cs="Times New Roman"/>
          </w:rPr>
          <w:delText xml:space="preserve"> Most individuals invested significant and increasing amounts of </w:delText>
        </w:r>
      </w:del>
      <w:del w:id="594" w:author="Daniel Falster" w:date="2017-08-01T10:45:00Z">
        <w:r w:rsidR="001D56BF" w:rsidRPr="0005509C" w:rsidDel="00092380">
          <w:rPr>
            <w:rFonts w:cs="Times New Roman"/>
          </w:rPr>
          <w:delText>energy</w:delText>
        </w:r>
      </w:del>
      <w:del w:id="595" w:author="Daniel Falster" w:date="2017-08-01T10:53:00Z">
        <w:r w:rsidR="001D56BF" w:rsidRPr="0005509C" w:rsidDel="00555075">
          <w:rPr>
            <w:rFonts w:cs="Times New Roman"/>
          </w:rPr>
          <w:delText xml:space="preserve"> in leaf replacement with increasing plant size. However, many individuals, especially the larger, older plants did not invest sufficient </w:delText>
        </w:r>
      </w:del>
      <w:del w:id="596" w:author="Daniel Falster" w:date="2017-08-01T10:45:00Z">
        <w:r w:rsidR="001D56BF" w:rsidRPr="0005509C" w:rsidDel="00092380">
          <w:rPr>
            <w:rFonts w:cs="Times New Roman"/>
          </w:rPr>
          <w:delText>energy</w:delText>
        </w:r>
      </w:del>
      <w:del w:id="597" w:author="Daniel Falster" w:date="2017-08-01T10:53:00Z">
        <w:r w:rsidR="001D56BF" w:rsidRPr="0005509C" w:rsidDel="00555075">
          <w:rPr>
            <w:rFonts w:cs="Times New Roman"/>
          </w:rPr>
          <w:delText xml:space="preserve"> in leaf replacement to fully compensate for leaf loss.</w:delText>
        </w:r>
      </w:del>
      <w:del w:id="598" w:author="Daniel Falster" w:date="2017-07-31T14:03:00Z">
        <w:r w:rsidR="001D56BF" w:rsidRPr="0005509C" w:rsidDel="00503F1D">
          <w:rPr>
            <w:rFonts w:cs="Times New Roman"/>
          </w:rPr>
          <w:delText xml:space="preserve"> </w:delText>
        </w:r>
      </w:del>
      <w:ins w:id="599" w:author="Daniel Falster" w:date="2017-07-31T13:44:00Z">
        <w:r w:rsidR="00623EEE">
          <w:rPr>
            <w:rFonts w:cs="Times New Roman"/>
          </w:rPr>
          <w:t>The shape of the RA schedule, maximum RA achieved, and age at which the maximum RA was achieved differed across the study species (Fig. 4)</w:t>
        </w:r>
        <w:r w:rsidR="00623EEE">
          <w:rPr>
            <w:rFonts w:ascii="Times" w:hAnsi="Times"/>
            <w:sz w:val="20"/>
            <w:szCs w:val="20"/>
          </w:rPr>
          <w:t xml:space="preserve"> </w:t>
        </w:r>
      </w:ins>
      <w:del w:id="600" w:author="Daniel Falster" w:date="2017-07-31T13:44:00Z">
        <w:r w:rsidR="001D56BF" w:rsidRPr="0005509C" w:rsidDel="00623EEE">
          <w:rPr>
            <w:rFonts w:cs="Times New Roman"/>
          </w:rPr>
          <w:delText xml:space="preserve">In these individuals, the top of the vertical line rising above the leaf replacement investment </w:delText>
        </w:r>
        <w:r w:rsidR="00ED3E66" w:rsidRPr="0005509C" w:rsidDel="00623EEE">
          <w:rPr>
            <w:rFonts w:cs="Times New Roman"/>
          </w:rPr>
          <w:delText xml:space="preserve">circle </w:delText>
        </w:r>
        <w:r w:rsidR="001D56BF" w:rsidRPr="0005509C" w:rsidDel="00623EEE">
          <w:rPr>
            <w:rFonts w:cs="Times New Roman"/>
          </w:rPr>
          <w:delText xml:space="preserve">indicates how much energy </w:delText>
        </w:r>
        <w:r w:rsidR="001D56BF" w:rsidRPr="0005509C" w:rsidDel="00623EEE">
          <w:rPr>
            <w:rFonts w:cs="Times New Roman"/>
            <w:i/>
          </w:rPr>
          <w:delText>should have been</w:delText>
        </w:r>
        <w:r w:rsidR="001D56BF" w:rsidRPr="0005509C" w:rsidDel="00623EEE">
          <w:rPr>
            <w:rFonts w:cs="Times New Roman"/>
          </w:rPr>
          <w:delText xml:space="preserve"> invested in leaf replacement to offset leaf loss. This is most immediately obvious for older </w:delText>
        </w:r>
      </w:del>
      <w:del w:id="601" w:author="Daniel Falster" w:date="2017-07-31T13:27:00Z">
        <w:r w:rsidR="001D56BF" w:rsidRPr="0005509C" w:rsidDel="00AC3A6E">
          <w:rPr>
            <w:rFonts w:cs="Times New Roman"/>
            <w:i/>
          </w:rPr>
          <w:delText xml:space="preserve">Boronia </w:delText>
        </w:r>
      </w:del>
      <w:del w:id="602" w:author="Daniel Falster" w:date="2017-07-31T13:44:00Z">
        <w:r w:rsidR="001D56BF" w:rsidRPr="0005509C" w:rsidDel="00623EEE">
          <w:rPr>
            <w:rFonts w:cs="Times New Roman"/>
            <w:i/>
          </w:rPr>
          <w:delText xml:space="preserve">ledifolia </w:delText>
        </w:r>
        <w:r w:rsidR="001D56BF" w:rsidRPr="0005509C" w:rsidDel="00623EEE">
          <w:rPr>
            <w:rFonts w:cs="Times New Roman"/>
          </w:rPr>
          <w:delText xml:space="preserve">individuals where many plants had large leaf budget deficits, but older individuals of 10 species displayed a deficit. This leaf budget deficit leads to the declining total leaf area in older plants displayed by </w:delText>
        </w:r>
        <w:r w:rsidR="001D56BF" w:rsidRPr="0005509C" w:rsidDel="00623EEE">
          <w:rPr>
            <w:rFonts w:cs="Times New Roman"/>
            <w:i/>
          </w:rPr>
          <w:delText xml:space="preserve">Boronia </w:delText>
        </w:r>
        <w:r w:rsidR="001D56BF" w:rsidRPr="0005509C" w:rsidDel="00623EEE">
          <w:rPr>
            <w:rFonts w:cs="Times New Roman"/>
          </w:rPr>
          <w:delText>and other species (</w:delText>
        </w:r>
      </w:del>
      <w:del w:id="603" w:author="Daniel Falster" w:date="2017-07-31T12:20:00Z">
        <w:r w:rsidR="001D56BF" w:rsidRPr="0005509C" w:rsidDel="008A1C9E">
          <w:rPr>
            <w:rFonts w:cs="Times New Roman"/>
          </w:rPr>
          <w:delText xml:space="preserve">Figure </w:delText>
        </w:r>
      </w:del>
      <w:del w:id="604" w:author="Daniel Falster" w:date="2017-07-31T13:44:00Z">
        <w:r w:rsidR="008072E4" w:rsidRPr="0005509C" w:rsidDel="00623EEE">
          <w:rPr>
            <w:rFonts w:cs="Times New Roman"/>
          </w:rPr>
          <w:delText>7</w:delText>
        </w:r>
        <w:r w:rsidR="001D56BF" w:rsidRPr="0005509C" w:rsidDel="00623EEE">
          <w:rPr>
            <w:rFonts w:cs="Times New Roman"/>
          </w:rPr>
          <w:delText>).</w:delText>
        </w:r>
        <w:r w:rsidR="00ED3E66" w:rsidRPr="0005509C" w:rsidDel="00623EEE">
          <w:rPr>
            <w:rFonts w:cs="Times New Roman"/>
          </w:rPr>
          <w:delText xml:space="preserve"> The standing leaf area is of key functional importance to all species, for leaf area, not height, stem diameter, or total plant weight, is the best predictor of total yearly production (Sup Mat </w:delText>
        </w:r>
      </w:del>
      <w:del w:id="605" w:author="Daniel Falster" w:date="2017-07-31T12:20:00Z">
        <w:r w:rsidR="00ED3E66" w:rsidRPr="0005509C" w:rsidDel="008A1C9E">
          <w:rPr>
            <w:rFonts w:cs="Times New Roman"/>
          </w:rPr>
          <w:delText xml:space="preserve">Figure </w:delText>
        </w:r>
      </w:del>
      <w:del w:id="606" w:author="Daniel Falster" w:date="2017-07-31T13:44:00Z">
        <w:r w:rsidR="00ED3E66" w:rsidRPr="0005509C" w:rsidDel="00623EEE">
          <w:rPr>
            <w:rFonts w:cs="Times New Roman"/>
          </w:rPr>
          <w:delText>1).</w:delText>
        </w:r>
      </w:del>
    </w:p>
    <w:p w14:paraId="0FAC1309" w14:textId="180AD293" w:rsidR="00FA533B" w:rsidRPr="0005509C" w:rsidRDefault="00ED3E66" w:rsidP="00ED3E66">
      <w:pPr>
        <w:ind w:firstLine="360"/>
        <w:rPr>
          <w:rFonts w:cs="Times New Roman"/>
        </w:rPr>
      </w:pPr>
      <w:r w:rsidRPr="0005509C">
        <w:rPr>
          <w:rFonts w:cs="Times New Roman"/>
        </w:rPr>
        <w:t>Overall, a</w:t>
      </w:r>
      <w:r w:rsidR="00FA533B" w:rsidRPr="0005509C">
        <w:rPr>
          <w:rFonts w:cs="Times New Roman"/>
        </w:rPr>
        <w:t xml:space="preserve">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Notably, for ten of the 14 species, total leaf area declines year-upon-year starting at some age. That is, these species have negative leaf growth for part of their lifetime, as they fail to replace all leaves shed during the year. </w:t>
      </w:r>
    </w:p>
    <w:p w14:paraId="5E40835C" w14:textId="77777777" w:rsidR="00ED3E66" w:rsidRPr="0005509C" w:rsidRDefault="00ED3E66" w:rsidP="00ED3E66">
      <w:pPr>
        <w:pStyle w:val="ListParagraph"/>
        <w:numPr>
          <w:ilvl w:val="0"/>
          <w:numId w:val="6"/>
        </w:numPr>
        <w:rPr>
          <w:rFonts w:cs="Times New Roman"/>
        </w:rPr>
      </w:pPr>
      <w:proofErr w:type="gramStart"/>
      <w:r w:rsidRPr="0005509C">
        <w:rPr>
          <w:rFonts w:cs="Times New Roman"/>
        </w:rPr>
        <w:t>in</w:t>
      </w:r>
      <w:proofErr w:type="gramEnd"/>
      <w:r w:rsidRPr="0005509C">
        <w:rPr>
          <w:rFonts w:cs="Times New Roman"/>
        </w:rPr>
        <w:t xml:space="preserve"> our species height growth does not stop with age – just tapers</w:t>
      </w:r>
    </w:p>
    <w:p w14:paraId="38AE2F03" w14:textId="5D3ABB53" w:rsidR="00FA533B" w:rsidRPr="0005509C" w:rsidDel="00D46652" w:rsidRDefault="00ED3E66" w:rsidP="00CA2814">
      <w:pPr>
        <w:pStyle w:val="ListParagraph"/>
        <w:numPr>
          <w:ilvl w:val="0"/>
          <w:numId w:val="6"/>
        </w:numPr>
        <w:rPr>
          <w:del w:id="607" w:author="Daniel Falster" w:date="2017-07-31T13:48:00Z"/>
          <w:rFonts w:cs="Times New Roman"/>
        </w:rPr>
      </w:pPr>
      <w:del w:id="608" w:author="Daniel Falster" w:date="2017-07-31T13:48:00Z">
        <w:r w:rsidRPr="0005509C" w:rsidDel="00D46652">
          <w:rPr>
            <w:rFonts w:cs="Times New Roman"/>
          </w:rPr>
          <w:delText xml:space="preserve">initial leaf weight is a good predictor of NPP </w:delText>
        </w:r>
      </w:del>
    </w:p>
    <w:p w14:paraId="0D4E6733" w14:textId="0D2D16B5" w:rsidR="00FA533B" w:rsidRPr="00CA2814" w:rsidDel="00990D43" w:rsidRDefault="00FA533B" w:rsidP="00B441DD">
      <w:pPr>
        <w:pStyle w:val="Heading1"/>
        <w:rPr>
          <w:del w:id="609" w:author="Daniel Falster" w:date="2017-07-31T13:49:00Z"/>
          <w:rFonts w:cs="Times New Roman"/>
        </w:rPr>
      </w:pPr>
      <w:del w:id="610" w:author="Daniel Falster" w:date="2017-07-31T13:49:00Z">
        <w:r w:rsidRPr="00CA2814" w:rsidDel="00990D43">
          <w:rPr>
            <w:rFonts w:cs="Times New Roman"/>
          </w:rPr>
          <w:delText>Discussion</w:delText>
        </w:r>
      </w:del>
    </w:p>
    <w:p w14:paraId="31313D6A" w14:textId="77777777" w:rsidR="00D46652" w:rsidRDefault="00D46652" w:rsidP="00730B77">
      <w:pPr>
        <w:pStyle w:val="ListParagraph"/>
        <w:numPr>
          <w:ilvl w:val="0"/>
          <w:numId w:val="3"/>
        </w:numPr>
        <w:rPr>
          <w:ins w:id="611" w:author="Daniel Falster" w:date="2017-07-31T13:48:00Z"/>
          <w:rFonts w:cs="Times New Roman"/>
        </w:rPr>
      </w:pPr>
    </w:p>
    <w:p w14:paraId="5A04B731" w14:textId="29B3067D" w:rsidR="00611F54" w:rsidRPr="00B441DD" w:rsidRDefault="00611F54" w:rsidP="00730B77">
      <w:pPr>
        <w:pStyle w:val="ListParagraph"/>
        <w:numPr>
          <w:ilvl w:val="0"/>
          <w:numId w:val="3"/>
        </w:numPr>
        <w:rPr>
          <w:rFonts w:cs="Times New Roman"/>
        </w:rPr>
      </w:pPr>
      <w:r w:rsidRPr="00B441DD">
        <w:rPr>
          <w:rFonts w:cs="Times New Roman"/>
        </w:rPr>
        <w:t xml:space="preserve">The vast majority of perennial plants are iteroparous, having multiple reproductive episodes during their lifetime. </w:t>
      </w:r>
    </w:p>
    <w:p w14:paraId="4D316EEF" w14:textId="77777777" w:rsidR="00730B77" w:rsidRPr="00931833" w:rsidRDefault="00730B77" w:rsidP="00730B77">
      <w:pPr>
        <w:pStyle w:val="ListParagraph"/>
        <w:numPr>
          <w:ilvl w:val="0"/>
          <w:numId w:val="3"/>
        </w:numPr>
        <w:rPr>
          <w:rFonts w:cs="Times New Roman"/>
        </w:rPr>
      </w:pPr>
      <w:r w:rsidRPr="00931833">
        <w:rPr>
          <w:rFonts w:cs="Times New Roman"/>
        </w:rPr>
        <w:t xml:space="preserve">For almost all species height continues to increases throughout life, even though for most species leaf area asymptotes within a few years of reproductive maturity and often declines for several years before an individual’s death. </w:t>
      </w:r>
    </w:p>
    <w:p w14:paraId="5F90B30A" w14:textId="7AF5F232" w:rsidR="00730B77" w:rsidRPr="00CF4B90" w:rsidRDefault="00730B77" w:rsidP="00730B77">
      <w:pPr>
        <w:pStyle w:val="ListParagraph"/>
        <w:numPr>
          <w:ilvl w:val="1"/>
          <w:numId w:val="3"/>
        </w:numPr>
        <w:rPr>
          <w:rFonts w:cs="Times New Roman"/>
        </w:rPr>
      </w:pPr>
      <w:proofErr w:type="gramStart"/>
      <w:r w:rsidRPr="00FC0793">
        <w:rPr>
          <w:rFonts w:cs="Times New Roman"/>
        </w:rPr>
        <w:t>cannibalizing</w:t>
      </w:r>
      <w:proofErr w:type="gramEnd"/>
      <w:r w:rsidRPr="00FC0793">
        <w:rPr>
          <w:rFonts w:cs="Times New Roman"/>
        </w:rPr>
        <w:t xml:space="preserve"> existing leaf area to increase investment in reproduction (</w:t>
      </w:r>
      <w:r w:rsidR="00534F23" w:rsidRPr="00FC0793">
        <w:rPr>
          <w:rFonts w:cs="Times New Roman"/>
        </w:rPr>
        <w:t>to me, an evolutionary, not ecological argument; it is the ratio of leaves:flowers that leads to this)</w:t>
      </w:r>
    </w:p>
    <w:p w14:paraId="28A6D43D" w14:textId="16AF1670" w:rsidR="00534F23" w:rsidRDefault="00534F23" w:rsidP="00534F23">
      <w:pPr>
        <w:pStyle w:val="ListParagraph"/>
        <w:numPr>
          <w:ilvl w:val="0"/>
          <w:numId w:val="3"/>
        </w:numPr>
        <w:rPr>
          <w:ins w:id="612" w:author="Daniel Falster" w:date="2017-07-31T12:10:00Z"/>
          <w:rFonts w:cs="Times New Roman"/>
        </w:rPr>
      </w:pPr>
      <w:r w:rsidRPr="007E4F77">
        <w:rPr>
          <w:rFonts w:cs="Times New Roman"/>
        </w:rPr>
        <w:t>In many annual species, a plant reaches its maximum siz</w:t>
      </w:r>
      <w:r w:rsidRPr="00A72D1B">
        <w:rPr>
          <w:rFonts w:cs="Times New Roman"/>
        </w:rPr>
        <w:t xml:space="preserve">e before the onset of reproduction, then allocating its </w:t>
      </w:r>
      <w:del w:id="613" w:author="Daniel Falster" w:date="2017-08-01T10:45:00Z">
        <w:r w:rsidRPr="00A72D1B" w:rsidDel="00092380">
          <w:rPr>
            <w:rFonts w:cs="Times New Roman"/>
          </w:rPr>
          <w:delText>energy</w:delText>
        </w:r>
      </w:del>
      <w:ins w:id="614" w:author="Daniel Falster" w:date="2017-08-01T10:45:00Z">
        <w:r w:rsidR="00092380">
          <w:rPr>
            <w:rFonts w:cs="Times New Roman"/>
          </w:rPr>
          <w:t>mass</w:t>
        </w:r>
      </w:ins>
      <w:r w:rsidRPr="00A72D1B">
        <w:rPr>
          <w:rFonts w:cs="Times New Roman"/>
        </w:rPr>
        <w:t xml:space="preserve"> to seed production. The plant may survive for many additional months, as it reproduces. This is not so different from some of the shorter-lived perennial species, where they achieve their maximum leaf area (or nearly reach it), by the time of reproductive maturity. They then enter a prolonged period of reproductive investment, building at most enough leaves to replace shed tissues. For some species, it appears that their continued leaf production is simply the default construction of leaves at flowering nodes, as they have turned their attention solely to reproduction. Individual plants may persist for multiple years in this life stage – and indeed from an evolutionary perspective, a prolonged period of slow decline may be how they achieve sufficient seed output – but they are most certainly not displaying indeterminate growth.</w:t>
      </w:r>
    </w:p>
    <w:p w14:paraId="59DC5E0E" w14:textId="7BB1215C" w:rsidR="00625911" w:rsidRPr="003D61BD" w:rsidRDefault="00625911" w:rsidP="00534F23">
      <w:pPr>
        <w:pStyle w:val="ListParagraph"/>
        <w:numPr>
          <w:ilvl w:val="0"/>
          <w:numId w:val="3"/>
        </w:numPr>
        <w:rPr>
          <w:rFonts w:cs="Times New Roman"/>
        </w:rPr>
      </w:pPr>
      <w:ins w:id="615" w:author="Daniel Falster" w:date="2017-07-31T12:10:00Z">
        <w:r>
          <w:rPr>
            <w:rFonts w:cs="Times New Roman"/>
          </w:rPr>
          <w:t>-</w:t>
        </w:r>
        <w:r w:rsidRPr="00625911">
          <w:rPr>
            <w:rFonts w:cs="Times New Roman"/>
          </w:rPr>
          <w:t xml:space="preserve"> </w:t>
        </w:r>
        <w:r>
          <w:rPr>
            <w:rFonts w:cs="Times New Roman"/>
          </w:rPr>
          <w:t>Ideally, we would have separated growth in stem tissue into that arising through replacement of lost stem tissue and that arising through an expansion of the conducting tissue.</w:t>
        </w:r>
      </w:ins>
    </w:p>
    <w:p w14:paraId="57772408" w14:textId="77777777" w:rsidR="00786287" w:rsidRDefault="00786287">
      <w:pPr>
        <w:rPr>
          <w:ins w:id="616" w:author="Daniel Falster" w:date="2017-07-31T10:55:00Z"/>
          <w:rFonts w:cs="Times New Roman"/>
        </w:rPr>
        <w:pPrChange w:id="617" w:author="Daniel Falster" w:date="2017-07-31T10:55:00Z">
          <w:pPr>
            <w:pStyle w:val="ListParagraph"/>
            <w:numPr>
              <w:numId w:val="3"/>
            </w:numPr>
            <w:ind w:left="360" w:hanging="360"/>
          </w:pPr>
        </w:pPrChange>
      </w:pPr>
    </w:p>
    <w:p w14:paraId="04FB1B0A" w14:textId="77777777" w:rsidR="00786287" w:rsidRDefault="00786287">
      <w:pPr>
        <w:rPr>
          <w:ins w:id="618" w:author="Daniel Falster" w:date="2017-07-31T10:55:00Z"/>
          <w:rFonts w:cs="Times New Roman"/>
        </w:rPr>
        <w:pPrChange w:id="619" w:author="Daniel Falster" w:date="2017-07-31T10:55:00Z">
          <w:pPr>
            <w:pStyle w:val="ListParagraph"/>
            <w:numPr>
              <w:numId w:val="3"/>
            </w:numPr>
            <w:ind w:left="360" w:hanging="360"/>
          </w:pPr>
        </w:pPrChange>
      </w:pPr>
    </w:p>
    <w:p w14:paraId="7A954CD8" w14:textId="40AD300B" w:rsidR="00786287" w:rsidRPr="0005509C" w:rsidRDefault="00786287" w:rsidP="00786287">
      <w:pPr>
        <w:rPr>
          <w:rFonts w:cs="Times New Roman"/>
        </w:rPr>
      </w:pPr>
      <w:moveToRangeStart w:id="620" w:author="Daniel Falster" w:date="2017-07-31T10:55:00Z" w:name="move363117884"/>
      <w:moveTo w:id="621" w:author="Daniel Falster" w:date="2017-07-31T10:55:00Z">
        <w:r w:rsidRPr="0005509C">
          <w:rPr>
            <w:rFonts w:cs="Times New Roman"/>
          </w:rPr>
          <w:t xml:space="preserve">First, despite the general assumption that in long lived plants, total </w:t>
        </w:r>
        <w:del w:id="622" w:author="Daniel Falster" w:date="2017-08-01T10:45:00Z">
          <w:r w:rsidRPr="0005509C" w:rsidDel="00092380">
            <w:rPr>
              <w:rFonts w:cs="Times New Roman"/>
            </w:rPr>
            <w:delText>energy</w:delText>
          </w:r>
        </w:del>
      </w:moveTo>
      <w:ins w:id="623" w:author="Daniel Falster" w:date="2017-08-01T10:45:00Z">
        <w:r w:rsidR="00092380">
          <w:rPr>
            <w:rFonts w:cs="Times New Roman"/>
          </w:rPr>
          <w:t>mass</w:t>
        </w:r>
      </w:ins>
      <w:moveTo w:id="624" w:author="Daniel Falster" w:date="2017-07-31T10:55:00Z">
        <w:r w:rsidRPr="0005509C">
          <w:rPr>
            <w:rFonts w:cs="Times New Roman"/>
          </w:rPr>
          <w:t xml:space="preserve"> production is maintained or increased across time, a collection of evidence that suggests some older and taller plants may actually decrease their total </w:t>
        </w:r>
        <w:del w:id="625" w:author="Daniel Falster" w:date="2017-08-01T10:45:00Z">
          <w:r w:rsidRPr="0005509C" w:rsidDel="00092380">
            <w:rPr>
              <w:rFonts w:cs="Times New Roman"/>
            </w:rPr>
            <w:delText>energy</w:delText>
          </w:r>
        </w:del>
      </w:moveTo>
      <w:ins w:id="626" w:author="Daniel Falster" w:date="2017-08-01T10:45:00Z">
        <w:r w:rsidR="00092380">
          <w:rPr>
            <w:rFonts w:cs="Times New Roman"/>
          </w:rPr>
          <w:t>mass</w:t>
        </w:r>
      </w:ins>
      <w:moveTo w:id="627" w:author="Daniel Falster" w:date="2017-07-31T10:55:00Z">
        <w:r w:rsidRPr="0005509C">
          <w:rPr>
            <w:rFonts w:cs="Times New Roman"/>
          </w:rPr>
          <w:t xml:space="preserve"> production due to factors including declining leaf area </w:t>
        </w:r>
        <w:r w:rsidRPr="0005509C">
          <w:rPr>
            <w:rFonts w:cs="Times New Roman"/>
          </w:rPr>
          <w:fldChar w:fldCharType="begin"/>
        </w:r>
        <w:r w:rsidRPr="0005509C">
          <w:rPr>
            <w:rFonts w:cs="Times New Roman"/>
          </w:rPr>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Pr="0005509C">
          <w:rPr>
            <w:rFonts w:cs="Times New Roman"/>
          </w:rPr>
          <w:fldChar w:fldCharType="separate"/>
        </w:r>
        <w:r w:rsidRPr="00CA2814">
          <w:rPr>
            <w:rFonts w:cs="Times New Roman"/>
          </w:rPr>
          <w:t>(Ryan, Binkley &amp; Fownes 1997; Kashian, Turner &amp; Romme 2005; Nock, Caspersen &amp; Thomas 2008)</w:t>
        </w:r>
        <w:r w:rsidRPr="0005509C">
          <w:rPr>
            <w:rFonts w:cs="Times New Roman"/>
          </w:rPr>
          <w:fldChar w:fldCharType="end"/>
        </w:r>
        <w:r w:rsidRPr="0005509C">
          <w:rPr>
            <w:rFonts w:cs="Times New Roman"/>
          </w:rPr>
          <w:t xml:space="preserve"> </w:t>
        </w:r>
        <w:r w:rsidRPr="0005509C">
          <w:rPr>
            <w:rFonts w:cs="Times New Roman"/>
            <w:highlight w:val="yellow"/>
          </w:rPr>
          <w:t xml:space="preserve">(Bond-Lamberty </w:t>
        </w:r>
        <w:proofErr w:type="gramStart"/>
        <w:r w:rsidRPr="0005509C">
          <w:rPr>
            <w:rFonts w:cs="Times New Roman"/>
            <w:highlight w:val="yellow"/>
          </w:rPr>
          <w:t>et</w:t>
        </w:r>
        <w:proofErr w:type="gramEnd"/>
        <w:r w:rsidRPr="0005509C">
          <w:rPr>
            <w:rFonts w:cs="Times New Roman"/>
            <w:highlight w:val="yellow"/>
          </w:rPr>
          <w:t xml:space="preserve"> al. 2002, Leuschner et al. 2006</w:t>
        </w:r>
        <w:r w:rsidRPr="0005509C">
          <w:rPr>
            <w:rFonts w:cs="Times New Roman"/>
          </w:rPr>
          <w:t xml:space="preserve">), decreasing photosynthetic capacity </w:t>
        </w:r>
        <w:r w:rsidRPr="0005509C">
          <w:rPr>
            <w:rFonts w:cs="Times New Roman"/>
          </w:rPr>
          <w:fldChar w:fldCharType="begin"/>
        </w:r>
        <w:r w:rsidRPr="0005509C">
          <w:rPr>
            <w:rFonts w:cs="Times New Roman"/>
          </w:rPr>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Pr="0005509C">
          <w:rPr>
            <w:rFonts w:cs="Times New Roman"/>
          </w:rPr>
          <w:fldChar w:fldCharType="separate"/>
        </w:r>
        <w:r w:rsidRPr="00CA2814">
          <w:rPr>
            <w:rFonts w:cs="Times New Roman"/>
            <w:szCs w:val="24"/>
          </w:rPr>
          <w:t xml:space="preserve">(Ryan </w:t>
        </w:r>
        <w:r w:rsidRPr="00CA2814">
          <w:rPr>
            <w:rFonts w:cs="Times New Roman"/>
            <w:i/>
            <w:iCs/>
            <w:szCs w:val="24"/>
          </w:rPr>
          <w:t>et al.</w:t>
        </w:r>
        <w:r w:rsidRPr="00CA2814">
          <w:rPr>
            <w:rFonts w:cs="Times New Roman"/>
            <w:szCs w:val="24"/>
          </w:rPr>
          <w:t xml:space="preserve"> 1997; Day, Greenwood &amp; White 2001; Niinemets 2002; Thomas 2010)</w:t>
        </w:r>
        <w:r w:rsidRPr="0005509C">
          <w:rPr>
            <w:rFonts w:cs="Times New Roman"/>
          </w:rPr>
          <w:fldChar w:fldCharType="end"/>
        </w:r>
        <w:r w:rsidRPr="0005509C">
          <w:rPr>
            <w:rFonts w:cs="Times New Roman"/>
          </w:rPr>
          <w:t xml:space="preserve">, increasing hydraulic limitations (###), crown abrasion </w:t>
        </w:r>
        <w:r w:rsidRPr="0005509C">
          <w:rPr>
            <w:rFonts w:cs="Times New Roman"/>
          </w:rPr>
          <w:fldChar w:fldCharType="begin"/>
        </w:r>
        <w:r w:rsidRPr="0005509C">
          <w:rPr>
            <w:rFonts w:cs="Times New Roman"/>
          </w:rPr>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Pr="0005509C">
          <w:rPr>
            <w:rFonts w:cs="Times New Roman"/>
          </w:rPr>
          <w:fldChar w:fldCharType="separate"/>
        </w:r>
        <w:r w:rsidRPr="00CA2814">
          <w:rPr>
            <w:rFonts w:cs="Times New Roman"/>
            <w:szCs w:val="24"/>
          </w:rPr>
          <w:t xml:space="preserve">(Ryan </w:t>
        </w:r>
        <w:r w:rsidRPr="00CA2814">
          <w:rPr>
            <w:rFonts w:cs="Times New Roman"/>
            <w:i/>
            <w:iCs/>
            <w:szCs w:val="24"/>
          </w:rPr>
          <w:t>et al.</w:t>
        </w:r>
        <w:r w:rsidRPr="00CA2814">
          <w:rPr>
            <w:rFonts w:cs="Times New Roman"/>
            <w:szCs w:val="24"/>
          </w:rPr>
          <w:t xml:space="preserve"> 1997)</w:t>
        </w:r>
        <w:r w:rsidRPr="0005509C">
          <w:rPr>
            <w:rFonts w:cs="Times New Roman"/>
          </w:rPr>
          <w:fldChar w:fldCharType="end"/>
        </w:r>
        <w:r w:rsidRPr="0005509C">
          <w:rPr>
            <w:rFonts w:cs="Times New Roman"/>
          </w:rPr>
          <w:t xml:space="preserve">, and declining nutrient supply (###). These changes would lead to the observation that GPP can asymptote as plants reach middle age and decline in older stands </w:t>
        </w:r>
        <w:r w:rsidRPr="0005509C">
          <w:rPr>
            <w:rFonts w:cs="Times New Roman"/>
          </w:rPr>
          <w:fldChar w:fldCharType="begin"/>
        </w:r>
        <w:r w:rsidRPr="0005509C">
          <w:rPr>
            <w:rFonts w:cs="Times New Roman"/>
          </w:rPr>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05509C">
          <w:rPr>
            <w:rFonts w:cs="Times New Roman"/>
          </w:rPr>
          <w:fldChar w:fldCharType="separate"/>
        </w:r>
        <w:r w:rsidRPr="00CA2814">
          <w:rPr>
            <w:rFonts w:cs="Times New Roman"/>
            <w:szCs w:val="24"/>
          </w:rPr>
          <w:t xml:space="preserve">(Gower, McMurtrie &amp; Murty 1996; Ryan </w:t>
        </w:r>
        <w:r w:rsidRPr="00CA2814">
          <w:rPr>
            <w:rFonts w:cs="Times New Roman"/>
            <w:i/>
            <w:iCs/>
            <w:szCs w:val="24"/>
          </w:rPr>
          <w:t>et al.</w:t>
        </w:r>
        <w:r w:rsidRPr="00CA2814">
          <w:rPr>
            <w:rFonts w:cs="Times New Roman"/>
            <w:szCs w:val="24"/>
          </w:rPr>
          <w:t xml:space="preserve"> 1997; Drake </w:t>
        </w:r>
        <w:r w:rsidRPr="00CA2814">
          <w:rPr>
            <w:rFonts w:cs="Times New Roman"/>
            <w:i/>
            <w:iCs/>
            <w:szCs w:val="24"/>
          </w:rPr>
          <w:t>et al.</w:t>
        </w:r>
        <w:r w:rsidRPr="00CA2814">
          <w:rPr>
            <w:rFonts w:cs="Times New Roman"/>
            <w:szCs w:val="24"/>
          </w:rPr>
          <w:t xml:space="preserve"> 2011; Tang </w:t>
        </w:r>
        <w:r w:rsidRPr="00CA2814">
          <w:rPr>
            <w:rFonts w:cs="Times New Roman"/>
            <w:i/>
            <w:iCs/>
            <w:szCs w:val="24"/>
          </w:rPr>
          <w:t>et al.</w:t>
        </w:r>
        <w:r w:rsidRPr="00CA2814">
          <w:rPr>
            <w:rFonts w:cs="Times New Roman"/>
            <w:szCs w:val="24"/>
          </w:rPr>
          <w:t xml:space="preserve"> 2014)</w:t>
        </w:r>
        <w:r w:rsidRPr="0005509C">
          <w:rPr>
            <w:rFonts w:cs="Times New Roman"/>
          </w:rPr>
          <w:fldChar w:fldCharType="end"/>
        </w:r>
        <w:r w:rsidRPr="0005509C">
          <w:rPr>
            <w:rFonts w:cs="Times New Roman"/>
          </w:rPr>
          <w:t xml:space="preserve">. These data suggest that many perennial species will show a gradual decline in the pool of </w:t>
        </w:r>
        <w:del w:id="628" w:author="Daniel Falster" w:date="2017-08-01T10:45:00Z">
          <w:r w:rsidRPr="0005509C" w:rsidDel="00092380">
            <w:rPr>
              <w:rFonts w:cs="Times New Roman"/>
            </w:rPr>
            <w:delText>energy</w:delText>
          </w:r>
        </w:del>
      </w:moveTo>
      <w:ins w:id="629" w:author="Daniel Falster" w:date="2017-08-01T10:45:00Z">
        <w:r w:rsidR="00092380">
          <w:rPr>
            <w:rFonts w:cs="Times New Roman"/>
          </w:rPr>
          <w:t>mass</w:t>
        </w:r>
      </w:ins>
      <w:moveTo w:id="630" w:author="Daniel Falster" w:date="2017-07-31T10:55:00Z">
        <w:r w:rsidRPr="0005509C">
          <w:rPr>
            <w:rFonts w:cs="Times New Roman"/>
          </w:rPr>
          <w:t xml:space="preserve"> available to grow to a bigger size</w:t>
        </w:r>
        <w:r w:rsidRPr="0005509C">
          <w:rPr>
            <w:rFonts w:cs="Times New Roman"/>
            <w:i/>
          </w:rPr>
          <w:t xml:space="preserve">, before </w:t>
        </w:r>
        <w:r w:rsidRPr="0005509C">
          <w:rPr>
            <w:rFonts w:cs="Times New Roman"/>
          </w:rPr>
          <w:t xml:space="preserve">considering that a proportion of surplus </w:t>
        </w:r>
        <w:del w:id="631" w:author="Daniel Falster" w:date="2017-08-01T10:45:00Z">
          <w:r w:rsidRPr="0005509C" w:rsidDel="00092380">
            <w:rPr>
              <w:rFonts w:cs="Times New Roman"/>
            </w:rPr>
            <w:delText>energy</w:delText>
          </w:r>
        </w:del>
      </w:moveTo>
      <w:ins w:id="632" w:author="Daniel Falster" w:date="2017-08-01T10:45:00Z">
        <w:r w:rsidR="00092380">
          <w:rPr>
            <w:rFonts w:cs="Times New Roman"/>
          </w:rPr>
          <w:t>mass</w:t>
        </w:r>
      </w:ins>
      <w:moveTo w:id="633" w:author="Daniel Falster" w:date="2017-07-31T10:55:00Z">
        <w:r w:rsidRPr="0005509C">
          <w:rPr>
            <w:rFonts w:cs="Times New Roman"/>
          </w:rPr>
          <w:t xml:space="preserve"> is being siphoned to reproduction. This is especially relevant given a number of optimal </w:t>
        </w:r>
        <w:del w:id="634" w:author="Daniel Falster" w:date="2017-08-01T10:45:00Z">
          <w:r w:rsidRPr="0005509C" w:rsidDel="00092380">
            <w:rPr>
              <w:rFonts w:cs="Times New Roman"/>
            </w:rPr>
            <w:delText>energy</w:delText>
          </w:r>
        </w:del>
      </w:moveTo>
      <w:ins w:id="635" w:author="Daniel Falster" w:date="2017-08-01T10:45:00Z">
        <w:r w:rsidR="00092380">
          <w:rPr>
            <w:rFonts w:cs="Times New Roman"/>
          </w:rPr>
          <w:t>mass</w:t>
        </w:r>
      </w:ins>
      <w:moveTo w:id="636" w:author="Daniel Falster" w:date="2017-07-31T10:55:00Z">
        <w:r w:rsidRPr="0005509C">
          <w:rPr>
            <w:rFonts w:cs="Times New Roman"/>
          </w:rPr>
          <w:t xml:space="preserve"> models that suggest the growth-vegetation trade-off is influenced by </w:t>
        </w:r>
        <w:del w:id="637" w:author="Daniel Falster" w:date="2017-08-01T10:45:00Z">
          <w:r w:rsidRPr="0005509C" w:rsidDel="00092380">
            <w:rPr>
              <w:rFonts w:cs="Times New Roman"/>
            </w:rPr>
            <w:delText>energy</w:delText>
          </w:r>
        </w:del>
      </w:moveTo>
      <w:ins w:id="638" w:author="Daniel Falster" w:date="2017-08-01T10:45:00Z">
        <w:r w:rsidR="00092380">
          <w:rPr>
            <w:rFonts w:cs="Times New Roman"/>
          </w:rPr>
          <w:t>mass</w:t>
        </w:r>
      </w:ins>
      <w:moveTo w:id="639" w:author="Daniel Falster" w:date="2017-07-31T10:55:00Z">
        <w:r w:rsidRPr="0005509C">
          <w:rPr>
            <w:rFonts w:cs="Times New Roman"/>
          </w:rPr>
          <w:t xml:space="preserve"> availability </w:t>
        </w:r>
        <w:r w:rsidRPr="0005509C">
          <w:rPr>
            <w:rFonts w:cs="Times New Roman"/>
          </w:rPr>
          <w:fldChar w:fldCharType="begin"/>
        </w:r>
        <w:r w:rsidRPr="0005509C">
          <w:rPr>
            <w:rFonts w:cs="Times New Roman"/>
          </w:rPr>
          <w: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instrText>
        </w:r>
        <w:r w:rsidRPr="0005509C">
          <w:rPr>
            <w:rFonts w:cs="Times New Roman"/>
          </w:rPr>
          <w:fldChar w:fldCharType="separate"/>
        </w:r>
        <w:r w:rsidRPr="00CA2814">
          <w:rPr>
            <w:rFonts w:cs="Times New Roman"/>
          </w:rPr>
          <w:t xml:space="preserve">(Iwasa &amp; Cohen 1989; Reekie, Budge </w:t>
        </w:r>
        <w:r w:rsidRPr="00CA2814">
          <w:rPr>
            <w:rFonts w:cs="Times New Roman"/>
          </w:rPr>
          <w:lastRenderedPageBreak/>
          <w:t>&amp; Baltzer 2002; Katsukawa, Katsukawa &amp; Matsuda 2002)</w:t>
        </w:r>
        <w:r w:rsidRPr="0005509C">
          <w:rPr>
            <w:rFonts w:cs="Times New Roman"/>
          </w:rPr>
          <w:fldChar w:fldCharType="end"/>
        </w:r>
        <w:r w:rsidRPr="0005509C">
          <w:rPr>
            <w:rFonts w:cs="Times New Roman"/>
          </w:rPr>
          <w:t xml:space="preserve">. Determining changes in total </w:t>
        </w:r>
        <w:del w:id="640" w:author="Daniel Falster" w:date="2017-08-01T10:45:00Z">
          <w:r w:rsidRPr="0005509C" w:rsidDel="00092380">
            <w:rPr>
              <w:rFonts w:cs="Times New Roman"/>
            </w:rPr>
            <w:delText>energy</w:delText>
          </w:r>
        </w:del>
      </w:moveTo>
      <w:ins w:id="641" w:author="Daniel Falster" w:date="2017-08-01T10:45:00Z">
        <w:r w:rsidR="00092380">
          <w:rPr>
            <w:rFonts w:cs="Times New Roman"/>
          </w:rPr>
          <w:t>mass</w:t>
        </w:r>
      </w:ins>
      <w:moveTo w:id="642" w:author="Daniel Falster" w:date="2017-07-31T10:55:00Z">
        <w:r w:rsidRPr="0005509C">
          <w:rPr>
            <w:rFonts w:cs="Times New Roman"/>
          </w:rPr>
          <w:t xml:space="preserve"> production with shifts in plant size and age is therefore part of understanding observed RA schedules.</w:t>
        </w:r>
      </w:moveTo>
    </w:p>
    <w:p w14:paraId="4CB1E58A" w14:textId="1CA2C67E" w:rsidR="00786287" w:rsidRPr="0005509C" w:rsidRDefault="00786287" w:rsidP="00786287">
      <w:pPr>
        <w:autoSpaceDE w:val="0"/>
        <w:autoSpaceDN w:val="0"/>
        <w:adjustRightInd w:val="0"/>
        <w:spacing w:after="240" w:line="240" w:lineRule="auto"/>
        <w:rPr>
          <w:rFonts w:cs="Times New Roman"/>
        </w:rPr>
      </w:pPr>
      <w:moveTo w:id="643" w:author="Daniel Falster" w:date="2017-07-31T10:55:00Z">
        <w:r w:rsidRPr="0005509C">
          <w:rPr>
            <w:rFonts w:cs="Times New Roman"/>
          </w:rPr>
          <w:t xml:space="preserve">Second, as plants get larger and develop a larger leaf canopy, the </w:t>
        </w:r>
        <w:del w:id="644" w:author="Daniel Falster" w:date="2017-08-01T10:45:00Z">
          <w:r w:rsidRPr="0005509C" w:rsidDel="00092380">
            <w:rPr>
              <w:rFonts w:cs="Times New Roman"/>
            </w:rPr>
            <w:delText>energy</w:delText>
          </w:r>
        </w:del>
      </w:moveTo>
      <w:ins w:id="645" w:author="Daniel Falster" w:date="2017-08-01T10:45:00Z">
        <w:r w:rsidR="00092380">
          <w:rPr>
            <w:rFonts w:cs="Times New Roman"/>
          </w:rPr>
          <w:t>mass</w:t>
        </w:r>
      </w:ins>
      <w:moveTo w:id="646" w:author="Daniel Falster" w:date="2017-07-31T10:55:00Z">
        <w:r w:rsidRPr="0005509C">
          <w:rPr>
            <w:rFonts w:cs="Times New Roman"/>
          </w:rPr>
          <w:t xml:space="preserve"> that must be invested in maintaining their leaf canopy increases. If the rate at which </w:t>
        </w:r>
        <w:del w:id="647" w:author="Daniel Falster" w:date="2017-08-01T10:45:00Z">
          <w:r w:rsidRPr="0005509C" w:rsidDel="00092380">
            <w:rPr>
              <w:rFonts w:cs="Times New Roman"/>
            </w:rPr>
            <w:delText>energy</w:delText>
          </w:r>
        </w:del>
      </w:moveTo>
      <w:ins w:id="648" w:author="Daniel Falster" w:date="2017-08-01T10:45:00Z">
        <w:r w:rsidR="00092380">
          <w:rPr>
            <w:rFonts w:cs="Times New Roman"/>
          </w:rPr>
          <w:t>mass</w:t>
        </w:r>
      </w:ins>
      <w:moveTo w:id="649" w:author="Daniel Falster" w:date="2017-07-31T10:55:00Z">
        <w:r w:rsidRPr="0005509C">
          <w:rPr>
            <w:rFonts w:cs="Times New Roman"/>
          </w:rPr>
          <w:t xml:space="preserve"> is produced begins to slow and leaf replacement costs increase, surplus </w:t>
        </w:r>
        <w:del w:id="650" w:author="Daniel Falster" w:date="2017-08-01T10:45:00Z">
          <w:r w:rsidRPr="0005509C" w:rsidDel="00092380">
            <w:rPr>
              <w:rFonts w:cs="Times New Roman"/>
            </w:rPr>
            <w:delText>energy</w:delText>
          </w:r>
        </w:del>
      </w:moveTo>
      <w:ins w:id="651" w:author="Daniel Falster" w:date="2017-08-01T10:45:00Z">
        <w:r w:rsidR="00092380">
          <w:rPr>
            <w:rFonts w:cs="Times New Roman"/>
          </w:rPr>
          <w:t>mass</w:t>
        </w:r>
      </w:ins>
      <w:moveTo w:id="652" w:author="Daniel Falster" w:date="2017-07-31T10:55:00Z">
        <w:r w:rsidRPr="0005509C">
          <w:rPr>
            <w:rFonts w:cs="Times New Roman"/>
          </w:rPr>
          <w:t xml:space="preserve"> may plateau relative to plant size (or another plant production metric). Simultaneously, RA is likely to increase due to a shift towards reproductive investment (in the growth-reproduction trade-off) in older plants. In combination, it is possible that small declines in surplus </w:t>
        </w:r>
        <w:del w:id="653" w:author="Daniel Falster" w:date="2017-08-01T10:45:00Z">
          <w:r w:rsidRPr="0005509C" w:rsidDel="00092380">
            <w:rPr>
              <w:rFonts w:cs="Times New Roman"/>
            </w:rPr>
            <w:delText>energy</w:delText>
          </w:r>
        </w:del>
      </w:moveTo>
      <w:ins w:id="654" w:author="Daniel Falster" w:date="2017-08-01T10:45:00Z">
        <w:r w:rsidR="00092380">
          <w:rPr>
            <w:rFonts w:cs="Times New Roman"/>
          </w:rPr>
          <w:t>mass</w:t>
        </w:r>
      </w:ins>
      <w:moveTo w:id="655" w:author="Daniel Falster" w:date="2017-07-31T10:55:00Z">
        <w:r w:rsidRPr="0005509C">
          <w:rPr>
            <w:rFonts w:cs="Times New Roman"/>
          </w:rPr>
          <w:t xml:space="preserve"> availability in middle-aged to older plants, in conjunction with increased RA, might mean that reproductive investment rapidly consumes much of the pool of surplus </w:t>
        </w:r>
        <w:del w:id="656" w:author="Daniel Falster" w:date="2017-08-01T10:45:00Z">
          <w:r w:rsidRPr="0005509C" w:rsidDel="00092380">
            <w:rPr>
              <w:rFonts w:cs="Times New Roman"/>
            </w:rPr>
            <w:delText>energy</w:delText>
          </w:r>
        </w:del>
      </w:moveTo>
      <w:ins w:id="657" w:author="Daniel Falster" w:date="2017-08-01T10:45:00Z">
        <w:r w:rsidR="00092380">
          <w:rPr>
            <w:rFonts w:cs="Times New Roman"/>
          </w:rPr>
          <w:t>mass</w:t>
        </w:r>
      </w:ins>
      <w:moveTo w:id="658" w:author="Daniel Falster" w:date="2017-07-31T10:55:00Z">
        <w:r w:rsidRPr="0005509C">
          <w:rPr>
            <w:rFonts w:cs="Times New Roman"/>
          </w:rPr>
          <w:t xml:space="preserve"> explaining. This lack of surplus </w:t>
        </w:r>
        <w:del w:id="659" w:author="Daniel Falster" w:date="2017-08-01T10:45:00Z">
          <w:r w:rsidRPr="0005509C" w:rsidDel="00092380">
            <w:rPr>
              <w:rFonts w:cs="Times New Roman"/>
            </w:rPr>
            <w:delText>energy</w:delText>
          </w:r>
        </w:del>
      </w:moveTo>
      <w:ins w:id="660" w:author="Daniel Falster" w:date="2017-08-01T10:45:00Z">
        <w:r w:rsidR="00092380">
          <w:rPr>
            <w:rFonts w:cs="Times New Roman"/>
          </w:rPr>
          <w:t>mass</w:t>
        </w:r>
      </w:ins>
      <w:moveTo w:id="661" w:author="Daniel Falster" w:date="2017-07-31T10:55:00Z">
        <w:r w:rsidRPr="0005509C">
          <w:rPr>
            <w:rFonts w:cs="Times New Roman"/>
          </w:rPr>
          <w:t xml:space="preserve"> would feedback to put a rapid end to increases in plant height and leaf area – or worse. Indeed, Genet </w:t>
        </w:r>
        <w:r w:rsidRPr="0005509C">
          <w:rPr>
            <w:rFonts w:cs="Times New Roman"/>
          </w:rPr>
          <w:fldChar w:fldCharType="begin"/>
        </w:r>
        <w:r w:rsidRPr="0005509C">
          <w:rPr>
            <w:rFonts w:cs="Times New Roman"/>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05509C">
          <w:rPr>
            <w:rFonts w:cs="Times New Roman"/>
          </w:rPr>
          <w:fldChar w:fldCharType="separate"/>
        </w:r>
        <w:r w:rsidRPr="00CA2814">
          <w:rPr>
            <w:rFonts w:cs="Times New Roman"/>
            <w:szCs w:val="24"/>
          </w:rPr>
          <w:t>(Genet, Bréda &amp; Dufrêne 2010)</w:t>
        </w:r>
        <w:r w:rsidRPr="0005509C">
          <w:rPr>
            <w:rFonts w:cs="Times New Roman"/>
          </w:rPr>
          <w:fldChar w:fldCharType="end"/>
        </w:r>
        <w:r w:rsidRPr="0005509C">
          <w:rPr>
            <w:rFonts w:cs="Times New Roman"/>
          </w:rPr>
          <w:t xml:space="preserve"> observed that the age-related declines in growth were not fully offset by increased reproduction, such that the decline in growth was greater than the increase in reproduction. </w:t>
        </w:r>
      </w:moveTo>
    </w:p>
    <w:moveToRangeEnd w:id="620"/>
    <w:p w14:paraId="3048F96B" w14:textId="77777777" w:rsidR="00786287" w:rsidRPr="00786287" w:rsidRDefault="00786287">
      <w:pPr>
        <w:rPr>
          <w:rFonts w:cs="Times New Roman"/>
        </w:rPr>
        <w:pPrChange w:id="662" w:author="Daniel Falster" w:date="2017-07-31T10:55:00Z">
          <w:pPr>
            <w:pStyle w:val="ListParagraph"/>
            <w:numPr>
              <w:numId w:val="3"/>
            </w:numPr>
            <w:ind w:left="360" w:hanging="360"/>
          </w:pPr>
        </w:pPrChange>
      </w:pPr>
    </w:p>
    <w:p w14:paraId="17BB33EF" w14:textId="77777777" w:rsidR="00730B77" w:rsidRDefault="00730B77" w:rsidP="00611F54">
      <w:pPr>
        <w:rPr>
          <w:ins w:id="663" w:author="Daniel Falster" w:date="2017-07-31T12:14:00Z"/>
          <w:rFonts w:cs="Times New Roman"/>
        </w:rPr>
      </w:pPr>
    </w:p>
    <w:p w14:paraId="173EBAE5" w14:textId="4B6AAF89" w:rsidR="00625911" w:rsidRDefault="00625911" w:rsidP="00611F54">
      <w:pPr>
        <w:rPr>
          <w:ins w:id="664" w:author="Daniel Falster" w:date="2017-07-31T12:14:00Z"/>
          <w:rFonts w:cs="Times New Roman"/>
        </w:rPr>
      </w:pPr>
      <w:ins w:id="665" w:author="Daniel Falster" w:date="2017-07-31T12:14:00Z">
        <w:r>
          <w:rPr>
            <w:rFonts w:cs="Times New Roman"/>
          </w:rPr>
          <w:t xml:space="preserve">Methods: </w:t>
        </w:r>
      </w:ins>
    </w:p>
    <w:p w14:paraId="56DCEBEA" w14:textId="77777777" w:rsidR="00625911" w:rsidRPr="0005509C" w:rsidRDefault="00625911" w:rsidP="00625911">
      <w:pPr>
        <w:pStyle w:val="ListParagraph"/>
        <w:numPr>
          <w:ilvl w:val="0"/>
          <w:numId w:val="1"/>
        </w:numPr>
        <w:rPr>
          <w:ins w:id="666" w:author="Daniel Falster" w:date="2017-07-31T12:14:00Z"/>
          <w:rFonts w:cs="Times New Roman"/>
        </w:rPr>
      </w:pPr>
      <w:proofErr w:type="gramStart"/>
      <w:ins w:id="667" w:author="Daniel Falster" w:date="2017-07-31T12:14:00Z">
        <w:r w:rsidRPr="0005509C">
          <w:rPr>
            <w:rFonts w:cs="Times New Roman"/>
          </w:rPr>
          <w:t>including</w:t>
        </w:r>
        <w:proofErr w:type="gramEnd"/>
        <w:r w:rsidRPr="0005509C">
          <w:rPr>
            <w:rFonts w:cs="Times New Roman"/>
          </w:rP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ins>
    </w:p>
    <w:p w14:paraId="74536558" w14:textId="77777777" w:rsidR="00625911" w:rsidRPr="0005509C" w:rsidRDefault="00625911" w:rsidP="00625911">
      <w:pPr>
        <w:pStyle w:val="ListParagraph"/>
        <w:numPr>
          <w:ilvl w:val="0"/>
          <w:numId w:val="1"/>
        </w:numPr>
        <w:rPr>
          <w:ins w:id="668" w:author="Daniel Falster" w:date="2017-07-31T12:14:00Z"/>
          <w:rFonts w:cs="Times New Roman"/>
          <w:i/>
        </w:rPr>
      </w:pPr>
      <w:proofErr w:type="gramStart"/>
      <w:ins w:id="669" w:author="Daniel Falster" w:date="2017-07-31T12:14:00Z">
        <w:r w:rsidRPr="0005509C">
          <w:rPr>
            <w:rFonts w:cs="Times New Roman"/>
            <w:i/>
          </w:rPr>
          <w:t>why</w:t>
        </w:r>
        <w:proofErr w:type="gramEnd"/>
        <w:r w:rsidRPr="0005509C">
          <w:rPr>
            <w:rFonts w:cs="Times New Roman"/>
            <w:i/>
          </w:rPr>
          <w:t xml:space="preserve"> not stems? Hard. This is first cut. If assume pipep model, will reduce RA, but only for values &lt; 1</w:t>
        </w:r>
      </w:ins>
    </w:p>
    <w:p w14:paraId="3E63CC0B" w14:textId="77777777" w:rsidR="00625911" w:rsidRPr="0005509C" w:rsidRDefault="00625911" w:rsidP="00625911">
      <w:pPr>
        <w:pStyle w:val="ListParagraph"/>
        <w:ind w:left="1440"/>
        <w:rPr>
          <w:ins w:id="670" w:author="Daniel Falster" w:date="2017-07-31T12:14:00Z"/>
          <w:rFonts w:cs="Times New Roman"/>
        </w:rPr>
      </w:pPr>
    </w:p>
    <w:p w14:paraId="15978B34" w14:textId="0B35570F" w:rsidR="00625911" w:rsidRPr="0005509C" w:rsidRDefault="00625911" w:rsidP="00625911">
      <w:pPr>
        <w:pStyle w:val="ListParagraph"/>
        <w:numPr>
          <w:ilvl w:val="0"/>
          <w:numId w:val="1"/>
        </w:numPr>
        <w:rPr>
          <w:ins w:id="671" w:author="Daniel Falster" w:date="2017-07-31T12:14:00Z"/>
          <w:rFonts w:cs="Times New Roman"/>
        </w:rPr>
      </w:pPr>
      <w:ins w:id="672" w:author="Daniel Falster" w:date="2017-07-31T12:14:00Z">
        <w:r w:rsidRPr="0005509C">
          <w:rPr>
            <w:rFonts w:cs="Times New Roman"/>
          </w:rPr>
          <w:t xml:space="preserve">We focus on the division of </w:t>
        </w:r>
      </w:ins>
      <w:ins w:id="673" w:author="Daniel Falster" w:date="2017-08-01T10:45:00Z">
        <w:r w:rsidR="00092380">
          <w:rPr>
            <w:rFonts w:cs="Times New Roman"/>
          </w:rPr>
          <w:t>mass</w:t>
        </w:r>
      </w:ins>
      <w:ins w:id="674" w:author="Daniel Falster" w:date="2017-07-31T12:14:00Z">
        <w:r w:rsidRPr="0005509C">
          <w:rPr>
            <w:rFonts w:cs="Times New Roman"/>
          </w:rPr>
          <w:t xml:space="preserve">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ins>
    </w:p>
    <w:p w14:paraId="71C40F1F" w14:textId="3EE5CBED" w:rsidR="00625911" w:rsidRPr="0005509C" w:rsidRDefault="00625911" w:rsidP="00625911">
      <w:pPr>
        <w:pStyle w:val="ListParagraph"/>
        <w:numPr>
          <w:ilvl w:val="0"/>
          <w:numId w:val="1"/>
        </w:numPr>
        <w:rPr>
          <w:ins w:id="675" w:author="Daniel Falster" w:date="2017-07-31T12:14:00Z"/>
          <w:rFonts w:cs="Times New Roman"/>
          <w:i/>
        </w:rPr>
      </w:pPr>
      <w:ins w:id="676" w:author="Daniel Falster" w:date="2017-07-31T12:14:00Z">
        <w:r w:rsidRPr="0005509C">
          <w:rPr>
            <w:rFonts w:cs="Times New Roman"/>
            <w:i/>
          </w:rPr>
          <w:t xml:space="preserve">Define surplus </w:t>
        </w:r>
      </w:ins>
      <w:ins w:id="677" w:author="Daniel Falster" w:date="2017-08-01T10:45:00Z">
        <w:r w:rsidR="00092380">
          <w:rPr>
            <w:rFonts w:cs="Times New Roman"/>
            <w:i/>
          </w:rPr>
          <w:t>mass</w:t>
        </w:r>
      </w:ins>
      <w:ins w:id="678" w:author="Daniel Falster" w:date="2017-07-31T12:14:00Z">
        <w:r w:rsidRPr="0005509C">
          <w:rPr>
            <w:rFonts w:cs="Times New Roman"/>
            <w:i/>
          </w:rPr>
          <w:t xml:space="preserve"> as leaf expansion + reproduction. </w:t>
        </w:r>
      </w:ins>
    </w:p>
    <w:p w14:paraId="5C9496D1" w14:textId="77777777" w:rsidR="00625911" w:rsidRPr="00FB7008" w:rsidRDefault="00625911" w:rsidP="00611F54">
      <w:pPr>
        <w:rPr>
          <w:rFonts w:cs="Times New Roman"/>
        </w:rPr>
      </w:pPr>
    </w:p>
    <w:p w14:paraId="7FEEE889" w14:textId="77777777" w:rsidR="00730B77" w:rsidRPr="0005509C" w:rsidRDefault="00730B77" w:rsidP="00611F54">
      <w:pPr>
        <w:rPr>
          <w:rFonts w:cs="Times New Roman"/>
        </w:rPr>
      </w:pPr>
    </w:p>
    <w:p w14:paraId="0B5BDA51" w14:textId="6E136265" w:rsidR="00730B77" w:rsidRPr="0005509C" w:rsidRDefault="00730B77" w:rsidP="00CA2814">
      <w:pPr>
        <w:pStyle w:val="Heading1"/>
      </w:pPr>
      <w:r w:rsidRPr="0005509C">
        <w:t>Conclusions</w:t>
      </w:r>
    </w:p>
    <w:p w14:paraId="11FE1F4E" w14:textId="6FF45AF0" w:rsidR="00611F54" w:rsidRPr="0005509C" w:rsidRDefault="00611F54" w:rsidP="00611F54">
      <w:pPr>
        <w:pStyle w:val="ListParagraph"/>
        <w:numPr>
          <w:ilvl w:val="0"/>
          <w:numId w:val="12"/>
        </w:numPr>
        <w:rPr>
          <w:rFonts w:cs="Times New Roman"/>
        </w:rPr>
      </w:pPr>
      <w:r w:rsidRPr="0005509C">
        <w:rPr>
          <w:rFonts w:cs="Times New Roman"/>
        </w:rPr>
        <w:t>Unclear if the allocation processes leading to declining leaf area are intentional or the result of allometric constraints.</w:t>
      </w:r>
    </w:p>
    <w:p w14:paraId="603BC4A8" w14:textId="47D7FB0E" w:rsidR="00611F54" w:rsidRPr="0005509C" w:rsidRDefault="00611F54" w:rsidP="00611F54">
      <w:pPr>
        <w:pStyle w:val="ListParagraph"/>
        <w:numPr>
          <w:ilvl w:val="1"/>
          <w:numId w:val="12"/>
        </w:numPr>
        <w:rPr>
          <w:rFonts w:cs="Times New Roman"/>
        </w:rPr>
      </w:pPr>
      <w:r w:rsidRPr="0005509C">
        <w:rPr>
          <w:rFonts w:cs="Times New Roman"/>
        </w:rPr>
        <w:t>In many species, number of flowers formed is most strongly correlated with total leaf production (replacement + expansion), not surprising since flowers form in the axils of newly formed leaves or as a cluster at the top of near growing shoot.  (</w:t>
      </w:r>
      <w:proofErr w:type="gramStart"/>
      <w:r w:rsidRPr="0005509C">
        <w:rPr>
          <w:rFonts w:cs="Times New Roman"/>
        </w:rPr>
        <w:t>plot</w:t>
      </w:r>
      <w:proofErr w:type="gramEnd"/>
      <w:r w:rsidRPr="0005509C">
        <w:rPr>
          <w:rFonts w:cs="Times New Roman"/>
        </w:rPr>
        <w:t xml:space="preserve"> of “ovule_count” vs “all_leaf_inv”)</w:t>
      </w:r>
    </w:p>
    <w:p w14:paraId="43C725BF" w14:textId="25B40DB1" w:rsidR="00611F54" w:rsidRPr="0005509C" w:rsidRDefault="00611F54" w:rsidP="00611F54">
      <w:pPr>
        <w:pStyle w:val="ListParagraph"/>
        <w:numPr>
          <w:ilvl w:val="1"/>
          <w:numId w:val="12"/>
        </w:numPr>
        <w:rPr>
          <w:rFonts w:cs="Times New Roman"/>
        </w:rPr>
      </w:pPr>
      <w:r w:rsidRPr="0005509C">
        <w:rPr>
          <w:rFonts w:cs="Times New Roman"/>
        </w:rPr>
        <w:t xml:space="preserve">For these species, there is leaf expansion, if, after replacing shed leaves and producing the accompanying number of flowers (and fruit), there is </w:t>
      </w:r>
      <w:del w:id="679" w:author="Daniel Falster" w:date="2017-08-01T10:45:00Z">
        <w:r w:rsidRPr="0005509C" w:rsidDel="00092380">
          <w:rPr>
            <w:rFonts w:cs="Times New Roman"/>
          </w:rPr>
          <w:delText>energy</w:delText>
        </w:r>
      </w:del>
      <w:ins w:id="680" w:author="Daniel Falster" w:date="2017-08-01T10:45:00Z">
        <w:r w:rsidR="00092380">
          <w:rPr>
            <w:rFonts w:cs="Times New Roman"/>
          </w:rPr>
          <w:t>mass</w:t>
        </w:r>
      </w:ins>
      <w:r w:rsidRPr="0005509C">
        <w:rPr>
          <w:rFonts w:cs="Times New Roman"/>
        </w:rPr>
        <w:t xml:space="preserve"> remaining for addition leaf growth (and yet more reproduction)</w:t>
      </w:r>
    </w:p>
    <w:p w14:paraId="75BB18BA" w14:textId="095E255C" w:rsidR="00622DEF" w:rsidRPr="0005509C" w:rsidRDefault="00622DEF" w:rsidP="00611F54">
      <w:pPr>
        <w:pStyle w:val="ListParagraph"/>
        <w:numPr>
          <w:ilvl w:val="1"/>
          <w:numId w:val="12"/>
        </w:numPr>
        <w:rPr>
          <w:rFonts w:cs="Times New Roman"/>
        </w:rPr>
      </w:pPr>
      <w:r w:rsidRPr="0005509C">
        <w:rPr>
          <w:rFonts w:cs="Times New Roman"/>
        </w:rPr>
        <w:t xml:space="preserve">Alternatively there is leaf contraction, if there is not sufficient </w:t>
      </w:r>
      <w:del w:id="681" w:author="Daniel Falster" w:date="2017-08-01T10:45:00Z">
        <w:r w:rsidRPr="0005509C" w:rsidDel="00092380">
          <w:rPr>
            <w:rFonts w:cs="Times New Roman"/>
          </w:rPr>
          <w:delText>energy</w:delText>
        </w:r>
      </w:del>
      <w:ins w:id="682" w:author="Daniel Falster" w:date="2017-08-01T10:45:00Z">
        <w:r w:rsidR="00092380">
          <w:rPr>
            <w:rFonts w:cs="Times New Roman"/>
          </w:rPr>
          <w:t>mass</w:t>
        </w:r>
      </w:ins>
      <w:r w:rsidRPr="0005509C">
        <w:rPr>
          <w:rFonts w:cs="Times New Roman"/>
        </w:rPr>
        <w:t xml:space="preserve"> to replace all leaves, giv</w:t>
      </w:r>
      <w:r w:rsidR="00730B77" w:rsidRPr="0005509C">
        <w:rPr>
          <w:rFonts w:cs="Times New Roman"/>
        </w:rPr>
        <w:t>en</w:t>
      </w:r>
      <w:r w:rsidRPr="0005509C">
        <w:rPr>
          <w:rFonts w:cs="Times New Roman"/>
        </w:rPr>
        <w:t xml:space="preserve"> the simultaneous expenditure on reproduction.</w:t>
      </w:r>
      <w:r w:rsidR="00730B77" w:rsidRPr="0005509C">
        <w:rPr>
          <w:rFonts w:cs="Times New Roman"/>
        </w:rPr>
        <w:t xml:space="preserve"> </w:t>
      </w:r>
    </w:p>
    <w:p w14:paraId="3D25EB7C" w14:textId="5AEDD127" w:rsidR="00730B77" w:rsidRPr="0005509C" w:rsidRDefault="00730B77" w:rsidP="00611F54">
      <w:pPr>
        <w:pStyle w:val="ListParagraph"/>
        <w:numPr>
          <w:ilvl w:val="1"/>
          <w:numId w:val="12"/>
        </w:numPr>
        <w:rPr>
          <w:rFonts w:cs="Times New Roman"/>
        </w:rPr>
      </w:pPr>
      <w:r w:rsidRPr="0005509C">
        <w:rPr>
          <w:rFonts w:cs="Times New Roman"/>
        </w:rPr>
        <w:t xml:space="preserve">This would be a sensible evolved strategy, with plants rapidly accumulating significant leaf area prior to reproductive maturity, but with the onset of reproduction, </w:t>
      </w:r>
      <w:r w:rsidRPr="0005509C">
        <w:rPr>
          <w:rFonts w:cs="Times New Roman"/>
        </w:rPr>
        <w:lastRenderedPageBreak/>
        <w:t xml:space="preserve">species have evolved to produce a number of flowers (per leaf produced) that uses the majority of </w:t>
      </w:r>
      <w:del w:id="683" w:author="Daniel Falster" w:date="2017-08-01T10:45:00Z">
        <w:r w:rsidRPr="0005509C" w:rsidDel="00092380">
          <w:rPr>
            <w:rFonts w:cs="Times New Roman"/>
          </w:rPr>
          <w:delText>energy</w:delText>
        </w:r>
      </w:del>
      <w:ins w:id="684" w:author="Daniel Falster" w:date="2017-08-01T10:45:00Z">
        <w:r w:rsidR="00092380">
          <w:rPr>
            <w:rFonts w:cs="Times New Roman"/>
          </w:rPr>
          <w:t>mass</w:t>
        </w:r>
      </w:ins>
      <w:r w:rsidRPr="0005509C">
        <w:rPr>
          <w:rFonts w:cs="Times New Roman"/>
        </w:rPr>
        <w:t xml:space="preserve"> produced, such that there is little leaf expansion. Functional </w:t>
      </w:r>
      <w:proofErr w:type="gramStart"/>
      <w:r w:rsidRPr="0005509C">
        <w:rPr>
          <w:rFonts w:cs="Times New Roman"/>
        </w:rPr>
        <w:t>traits,</w:t>
      </w:r>
      <w:proofErr w:type="gramEnd"/>
      <w:r w:rsidRPr="0005509C">
        <w:rPr>
          <w:rFonts w:cs="Times New Roman"/>
        </w:rPr>
        <w:t xml:space="preserve"> especially leaf turnover rates, fine tune this process, such that different species cease leaf expansion at different times relative to reproductive onset. Traits associated with aging plants that cause productivity to decline, slowly shift the balance in the direction of leaf area loss. </w:t>
      </w:r>
      <w:r w:rsidRPr="0005509C">
        <w:rPr>
          <w:rFonts w:cs="Times New Roman"/>
        </w:rPr>
        <w:tab/>
      </w:r>
    </w:p>
    <w:p w14:paraId="55B102EE" w14:textId="35B027A1" w:rsidR="00730B77" w:rsidRPr="0005509C" w:rsidRDefault="00730B77" w:rsidP="00730B77">
      <w:pPr>
        <w:pStyle w:val="ListParagraph"/>
        <w:numPr>
          <w:ilvl w:val="0"/>
          <w:numId w:val="12"/>
        </w:numPr>
        <w:rPr>
          <w:rFonts w:cs="Times New Roman"/>
        </w:rPr>
      </w:pPr>
      <w:r w:rsidRPr="0005509C">
        <w:rPr>
          <w:rFonts w:cs="Times New Roman"/>
        </w:rPr>
        <w:t>What about species that do not seem to have reproductive output driven by yearly leaf production?</w:t>
      </w:r>
    </w:p>
    <w:p w14:paraId="14D30EE3" w14:textId="22F5AB9A" w:rsidR="00730B77" w:rsidRPr="0005509C" w:rsidRDefault="00730B77" w:rsidP="00730B77">
      <w:pPr>
        <w:pStyle w:val="ListParagraph"/>
        <w:numPr>
          <w:ilvl w:val="1"/>
          <w:numId w:val="12"/>
        </w:numPr>
        <w:rPr>
          <w:rFonts w:cs="Times New Roman"/>
        </w:rPr>
      </w:pPr>
      <w:r w:rsidRPr="0005509C">
        <w:rPr>
          <w:rFonts w:cs="Times New Roman"/>
        </w:rPr>
        <w:t xml:space="preserve">Also, reproductive investment most closely correlated with total plant weight (quite strong correlations), even though total </w:t>
      </w:r>
      <w:del w:id="685" w:author="Daniel Falster" w:date="2017-08-01T10:45:00Z">
        <w:r w:rsidRPr="0005509C" w:rsidDel="00092380">
          <w:rPr>
            <w:rFonts w:cs="Times New Roman"/>
          </w:rPr>
          <w:delText>energy</w:delText>
        </w:r>
      </w:del>
      <w:ins w:id="686" w:author="Daniel Falster" w:date="2017-08-01T10:45:00Z">
        <w:r w:rsidR="00092380">
          <w:rPr>
            <w:rFonts w:cs="Times New Roman"/>
          </w:rPr>
          <w:t>mass</w:t>
        </w:r>
      </w:ins>
      <w:r w:rsidRPr="0005509C">
        <w:rPr>
          <w:rFonts w:cs="Times New Roman"/>
        </w:rPr>
        <w:t xml:space="preserve"> production most closely correlated with leaf area</w:t>
      </w:r>
    </w:p>
    <w:p w14:paraId="122AF3AE" w14:textId="77777777" w:rsidR="00730B77" w:rsidRPr="0005509C" w:rsidRDefault="00730B77" w:rsidP="00730B77">
      <w:pPr>
        <w:pStyle w:val="ListParagraph"/>
        <w:numPr>
          <w:ilvl w:val="1"/>
          <w:numId w:val="12"/>
        </w:numPr>
        <w:rPr>
          <w:rFonts w:cs="Times New Roman"/>
        </w:rPr>
      </w:pPr>
    </w:p>
    <w:p w14:paraId="5D03AA55" w14:textId="7B63A915" w:rsidR="00611F54" w:rsidRPr="0005509C" w:rsidRDefault="00611F54" w:rsidP="00611F54">
      <w:pPr>
        <w:rPr>
          <w:rFonts w:cs="Times New Roman"/>
        </w:rPr>
      </w:pPr>
    </w:p>
    <w:p w14:paraId="54960D14" w14:textId="77777777" w:rsidR="004B553B" w:rsidRPr="0005509C" w:rsidRDefault="004B553B" w:rsidP="004B553B">
      <w:pPr>
        <w:rPr>
          <w:ins w:id="687" w:author="Daniel Falster" w:date="2017-06-05T14:13:00Z"/>
          <w:rFonts w:cs="Times New Roman"/>
        </w:rPr>
      </w:pPr>
      <w:ins w:id="688" w:author="Daniel Falster" w:date="2017-06-05T14:16:00Z">
        <w:r w:rsidRPr="0005509C">
          <w:rPr>
            <w:rFonts w:cs="Times New Roman"/>
          </w:rPr>
          <w:t xml:space="preserve">- </w:t>
        </w:r>
        <w:proofErr w:type="gramStart"/>
        <w:r w:rsidRPr="0005509C">
          <w:rPr>
            <w:rFonts w:cs="Times New Roman"/>
          </w:rPr>
          <w:t>why</w:t>
        </w:r>
        <w:proofErr w:type="gramEnd"/>
        <w:r w:rsidRPr="0005509C">
          <w:rPr>
            <w:rFonts w:cs="Times New Roman"/>
          </w:rPr>
          <w:t xml:space="preserve"> plants </w:t>
        </w:r>
      </w:ins>
      <w:ins w:id="689" w:author="Daniel Falster" w:date="2017-06-05T14:17:00Z">
        <w:r w:rsidRPr="0005509C">
          <w:rPr>
            <w:rFonts w:cs="Times New Roman"/>
          </w:rPr>
          <w:t>cannibalising</w:t>
        </w:r>
      </w:ins>
      <w:ins w:id="690" w:author="Daniel Falster" w:date="2017-06-05T14:16:00Z">
        <w:r w:rsidRPr="0005509C">
          <w:rPr>
            <w:rFonts w:cs="Times New Roman"/>
          </w:rPr>
          <w:t xml:space="preserve"> leaf. </w:t>
        </w:r>
        <w:proofErr w:type="gramStart"/>
        <w:r w:rsidRPr="0005509C">
          <w:rPr>
            <w:rFonts w:cs="Times New Roman"/>
          </w:rPr>
          <w:t>Actually not that unlike herbs, just over longer time period.</w:t>
        </w:r>
      </w:ins>
      <w:proofErr w:type="gramEnd"/>
    </w:p>
    <w:p w14:paraId="1B809F25" w14:textId="77777777" w:rsidR="004B553B" w:rsidRPr="0005509C" w:rsidRDefault="004B553B" w:rsidP="004B553B">
      <w:pPr>
        <w:rPr>
          <w:ins w:id="691" w:author="Daniel Falster" w:date="2017-06-05T14:17:00Z"/>
          <w:rFonts w:cs="Times New Roman"/>
        </w:rPr>
      </w:pPr>
      <w:ins w:id="692" w:author="Daniel Falster" w:date="2017-06-05T14:17:00Z">
        <w:r w:rsidRPr="0005509C">
          <w:rPr>
            <w:rFonts w:cs="Times New Roman"/>
          </w:rPr>
          <w:t xml:space="preserve">- </w:t>
        </w:r>
        <w:proofErr w:type="gramStart"/>
        <w:r w:rsidRPr="0005509C">
          <w:rPr>
            <w:rFonts w:cs="Times New Roman"/>
          </w:rPr>
          <w:t>how</w:t>
        </w:r>
        <w:proofErr w:type="gramEnd"/>
        <w:r w:rsidRPr="0005509C">
          <w:rPr>
            <w:rFonts w:cs="Times New Roman"/>
          </w:rPr>
          <w:t xml:space="preserve"> wide spread is this?</w:t>
        </w:r>
      </w:ins>
    </w:p>
    <w:p w14:paraId="306610FB" w14:textId="49E6BA00" w:rsidR="004B553B" w:rsidRPr="0005509C" w:rsidRDefault="004B553B" w:rsidP="004B553B">
      <w:pPr>
        <w:rPr>
          <w:ins w:id="693" w:author="Daniel Falster" w:date="2017-06-05T14:18:00Z"/>
          <w:rFonts w:cs="Times New Roman"/>
        </w:rPr>
      </w:pPr>
      <w:ins w:id="694" w:author="Daniel Falster" w:date="2017-06-05T14:17:00Z">
        <w:r w:rsidRPr="0005509C">
          <w:rPr>
            <w:rFonts w:cs="Times New Roman"/>
          </w:rPr>
          <w:t xml:space="preserve">- </w:t>
        </w:r>
        <w:proofErr w:type="gramStart"/>
        <w:r w:rsidRPr="0005509C">
          <w:rPr>
            <w:rFonts w:cs="Times New Roman"/>
          </w:rPr>
          <w:t>growth</w:t>
        </w:r>
        <w:proofErr w:type="gramEnd"/>
        <w:r w:rsidRPr="0005509C">
          <w:rPr>
            <w:rFonts w:cs="Times New Roman"/>
          </w:rPr>
          <w:t xml:space="preserve"> often considered via stem diameter, likely to miss </w:t>
        </w:r>
      </w:ins>
      <w:ins w:id="695" w:author="Daniel Falster" w:date="2017-07-27T11:11:00Z">
        <w:r w:rsidR="008A0836" w:rsidRPr="0005509C">
          <w:rPr>
            <w:rFonts w:cs="Times New Roman"/>
          </w:rPr>
          <w:t xml:space="preserve">asymptotic </w:t>
        </w:r>
      </w:ins>
      <w:ins w:id="696" w:author="Daniel Falster" w:date="2017-06-05T14:17:00Z">
        <w:r w:rsidRPr="0005509C">
          <w:rPr>
            <w:rFonts w:cs="Times New Roman"/>
          </w:rPr>
          <w:t>producti</w:t>
        </w:r>
      </w:ins>
      <w:ins w:id="697" w:author="Daniel Falster" w:date="2017-07-27T11:11:00Z">
        <w:r w:rsidR="008A0836" w:rsidRPr="0005509C">
          <w:rPr>
            <w:rFonts w:cs="Times New Roman"/>
          </w:rPr>
          <w:t>on of</w:t>
        </w:r>
      </w:ins>
      <w:ins w:id="698" w:author="Daniel Falster" w:date="2017-06-05T14:17:00Z">
        <w:r w:rsidRPr="0005509C">
          <w:rPr>
            <w:rFonts w:cs="Times New Roman"/>
          </w:rPr>
          <w:t xml:space="preserve"> leaf</w:t>
        </w:r>
      </w:ins>
    </w:p>
    <w:p w14:paraId="722DF8AF" w14:textId="66FEAC68" w:rsidR="00FA4F92" w:rsidRPr="0005509C" w:rsidRDefault="00FA4F92">
      <w:pPr>
        <w:rPr>
          <w:rFonts w:cs="Times New Roman"/>
        </w:rPr>
        <w:pPrChange w:id="699" w:author="Daniel Falster" w:date="2017-07-27T11:11:00Z">
          <w:pPr>
            <w:pStyle w:val="ListParagraph"/>
            <w:numPr>
              <w:numId w:val="3"/>
            </w:numPr>
            <w:ind w:left="360" w:hanging="360"/>
          </w:pPr>
        </w:pPrChange>
      </w:pPr>
      <w:del w:id="700" w:author="Daniel Falster" w:date="2017-07-27T11:11:00Z">
        <w:r w:rsidRPr="0005509C" w:rsidDel="008A0836">
          <w:rPr>
            <w:rFonts w:cs="Times New Roman"/>
          </w:rPr>
          <w:delText>.</w:delText>
        </w:r>
      </w:del>
    </w:p>
    <w:p w14:paraId="2670B423" w14:textId="77777777" w:rsidR="00FA533B" w:rsidRPr="0005509C" w:rsidRDefault="00FA533B" w:rsidP="00FA533B">
      <w:pPr>
        <w:pStyle w:val="ListParagraph"/>
        <w:numPr>
          <w:ilvl w:val="0"/>
          <w:numId w:val="3"/>
        </w:numPr>
        <w:rPr>
          <w:rFonts w:cs="Times New Roman"/>
        </w:rPr>
      </w:pPr>
      <w:r w:rsidRPr="0005509C">
        <w:rPr>
          <w:rFonts w:cs="Times New Roman"/>
        </w:rPr>
        <w:t>Declining leaf area with age/size</w:t>
      </w:r>
    </w:p>
    <w:p w14:paraId="4CBB6EEB" w14:textId="77777777" w:rsidR="00FA533B" w:rsidRPr="0005509C" w:rsidRDefault="00FA533B" w:rsidP="00FA533B">
      <w:pPr>
        <w:pStyle w:val="ListParagraph"/>
        <w:numPr>
          <w:ilvl w:val="1"/>
          <w:numId w:val="3"/>
        </w:numPr>
        <w:rPr>
          <w:rFonts w:cs="Times New Roman"/>
        </w:rPr>
      </w:pPr>
      <w:proofErr w:type="gramStart"/>
      <w:r w:rsidRPr="0005509C">
        <w:rPr>
          <w:rFonts w:cs="Times New Roman"/>
        </w:rPr>
        <w:t>notable</w:t>
      </w:r>
      <w:proofErr w:type="gramEnd"/>
      <w:r w:rsidRPr="0005509C">
        <w:rPr>
          <w:rFonts w:cs="Times New Roman"/>
        </w:rPr>
        <w:t xml:space="preserve"> how many species show a decline in leaf area within a year of initiating reproduction.</w:t>
      </w:r>
    </w:p>
    <w:p w14:paraId="4D9AFCCB" w14:textId="77777777" w:rsidR="00FA533B" w:rsidRPr="0005509C" w:rsidRDefault="00FA533B" w:rsidP="00FA533B">
      <w:pPr>
        <w:pStyle w:val="ListParagraph"/>
        <w:numPr>
          <w:ilvl w:val="2"/>
          <w:numId w:val="3"/>
        </w:numPr>
        <w:rPr>
          <w:rFonts w:cs="Times New Roman"/>
        </w:rPr>
      </w:pPr>
      <w:r w:rsidRPr="0005509C">
        <w:rPr>
          <w:rFonts w:cs="Times New Roman"/>
        </w:rPr>
        <w:t>These species display a bang-bang schedule, but continue to survive for a number of year’s post reproductive onset, just with a continued year-upon-year decline in leaf area.</w:t>
      </w:r>
    </w:p>
    <w:p w14:paraId="4DE0E644" w14:textId="39B759AA" w:rsidR="00FA533B" w:rsidRPr="0005509C" w:rsidRDefault="00FA533B" w:rsidP="00FA533B">
      <w:pPr>
        <w:pStyle w:val="ListParagraph"/>
        <w:numPr>
          <w:ilvl w:val="1"/>
          <w:numId w:val="3"/>
        </w:numPr>
        <w:rPr>
          <w:rFonts w:cs="Times New Roman"/>
        </w:rPr>
      </w:pPr>
      <w:r w:rsidRPr="0005509C">
        <w:rPr>
          <w:rFonts w:cs="Times New Roman"/>
        </w:rPr>
        <w:t xml:space="preserve">Two of the four species that are dominant canopy members late in succession, </w:t>
      </w:r>
      <w:del w:id="701" w:author="Daniel Falster" w:date="2017-07-27T11:11:00Z">
        <w:r w:rsidRPr="0005509C" w:rsidDel="00B441DD">
          <w:rPr>
            <w:rFonts w:cs="Times New Roman"/>
            <w:i/>
          </w:rPr>
          <w:delText xml:space="preserve">Hakea </w:delText>
        </w:r>
      </w:del>
      <w:ins w:id="702" w:author="Daniel Falster" w:date="2017-07-27T11:11:00Z">
        <w:r w:rsidR="00B441DD" w:rsidRPr="0005509C">
          <w:rPr>
            <w:rFonts w:cs="Times New Roman"/>
            <w:i/>
          </w:rPr>
          <w:t xml:space="preserve">H. </w:t>
        </w:r>
      </w:ins>
      <w:r w:rsidRPr="0005509C">
        <w:rPr>
          <w:rFonts w:cs="Times New Roman"/>
          <w:i/>
        </w:rPr>
        <w:t xml:space="preserve">teretifolia </w:t>
      </w:r>
      <w:r w:rsidRPr="0005509C">
        <w:rPr>
          <w:rFonts w:cs="Times New Roman"/>
        </w:rPr>
        <w:t xml:space="preserve">and </w:t>
      </w:r>
      <w:del w:id="703" w:author="Daniel Falster" w:date="2017-07-27T11:11:00Z">
        <w:r w:rsidRPr="0005509C" w:rsidDel="00B441DD">
          <w:rPr>
            <w:rFonts w:cs="Times New Roman"/>
            <w:i/>
          </w:rPr>
          <w:delText xml:space="preserve">Petrophile </w:delText>
        </w:r>
      </w:del>
      <w:ins w:id="704" w:author="Daniel Falster" w:date="2017-07-27T11:11:00Z">
        <w:r w:rsidR="00B441DD" w:rsidRPr="0005509C">
          <w:rPr>
            <w:rFonts w:cs="Times New Roman"/>
            <w:i/>
          </w:rPr>
          <w:t xml:space="preserve">P. </w:t>
        </w:r>
      </w:ins>
      <w:r w:rsidRPr="0005509C">
        <w:rPr>
          <w:rFonts w:cs="Times New Roman"/>
          <w:i/>
        </w:rPr>
        <w:t>pulchella</w:t>
      </w:r>
      <w:r w:rsidRPr="0005509C">
        <w:rPr>
          <w:rFonts w:cs="Times New Roman"/>
        </w:rPr>
        <w:t>,</w:t>
      </w:r>
      <w:r w:rsidRPr="0005509C">
        <w:rPr>
          <w:rFonts w:cs="Times New Roman"/>
          <w:i/>
        </w:rPr>
        <w:t xml:space="preserve"> </w:t>
      </w:r>
      <w:r w:rsidRPr="0005509C">
        <w:rPr>
          <w:rFonts w:cs="Times New Roman"/>
        </w:rPr>
        <w:t xml:space="preserve">are the only study species that continued to demonstrate strong investment in leaf area at 30 years of age. The other two canopy species, </w:t>
      </w:r>
      <w:del w:id="705" w:author="Daniel Falster" w:date="2017-07-27T11:11:00Z">
        <w:r w:rsidRPr="0005509C" w:rsidDel="00B441DD">
          <w:rPr>
            <w:rFonts w:cs="Times New Roman"/>
            <w:i/>
          </w:rPr>
          <w:delText xml:space="preserve">Banksia </w:delText>
        </w:r>
      </w:del>
      <w:ins w:id="706" w:author="Daniel Falster" w:date="2017-07-27T11:11:00Z">
        <w:r w:rsidR="00B441DD" w:rsidRPr="0005509C">
          <w:rPr>
            <w:rFonts w:cs="Times New Roman"/>
            <w:i/>
          </w:rPr>
          <w:t xml:space="preserve">B. </w:t>
        </w:r>
      </w:ins>
      <w:r w:rsidRPr="0005509C">
        <w:rPr>
          <w:rFonts w:cs="Times New Roman"/>
          <w:i/>
        </w:rPr>
        <w:t xml:space="preserve">ericifolia </w:t>
      </w:r>
      <w:r w:rsidRPr="0005509C">
        <w:rPr>
          <w:rFonts w:cs="Times New Roman"/>
        </w:rPr>
        <w:t xml:space="preserve">and </w:t>
      </w:r>
      <w:del w:id="707" w:author="Daniel Falster" w:date="2017-07-27T11:11:00Z">
        <w:r w:rsidRPr="0005509C" w:rsidDel="00B441DD">
          <w:rPr>
            <w:rFonts w:cs="Times New Roman"/>
            <w:i/>
          </w:rPr>
          <w:delText xml:space="preserve">Persoonia </w:delText>
        </w:r>
      </w:del>
      <w:ins w:id="708" w:author="Daniel Falster" w:date="2017-07-27T11:11:00Z">
        <w:r w:rsidR="00B441DD" w:rsidRPr="0005509C">
          <w:rPr>
            <w:rFonts w:cs="Times New Roman"/>
            <w:i/>
          </w:rPr>
          <w:t xml:space="preserve">P.a </w:t>
        </w:r>
      </w:ins>
      <w:r w:rsidRPr="0005509C">
        <w:rPr>
          <w:rFonts w:cs="Times New Roman"/>
          <w:i/>
        </w:rPr>
        <w:t>lanceolata</w:t>
      </w:r>
      <w:r w:rsidRPr="0005509C">
        <w:rPr>
          <w:rFonts w:cs="Times New Roman"/>
        </w:rPr>
        <w:t xml:space="preserve">, have negative investment in leaf area at the oldest site, with many </w:t>
      </w:r>
      <w:r w:rsidRPr="0005509C">
        <w:rPr>
          <w:rFonts w:cs="Times New Roman"/>
          <w:i/>
        </w:rPr>
        <w:t xml:space="preserve">P. lanceolata </w:t>
      </w:r>
      <w:r w:rsidRPr="0005509C">
        <w:rPr>
          <w:rFonts w:cs="Times New Roman"/>
        </w:rPr>
        <w:t>individuals displaying minimal growth.</w:t>
      </w:r>
    </w:p>
    <w:p w14:paraId="47EE9578" w14:textId="77777777" w:rsidR="00FA533B" w:rsidRPr="0005509C" w:rsidRDefault="00FA533B" w:rsidP="00FA533B">
      <w:pPr>
        <w:pStyle w:val="ListParagraph"/>
        <w:numPr>
          <w:ilvl w:val="1"/>
          <w:numId w:val="3"/>
        </w:numPr>
        <w:rPr>
          <w:rFonts w:cs="Times New Roman"/>
        </w:rPr>
      </w:pPr>
      <w:r w:rsidRPr="0005509C">
        <w:rPr>
          <w:rFonts w:cs="Times New Roman"/>
        </w:rPr>
        <w:t xml:space="preserve">There are two additional understory species that continued to be common within the oldest site, </w:t>
      </w:r>
      <w:r w:rsidRPr="0005509C">
        <w:rPr>
          <w:rFonts w:cs="Times New Roman"/>
          <w:i/>
        </w:rPr>
        <w:t xml:space="preserve">Leucopogon </w:t>
      </w:r>
      <w:r w:rsidRPr="0005509C">
        <w:rPr>
          <w:rFonts w:cs="Times New Roman"/>
        </w:rPr>
        <w:t xml:space="preserve">and </w:t>
      </w:r>
      <w:r w:rsidRPr="0005509C">
        <w:rPr>
          <w:rFonts w:cs="Times New Roman"/>
          <w:i/>
        </w:rPr>
        <w:t>Epacris</w:t>
      </w:r>
      <w:r w:rsidRPr="0005509C">
        <w:rPr>
          <w:rFonts w:cs="Times New Roman"/>
        </w:rPr>
        <w:t>, both members of the heath family (Ericaceae).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05509C" w:rsidRDefault="00FA533B" w:rsidP="00FA533B">
      <w:pPr>
        <w:pStyle w:val="ListParagraph"/>
        <w:numPr>
          <w:ilvl w:val="0"/>
          <w:numId w:val="3"/>
        </w:numPr>
        <w:rPr>
          <w:rFonts w:cs="Times New Roman"/>
        </w:rPr>
      </w:pPr>
      <w:r w:rsidRPr="0005509C">
        <w:rPr>
          <w:rFonts w:cs="Times New Roman"/>
        </w:rPr>
        <w:t xml:space="preserve">Leaf area is a better predictor of future investment than is total plant weight. Since leaf area represents the plants photosynthetic capacity, this should be no surprise. </w:t>
      </w:r>
    </w:p>
    <w:p w14:paraId="5436FB7E" w14:textId="77777777" w:rsidR="00FA533B" w:rsidRPr="0005509C" w:rsidRDefault="00FA533B" w:rsidP="00FA533B">
      <w:pPr>
        <w:pStyle w:val="ListParagraph"/>
        <w:numPr>
          <w:ilvl w:val="1"/>
          <w:numId w:val="3"/>
        </w:numPr>
        <w:rPr>
          <w:rFonts w:cs="Times New Roman"/>
        </w:rPr>
      </w:pPr>
      <w:r w:rsidRPr="0005509C">
        <w:rPr>
          <w:rFonts w:cs="Times New Roman"/>
        </w:rPr>
        <w:t>For many species both are fairly poor, but more or less across the board, leaf area is better</w:t>
      </w:r>
    </w:p>
    <w:p w14:paraId="5C5AF600" w14:textId="77777777" w:rsidR="00FA533B" w:rsidRPr="0005509C" w:rsidRDefault="00FA533B" w:rsidP="00FA533B">
      <w:pPr>
        <w:pStyle w:val="ListParagraph"/>
        <w:numPr>
          <w:ilvl w:val="1"/>
          <w:numId w:val="3"/>
        </w:numPr>
        <w:rPr>
          <w:rFonts w:cs="Times New Roman"/>
        </w:rPr>
      </w:pPr>
      <w:r w:rsidRPr="0005509C">
        <w:rPr>
          <w:rFonts w:cs="Times New Roman"/>
        </w:rPr>
        <w:t>This means that is total leaf area is declining with size, plants are on a slow trajectory to death as soon as they begin cannibalizing leaf area to support reproductive investment</w:t>
      </w:r>
    </w:p>
    <w:p w14:paraId="289C470D" w14:textId="77777777" w:rsidR="00FA533B" w:rsidRPr="0005509C" w:rsidRDefault="00FA533B" w:rsidP="00FA533B">
      <w:pPr>
        <w:pStyle w:val="ListParagraph"/>
        <w:numPr>
          <w:ilvl w:val="0"/>
          <w:numId w:val="3"/>
        </w:numPr>
        <w:rPr>
          <w:rFonts w:cs="Times New Roman"/>
        </w:rPr>
      </w:pPr>
      <w:r w:rsidRPr="0005509C">
        <w:rPr>
          <w:rFonts w:cs="Times New Roman"/>
        </w:rPr>
        <w:t>It is widely assumed that large perennial species continue increasing in size throughout their lifetimes. If leaf area is used as the measure of plant size, this is not true for these study species.</w:t>
      </w:r>
    </w:p>
    <w:p w14:paraId="7A16ED7D" w14:textId="1CE3A022" w:rsidR="00FA533B" w:rsidRPr="0005509C" w:rsidRDefault="00FA533B" w:rsidP="00FA533B">
      <w:pPr>
        <w:rPr>
          <w:rFonts w:cs="Times New Roman"/>
        </w:rPr>
      </w:pPr>
      <w:r w:rsidRPr="0005509C">
        <w:rPr>
          <w:rFonts w:cs="Times New Roman"/>
        </w:rPr>
        <w:t xml:space="preserve">- Many authors acknowledge that reproductive investment is an understudied sink contributing to declines in various plant growth measures (i.e. GPP, NPP, leaf area) with age </w:t>
      </w:r>
      <w:r w:rsidRPr="0005509C">
        <w:rPr>
          <w:rFonts w:cs="Times New Roman"/>
        </w:rPr>
        <w:fldChar w:fldCharType="begin"/>
      </w:r>
      <w:r w:rsidRPr="0005509C">
        <w:rPr>
          <w:rFonts w:cs="Times New Roman"/>
        </w:rPr>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05509C">
        <w:rPr>
          <w:rFonts w:cs="Times New Roman"/>
        </w:rPr>
        <w:fldChar w:fldCharType="separate"/>
      </w:r>
      <w:r w:rsidR="001349E9" w:rsidRPr="00CA2814">
        <w:rPr>
          <w:rFonts w:cs="Times New Roman"/>
          <w:szCs w:val="24"/>
        </w:rPr>
        <w:t xml:space="preserve">(Ryan </w:t>
      </w:r>
      <w:r w:rsidR="001349E9" w:rsidRPr="00CA2814">
        <w:rPr>
          <w:rFonts w:cs="Times New Roman"/>
          <w:i/>
          <w:iCs/>
          <w:szCs w:val="24"/>
        </w:rPr>
        <w:t>et al.</w:t>
      </w:r>
      <w:r w:rsidR="001349E9" w:rsidRPr="00CA2814">
        <w:rPr>
          <w:rFonts w:cs="Times New Roman"/>
          <w:szCs w:val="24"/>
        </w:rPr>
        <w:t xml:space="preserve"> 1997; Day </w:t>
      </w:r>
      <w:r w:rsidR="001349E9" w:rsidRPr="00CA2814">
        <w:rPr>
          <w:rFonts w:cs="Times New Roman"/>
          <w:i/>
          <w:iCs/>
          <w:szCs w:val="24"/>
        </w:rPr>
        <w:t>et al.</w:t>
      </w:r>
      <w:r w:rsidR="001349E9" w:rsidRPr="00CA2814">
        <w:rPr>
          <w:rFonts w:cs="Times New Roman"/>
          <w:szCs w:val="24"/>
        </w:rPr>
        <w:t xml:space="preserve"> 2001; Tang </w:t>
      </w:r>
      <w:r w:rsidR="001349E9" w:rsidRPr="00CA2814">
        <w:rPr>
          <w:rFonts w:cs="Times New Roman"/>
          <w:i/>
          <w:iCs/>
          <w:szCs w:val="24"/>
        </w:rPr>
        <w:t>et al.</w:t>
      </w:r>
      <w:r w:rsidR="001349E9" w:rsidRPr="00CA2814">
        <w:rPr>
          <w:rFonts w:cs="Times New Roman"/>
          <w:szCs w:val="24"/>
        </w:rPr>
        <w:t xml:space="preserve"> 2014)</w:t>
      </w:r>
      <w:r w:rsidRPr="0005509C">
        <w:rPr>
          <w:rFonts w:cs="Times New Roman"/>
        </w:rPr>
        <w:fldChar w:fldCharType="end"/>
      </w:r>
      <w:r w:rsidRPr="0005509C">
        <w:rPr>
          <w:rFonts w:cs="Times New Roman"/>
        </w:rPr>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w:t>
      </w:r>
      <w:r w:rsidRPr="0005509C">
        <w:rPr>
          <w:rFonts w:cs="Times New Roman"/>
        </w:rPr>
        <w:lastRenderedPageBreak/>
        <w:t xml:space="preserve">declining leaf area and declining height growth (increasing competition) with age, may be a direct response to increased reproductive allocation </w:t>
      </w:r>
      <w:r w:rsidRPr="0005509C">
        <w:rPr>
          <w:rFonts w:cs="Times New Roman"/>
        </w:rPr>
        <w:fldChar w:fldCharType="begin"/>
      </w:r>
      <w:r w:rsidRPr="0005509C">
        <w:rPr>
          <w:rFonts w:cs="Times New Roman"/>
        </w:rP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05509C">
        <w:rPr>
          <w:rFonts w:cs="Times New Roman"/>
        </w:rPr>
        <w:fldChar w:fldCharType="separate"/>
      </w:r>
      <w:r w:rsidR="001349E9" w:rsidRPr="00CA2814">
        <w:rPr>
          <w:rFonts w:cs="Times New Roman"/>
          <w:szCs w:val="24"/>
        </w:rPr>
        <w:t xml:space="preserve">(Ryan </w:t>
      </w:r>
      <w:r w:rsidR="001349E9" w:rsidRPr="00CA2814">
        <w:rPr>
          <w:rFonts w:cs="Times New Roman"/>
          <w:i/>
          <w:iCs/>
          <w:szCs w:val="24"/>
        </w:rPr>
        <w:t>et al.</w:t>
      </w:r>
      <w:r w:rsidR="001349E9" w:rsidRPr="00CA2814">
        <w:rPr>
          <w:rFonts w:cs="Times New Roman"/>
          <w:szCs w:val="24"/>
        </w:rPr>
        <w:t xml:space="preserve"> 1997; Becker </w:t>
      </w:r>
      <w:r w:rsidR="001349E9" w:rsidRPr="00CA2814">
        <w:rPr>
          <w:rFonts w:cs="Times New Roman"/>
          <w:i/>
          <w:iCs/>
          <w:szCs w:val="24"/>
        </w:rPr>
        <w:t>et al.</w:t>
      </w:r>
      <w:r w:rsidR="001349E9" w:rsidRPr="00CA2814">
        <w:rPr>
          <w:rFonts w:cs="Times New Roman"/>
          <w:szCs w:val="24"/>
        </w:rPr>
        <w:t xml:space="preserve"> 2000; Genet </w:t>
      </w:r>
      <w:r w:rsidR="001349E9" w:rsidRPr="00CA2814">
        <w:rPr>
          <w:rFonts w:cs="Times New Roman"/>
          <w:i/>
          <w:iCs/>
          <w:szCs w:val="24"/>
        </w:rPr>
        <w:t>et al.</w:t>
      </w:r>
      <w:r w:rsidR="001349E9" w:rsidRPr="00CA2814">
        <w:rPr>
          <w:rFonts w:cs="Times New Roman"/>
          <w:szCs w:val="24"/>
        </w:rPr>
        <w:t xml:space="preserve"> 2010)</w:t>
      </w:r>
      <w:r w:rsidRPr="0005509C">
        <w:rPr>
          <w:rFonts w:cs="Times New Roman"/>
        </w:rPr>
        <w:fldChar w:fldCharType="end"/>
      </w:r>
      <w:r w:rsidRPr="0005509C">
        <w:rPr>
          <w:rFonts w:cs="Times New Roman"/>
        </w:rPr>
        <w:t xml:space="preserve">. Only with detailed individual or stand-level data on </w:t>
      </w:r>
    </w:p>
    <w:p w14:paraId="7896CC79" w14:textId="15C58803" w:rsidR="00B139FE" w:rsidRPr="0005509C" w:rsidRDefault="00B139FE" w:rsidP="00FA533B">
      <w:pPr>
        <w:rPr>
          <w:rFonts w:cs="Times New Roman"/>
        </w:rPr>
      </w:pPr>
      <w:r w:rsidRPr="0005509C">
        <w:rPr>
          <w:rFonts w:cs="Times New Roman"/>
        </w:rPr>
        <w:t xml:space="preserve">It is generally assumed that plants first pay the cost of replacement tissues and then divide the remaining, surplus, </w:t>
      </w:r>
      <w:del w:id="709" w:author="Daniel Falster" w:date="2017-08-01T10:45:00Z">
        <w:r w:rsidRPr="0005509C" w:rsidDel="00092380">
          <w:rPr>
            <w:rFonts w:cs="Times New Roman"/>
          </w:rPr>
          <w:delText>energy</w:delText>
        </w:r>
      </w:del>
      <w:ins w:id="710" w:author="Daniel Falster" w:date="2017-08-01T10:45:00Z">
        <w:r w:rsidR="00092380">
          <w:rPr>
            <w:rFonts w:cs="Times New Roman"/>
          </w:rPr>
          <w:t>mass</w:t>
        </w:r>
      </w:ins>
      <w:r w:rsidRPr="0005509C">
        <w:rPr>
          <w:rFonts w:cs="Times New Roman"/>
        </w:rPr>
        <w:t xml:space="preserve"> into components including leaf growth and reproduction. For the current collection of plants this was not observed for many individuals, where a plant continued to reproduce robustly, but failed to invest sufficient </w:t>
      </w:r>
      <w:del w:id="711" w:author="Daniel Falster" w:date="2017-08-01T10:45:00Z">
        <w:r w:rsidRPr="0005509C" w:rsidDel="00092380">
          <w:rPr>
            <w:rFonts w:cs="Times New Roman"/>
          </w:rPr>
          <w:delText>energy</w:delText>
        </w:r>
      </w:del>
      <w:ins w:id="712" w:author="Daniel Falster" w:date="2017-08-01T10:45:00Z">
        <w:r w:rsidR="00092380">
          <w:rPr>
            <w:rFonts w:cs="Times New Roman"/>
          </w:rPr>
          <w:t>mass</w:t>
        </w:r>
      </w:ins>
      <w:r w:rsidRPr="0005509C">
        <w:rPr>
          <w:rFonts w:cs="Times New Roman"/>
        </w:rPr>
        <w:t xml:space="preserve"> in leaf growth to fully offset shed leaves (</w:t>
      </w:r>
      <w:del w:id="713" w:author="Daniel Falster" w:date="2017-07-31T12:20:00Z">
        <w:r w:rsidRPr="0005509C" w:rsidDel="008A1C9E">
          <w:rPr>
            <w:rFonts w:cs="Times New Roman"/>
          </w:rPr>
          <w:delText xml:space="preserve">Figure </w:delText>
        </w:r>
      </w:del>
      <w:ins w:id="714" w:author="Daniel Falster" w:date="2017-07-31T12:20:00Z">
        <w:r w:rsidR="008A1C9E">
          <w:rPr>
            <w:rFonts w:cs="Times New Roman"/>
          </w:rPr>
          <w:t xml:space="preserve">Fig. </w:t>
        </w:r>
      </w:ins>
      <w:r w:rsidRPr="0005509C">
        <w:rPr>
          <w:rFonts w:cs="Times New Roman"/>
        </w:rPr>
        <w:t xml:space="preserve">6). This year-upon-year cannibalism of leaf area, ostensibly to support reproductive output, suggests some </w:t>
      </w:r>
      <w:del w:id="715" w:author="Daniel Falster" w:date="2017-08-01T10:45:00Z">
        <w:r w:rsidRPr="0005509C" w:rsidDel="00092380">
          <w:rPr>
            <w:rFonts w:cs="Times New Roman"/>
          </w:rPr>
          <w:delText>energy</w:delText>
        </w:r>
      </w:del>
      <w:ins w:id="716" w:author="Daniel Falster" w:date="2017-08-01T10:45:00Z">
        <w:r w:rsidR="00092380">
          <w:rPr>
            <w:rFonts w:cs="Times New Roman"/>
          </w:rPr>
          <w:t>mass</w:t>
        </w:r>
      </w:ins>
      <w:r w:rsidRPr="0005509C">
        <w:rPr>
          <w:rFonts w:cs="Times New Roman"/>
        </w:rPr>
        <w:t xml:space="preserve"> allocation decisions are independent of actual </w:t>
      </w:r>
      <w:del w:id="717" w:author="Daniel Falster" w:date="2017-08-01T10:45:00Z">
        <w:r w:rsidRPr="0005509C" w:rsidDel="00092380">
          <w:rPr>
            <w:rFonts w:cs="Times New Roman"/>
          </w:rPr>
          <w:delText>energy</w:delText>
        </w:r>
      </w:del>
      <w:ins w:id="718" w:author="Daniel Falster" w:date="2017-08-01T10:45:00Z">
        <w:r w:rsidR="00092380">
          <w:rPr>
            <w:rFonts w:cs="Times New Roman"/>
          </w:rPr>
          <w:t>mass</w:t>
        </w:r>
      </w:ins>
      <w:r w:rsidRPr="0005509C">
        <w:rPr>
          <w:rFonts w:cs="Times New Roman"/>
        </w:rPr>
        <w:t xml:space="preserve"> supply. This could be true, for instance, of species where buds form at all leaf nodes on new shoots. </w:t>
      </w:r>
      <w:r w:rsidR="006D149D" w:rsidRPr="0005509C">
        <w:rPr>
          <w:rFonts w:cs="Times New Roman"/>
        </w:rPr>
        <w:t xml:space="preserve">The leaf growth would be replacing shed tissue, but so many buds may be initiated in the process that a plant would </w:t>
      </w:r>
    </w:p>
    <w:p w14:paraId="763CC2EC" w14:textId="77777777" w:rsidR="009F2305" w:rsidRPr="0005509C" w:rsidRDefault="009F2305" w:rsidP="00FA533B">
      <w:pPr>
        <w:rPr>
          <w:rFonts w:cs="Times New Roman"/>
        </w:rPr>
      </w:pPr>
    </w:p>
    <w:p w14:paraId="140ED850" w14:textId="3CF03DB7" w:rsidR="009F2305" w:rsidRPr="0005509C" w:rsidRDefault="009F2305" w:rsidP="00FA533B">
      <w:pPr>
        <w:rPr>
          <w:rFonts w:cs="Times New Roman"/>
        </w:rPr>
      </w:pPr>
      <w:r w:rsidRPr="0005509C">
        <w:rPr>
          <w:rFonts w:cs="Times New Roman"/>
        </w:rPr>
        <w:t>Many of the study species show a linear relationship between total leaf investment (replacement and expansion) and reproductive investment once most plants in the population have reached reproductive maturity (Supp Mat). These are primarily species where flowers form in each leaf axil or species where an inflorescence forms at the tip of each growing shoot, both growth patterns where it is expected for total leaf growth and reproductive investment to occur as a pair.</w:t>
      </w:r>
    </w:p>
    <w:p w14:paraId="046511E2" w14:textId="550C42C5" w:rsidR="00FA533B" w:rsidRPr="00CA2814" w:rsidRDefault="00FA533B" w:rsidP="00FA533B">
      <w:pPr>
        <w:autoSpaceDE w:val="0"/>
        <w:autoSpaceDN w:val="0"/>
        <w:adjustRightInd w:val="0"/>
        <w:spacing w:after="0" w:line="240" w:lineRule="auto"/>
        <w:rPr>
          <w:rFonts w:cs="Times New Roman"/>
          <w:sz w:val="18"/>
          <w:szCs w:val="18"/>
        </w:rPr>
      </w:pPr>
      <w:r w:rsidRPr="00CA2814">
        <w:rPr>
          <w:rFonts w:cs="Times New Roman"/>
          <w:sz w:val="18"/>
          <w:szCs w:val="18"/>
        </w:rPr>
        <w:t xml:space="preserve">For A. saccharum, age (which varied from 30 to 160 years) was a significantly better predictor of LAI decline than dbh. </w:t>
      </w:r>
      <w:r w:rsidRPr="00CA2814">
        <w:rPr>
          <w:rFonts w:cs="Times New Roman"/>
          <w:sz w:val="18"/>
          <w:szCs w:val="18"/>
        </w:rPr>
        <w:fldChar w:fldCharType="begin"/>
      </w:r>
      <w:r w:rsidRPr="00CA2814">
        <w:rPr>
          <w:rFonts w:cs="Times New Roman"/>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Pr="00CA2814">
        <w:rPr>
          <w:rFonts w:cs="Times New Roman"/>
          <w:sz w:val="18"/>
          <w:szCs w:val="18"/>
        </w:rPr>
        <w:fldChar w:fldCharType="separate"/>
      </w:r>
      <w:r w:rsidR="001349E9" w:rsidRPr="00CA2814">
        <w:rPr>
          <w:rFonts w:cs="Times New Roman"/>
          <w:sz w:val="18"/>
          <w:szCs w:val="24"/>
        </w:rPr>
        <w:t xml:space="preserve">(Nock </w:t>
      </w:r>
      <w:r w:rsidR="001349E9" w:rsidRPr="00CA2814">
        <w:rPr>
          <w:rFonts w:cs="Times New Roman"/>
          <w:i/>
          <w:iCs/>
          <w:sz w:val="18"/>
          <w:szCs w:val="24"/>
        </w:rPr>
        <w:t>et al.</w:t>
      </w:r>
      <w:r w:rsidR="001349E9" w:rsidRPr="00CA2814">
        <w:rPr>
          <w:rFonts w:cs="Times New Roman"/>
          <w:sz w:val="18"/>
          <w:szCs w:val="24"/>
        </w:rPr>
        <w:t xml:space="preserve"> 2008)</w:t>
      </w:r>
      <w:r w:rsidRPr="00CA2814">
        <w:rPr>
          <w:rFonts w:cs="Times New Roman"/>
          <w:sz w:val="18"/>
          <w:szCs w:val="18"/>
        </w:rPr>
        <w:fldChar w:fldCharType="end"/>
      </w:r>
    </w:p>
    <w:p w14:paraId="37DE8E7E" w14:textId="77777777" w:rsidR="00FA533B" w:rsidRPr="00B441DD" w:rsidRDefault="00FA533B" w:rsidP="0079765C">
      <w:pPr>
        <w:spacing w:after="240" w:line="240" w:lineRule="auto"/>
        <w:rPr>
          <w:rFonts w:cs="Times New Roman"/>
        </w:rPr>
      </w:pPr>
    </w:p>
    <w:p w14:paraId="4D472A73" w14:textId="4A8C7844" w:rsidR="0079765C" w:rsidRPr="00931833" w:rsidRDefault="0079765C" w:rsidP="0079765C">
      <w:pPr>
        <w:spacing w:after="240" w:line="240" w:lineRule="auto"/>
        <w:rPr>
          <w:rFonts w:cs="Times New Roman"/>
        </w:rPr>
      </w:pPr>
      <w:r w:rsidRPr="00B441DD">
        <w:rPr>
          <w:rFonts w:cs="Times New Roman"/>
        </w:rPr>
        <w:t xml:space="preserve">Calculating RA as a proportion of surplus </w:t>
      </w:r>
      <w:del w:id="719" w:author="Daniel Falster" w:date="2017-08-01T10:45:00Z">
        <w:r w:rsidRPr="00B441DD" w:rsidDel="00092380">
          <w:rPr>
            <w:rFonts w:cs="Times New Roman"/>
          </w:rPr>
          <w:delText>energy</w:delText>
        </w:r>
      </w:del>
      <w:ins w:id="720" w:author="Daniel Falster" w:date="2017-08-01T10:45:00Z">
        <w:r w:rsidR="00092380">
          <w:rPr>
            <w:rFonts w:cs="Times New Roman"/>
          </w:rPr>
          <w:t>mass</w:t>
        </w:r>
      </w:ins>
      <w:r w:rsidRPr="00B441DD">
        <w:rPr>
          <w:rFonts w:cs="Times New Roman"/>
        </w:rPr>
        <w:t xml:space="preserve"> makes the implicit assumption that a plant is first investing </w:t>
      </w:r>
      <w:r w:rsidRPr="00931833">
        <w:rPr>
          <w:rFonts w:cs="Times New Roman"/>
        </w:rPr>
        <w:t xml:space="preserve">a proportion of net primary productivity (NPP) to maintain its current size and then divvying the remaining </w:t>
      </w:r>
      <w:del w:id="721" w:author="Daniel Falster" w:date="2017-08-01T10:45:00Z">
        <w:r w:rsidRPr="00931833" w:rsidDel="00092380">
          <w:rPr>
            <w:rFonts w:cs="Times New Roman"/>
          </w:rPr>
          <w:delText>energy</w:delText>
        </w:r>
      </w:del>
      <w:ins w:id="722" w:author="Daniel Falster" w:date="2017-08-01T10:45:00Z">
        <w:r w:rsidR="00092380">
          <w:rPr>
            <w:rFonts w:cs="Times New Roman"/>
          </w:rPr>
          <w:t>mass</w:t>
        </w:r>
      </w:ins>
      <w:r w:rsidRPr="00931833">
        <w:rPr>
          <w:rFonts w:cs="Times New Roman"/>
        </w:rPr>
        <w:t xml:space="preserve"> into fractions allocated to reproduction versus increased vegetative size. </w:t>
      </w:r>
    </w:p>
    <w:p w14:paraId="002F993C" w14:textId="77777777" w:rsidR="00996318" w:rsidRPr="00FC0793" w:rsidRDefault="00996318" w:rsidP="00FD5BB5">
      <w:pPr>
        <w:rPr>
          <w:rFonts w:cs="Times New Roman"/>
        </w:rPr>
      </w:pPr>
    </w:p>
    <w:p w14:paraId="1C50490F" w14:textId="06763DFF" w:rsidR="002A75FA" w:rsidRPr="00C03822" w:rsidRDefault="004749BC" w:rsidP="002A75FA">
      <w:pPr>
        <w:spacing w:after="0" w:line="240" w:lineRule="auto"/>
        <w:rPr>
          <w:rFonts w:eastAsia="Times New Roman" w:cs="Times New Roman"/>
          <w:lang w:eastAsia="en-AU"/>
        </w:rPr>
      </w:pPr>
      <w:r w:rsidRPr="00FC0793">
        <w:rPr>
          <w:rFonts w:eastAsia="Times New Roman" w:cs="Times New Roman"/>
          <w:lang w:eastAsia="en-AU"/>
        </w:rPr>
        <w:fldChar w:fldCharType="begin"/>
      </w:r>
      <w:r w:rsidRPr="00B441DD">
        <w:rPr>
          <w:rFonts w:eastAsia="Times New Roman" w:cs="Times New Roman"/>
          <w:lang w:eastAsia="en-AU"/>
        </w:rPr>
        <w:instrText xml:space="preserve"> ADDIN ZOTERO_ITEM CSL_CITATION {"citationID":"a2krkuqjprr","properties":{"formattedCitation":"(Ryan &amp; Waring 1992)","plainCitation":"(Ryan &amp; Waring 1992)"},"citationItems":[{"id":2257,"uris":["http://zotero.org/users/503753/items/PQQW4RRI"],"uri":["http://zotero.org/users/503753/items/PQQW4RRI"],"itemData":{"id":2257,"type":"article-journal","title":"Maintenance respiration and stand development in a subalpine lodgepole pine forest","container-title":"Ecology","page":"2100-2108","volume":"73","issue":"6","source":"Wiley Online Library","abstract":"We examined a chronosequence of subalpine lodgepole pine stands to test the hypothesis that low net primary production in older forest stands is caused by higher maintenance respiration costs of woody tissue. We predicted that respiration of woody tissue (particularly stem sapwood) would be greater in older stands and that the higher maintenance costs would account for observed low wood production. For a unit of ground surface, the carbon flux involved in wood production and association constructed respiration was 210 g.m—2.yr—1 in a 4—yr—old stand, but declined to 46 g.m—2.yr—1 in a 245—yr—old stand. However, maintenance respiration of woody tissue in stems and branches consumed only 61 g.m—2.yr—1 in the 40—yr—old stand and 79 g.m—2.yr—1 in the 245—yr—old stand. The slight, nonsignificant increase in maintenance respiration of woody tissues could not explain the dramatic decline in aboveground wood production in the old—growth stand.","DOI":"10.2307/1941458","ISSN":"1939-9170","language":"en","author":[{"family":"Ryan","given":"Michael G."},{"family":"Waring","given":"Richard H."}],"issued":{"date-parts":[["1992",12,1]]}}}],"schema":"https://github.com/citation-style-language/schema/raw/master/csl-citation.json"} </w:instrText>
      </w:r>
      <w:r w:rsidRPr="00FC0793">
        <w:rPr>
          <w:rFonts w:eastAsia="Times New Roman" w:cs="Times New Roman"/>
          <w:lang w:eastAsia="en-AU"/>
        </w:rPr>
        <w:fldChar w:fldCharType="separate"/>
      </w:r>
      <w:r w:rsidRPr="00CA2814">
        <w:rPr>
          <w:rFonts w:cs="Times New Roman"/>
        </w:rPr>
        <w:t>(Ryan &amp; Waring 1992)</w:t>
      </w:r>
      <w:r w:rsidRPr="00FC0793">
        <w:rPr>
          <w:rFonts w:eastAsia="Times New Roman" w:cs="Times New Roman"/>
          <w:lang w:eastAsia="en-AU"/>
        </w:rPr>
        <w:fldChar w:fldCharType="end"/>
      </w:r>
      <w:r w:rsidRPr="00CF4B90">
        <w:rPr>
          <w:rFonts w:eastAsia="Times New Roman" w:cs="Times New Roman"/>
          <w:lang w:eastAsia="en-AU"/>
        </w:rPr>
        <w:t xml:space="preserve"> - </w:t>
      </w:r>
      <w:r w:rsidR="002A75FA" w:rsidRPr="00B64DA4">
        <w:rPr>
          <w:rFonts w:eastAsia="Times New Roman" w:cs="Times New Roman"/>
          <w:lang w:eastAsia="en-AU"/>
        </w:rPr>
        <w:t xml:space="preserve">Stem maintenance and stand development in a subalpine </w:t>
      </w:r>
      <w:r w:rsidR="00A20556" w:rsidRPr="00C64C99">
        <w:rPr>
          <w:rFonts w:eastAsia="Times New Roman" w:cs="Times New Roman"/>
          <w:lang w:eastAsia="en-AU"/>
        </w:rPr>
        <w:t>l</w:t>
      </w:r>
      <w:r w:rsidR="002A75FA" w:rsidRPr="00C03822">
        <w:rPr>
          <w:rFonts w:eastAsia="Times New Roman" w:cs="Times New Roman"/>
          <w:lang w:eastAsia="en-AU"/>
        </w:rPr>
        <w:t xml:space="preserve">odgepole pine forest Ecology  </w:t>
      </w:r>
    </w:p>
    <w:p w14:paraId="4F0F9346" w14:textId="2EF9A8A3" w:rsidR="002A75FA" w:rsidRPr="00CA2814" w:rsidRDefault="002A75FA" w:rsidP="002A75FA">
      <w:pPr>
        <w:pStyle w:val="NormalWeb"/>
        <w:rPr>
          <w:sz w:val="22"/>
          <w:szCs w:val="22"/>
        </w:rPr>
      </w:pPr>
      <w:r w:rsidRPr="00CA2814">
        <w:rPr>
          <w:sz w:val="22"/>
          <w:szCs w:val="22"/>
        </w:rPr>
        <w:t xml:space="preserve">Sala: “Another area of study that has focused on C as a primary driver of productivity is the research that has been done on the mechanisms underlying the well-known age- and size-related growth declines in trees and forests </w:t>
      </w:r>
      <w:r w:rsidR="004749BC" w:rsidRPr="00CA2814">
        <w:rPr>
          <w:sz w:val="22"/>
          <w:szCs w:val="22"/>
        </w:rPr>
        <w:fldChar w:fldCharType="begin"/>
      </w:r>
      <w:r w:rsidR="004749BC" w:rsidRPr="00CA2814">
        <w:rPr>
          <w:sz w:val="22"/>
          <w:szCs w:val="22"/>
        </w:rPr>
        <w:instrText xml:space="preserve"> ADDIN ZOTERO_ITEM CSL_CITATION {"citationID":"a19j4q0v503","properties":{"formattedCitation":"{\\rtf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4749BC" w:rsidRPr="00CA2814">
        <w:rPr>
          <w:sz w:val="22"/>
          <w:szCs w:val="22"/>
        </w:rPr>
        <w:fldChar w:fldCharType="separate"/>
      </w:r>
      <w:r w:rsidR="004749BC" w:rsidRPr="00CA2814">
        <w:rPr>
          <w:sz w:val="22"/>
        </w:rPr>
        <w:t xml:space="preserve">(Ryan </w:t>
      </w:r>
      <w:r w:rsidR="004749BC" w:rsidRPr="00CA2814">
        <w:rPr>
          <w:i/>
          <w:iCs/>
          <w:sz w:val="22"/>
        </w:rPr>
        <w:t>et al.</w:t>
      </w:r>
      <w:r w:rsidR="004749BC" w:rsidRPr="00CA2814">
        <w:rPr>
          <w:sz w:val="22"/>
        </w:rPr>
        <w:t xml:space="preserve"> 1997)</w:t>
      </w:r>
      <w:r w:rsidR="004749BC" w:rsidRPr="00CA2814">
        <w:rPr>
          <w:sz w:val="22"/>
          <w:szCs w:val="22"/>
        </w:rPr>
        <w:fldChar w:fldCharType="end"/>
      </w:r>
      <w:r w:rsidRPr="00CA2814">
        <w:rPr>
          <w:sz w:val="22"/>
          <w:szCs w:val="22"/>
        </w:rPr>
        <w:t xml:space="preserve">.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w:t>
      </w:r>
      <w:r w:rsidR="004749BC" w:rsidRPr="00CA2814">
        <w:rPr>
          <w:sz w:val="22"/>
          <w:szCs w:val="22"/>
        </w:rPr>
        <w:fldChar w:fldCharType="begin"/>
      </w:r>
      <w:r w:rsidR="004749BC" w:rsidRPr="00CA2814">
        <w:rPr>
          <w:sz w:val="22"/>
          <w:szCs w:val="22"/>
        </w:rPr>
        <w:instrText xml:space="preserve"> ADDIN ZOTERO_ITEM CSL_CITATION {"citationID":"arg7874sjn","properties":{"formattedCitation":"(Sala, Fouts &amp; Hoch 2011 p. 2)","plainCitation":"(Sala, Fouts &amp; Hoch 2011 p. 2)"},"citationItems":[{"id":2254,"uris":["http://zotero.org/users/503753/items/CEPRIZET"],"uri":["http://zotero.org/users/503753/items/CEPRIZET"],"itemData":{"id":2254,"type":"chapter","title":"Carbon Storage in Trees: Does Relative Carbon Supply Decrease with Tree Size?","container-title":"Size- and Age-Related Changes in Tree Structure and Function","collection-title":"Tree Physiology","collection-number":"4","publisher":"Springer Netherlands","page":"287-306","source":"link.springer.com","abstract":"Until very recently, age- and size-related declines in productivity of individual trees and stands have been attributed to reductions of carbon availability due either to progressive increases in carbon sinks other than growth (Respiration hypothesis) or to decreases carbon sources (Assimilation hypothesis). Although the validity of these hypotheses is now questioned and new alternative explanations have been proposed, actual data on size-dependent changes of stored mobile carbon in mature trees (used as indicators of carbon balance between source and sink activities) are surprisingly limited. Based on available data for mature trees and consistent with evidence that mature trees under current atmospheric CO2 concentrations are not carbon limited, the relative carbon supply in trees does not become increasingly limited as they grow large. In spite of many uncertainties, research to date points to the need to question the historically carbon-centric mechanisms proposed to explain age-related growth declines in trees and forests. Future research should focus on whether and when alternative growth limiting factors (e.g. turgor, long distance transport of assimilates, nutrients) may contribute to growth limitations in tall trees.","URL":"http://link.springer.com/chapter/10.1007/978-94-007-1242-3_11","ISBN":"978-94-007-1241-6","note":"DOI: 10.1007/978-94-007-1242-3_11","shortTitle":"Carbon Storage in Trees","language":"en","author":[{"family":"Sala","given":"Anna"},{"family":"Fouts","given":"Willa"},{"family":"Hoch","given":"Günter"}],"editor":[{"family":"Meinzer","given":"Frederick C."},{"family":"Lachenbruch","given":"Barbara"},{"family":"Dawson","given":"Todd E."}],"issued":{"date-parts":[["2011"]]},"accessed":{"date-parts":[["2017",6,14]]}},"locator":"2"}],"schema":"https://github.com/citation-style-language/schema/raw/master/csl-citation.json"} </w:instrText>
      </w:r>
      <w:r w:rsidR="004749BC" w:rsidRPr="00CA2814">
        <w:rPr>
          <w:sz w:val="22"/>
          <w:szCs w:val="22"/>
        </w:rPr>
        <w:fldChar w:fldCharType="separate"/>
      </w:r>
      <w:r w:rsidR="004749BC" w:rsidRPr="00CA2814">
        <w:rPr>
          <w:sz w:val="22"/>
        </w:rPr>
        <w:t>(Sala, Fouts &amp; Hoch 2011 p. 2)</w:t>
      </w:r>
      <w:r w:rsidR="004749BC" w:rsidRPr="00CA2814">
        <w:rPr>
          <w:sz w:val="22"/>
          <w:szCs w:val="22"/>
        </w:rPr>
        <w:fldChar w:fldCharType="end"/>
      </w:r>
      <w:r w:rsidRPr="00CA2814">
        <w:rPr>
          <w:sz w:val="22"/>
          <w:szCs w:val="22"/>
        </w:rPr>
        <w:t xml:space="preserve">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t>
      </w:r>
      <w:r w:rsidR="004749BC" w:rsidRPr="00CA2814">
        <w:rPr>
          <w:sz w:val="22"/>
          <w:szCs w:val="22"/>
        </w:rPr>
        <w:fldChar w:fldCharType="begin"/>
      </w:r>
      <w:r w:rsidR="004749BC" w:rsidRPr="00CA2814">
        <w:rPr>
          <w:sz w:val="22"/>
          <w:szCs w:val="22"/>
        </w:rPr>
        <w:instrText xml:space="preserve"> ADDIN ZOTERO_ITEM CSL_CITATION {"citationID":"a33spaab27","properties":{"formattedCitation":"(Woodruff, Bond &amp; Meinzer 2004; Woodruff, Meinzer &amp; Lachenbruch 2008; Sala &amp; Hoch 2009)","plainCitation":"(Woodruff, Bond &amp; Meinzer 2004; Woodruff, Meinzer &amp; Lachenbruch 2008; Sala &amp; Hoch 2009)"},"citationItems":[{"id":2242,"uris":["http://zotero.org/users/503753/items/JMGMRQ4V"],"uri":["http://zotero.org/users/503753/items/JMGMRQ4V"],"itemData":{"id":2242,"type":"article-journal","title":"Does turgor limit growth in tall trees?","container-title":"Plant, Cell &amp; Environment","page":"229-236","volume":"27","issue":"2","source":"Wiley Online Library","abstract":"The gravitational component of water potential contributes a standing 0.01 MPa m−1 to the xylem tension gradient in plants. In tall trees, this contribution can significantly reduce the water potential near the tree tops. The turgor of cells in buds and leaves is expected to decrease in direct proportion with leaf water potential along a height gradient unless osmotic adjustment occurs. The pressure–volume technique was used to characterize height-dependent variation in leaf tissue water relations and shoot growth characteristics in young and old Douglas-fir trees to determine the extent to which growth limitation with increasing height may be linked to the influence of the gravitational water potential gradient on leaf turgor. Values of leaf water potential (Ψl), bulk osmotic potential at full and zero turgor, and other key tissue water relations characteristics were estimated on foliage obtained at 13.5 m near the tops of young (approximately 25-year-old) trees and at 34.7, 44.2 and 55.6 m in the crowns of old-growth (approximately 450-year-old) trees during portions of three consecutive growing seasons. The sampling periods coincided with bud swelling, expansion and maturation of new foliage. Vertical gradients of Ψl and pressure–volume analyses indicated that turgor decreased with increasing height, particularly during the late spring when vegetative buds began to swell. Vertical trends in branch elongation, leaf dimensions and leaf mass per area were consistent with increasing turgor limitation on shoot growth with increasing height. During the late spring (May), no osmotic adjustment to compensate for the gravitational gradient of Ψl was observed. By July, osmotic adjustment had occurred, but it was not sufficient to fully compensate for the vertical gradient of Ψl. In tall trees, the gravitational component of Ψl is superimposed on phenologically driven changes in leaf water relations characteristics, imposing potential constraints on turgor that may be indistinguishable from those associated with soil water deficits.","DOI":"10.1111/j.1365-3040.2003.01141.x","ISSN":"1365-3040","language":"en","author":[{"family":"Woodruff","given":"D. R."},{"family":"Bond","given":"B. J."},{"family":"Meinzer","given":"F. C."}],"issued":{"date-parts":[["2004",2,1]]}}},{"id":2232,"uris":["http://zotero.org/users/503753/items/D9NDS44X"],"uri":["http://zotero.org/users/503753/items/D9NDS44X"],"itemData":{"id":2232,"type":"article-journal","title":"Height-related trends in leaf xylem anatomy and shoot hydraulic characteristics in a tall conifer: safety versus efficiency in water transport","container-title":"New Phytologist","page":"90-99","volume":"180","issue":"1","source":"Wiley Online Library","abstract":"* • Hydraulic vulnerability of Douglas-fir (Pseudotsuga menziesii) branchlets decreases with height, allowing shoots at greater height to maintain hydraulic conductance (Kshoot) at more negative leaf water potentials (Ψl).\n* • To determine the basis for this trend shoot hydraulic and tracheid anatomical properties of foliage from the tops of Douglas-fir trees were analysed along a height gradient from 5 to 55 m.\n* • Values of Ψl at which Kshoot was substantially reduced, declined with height by 0.012 Mpa m−1. Maximum Kshoot was reduced by 0.082 mmol m−2 MPa−1 s−1 for every 1 m increase in height. Total tracheid lumen area per needle cross-section, hydraulic mean diameter of leaf tracheid lumens, total number of tracheids per needle cross-section and leaf tracheid length decreased with height by 18.4 µm2 m−1, 0.029 µm m−1, 0.42 m−1 and 5.3 µm m−1, respectively. Tracheid thickness-to-span ratio (tw/b)2 increased with height by 1.04 × 10−3 m−1 and pit number per tracheid decreased with height by 0.07 m−1.\n* • Leaf anatomical adjustments that enhanced the ability to cope with vertical gradients of increasing xylem tension were attained at the expense of reduced water transport capacity and efficiency, possibly contributing to height-related decline in growth of Douglas fir.","DOI":"10.1111/j.1469-8137.2008.02551.x","ISSN":"1469-8137","shortTitle":"Height-related trends in leaf xylem anatomy and shoot hydraulic characteristics in a tall conifer","language":"en","author":[{"family":"Woodruff","given":"D. R."},{"family":"Meinzer","given":"F. C."},{"family":"Lachenbruch","given":"B."}],"issued":{"date-parts":[["2008",10,1]]}}},{"id":2248,"uris":["http://zotero.org/users/503753/items/ETRSZ4RX"],"uri":["http://zotero.org/users/503753/items/ETRSZ4RX"],"itemData":{"id":2248,"type":"article-journal","title":"Height-related growth declines in ponderosa pine are not due to carbon limitation","container-title":"Plant, Cell &amp; Environment","page":"22-30","volume":"32","issue":"1","source":"Wiley Online Library","abstract":"Decreased gas exchange as trees grow tall has been proposed to explain age-related growth declines in trees. We examined changes of mobile carbon stores (starch, sugars and lipids) with tree height in ponderosa pine (Pinus ponderosa) at two sites differing in water availability, and tested the following hypotheses: (1) carbon supply does not become increasingly limited as trees grow tall; rather, the concentration of mobile carbon compounds increases with tree height reflecting greater reductions of carbon sink activities relative to carbon assimilation; and (2) increases of stored mobile carbon compounds with tree height are greater in drier sites. Height-related growth reductions were associated with significant increases of non-structural carbohydrates (NSC) and lipid concentrations in all tissues in the upper canopy and of NSC in the bole. Lipid concentrations in the bole decreased with tree height, but such decrease is not necessarily inconsistent with non-limiting carbon supply in tall trees. Furthermore, we found stronger increases of mobile carbon stores with tree height at the dry site relative to the moist site. Our results provide first direct evidence that carbon supply does not limit growth in tall trees and that decreases of water availability might negatively impact growth processes more than net-photosynthesis.","DOI":"10.1111/j.1365-3040.2008.01896.x","ISSN":"1365-3040","language":"en","author":[{"family":"Sala","given":"Anna"},{"family":"Hoch","given":"Günter"}],"issued":{"date-parts":[["2009",1,1]]}}}],"schema":"https://github.com/citation-style-language/schema/raw/master/csl-citation.json"} </w:instrText>
      </w:r>
      <w:r w:rsidR="004749BC" w:rsidRPr="00CA2814">
        <w:rPr>
          <w:sz w:val="22"/>
          <w:szCs w:val="22"/>
        </w:rPr>
        <w:fldChar w:fldCharType="separate"/>
      </w:r>
      <w:r w:rsidR="004749BC" w:rsidRPr="00CA2814">
        <w:rPr>
          <w:sz w:val="22"/>
        </w:rPr>
        <w:t>(Woodruff, Bond &amp; Meinzer 2004; Woodruff, Meinzer &amp; Lachenbruch 2008; Sala &amp; Hoch 2009)</w:t>
      </w:r>
      <w:r w:rsidR="004749BC" w:rsidRPr="00CA2814">
        <w:rPr>
          <w:sz w:val="22"/>
          <w:szCs w:val="22"/>
        </w:rPr>
        <w:fldChar w:fldCharType="end"/>
      </w:r>
      <w:r w:rsidRPr="00CA2814">
        <w:rPr>
          <w:sz w:val="22"/>
          <w:szCs w:val="22"/>
        </w:rPr>
        <w:t>.”</w:t>
      </w:r>
    </w:p>
    <w:p w14:paraId="04A8A3E0" w14:textId="18039413" w:rsidR="002A75FA" w:rsidRPr="00A72D1B" w:rsidRDefault="0027242B" w:rsidP="008647C0">
      <w:pPr>
        <w:autoSpaceDE w:val="0"/>
        <w:autoSpaceDN w:val="0"/>
        <w:adjustRightInd w:val="0"/>
        <w:spacing w:after="0" w:line="240" w:lineRule="auto"/>
        <w:rPr>
          <w:rFonts w:cs="Times New Roman"/>
        </w:rPr>
      </w:pPr>
      <w:proofErr w:type="gramStart"/>
      <w:r w:rsidRPr="00B441DD">
        <w:rPr>
          <w:rFonts w:cs="Times New Roman"/>
        </w:rPr>
        <w:t>the</w:t>
      </w:r>
      <w:proofErr w:type="gramEnd"/>
      <w:r w:rsidRPr="00B441DD">
        <w:rPr>
          <w:rFonts w:cs="Times New Roman"/>
        </w:rPr>
        <w:t xml:space="preserve"> decrease of light capture efficiency in mature</w:t>
      </w:r>
      <w:r w:rsidR="008647C0" w:rsidRPr="00B441DD">
        <w:rPr>
          <w:rFonts w:cs="Times New Roman"/>
        </w:rPr>
        <w:t xml:space="preserve"> </w:t>
      </w:r>
      <w:r w:rsidRPr="00931833">
        <w:rPr>
          <w:rFonts w:cs="Times New Roman"/>
        </w:rPr>
        <w:t xml:space="preserve">trees </w:t>
      </w:r>
      <w:r w:rsidR="004749BC" w:rsidRPr="00FC0793">
        <w:rPr>
          <w:rFonts w:cs="Times New Roman"/>
        </w:rPr>
        <w:fldChar w:fldCharType="begin"/>
      </w:r>
      <w:r w:rsidR="004749BC" w:rsidRPr="0005509C">
        <w:rPr>
          <w:rFonts w:cs="Times New Roman"/>
        </w:rPr>
        <w:instrText xml:space="preserve"> ADDIN ZOTERO_ITEM CSL_CITATION {"citationID":"aco8hveo3h","properties":{"formattedCitation":"(Niinemets, Sparrow &amp; Cescatti 2005)","plainCitation":"(Niinemets, Sparrow &amp; Cescatti 2005)"},"citationItems":[{"id":2262,"uris":["http://zotero.org/users/503753/items/UU736HVH"],"uri":["http://zotero.org/users/503753/items/UU736HVH"],"itemData":{"id":2262,"type":"article-journal","title":"Light capture efficiency decreases with increasing tree age and size in the southern hemisphere gymnosperm Agathis australis","container-title":"Trees","page":"177-190","volume":"19","issue":"2","abstract":"We investigated leaf and shoot architecture in relation to growth irradiance (Qint) in young and mature trees of a New Zealand native gymnosperm Agathis australis (D. Don) Lindl. to determine tree size-dependent and age-dependent controls on light interception efficiency. A binomial 3-D turbid medium model was constructed to distinguish between differences in shoot light interception efficiency due to variations in leaf area density, angular distribution and leaf aggregation. Because of the positive effect of light on leaf dry mass per area (MA), nitrogen content per area (NA) increased with increasing irradiance in both young and mature trees. At a common irradiance, NA, MA and the components of MA, density and thickness, were larger in mature trees, indicating a greater accumulation of photosynthetic biomass per unit area, but also a larger fraction of support biomass in older trees. In both young and mature trees, shoot inclination angle relative to horizontal, and leaf number per unit stem length decreased, and silhouette to total leaf area ratio (SS) increased with decreasing irradiance, demonstrating more efficient light harvesting in low light. The shoots of young trees were more horizontal and less densely leafed with a larger SS than those of mature trees, signifying greater light interception efficiency in young plants. Superior light harvesting in young trees resulted from more planar leaf arrangement and less clumped foliage. These results suggest that the age-dependent and/or size-dependent decreases in stand productivity may partly result from reduced light interception efficiency in larger mature relative to smaller and younger plants.","DOI":"10.1007/s00468-004-0379-y","ISSN":"1432-2285","journalAbbreviation":"Trees","author":[{"family":"Niinemets","given":"Ülo"},{"family":"Sparrow","given":"Ashley"},{"family":"Cescatti","given":"Alessandro"}],"issued":{"date-parts":[["2005"]]}}}],"schema":"https://github.com/citation-style-language/schema/raw/master/csl-citation.json"} </w:instrText>
      </w:r>
      <w:r w:rsidR="004749BC" w:rsidRPr="00FC0793">
        <w:rPr>
          <w:rFonts w:cs="Times New Roman"/>
        </w:rPr>
        <w:fldChar w:fldCharType="separate"/>
      </w:r>
      <w:r w:rsidR="004749BC" w:rsidRPr="00CA2814">
        <w:rPr>
          <w:rFonts w:cs="Times New Roman"/>
        </w:rPr>
        <w:t>(Niinemets, Sparrow &amp; Cescatti 2005)</w:t>
      </w:r>
      <w:r w:rsidR="004749BC" w:rsidRPr="00FC0793">
        <w:rPr>
          <w:rFonts w:cs="Times New Roman"/>
        </w:rPr>
        <w:fldChar w:fldCharType="end"/>
      </w:r>
      <w:r w:rsidRPr="00FC0793">
        <w:rPr>
          <w:rFonts w:cs="Times New Roman"/>
        </w:rPr>
        <w:t xml:space="preserve"> or the decrease of the turgor</w:t>
      </w:r>
      <w:r w:rsidR="008647C0" w:rsidRPr="00CF4B90">
        <w:rPr>
          <w:rFonts w:cs="Times New Roman"/>
        </w:rPr>
        <w:t xml:space="preserve"> </w:t>
      </w:r>
      <w:r w:rsidRPr="00B64DA4">
        <w:rPr>
          <w:rFonts w:cs="Times New Roman"/>
        </w:rPr>
        <w:t>pressure limiting cell expansion and reducing the carbon</w:t>
      </w:r>
      <w:r w:rsidR="008647C0" w:rsidRPr="00C64C99">
        <w:rPr>
          <w:rFonts w:cs="Times New Roman"/>
        </w:rPr>
        <w:t xml:space="preserve"> </w:t>
      </w:r>
      <w:r w:rsidRPr="00C03822">
        <w:rPr>
          <w:rFonts w:cs="Times New Roman"/>
        </w:rPr>
        <w:t>sink of growth (Woodru</w:t>
      </w:r>
      <w:r w:rsidRPr="007E4F77">
        <w:rPr>
          <w:rFonts w:cs="Times New Roman"/>
        </w:rPr>
        <w:t xml:space="preserve">ff </w:t>
      </w:r>
      <w:r w:rsidR="008647C0" w:rsidRPr="00A72D1B">
        <w:rPr>
          <w:rFonts w:cs="Times New Roman"/>
        </w:rPr>
        <w:t xml:space="preserve">et al. </w:t>
      </w:r>
      <w:r w:rsidRPr="00A72D1B">
        <w:rPr>
          <w:rFonts w:cs="Times New Roman"/>
        </w:rPr>
        <w:t xml:space="preserve">2004). – </w:t>
      </w:r>
      <w:proofErr w:type="gramStart"/>
      <w:r w:rsidRPr="00A72D1B">
        <w:rPr>
          <w:rFonts w:cs="Times New Roman"/>
        </w:rPr>
        <w:t>from</w:t>
      </w:r>
      <w:proofErr w:type="gramEnd"/>
      <w:r w:rsidRPr="00A72D1B">
        <w:rPr>
          <w:rFonts w:cs="Times New Roman"/>
        </w:rPr>
        <w:t xml:space="preserve"> </w:t>
      </w:r>
      <w:r w:rsidR="004749BC" w:rsidRPr="00A72D1B">
        <w:rPr>
          <w:rFonts w:cs="Times New Roman"/>
        </w:rPr>
        <w:fldChar w:fldCharType="begin"/>
      </w:r>
      <w:r w:rsidR="004749BC" w:rsidRPr="0005509C">
        <w:rPr>
          <w:rFonts w:cs="Times New Roman"/>
        </w:rPr>
        <w:instrText xml:space="preserve"> ADDIN ZOTERO_ITEM CSL_CITATION {"citationID":"afpqaajdeq","properties":{"formattedCitation":"{\\rtf (Genet {\\i{}et al.} 2010)}","plainCitation":"(Genet et al.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749BC" w:rsidRPr="00A72D1B">
        <w:rPr>
          <w:rFonts w:cs="Times New Roman"/>
        </w:rPr>
        <w:fldChar w:fldCharType="separate"/>
      </w:r>
      <w:r w:rsidR="004749BC" w:rsidRPr="00CA2814">
        <w:rPr>
          <w:rFonts w:cs="Times New Roman"/>
          <w:szCs w:val="24"/>
        </w:rPr>
        <w:t xml:space="preserve">(Genet </w:t>
      </w:r>
      <w:r w:rsidR="004749BC" w:rsidRPr="00CA2814">
        <w:rPr>
          <w:rFonts w:cs="Times New Roman"/>
          <w:i/>
          <w:iCs/>
          <w:szCs w:val="24"/>
        </w:rPr>
        <w:t>et al.</w:t>
      </w:r>
      <w:r w:rsidR="004749BC" w:rsidRPr="00CA2814">
        <w:rPr>
          <w:rFonts w:cs="Times New Roman"/>
          <w:szCs w:val="24"/>
        </w:rPr>
        <w:t xml:space="preserve"> 2010)</w:t>
      </w:r>
      <w:r w:rsidR="004749BC" w:rsidRPr="00A72D1B">
        <w:rPr>
          <w:rFonts w:cs="Times New Roman"/>
        </w:rPr>
        <w:fldChar w:fldCharType="end"/>
      </w:r>
    </w:p>
    <w:p w14:paraId="54A36C44" w14:textId="39465BF7" w:rsidR="002A75FA" w:rsidRPr="00A72D1B" w:rsidRDefault="002A75FA" w:rsidP="002A75FA">
      <w:pPr>
        <w:rPr>
          <w:rFonts w:cs="Times New Roman"/>
        </w:rPr>
      </w:pPr>
      <w:r w:rsidRPr="00A72D1B">
        <w:rPr>
          <w:rFonts w:cs="Times New Roman"/>
        </w:rPr>
        <w:t>Becker et al. 2000 –</w:t>
      </w:r>
      <w:r w:rsidR="005E06EB" w:rsidRPr="00A72D1B">
        <w:rPr>
          <w:rFonts w:cs="Times New Roman"/>
        </w:rPr>
        <w:t>shouldn’t assume hydraulic limitations main reason height growth ceases</w:t>
      </w:r>
    </w:p>
    <w:p w14:paraId="7CC4673E" w14:textId="70FC5622" w:rsidR="002527EC" w:rsidRPr="0005509C" w:rsidRDefault="00217531" w:rsidP="008647C0">
      <w:pPr>
        <w:autoSpaceDE w:val="0"/>
        <w:autoSpaceDN w:val="0"/>
        <w:adjustRightInd w:val="0"/>
        <w:spacing w:after="0" w:line="240" w:lineRule="auto"/>
        <w:rPr>
          <w:rFonts w:cs="Times New Roman"/>
        </w:rPr>
      </w:pPr>
      <w:r w:rsidRPr="003D61BD">
        <w:rPr>
          <w:rFonts w:cs="Times New Roman"/>
        </w:rPr>
        <w:t>In adult trees, allocation of photosynthate to flower</w:t>
      </w:r>
      <w:r w:rsidR="008647C0" w:rsidRPr="00FB7008">
        <w:rPr>
          <w:rFonts w:cs="Times New Roman"/>
        </w:rPr>
        <w:t xml:space="preserve"> </w:t>
      </w:r>
      <w:r w:rsidRPr="00FB7008">
        <w:rPr>
          <w:rFonts w:cs="Times New Roman"/>
        </w:rPr>
        <w:t>and seed production has priority over primary and</w:t>
      </w:r>
      <w:r w:rsidR="008647C0" w:rsidRPr="00FB7008">
        <w:rPr>
          <w:rFonts w:cs="Times New Roman"/>
        </w:rPr>
        <w:t xml:space="preserve"> </w:t>
      </w:r>
      <w:r w:rsidRPr="0005509C">
        <w:rPr>
          <w:rFonts w:cs="Times New Roman"/>
        </w:rPr>
        <w:t xml:space="preserve">secondary stem growth </w:t>
      </w:r>
      <w:r w:rsidR="000C18D5" w:rsidRPr="0005509C">
        <w:rPr>
          <w:rFonts w:cs="Times New Roman"/>
        </w:rPr>
        <w:fldChar w:fldCharType="begin"/>
      </w:r>
      <w:r w:rsidR="000C18D5" w:rsidRPr="0005509C">
        <w:rPr>
          <w:rFonts w:cs="Times New Roman"/>
        </w:rPr>
        <w:instrText xml:space="preserve"> ADDIN ZOTERO_ITEM CSL_CITATION {"citationID":"ajt9h1o25r","properties":{"formattedCitation":"(Oliver &amp; Larson 1996)","plainCitation":"(Oliver &amp; Larson 1996)"},"citationItems":[{"id":2226,"uris":["http://zotero.org/users/503753/items/ACUTQRR5"],"uri":["http://zotero.org/users/503753/items/ACUTQRR5"],"itemData":{"id":2226,"type":"book","title":"Forest stand dynamics","publisher":"Wiley","number-of-pages":"550","source":"Google Books","abstract":"Uses a mechanistic perspective to describe how forests grow and respond to intentional manipulations and natural disturbances. Synthesizes the latest information from physiology, ecology and silviculture and compares patterns in different regions. Emphasizes the constant change of all forests and shows that similar development patterns are occurring in forests in North American and beyond.","note":"Google-Books-ID: kdAsAQAAMAAJ","language":"en","author":[{"family":"Oliver","given":"Chadwick Dearing"},{"family":"Larson","given":"Bruce C."}],"issued":{"date-parts":[["1996",2,2]]}}}],"schema":"https://github.com/citation-style-language/schema/raw/master/csl-citation.json"} </w:instrText>
      </w:r>
      <w:r w:rsidR="000C18D5" w:rsidRPr="0005509C">
        <w:rPr>
          <w:rFonts w:cs="Times New Roman"/>
        </w:rPr>
        <w:fldChar w:fldCharType="separate"/>
      </w:r>
      <w:r w:rsidR="000C18D5" w:rsidRPr="00CA2814">
        <w:rPr>
          <w:rFonts w:cs="Times New Roman"/>
        </w:rPr>
        <w:t>(Oliver &amp; Larson 1996)</w:t>
      </w:r>
      <w:r w:rsidR="000C18D5" w:rsidRPr="0005509C">
        <w:rPr>
          <w:rFonts w:cs="Times New Roman"/>
        </w:rPr>
        <w:fldChar w:fldCharType="end"/>
      </w:r>
      <w:r w:rsidRPr="0005509C">
        <w:rPr>
          <w:rFonts w:cs="Times New Roman"/>
        </w:rPr>
        <w:t>.</w:t>
      </w:r>
      <w:r w:rsidR="00AA2855" w:rsidRPr="0005509C">
        <w:rPr>
          <w:rFonts w:cs="Times New Roman"/>
        </w:rPr>
        <w:t xml:space="preserve"> </w:t>
      </w:r>
      <w:r w:rsidR="002527EC" w:rsidRPr="0005509C">
        <w:rPr>
          <w:rFonts w:cs="Times New Roman"/>
        </w:rPr>
        <w:fldChar w:fldCharType="begin"/>
      </w:r>
      <w:r w:rsidR="002527EC" w:rsidRPr="0005509C">
        <w:rPr>
          <w:rFonts w:cs="Times New Roman"/>
        </w:rPr>
        <w:instrText xml:space="preserve"> ADDIN ZOTERO_ITEM CSL_CITATION {"citationID":"a2fbk2i15kc","properties":{"formattedCitation":"{\\rtf (Becker {\\i{}et al.} 2000)}","plainCitation":"(Becker et al. 2000)"},"citationItems":[{"id":2051,"uris":["http://zotero.org/users/503753/items/PPA336K5"],"uri":["http://zotero.org/users/503753/items/PPA336K5"],"itemData":{"id":2051,"type":"article-journal","title":"Hydraulic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D."}],"issued":{"date-parts":[["2000",2,1]]}}}],"schema":"https://github.com/citation-style-language/schema/raw/master/csl-citation.json"} </w:instrText>
      </w:r>
      <w:r w:rsidR="002527EC" w:rsidRPr="0005509C">
        <w:rPr>
          <w:rFonts w:cs="Times New Roman"/>
        </w:rPr>
        <w:fldChar w:fldCharType="separate"/>
      </w:r>
      <w:r w:rsidR="002527EC" w:rsidRPr="00CA2814">
        <w:rPr>
          <w:rFonts w:cs="Times New Roman"/>
          <w:szCs w:val="24"/>
        </w:rPr>
        <w:t xml:space="preserve">(Becker </w:t>
      </w:r>
      <w:r w:rsidR="002527EC" w:rsidRPr="00CA2814">
        <w:rPr>
          <w:rFonts w:cs="Times New Roman"/>
          <w:i/>
          <w:iCs/>
          <w:szCs w:val="24"/>
        </w:rPr>
        <w:t>et al.</w:t>
      </w:r>
      <w:r w:rsidR="002527EC" w:rsidRPr="00CA2814">
        <w:rPr>
          <w:rFonts w:cs="Times New Roman"/>
          <w:szCs w:val="24"/>
        </w:rPr>
        <w:t xml:space="preserve"> 2000)</w:t>
      </w:r>
      <w:r w:rsidR="002527EC" w:rsidRPr="0005509C">
        <w:rPr>
          <w:rFonts w:cs="Times New Roman"/>
        </w:rPr>
        <w:fldChar w:fldCharType="end"/>
      </w:r>
    </w:p>
    <w:p w14:paraId="3B5735CC" w14:textId="423776B4" w:rsidR="008647C0" w:rsidRPr="0005509C" w:rsidRDefault="00AA2855" w:rsidP="00AA2855">
      <w:pPr>
        <w:autoSpaceDE w:val="0"/>
        <w:autoSpaceDN w:val="0"/>
        <w:adjustRightInd w:val="0"/>
        <w:spacing w:after="0" w:line="240" w:lineRule="auto"/>
        <w:rPr>
          <w:rFonts w:cs="Times New Roman"/>
        </w:rPr>
      </w:pPr>
      <w:r w:rsidRPr="0005509C">
        <w:rPr>
          <w:rFonts w:cs="Times New Roman"/>
        </w:rPr>
        <w:tab/>
      </w:r>
    </w:p>
    <w:p w14:paraId="53D1208E" w14:textId="6E61CFBE" w:rsidR="00AA2855" w:rsidRPr="0005509C" w:rsidRDefault="00AA2855" w:rsidP="008647C0">
      <w:pPr>
        <w:autoSpaceDE w:val="0"/>
        <w:autoSpaceDN w:val="0"/>
        <w:adjustRightInd w:val="0"/>
        <w:spacing w:after="0" w:line="240" w:lineRule="auto"/>
        <w:rPr>
          <w:rFonts w:cs="Times New Roman"/>
        </w:rPr>
      </w:pPr>
      <w:r w:rsidRPr="0005509C">
        <w:rPr>
          <w:rFonts w:cs="Times New Roman"/>
        </w:rPr>
        <w:t>On very poor sites, heavy seed production can even</w:t>
      </w:r>
      <w:r w:rsidR="008647C0" w:rsidRPr="0005509C">
        <w:rPr>
          <w:rFonts w:cs="Times New Roman"/>
        </w:rPr>
        <w:t xml:space="preserve"> </w:t>
      </w:r>
      <w:r w:rsidRPr="0005509C">
        <w:rPr>
          <w:rFonts w:cs="Times New Roman"/>
        </w:rPr>
        <w:t xml:space="preserve">eliminate annual ring production (Matthews 1963). – </w:t>
      </w:r>
      <w:proofErr w:type="gramStart"/>
      <w:r w:rsidRPr="0005509C">
        <w:rPr>
          <w:rFonts w:cs="Times New Roman"/>
        </w:rPr>
        <w:t>in</w:t>
      </w:r>
      <w:proofErr w:type="gramEnd"/>
      <w:r w:rsidRPr="0005509C">
        <w:rPr>
          <w:rFonts w:cs="Times New Roman"/>
        </w:rPr>
        <w:t xml:space="preserve"> Becker 2000</w:t>
      </w:r>
    </w:p>
    <w:p w14:paraId="3308F000" w14:textId="5B4DF326" w:rsidR="006D7443" w:rsidRPr="00CA2814" w:rsidDel="00092380" w:rsidRDefault="006D7443" w:rsidP="006D7443">
      <w:pPr>
        <w:autoSpaceDE w:val="0"/>
        <w:autoSpaceDN w:val="0"/>
        <w:adjustRightInd w:val="0"/>
        <w:spacing w:after="0" w:line="240" w:lineRule="auto"/>
        <w:rPr>
          <w:del w:id="723" w:author="Daniel Falster" w:date="2017-08-01T10:52:00Z"/>
          <w:rFonts w:cs="Times New Roman"/>
          <w:sz w:val="18"/>
          <w:szCs w:val="18"/>
        </w:rPr>
      </w:pPr>
      <w:r w:rsidRPr="0005509C">
        <w:rPr>
          <w:rFonts w:cs="Times New Roman"/>
        </w:rPr>
        <w:lastRenderedPageBreak/>
        <w:t>“</w:t>
      </w:r>
      <w:r w:rsidRPr="00CA2814">
        <w:rPr>
          <w:rFonts w:cs="Times New Roman"/>
          <w:sz w:val="18"/>
          <w:szCs w:val="18"/>
        </w:rPr>
        <w:t>When height growth ceases to offer a competitive</w:t>
      </w:r>
      <w:ins w:id="724" w:author="Daniel Falster" w:date="2017-08-01T10:52:00Z">
        <w:r w:rsidR="00092380">
          <w:rPr>
            <w:rFonts w:cs="Times New Roman"/>
            <w:sz w:val="18"/>
            <w:szCs w:val="18"/>
          </w:rPr>
          <w:t xml:space="preserve"> </w:t>
        </w:r>
      </w:ins>
    </w:p>
    <w:p w14:paraId="78EBFDC6" w14:textId="3952102A" w:rsidR="006D7443" w:rsidRPr="00CA2814" w:rsidDel="00092380" w:rsidRDefault="006D7443" w:rsidP="006D7443">
      <w:pPr>
        <w:autoSpaceDE w:val="0"/>
        <w:autoSpaceDN w:val="0"/>
        <w:adjustRightInd w:val="0"/>
        <w:spacing w:after="0" w:line="240" w:lineRule="auto"/>
        <w:rPr>
          <w:del w:id="725" w:author="Daniel Falster" w:date="2017-08-01T10:52:00Z"/>
          <w:rFonts w:cs="Times New Roman"/>
          <w:sz w:val="18"/>
          <w:szCs w:val="18"/>
        </w:rPr>
      </w:pPr>
      <w:proofErr w:type="gramStart"/>
      <w:r w:rsidRPr="00CA2814">
        <w:rPr>
          <w:rFonts w:cs="Times New Roman"/>
          <w:sz w:val="18"/>
          <w:szCs w:val="18"/>
        </w:rPr>
        <w:t>advantage</w:t>
      </w:r>
      <w:proofErr w:type="gramEnd"/>
      <w:r w:rsidRPr="00CA2814">
        <w:rPr>
          <w:rFonts w:cs="Times New Roman"/>
          <w:sz w:val="18"/>
          <w:szCs w:val="18"/>
        </w:rPr>
        <w:t xml:space="preserve"> through avoidance of shading, then</w:t>
      </w:r>
      <w:ins w:id="726" w:author="Daniel Falster" w:date="2017-08-01T10:52:00Z">
        <w:r w:rsidR="00092380">
          <w:rPr>
            <w:rFonts w:cs="Times New Roman"/>
            <w:sz w:val="18"/>
            <w:szCs w:val="18"/>
          </w:rPr>
          <w:t xml:space="preserve"> </w:t>
        </w:r>
      </w:ins>
    </w:p>
    <w:p w14:paraId="1073839A" w14:textId="2D44B705" w:rsidR="006D7443" w:rsidRPr="00CA2814" w:rsidDel="00092380" w:rsidRDefault="006D7443" w:rsidP="006D7443">
      <w:pPr>
        <w:autoSpaceDE w:val="0"/>
        <w:autoSpaceDN w:val="0"/>
        <w:adjustRightInd w:val="0"/>
        <w:spacing w:after="0" w:line="240" w:lineRule="auto"/>
        <w:rPr>
          <w:del w:id="727" w:author="Daniel Falster" w:date="2017-08-01T10:52:00Z"/>
          <w:rFonts w:cs="Times New Roman"/>
          <w:sz w:val="18"/>
          <w:szCs w:val="18"/>
        </w:rPr>
      </w:pPr>
      <w:r w:rsidRPr="00CA2814">
        <w:rPr>
          <w:rFonts w:cs="Times New Roman"/>
          <w:sz w:val="18"/>
          <w:szCs w:val="18"/>
        </w:rPr>
        <w:t>(</w:t>
      </w:r>
      <w:proofErr w:type="gramStart"/>
      <w:r w:rsidRPr="00CA2814">
        <w:rPr>
          <w:rFonts w:cs="Times New Roman"/>
          <w:sz w:val="18"/>
          <w:szCs w:val="18"/>
        </w:rPr>
        <w:t>genetically</w:t>
      </w:r>
      <w:proofErr w:type="gramEnd"/>
      <w:r w:rsidRPr="00CA2814">
        <w:rPr>
          <w:rFonts w:cs="Times New Roman"/>
          <w:sz w:val="18"/>
          <w:szCs w:val="18"/>
        </w:rPr>
        <w:t xml:space="preserve"> programmed) resource allocation will be</w:t>
      </w:r>
      <w:ins w:id="728" w:author="Daniel Falster" w:date="2017-08-01T10:52:00Z">
        <w:r w:rsidR="00092380">
          <w:rPr>
            <w:rFonts w:cs="Times New Roman"/>
            <w:sz w:val="18"/>
            <w:szCs w:val="18"/>
          </w:rPr>
          <w:t xml:space="preserve"> </w:t>
        </w:r>
      </w:ins>
    </w:p>
    <w:p w14:paraId="3A8C695C" w14:textId="744FB921" w:rsidR="006D7443" w:rsidRPr="00CA2814" w:rsidDel="00092380" w:rsidRDefault="006D7443" w:rsidP="006D7443">
      <w:pPr>
        <w:autoSpaceDE w:val="0"/>
        <w:autoSpaceDN w:val="0"/>
        <w:adjustRightInd w:val="0"/>
        <w:spacing w:after="0" w:line="240" w:lineRule="auto"/>
        <w:rPr>
          <w:del w:id="729" w:author="Daniel Falster" w:date="2017-08-01T10:52:00Z"/>
          <w:rFonts w:cs="Times New Roman"/>
          <w:sz w:val="18"/>
          <w:szCs w:val="18"/>
        </w:rPr>
      </w:pPr>
      <w:proofErr w:type="gramStart"/>
      <w:r w:rsidRPr="00CA2814">
        <w:rPr>
          <w:rFonts w:cs="Times New Roman"/>
          <w:sz w:val="18"/>
          <w:szCs w:val="18"/>
        </w:rPr>
        <w:t>adjusted</w:t>
      </w:r>
      <w:proofErr w:type="gramEnd"/>
      <w:r w:rsidRPr="00CA2814">
        <w:rPr>
          <w:rFonts w:cs="Times New Roman"/>
          <w:sz w:val="18"/>
          <w:szCs w:val="18"/>
        </w:rPr>
        <w:t xml:space="preserve"> to enhance tree survival and reproduction,</w:t>
      </w:r>
      <w:ins w:id="730" w:author="Daniel Falster" w:date="2017-08-01T10:52:00Z">
        <w:r w:rsidR="00092380">
          <w:rPr>
            <w:rFonts w:cs="Times New Roman"/>
            <w:sz w:val="18"/>
            <w:szCs w:val="18"/>
          </w:rPr>
          <w:t xml:space="preserve"> </w:t>
        </w:r>
      </w:ins>
    </w:p>
    <w:p w14:paraId="3C20BDF8" w14:textId="0A60D755" w:rsidR="006D7443" w:rsidRPr="00B441DD" w:rsidRDefault="006D7443" w:rsidP="006D7443">
      <w:pPr>
        <w:autoSpaceDE w:val="0"/>
        <w:autoSpaceDN w:val="0"/>
        <w:adjustRightInd w:val="0"/>
        <w:spacing w:after="0" w:line="240" w:lineRule="auto"/>
        <w:rPr>
          <w:rFonts w:cs="Times New Roman"/>
        </w:rPr>
      </w:pPr>
      <w:proofErr w:type="gramStart"/>
      <w:r w:rsidRPr="00CA2814">
        <w:rPr>
          <w:rFonts w:cs="Times New Roman"/>
          <w:sz w:val="18"/>
          <w:szCs w:val="18"/>
        </w:rPr>
        <w:t>not</w:t>
      </w:r>
      <w:proofErr w:type="gramEnd"/>
      <w:r w:rsidRPr="00CA2814">
        <w:rPr>
          <w:rFonts w:cs="Times New Roman"/>
          <w:sz w:val="18"/>
          <w:szCs w:val="18"/>
        </w:rPr>
        <w:t xml:space="preserve"> necessarily wood production.” Becker 2000</w:t>
      </w:r>
    </w:p>
    <w:p w14:paraId="396BA2C9" w14:textId="77777777" w:rsidR="008647C0" w:rsidRPr="00B441DD" w:rsidRDefault="008647C0" w:rsidP="008647C0">
      <w:pPr>
        <w:autoSpaceDE w:val="0"/>
        <w:autoSpaceDN w:val="0"/>
        <w:adjustRightInd w:val="0"/>
        <w:spacing w:after="0" w:line="240" w:lineRule="auto"/>
        <w:rPr>
          <w:rFonts w:cs="Times New Roman"/>
        </w:rPr>
      </w:pPr>
    </w:p>
    <w:p w14:paraId="5886B2EA" w14:textId="24992C41" w:rsidR="00AA2855" w:rsidRPr="00B64DA4" w:rsidRDefault="00AA2855" w:rsidP="008647C0">
      <w:pPr>
        <w:autoSpaceDE w:val="0"/>
        <w:autoSpaceDN w:val="0"/>
        <w:adjustRightInd w:val="0"/>
        <w:spacing w:after="0" w:line="240" w:lineRule="auto"/>
        <w:rPr>
          <w:rFonts w:cs="Times New Roman"/>
        </w:rPr>
      </w:pPr>
      <w:proofErr w:type="gramStart"/>
      <w:r w:rsidRPr="00931833">
        <w:rPr>
          <w:rFonts w:cs="Times New Roman"/>
        </w:rPr>
        <w:t>large</w:t>
      </w:r>
      <w:proofErr w:type="gramEnd"/>
      <w:r w:rsidRPr="00931833">
        <w:rPr>
          <w:rFonts w:cs="Times New Roman"/>
        </w:rPr>
        <w:t xml:space="preserve"> fruit crops may decrease vegetative</w:t>
      </w:r>
      <w:r w:rsidR="008647C0" w:rsidRPr="00931833">
        <w:rPr>
          <w:rFonts w:cs="Times New Roman"/>
        </w:rPr>
        <w:t xml:space="preserve"> </w:t>
      </w:r>
      <w:r w:rsidRPr="00FC0793">
        <w:rPr>
          <w:rFonts w:cs="Times New Roman"/>
        </w:rPr>
        <w:t>growth during both fruiting and non-fruiting years</w:t>
      </w:r>
      <w:r w:rsidR="008647C0" w:rsidRPr="00FC0793">
        <w:rPr>
          <w:rFonts w:cs="Times New Roman"/>
        </w:rPr>
        <w:t xml:space="preserve"> </w:t>
      </w:r>
      <w:r w:rsidRPr="00FC0793">
        <w:rPr>
          <w:rFonts w:cs="Times New Roman"/>
        </w:rPr>
        <w:t xml:space="preserve">because of </w:t>
      </w:r>
      <w:del w:id="731" w:author="Daniel Falster" w:date="2017-08-01T10:45:00Z">
        <w:r w:rsidRPr="00FC0793" w:rsidDel="00092380">
          <w:rPr>
            <w:rFonts w:cs="Times New Roman"/>
          </w:rPr>
          <w:delText>energy</w:delText>
        </w:r>
      </w:del>
      <w:ins w:id="732" w:author="Daniel Falster" w:date="2017-08-01T10:45:00Z">
        <w:r w:rsidR="00092380">
          <w:rPr>
            <w:rFonts w:cs="Times New Roman"/>
          </w:rPr>
          <w:t>mass</w:t>
        </w:r>
      </w:ins>
      <w:r w:rsidRPr="00FC0793">
        <w:rPr>
          <w:rFonts w:cs="Times New Roman"/>
        </w:rPr>
        <w:t xml:space="preserve"> reserve </w:t>
      </w:r>
      <w:r w:rsidRPr="00CF4B90">
        <w:rPr>
          <w:rFonts w:cs="Times New Roman"/>
        </w:rPr>
        <w:t>depletion (Dickson 1991) – in Becker 2000</w:t>
      </w:r>
    </w:p>
    <w:p w14:paraId="438B23DC" w14:textId="54685899" w:rsidR="00BC4A6F" w:rsidRPr="00B441DD" w:rsidRDefault="003F4704" w:rsidP="00BC4A6F">
      <w:pPr>
        <w:spacing w:before="100" w:beforeAutospacing="1" w:after="100" w:afterAutospacing="1" w:line="240" w:lineRule="auto"/>
        <w:rPr>
          <w:rFonts w:eastAsia="Times New Roman" w:cs="Times New Roman"/>
          <w:sz w:val="24"/>
          <w:szCs w:val="24"/>
          <w:lang w:eastAsia="en-AU"/>
        </w:rPr>
      </w:pPr>
      <w:r w:rsidRPr="007E4F77">
        <w:rPr>
          <w:rFonts w:eastAsia="Times New Roman" w:cs="Times New Roman"/>
          <w:sz w:val="24"/>
          <w:szCs w:val="24"/>
          <w:lang w:eastAsia="en-AU"/>
        </w:rPr>
        <w:t xml:space="preserve">Declines in leaf area in older trees </w:t>
      </w:r>
      <w:r w:rsidR="000C18D5" w:rsidRPr="00B441DD">
        <w:rPr>
          <w:rFonts w:eastAsia="Times New Roman" w:cs="Times New Roman"/>
          <w:sz w:val="24"/>
          <w:szCs w:val="24"/>
          <w:lang w:eastAsia="en-AU"/>
        </w:rPr>
        <w:t xml:space="preserve">have </w:t>
      </w:r>
      <w:r w:rsidRPr="00B441DD">
        <w:rPr>
          <w:rFonts w:eastAsia="Times New Roman" w:cs="Times New Roman"/>
          <w:sz w:val="24"/>
          <w:szCs w:val="24"/>
          <w:lang w:eastAsia="en-AU"/>
        </w:rPr>
        <w:t xml:space="preserve">been noted by different measurements including increased </w:t>
      </w:r>
      <w:r w:rsidR="002B48CA" w:rsidRPr="00B441DD">
        <w:rPr>
          <w:rFonts w:eastAsia="Times New Roman" w:cs="Times New Roman"/>
          <w:sz w:val="24"/>
          <w:szCs w:val="24"/>
          <w:lang w:eastAsia="en-AU"/>
        </w:rPr>
        <w:t xml:space="preserve">canopy gap fraction </w:t>
      </w:r>
      <w:r w:rsidRPr="00A72D1B">
        <w:rPr>
          <w:rFonts w:eastAsia="Times New Roman" w:cs="Times New Roman"/>
          <w:sz w:val="24"/>
          <w:szCs w:val="24"/>
          <w:lang w:eastAsia="en-AU"/>
        </w:rPr>
        <w:fldChar w:fldCharType="begin"/>
      </w:r>
      <w:r w:rsidR="002B48CA" w:rsidRPr="00B441DD">
        <w:rPr>
          <w:rFonts w:eastAsia="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sidRPr="00A72D1B">
        <w:rPr>
          <w:rFonts w:eastAsia="Times New Roman" w:cs="Times New Roman"/>
          <w:sz w:val="24"/>
          <w:szCs w:val="24"/>
          <w:lang w:eastAsia="en-AU"/>
        </w:rPr>
        <w:fldChar w:fldCharType="separate"/>
      </w:r>
      <w:r w:rsidR="001349E9" w:rsidRPr="00B441DD">
        <w:rPr>
          <w:rFonts w:cs="Times New Roman"/>
          <w:sz w:val="24"/>
        </w:rPr>
        <w:t>(Quinn &amp; Thomas 2015)</w:t>
      </w:r>
      <w:r w:rsidRPr="00A72D1B">
        <w:rPr>
          <w:rFonts w:eastAsia="Times New Roman" w:cs="Times New Roman"/>
          <w:sz w:val="24"/>
          <w:szCs w:val="24"/>
          <w:lang w:eastAsia="en-AU"/>
        </w:rPr>
        <w:fldChar w:fldCharType="end"/>
      </w:r>
      <w:r w:rsidR="002B48CA" w:rsidRPr="00B441DD">
        <w:rPr>
          <w:rFonts w:eastAsia="Times New Roman" w:cs="Times New Roman"/>
          <w:sz w:val="24"/>
          <w:szCs w:val="24"/>
          <w:lang w:eastAsia="en-AU"/>
        </w:rPr>
        <w:t xml:space="preserve">, decreaing LAI </w:t>
      </w:r>
      <w:r w:rsidR="002B48CA" w:rsidRPr="00A72D1B">
        <w:rPr>
          <w:rFonts w:eastAsia="Times New Roman" w:cs="Times New Roman"/>
          <w:sz w:val="24"/>
          <w:szCs w:val="24"/>
          <w:lang w:eastAsia="en-AU"/>
        </w:rPr>
        <w:fldChar w:fldCharType="begin"/>
      </w:r>
      <w:r w:rsidR="002B48CA" w:rsidRPr="00B441DD">
        <w:rPr>
          <w:rFonts w:eastAsia="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sidRPr="00A72D1B">
        <w:rPr>
          <w:rFonts w:eastAsia="Times New Roman" w:cs="Times New Roman"/>
          <w:sz w:val="24"/>
          <w:szCs w:val="24"/>
          <w:lang w:eastAsia="en-AU"/>
        </w:rPr>
        <w:fldChar w:fldCharType="separate"/>
      </w:r>
      <w:r w:rsidR="001349E9" w:rsidRPr="00B441DD">
        <w:rPr>
          <w:rFonts w:cs="Times New Roman"/>
          <w:sz w:val="24"/>
          <w:szCs w:val="24"/>
        </w:rPr>
        <w:t xml:space="preserve">(Nock </w:t>
      </w:r>
      <w:r w:rsidR="001349E9" w:rsidRPr="00B441DD">
        <w:rPr>
          <w:rFonts w:cs="Times New Roman"/>
          <w:i/>
          <w:iCs/>
          <w:sz w:val="24"/>
          <w:szCs w:val="24"/>
        </w:rPr>
        <w:t>et al.</w:t>
      </w:r>
      <w:r w:rsidR="001349E9" w:rsidRPr="00B441DD">
        <w:rPr>
          <w:rFonts w:cs="Times New Roman"/>
          <w:sz w:val="24"/>
          <w:szCs w:val="24"/>
        </w:rPr>
        <w:t xml:space="preserve"> 2008)</w:t>
      </w:r>
      <w:r w:rsidR="002B48CA" w:rsidRPr="00A72D1B">
        <w:rPr>
          <w:rFonts w:eastAsia="Times New Roman" w:cs="Times New Roman"/>
          <w:sz w:val="24"/>
          <w:szCs w:val="24"/>
          <w:lang w:eastAsia="en-AU"/>
        </w:rPr>
        <w:fldChar w:fldCharType="end"/>
      </w:r>
      <w:r w:rsidR="008439EC" w:rsidRPr="00B441DD">
        <w:rPr>
          <w:rFonts w:eastAsia="Times New Roman" w:cs="Times New Roman"/>
          <w:sz w:val="24"/>
          <w:szCs w:val="24"/>
          <w:lang w:eastAsia="en-AU"/>
        </w:rPr>
        <w:t xml:space="preserve">, ###. In addition, older trees have a lower ratio of branch biomass to main stem biomass than do younger trees </w:t>
      </w:r>
      <w:r w:rsidR="008439EC" w:rsidRPr="00A72D1B">
        <w:rPr>
          <w:rFonts w:eastAsia="Times New Roman" w:cs="Times New Roman"/>
          <w:sz w:val="24"/>
          <w:szCs w:val="24"/>
          <w:lang w:eastAsia="en-AU"/>
        </w:rPr>
        <w:fldChar w:fldCharType="begin"/>
      </w:r>
      <w:r w:rsidR="008439EC" w:rsidRPr="00B441DD">
        <w:rPr>
          <w:rFonts w:eastAsia="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sidRPr="00A72D1B">
        <w:rPr>
          <w:rFonts w:eastAsia="Times New Roman" w:cs="Times New Roman"/>
          <w:sz w:val="24"/>
          <w:szCs w:val="24"/>
          <w:lang w:eastAsia="en-AU"/>
        </w:rPr>
        <w:fldChar w:fldCharType="separate"/>
      </w:r>
      <w:r w:rsidR="001349E9" w:rsidRPr="00B441DD">
        <w:rPr>
          <w:rFonts w:cs="Times New Roman"/>
          <w:sz w:val="24"/>
          <w:szCs w:val="24"/>
        </w:rPr>
        <w:t xml:space="preserve">(Liu, Fox &amp; Xu 2002; Lehtonen </w:t>
      </w:r>
      <w:r w:rsidR="001349E9" w:rsidRPr="00B441DD">
        <w:rPr>
          <w:rFonts w:cs="Times New Roman"/>
          <w:i/>
          <w:iCs/>
          <w:sz w:val="24"/>
          <w:szCs w:val="24"/>
        </w:rPr>
        <w:t>et al.</w:t>
      </w:r>
      <w:r w:rsidR="001349E9" w:rsidRPr="00B441DD">
        <w:rPr>
          <w:rFonts w:cs="Times New Roman"/>
          <w:sz w:val="24"/>
          <w:szCs w:val="24"/>
        </w:rPr>
        <w:t xml:space="preserve"> 2004)</w:t>
      </w:r>
      <w:r w:rsidR="008439EC" w:rsidRPr="00A72D1B">
        <w:rPr>
          <w:rFonts w:eastAsia="Times New Roman" w:cs="Times New Roman"/>
          <w:sz w:val="24"/>
          <w:szCs w:val="24"/>
          <w:lang w:eastAsia="en-AU"/>
        </w:rPr>
        <w:fldChar w:fldCharType="end"/>
      </w:r>
    </w:p>
    <w:p w14:paraId="5D528645" w14:textId="77777777" w:rsidR="00EE6AFC" w:rsidRPr="00B441DD" w:rsidRDefault="00BC4A6F" w:rsidP="00BC4A6F">
      <w:pPr>
        <w:spacing w:before="100" w:beforeAutospacing="1" w:after="100" w:afterAutospacing="1" w:line="240" w:lineRule="auto"/>
        <w:rPr>
          <w:rFonts w:eastAsia="Times New Roman" w:cs="Times New Roman"/>
          <w:sz w:val="24"/>
          <w:szCs w:val="24"/>
          <w:lang w:eastAsia="en-AU"/>
        </w:rPr>
      </w:pPr>
      <w:r w:rsidRPr="00A72D1B">
        <w:rPr>
          <w:rFonts w:eastAsia="Times New Roman" w:cs="Times New Roman"/>
          <w:sz w:val="24"/>
          <w:szCs w:val="24"/>
          <w:lang w:eastAsia="en-AU"/>
        </w:rPr>
        <w:fldChar w:fldCharType="begin"/>
      </w:r>
      <w:r w:rsidRPr="00B441DD">
        <w:rPr>
          <w:rFonts w:eastAsia="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sidRPr="00A72D1B">
        <w:rPr>
          <w:rFonts w:eastAsia="Times New Roman" w:cs="Times New Roman"/>
          <w:sz w:val="24"/>
          <w:szCs w:val="24"/>
          <w:lang w:eastAsia="en-AU"/>
        </w:rPr>
        <w:fldChar w:fldCharType="separate"/>
      </w:r>
      <w:r w:rsidR="001349E9" w:rsidRPr="00B441DD">
        <w:rPr>
          <w:rFonts w:cs="Times New Roman"/>
          <w:sz w:val="24"/>
          <w:szCs w:val="24"/>
        </w:rPr>
        <w:t xml:space="preserve">(Sheil </w:t>
      </w:r>
      <w:r w:rsidR="001349E9" w:rsidRPr="00B441DD">
        <w:rPr>
          <w:rFonts w:cs="Times New Roman"/>
          <w:i/>
          <w:iCs/>
          <w:sz w:val="24"/>
          <w:szCs w:val="24"/>
        </w:rPr>
        <w:t>et al.</w:t>
      </w:r>
      <w:r w:rsidR="001349E9" w:rsidRPr="00B441DD">
        <w:rPr>
          <w:rFonts w:cs="Times New Roman"/>
          <w:sz w:val="24"/>
          <w:szCs w:val="24"/>
        </w:rPr>
        <w:t xml:space="preserve"> 2017)</w:t>
      </w:r>
      <w:r w:rsidRPr="00A72D1B">
        <w:rPr>
          <w:rFonts w:eastAsia="Times New Roman" w:cs="Times New Roman"/>
          <w:sz w:val="24"/>
          <w:szCs w:val="24"/>
          <w:lang w:eastAsia="en-AU"/>
        </w:rPr>
        <w:fldChar w:fldCharType="end"/>
      </w:r>
      <w:r w:rsidRPr="00B441DD">
        <w:rPr>
          <w:rFonts w:eastAsia="Times New Roman" w:cs="Times New Roman"/>
          <w:sz w:val="24"/>
          <w:szCs w:val="24"/>
          <w:lang w:eastAsia="en-AU"/>
        </w:rPr>
        <w:t xml:space="preserve">: So why would growth ultimately decline? </w:t>
      </w:r>
      <w:r w:rsidR="00777973" w:rsidRPr="00B441DD">
        <w:rPr>
          <w:rFonts w:eastAsia="Times New Roman" w:cs="Times New Roman"/>
          <w:sz w:val="24"/>
          <w:szCs w:val="24"/>
          <w:lang w:eastAsia="en-AU"/>
        </w:rPr>
        <w:t>…</w:t>
      </w:r>
      <w:proofErr w:type="gramStart"/>
      <w:r w:rsidRPr="00B441DD">
        <w:rPr>
          <w:rFonts w:eastAsia="Times New Roman" w:cs="Times New Roman"/>
          <w:sz w:val="24"/>
          <w:szCs w:val="24"/>
          <w:lang w:eastAsia="en-AU"/>
        </w:rPr>
        <w:t>and</w:t>
      </w:r>
      <w:proofErr w:type="gramEnd"/>
      <w:r w:rsidRPr="00B441DD">
        <w:rPr>
          <w:rFonts w:eastAsia="Times New Roman" w:cs="Times New Roman"/>
          <w:sz w:val="24"/>
          <w:szCs w:val="24"/>
          <w:lang w:eastAsia="en-AU"/>
        </w:rPr>
        <w:t xml:space="preserve"> </w:t>
      </w:r>
    </w:p>
    <w:p w14:paraId="4BEB8D08" w14:textId="6F4C3F8A" w:rsidR="00BC4A6F" w:rsidRPr="00B441DD" w:rsidRDefault="00EE6AFC" w:rsidP="00BC4A6F">
      <w:pPr>
        <w:spacing w:before="100" w:beforeAutospacing="1" w:after="100" w:afterAutospacing="1" w:line="240" w:lineRule="auto"/>
        <w:rPr>
          <w:rFonts w:eastAsia="Times New Roman" w:cs="Times New Roman"/>
          <w:sz w:val="24"/>
          <w:szCs w:val="24"/>
          <w:lang w:eastAsia="en-AU"/>
        </w:rPr>
      </w:pPr>
      <w:r w:rsidRPr="00B441DD">
        <w:rPr>
          <w:rFonts w:eastAsia="Times New Roman" w:cs="Times New Roman"/>
          <w:sz w:val="24"/>
          <w:szCs w:val="24"/>
          <w:lang w:eastAsia="en-AU"/>
        </w:rPr>
        <w:t>T</w:t>
      </w:r>
      <w:r w:rsidR="00BC4A6F" w:rsidRPr="00B441DD">
        <w:rPr>
          <w:rFonts w:eastAsia="Times New Roman" w:cs="Times New Roman"/>
          <w:sz w:val="24"/>
          <w:szCs w:val="24"/>
          <w:lang w:eastAsia="en-AU"/>
        </w:rPr>
        <w:t xml:space="preserve">he proportion of intercepted </w:t>
      </w:r>
      <w:del w:id="733" w:author="Daniel Falster" w:date="2017-08-01T10:45:00Z">
        <w:r w:rsidR="00BC4A6F" w:rsidRPr="00B441DD" w:rsidDel="00092380">
          <w:rPr>
            <w:rFonts w:eastAsia="Times New Roman" w:cs="Times New Roman"/>
            <w:sz w:val="24"/>
            <w:szCs w:val="24"/>
            <w:lang w:eastAsia="en-AU"/>
          </w:rPr>
          <w:delText>energy</w:delText>
        </w:r>
      </w:del>
      <w:ins w:id="734" w:author="Daniel Falster" w:date="2017-08-01T10:45:00Z">
        <w:r w:rsidR="00092380">
          <w:rPr>
            <w:rFonts w:eastAsia="Times New Roman" w:cs="Times New Roman"/>
            <w:sz w:val="24"/>
            <w:szCs w:val="24"/>
            <w:lang w:eastAsia="en-AU"/>
          </w:rPr>
          <w:t>mass</w:t>
        </w:r>
      </w:ins>
      <w:r w:rsidR="00BC4A6F" w:rsidRPr="00B441DD">
        <w:rPr>
          <w:rFonts w:eastAsia="Times New Roman" w:cs="Times New Roman"/>
          <w:sz w:val="24"/>
          <w:szCs w:val="24"/>
          <w:lang w:eastAsia="en-AU"/>
        </w:rPr>
        <w:t xml:space="preserve"> invested in stem growth declines with size </w:t>
      </w:r>
      <w:r w:rsidRPr="00A72D1B">
        <w:rPr>
          <w:rFonts w:eastAsia="Times New Roman" w:cs="Times New Roman"/>
          <w:sz w:val="24"/>
          <w:szCs w:val="24"/>
          <w:lang w:eastAsia="en-AU"/>
        </w:rPr>
        <w:fldChar w:fldCharType="begin"/>
      </w:r>
      <w:r w:rsidRPr="00B441DD">
        <w:rPr>
          <w:rFonts w:eastAsia="Times New Roman" w:cs="Times New Roman"/>
          <w:sz w:val="24"/>
          <w:szCs w:val="24"/>
          <w:lang w:eastAsia="en-AU"/>
        </w:rPr>
        <w:instrText xml:space="preserve"> ADDIN ZOTERO_ITEM CSL_CITATION {"citationID":"a1b7befg20","properties":{"formattedCitation":"(Kaufmann &amp; Ryan 1986; Thomas 2010)","plainCitation":"(Kaufmann &amp; Ryan 1986; Thomas 2010)"},"citationItems":[{"id":2098,"uris":["http://zotero.org/users/503753/items/B4F24UG3"],"uri":["http://zotero.org/users/503753/items/B4F24UG3"],"itemData":{"id":2098,"type":"article-journal","title":"Physiographic, stand, and environmental effects on individual tree growth and growth efficiency in subalpine forests","container-title":"Tree physiology","source":"agris.fao.org","URL":"http://agris.fao.org/agris-search/search.do?recordID=US201302700571","ISSN":"0829-318X","language":"English","author":[{"family":"Kaufmann","given":"M. R."},{"family":"Ryan","given":"M. G."}],"issued":{"date-parts":[["1986"]]},"accessed":{"date-parts":[["2017",3,7]]}}},{"id":1146,"uris":["http://zotero.org/users/503753/items/ZHMU8EWM"],"uri":["http://zotero.org/users/503753/items/ZHMU8EWM"],"itemData":{"id":1146,"type":"article-journal","title":"Photosynthetic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Pr="00A72D1B">
        <w:rPr>
          <w:rFonts w:eastAsia="Times New Roman" w:cs="Times New Roman"/>
          <w:sz w:val="24"/>
          <w:szCs w:val="24"/>
          <w:lang w:eastAsia="en-AU"/>
        </w:rPr>
        <w:fldChar w:fldCharType="separate"/>
      </w:r>
      <w:r w:rsidRPr="00B441DD">
        <w:rPr>
          <w:rFonts w:cs="Times New Roman"/>
          <w:sz w:val="24"/>
        </w:rPr>
        <w:t>(Kaufmann &amp; Ryan 1986; Thomas 2010)</w:t>
      </w:r>
      <w:r w:rsidRPr="00A72D1B">
        <w:rPr>
          <w:rFonts w:eastAsia="Times New Roman" w:cs="Times New Roman"/>
          <w:sz w:val="24"/>
          <w:szCs w:val="24"/>
          <w:lang w:eastAsia="en-AU"/>
        </w:rPr>
        <w:fldChar w:fldCharType="end"/>
      </w:r>
      <w:r w:rsidRPr="00B441DD">
        <w:rPr>
          <w:rFonts w:eastAsia="Times New Roman" w:cs="Times New Roman"/>
          <w:sz w:val="24"/>
          <w:szCs w:val="24"/>
          <w:lang w:eastAsia="en-AU"/>
        </w:rPr>
        <w:t>.</w:t>
      </w:r>
    </w:p>
    <w:p w14:paraId="40319758" w14:textId="56EF5A83" w:rsidR="006D7443" w:rsidRPr="00B441DD" w:rsidRDefault="006D7443" w:rsidP="00BC4A6F">
      <w:pPr>
        <w:spacing w:before="100" w:beforeAutospacing="1" w:after="100" w:afterAutospacing="1" w:line="240" w:lineRule="auto"/>
        <w:rPr>
          <w:rFonts w:eastAsia="Times New Roman" w:cs="Times New Roman"/>
          <w:sz w:val="24"/>
          <w:szCs w:val="24"/>
          <w:lang w:eastAsia="en-AU"/>
        </w:rPr>
      </w:pPr>
      <w:r w:rsidRPr="00B441DD">
        <w:rPr>
          <w:rFonts w:eastAsia="Times New Roman" w:cs="Times New Roman"/>
          <w:sz w:val="24"/>
          <w:szCs w:val="24"/>
          <w:lang w:eastAsia="en-AU"/>
        </w:rPr>
        <w:t xml:space="preserve">Plants in low light conditions has lower RA - </w:t>
      </w:r>
      <w:r w:rsidRPr="00A72D1B">
        <w:rPr>
          <w:rFonts w:eastAsia="Times New Roman" w:cs="Times New Roman"/>
          <w:sz w:val="24"/>
          <w:szCs w:val="24"/>
          <w:lang w:eastAsia="en-AU"/>
        </w:rPr>
        <w:fldChar w:fldCharType="begin"/>
      </w:r>
      <w:r w:rsidRPr="00B441DD">
        <w:rPr>
          <w:rFonts w:eastAsia="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sidRPr="00A72D1B">
        <w:rPr>
          <w:rFonts w:eastAsia="Times New Roman" w:cs="Times New Roman"/>
          <w:sz w:val="24"/>
          <w:szCs w:val="24"/>
          <w:lang w:eastAsia="en-AU"/>
        </w:rPr>
        <w:fldChar w:fldCharType="separate"/>
      </w:r>
      <w:r w:rsidR="001349E9" w:rsidRPr="00B441DD">
        <w:rPr>
          <w:rFonts w:cs="Times New Roman"/>
          <w:sz w:val="24"/>
          <w:szCs w:val="24"/>
        </w:rPr>
        <w:t xml:space="preserve">(Delerue </w:t>
      </w:r>
      <w:r w:rsidR="001349E9" w:rsidRPr="00B441DD">
        <w:rPr>
          <w:rFonts w:cs="Times New Roman"/>
          <w:i/>
          <w:iCs/>
          <w:sz w:val="24"/>
          <w:szCs w:val="24"/>
        </w:rPr>
        <w:t>et al.</w:t>
      </w:r>
      <w:r w:rsidR="001349E9" w:rsidRPr="00B441DD">
        <w:rPr>
          <w:rFonts w:cs="Times New Roman"/>
          <w:sz w:val="24"/>
          <w:szCs w:val="24"/>
        </w:rPr>
        <w:t xml:space="preserve"> 2013)</w:t>
      </w:r>
      <w:r w:rsidRPr="00A72D1B">
        <w:rPr>
          <w:rFonts w:eastAsia="Times New Roman" w:cs="Times New Roman"/>
          <w:sz w:val="24"/>
          <w:szCs w:val="24"/>
          <w:lang w:eastAsia="en-AU"/>
        </w:rPr>
        <w:fldChar w:fldCharType="end"/>
      </w:r>
    </w:p>
    <w:p w14:paraId="5A46525A" w14:textId="77777777" w:rsidR="003D6B6B" w:rsidRPr="00A72D1B" w:rsidRDefault="003D6B6B" w:rsidP="005672DE">
      <w:pPr>
        <w:autoSpaceDE w:val="0"/>
        <w:autoSpaceDN w:val="0"/>
        <w:adjustRightInd w:val="0"/>
        <w:spacing w:after="0" w:line="240" w:lineRule="auto"/>
        <w:rPr>
          <w:rFonts w:cs="Times New Roman"/>
        </w:rPr>
      </w:pPr>
    </w:p>
    <w:p w14:paraId="48DB7B17" w14:textId="218F9037" w:rsidR="005672DE" w:rsidRPr="0005509C" w:rsidRDefault="005672DE" w:rsidP="005672DE">
      <w:pPr>
        <w:autoSpaceDE w:val="0"/>
        <w:autoSpaceDN w:val="0"/>
        <w:adjustRightInd w:val="0"/>
        <w:spacing w:after="0" w:line="240" w:lineRule="auto"/>
        <w:rPr>
          <w:rFonts w:cs="Times New Roman"/>
        </w:rPr>
      </w:pPr>
      <w:r w:rsidRPr="00A72D1B">
        <w:rPr>
          <w:rFonts w:cs="Times New Roman"/>
        </w:rPr>
        <w:t xml:space="preserve">Reproductive investment can also be summarized by reproductive value (RV) curves that plot total yearly reproductive investment against plant size and show, for most perennial species, that reproductive investment increases with plant size, asymptoting as plant’s age </w:t>
      </w:r>
      <w:r w:rsidRPr="00A72D1B">
        <w:rPr>
          <w:rFonts w:cs="Times New Roman"/>
        </w:rPr>
        <w:fldChar w:fldCharType="begin"/>
      </w:r>
      <w:r w:rsidRPr="0005509C">
        <w:rPr>
          <w:rFonts w:cs="Times New Roman"/>
        </w:rPr>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A72D1B">
        <w:rPr>
          <w:rFonts w:cs="Times New Roman"/>
        </w:rPr>
        <w:fldChar w:fldCharType="separate"/>
      </w:r>
      <w:r w:rsidR="001349E9" w:rsidRPr="00CA2814">
        <w:rPr>
          <w:rFonts w:cs="Times New Roman"/>
          <w:szCs w:val="24"/>
        </w:rPr>
        <w:t xml:space="preserve">(Weiner </w:t>
      </w:r>
      <w:r w:rsidR="001349E9" w:rsidRPr="00CA2814">
        <w:rPr>
          <w:rFonts w:cs="Times New Roman"/>
          <w:i/>
          <w:iCs/>
          <w:szCs w:val="24"/>
        </w:rPr>
        <w:t>et al.</w:t>
      </w:r>
      <w:r w:rsidR="001349E9" w:rsidRPr="00CA2814">
        <w:rPr>
          <w:rFonts w:cs="Times New Roman"/>
          <w:szCs w:val="24"/>
        </w:rPr>
        <w:t xml:space="preserve"> 2009)</w:t>
      </w:r>
      <w:r w:rsidRPr="00A72D1B">
        <w:rPr>
          <w:rFonts w:cs="Times New Roman"/>
        </w:rPr>
        <w:fldChar w:fldCharType="end"/>
      </w:r>
      <w:r w:rsidRPr="003D61BD">
        <w:rPr>
          <w:rFonts w:cs="Times New Roman"/>
        </w:rPr>
        <w:t>. RV curves do not however depict the growth-reproduction trade-off, f</w:t>
      </w:r>
      <w:r w:rsidRPr="00FB7008">
        <w:rPr>
          <w:rFonts w:cs="Times New Roman"/>
        </w:rPr>
        <w:t>or they consider a plant’s size not vegetative growth.</w:t>
      </w:r>
      <w:r w:rsidR="000C18D5" w:rsidRPr="00FB7008">
        <w:rPr>
          <w:rFonts w:cs="Times New Roman"/>
        </w:rPr>
        <w:t xml:space="preserve"> In these species, it is total </w:t>
      </w:r>
    </w:p>
    <w:p w14:paraId="124A563F" w14:textId="77777777" w:rsidR="005672DE" w:rsidRPr="0005509C" w:rsidRDefault="005672DE" w:rsidP="00FD5BB5">
      <w:pPr>
        <w:rPr>
          <w:rFonts w:cs="Times New Roman"/>
        </w:rPr>
      </w:pPr>
    </w:p>
    <w:p w14:paraId="72DF26F8" w14:textId="6CE0D7DB" w:rsidR="00BB50BC" w:rsidRPr="0005509C" w:rsidRDefault="0070388E" w:rsidP="00253A53">
      <w:pPr>
        <w:rPr>
          <w:rFonts w:cs="Times New Roman"/>
        </w:rPr>
      </w:pPr>
      <w:r w:rsidRPr="0005509C">
        <w:rPr>
          <w:rFonts w:cs="Times New Roman"/>
        </w:rPr>
        <w:t xml:space="preserve">Overall, if the proportion of </w:t>
      </w:r>
      <w:r w:rsidR="001B2262" w:rsidRPr="0005509C">
        <w:rPr>
          <w:rFonts w:cs="Times New Roman"/>
        </w:rPr>
        <w:t xml:space="preserve">NPP </w:t>
      </w:r>
      <w:r w:rsidRPr="0005509C">
        <w:rPr>
          <w:rFonts w:cs="Times New Roman"/>
        </w:rPr>
        <w:t xml:space="preserve">going to maintenance costs increases </w:t>
      </w:r>
      <w:r w:rsidR="00C569BB" w:rsidRPr="0005509C">
        <w:rPr>
          <w:rFonts w:cs="Times New Roman"/>
        </w:rPr>
        <w:t>sharply with age</w:t>
      </w:r>
      <w:r w:rsidR="00253A53" w:rsidRPr="0005509C">
        <w:rPr>
          <w:rFonts w:cs="Times New Roman"/>
        </w:rPr>
        <w:t xml:space="preserve"> or NPP does not keep pace with increases in leaf area and stem architecture</w:t>
      </w:r>
      <w:r w:rsidR="00C569BB" w:rsidRPr="0005509C">
        <w:rPr>
          <w:rFonts w:cs="Times New Roman"/>
        </w:rPr>
        <w:t xml:space="preserve">, the surplus </w:t>
      </w:r>
      <w:del w:id="735" w:author="Daniel Falster" w:date="2017-08-01T10:45:00Z">
        <w:r w:rsidR="00C569BB" w:rsidRPr="0005509C" w:rsidDel="00092380">
          <w:rPr>
            <w:rFonts w:cs="Times New Roman"/>
          </w:rPr>
          <w:delText>energy</w:delText>
        </w:r>
      </w:del>
      <w:ins w:id="736" w:author="Daniel Falster" w:date="2017-08-01T10:45:00Z">
        <w:r w:rsidR="00092380">
          <w:rPr>
            <w:rFonts w:cs="Times New Roman"/>
          </w:rPr>
          <w:t>mass</w:t>
        </w:r>
      </w:ins>
      <w:r w:rsidR="00C569BB" w:rsidRPr="0005509C">
        <w:rPr>
          <w:rFonts w:cs="Times New Roman"/>
        </w:rPr>
        <w:t xml:space="preserve"> pool may rapidly asymptote – or even decline – impacting growth, reproductive investment, and </w:t>
      </w:r>
      <w:r w:rsidR="001B2262" w:rsidRPr="0005509C">
        <w:rPr>
          <w:rFonts w:cs="Times New Roman"/>
        </w:rPr>
        <w:t xml:space="preserve">potentially </w:t>
      </w:r>
      <w:r w:rsidR="00C569BB" w:rsidRPr="0005509C">
        <w:rPr>
          <w:rFonts w:cs="Times New Roman"/>
        </w:rPr>
        <w:t xml:space="preserve">RA. </w:t>
      </w:r>
      <w:r w:rsidR="00AC7281" w:rsidRPr="0005509C">
        <w:rPr>
          <w:rFonts w:cs="Times New Roman"/>
        </w:rPr>
        <w:t xml:space="preserve">RV curves suggest that although reproductive investment plateaus with plant size, it </w:t>
      </w:r>
      <w:r w:rsidR="007E016E" w:rsidRPr="0005509C">
        <w:rPr>
          <w:rFonts w:cs="Times New Roman"/>
        </w:rPr>
        <w:t xml:space="preserve">rarely </w:t>
      </w:r>
      <w:r w:rsidR="00AC7281" w:rsidRPr="0005509C">
        <w:rPr>
          <w:rFonts w:cs="Times New Roman"/>
        </w:rPr>
        <w:t>decline</w:t>
      </w:r>
      <w:r w:rsidR="007E016E" w:rsidRPr="0005509C">
        <w:rPr>
          <w:rFonts w:cs="Times New Roman"/>
        </w:rPr>
        <w:t>s</w:t>
      </w:r>
      <w:r w:rsidR="006C65C4" w:rsidRPr="0005509C">
        <w:rPr>
          <w:rFonts w:cs="Times New Roman"/>
        </w:rPr>
        <w:t xml:space="preserve">. In addition to the outcome of the growth-reproduction trade-off this reflects simple allometric constraints for many species: the number of buds initiated is often closely linked with the deployment of leaves. Since </w:t>
      </w:r>
      <w:r w:rsidR="00AB4E1F" w:rsidRPr="0005509C">
        <w:rPr>
          <w:rFonts w:cs="Times New Roman"/>
        </w:rPr>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05509C">
        <w:rPr>
          <w:rFonts w:cs="Times New Roman"/>
        </w:rPr>
        <w:t xml:space="preserve">The increasing maintenance costs and reproductive investment, suggest that the </w:t>
      </w:r>
      <w:r w:rsidR="00FB2CEE" w:rsidRPr="0005509C">
        <w:rPr>
          <w:rFonts w:cs="Times New Roman"/>
        </w:rPr>
        <w:t xml:space="preserve">pool of </w:t>
      </w:r>
      <w:del w:id="737" w:author="Daniel Falster" w:date="2017-08-01T10:45:00Z">
        <w:r w:rsidR="00FB2CEE" w:rsidRPr="0005509C" w:rsidDel="00092380">
          <w:rPr>
            <w:rFonts w:cs="Times New Roman"/>
          </w:rPr>
          <w:delText>energy</w:delText>
        </w:r>
      </w:del>
      <w:ins w:id="738" w:author="Daniel Falster" w:date="2017-08-01T10:45:00Z">
        <w:r w:rsidR="00092380">
          <w:rPr>
            <w:rFonts w:cs="Times New Roman"/>
          </w:rPr>
          <w:t>mass</w:t>
        </w:r>
      </w:ins>
      <w:r w:rsidR="00FB2CEE" w:rsidRPr="0005509C">
        <w:rPr>
          <w:rFonts w:cs="Times New Roman"/>
        </w:rPr>
        <w:t xml:space="preserve"> available for vegetative growth </w:t>
      </w:r>
      <w:r w:rsidR="00253A53" w:rsidRPr="0005509C">
        <w:rPr>
          <w:rFonts w:cs="Times New Roman"/>
        </w:rPr>
        <w:t xml:space="preserve">to increase plant size </w:t>
      </w:r>
      <w:r w:rsidR="00FB2CEE" w:rsidRPr="0005509C">
        <w:rPr>
          <w:rFonts w:cs="Times New Roman"/>
        </w:rPr>
        <w:t>may</w:t>
      </w:r>
      <w:r w:rsidR="006C65C4" w:rsidRPr="0005509C">
        <w:rPr>
          <w:rFonts w:cs="Times New Roman"/>
        </w:rPr>
        <w:t xml:space="preserve"> </w:t>
      </w:r>
      <w:r w:rsidR="00FB2CEE" w:rsidRPr="0005509C">
        <w:rPr>
          <w:rFonts w:cs="Times New Roman"/>
        </w:rPr>
        <w:t xml:space="preserve">be severely curtailed long before a plant approaches its </w:t>
      </w:r>
      <w:r w:rsidR="007E016E" w:rsidRPr="0005509C">
        <w:rPr>
          <w:rFonts w:cs="Times New Roman"/>
        </w:rPr>
        <w:t>end-of-life</w:t>
      </w:r>
      <w:r w:rsidR="006C65C4" w:rsidRPr="0005509C">
        <w:rPr>
          <w:rFonts w:cs="Times New Roman"/>
        </w:rPr>
        <w:t>.</w:t>
      </w:r>
    </w:p>
    <w:p w14:paraId="5D965B7B" w14:textId="28391348" w:rsidR="00BC4584" w:rsidRPr="0005509C" w:rsidRDefault="00BC4584" w:rsidP="00BC4584">
      <w:pPr>
        <w:rPr>
          <w:rFonts w:cs="Times New Roman"/>
        </w:rPr>
      </w:pPr>
      <w:r w:rsidRPr="0005509C">
        <w:rPr>
          <w:rFonts w:cs="Times New Roman"/>
        </w:rPr>
        <w:t xml:space="preserve">These factors, and others, have been addressed in theoretical models, seeking to understand how the optimal allocation of </w:t>
      </w:r>
      <w:del w:id="739" w:author="Daniel Falster" w:date="2017-08-01T10:45:00Z">
        <w:r w:rsidRPr="0005509C" w:rsidDel="00092380">
          <w:rPr>
            <w:rFonts w:cs="Times New Roman"/>
          </w:rPr>
          <w:delText>energy</w:delText>
        </w:r>
      </w:del>
      <w:ins w:id="740" w:author="Daniel Falster" w:date="2017-08-01T10:45:00Z">
        <w:r w:rsidR="00092380">
          <w:rPr>
            <w:rFonts w:cs="Times New Roman"/>
          </w:rPr>
          <w:t>mass</w:t>
        </w:r>
      </w:ins>
      <w:r w:rsidRPr="0005509C">
        <w:rPr>
          <w:rFonts w:cs="Times New Roman"/>
        </w:rPr>
        <w:t xml:space="preserve"> to growth versus reproduction shifts as an individual grows and ages and under what conditions the outcome </w:t>
      </w:r>
      <w:proofErr w:type="gramStart"/>
      <w:r w:rsidRPr="0005509C">
        <w:rPr>
          <w:rFonts w:cs="Times New Roman"/>
        </w:rPr>
        <w:t>is</w:t>
      </w:r>
      <w:proofErr w:type="gramEnd"/>
      <w:r w:rsidRPr="0005509C">
        <w:rPr>
          <w:rFonts w:cs="Times New Roman"/>
        </w:rPr>
        <w:t xml:space="preserve"> indeterminate growth and multiple reproductive events (###).</w:t>
      </w:r>
    </w:p>
    <w:p w14:paraId="6C4052CD" w14:textId="260B2FA4" w:rsidR="00BC4584" w:rsidRPr="0005509C" w:rsidRDefault="00BC4584" w:rsidP="00BC4584">
      <w:pPr>
        <w:rPr>
          <w:rFonts w:cs="Times New Roman"/>
        </w:rPr>
      </w:pPr>
      <w:r w:rsidRPr="0005509C">
        <w:rPr>
          <w:rFonts w:cs="Times New Roman"/>
        </w:rPr>
        <w:t xml:space="preserve">However, with increasing plant size, the </w:t>
      </w:r>
      <w:del w:id="741" w:author="Daniel Falster" w:date="2017-08-01T10:45:00Z">
        <w:r w:rsidRPr="0005509C" w:rsidDel="00092380">
          <w:rPr>
            <w:rFonts w:cs="Times New Roman"/>
          </w:rPr>
          <w:delText>energy</w:delText>
        </w:r>
      </w:del>
      <w:ins w:id="742" w:author="Daniel Falster" w:date="2017-08-01T10:45:00Z">
        <w:r w:rsidR="00092380">
          <w:rPr>
            <w:rFonts w:cs="Times New Roman"/>
          </w:rPr>
          <w:t>mass</w:t>
        </w:r>
      </w:ins>
      <w:r w:rsidRPr="0005509C">
        <w:rPr>
          <w:rFonts w:cs="Times New Roman"/>
        </w:rPr>
        <w:t xml:space="preserve"> expenditure to replace shed leaves and stems, becomes an </w:t>
      </w:r>
      <w:proofErr w:type="gramStart"/>
      <w:r w:rsidRPr="0005509C">
        <w:rPr>
          <w:rFonts w:cs="Times New Roman"/>
        </w:rPr>
        <w:t>ever larger</w:t>
      </w:r>
      <w:proofErr w:type="gramEnd"/>
      <w:r w:rsidRPr="0005509C">
        <w:rPr>
          <w:rFonts w:cs="Times New Roman"/>
        </w:rPr>
        <w:t xml:space="preserve"> proportion of a plant’s total </w:t>
      </w:r>
      <w:del w:id="743" w:author="Daniel Falster" w:date="2017-08-01T10:45:00Z">
        <w:r w:rsidRPr="0005509C" w:rsidDel="00092380">
          <w:rPr>
            <w:rFonts w:cs="Times New Roman"/>
          </w:rPr>
          <w:delText>energy</w:delText>
        </w:r>
      </w:del>
      <w:ins w:id="744" w:author="Daniel Falster" w:date="2017-08-01T10:45:00Z">
        <w:r w:rsidR="00092380">
          <w:rPr>
            <w:rFonts w:cs="Times New Roman"/>
          </w:rPr>
          <w:t>mass</w:t>
        </w:r>
      </w:ins>
      <w:r w:rsidRPr="0005509C">
        <w:rPr>
          <w:rFonts w:cs="Times New Roman"/>
        </w:rPr>
        <w:t xml:space="preserve"> budget. While the proportion of </w:t>
      </w:r>
      <w:r w:rsidRPr="0005509C">
        <w:rPr>
          <w:rFonts w:cs="Times New Roman"/>
          <w:i/>
        </w:rPr>
        <w:t xml:space="preserve">surplus </w:t>
      </w:r>
      <w:del w:id="745" w:author="Daniel Falster" w:date="2017-08-01T10:45:00Z">
        <w:r w:rsidRPr="0005509C" w:rsidDel="00092380">
          <w:rPr>
            <w:rFonts w:cs="Times New Roman"/>
            <w:i/>
          </w:rPr>
          <w:delText>energy</w:delText>
        </w:r>
      </w:del>
      <w:ins w:id="746" w:author="Daniel Falster" w:date="2017-08-01T10:45:00Z">
        <w:r w:rsidR="00092380">
          <w:rPr>
            <w:rFonts w:cs="Times New Roman"/>
            <w:i/>
          </w:rPr>
          <w:t>mass</w:t>
        </w:r>
      </w:ins>
      <w:r w:rsidRPr="0005509C">
        <w:rPr>
          <w:rFonts w:cs="Times New Roman"/>
        </w:rPr>
        <w:t xml:space="preserve"> allocated to reproduction may continue to increase throughout a plant’s life, the proportion of its pre-maintenance </w:t>
      </w:r>
      <w:del w:id="747" w:author="Daniel Falster" w:date="2017-08-01T10:45:00Z">
        <w:r w:rsidRPr="0005509C" w:rsidDel="00092380">
          <w:rPr>
            <w:rFonts w:cs="Times New Roman"/>
          </w:rPr>
          <w:delText>energy</w:delText>
        </w:r>
      </w:del>
      <w:ins w:id="748" w:author="Daniel Falster" w:date="2017-08-01T10:45:00Z">
        <w:r w:rsidR="00092380">
          <w:rPr>
            <w:rFonts w:cs="Times New Roman"/>
          </w:rPr>
          <w:t>mass</w:t>
        </w:r>
      </w:ins>
      <w:r w:rsidRPr="0005509C">
        <w:rPr>
          <w:rFonts w:cs="Times New Roman"/>
        </w:rPr>
        <w:t xml:space="preserve"> pool may display a different trajectory. A more inclusive calculation of RA presents several potential benefits. First, it presents a more holistic view of </w:t>
      </w:r>
      <w:del w:id="749" w:author="Daniel Falster" w:date="2017-08-01T10:45:00Z">
        <w:r w:rsidRPr="0005509C" w:rsidDel="00092380">
          <w:rPr>
            <w:rFonts w:cs="Times New Roman"/>
          </w:rPr>
          <w:delText>energy</w:delText>
        </w:r>
      </w:del>
      <w:ins w:id="750" w:author="Daniel Falster" w:date="2017-08-01T10:45:00Z">
        <w:r w:rsidR="00092380">
          <w:rPr>
            <w:rFonts w:cs="Times New Roman"/>
          </w:rPr>
          <w:t>mass</w:t>
        </w:r>
      </w:ins>
      <w:r w:rsidRPr="0005509C">
        <w:rPr>
          <w:rFonts w:cs="Times New Roman"/>
        </w:rPr>
        <w:t xml:space="preserve"> expenditure to vegetative versus reproductive </w:t>
      </w:r>
      <w:proofErr w:type="gramStart"/>
      <w:r w:rsidRPr="0005509C">
        <w:rPr>
          <w:rFonts w:cs="Times New Roman"/>
        </w:rPr>
        <w:t>materials,</w:t>
      </w:r>
      <w:proofErr w:type="gramEnd"/>
      <w:r w:rsidRPr="0005509C">
        <w:rPr>
          <w:rFonts w:cs="Times New Roman"/>
        </w:rPr>
        <w:t xml:space="preserve"> presenting the possibility that reproductive investment increases as a proportion of total </w:t>
      </w:r>
      <w:del w:id="751" w:author="Daniel Falster" w:date="2017-08-01T10:45:00Z">
        <w:r w:rsidRPr="0005509C" w:rsidDel="00092380">
          <w:rPr>
            <w:rFonts w:cs="Times New Roman"/>
          </w:rPr>
          <w:delText>energy</w:delText>
        </w:r>
      </w:del>
      <w:ins w:id="752" w:author="Daniel Falster" w:date="2017-08-01T10:45:00Z">
        <w:r w:rsidR="00092380">
          <w:rPr>
            <w:rFonts w:cs="Times New Roman"/>
          </w:rPr>
          <w:t>mass</w:t>
        </w:r>
      </w:ins>
      <w:r w:rsidRPr="0005509C">
        <w:rPr>
          <w:rFonts w:cs="Times New Roman"/>
        </w:rPr>
        <w:t xml:space="preserve"> investment rather than as a proportion of surplus </w:t>
      </w:r>
      <w:del w:id="753" w:author="Daniel Falster" w:date="2017-08-01T10:45:00Z">
        <w:r w:rsidRPr="0005509C" w:rsidDel="00092380">
          <w:rPr>
            <w:rFonts w:cs="Times New Roman"/>
          </w:rPr>
          <w:delText>energy</w:delText>
        </w:r>
      </w:del>
      <w:ins w:id="754" w:author="Daniel Falster" w:date="2017-08-01T10:45:00Z">
        <w:r w:rsidR="00092380">
          <w:rPr>
            <w:rFonts w:cs="Times New Roman"/>
          </w:rPr>
          <w:t>mass</w:t>
        </w:r>
      </w:ins>
      <w:r w:rsidRPr="0005509C">
        <w:rPr>
          <w:rFonts w:cs="Times New Roman"/>
        </w:rPr>
        <w:t xml:space="preserve">. Phrased alternatively, a plant may be making decisions of </w:t>
      </w:r>
      <w:del w:id="755" w:author="Daniel Falster" w:date="2017-08-01T10:45:00Z">
        <w:r w:rsidRPr="0005509C" w:rsidDel="00092380">
          <w:rPr>
            <w:rFonts w:cs="Times New Roman"/>
          </w:rPr>
          <w:delText>energy</w:delText>
        </w:r>
      </w:del>
      <w:ins w:id="756" w:author="Daniel Falster" w:date="2017-08-01T10:45:00Z">
        <w:r w:rsidR="00092380">
          <w:rPr>
            <w:rFonts w:cs="Times New Roman"/>
          </w:rPr>
          <w:t>mass</w:t>
        </w:r>
      </w:ins>
      <w:r w:rsidRPr="0005509C">
        <w:rPr>
          <w:rFonts w:cs="Times New Roman"/>
        </w:rPr>
        <w:t xml:space="preserve"> allocation to reproduction versus </w:t>
      </w:r>
      <w:r w:rsidRPr="0005509C">
        <w:rPr>
          <w:rFonts w:cs="Times New Roman"/>
        </w:rPr>
        <w:lastRenderedPageBreak/>
        <w:t xml:space="preserve">vegetative material based on its </w:t>
      </w:r>
      <w:del w:id="757" w:author="Daniel Falster" w:date="2017-08-01T10:45:00Z">
        <w:r w:rsidRPr="0005509C" w:rsidDel="00092380">
          <w:rPr>
            <w:rFonts w:cs="Times New Roman"/>
          </w:rPr>
          <w:delText>energy</w:delText>
        </w:r>
      </w:del>
      <w:ins w:id="758" w:author="Daniel Falster" w:date="2017-08-01T10:45:00Z">
        <w:r w:rsidR="00092380">
          <w:rPr>
            <w:rFonts w:cs="Times New Roman"/>
          </w:rPr>
          <w:t>mass</w:t>
        </w:r>
      </w:ins>
      <w:r w:rsidRPr="0005509C">
        <w:rPr>
          <w:rFonts w:cs="Times New Roman"/>
        </w:rPr>
        <w:t xml:space="preserve"> pool prior to replacing shed tissue. This in turn allows for the possible outcome that a plant’s vegetative mass ceases to increase at some size or age, as tissue replacement becomes so high that it consumes the entire </w:t>
      </w:r>
      <w:del w:id="759" w:author="Daniel Falster" w:date="2017-08-01T10:45:00Z">
        <w:r w:rsidRPr="0005509C" w:rsidDel="00092380">
          <w:rPr>
            <w:rFonts w:cs="Times New Roman"/>
          </w:rPr>
          <w:delText>energy</w:delText>
        </w:r>
      </w:del>
      <w:ins w:id="760" w:author="Daniel Falster" w:date="2017-08-01T10:45:00Z">
        <w:r w:rsidR="00092380">
          <w:rPr>
            <w:rFonts w:cs="Times New Roman"/>
          </w:rPr>
          <w:t>mass</w:t>
        </w:r>
      </w:ins>
      <w:r w:rsidRPr="0005509C">
        <w:rPr>
          <w:rFonts w:cs="Times New Roman"/>
        </w:rPr>
        <w:t xml:space="preserve"> budget for vegetative tissues. In such instances, the plant should be </w:t>
      </w:r>
      <w:proofErr w:type="gramStart"/>
      <w:r w:rsidRPr="0005509C">
        <w:rPr>
          <w:rFonts w:cs="Times New Roman"/>
        </w:rPr>
        <w:t>categorized</w:t>
      </w:r>
      <w:proofErr w:type="gramEnd"/>
      <w:r w:rsidRPr="0005509C">
        <w:rPr>
          <w:rFonts w:cs="Times New Roman"/>
        </w:rPr>
        <w:t xml:space="preserve"> as displaying determinate growth, yet, contrary to convention, would not have reached its end of life. In more extreme instances, a plant’s reproductive investment may be sufficiently large to leave insufficient </w:t>
      </w:r>
      <w:del w:id="761" w:author="Daniel Falster" w:date="2017-08-01T10:45:00Z">
        <w:r w:rsidRPr="0005509C" w:rsidDel="00092380">
          <w:rPr>
            <w:rFonts w:cs="Times New Roman"/>
          </w:rPr>
          <w:delText>energy</w:delText>
        </w:r>
      </w:del>
      <w:ins w:id="762" w:author="Daniel Falster" w:date="2017-08-01T10:45:00Z">
        <w:r w:rsidR="00092380">
          <w:rPr>
            <w:rFonts w:cs="Times New Roman"/>
          </w:rPr>
          <w:t>mass</w:t>
        </w:r>
      </w:ins>
      <w:r w:rsidRPr="0005509C">
        <w:rPr>
          <w:rFonts w:cs="Times New Roman"/>
        </w:rPr>
        <w:t xml:space="preserve"> to replace all shed tissues, leading to a </w:t>
      </w:r>
      <w:r w:rsidRPr="0005509C">
        <w:rPr>
          <w:rFonts w:cs="Times New Roman"/>
          <w:i/>
        </w:rPr>
        <w:t xml:space="preserve">decrease </w:t>
      </w:r>
      <w:r w:rsidRPr="0005509C">
        <w:rPr>
          <w:rFonts w:cs="Times New Roman"/>
        </w:rP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05509C">
        <w:rPr>
          <w:rFonts w:cs="Times New Roman"/>
          <w:i/>
        </w:rPr>
        <w:t xml:space="preserve">surplus </w:t>
      </w:r>
      <w:del w:id="763" w:author="Daniel Falster" w:date="2017-08-01T10:45:00Z">
        <w:r w:rsidRPr="0005509C" w:rsidDel="00092380">
          <w:rPr>
            <w:rFonts w:cs="Times New Roman"/>
            <w:i/>
          </w:rPr>
          <w:delText>energy</w:delText>
        </w:r>
      </w:del>
      <w:ins w:id="764" w:author="Daniel Falster" w:date="2017-08-01T10:45:00Z">
        <w:r w:rsidR="00092380">
          <w:rPr>
            <w:rFonts w:cs="Times New Roman"/>
            <w:i/>
          </w:rPr>
          <w:t>mass</w:t>
        </w:r>
      </w:ins>
      <w:r w:rsidRPr="0005509C">
        <w:rPr>
          <w:rFonts w:cs="Times New Roman"/>
        </w:rPr>
        <w:t xml:space="preserve"> reaches 1 and if a plant’s vegetative size declines, RA exceeds 1. If plants display such growth trajectories, the conventional RA calculation will not accurately depict a plant’s </w:t>
      </w:r>
      <w:del w:id="765" w:author="Daniel Falster" w:date="2017-08-01T10:45:00Z">
        <w:r w:rsidRPr="0005509C" w:rsidDel="00092380">
          <w:rPr>
            <w:rFonts w:cs="Times New Roman"/>
          </w:rPr>
          <w:delText>energy</w:delText>
        </w:r>
      </w:del>
      <w:ins w:id="766" w:author="Daniel Falster" w:date="2017-08-01T10:45:00Z">
        <w:r w:rsidR="00092380">
          <w:rPr>
            <w:rFonts w:cs="Times New Roman"/>
          </w:rPr>
          <w:t>mass</w:t>
        </w:r>
      </w:ins>
      <w:r w:rsidRPr="0005509C">
        <w:rPr>
          <w:rFonts w:cs="Times New Roman"/>
        </w:rPr>
        <w:t xml:space="preserve"> allocation decisions. </w:t>
      </w:r>
    </w:p>
    <w:p w14:paraId="48842526" w14:textId="50B5CF52" w:rsidR="006A40EF" w:rsidRPr="0005509C" w:rsidRDefault="006A40EF" w:rsidP="006A40EF">
      <w:pPr>
        <w:autoSpaceDE w:val="0"/>
        <w:autoSpaceDN w:val="0"/>
        <w:adjustRightInd w:val="0"/>
        <w:spacing w:after="0" w:line="240" w:lineRule="auto"/>
        <w:rPr>
          <w:rFonts w:cs="Times New Roman"/>
        </w:rPr>
      </w:pPr>
      <w:r w:rsidRPr="0005509C">
        <w:rPr>
          <w:rFonts w:cs="Times New Roman"/>
        </w:rPr>
        <w:t xml:space="preserve">A few species display declining RA schedules, with a decrease in RA among the oldest plants, interpreted as a mechanism for older plants to survive until their habitat becomes more favourable for high reproductive production and growth </w:t>
      </w:r>
      <w:r w:rsidRPr="0005509C">
        <w:rPr>
          <w:rFonts w:cs="Times New Roman"/>
        </w:rPr>
        <w:fldChar w:fldCharType="begin"/>
      </w:r>
      <w:r w:rsidRPr="0005509C">
        <w:rPr>
          <w:rFonts w:cs="Times New Roman"/>
        </w:rPr>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05509C">
        <w:rPr>
          <w:rFonts w:cs="Times New Roman"/>
        </w:rPr>
        <w:fldChar w:fldCharType="separate"/>
      </w:r>
      <w:r w:rsidR="001349E9" w:rsidRPr="00CA2814">
        <w:rPr>
          <w:rFonts w:cs="Times New Roman"/>
        </w:rPr>
        <w:t>(Kohyama 1982; Nakashizuka, Takahashi &amp; Kawaguchi 1997; Ehlers &amp; Olesen 2004)</w:t>
      </w:r>
      <w:r w:rsidRPr="0005509C">
        <w:rPr>
          <w:rFonts w:cs="Times New Roman"/>
        </w:rPr>
        <w:fldChar w:fldCharType="end"/>
      </w:r>
      <w:r w:rsidRPr="0005509C">
        <w:rPr>
          <w:rFonts w:cs="Times New Roman"/>
        </w:rPr>
        <w:t xml:space="preserve">. </w:t>
      </w:r>
    </w:p>
    <w:p w14:paraId="0EC8CD99" w14:textId="77777777" w:rsidR="006A40EF" w:rsidRPr="0005509C" w:rsidRDefault="006A40EF" w:rsidP="00253A53">
      <w:pPr>
        <w:rPr>
          <w:rFonts w:cs="Times New Roman"/>
        </w:rPr>
      </w:pPr>
    </w:p>
    <w:p w14:paraId="75E6F200" w14:textId="77777777" w:rsidR="009263C4" w:rsidRPr="0005509C" w:rsidRDefault="009263C4" w:rsidP="009263C4">
      <w:pPr>
        <w:pStyle w:val="ListParagraph"/>
        <w:numPr>
          <w:ilvl w:val="0"/>
          <w:numId w:val="8"/>
        </w:numPr>
        <w:rPr>
          <w:rFonts w:cs="Times New Roman"/>
        </w:rPr>
      </w:pPr>
      <w:r w:rsidRPr="0005509C">
        <w:rPr>
          <w:rFonts w:cs="Times New Roman"/>
        </w:rPr>
        <w:t>PROBABLY NEED A PARAGRAPH LISTING SOME INFORMATION ON WHAT DIFFERENCES WE EXPECT ACROSS SPECIES. RIGHT NOW JUST INCLUDED IN HYPOTHESES</w:t>
      </w:r>
    </w:p>
    <w:p w14:paraId="231D97E2" w14:textId="77777777" w:rsidR="004D3EBD" w:rsidRPr="0005509C" w:rsidRDefault="004D3EBD" w:rsidP="004B53F8">
      <w:pPr>
        <w:rPr>
          <w:rFonts w:cs="Times New Roman"/>
          <w:i/>
        </w:rPr>
      </w:pPr>
    </w:p>
    <w:p w14:paraId="41588BAC" w14:textId="3997DE50" w:rsidR="004D3EBD" w:rsidRPr="00B441DD" w:rsidRDefault="004D3EBD" w:rsidP="004D3EBD">
      <w:pPr>
        <w:pStyle w:val="ListParagraph"/>
        <w:numPr>
          <w:ilvl w:val="0"/>
          <w:numId w:val="7"/>
        </w:numPr>
        <w:spacing w:after="360" w:line="480" w:lineRule="auto"/>
        <w:rPr>
          <w:rFonts w:cs="Times New Roman"/>
        </w:rPr>
      </w:pPr>
      <w:r w:rsidRPr="0005509C">
        <w:rPr>
          <w:rFonts w:cs="Times New Roman"/>
        </w:rPr>
        <w:fldChar w:fldCharType="begin"/>
      </w:r>
      <w:r w:rsidRPr="00B441DD">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05509C">
        <w:rPr>
          <w:rFonts w:cs="Times New Roman"/>
        </w:rPr>
        <w:fldChar w:fldCharType="separate"/>
      </w:r>
      <w:r w:rsidR="001349E9" w:rsidRPr="00CA2814">
        <w:rPr>
          <w:rFonts w:cs="Times New Roman"/>
        </w:rPr>
        <w:t>(Thompson &amp; Stewart 1981)</w:t>
      </w:r>
      <w:r w:rsidRPr="0005509C">
        <w:rPr>
          <w:rFonts w:cs="Times New Roman"/>
        </w:rPr>
        <w:fldChar w:fldCharType="end"/>
      </w:r>
      <w:r w:rsidRPr="00B441DD">
        <w:rPr>
          <w:rFonts w:cs="Times New Roman"/>
        </w:rPr>
        <w:t xml:space="preserve"> – call RA measure of greatest importance as well</w:t>
      </w:r>
    </w:p>
    <w:p w14:paraId="7CF325C4" w14:textId="1D0DF0BB" w:rsidR="004D3EBD" w:rsidRPr="00B441DD" w:rsidRDefault="004D3EBD" w:rsidP="004D3EBD">
      <w:pPr>
        <w:pStyle w:val="ListParagraph"/>
        <w:numPr>
          <w:ilvl w:val="0"/>
          <w:numId w:val="7"/>
        </w:numPr>
        <w:autoSpaceDE w:val="0"/>
        <w:autoSpaceDN w:val="0"/>
        <w:adjustRightInd w:val="0"/>
        <w:spacing w:after="0" w:line="340" w:lineRule="atLeast"/>
        <w:rPr>
          <w:rFonts w:cs="Times New Roman"/>
        </w:rPr>
      </w:pPr>
      <w:r w:rsidRPr="00A72D1B">
        <w:rPr>
          <w:rFonts w:cs="Times New Roman"/>
        </w:rPr>
        <w:fldChar w:fldCharType="begin"/>
      </w:r>
      <w:r w:rsidRPr="00B441DD">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A72D1B">
        <w:rPr>
          <w:rFonts w:cs="Times New Roman"/>
        </w:rPr>
        <w:fldChar w:fldCharType="separate"/>
      </w:r>
      <w:r w:rsidR="001349E9" w:rsidRPr="00CA2814">
        <w:rPr>
          <w:rFonts w:cs="Times New Roman"/>
        </w:rPr>
        <w:t>(Primack 1987)</w:t>
      </w:r>
      <w:r w:rsidRPr="00A72D1B">
        <w:rPr>
          <w:rFonts w:cs="Times New Roman"/>
        </w:rPr>
        <w:fldChar w:fldCharType="end"/>
      </w:r>
    </w:p>
    <w:p w14:paraId="16FCB9B4" w14:textId="77777777" w:rsidR="004D3EBD" w:rsidRDefault="004D3EBD" w:rsidP="004B53F8">
      <w:pPr>
        <w:rPr>
          <w:ins w:id="767" w:author="Daniel Falster" w:date="2017-07-27T11:20:00Z"/>
          <w:rFonts w:cs="Times New Roman"/>
          <w:i/>
        </w:rPr>
      </w:pPr>
    </w:p>
    <w:p w14:paraId="5BD56731" w14:textId="59D892D3" w:rsidR="00C64C99" w:rsidRPr="00C64C99" w:rsidDel="00555075" w:rsidRDefault="00C64C99" w:rsidP="00555075">
      <w:pPr>
        <w:pStyle w:val="Heading1"/>
        <w:rPr>
          <w:del w:id="768" w:author="Daniel Falster" w:date="2017-08-01T10:53:00Z"/>
        </w:rPr>
        <w:pPrChange w:id="769" w:author="Daniel Falster" w:date="2017-08-01T10:53:00Z">
          <w:pPr/>
        </w:pPrChange>
      </w:pPr>
    </w:p>
    <w:p w14:paraId="49C9BADD" w14:textId="7FCB1E85" w:rsidR="00EE6AFC" w:rsidRPr="00CA2814" w:rsidDel="00555075" w:rsidRDefault="008A4174" w:rsidP="00555075">
      <w:pPr>
        <w:pStyle w:val="Heading1"/>
        <w:rPr>
          <w:del w:id="770" w:author="Daniel Falster" w:date="2017-08-01T10:53:00Z"/>
          <w:rFonts w:cs="Times New Roman"/>
        </w:rPr>
        <w:pPrChange w:id="771" w:author="Daniel Falster" w:date="2017-08-01T10:53:00Z">
          <w:pPr>
            <w:pStyle w:val="Bibliography"/>
          </w:pPr>
        </w:pPrChange>
      </w:pPr>
      <w:del w:id="772" w:author="Daniel Falster" w:date="2017-08-01T10:53:00Z">
        <w:r w:rsidRPr="00B441DD" w:rsidDel="00555075">
          <w:rPr>
            <w:rFonts w:cs="Times New Roman"/>
            <w:i/>
          </w:rPr>
          <w:fldChar w:fldCharType="begin"/>
        </w:r>
        <w:r w:rsidR="00EE6AFC" w:rsidRPr="0005509C" w:rsidDel="00555075">
          <w:rPr>
            <w:rFonts w:cs="Times New Roman"/>
            <w:i/>
          </w:rPr>
          <w:delInstrText xml:space="preserve"> ADDIN ZOTERO_BIBL {"custom":[]} CSL_BIBLIOGRAPHY </w:delInstrText>
        </w:r>
        <w:r w:rsidRPr="00B441DD" w:rsidDel="00555075">
          <w:rPr>
            <w:rFonts w:cs="Times New Roman"/>
            <w:i/>
          </w:rPr>
          <w:fldChar w:fldCharType="separate"/>
        </w:r>
        <w:r w:rsidR="00EE6AFC" w:rsidRPr="00CA2814" w:rsidDel="00555075">
          <w:rPr>
            <w:rFonts w:cs="Times New Roman"/>
          </w:rPr>
          <w:delText xml:space="preserve">Becker, P., Meinzer, F.C. &amp; Wullschleger, S.D. (2000) Hydraulic limitation of tree height: a critique. </w:delText>
        </w:r>
        <w:r w:rsidR="00EE6AFC" w:rsidRPr="00CA2814" w:rsidDel="00555075">
          <w:rPr>
            <w:rFonts w:cs="Times New Roman"/>
            <w:i/>
            <w:iCs/>
          </w:rPr>
          <w:delText>Functional Ecology</w:delText>
        </w:r>
        <w:r w:rsidR="00EE6AFC" w:rsidRPr="00CA2814" w:rsidDel="00555075">
          <w:rPr>
            <w:rFonts w:cs="Times New Roman"/>
          </w:rPr>
          <w:delText xml:space="preserve">, </w:delText>
        </w:r>
        <w:r w:rsidR="00EE6AFC" w:rsidRPr="00CA2814" w:rsidDel="00555075">
          <w:rPr>
            <w:rFonts w:cs="Times New Roman"/>
            <w:b w:val="0"/>
            <w:bCs/>
          </w:rPr>
          <w:delText>14</w:delText>
        </w:r>
        <w:r w:rsidR="00EE6AFC" w:rsidRPr="00CA2814" w:rsidDel="00555075">
          <w:rPr>
            <w:rFonts w:cs="Times New Roman"/>
          </w:rPr>
          <w:delText>, 4–11.</w:delText>
        </w:r>
      </w:del>
    </w:p>
    <w:p w14:paraId="5B129836" w14:textId="5BCCFE12" w:rsidR="00EE6AFC" w:rsidRPr="00CA2814" w:rsidDel="00555075" w:rsidRDefault="00EE6AFC" w:rsidP="00555075">
      <w:pPr>
        <w:pStyle w:val="Heading1"/>
        <w:rPr>
          <w:del w:id="773" w:author="Daniel Falster" w:date="2017-08-01T10:53:00Z"/>
          <w:rFonts w:cs="Times New Roman"/>
        </w:rPr>
        <w:pPrChange w:id="774" w:author="Daniel Falster" w:date="2017-08-01T10:53:00Z">
          <w:pPr>
            <w:pStyle w:val="Bibliography"/>
          </w:pPr>
        </w:pPrChange>
      </w:pPr>
      <w:del w:id="775" w:author="Daniel Falster" w:date="2017-08-01T10:53:00Z">
        <w:r w:rsidRPr="00CA2814" w:rsidDel="00555075">
          <w:rPr>
            <w:rFonts w:cs="Times New Roman"/>
          </w:rPr>
          <w:delText xml:space="preserve">Cole, L.C. (1954) The population consequences of life history phenomena. </w:delText>
        </w:r>
        <w:r w:rsidRPr="00CA2814" w:rsidDel="00555075">
          <w:rPr>
            <w:rFonts w:cs="Times New Roman"/>
            <w:i/>
            <w:iCs/>
          </w:rPr>
          <w:delText>The Quarterly Review of Biology</w:delText>
        </w:r>
        <w:r w:rsidRPr="00CA2814" w:rsidDel="00555075">
          <w:rPr>
            <w:rFonts w:cs="Times New Roman"/>
          </w:rPr>
          <w:delText xml:space="preserve">, </w:delText>
        </w:r>
        <w:r w:rsidRPr="00CA2814" w:rsidDel="00555075">
          <w:rPr>
            <w:rFonts w:cs="Times New Roman"/>
            <w:b w:val="0"/>
            <w:bCs/>
          </w:rPr>
          <w:delText>29</w:delText>
        </w:r>
        <w:r w:rsidRPr="00CA2814" w:rsidDel="00555075">
          <w:rPr>
            <w:rFonts w:cs="Times New Roman"/>
          </w:rPr>
          <w:delText>, 103–137.</w:delText>
        </w:r>
      </w:del>
    </w:p>
    <w:p w14:paraId="736626FB" w14:textId="4E1FC31E" w:rsidR="00EE6AFC" w:rsidRPr="00CA2814" w:rsidDel="00555075" w:rsidRDefault="00EE6AFC" w:rsidP="00555075">
      <w:pPr>
        <w:pStyle w:val="Heading1"/>
        <w:rPr>
          <w:del w:id="776" w:author="Daniel Falster" w:date="2017-08-01T10:53:00Z"/>
          <w:rFonts w:cs="Times New Roman"/>
        </w:rPr>
        <w:pPrChange w:id="777" w:author="Daniel Falster" w:date="2017-08-01T10:53:00Z">
          <w:pPr>
            <w:pStyle w:val="Bibliography"/>
          </w:pPr>
        </w:pPrChange>
      </w:pPr>
      <w:del w:id="778" w:author="Daniel Falster" w:date="2017-08-01T10:53:00Z">
        <w:r w:rsidRPr="00CA2814" w:rsidDel="00555075">
          <w:rPr>
            <w:rFonts w:cs="Times New Roman"/>
          </w:rPr>
          <w:delText xml:space="preserve">Day, M.E., Greenwood, M.S. &amp; White, A.S. (2001) Age-related changes in foliar morphology and physiology in red spruce and their influence on declining photosynthetic rates and productivity with tree age. </w:delText>
        </w:r>
        <w:r w:rsidRPr="00CA2814" w:rsidDel="00555075">
          <w:rPr>
            <w:rFonts w:cs="Times New Roman"/>
            <w:i/>
            <w:iCs/>
          </w:rPr>
          <w:delText>Tree Physiology</w:delText>
        </w:r>
        <w:r w:rsidRPr="00CA2814" w:rsidDel="00555075">
          <w:rPr>
            <w:rFonts w:cs="Times New Roman"/>
          </w:rPr>
          <w:delText xml:space="preserve">, </w:delText>
        </w:r>
        <w:r w:rsidRPr="00CA2814" w:rsidDel="00555075">
          <w:rPr>
            <w:rFonts w:cs="Times New Roman"/>
            <w:b w:val="0"/>
            <w:bCs/>
          </w:rPr>
          <w:delText>21</w:delText>
        </w:r>
        <w:r w:rsidRPr="00CA2814" w:rsidDel="00555075">
          <w:rPr>
            <w:rFonts w:cs="Times New Roman"/>
          </w:rPr>
          <w:delText>, 1195–1204.</w:delText>
        </w:r>
      </w:del>
    </w:p>
    <w:p w14:paraId="30F26372" w14:textId="497E6112" w:rsidR="00EE6AFC" w:rsidRPr="00CA2814" w:rsidDel="00555075" w:rsidRDefault="00EE6AFC" w:rsidP="00555075">
      <w:pPr>
        <w:pStyle w:val="Heading1"/>
        <w:rPr>
          <w:del w:id="779" w:author="Daniel Falster" w:date="2017-08-01T10:53:00Z"/>
          <w:rFonts w:cs="Times New Roman"/>
        </w:rPr>
        <w:pPrChange w:id="780" w:author="Daniel Falster" w:date="2017-08-01T10:53:00Z">
          <w:pPr>
            <w:pStyle w:val="Bibliography"/>
          </w:pPr>
        </w:pPrChange>
      </w:pPr>
      <w:del w:id="781" w:author="Daniel Falster" w:date="2017-08-01T10:53:00Z">
        <w:r w:rsidRPr="00CA2814" w:rsidDel="00555075">
          <w:rPr>
            <w:rFonts w:cs="Times New Roman"/>
          </w:rPr>
          <w:lastRenderedPageBreak/>
          <w:delText xml:space="preserve">Delerue, F., Gonzalez, M., Atlan, A., Pellerin, S. &amp; Augusto, L. (2013) Plasticity of reproductive allocation of a woody species (Ulex europaeus) in response to variation in resource availability. </w:delText>
        </w:r>
        <w:r w:rsidRPr="00CA2814" w:rsidDel="00555075">
          <w:rPr>
            <w:rFonts w:cs="Times New Roman"/>
            <w:i/>
            <w:iCs/>
          </w:rPr>
          <w:delText>Annals of Forest Science</w:delText>
        </w:r>
        <w:r w:rsidRPr="00CA2814" w:rsidDel="00555075">
          <w:rPr>
            <w:rFonts w:cs="Times New Roman"/>
          </w:rPr>
          <w:delText xml:space="preserve">, </w:delText>
        </w:r>
        <w:r w:rsidRPr="00CA2814" w:rsidDel="00555075">
          <w:rPr>
            <w:rFonts w:cs="Times New Roman"/>
            <w:b w:val="0"/>
            <w:bCs/>
          </w:rPr>
          <w:delText>70</w:delText>
        </w:r>
        <w:r w:rsidRPr="00CA2814" w:rsidDel="00555075">
          <w:rPr>
            <w:rFonts w:cs="Times New Roman"/>
          </w:rPr>
          <w:delText>, 219–228.</w:delText>
        </w:r>
      </w:del>
    </w:p>
    <w:p w14:paraId="5DDDD46B" w14:textId="6E3BA4C7" w:rsidR="00EE6AFC" w:rsidRPr="00CA2814" w:rsidDel="00555075" w:rsidRDefault="00EE6AFC" w:rsidP="00555075">
      <w:pPr>
        <w:pStyle w:val="Heading1"/>
        <w:rPr>
          <w:del w:id="782" w:author="Daniel Falster" w:date="2017-08-01T10:53:00Z"/>
          <w:rFonts w:cs="Times New Roman"/>
        </w:rPr>
        <w:pPrChange w:id="783" w:author="Daniel Falster" w:date="2017-08-01T10:53:00Z">
          <w:pPr>
            <w:pStyle w:val="Bibliography"/>
          </w:pPr>
        </w:pPrChange>
      </w:pPr>
      <w:del w:id="784" w:author="Daniel Falster" w:date="2017-08-01T10:53:00Z">
        <w:r w:rsidRPr="00CA2814" w:rsidDel="00555075">
          <w:rPr>
            <w:rFonts w:cs="Times New Roman"/>
          </w:rPr>
          <w:delText xml:space="preserve">Drake, J.E., Davis, S.C., Raetz, L.M. &amp; DeLUCIA, E.H. (2011) Mechanisms of age-related changes in forest production: the influence of physiological and successional changes. </w:delText>
        </w:r>
        <w:r w:rsidRPr="00CA2814" w:rsidDel="00555075">
          <w:rPr>
            <w:rFonts w:cs="Times New Roman"/>
            <w:i/>
            <w:iCs/>
          </w:rPr>
          <w:delText>Global change biology</w:delText>
        </w:r>
        <w:r w:rsidRPr="00CA2814" w:rsidDel="00555075">
          <w:rPr>
            <w:rFonts w:cs="Times New Roman"/>
          </w:rPr>
          <w:delText>.</w:delText>
        </w:r>
      </w:del>
    </w:p>
    <w:p w14:paraId="222AFC11" w14:textId="136EF012" w:rsidR="00EE6AFC" w:rsidRPr="00CA2814" w:rsidDel="00555075" w:rsidRDefault="00EE6AFC" w:rsidP="00555075">
      <w:pPr>
        <w:pStyle w:val="Heading1"/>
        <w:rPr>
          <w:del w:id="785" w:author="Daniel Falster" w:date="2017-08-01T10:53:00Z"/>
          <w:rFonts w:cs="Times New Roman"/>
        </w:rPr>
        <w:pPrChange w:id="786" w:author="Daniel Falster" w:date="2017-08-01T10:53:00Z">
          <w:pPr>
            <w:pStyle w:val="Bibliography"/>
          </w:pPr>
        </w:pPrChange>
      </w:pPr>
      <w:del w:id="787" w:author="Daniel Falster" w:date="2017-08-01T10:53:00Z">
        <w:r w:rsidRPr="00CA2814" w:rsidDel="00555075">
          <w:rPr>
            <w:rFonts w:cs="Times New Roman"/>
          </w:rPr>
          <w:delText xml:space="preserve">Ehlers, B.K. &amp; Olesen, J.M. (2004) Flower production in relation to individual plant age and leaf production among different patches of </w:delText>
        </w:r>
        <w:r w:rsidRPr="00CA2814" w:rsidDel="00555075">
          <w:rPr>
            <w:rFonts w:cs="Times New Roman"/>
            <w:i/>
            <w:iCs/>
          </w:rPr>
          <w:delText>Corydalis intermedia</w:delText>
        </w:r>
        <w:r w:rsidRPr="00CA2814" w:rsidDel="00555075">
          <w:rPr>
            <w:rFonts w:cs="Times New Roman"/>
          </w:rPr>
          <w:delText xml:space="preserve">. </w:delText>
        </w:r>
        <w:r w:rsidRPr="00CA2814" w:rsidDel="00555075">
          <w:rPr>
            <w:rFonts w:cs="Times New Roman"/>
            <w:i/>
            <w:iCs/>
          </w:rPr>
          <w:delText>Plant Ecology formerly `Vegetatio’</w:delText>
        </w:r>
        <w:r w:rsidRPr="00CA2814" w:rsidDel="00555075">
          <w:rPr>
            <w:rFonts w:cs="Times New Roman"/>
          </w:rPr>
          <w:delText xml:space="preserve">, </w:delText>
        </w:r>
        <w:r w:rsidRPr="00CA2814" w:rsidDel="00555075">
          <w:rPr>
            <w:rFonts w:cs="Times New Roman"/>
            <w:b w:val="0"/>
            <w:bCs/>
          </w:rPr>
          <w:delText>174</w:delText>
        </w:r>
        <w:r w:rsidRPr="00CA2814" w:rsidDel="00555075">
          <w:rPr>
            <w:rFonts w:cs="Times New Roman"/>
          </w:rPr>
          <w:delText>, 71–78.</w:delText>
        </w:r>
      </w:del>
    </w:p>
    <w:p w14:paraId="6614E0EE" w14:textId="61FFDC20" w:rsidR="00EE6AFC" w:rsidRPr="00CA2814" w:rsidDel="00555075" w:rsidRDefault="00EE6AFC" w:rsidP="00555075">
      <w:pPr>
        <w:pStyle w:val="Heading1"/>
        <w:rPr>
          <w:del w:id="788" w:author="Daniel Falster" w:date="2017-08-01T10:53:00Z"/>
          <w:rFonts w:cs="Times New Roman"/>
        </w:rPr>
        <w:pPrChange w:id="789" w:author="Daniel Falster" w:date="2017-08-01T10:53:00Z">
          <w:pPr>
            <w:pStyle w:val="Bibliography"/>
          </w:pPr>
        </w:pPrChange>
      </w:pPr>
      <w:del w:id="790" w:author="Daniel Falster" w:date="2017-08-01T10:53:00Z">
        <w:r w:rsidRPr="00CA2814" w:rsidDel="00555075">
          <w:rPr>
            <w:rFonts w:cs="Times New Roman"/>
          </w:rPr>
          <w:delText>Genet, H., Bréda, N. &amp; Dufrêne, E. (2010) Age-related variation in carbon allocation at tree and stand scales in beech (</w:delText>
        </w:r>
        <w:r w:rsidRPr="00CA2814" w:rsidDel="00555075">
          <w:rPr>
            <w:rFonts w:cs="Times New Roman"/>
            <w:i/>
            <w:iCs/>
          </w:rPr>
          <w:delText>Fagus sylvatica</w:delText>
        </w:r>
        <w:r w:rsidRPr="00CA2814" w:rsidDel="00555075">
          <w:rPr>
            <w:rFonts w:cs="Times New Roman"/>
          </w:rPr>
          <w:delText xml:space="preserve"> L.) and sessile oak (</w:delText>
        </w:r>
        <w:r w:rsidRPr="00CA2814" w:rsidDel="00555075">
          <w:rPr>
            <w:rFonts w:cs="Times New Roman"/>
            <w:i/>
            <w:iCs/>
          </w:rPr>
          <w:delText>Quercus petraea</w:delText>
        </w:r>
        <w:r w:rsidRPr="00CA2814" w:rsidDel="00555075">
          <w:rPr>
            <w:rFonts w:cs="Times New Roman"/>
          </w:rPr>
          <w:delText xml:space="preserve"> (Matt.) Liebl.) using a chronosequence approach. </w:delText>
        </w:r>
        <w:r w:rsidRPr="00CA2814" w:rsidDel="00555075">
          <w:rPr>
            <w:rFonts w:cs="Times New Roman"/>
            <w:i/>
            <w:iCs/>
          </w:rPr>
          <w:delText>Tree Physiology</w:delText>
        </w:r>
        <w:r w:rsidRPr="00CA2814" w:rsidDel="00555075">
          <w:rPr>
            <w:rFonts w:cs="Times New Roman"/>
          </w:rPr>
          <w:delText xml:space="preserve">, </w:delText>
        </w:r>
        <w:r w:rsidRPr="00CA2814" w:rsidDel="00555075">
          <w:rPr>
            <w:rFonts w:cs="Times New Roman"/>
            <w:b w:val="0"/>
            <w:bCs/>
          </w:rPr>
          <w:delText>30</w:delText>
        </w:r>
        <w:r w:rsidRPr="00CA2814" w:rsidDel="00555075">
          <w:rPr>
            <w:rFonts w:cs="Times New Roman"/>
          </w:rPr>
          <w:delText>, 177–192.</w:delText>
        </w:r>
      </w:del>
    </w:p>
    <w:p w14:paraId="4A05F29C" w14:textId="5EA00616" w:rsidR="00EE6AFC" w:rsidRPr="00CA2814" w:rsidDel="00555075" w:rsidRDefault="00EE6AFC" w:rsidP="00555075">
      <w:pPr>
        <w:pStyle w:val="Heading1"/>
        <w:rPr>
          <w:del w:id="791" w:author="Daniel Falster" w:date="2017-08-01T10:53:00Z"/>
          <w:rFonts w:cs="Times New Roman"/>
        </w:rPr>
        <w:pPrChange w:id="792" w:author="Daniel Falster" w:date="2017-08-01T10:53:00Z">
          <w:pPr>
            <w:pStyle w:val="Bibliography"/>
          </w:pPr>
        </w:pPrChange>
      </w:pPr>
      <w:del w:id="793" w:author="Daniel Falster" w:date="2017-08-01T10:53:00Z">
        <w:r w:rsidRPr="00CA2814" w:rsidDel="00555075">
          <w:rPr>
            <w:rFonts w:cs="Times New Roman"/>
          </w:rPr>
          <w:delText xml:space="preserve">Gower, S.T., McMurtrie, R.E. &amp; Murty, D. (1996) Aboveground net primary production decline with stand age: potential causes. </w:delText>
        </w:r>
        <w:r w:rsidRPr="00CA2814" w:rsidDel="00555075">
          <w:rPr>
            <w:rFonts w:cs="Times New Roman"/>
            <w:i/>
            <w:iCs/>
          </w:rPr>
          <w:delText>Trends in Ecology &amp; Evolution</w:delText>
        </w:r>
        <w:r w:rsidRPr="00CA2814" w:rsidDel="00555075">
          <w:rPr>
            <w:rFonts w:cs="Times New Roman"/>
          </w:rPr>
          <w:delText xml:space="preserve">, </w:delText>
        </w:r>
        <w:r w:rsidRPr="00CA2814" w:rsidDel="00555075">
          <w:rPr>
            <w:rFonts w:cs="Times New Roman"/>
            <w:b w:val="0"/>
            <w:bCs/>
          </w:rPr>
          <w:delText>11</w:delText>
        </w:r>
        <w:r w:rsidRPr="00CA2814" w:rsidDel="00555075">
          <w:rPr>
            <w:rFonts w:cs="Times New Roman"/>
          </w:rPr>
          <w:delText>, 378–382.</w:delText>
        </w:r>
      </w:del>
    </w:p>
    <w:p w14:paraId="613936F1" w14:textId="145E4AF4" w:rsidR="00EE6AFC" w:rsidRPr="00CA2814" w:rsidDel="00555075" w:rsidRDefault="00EE6AFC" w:rsidP="00555075">
      <w:pPr>
        <w:pStyle w:val="Heading1"/>
        <w:rPr>
          <w:del w:id="794" w:author="Daniel Falster" w:date="2017-08-01T10:53:00Z"/>
          <w:rFonts w:cs="Times New Roman"/>
        </w:rPr>
        <w:pPrChange w:id="795" w:author="Daniel Falster" w:date="2017-08-01T10:53:00Z">
          <w:pPr>
            <w:pStyle w:val="Bibliography"/>
          </w:pPr>
        </w:pPrChange>
      </w:pPr>
      <w:del w:id="796" w:author="Daniel Falster" w:date="2017-08-01T10:53:00Z">
        <w:r w:rsidRPr="00CA2814" w:rsidDel="00555075">
          <w:rPr>
            <w:rFonts w:cs="Times New Roman"/>
          </w:rPr>
          <w:delText xml:space="preserve">Iwasa, Y. &amp; Cohen, D. (1989) Optimal growth schedule of a perennial plant. </w:delText>
        </w:r>
        <w:r w:rsidRPr="00CA2814" w:rsidDel="00555075">
          <w:rPr>
            <w:rFonts w:cs="Times New Roman"/>
            <w:i/>
            <w:iCs/>
          </w:rPr>
          <w:delText>The American Naturalist</w:delText>
        </w:r>
        <w:r w:rsidRPr="00CA2814" w:rsidDel="00555075">
          <w:rPr>
            <w:rFonts w:cs="Times New Roman"/>
          </w:rPr>
          <w:delText xml:space="preserve">, </w:delText>
        </w:r>
        <w:r w:rsidRPr="00CA2814" w:rsidDel="00555075">
          <w:rPr>
            <w:rFonts w:cs="Times New Roman"/>
            <w:b w:val="0"/>
            <w:bCs/>
          </w:rPr>
          <w:delText>133</w:delText>
        </w:r>
        <w:r w:rsidRPr="00CA2814" w:rsidDel="00555075">
          <w:rPr>
            <w:rFonts w:cs="Times New Roman"/>
          </w:rPr>
          <w:delText>, 480–505.</w:delText>
        </w:r>
      </w:del>
    </w:p>
    <w:p w14:paraId="6AFDA772" w14:textId="19CCE10A" w:rsidR="00EE6AFC" w:rsidRPr="00CA2814" w:rsidDel="00555075" w:rsidRDefault="00EE6AFC" w:rsidP="00555075">
      <w:pPr>
        <w:pStyle w:val="Heading1"/>
        <w:rPr>
          <w:del w:id="797" w:author="Daniel Falster" w:date="2017-08-01T10:53:00Z"/>
          <w:rFonts w:cs="Times New Roman"/>
        </w:rPr>
        <w:pPrChange w:id="798" w:author="Daniel Falster" w:date="2017-08-01T10:53:00Z">
          <w:pPr>
            <w:pStyle w:val="Bibliography"/>
          </w:pPr>
        </w:pPrChange>
      </w:pPr>
      <w:del w:id="799" w:author="Daniel Falster" w:date="2017-08-01T10:53:00Z">
        <w:r w:rsidRPr="00CA2814" w:rsidDel="00555075">
          <w:rPr>
            <w:rFonts w:cs="Times New Roman"/>
          </w:rPr>
          <w:delText xml:space="preserve">Kashian, D.M., Turner, M.G. &amp; Romme, W.H. (2005) Variability in leaf area and stemwood increment along a 300-year lodgepole pine chronosequence. </w:delText>
        </w:r>
        <w:r w:rsidRPr="00CA2814" w:rsidDel="00555075">
          <w:rPr>
            <w:rFonts w:cs="Times New Roman"/>
            <w:i/>
            <w:iCs/>
          </w:rPr>
          <w:delText>Ecosystems</w:delText>
        </w:r>
        <w:r w:rsidRPr="00CA2814" w:rsidDel="00555075">
          <w:rPr>
            <w:rFonts w:cs="Times New Roman"/>
          </w:rPr>
          <w:delText xml:space="preserve">, </w:delText>
        </w:r>
        <w:r w:rsidRPr="00CA2814" w:rsidDel="00555075">
          <w:rPr>
            <w:rFonts w:cs="Times New Roman"/>
            <w:b w:val="0"/>
            <w:bCs/>
          </w:rPr>
          <w:delText>8</w:delText>
        </w:r>
        <w:r w:rsidRPr="00CA2814" w:rsidDel="00555075">
          <w:rPr>
            <w:rFonts w:cs="Times New Roman"/>
          </w:rPr>
          <w:delText>, 48–61.</w:delText>
        </w:r>
      </w:del>
    </w:p>
    <w:p w14:paraId="200DAFD6" w14:textId="168475B8" w:rsidR="00EE6AFC" w:rsidRPr="00CA2814" w:rsidDel="00555075" w:rsidRDefault="00EE6AFC" w:rsidP="00555075">
      <w:pPr>
        <w:pStyle w:val="Heading1"/>
        <w:rPr>
          <w:del w:id="800" w:author="Daniel Falster" w:date="2017-08-01T10:53:00Z"/>
          <w:rFonts w:cs="Times New Roman"/>
        </w:rPr>
        <w:pPrChange w:id="801" w:author="Daniel Falster" w:date="2017-08-01T10:53:00Z">
          <w:pPr>
            <w:pStyle w:val="Bibliography"/>
          </w:pPr>
        </w:pPrChange>
      </w:pPr>
      <w:del w:id="802" w:author="Daniel Falster" w:date="2017-08-01T10:53:00Z">
        <w:r w:rsidRPr="00CA2814" w:rsidDel="00555075">
          <w:rPr>
            <w:rFonts w:cs="Times New Roman"/>
          </w:rPr>
          <w:delText xml:space="preserve">Katsukawa, Y., Katsukawa, T. &amp; Matsuda, H. (2002) Indeterminate growth is selected by a trade-off between high fecundity and risk avoidance in stochastic environments. </w:delText>
        </w:r>
        <w:r w:rsidRPr="00CA2814" w:rsidDel="00555075">
          <w:rPr>
            <w:rFonts w:cs="Times New Roman"/>
            <w:i/>
            <w:iCs/>
          </w:rPr>
          <w:delText>Population Ecology</w:delText>
        </w:r>
        <w:r w:rsidRPr="00CA2814" w:rsidDel="00555075">
          <w:rPr>
            <w:rFonts w:cs="Times New Roman"/>
          </w:rPr>
          <w:delText xml:space="preserve">, </w:delText>
        </w:r>
        <w:r w:rsidRPr="00CA2814" w:rsidDel="00555075">
          <w:rPr>
            <w:rFonts w:cs="Times New Roman"/>
            <w:b w:val="0"/>
            <w:bCs/>
          </w:rPr>
          <w:delText>44</w:delText>
        </w:r>
        <w:r w:rsidRPr="00CA2814" w:rsidDel="00555075">
          <w:rPr>
            <w:rFonts w:cs="Times New Roman"/>
          </w:rPr>
          <w:delText>, 265–272.</w:delText>
        </w:r>
      </w:del>
    </w:p>
    <w:p w14:paraId="481F5C1D" w14:textId="2C570369" w:rsidR="00EE6AFC" w:rsidRPr="00CA2814" w:rsidDel="00555075" w:rsidRDefault="00EE6AFC" w:rsidP="00555075">
      <w:pPr>
        <w:pStyle w:val="Heading1"/>
        <w:rPr>
          <w:del w:id="803" w:author="Daniel Falster" w:date="2017-08-01T10:53:00Z"/>
          <w:rFonts w:cs="Times New Roman"/>
        </w:rPr>
        <w:pPrChange w:id="804" w:author="Daniel Falster" w:date="2017-08-01T10:53:00Z">
          <w:pPr>
            <w:pStyle w:val="Bibliography"/>
          </w:pPr>
        </w:pPrChange>
      </w:pPr>
      <w:del w:id="805" w:author="Daniel Falster" w:date="2017-08-01T10:53:00Z">
        <w:r w:rsidRPr="00CA2814" w:rsidDel="00555075">
          <w:rPr>
            <w:rFonts w:cs="Times New Roman"/>
          </w:rPr>
          <w:delText xml:space="preserve">Kaufmann, M.R. &amp; Ryan, M.G. (1986) Physiographic, stand, and environmental effects on individual tree growth and growth efficiency in subalpine forests. </w:delText>
        </w:r>
        <w:r w:rsidRPr="00CA2814" w:rsidDel="00555075">
          <w:rPr>
            <w:rFonts w:cs="Times New Roman"/>
            <w:i/>
            <w:iCs/>
          </w:rPr>
          <w:delText>Tree physiology</w:delText>
        </w:r>
        <w:r w:rsidRPr="00CA2814" w:rsidDel="00555075">
          <w:rPr>
            <w:rFonts w:cs="Times New Roman"/>
          </w:rPr>
          <w:delText>.</w:delText>
        </w:r>
      </w:del>
    </w:p>
    <w:p w14:paraId="761DA74A" w14:textId="45C4C917" w:rsidR="00EE6AFC" w:rsidRPr="00CA2814" w:rsidDel="00555075" w:rsidRDefault="00EE6AFC" w:rsidP="00555075">
      <w:pPr>
        <w:pStyle w:val="Heading1"/>
        <w:rPr>
          <w:del w:id="806" w:author="Daniel Falster" w:date="2017-08-01T10:53:00Z"/>
          <w:rFonts w:cs="Times New Roman"/>
        </w:rPr>
        <w:pPrChange w:id="807" w:author="Daniel Falster" w:date="2017-08-01T10:53:00Z">
          <w:pPr>
            <w:pStyle w:val="Bibliography"/>
          </w:pPr>
        </w:pPrChange>
      </w:pPr>
      <w:del w:id="808" w:author="Daniel Falster" w:date="2017-08-01T10:53:00Z">
        <w:r w:rsidRPr="00CA2814" w:rsidDel="00555075">
          <w:rPr>
            <w:rFonts w:cs="Times New Roman"/>
          </w:rPr>
          <w:delText xml:space="preserve">King, D. &amp; Roughgarden, J. (1982) Graded allocation between vegetative and reproductive growth for annual plants in growing seasons of random length. </w:delText>
        </w:r>
        <w:r w:rsidRPr="00CA2814" w:rsidDel="00555075">
          <w:rPr>
            <w:rFonts w:cs="Times New Roman"/>
            <w:i/>
            <w:iCs/>
          </w:rPr>
          <w:delText>Theoretical Population Biology</w:delText>
        </w:r>
        <w:r w:rsidRPr="00CA2814" w:rsidDel="00555075">
          <w:rPr>
            <w:rFonts w:cs="Times New Roman"/>
          </w:rPr>
          <w:delText xml:space="preserve">, </w:delText>
        </w:r>
        <w:r w:rsidRPr="00CA2814" w:rsidDel="00555075">
          <w:rPr>
            <w:rFonts w:cs="Times New Roman"/>
            <w:b w:val="0"/>
            <w:bCs/>
          </w:rPr>
          <w:delText>22</w:delText>
        </w:r>
        <w:r w:rsidRPr="00CA2814" w:rsidDel="00555075">
          <w:rPr>
            <w:rFonts w:cs="Times New Roman"/>
          </w:rPr>
          <w:delText>, 1–16.</w:delText>
        </w:r>
      </w:del>
    </w:p>
    <w:p w14:paraId="6AA7AB28" w14:textId="2E23D3D8" w:rsidR="00EE6AFC" w:rsidRPr="00CA2814" w:rsidDel="00555075" w:rsidRDefault="00EE6AFC" w:rsidP="00555075">
      <w:pPr>
        <w:pStyle w:val="Heading1"/>
        <w:rPr>
          <w:del w:id="809" w:author="Daniel Falster" w:date="2017-08-01T10:53:00Z"/>
          <w:rFonts w:cs="Times New Roman"/>
        </w:rPr>
        <w:pPrChange w:id="810" w:author="Daniel Falster" w:date="2017-08-01T10:53:00Z">
          <w:pPr>
            <w:pStyle w:val="Bibliography"/>
          </w:pPr>
        </w:pPrChange>
      </w:pPr>
      <w:del w:id="811" w:author="Daniel Falster" w:date="2017-08-01T10:53:00Z">
        <w:r w:rsidRPr="00CA2814" w:rsidDel="00555075">
          <w:rPr>
            <w:rFonts w:cs="Times New Roman"/>
          </w:rPr>
          <w:delText xml:space="preserve">Kodela, P.G. &amp; Dodson, J.R. (1988) late Holocene vegetation and fire record from Ku-ring-gai Chase National Park, New South Wales. </w:delText>
        </w:r>
        <w:r w:rsidRPr="00CA2814" w:rsidDel="00555075">
          <w:rPr>
            <w:rFonts w:cs="Times New Roman"/>
            <w:i/>
            <w:iCs/>
          </w:rPr>
          <w:delText>Proceedings of the Linnean Society of New South Wales</w:delText>
        </w:r>
        <w:r w:rsidRPr="00CA2814" w:rsidDel="00555075">
          <w:rPr>
            <w:rFonts w:cs="Times New Roman"/>
          </w:rPr>
          <w:delText>.</w:delText>
        </w:r>
      </w:del>
    </w:p>
    <w:p w14:paraId="3D5DFF50" w14:textId="43AA0CA9" w:rsidR="00EE6AFC" w:rsidRPr="00CA2814" w:rsidDel="00555075" w:rsidRDefault="00EE6AFC" w:rsidP="00555075">
      <w:pPr>
        <w:pStyle w:val="Heading1"/>
        <w:rPr>
          <w:del w:id="812" w:author="Daniel Falster" w:date="2017-08-01T10:53:00Z"/>
          <w:rFonts w:cs="Times New Roman"/>
        </w:rPr>
        <w:pPrChange w:id="813" w:author="Daniel Falster" w:date="2017-08-01T10:53:00Z">
          <w:pPr>
            <w:pStyle w:val="Bibliography"/>
          </w:pPr>
        </w:pPrChange>
      </w:pPr>
      <w:del w:id="814" w:author="Daniel Falster" w:date="2017-08-01T10:53:00Z">
        <w:r w:rsidRPr="00CA2814" w:rsidDel="00555075">
          <w:rPr>
            <w:rFonts w:cs="Times New Roman"/>
          </w:rPr>
          <w:delText xml:space="preserve">Kohyama, T. (1982) Studies on the </w:delText>
        </w:r>
        <w:r w:rsidRPr="00CA2814" w:rsidDel="00555075">
          <w:rPr>
            <w:rFonts w:cs="Times New Roman"/>
            <w:i/>
            <w:iCs/>
          </w:rPr>
          <w:delText>Abies</w:delText>
        </w:r>
        <w:r w:rsidRPr="00CA2814" w:rsidDel="00555075">
          <w:rPr>
            <w:rFonts w:cs="Times New Roman"/>
          </w:rPr>
          <w:delText xml:space="preserve"> population of Mt. Shimagare II. Reproductive and life history traits. </w:delText>
        </w:r>
        <w:r w:rsidRPr="00CA2814" w:rsidDel="00555075">
          <w:rPr>
            <w:rFonts w:cs="Times New Roman"/>
            <w:i/>
            <w:iCs/>
          </w:rPr>
          <w:delText>The Botanical Magazine Tokyo</w:delText>
        </w:r>
        <w:r w:rsidRPr="00CA2814" w:rsidDel="00555075">
          <w:rPr>
            <w:rFonts w:cs="Times New Roman"/>
          </w:rPr>
          <w:delText xml:space="preserve">, </w:delText>
        </w:r>
        <w:r w:rsidRPr="00CA2814" w:rsidDel="00555075">
          <w:rPr>
            <w:rFonts w:cs="Times New Roman"/>
            <w:b w:val="0"/>
            <w:bCs/>
          </w:rPr>
          <w:delText>95</w:delText>
        </w:r>
        <w:r w:rsidRPr="00CA2814" w:rsidDel="00555075">
          <w:rPr>
            <w:rFonts w:cs="Times New Roman"/>
          </w:rPr>
          <w:delText>, 167–181.</w:delText>
        </w:r>
      </w:del>
    </w:p>
    <w:p w14:paraId="5A187B79" w14:textId="4EF13B87" w:rsidR="00EE6AFC" w:rsidRPr="00CA2814" w:rsidDel="00555075" w:rsidRDefault="00EE6AFC" w:rsidP="00555075">
      <w:pPr>
        <w:pStyle w:val="Heading1"/>
        <w:rPr>
          <w:del w:id="815" w:author="Daniel Falster" w:date="2017-08-01T10:53:00Z"/>
          <w:rFonts w:cs="Times New Roman"/>
        </w:rPr>
        <w:pPrChange w:id="816" w:author="Daniel Falster" w:date="2017-08-01T10:53:00Z">
          <w:pPr>
            <w:pStyle w:val="Bibliography"/>
          </w:pPr>
        </w:pPrChange>
      </w:pPr>
      <w:del w:id="817" w:author="Daniel Falster" w:date="2017-08-01T10:53:00Z">
        <w:r w:rsidRPr="00CA2814" w:rsidDel="00555075">
          <w:rPr>
            <w:rFonts w:cs="Times New Roman"/>
          </w:rPr>
          <w:delText xml:space="preserve">Kozlowski, J. (1992) Optimal allocation of resources to growth and reproduction: Implications for age and size at maturity. </w:delText>
        </w:r>
        <w:r w:rsidRPr="00CA2814" w:rsidDel="00555075">
          <w:rPr>
            <w:rFonts w:cs="Times New Roman"/>
            <w:i/>
            <w:iCs/>
          </w:rPr>
          <w:delText>Trends in Ecology &amp; Evolution</w:delText>
        </w:r>
        <w:r w:rsidRPr="00CA2814" w:rsidDel="00555075">
          <w:rPr>
            <w:rFonts w:cs="Times New Roman"/>
          </w:rPr>
          <w:delText xml:space="preserve">, </w:delText>
        </w:r>
        <w:r w:rsidRPr="00CA2814" w:rsidDel="00555075">
          <w:rPr>
            <w:rFonts w:cs="Times New Roman"/>
            <w:b w:val="0"/>
            <w:bCs/>
          </w:rPr>
          <w:delText>7</w:delText>
        </w:r>
        <w:r w:rsidRPr="00CA2814" w:rsidDel="00555075">
          <w:rPr>
            <w:rFonts w:cs="Times New Roman"/>
          </w:rPr>
          <w:delText>, 15–19.</w:delText>
        </w:r>
      </w:del>
    </w:p>
    <w:p w14:paraId="7845C1DF" w14:textId="7191FB18" w:rsidR="00EE6AFC" w:rsidRPr="00CA2814" w:rsidDel="00555075" w:rsidRDefault="00EE6AFC" w:rsidP="00555075">
      <w:pPr>
        <w:pStyle w:val="Heading1"/>
        <w:rPr>
          <w:del w:id="818" w:author="Daniel Falster" w:date="2017-08-01T10:53:00Z"/>
          <w:rFonts w:cs="Times New Roman"/>
        </w:rPr>
        <w:pPrChange w:id="819" w:author="Daniel Falster" w:date="2017-08-01T10:53:00Z">
          <w:pPr>
            <w:pStyle w:val="Bibliography"/>
          </w:pPr>
        </w:pPrChange>
      </w:pPr>
      <w:del w:id="820" w:author="Daniel Falster" w:date="2017-08-01T10:53:00Z">
        <w:r w:rsidRPr="00CA2814" w:rsidDel="00555075">
          <w:rPr>
            <w:rFonts w:cs="Times New Roman"/>
          </w:rPr>
          <w:delText xml:space="preserve">Lehtonen, A.A., Sievänen, R.A., Mäkelä, A.B. &amp; Mäkipää, R.C. (2004) Potential litterfall of Scots pine branches in southern Finland. </w:delText>
        </w:r>
        <w:r w:rsidRPr="00CA2814" w:rsidDel="00555075">
          <w:rPr>
            <w:rFonts w:cs="Times New Roman"/>
            <w:i/>
            <w:iCs/>
          </w:rPr>
          <w:delText>Ecological Modelling</w:delText>
        </w:r>
        <w:r w:rsidRPr="00CA2814" w:rsidDel="00555075">
          <w:rPr>
            <w:rFonts w:cs="Times New Roman"/>
          </w:rPr>
          <w:delText xml:space="preserve">, </w:delText>
        </w:r>
        <w:r w:rsidRPr="00CA2814" w:rsidDel="00555075">
          <w:rPr>
            <w:rFonts w:cs="Times New Roman"/>
            <w:b w:val="0"/>
            <w:bCs/>
          </w:rPr>
          <w:delText>180</w:delText>
        </w:r>
        <w:r w:rsidRPr="00CA2814" w:rsidDel="00555075">
          <w:rPr>
            <w:rFonts w:cs="Times New Roman"/>
          </w:rPr>
          <w:delText>, 305–315.</w:delText>
        </w:r>
      </w:del>
    </w:p>
    <w:p w14:paraId="272B7DF3" w14:textId="44775174" w:rsidR="00EE6AFC" w:rsidRPr="00CA2814" w:rsidDel="00555075" w:rsidRDefault="00EE6AFC" w:rsidP="00555075">
      <w:pPr>
        <w:pStyle w:val="Heading1"/>
        <w:rPr>
          <w:del w:id="821" w:author="Daniel Falster" w:date="2017-08-01T10:53:00Z"/>
          <w:rFonts w:cs="Times New Roman"/>
        </w:rPr>
        <w:pPrChange w:id="822" w:author="Daniel Falster" w:date="2017-08-01T10:53:00Z">
          <w:pPr>
            <w:pStyle w:val="Bibliography"/>
          </w:pPr>
        </w:pPrChange>
      </w:pPr>
      <w:del w:id="823" w:author="Daniel Falster" w:date="2017-08-01T10:53:00Z">
        <w:r w:rsidRPr="00CA2814" w:rsidDel="00555075">
          <w:rPr>
            <w:rFonts w:cs="Times New Roman"/>
          </w:rPr>
          <w:delText xml:space="preserve">Liu, W., Fox, J.E.D. &amp; Xu, Z. (2002) Biomass and nutrient accumulation in montane evergreen broad-leaved forest (Lithocarpus xylocarpus type) in Ailao Mountains, SW China. </w:delText>
        </w:r>
        <w:r w:rsidRPr="00CA2814" w:rsidDel="00555075">
          <w:rPr>
            <w:rFonts w:cs="Times New Roman"/>
            <w:i/>
            <w:iCs/>
          </w:rPr>
          <w:delText>Forest Ecology and Management</w:delText>
        </w:r>
        <w:r w:rsidRPr="00CA2814" w:rsidDel="00555075">
          <w:rPr>
            <w:rFonts w:cs="Times New Roman"/>
          </w:rPr>
          <w:delText xml:space="preserve">, </w:delText>
        </w:r>
        <w:r w:rsidRPr="00CA2814" w:rsidDel="00555075">
          <w:rPr>
            <w:rFonts w:cs="Times New Roman"/>
            <w:b w:val="0"/>
            <w:bCs/>
          </w:rPr>
          <w:delText>1</w:delText>
        </w:r>
        <w:r w:rsidRPr="00CA2814" w:rsidDel="00555075">
          <w:rPr>
            <w:rFonts w:cs="Times New Roman"/>
          </w:rPr>
          <w:delText>–</w:delText>
        </w:r>
        <w:r w:rsidRPr="00CA2814" w:rsidDel="00555075">
          <w:rPr>
            <w:rFonts w:cs="Times New Roman"/>
            <w:b w:val="0"/>
            <w:bCs/>
          </w:rPr>
          <w:delText>3</w:delText>
        </w:r>
        <w:r w:rsidRPr="00CA2814" w:rsidDel="00555075">
          <w:rPr>
            <w:rFonts w:cs="Times New Roman"/>
          </w:rPr>
          <w:delText>, 223–235.</w:delText>
        </w:r>
      </w:del>
    </w:p>
    <w:p w14:paraId="4A8BA985" w14:textId="62B4A293" w:rsidR="00EE6AFC" w:rsidRPr="00CA2814" w:rsidDel="00555075" w:rsidRDefault="00EE6AFC" w:rsidP="00555075">
      <w:pPr>
        <w:pStyle w:val="Heading1"/>
        <w:rPr>
          <w:del w:id="824" w:author="Daniel Falster" w:date="2017-08-01T10:53:00Z"/>
          <w:rFonts w:cs="Times New Roman"/>
        </w:rPr>
        <w:pPrChange w:id="825" w:author="Daniel Falster" w:date="2017-08-01T10:53:00Z">
          <w:pPr>
            <w:pStyle w:val="Bibliography"/>
          </w:pPr>
        </w:pPrChange>
      </w:pPr>
      <w:del w:id="826" w:author="Daniel Falster" w:date="2017-08-01T10:53:00Z">
        <w:r w:rsidRPr="00CA2814" w:rsidDel="00555075">
          <w:rPr>
            <w:rFonts w:cs="Times New Roman"/>
          </w:rPr>
          <w:delText xml:space="preserve">Mäkelä, A. (1997) A carbon balance model of growth and self-pruning in trees based on structural relationships. </w:delText>
        </w:r>
        <w:r w:rsidRPr="00CA2814" w:rsidDel="00555075">
          <w:rPr>
            <w:rFonts w:cs="Times New Roman"/>
            <w:i/>
            <w:iCs/>
          </w:rPr>
          <w:delText>Forest Science</w:delText>
        </w:r>
        <w:r w:rsidRPr="00CA2814" w:rsidDel="00555075">
          <w:rPr>
            <w:rFonts w:cs="Times New Roman"/>
          </w:rPr>
          <w:delText xml:space="preserve">, </w:delText>
        </w:r>
        <w:r w:rsidRPr="00CA2814" w:rsidDel="00555075">
          <w:rPr>
            <w:rFonts w:cs="Times New Roman"/>
            <w:b w:val="0"/>
            <w:bCs/>
          </w:rPr>
          <w:delText>43</w:delText>
        </w:r>
        <w:r w:rsidRPr="00CA2814" w:rsidDel="00555075">
          <w:rPr>
            <w:rFonts w:cs="Times New Roman"/>
          </w:rPr>
          <w:delText>, 7–24.</w:delText>
        </w:r>
      </w:del>
    </w:p>
    <w:p w14:paraId="6AF32FC7" w14:textId="21356CBA" w:rsidR="00EE6AFC" w:rsidRPr="00CA2814" w:rsidDel="00555075" w:rsidRDefault="00EE6AFC" w:rsidP="00555075">
      <w:pPr>
        <w:pStyle w:val="Heading1"/>
        <w:rPr>
          <w:del w:id="827" w:author="Daniel Falster" w:date="2017-08-01T10:53:00Z"/>
          <w:rFonts w:cs="Times New Roman"/>
        </w:rPr>
        <w:pPrChange w:id="828" w:author="Daniel Falster" w:date="2017-08-01T10:53:00Z">
          <w:pPr>
            <w:pStyle w:val="Bibliography"/>
          </w:pPr>
        </w:pPrChange>
      </w:pPr>
      <w:del w:id="829" w:author="Daniel Falster" w:date="2017-08-01T10:53:00Z">
        <w:r w:rsidRPr="00CA2814" w:rsidDel="00555075">
          <w:rPr>
            <w:rFonts w:cs="Times New Roman"/>
          </w:rPr>
          <w:lastRenderedPageBreak/>
          <w:delText>Miller, T.E.X., Tenhumberg, B. &amp; Louda, S.M. (2008) Herbivore</w:delText>
        </w:r>
        <w:r w:rsidRPr="00CA2814" w:rsidDel="00555075">
          <w:rPr>
            <w:rFonts w:ascii="Myriad Pro Semibold" w:hAnsi="Myriad Pro Semibold" w:cs="Myriad Pro Semibold"/>
          </w:rPr>
          <w:delText>‐</w:delText>
        </w:r>
        <w:r w:rsidRPr="00CA2814" w:rsidDel="00555075">
          <w:rPr>
            <w:rFonts w:cs="Times New Roman"/>
          </w:rPr>
          <w:delText xml:space="preserve">Mediated Ecological Costs of Reproduction Shape the Life History of an Iteroparous Plant. </w:delText>
        </w:r>
        <w:r w:rsidRPr="00CA2814" w:rsidDel="00555075">
          <w:rPr>
            <w:rFonts w:cs="Times New Roman"/>
            <w:i/>
            <w:iCs/>
          </w:rPr>
          <w:delText>The American Naturalist</w:delText>
        </w:r>
        <w:r w:rsidRPr="00CA2814" w:rsidDel="00555075">
          <w:rPr>
            <w:rFonts w:cs="Times New Roman"/>
          </w:rPr>
          <w:delText xml:space="preserve">, </w:delText>
        </w:r>
        <w:r w:rsidRPr="00CA2814" w:rsidDel="00555075">
          <w:rPr>
            <w:rFonts w:cs="Times New Roman"/>
            <w:b w:val="0"/>
            <w:bCs/>
          </w:rPr>
          <w:delText>171</w:delText>
        </w:r>
        <w:r w:rsidRPr="00CA2814" w:rsidDel="00555075">
          <w:rPr>
            <w:rFonts w:cs="Times New Roman"/>
          </w:rPr>
          <w:delText>, 141–149.</w:delText>
        </w:r>
      </w:del>
    </w:p>
    <w:p w14:paraId="0E7CC4AE" w14:textId="54781464" w:rsidR="00EE6AFC" w:rsidRPr="00CA2814" w:rsidDel="00555075" w:rsidRDefault="00EE6AFC" w:rsidP="00555075">
      <w:pPr>
        <w:pStyle w:val="Heading1"/>
        <w:rPr>
          <w:del w:id="830" w:author="Daniel Falster" w:date="2017-08-01T10:53:00Z"/>
          <w:rFonts w:cs="Times New Roman"/>
        </w:rPr>
        <w:pPrChange w:id="831" w:author="Daniel Falster" w:date="2017-08-01T10:53:00Z">
          <w:pPr>
            <w:pStyle w:val="Bibliography"/>
          </w:pPr>
        </w:pPrChange>
      </w:pPr>
      <w:del w:id="832" w:author="Daniel Falster" w:date="2017-08-01T10:53:00Z">
        <w:r w:rsidRPr="00CA2814" w:rsidDel="00555075">
          <w:rPr>
            <w:rFonts w:cs="Times New Roman"/>
          </w:rPr>
          <w:delText xml:space="preserve">Nakashizuka, T., Takahashi, Y. &amp; Kawaguchi, H. (1997) Production-dependent reproductive allocation of a tall tree species </w:delText>
        </w:r>
        <w:r w:rsidRPr="00CA2814" w:rsidDel="00555075">
          <w:rPr>
            <w:rFonts w:cs="Times New Roman"/>
            <w:i/>
            <w:iCs/>
          </w:rPr>
          <w:delText>Quercus serrata</w:delText>
        </w:r>
        <w:r w:rsidRPr="00CA2814" w:rsidDel="00555075">
          <w:rPr>
            <w:rFonts w:cs="Times New Roman"/>
          </w:rPr>
          <w:delText xml:space="preserve">. </w:delText>
        </w:r>
        <w:r w:rsidRPr="00CA2814" w:rsidDel="00555075">
          <w:rPr>
            <w:rFonts w:cs="Times New Roman"/>
            <w:i/>
            <w:iCs/>
          </w:rPr>
          <w:delText>Journal of Plant Research</w:delText>
        </w:r>
        <w:r w:rsidRPr="00CA2814" w:rsidDel="00555075">
          <w:rPr>
            <w:rFonts w:cs="Times New Roman"/>
          </w:rPr>
          <w:delText xml:space="preserve">, </w:delText>
        </w:r>
        <w:r w:rsidRPr="00CA2814" w:rsidDel="00555075">
          <w:rPr>
            <w:rFonts w:cs="Times New Roman"/>
            <w:b w:val="0"/>
            <w:bCs/>
          </w:rPr>
          <w:delText>110</w:delText>
        </w:r>
        <w:r w:rsidRPr="00CA2814" w:rsidDel="00555075">
          <w:rPr>
            <w:rFonts w:cs="Times New Roman"/>
          </w:rPr>
          <w:delText>, 7–13.</w:delText>
        </w:r>
      </w:del>
    </w:p>
    <w:p w14:paraId="63920387" w14:textId="7D7DDE30" w:rsidR="00EE6AFC" w:rsidRPr="00CA2814" w:rsidDel="00555075" w:rsidRDefault="00EE6AFC" w:rsidP="00555075">
      <w:pPr>
        <w:pStyle w:val="Heading1"/>
        <w:rPr>
          <w:del w:id="833" w:author="Daniel Falster" w:date="2017-08-01T10:53:00Z"/>
          <w:rFonts w:cs="Times New Roman"/>
        </w:rPr>
        <w:pPrChange w:id="834" w:author="Daniel Falster" w:date="2017-08-01T10:53:00Z">
          <w:pPr>
            <w:pStyle w:val="Bibliography"/>
          </w:pPr>
        </w:pPrChange>
      </w:pPr>
      <w:del w:id="835" w:author="Daniel Falster" w:date="2017-08-01T10:53:00Z">
        <w:r w:rsidRPr="00CA2814" w:rsidDel="00555075">
          <w:rPr>
            <w:rFonts w:cs="Times New Roman"/>
          </w:rPr>
          <w:delText xml:space="preserve">Niinemets, U. (2002) Stomatal conductance alone does not explain the decline in foliar photosynthetic rates with increasing tree age and size in </w:delText>
        </w:r>
        <w:r w:rsidRPr="00CA2814" w:rsidDel="00555075">
          <w:rPr>
            <w:rFonts w:cs="Times New Roman"/>
            <w:i/>
            <w:iCs/>
          </w:rPr>
          <w:delText>Picea abies</w:delText>
        </w:r>
        <w:r w:rsidRPr="00CA2814" w:rsidDel="00555075">
          <w:rPr>
            <w:rFonts w:cs="Times New Roman"/>
          </w:rPr>
          <w:delText xml:space="preserve"> and </w:delText>
        </w:r>
        <w:r w:rsidRPr="00CA2814" w:rsidDel="00555075">
          <w:rPr>
            <w:rFonts w:cs="Times New Roman"/>
            <w:i/>
            <w:iCs/>
          </w:rPr>
          <w:delText>Pinus sylvestris</w:delText>
        </w:r>
        <w:r w:rsidRPr="00CA2814" w:rsidDel="00555075">
          <w:rPr>
            <w:rFonts w:cs="Times New Roman"/>
          </w:rPr>
          <w:delText xml:space="preserve">. </w:delText>
        </w:r>
        <w:r w:rsidRPr="00CA2814" w:rsidDel="00555075">
          <w:rPr>
            <w:rFonts w:cs="Times New Roman"/>
            <w:i/>
            <w:iCs/>
          </w:rPr>
          <w:delText>Tree Physiology</w:delText>
        </w:r>
        <w:r w:rsidRPr="00CA2814" w:rsidDel="00555075">
          <w:rPr>
            <w:rFonts w:cs="Times New Roman"/>
          </w:rPr>
          <w:delText xml:space="preserve">, </w:delText>
        </w:r>
        <w:r w:rsidRPr="00CA2814" w:rsidDel="00555075">
          <w:rPr>
            <w:rFonts w:cs="Times New Roman"/>
            <w:b w:val="0"/>
            <w:bCs/>
          </w:rPr>
          <w:delText>22</w:delText>
        </w:r>
        <w:r w:rsidRPr="00CA2814" w:rsidDel="00555075">
          <w:rPr>
            <w:rFonts w:cs="Times New Roman"/>
          </w:rPr>
          <w:delText>, 515–535.</w:delText>
        </w:r>
      </w:del>
    </w:p>
    <w:p w14:paraId="739E3459" w14:textId="52804811" w:rsidR="00EE6AFC" w:rsidRPr="00CA2814" w:rsidDel="00555075" w:rsidRDefault="00EE6AFC" w:rsidP="00555075">
      <w:pPr>
        <w:pStyle w:val="Heading1"/>
        <w:rPr>
          <w:del w:id="836" w:author="Daniel Falster" w:date="2017-08-01T10:53:00Z"/>
          <w:rFonts w:cs="Times New Roman"/>
        </w:rPr>
        <w:pPrChange w:id="837" w:author="Daniel Falster" w:date="2017-08-01T10:53:00Z">
          <w:pPr>
            <w:pStyle w:val="Bibliography"/>
          </w:pPr>
        </w:pPrChange>
      </w:pPr>
      <w:del w:id="838" w:author="Daniel Falster" w:date="2017-08-01T10:53:00Z">
        <w:r w:rsidRPr="00CA2814" w:rsidDel="00555075">
          <w:rPr>
            <w:rFonts w:cs="Times New Roman"/>
          </w:rPr>
          <w:delText xml:space="preserve">Niinemets, Ü., Sparrow, A. &amp; Cescatti, A. (2005) Light capture efficiency decreases with increasing tree age and size in the southern hemisphere gymnosperm Agathis australis. </w:delText>
        </w:r>
        <w:r w:rsidRPr="00CA2814" w:rsidDel="00555075">
          <w:rPr>
            <w:rFonts w:cs="Times New Roman"/>
            <w:i/>
            <w:iCs/>
          </w:rPr>
          <w:delText>Trees</w:delText>
        </w:r>
        <w:r w:rsidRPr="00CA2814" w:rsidDel="00555075">
          <w:rPr>
            <w:rFonts w:cs="Times New Roman"/>
          </w:rPr>
          <w:delText xml:space="preserve">, </w:delText>
        </w:r>
        <w:r w:rsidRPr="00CA2814" w:rsidDel="00555075">
          <w:rPr>
            <w:rFonts w:cs="Times New Roman"/>
            <w:b w:val="0"/>
            <w:bCs/>
          </w:rPr>
          <w:delText>19</w:delText>
        </w:r>
        <w:r w:rsidRPr="00CA2814" w:rsidDel="00555075">
          <w:rPr>
            <w:rFonts w:cs="Times New Roman"/>
          </w:rPr>
          <w:delText>, 177–190.</w:delText>
        </w:r>
      </w:del>
    </w:p>
    <w:p w14:paraId="174B202A" w14:textId="09EF4B3C" w:rsidR="00EE6AFC" w:rsidRPr="00CA2814" w:rsidDel="00555075" w:rsidRDefault="00EE6AFC" w:rsidP="00555075">
      <w:pPr>
        <w:pStyle w:val="Heading1"/>
        <w:rPr>
          <w:del w:id="839" w:author="Daniel Falster" w:date="2017-08-01T10:53:00Z"/>
          <w:rFonts w:cs="Times New Roman"/>
        </w:rPr>
        <w:pPrChange w:id="840" w:author="Daniel Falster" w:date="2017-08-01T10:53:00Z">
          <w:pPr>
            <w:pStyle w:val="Bibliography"/>
          </w:pPr>
        </w:pPrChange>
      </w:pPr>
      <w:del w:id="841" w:author="Daniel Falster" w:date="2017-08-01T10:53:00Z">
        <w:r w:rsidRPr="00CA2814" w:rsidDel="00555075">
          <w:rPr>
            <w:rFonts w:cs="Times New Roman"/>
          </w:rPr>
          <w:delText xml:space="preserve">Nock, C.A., Caspersen, J.P. &amp; Thomas, S.C. (2008) Large ontogenetic declines in intra-crown leaf area index in two temperate deciduous tree species. </w:delText>
        </w:r>
        <w:r w:rsidRPr="00CA2814" w:rsidDel="00555075">
          <w:rPr>
            <w:rFonts w:cs="Times New Roman"/>
            <w:i/>
            <w:iCs/>
          </w:rPr>
          <w:delText>Ecology</w:delText>
        </w:r>
        <w:r w:rsidRPr="00CA2814" w:rsidDel="00555075">
          <w:rPr>
            <w:rFonts w:cs="Times New Roman"/>
          </w:rPr>
          <w:delText xml:space="preserve">, </w:delText>
        </w:r>
        <w:r w:rsidRPr="00CA2814" w:rsidDel="00555075">
          <w:rPr>
            <w:rFonts w:cs="Times New Roman"/>
            <w:b w:val="0"/>
            <w:bCs/>
          </w:rPr>
          <w:delText>89</w:delText>
        </w:r>
        <w:r w:rsidRPr="00CA2814" w:rsidDel="00555075">
          <w:rPr>
            <w:rFonts w:cs="Times New Roman"/>
          </w:rPr>
          <w:delText>, 744–753.</w:delText>
        </w:r>
      </w:del>
    </w:p>
    <w:p w14:paraId="381D990A" w14:textId="12EDD3E6" w:rsidR="00EE6AFC" w:rsidRPr="00CA2814" w:rsidDel="00555075" w:rsidRDefault="00EE6AFC" w:rsidP="00555075">
      <w:pPr>
        <w:pStyle w:val="Heading1"/>
        <w:rPr>
          <w:del w:id="842" w:author="Daniel Falster" w:date="2017-08-01T10:53:00Z"/>
          <w:rFonts w:cs="Times New Roman"/>
        </w:rPr>
        <w:pPrChange w:id="843" w:author="Daniel Falster" w:date="2017-08-01T10:53:00Z">
          <w:pPr>
            <w:pStyle w:val="Bibliography"/>
          </w:pPr>
        </w:pPrChange>
      </w:pPr>
      <w:del w:id="844" w:author="Daniel Falster" w:date="2017-08-01T10:53:00Z">
        <w:r w:rsidRPr="00CA2814" w:rsidDel="00555075">
          <w:rPr>
            <w:rFonts w:cs="Times New Roman"/>
          </w:rPr>
          <w:delText xml:space="preserve">NSW Office of the Environment. (2006) </w:delText>
        </w:r>
        <w:r w:rsidRPr="00CA2814" w:rsidDel="00555075">
          <w:rPr>
            <w:rFonts w:cs="Times New Roman"/>
            <w:i/>
            <w:iCs/>
          </w:rPr>
          <w:delText>Ku-Ring-Gai Chase National Park Fire Management Strategy</w:delText>
        </w:r>
        <w:r w:rsidRPr="00CA2814" w:rsidDel="00555075">
          <w:rPr>
            <w:rFonts w:cs="Times New Roman"/>
          </w:rPr>
          <w:delText>.</w:delText>
        </w:r>
      </w:del>
    </w:p>
    <w:p w14:paraId="6284EDCC" w14:textId="05983AEC" w:rsidR="00EE6AFC" w:rsidRPr="00CA2814" w:rsidDel="00555075" w:rsidRDefault="00EE6AFC" w:rsidP="00555075">
      <w:pPr>
        <w:pStyle w:val="Heading1"/>
        <w:rPr>
          <w:del w:id="845" w:author="Daniel Falster" w:date="2017-08-01T10:53:00Z"/>
          <w:rFonts w:cs="Times New Roman"/>
        </w:rPr>
        <w:pPrChange w:id="846" w:author="Daniel Falster" w:date="2017-08-01T10:53:00Z">
          <w:pPr>
            <w:pStyle w:val="Bibliography"/>
          </w:pPr>
        </w:pPrChange>
      </w:pPr>
      <w:del w:id="847" w:author="Daniel Falster" w:date="2017-08-01T10:53:00Z">
        <w:r w:rsidRPr="00CA2814" w:rsidDel="00555075">
          <w:rPr>
            <w:rFonts w:cs="Times New Roman"/>
          </w:rPr>
          <w:delText xml:space="preserve">Obeso, J.R. (2002) The costs of reproduction in plants. </w:delText>
        </w:r>
        <w:r w:rsidRPr="00CA2814" w:rsidDel="00555075">
          <w:rPr>
            <w:rFonts w:cs="Times New Roman"/>
            <w:i/>
            <w:iCs/>
          </w:rPr>
          <w:delText>New Phytologist</w:delText>
        </w:r>
        <w:r w:rsidRPr="00CA2814" w:rsidDel="00555075">
          <w:rPr>
            <w:rFonts w:cs="Times New Roman"/>
          </w:rPr>
          <w:delText xml:space="preserve">, </w:delText>
        </w:r>
        <w:r w:rsidRPr="00CA2814" w:rsidDel="00555075">
          <w:rPr>
            <w:rFonts w:cs="Times New Roman"/>
            <w:b w:val="0"/>
            <w:bCs/>
          </w:rPr>
          <w:delText>155</w:delText>
        </w:r>
        <w:r w:rsidRPr="00CA2814" w:rsidDel="00555075">
          <w:rPr>
            <w:rFonts w:cs="Times New Roman"/>
          </w:rPr>
          <w:delText>, 321–348.</w:delText>
        </w:r>
      </w:del>
    </w:p>
    <w:p w14:paraId="20A38ACC" w14:textId="3E73FDA6" w:rsidR="00EE6AFC" w:rsidRPr="00CA2814" w:rsidDel="00555075" w:rsidRDefault="00EE6AFC" w:rsidP="00555075">
      <w:pPr>
        <w:pStyle w:val="Heading1"/>
        <w:rPr>
          <w:del w:id="848" w:author="Daniel Falster" w:date="2017-08-01T10:53:00Z"/>
          <w:rFonts w:cs="Times New Roman"/>
        </w:rPr>
        <w:pPrChange w:id="849" w:author="Daniel Falster" w:date="2017-08-01T10:53:00Z">
          <w:pPr>
            <w:pStyle w:val="Bibliography"/>
          </w:pPr>
        </w:pPrChange>
      </w:pPr>
      <w:del w:id="850" w:author="Daniel Falster" w:date="2017-08-01T10:53:00Z">
        <w:r w:rsidRPr="00CA2814" w:rsidDel="00555075">
          <w:rPr>
            <w:rFonts w:cs="Times New Roman"/>
          </w:rPr>
          <w:delText xml:space="preserve">Oliver, C.D. &amp; Larson, B.C. (1996) </w:delText>
        </w:r>
        <w:r w:rsidRPr="00CA2814" w:rsidDel="00555075">
          <w:rPr>
            <w:rFonts w:cs="Times New Roman"/>
            <w:i/>
            <w:iCs/>
          </w:rPr>
          <w:delText>Forest Stand Dynamics</w:delText>
        </w:r>
        <w:r w:rsidRPr="00CA2814" w:rsidDel="00555075">
          <w:rPr>
            <w:rFonts w:cs="Times New Roman"/>
          </w:rPr>
          <w:delText>. Wiley.</w:delText>
        </w:r>
      </w:del>
    </w:p>
    <w:p w14:paraId="3D1065DD" w14:textId="57CB4928" w:rsidR="00EE6AFC" w:rsidRPr="00CA2814" w:rsidDel="00555075" w:rsidRDefault="00EE6AFC" w:rsidP="00555075">
      <w:pPr>
        <w:pStyle w:val="Heading1"/>
        <w:rPr>
          <w:del w:id="851" w:author="Daniel Falster" w:date="2017-08-01T10:53:00Z"/>
          <w:rFonts w:cs="Times New Roman"/>
        </w:rPr>
        <w:pPrChange w:id="852" w:author="Daniel Falster" w:date="2017-08-01T10:53:00Z">
          <w:pPr>
            <w:pStyle w:val="Bibliography"/>
          </w:pPr>
        </w:pPrChange>
      </w:pPr>
      <w:del w:id="853" w:author="Daniel Falster" w:date="2017-08-01T10:53:00Z">
        <w:r w:rsidRPr="00CA2814" w:rsidDel="00555075">
          <w:rPr>
            <w:rFonts w:cs="Times New Roman"/>
          </w:rPr>
          <w:delText xml:space="preserve">Primack, R.B. (1987) Relationships Among Flowers, Fruits, and Seeds. </w:delText>
        </w:r>
        <w:r w:rsidRPr="00CA2814" w:rsidDel="00555075">
          <w:rPr>
            <w:rFonts w:cs="Times New Roman"/>
            <w:i/>
            <w:iCs/>
          </w:rPr>
          <w:delText>Annual Review of Ecology and Systematics</w:delText>
        </w:r>
        <w:r w:rsidRPr="00CA2814" w:rsidDel="00555075">
          <w:rPr>
            <w:rFonts w:cs="Times New Roman"/>
          </w:rPr>
          <w:delText xml:space="preserve">, </w:delText>
        </w:r>
        <w:r w:rsidRPr="00CA2814" w:rsidDel="00555075">
          <w:rPr>
            <w:rFonts w:cs="Times New Roman"/>
            <w:b w:val="0"/>
            <w:bCs/>
          </w:rPr>
          <w:delText>18</w:delText>
        </w:r>
        <w:r w:rsidRPr="00CA2814" w:rsidDel="00555075">
          <w:rPr>
            <w:rFonts w:cs="Times New Roman"/>
          </w:rPr>
          <w:delText>, 409–430.</w:delText>
        </w:r>
      </w:del>
    </w:p>
    <w:p w14:paraId="39209A24" w14:textId="0757351E" w:rsidR="00EE6AFC" w:rsidRPr="00CA2814" w:rsidDel="00555075" w:rsidRDefault="00EE6AFC" w:rsidP="00555075">
      <w:pPr>
        <w:pStyle w:val="Heading1"/>
        <w:rPr>
          <w:del w:id="854" w:author="Daniel Falster" w:date="2017-08-01T10:53:00Z"/>
          <w:rFonts w:cs="Times New Roman"/>
        </w:rPr>
        <w:pPrChange w:id="855" w:author="Daniel Falster" w:date="2017-08-01T10:53:00Z">
          <w:pPr>
            <w:pStyle w:val="Bibliography"/>
          </w:pPr>
        </w:pPrChange>
      </w:pPr>
      <w:del w:id="856" w:author="Daniel Falster" w:date="2017-08-01T10:53:00Z">
        <w:r w:rsidRPr="00CA2814" w:rsidDel="00555075">
          <w:rPr>
            <w:rFonts w:cs="Times New Roman"/>
          </w:rPr>
          <w:delText xml:space="preserve">Pugliese, A. &amp; Kozlowski, J. (1990) Optimal patterns of growth and reproduction for perennial plants with persisting or not persisting vegetative parts. </w:delText>
        </w:r>
        <w:r w:rsidRPr="00CA2814" w:rsidDel="00555075">
          <w:rPr>
            <w:rFonts w:cs="Times New Roman"/>
            <w:i/>
            <w:iCs/>
          </w:rPr>
          <w:delText>Evolutionary Ecology</w:delText>
        </w:r>
        <w:r w:rsidRPr="00CA2814" w:rsidDel="00555075">
          <w:rPr>
            <w:rFonts w:cs="Times New Roman"/>
          </w:rPr>
          <w:delText xml:space="preserve">, </w:delText>
        </w:r>
        <w:r w:rsidRPr="00CA2814" w:rsidDel="00555075">
          <w:rPr>
            <w:rFonts w:cs="Times New Roman"/>
            <w:b w:val="0"/>
            <w:bCs/>
          </w:rPr>
          <w:delText>4</w:delText>
        </w:r>
        <w:r w:rsidRPr="00CA2814" w:rsidDel="00555075">
          <w:rPr>
            <w:rFonts w:cs="Times New Roman"/>
          </w:rPr>
          <w:delText>, 75–89.</w:delText>
        </w:r>
      </w:del>
    </w:p>
    <w:p w14:paraId="32C61C2A" w14:textId="207F58E9" w:rsidR="00EE6AFC" w:rsidRPr="00CA2814" w:rsidDel="00555075" w:rsidRDefault="00EE6AFC" w:rsidP="00555075">
      <w:pPr>
        <w:pStyle w:val="Heading1"/>
        <w:rPr>
          <w:del w:id="857" w:author="Daniel Falster" w:date="2017-08-01T10:53:00Z"/>
          <w:rFonts w:cs="Times New Roman"/>
        </w:rPr>
        <w:pPrChange w:id="858" w:author="Daniel Falster" w:date="2017-08-01T10:53:00Z">
          <w:pPr>
            <w:pStyle w:val="Bibliography"/>
          </w:pPr>
        </w:pPrChange>
      </w:pPr>
      <w:del w:id="859" w:author="Daniel Falster" w:date="2017-08-01T10:53:00Z">
        <w:r w:rsidRPr="00CA2814" w:rsidDel="00555075">
          <w:rPr>
            <w:rFonts w:cs="Times New Roman"/>
          </w:rPr>
          <w:delText xml:space="preserve">Quinn, E.M. &amp; Thomas, S.C. (2015) Age-related Crown Thinning in Tropical Forest Trees. </w:delText>
        </w:r>
        <w:r w:rsidRPr="00CA2814" w:rsidDel="00555075">
          <w:rPr>
            <w:rFonts w:cs="Times New Roman"/>
            <w:i/>
            <w:iCs/>
          </w:rPr>
          <w:delText>Biotropica</w:delText>
        </w:r>
        <w:r w:rsidRPr="00CA2814" w:rsidDel="00555075">
          <w:rPr>
            <w:rFonts w:cs="Times New Roman"/>
          </w:rPr>
          <w:delText xml:space="preserve">, </w:delText>
        </w:r>
        <w:r w:rsidRPr="00CA2814" w:rsidDel="00555075">
          <w:rPr>
            <w:rFonts w:cs="Times New Roman"/>
            <w:b w:val="0"/>
            <w:bCs/>
          </w:rPr>
          <w:delText>47</w:delText>
        </w:r>
        <w:r w:rsidRPr="00CA2814" w:rsidDel="00555075">
          <w:rPr>
            <w:rFonts w:cs="Times New Roman"/>
          </w:rPr>
          <w:delText>, 320–329.</w:delText>
        </w:r>
      </w:del>
    </w:p>
    <w:p w14:paraId="75333CDD" w14:textId="198AFF3B" w:rsidR="00EE6AFC" w:rsidRPr="00CA2814" w:rsidDel="00555075" w:rsidRDefault="00EE6AFC" w:rsidP="00555075">
      <w:pPr>
        <w:pStyle w:val="Heading1"/>
        <w:rPr>
          <w:del w:id="860" w:author="Daniel Falster" w:date="2017-08-01T10:53:00Z"/>
          <w:rFonts w:cs="Times New Roman"/>
        </w:rPr>
        <w:pPrChange w:id="861" w:author="Daniel Falster" w:date="2017-08-01T10:53:00Z">
          <w:pPr>
            <w:pStyle w:val="Bibliography"/>
          </w:pPr>
        </w:pPrChange>
      </w:pPr>
      <w:del w:id="862" w:author="Daniel Falster" w:date="2017-08-01T10:53:00Z">
        <w:r w:rsidRPr="00CA2814" w:rsidDel="00555075">
          <w:rPr>
            <w:rFonts w:cs="Times New Roman"/>
          </w:rPr>
          <w:delText xml:space="preserve">Reekie, E.G., Budge, S. &amp; Baltzer, J.L. (2002) The shape of the trade-off function between reproduction and future performance in </w:delText>
        </w:r>
        <w:r w:rsidRPr="00CA2814" w:rsidDel="00555075">
          <w:rPr>
            <w:rFonts w:cs="Times New Roman"/>
            <w:i/>
            <w:iCs/>
          </w:rPr>
          <w:delText xml:space="preserve">Plantago major </w:delText>
        </w:r>
        <w:r w:rsidRPr="00CA2814" w:rsidDel="00555075">
          <w:rPr>
            <w:rFonts w:cs="Times New Roman"/>
          </w:rPr>
          <w:delText xml:space="preserve">and </w:delText>
        </w:r>
        <w:r w:rsidRPr="00CA2814" w:rsidDel="00555075">
          <w:rPr>
            <w:rFonts w:cs="Times New Roman"/>
            <w:i/>
            <w:iCs/>
          </w:rPr>
          <w:delText>Plantago rugelii</w:delText>
        </w:r>
        <w:r w:rsidRPr="00CA2814" w:rsidDel="00555075">
          <w:rPr>
            <w:rFonts w:cs="Times New Roman"/>
          </w:rPr>
          <w:delText xml:space="preserve">. </w:delText>
        </w:r>
        <w:r w:rsidRPr="00CA2814" w:rsidDel="00555075">
          <w:rPr>
            <w:rFonts w:cs="Times New Roman"/>
            <w:i/>
            <w:iCs/>
          </w:rPr>
          <w:delText>Canadian Journal of Botany</w:delText>
        </w:r>
        <w:r w:rsidRPr="00CA2814" w:rsidDel="00555075">
          <w:rPr>
            <w:rFonts w:cs="Times New Roman"/>
          </w:rPr>
          <w:delText xml:space="preserve">, </w:delText>
        </w:r>
        <w:r w:rsidRPr="00CA2814" w:rsidDel="00555075">
          <w:rPr>
            <w:rFonts w:cs="Times New Roman"/>
            <w:b w:val="0"/>
            <w:bCs/>
          </w:rPr>
          <w:delText>80</w:delText>
        </w:r>
        <w:r w:rsidRPr="00CA2814" w:rsidDel="00555075">
          <w:rPr>
            <w:rFonts w:cs="Times New Roman"/>
          </w:rPr>
          <w:delText>, 140–150.</w:delText>
        </w:r>
      </w:del>
    </w:p>
    <w:p w14:paraId="49B2E0AC" w14:textId="7FFF85D9" w:rsidR="00EE6AFC" w:rsidRPr="00CA2814" w:rsidDel="00555075" w:rsidRDefault="00EE6AFC" w:rsidP="00555075">
      <w:pPr>
        <w:pStyle w:val="Heading1"/>
        <w:rPr>
          <w:del w:id="863" w:author="Daniel Falster" w:date="2017-08-01T10:53:00Z"/>
          <w:rFonts w:cs="Times New Roman"/>
        </w:rPr>
        <w:pPrChange w:id="864" w:author="Daniel Falster" w:date="2017-08-01T10:53:00Z">
          <w:pPr>
            <w:pStyle w:val="Bibliography"/>
          </w:pPr>
        </w:pPrChange>
      </w:pPr>
      <w:del w:id="865" w:author="Daniel Falster" w:date="2017-08-01T10:53:00Z">
        <w:r w:rsidRPr="00CA2814" w:rsidDel="00555075">
          <w:rPr>
            <w:rFonts w:cs="Times New Roman"/>
          </w:rPr>
          <w:delText xml:space="preserve">Ryan, M.G., Binkley, D. &amp; Fownes, J. (1997) Age-related decline in forest productivity: Pattern and process. </w:delText>
        </w:r>
        <w:r w:rsidRPr="00CA2814" w:rsidDel="00555075">
          <w:rPr>
            <w:rFonts w:cs="Times New Roman"/>
            <w:i/>
            <w:iCs/>
          </w:rPr>
          <w:delText>Advances in Ecological Research</w:delText>
        </w:r>
        <w:r w:rsidRPr="00CA2814" w:rsidDel="00555075">
          <w:rPr>
            <w:rFonts w:cs="Times New Roman"/>
          </w:rPr>
          <w:delText xml:space="preserve">, </w:delText>
        </w:r>
        <w:r w:rsidRPr="00CA2814" w:rsidDel="00555075">
          <w:rPr>
            <w:rFonts w:cs="Times New Roman"/>
            <w:b w:val="0"/>
            <w:bCs/>
          </w:rPr>
          <w:delText>27</w:delText>
        </w:r>
        <w:r w:rsidRPr="00CA2814" w:rsidDel="00555075">
          <w:rPr>
            <w:rFonts w:cs="Times New Roman"/>
          </w:rPr>
          <w:delText>, 213–262.</w:delText>
        </w:r>
      </w:del>
    </w:p>
    <w:p w14:paraId="6E620005" w14:textId="74E5CF1E" w:rsidR="00EE6AFC" w:rsidRPr="00CA2814" w:rsidDel="00555075" w:rsidRDefault="00EE6AFC" w:rsidP="00555075">
      <w:pPr>
        <w:pStyle w:val="Heading1"/>
        <w:rPr>
          <w:del w:id="866" w:author="Daniel Falster" w:date="2017-08-01T10:53:00Z"/>
          <w:rFonts w:cs="Times New Roman"/>
        </w:rPr>
        <w:pPrChange w:id="867" w:author="Daniel Falster" w:date="2017-08-01T10:53:00Z">
          <w:pPr>
            <w:pStyle w:val="Bibliography"/>
          </w:pPr>
        </w:pPrChange>
      </w:pPr>
      <w:del w:id="868" w:author="Daniel Falster" w:date="2017-08-01T10:53:00Z">
        <w:r w:rsidRPr="00CA2814" w:rsidDel="00555075">
          <w:rPr>
            <w:rFonts w:cs="Times New Roman"/>
          </w:rPr>
          <w:delText xml:space="preserve">Ryan, M.G. &amp; Waring, R.H. (1992) Maintenance respiration and stand development in a subalpine lodgepole pine forest. </w:delText>
        </w:r>
        <w:r w:rsidRPr="00CA2814" w:rsidDel="00555075">
          <w:rPr>
            <w:rFonts w:cs="Times New Roman"/>
            <w:i/>
            <w:iCs/>
          </w:rPr>
          <w:delText>Ecology</w:delText>
        </w:r>
        <w:r w:rsidRPr="00CA2814" w:rsidDel="00555075">
          <w:rPr>
            <w:rFonts w:cs="Times New Roman"/>
          </w:rPr>
          <w:delText xml:space="preserve">, </w:delText>
        </w:r>
        <w:r w:rsidRPr="00CA2814" w:rsidDel="00555075">
          <w:rPr>
            <w:rFonts w:cs="Times New Roman"/>
            <w:b w:val="0"/>
            <w:bCs/>
          </w:rPr>
          <w:delText>73</w:delText>
        </w:r>
        <w:r w:rsidRPr="00CA2814" w:rsidDel="00555075">
          <w:rPr>
            <w:rFonts w:cs="Times New Roman"/>
          </w:rPr>
          <w:delText>, 2100–2108.</w:delText>
        </w:r>
      </w:del>
    </w:p>
    <w:p w14:paraId="40A7C257" w14:textId="0B89027C" w:rsidR="00EE6AFC" w:rsidRPr="00CA2814" w:rsidDel="00555075" w:rsidRDefault="00EE6AFC" w:rsidP="00555075">
      <w:pPr>
        <w:pStyle w:val="Heading1"/>
        <w:rPr>
          <w:del w:id="869" w:author="Daniel Falster" w:date="2017-08-01T10:53:00Z"/>
          <w:rFonts w:cs="Times New Roman"/>
        </w:rPr>
        <w:pPrChange w:id="870" w:author="Daniel Falster" w:date="2017-08-01T10:53:00Z">
          <w:pPr>
            <w:pStyle w:val="Bibliography"/>
          </w:pPr>
        </w:pPrChange>
      </w:pPr>
      <w:del w:id="871" w:author="Daniel Falster" w:date="2017-08-01T10:53:00Z">
        <w:r w:rsidRPr="00CA2814" w:rsidDel="00555075">
          <w:rPr>
            <w:rFonts w:cs="Times New Roman"/>
          </w:rPr>
          <w:delText xml:space="preserve">Sala, A., Fouts, W. &amp; Hoch, G. (2011) Carbon Storage in Trees: Does Relative Carbon Supply Decrease with Tree Size? </w:delText>
        </w:r>
        <w:r w:rsidRPr="00CA2814" w:rsidDel="00555075">
          <w:rPr>
            <w:rFonts w:cs="Times New Roman"/>
            <w:i/>
            <w:iCs/>
          </w:rPr>
          <w:delText>Size- and Age-Related Changes in Tree Structure and Function</w:delText>
        </w:r>
        <w:r w:rsidRPr="00CA2814" w:rsidDel="00555075">
          <w:rPr>
            <w:rFonts w:cs="Times New Roman"/>
          </w:rPr>
          <w:delText>, Tree Physiology (eds F.C. Meinzer, B. Lachenbruch &amp; T.E. Dawson), pp. 287–306. Springer Netherlands.</w:delText>
        </w:r>
      </w:del>
    </w:p>
    <w:p w14:paraId="7ED76DA0" w14:textId="3185588C" w:rsidR="00EE6AFC" w:rsidRPr="00CA2814" w:rsidDel="00555075" w:rsidRDefault="00EE6AFC" w:rsidP="00555075">
      <w:pPr>
        <w:pStyle w:val="Heading1"/>
        <w:rPr>
          <w:del w:id="872" w:author="Daniel Falster" w:date="2017-08-01T10:53:00Z"/>
          <w:rFonts w:cs="Times New Roman"/>
        </w:rPr>
        <w:pPrChange w:id="873" w:author="Daniel Falster" w:date="2017-08-01T10:53:00Z">
          <w:pPr>
            <w:pStyle w:val="Bibliography"/>
          </w:pPr>
        </w:pPrChange>
      </w:pPr>
      <w:del w:id="874" w:author="Daniel Falster" w:date="2017-08-01T10:53:00Z">
        <w:r w:rsidRPr="00CA2814" w:rsidDel="00555075">
          <w:rPr>
            <w:rFonts w:cs="Times New Roman"/>
          </w:rPr>
          <w:delText xml:space="preserve">Sala, A. &amp; Hoch, G. (2009) Height-related growth declines in ponderosa pine are not due to carbon limitation. </w:delText>
        </w:r>
        <w:r w:rsidRPr="00CA2814" w:rsidDel="00555075">
          <w:rPr>
            <w:rFonts w:cs="Times New Roman"/>
            <w:i/>
            <w:iCs/>
          </w:rPr>
          <w:delText>Plant, Cell &amp; Environment</w:delText>
        </w:r>
        <w:r w:rsidRPr="00CA2814" w:rsidDel="00555075">
          <w:rPr>
            <w:rFonts w:cs="Times New Roman"/>
          </w:rPr>
          <w:delText xml:space="preserve">, </w:delText>
        </w:r>
        <w:r w:rsidRPr="00CA2814" w:rsidDel="00555075">
          <w:rPr>
            <w:rFonts w:cs="Times New Roman"/>
            <w:b w:val="0"/>
            <w:bCs/>
          </w:rPr>
          <w:delText>32</w:delText>
        </w:r>
        <w:r w:rsidRPr="00CA2814" w:rsidDel="00555075">
          <w:rPr>
            <w:rFonts w:cs="Times New Roman"/>
          </w:rPr>
          <w:delText>, 22–30.</w:delText>
        </w:r>
      </w:del>
    </w:p>
    <w:p w14:paraId="29959427" w14:textId="3646BBE3" w:rsidR="00EE6AFC" w:rsidRPr="00CA2814" w:rsidDel="00555075" w:rsidRDefault="00EE6AFC" w:rsidP="00555075">
      <w:pPr>
        <w:pStyle w:val="Heading1"/>
        <w:rPr>
          <w:del w:id="875" w:author="Daniel Falster" w:date="2017-08-01T10:53:00Z"/>
          <w:rFonts w:cs="Times New Roman"/>
        </w:rPr>
        <w:pPrChange w:id="876" w:author="Daniel Falster" w:date="2017-08-01T10:53:00Z">
          <w:pPr>
            <w:pStyle w:val="Bibliography"/>
          </w:pPr>
        </w:pPrChange>
      </w:pPr>
      <w:del w:id="877" w:author="Daniel Falster" w:date="2017-08-01T10:53:00Z">
        <w:r w:rsidRPr="00CA2814" w:rsidDel="00555075">
          <w:rPr>
            <w:rFonts w:cs="Times New Roman"/>
          </w:rPr>
          <w:delText xml:space="preserve">Sheil, D., Eastaugh, C.S., Vlam, M., Zuidema, P.A., Groenendijk, P., van der Sleen, P., Jay, A. &amp; Vanclay, J. (2017) Does biomass growth increase in the largest trees? Flaws, fallacies and alternative analyses. </w:delText>
        </w:r>
        <w:r w:rsidRPr="00CA2814" w:rsidDel="00555075">
          <w:rPr>
            <w:rFonts w:cs="Times New Roman"/>
            <w:i/>
            <w:iCs/>
          </w:rPr>
          <w:delText>Functional Ecology</w:delText>
        </w:r>
        <w:r w:rsidRPr="00CA2814" w:rsidDel="00555075">
          <w:rPr>
            <w:rFonts w:cs="Times New Roman"/>
          </w:rPr>
          <w:delText xml:space="preserve">, </w:delText>
        </w:r>
        <w:r w:rsidRPr="00CA2814" w:rsidDel="00555075">
          <w:rPr>
            <w:rFonts w:cs="Times New Roman"/>
            <w:b w:val="0"/>
            <w:bCs/>
          </w:rPr>
          <w:delText>31</w:delText>
        </w:r>
        <w:r w:rsidRPr="00CA2814" w:rsidDel="00555075">
          <w:rPr>
            <w:rFonts w:cs="Times New Roman"/>
          </w:rPr>
          <w:delText>, 568–581.</w:delText>
        </w:r>
      </w:del>
    </w:p>
    <w:p w14:paraId="6A616DEA" w14:textId="61864B99" w:rsidR="00EE6AFC" w:rsidRPr="00CA2814" w:rsidDel="00555075" w:rsidRDefault="00EE6AFC" w:rsidP="00555075">
      <w:pPr>
        <w:pStyle w:val="Heading1"/>
        <w:rPr>
          <w:del w:id="878" w:author="Daniel Falster" w:date="2017-08-01T10:53:00Z"/>
          <w:rFonts w:cs="Times New Roman"/>
        </w:rPr>
        <w:pPrChange w:id="879" w:author="Daniel Falster" w:date="2017-08-01T10:53:00Z">
          <w:pPr>
            <w:pStyle w:val="Bibliography"/>
          </w:pPr>
        </w:pPrChange>
      </w:pPr>
      <w:del w:id="880" w:author="Daniel Falster" w:date="2017-08-01T10:53:00Z">
        <w:r w:rsidRPr="00CA2814" w:rsidDel="00555075">
          <w:rPr>
            <w:rFonts w:cs="Times New Roman"/>
          </w:rPr>
          <w:lastRenderedPageBreak/>
          <w:delText xml:space="preserve">Tang, J., Luyssaert, S., Richardson, A.D., Kutsch, W. &amp; Janssens, I.A. (2014) Steeper declines in forest photosynthesis than respiration explain age-driven decreases in forest growth. </w:delText>
        </w:r>
        <w:r w:rsidRPr="00CA2814" w:rsidDel="00555075">
          <w:rPr>
            <w:rFonts w:cs="Times New Roman"/>
            <w:i/>
            <w:iCs/>
          </w:rPr>
          <w:delText>Proceedings of the National Academy of Sciences</w:delText>
        </w:r>
        <w:r w:rsidRPr="00CA2814" w:rsidDel="00555075">
          <w:rPr>
            <w:rFonts w:cs="Times New Roman"/>
          </w:rPr>
          <w:delText xml:space="preserve">, </w:delText>
        </w:r>
        <w:r w:rsidRPr="00CA2814" w:rsidDel="00555075">
          <w:rPr>
            <w:rFonts w:cs="Times New Roman"/>
            <w:b w:val="0"/>
            <w:bCs/>
          </w:rPr>
          <w:delText>111</w:delText>
        </w:r>
        <w:r w:rsidRPr="00CA2814" w:rsidDel="00555075">
          <w:rPr>
            <w:rFonts w:cs="Times New Roman"/>
          </w:rPr>
          <w:delText>, 8856–8860.</w:delText>
        </w:r>
      </w:del>
    </w:p>
    <w:p w14:paraId="36C28A5E" w14:textId="5B272180" w:rsidR="00EE6AFC" w:rsidRPr="00CA2814" w:rsidDel="00555075" w:rsidRDefault="00EE6AFC" w:rsidP="00555075">
      <w:pPr>
        <w:pStyle w:val="Heading1"/>
        <w:rPr>
          <w:del w:id="881" w:author="Daniel Falster" w:date="2017-08-01T10:53:00Z"/>
          <w:rFonts w:cs="Times New Roman"/>
        </w:rPr>
        <w:pPrChange w:id="882" w:author="Daniel Falster" w:date="2017-08-01T10:53:00Z">
          <w:pPr>
            <w:pStyle w:val="Bibliography"/>
          </w:pPr>
        </w:pPrChange>
      </w:pPr>
      <w:del w:id="883" w:author="Daniel Falster" w:date="2017-08-01T10:53:00Z">
        <w:r w:rsidRPr="00CA2814" w:rsidDel="00555075">
          <w:rPr>
            <w:rFonts w:cs="Times New Roman"/>
          </w:rPr>
          <w:delText xml:space="preserve">Thomas, S.C. (2010) Photosynthetic capacity peaks at intermediate size in temperate deciduous trees. </w:delText>
        </w:r>
        <w:r w:rsidRPr="00CA2814" w:rsidDel="00555075">
          <w:rPr>
            <w:rFonts w:cs="Times New Roman"/>
            <w:i/>
            <w:iCs/>
          </w:rPr>
          <w:delText>Tree Physiology</w:delText>
        </w:r>
        <w:r w:rsidRPr="00CA2814" w:rsidDel="00555075">
          <w:rPr>
            <w:rFonts w:cs="Times New Roman"/>
          </w:rPr>
          <w:delText xml:space="preserve">, </w:delText>
        </w:r>
        <w:r w:rsidRPr="00CA2814" w:rsidDel="00555075">
          <w:rPr>
            <w:rFonts w:cs="Times New Roman"/>
            <w:b w:val="0"/>
            <w:bCs/>
          </w:rPr>
          <w:delText>30</w:delText>
        </w:r>
        <w:r w:rsidRPr="00CA2814" w:rsidDel="00555075">
          <w:rPr>
            <w:rFonts w:cs="Times New Roman"/>
          </w:rPr>
          <w:delText>, 555–573.</w:delText>
        </w:r>
      </w:del>
    </w:p>
    <w:p w14:paraId="60430240" w14:textId="67C2525F" w:rsidR="00EE6AFC" w:rsidRPr="00CA2814" w:rsidDel="00555075" w:rsidRDefault="00EE6AFC" w:rsidP="00555075">
      <w:pPr>
        <w:pStyle w:val="Heading1"/>
        <w:rPr>
          <w:del w:id="884" w:author="Daniel Falster" w:date="2017-08-01T10:53:00Z"/>
          <w:rFonts w:cs="Times New Roman"/>
        </w:rPr>
        <w:pPrChange w:id="885" w:author="Daniel Falster" w:date="2017-08-01T10:53:00Z">
          <w:pPr>
            <w:pStyle w:val="Bibliography"/>
          </w:pPr>
        </w:pPrChange>
      </w:pPr>
      <w:del w:id="886" w:author="Daniel Falster" w:date="2017-08-01T10:53:00Z">
        <w:r w:rsidRPr="00CA2814" w:rsidDel="00555075">
          <w:rPr>
            <w:rFonts w:cs="Times New Roman"/>
          </w:rPr>
          <w:delText xml:space="preserve">Thomas, S.C. (2011) Age-related changes in tree growth and functional biology: the role of reproduction. </w:delText>
        </w:r>
        <w:r w:rsidRPr="00CA2814" w:rsidDel="00555075">
          <w:rPr>
            <w:rFonts w:cs="Times New Roman"/>
            <w:i/>
            <w:iCs/>
          </w:rPr>
          <w:delText>Size- and Age-Related Changes in Tree Structure and Function</w:delText>
        </w:r>
        <w:r w:rsidRPr="00CA2814" w:rsidDel="00555075">
          <w:rPr>
            <w:rFonts w:cs="Times New Roman"/>
          </w:rPr>
          <w:delText xml:space="preserve"> (eds F.C. Meinzer, B. Lachenbruch &amp; T.E. Dawson), pp. 33–64. Springer Netherlands, Dordrecht.</w:delText>
        </w:r>
      </w:del>
    </w:p>
    <w:p w14:paraId="05BA43BF" w14:textId="48186620" w:rsidR="00EE6AFC" w:rsidRPr="00CA2814" w:rsidDel="00555075" w:rsidRDefault="00EE6AFC" w:rsidP="00555075">
      <w:pPr>
        <w:pStyle w:val="Heading1"/>
        <w:rPr>
          <w:del w:id="887" w:author="Daniel Falster" w:date="2017-08-01T10:53:00Z"/>
          <w:rFonts w:cs="Times New Roman"/>
        </w:rPr>
        <w:pPrChange w:id="888" w:author="Daniel Falster" w:date="2017-08-01T10:53:00Z">
          <w:pPr>
            <w:pStyle w:val="Bibliography"/>
          </w:pPr>
        </w:pPrChange>
      </w:pPr>
      <w:del w:id="889" w:author="Daniel Falster" w:date="2017-08-01T10:53:00Z">
        <w:r w:rsidRPr="00CA2814" w:rsidDel="00555075">
          <w:rPr>
            <w:rFonts w:cs="Times New Roman"/>
          </w:rPr>
          <w:delText xml:space="preserve">Thompson, K. &amp; Stewart, A.J.A. (1981) The measurement and meaning of reproductive effort in plants. </w:delText>
        </w:r>
        <w:r w:rsidRPr="00CA2814" w:rsidDel="00555075">
          <w:rPr>
            <w:rFonts w:cs="Times New Roman"/>
            <w:i/>
            <w:iCs/>
          </w:rPr>
          <w:delText>The American Naturalist</w:delText>
        </w:r>
        <w:r w:rsidRPr="00CA2814" w:rsidDel="00555075">
          <w:rPr>
            <w:rFonts w:cs="Times New Roman"/>
          </w:rPr>
          <w:delText xml:space="preserve">, </w:delText>
        </w:r>
        <w:r w:rsidRPr="00CA2814" w:rsidDel="00555075">
          <w:rPr>
            <w:rFonts w:cs="Times New Roman"/>
            <w:b w:val="0"/>
            <w:bCs/>
          </w:rPr>
          <w:delText>117</w:delText>
        </w:r>
        <w:r w:rsidRPr="00CA2814" w:rsidDel="00555075">
          <w:rPr>
            <w:rFonts w:cs="Times New Roman"/>
          </w:rPr>
          <w:delText>, 205–211.</w:delText>
        </w:r>
      </w:del>
    </w:p>
    <w:p w14:paraId="55C5987A" w14:textId="4F68BE77" w:rsidR="00EE6AFC" w:rsidRPr="00CA2814" w:rsidDel="00555075" w:rsidRDefault="00EE6AFC" w:rsidP="00555075">
      <w:pPr>
        <w:pStyle w:val="Heading1"/>
        <w:rPr>
          <w:del w:id="890" w:author="Daniel Falster" w:date="2017-08-01T10:53:00Z"/>
          <w:rFonts w:cs="Times New Roman"/>
        </w:rPr>
        <w:pPrChange w:id="891" w:author="Daniel Falster" w:date="2017-08-01T10:53:00Z">
          <w:pPr>
            <w:pStyle w:val="Bibliography"/>
          </w:pPr>
        </w:pPrChange>
      </w:pPr>
      <w:del w:id="892" w:author="Daniel Falster" w:date="2017-08-01T10:53:00Z">
        <w:r w:rsidRPr="00CA2814" w:rsidDel="00555075">
          <w:rPr>
            <w:rFonts w:cs="Times New Roman"/>
          </w:rPr>
          <w:delText xml:space="preserve">Thornley, J.H.M. (1972) A model to describe the partitioning of photosynthate during vegetative plant growth. </w:delText>
        </w:r>
        <w:r w:rsidRPr="00CA2814" w:rsidDel="00555075">
          <w:rPr>
            <w:rFonts w:cs="Times New Roman"/>
            <w:i/>
            <w:iCs/>
          </w:rPr>
          <w:delText>Annals of Botany</w:delText>
        </w:r>
        <w:r w:rsidRPr="00CA2814" w:rsidDel="00555075">
          <w:rPr>
            <w:rFonts w:cs="Times New Roman"/>
          </w:rPr>
          <w:delText xml:space="preserve">, </w:delText>
        </w:r>
        <w:r w:rsidRPr="00CA2814" w:rsidDel="00555075">
          <w:rPr>
            <w:rFonts w:cs="Times New Roman"/>
            <w:b w:val="0"/>
            <w:bCs/>
          </w:rPr>
          <w:delText>36</w:delText>
        </w:r>
        <w:r w:rsidRPr="00CA2814" w:rsidDel="00555075">
          <w:rPr>
            <w:rFonts w:cs="Times New Roman"/>
          </w:rPr>
          <w:delText>, 419–430.</w:delText>
        </w:r>
      </w:del>
    </w:p>
    <w:p w14:paraId="187772F7" w14:textId="516B6402" w:rsidR="00EE6AFC" w:rsidRPr="00CA2814" w:rsidDel="00555075" w:rsidRDefault="00EE6AFC" w:rsidP="00555075">
      <w:pPr>
        <w:pStyle w:val="Heading1"/>
        <w:rPr>
          <w:del w:id="893" w:author="Daniel Falster" w:date="2017-08-01T10:53:00Z"/>
          <w:rFonts w:cs="Times New Roman"/>
        </w:rPr>
        <w:pPrChange w:id="894" w:author="Daniel Falster" w:date="2017-08-01T10:53:00Z">
          <w:pPr>
            <w:pStyle w:val="Bibliography"/>
          </w:pPr>
        </w:pPrChange>
      </w:pPr>
      <w:del w:id="895" w:author="Daniel Falster" w:date="2017-08-01T10:53:00Z">
        <w:r w:rsidRPr="00CA2814" w:rsidDel="00555075">
          <w:rPr>
            <w:rFonts w:cs="Times New Roman"/>
          </w:rPr>
          <w:delText xml:space="preserve">Weiner, J., Campbell, L.G., Pino, J. &amp; Echarte, L. (2009) The allometry of reproduction within plant populations. </w:delText>
        </w:r>
        <w:r w:rsidRPr="00CA2814" w:rsidDel="00555075">
          <w:rPr>
            <w:rFonts w:cs="Times New Roman"/>
            <w:i/>
            <w:iCs/>
          </w:rPr>
          <w:delText>Journal of Ecology</w:delText>
        </w:r>
        <w:r w:rsidRPr="00CA2814" w:rsidDel="00555075">
          <w:rPr>
            <w:rFonts w:cs="Times New Roman"/>
          </w:rPr>
          <w:delText xml:space="preserve">, </w:delText>
        </w:r>
        <w:r w:rsidRPr="00CA2814" w:rsidDel="00555075">
          <w:rPr>
            <w:rFonts w:cs="Times New Roman"/>
            <w:b w:val="0"/>
            <w:bCs/>
          </w:rPr>
          <w:delText>97</w:delText>
        </w:r>
        <w:r w:rsidRPr="00CA2814" w:rsidDel="00555075">
          <w:rPr>
            <w:rFonts w:cs="Times New Roman"/>
          </w:rPr>
          <w:delText>, 1220–1233.</w:delText>
        </w:r>
      </w:del>
    </w:p>
    <w:p w14:paraId="39821DC3" w14:textId="7E871918" w:rsidR="00EE6AFC" w:rsidRPr="00CA2814" w:rsidDel="00555075" w:rsidRDefault="00EE6AFC" w:rsidP="00555075">
      <w:pPr>
        <w:pStyle w:val="Heading1"/>
        <w:rPr>
          <w:del w:id="896" w:author="Daniel Falster" w:date="2017-08-01T10:53:00Z"/>
          <w:rFonts w:cs="Times New Roman"/>
        </w:rPr>
        <w:pPrChange w:id="897" w:author="Daniel Falster" w:date="2017-08-01T10:53:00Z">
          <w:pPr>
            <w:pStyle w:val="Bibliography"/>
          </w:pPr>
        </w:pPrChange>
      </w:pPr>
      <w:del w:id="898" w:author="Daniel Falster" w:date="2017-08-01T10:53:00Z">
        <w:r w:rsidRPr="00CA2814" w:rsidDel="00555075">
          <w:rPr>
            <w:rFonts w:cs="Times New Roman"/>
          </w:rPr>
          <w:delText xml:space="preserve">Wenk, E.H., Abramowicz, K., Westoby, M. &amp; Falster, D.S. (2017) Coordinated shifts in allocation among reproductive tissues across 14 coexisting plant species. </w:delText>
        </w:r>
        <w:r w:rsidRPr="00CA2814" w:rsidDel="00555075">
          <w:rPr>
            <w:rFonts w:cs="Times New Roman"/>
            <w:i/>
            <w:iCs/>
          </w:rPr>
          <w:delText>http://biorxiv.org/content/early/2017/05/24/141473</w:delText>
        </w:r>
        <w:r w:rsidRPr="00CA2814" w:rsidDel="00555075">
          <w:rPr>
            <w:rFonts w:cs="Times New Roman"/>
          </w:rPr>
          <w:delText>.</w:delText>
        </w:r>
      </w:del>
    </w:p>
    <w:p w14:paraId="4FBC85E0" w14:textId="6A13CEF1" w:rsidR="00EE6AFC" w:rsidRPr="00CA2814" w:rsidDel="00555075" w:rsidRDefault="00EE6AFC" w:rsidP="00555075">
      <w:pPr>
        <w:pStyle w:val="Heading1"/>
        <w:rPr>
          <w:del w:id="899" w:author="Daniel Falster" w:date="2017-08-01T10:53:00Z"/>
          <w:rFonts w:cs="Times New Roman"/>
        </w:rPr>
        <w:pPrChange w:id="900" w:author="Daniel Falster" w:date="2017-08-01T10:53:00Z">
          <w:pPr>
            <w:pStyle w:val="Bibliography"/>
          </w:pPr>
        </w:pPrChange>
      </w:pPr>
      <w:del w:id="901" w:author="Daniel Falster" w:date="2017-08-01T10:53:00Z">
        <w:r w:rsidRPr="00CA2814" w:rsidDel="00555075">
          <w:rPr>
            <w:rFonts w:cs="Times New Roman"/>
          </w:rPr>
          <w:delText xml:space="preserve">Wenk, E.H. &amp; Falster, D.S. (2015) Quantifying and understanding reproductive allocation schedules in plants. </w:delText>
        </w:r>
        <w:r w:rsidRPr="00CA2814" w:rsidDel="00555075">
          <w:rPr>
            <w:rFonts w:cs="Times New Roman"/>
            <w:i/>
            <w:iCs/>
          </w:rPr>
          <w:delText>Ecology and Evolution</w:delText>
        </w:r>
        <w:r w:rsidRPr="00CA2814" w:rsidDel="00555075">
          <w:rPr>
            <w:rFonts w:cs="Times New Roman"/>
          </w:rPr>
          <w:delText xml:space="preserve">, </w:delText>
        </w:r>
        <w:r w:rsidRPr="00CA2814" w:rsidDel="00555075">
          <w:rPr>
            <w:rFonts w:cs="Times New Roman"/>
            <w:b w:val="0"/>
            <w:bCs/>
          </w:rPr>
          <w:delText>5</w:delText>
        </w:r>
        <w:r w:rsidRPr="00CA2814" w:rsidDel="00555075">
          <w:rPr>
            <w:rFonts w:cs="Times New Roman"/>
          </w:rPr>
          <w:delText>, 5521–5538.</w:delText>
        </w:r>
      </w:del>
    </w:p>
    <w:p w14:paraId="0E68B985" w14:textId="6565D403" w:rsidR="00EE6AFC" w:rsidRPr="00CA2814" w:rsidDel="00555075" w:rsidRDefault="00EE6AFC" w:rsidP="00555075">
      <w:pPr>
        <w:pStyle w:val="Heading1"/>
        <w:rPr>
          <w:del w:id="902" w:author="Daniel Falster" w:date="2017-08-01T10:53:00Z"/>
          <w:rFonts w:cs="Times New Roman"/>
        </w:rPr>
        <w:pPrChange w:id="903" w:author="Daniel Falster" w:date="2017-08-01T10:53:00Z">
          <w:pPr>
            <w:pStyle w:val="Bibliography"/>
          </w:pPr>
        </w:pPrChange>
      </w:pPr>
      <w:del w:id="904" w:author="Daniel Falster" w:date="2017-08-01T10:53:00Z">
        <w:r w:rsidRPr="00CA2814" w:rsidDel="00555075">
          <w:rPr>
            <w:rFonts w:cs="Times New Roman"/>
          </w:rPr>
          <w:delText xml:space="preserve">de Wit, C.T. (1978) </w:delText>
        </w:r>
        <w:r w:rsidRPr="00CA2814" w:rsidDel="00555075">
          <w:rPr>
            <w:rFonts w:cs="Times New Roman"/>
            <w:i/>
            <w:iCs/>
          </w:rPr>
          <w:delText>Simulation of Assimilation, Respiration and Transpiration of Crops</w:delText>
        </w:r>
        <w:r w:rsidRPr="00CA2814" w:rsidDel="00555075">
          <w:rPr>
            <w:rFonts w:cs="Times New Roman"/>
          </w:rPr>
          <w:delText>. Centre for Agricultural Publishing and Documentation.</w:delText>
        </w:r>
      </w:del>
    </w:p>
    <w:p w14:paraId="62A1E04E" w14:textId="45B1635A" w:rsidR="00EE6AFC" w:rsidRPr="00CA2814" w:rsidDel="00555075" w:rsidRDefault="00EE6AFC" w:rsidP="00555075">
      <w:pPr>
        <w:pStyle w:val="Heading1"/>
        <w:rPr>
          <w:del w:id="905" w:author="Daniel Falster" w:date="2017-08-01T10:53:00Z"/>
          <w:rFonts w:cs="Times New Roman"/>
        </w:rPr>
        <w:pPrChange w:id="906" w:author="Daniel Falster" w:date="2017-08-01T10:53:00Z">
          <w:pPr>
            <w:pStyle w:val="Bibliography"/>
          </w:pPr>
        </w:pPrChange>
      </w:pPr>
      <w:del w:id="907" w:author="Daniel Falster" w:date="2017-08-01T10:53:00Z">
        <w:r w:rsidRPr="00CA2814" w:rsidDel="00555075">
          <w:rPr>
            <w:rFonts w:cs="Times New Roman"/>
          </w:rPr>
          <w:delText xml:space="preserve">Woodruff, D.R., Bond, B.J. &amp; Meinzer, F.C. (2004) Does turgor limit growth in tall trees? </w:delText>
        </w:r>
        <w:r w:rsidRPr="00CA2814" w:rsidDel="00555075">
          <w:rPr>
            <w:rFonts w:cs="Times New Roman"/>
            <w:i/>
            <w:iCs/>
          </w:rPr>
          <w:delText>Plant, Cell &amp; Environment</w:delText>
        </w:r>
        <w:r w:rsidRPr="00CA2814" w:rsidDel="00555075">
          <w:rPr>
            <w:rFonts w:cs="Times New Roman"/>
          </w:rPr>
          <w:delText xml:space="preserve">, </w:delText>
        </w:r>
        <w:r w:rsidRPr="00CA2814" w:rsidDel="00555075">
          <w:rPr>
            <w:rFonts w:cs="Times New Roman"/>
            <w:b w:val="0"/>
            <w:bCs/>
          </w:rPr>
          <w:delText>27</w:delText>
        </w:r>
        <w:r w:rsidRPr="00CA2814" w:rsidDel="00555075">
          <w:rPr>
            <w:rFonts w:cs="Times New Roman"/>
          </w:rPr>
          <w:delText>, 229–236.</w:delText>
        </w:r>
      </w:del>
    </w:p>
    <w:p w14:paraId="77270AFE" w14:textId="7348A40D" w:rsidR="00EE6AFC" w:rsidRPr="00CA2814" w:rsidDel="00555075" w:rsidRDefault="00EE6AFC" w:rsidP="00555075">
      <w:pPr>
        <w:pStyle w:val="Heading1"/>
        <w:rPr>
          <w:del w:id="908" w:author="Daniel Falster" w:date="2017-08-01T10:53:00Z"/>
          <w:rFonts w:cs="Times New Roman"/>
        </w:rPr>
        <w:pPrChange w:id="909" w:author="Daniel Falster" w:date="2017-08-01T10:53:00Z">
          <w:pPr>
            <w:pStyle w:val="Bibliography"/>
          </w:pPr>
        </w:pPrChange>
      </w:pPr>
      <w:del w:id="910" w:author="Daniel Falster" w:date="2017-08-01T10:53:00Z">
        <w:r w:rsidRPr="00CA2814" w:rsidDel="00555075">
          <w:rPr>
            <w:rFonts w:cs="Times New Roman"/>
          </w:rPr>
          <w:delText xml:space="preserve">Woodruff, D.R., Meinzer, F.C. &amp; Lachenbruch, B. (2008) Height-related trends in leaf xylem anatomy and shoot hydraulic characteristics in a tall conifer: safety versus efficiency in water transport. </w:delText>
        </w:r>
        <w:r w:rsidRPr="00CA2814" w:rsidDel="00555075">
          <w:rPr>
            <w:rFonts w:cs="Times New Roman"/>
            <w:i/>
            <w:iCs/>
          </w:rPr>
          <w:delText>New Phytologist</w:delText>
        </w:r>
        <w:r w:rsidRPr="00CA2814" w:rsidDel="00555075">
          <w:rPr>
            <w:rFonts w:cs="Times New Roman"/>
          </w:rPr>
          <w:delText xml:space="preserve">, </w:delText>
        </w:r>
        <w:r w:rsidRPr="00CA2814" w:rsidDel="00555075">
          <w:rPr>
            <w:rFonts w:cs="Times New Roman"/>
            <w:b w:val="0"/>
            <w:bCs/>
          </w:rPr>
          <w:delText>180</w:delText>
        </w:r>
        <w:r w:rsidRPr="00CA2814" w:rsidDel="00555075">
          <w:rPr>
            <w:rFonts w:cs="Times New Roman"/>
          </w:rPr>
          <w:delText>, 90–99.</w:delText>
        </w:r>
      </w:del>
    </w:p>
    <w:p w14:paraId="2FDD9960" w14:textId="7CB66233" w:rsidR="00EE6AFC" w:rsidRPr="00CA2814" w:rsidDel="00555075" w:rsidRDefault="00EE6AFC" w:rsidP="00555075">
      <w:pPr>
        <w:pStyle w:val="Heading1"/>
        <w:rPr>
          <w:del w:id="911" w:author="Daniel Falster" w:date="2017-08-01T10:53:00Z"/>
          <w:rFonts w:cs="Times New Roman"/>
        </w:rPr>
        <w:pPrChange w:id="912" w:author="Daniel Falster" w:date="2017-08-01T10:53:00Z">
          <w:pPr>
            <w:pStyle w:val="Bibliography"/>
          </w:pPr>
        </w:pPrChange>
      </w:pPr>
      <w:del w:id="913" w:author="Daniel Falster" w:date="2017-08-01T10:53:00Z">
        <w:r w:rsidRPr="00CA2814" w:rsidDel="00555075">
          <w:rPr>
            <w:rFonts w:cs="Times New Roman"/>
          </w:rPr>
          <w:delText xml:space="preserve">Wright, S.J., Jaramillo, M.A., Pavon, J., Condit, R., Hubbell, S.P. &amp; Foster, R.B. (2005) Reproductive size thresholds in tropical trees: variation among individuals, species and forests. </w:delText>
        </w:r>
        <w:r w:rsidRPr="00CA2814" w:rsidDel="00555075">
          <w:rPr>
            <w:rFonts w:cs="Times New Roman"/>
            <w:i/>
            <w:iCs/>
          </w:rPr>
          <w:delText>Journal of Tropical Ecology</w:delText>
        </w:r>
        <w:r w:rsidRPr="00CA2814" w:rsidDel="00555075">
          <w:rPr>
            <w:rFonts w:cs="Times New Roman"/>
          </w:rPr>
          <w:delText xml:space="preserve">, </w:delText>
        </w:r>
        <w:r w:rsidRPr="00CA2814" w:rsidDel="00555075">
          <w:rPr>
            <w:rFonts w:cs="Times New Roman"/>
            <w:b w:val="0"/>
            <w:bCs/>
          </w:rPr>
          <w:delText>21</w:delText>
        </w:r>
        <w:r w:rsidRPr="00CA2814" w:rsidDel="00555075">
          <w:rPr>
            <w:rFonts w:cs="Times New Roman"/>
          </w:rPr>
          <w:delText>, 307–315.</w:delText>
        </w:r>
      </w:del>
    </w:p>
    <w:p w14:paraId="6351CF51" w14:textId="10DA78D9" w:rsidR="00EE6AFC" w:rsidRPr="00CA2814" w:rsidDel="00555075" w:rsidRDefault="00EE6AFC" w:rsidP="00555075">
      <w:pPr>
        <w:pStyle w:val="Heading1"/>
        <w:rPr>
          <w:del w:id="914" w:author="Daniel Falster" w:date="2017-08-01T10:53:00Z"/>
          <w:rFonts w:cs="Times New Roman"/>
        </w:rPr>
        <w:pPrChange w:id="915" w:author="Daniel Falster" w:date="2017-08-01T10:53:00Z">
          <w:pPr>
            <w:pStyle w:val="Bibliography"/>
          </w:pPr>
        </w:pPrChange>
      </w:pPr>
      <w:del w:id="916" w:author="Daniel Falster" w:date="2017-08-01T10:53:00Z">
        <w:r w:rsidRPr="00CA2814" w:rsidDel="00555075">
          <w:rPr>
            <w:rFonts w:cs="Times New Roman"/>
          </w:rPr>
          <w:delText xml:space="preserve">Wright, S.J., Kitajima, K., Kraft, N.J.B., Reich, P.B., Wright, I.J., Bunker, D.E., Condit, R., Dalling, J.W., Davies, S.J., Díaz, S., Engelbrecht, B.M.J., Harms, K.E., Hubbell, S.P., Marks, C.O., Ruiz-Jaen, M.C., Salvador, C.M. &amp; Zanne, A.E. (2010) Functional traits and the growth–mortality trade-off in tropical trees. </w:delText>
        </w:r>
        <w:r w:rsidRPr="00CA2814" w:rsidDel="00555075">
          <w:rPr>
            <w:rFonts w:cs="Times New Roman"/>
            <w:i/>
            <w:iCs/>
          </w:rPr>
          <w:delText>Ecology</w:delText>
        </w:r>
        <w:r w:rsidRPr="00CA2814" w:rsidDel="00555075">
          <w:rPr>
            <w:rFonts w:cs="Times New Roman"/>
          </w:rPr>
          <w:delText xml:space="preserve">, </w:delText>
        </w:r>
        <w:r w:rsidRPr="00CA2814" w:rsidDel="00555075">
          <w:rPr>
            <w:rFonts w:cs="Times New Roman"/>
            <w:b w:val="0"/>
            <w:bCs/>
          </w:rPr>
          <w:delText>91</w:delText>
        </w:r>
        <w:r w:rsidRPr="00CA2814" w:rsidDel="00555075">
          <w:rPr>
            <w:rFonts w:cs="Times New Roman"/>
          </w:rPr>
          <w:delText>, 3664–3674.</w:delText>
        </w:r>
      </w:del>
    </w:p>
    <w:p w14:paraId="548B2F4A" w14:textId="54E04E25" w:rsidR="00EE6AFC" w:rsidRPr="00CA2814" w:rsidDel="00555075" w:rsidRDefault="00EE6AFC" w:rsidP="00555075">
      <w:pPr>
        <w:pStyle w:val="Heading1"/>
        <w:rPr>
          <w:del w:id="917" w:author="Daniel Falster" w:date="2017-08-01T10:53:00Z"/>
          <w:rFonts w:cs="Times New Roman"/>
        </w:rPr>
        <w:pPrChange w:id="918" w:author="Daniel Falster" w:date="2017-08-01T10:53:00Z">
          <w:pPr>
            <w:pStyle w:val="Bibliography"/>
          </w:pPr>
        </w:pPrChange>
      </w:pPr>
      <w:del w:id="919" w:author="Daniel Falster" w:date="2017-08-01T10:53:00Z">
        <w:r w:rsidRPr="00CA2814" w:rsidDel="00555075">
          <w:rPr>
            <w:rFonts w:cs="Times New Roman"/>
          </w:rPr>
          <w:delText xml:space="preserve">Young, T.P. (2010) Semelparity and iteroparity. </w:delText>
        </w:r>
        <w:r w:rsidRPr="00CA2814" w:rsidDel="00555075">
          <w:rPr>
            <w:rFonts w:cs="Times New Roman"/>
            <w:i/>
            <w:iCs/>
          </w:rPr>
          <w:delText>Nature Education Knowledge</w:delText>
        </w:r>
        <w:r w:rsidRPr="00CA2814" w:rsidDel="00555075">
          <w:rPr>
            <w:rFonts w:cs="Times New Roman"/>
          </w:rPr>
          <w:delText xml:space="preserve">, </w:delText>
        </w:r>
        <w:r w:rsidRPr="00CA2814" w:rsidDel="00555075">
          <w:rPr>
            <w:rFonts w:cs="Times New Roman"/>
            <w:b w:val="0"/>
            <w:bCs/>
          </w:rPr>
          <w:delText>3</w:delText>
        </w:r>
        <w:r w:rsidRPr="00CA2814" w:rsidDel="00555075">
          <w:rPr>
            <w:rFonts w:cs="Times New Roman"/>
          </w:rPr>
          <w:delText>, 2.</w:delText>
        </w:r>
      </w:del>
    </w:p>
    <w:p w14:paraId="11725740" w14:textId="1CE0957E" w:rsidR="00D441FB" w:rsidDel="00555075" w:rsidRDefault="008A4174" w:rsidP="00555075">
      <w:pPr>
        <w:pStyle w:val="Heading1"/>
        <w:rPr>
          <w:del w:id="920" w:author="Daniel Falster" w:date="2017-08-01T10:53:00Z"/>
        </w:rPr>
        <w:pPrChange w:id="921" w:author="Daniel Falster" w:date="2017-08-01T10:53:00Z">
          <w:pPr/>
        </w:pPrChange>
      </w:pPr>
      <w:del w:id="922" w:author="Daniel Falster" w:date="2017-08-01T10:53:00Z">
        <w:r w:rsidRPr="00B441DD" w:rsidDel="00555075">
          <w:rPr>
            <w:rFonts w:cs="Times New Roman"/>
            <w:i/>
          </w:rPr>
          <w:fldChar w:fldCharType="end"/>
        </w:r>
      </w:del>
    </w:p>
    <w:tbl>
      <w:tblPr>
        <w:tblW w:w="9620" w:type="dxa"/>
        <w:tblInd w:w="-108" w:type="dxa"/>
        <w:tblLook w:val="04A0" w:firstRow="1" w:lastRow="0" w:firstColumn="1" w:lastColumn="0" w:noHBand="0" w:noVBand="1"/>
      </w:tblPr>
      <w:tblGrid>
        <w:gridCol w:w="106"/>
        <w:gridCol w:w="714"/>
        <w:gridCol w:w="118"/>
        <w:gridCol w:w="1169"/>
        <w:gridCol w:w="108"/>
        <w:gridCol w:w="1312"/>
        <w:gridCol w:w="108"/>
        <w:gridCol w:w="1252"/>
        <w:gridCol w:w="104"/>
        <w:gridCol w:w="1047"/>
        <w:gridCol w:w="114"/>
        <w:gridCol w:w="1250"/>
        <w:gridCol w:w="108"/>
        <w:gridCol w:w="666"/>
        <w:gridCol w:w="108"/>
        <w:gridCol w:w="1258"/>
        <w:gridCol w:w="78"/>
      </w:tblGrid>
      <w:tr w:rsidR="00D441FB" w:rsidRPr="003D61BD" w:rsidDel="003D61BD" w14:paraId="35FA28B4" w14:textId="19BF5007" w:rsidTr="0005509C">
        <w:trPr>
          <w:gridBefore w:val="1"/>
          <w:wBefore w:w="107" w:type="dxa"/>
          <w:trHeight w:val="780"/>
          <w:del w:id="923" w:author="Daniel Falster" w:date="2017-07-28T13:05:00Z"/>
        </w:trPr>
        <w:tc>
          <w:tcPr>
            <w:tcW w:w="821" w:type="dxa"/>
            <w:gridSpan w:val="2"/>
            <w:tcBorders>
              <w:top w:val="single" w:sz="4" w:space="0" w:color="auto"/>
              <w:left w:val="nil"/>
              <w:bottom w:val="single" w:sz="4" w:space="0" w:color="auto"/>
              <w:right w:val="nil"/>
            </w:tcBorders>
            <w:shd w:val="clear" w:color="auto" w:fill="auto"/>
            <w:vAlign w:val="bottom"/>
            <w:hideMark/>
          </w:tcPr>
          <w:p w14:paraId="6A89EFFD" w14:textId="642C298C" w:rsidR="00D441FB" w:rsidRPr="003D61BD" w:rsidDel="003D61BD" w:rsidRDefault="00A72D1B" w:rsidP="00555075">
            <w:pPr>
              <w:pStyle w:val="Heading1"/>
              <w:rPr>
                <w:del w:id="924" w:author="Daniel Falster" w:date="2017-07-28T13:05:00Z"/>
                <w:rFonts w:ascii="Calibri" w:eastAsia="Times New Roman" w:hAnsi="Calibri" w:cs="Times New Roman"/>
                <w:color w:val="000000"/>
                <w:sz w:val="20"/>
                <w:szCs w:val="20"/>
                <w:lang w:eastAsia="en-AU"/>
              </w:rPr>
              <w:pPrChange w:id="925" w:author="Daniel Falster" w:date="2017-08-01T10:53:00Z">
                <w:pPr>
                  <w:spacing w:after="0" w:line="240" w:lineRule="auto"/>
                </w:pPr>
              </w:pPrChange>
            </w:pPr>
            <w:del w:id="926" w:author="Daniel Falster" w:date="2017-07-28T13:05:00Z">
              <w:r w:rsidRPr="00A72D1B" w:rsidDel="003D61BD">
                <w:rPr>
                  <w:rFonts w:ascii="Calibri" w:eastAsia="Times New Roman" w:hAnsi="Calibri" w:cs="Times New Roman"/>
                  <w:color w:val="000000"/>
                  <w:sz w:val="20"/>
                  <w:szCs w:val="20"/>
                  <w:lang w:eastAsia="en-AU"/>
                </w:rPr>
                <w:delText>S</w:delText>
              </w:r>
              <w:r w:rsidR="00D441FB" w:rsidRPr="003D61BD" w:rsidDel="003D61BD">
                <w:rPr>
                  <w:rFonts w:ascii="Calibri" w:eastAsia="Times New Roman" w:hAnsi="Calibri" w:cs="Times New Roman"/>
                  <w:color w:val="000000"/>
                  <w:sz w:val="20"/>
                  <w:szCs w:val="20"/>
                  <w:lang w:eastAsia="en-AU"/>
                </w:rPr>
                <w:delText>pecies</w:delText>
              </w:r>
            </w:del>
          </w:p>
        </w:tc>
        <w:tc>
          <w:tcPr>
            <w:tcW w:w="1279" w:type="dxa"/>
            <w:gridSpan w:val="2"/>
            <w:tcBorders>
              <w:top w:val="single" w:sz="4" w:space="0" w:color="auto"/>
              <w:left w:val="nil"/>
              <w:bottom w:val="single" w:sz="4" w:space="0" w:color="auto"/>
              <w:right w:val="nil"/>
            </w:tcBorders>
            <w:shd w:val="clear" w:color="auto" w:fill="auto"/>
            <w:vAlign w:val="bottom"/>
            <w:hideMark/>
          </w:tcPr>
          <w:p w14:paraId="48C8B086" w14:textId="578C8F26" w:rsidR="00D441FB" w:rsidRPr="003D61BD" w:rsidDel="003D61BD" w:rsidRDefault="00A72D1B" w:rsidP="00555075">
            <w:pPr>
              <w:pStyle w:val="Heading1"/>
              <w:rPr>
                <w:del w:id="927" w:author="Daniel Falster" w:date="2017-07-28T13:05:00Z"/>
                <w:rFonts w:ascii="Calibri" w:eastAsia="Times New Roman" w:hAnsi="Calibri" w:cs="Times New Roman"/>
                <w:color w:val="000000"/>
                <w:sz w:val="20"/>
                <w:szCs w:val="20"/>
                <w:lang w:eastAsia="en-AU"/>
              </w:rPr>
              <w:pPrChange w:id="928" w:author="Daniel Falster" w:date="2017-08-01T10:53:00Z">
                <w:pPr>
                  <w:spacing w:after="0" w:line="240" w:lineRule="auto"/>
                  <w:jc w:val="center"/>
                </w:pPr>
              </w:pPrChange>
            </w:pPr>
            <w:del w:id="929" w:author="Daniel Falster" w:date="2017-07-28T13:05:00Z">
              <w:r w:rsidRPr="003D61BD" w:rsidDel="003D61BD">
                <w:rPr>
                  <w:rFonts w:eastAsia="Times New Roman" w:cs="Times New Roman"/>
                  <w:color w:val="000000"/>
                  <w:sz w:val="20"/>
                  <w:szCs w:val="20"/>
                  <w:lang w:eastAsia="en-AU"/>
                </w:rPr>
                <w:delText>Family</w:delText>
              </w:r>
            </w:del>
          </w:p>
        </w:tc>
        <w:tc>
          <w:tcPr>
            <w:tcW w:w="1420" w:type="dxa"/>
            <w:gridSpan w:val="2"/>
            <w:tcBorders>
              <w:top w:val="single" w:sz="4" w:space="0" w:color="auto"/>
              <w:left w:val="nil"/>
              <w:bottom w:val="single" w:sz="4" w:space="0" w:color="auto"/>
              <w:right w:val="nil"/>
            </w:tcBorders>
            <w:shd w:val="clear" w:color="auto" w:fill="auto"/>
            <w:vAlign w:val="bottom"/>
            <w:hideMark/>
          </w:tcPr>
          <w:p w14:paraId="5628E8EF" w14:textId="692AC6CE" w:rsidR="00D441FB" w:rsidRPr="00A72D1B" w:rsidDel="003D61BD" w:rsidRDefault="00A72D1B" w:rsidP="00555075">
            <w:pPr>
              <w:pStyle w:val="Heading1"/>
              <w:rPr>
                <w:del w:id="930" w:author="Daniel Falster" w:date="2017-07-28T13:05:00Z"/>
                <w:rFonts w:ascii="Calibri" w:eastAsia="Times New Roman" w:hAnsi="Calibri" w:cs="Times New Roman"/>
                <w:color w:val="000000"/>
                <w:sz w:val="20"/>
                <w:szCs w:val="20"/>
                <w:lang w:eastAsia="en-AU"/>
              </w:rPr>
              <w:pPrChange w:id="931" w:author="Daniel Falster" w:date="2017-08-01T10:53:00Z">
                <w:pPr>
                  <w:spacing w:after="0" w:line="240" w:lineRule="auto"/>
                  <w:jc w:val="center"/>
                </w:pPr>
              </w:pPrChange>
            </w:pPr>
            <w:del w:id="932" w:author="Daniel Falster" w:date="2017-07-28T13:05:00Z">
              <w:r w:rsidRPr="00A72D1B" w:rsidDel="003D61BD">
                <w:rPr>
                  <w:rFonts w:ascii="Calibri" w:eastAsia="Times New Roman" w:hAnsi="Calibri" w:cs="Times New Roman"/>
                  <w:color w:val="000000"/>
                  <w:sz w:val="20"/>
                  <w:szCs w:val="20"/>
                  <w:lang w:eastAsia="en-AU"/>
                </w:rPr>
                <w:delText>L</w:delText>
              </w:r>
              <w:r w:rsidR="00D441FB" w:rsidRPr="00A72D1B" w:rsidDel="003D61BD">
                <w:rPr>
                  <w:rFonts w:ascii="Calibri" w:eastAsia="Times New Roman" w:hAnsi="Calibri" w:cs="Times New Roman"/>
                  <w:color w:val="000000"/>
                  <w:sz w:val="20"/>
                  <w:szCs w:val="20"/>
                  <w:lang w:eastAsia="en-AU"/>
                </w:rPr>
                <w:delText>ifespan (years)</w:delText>
              </w:r>
            </w:del>
          </w:p>
        </w:tc>
        <w:tc>
          <w:tcPr>
            <w:tcW w:w="1360" w:type="dxa"/>
            <w:gridSpan w:val="2"/>
            <w:tcBorders>
              <w:top w:val="single" w:sz="4" w:space="0" w:color="auto"/>
              <w:left w:val="nil"/>
              <w:bottom w:val="single" w:sz="4" w:space="0" w:color="auto"/>
              <w:right w:val="nil"/>
            </w:tcBorders>
            <w:shd w:val="clear" w:color="auto" w:fill="auto"/>
            <w:vAlign w:val="bottom"/>
            <w:hideMark/>
          </w:tcPr>
          <w:p w14:paraId="7A7CF402" w14:textId="2919B73C" w:rsidR="00D441FB" w:rsidRPr="00A72D1B" w:rsidDel="003D61BD" w:rsidRDefault="00D441FB" w:rsidP="00555075">
            <w:pPr>
              <w:pStyle w:val="Heading1"/>
              <w:rPr>
                <w:del w:id="933" w:author="Daniel Falster" w:date="2017-07-28T13:05:00Z"/>
                <w:rFonts w:ascii="Calibri" w:eastAsia="Times New Roman" w:hAnsi="Calibri" w:cs="Times New Roman"/>
                <w:color w:val="000000"/>
                <w:sz w:val="20"/>
                <w:szCs w:val="20"/>
                <w:lang w:eastAsia="en-AU"/>
              </w:rPr>
              <w:pPrChange w:id="934" w:author="Daniel Falster" w:date="2017-08-01T10:53:00Z">
                <w:pPr>
                  <w:spacing w:after="0" w:line="240" w:lineRule="auto"/>
                  <w:jc w:val="center"/>
                </w:pPr>
              </w:pPrChange>
            </w:pPr>
            <w:del w:id="935" w:author="Daniel Falster" w:date="2017-07-28T13:05:00Z">
              <w:r w:rsidRPr="00A72D1B" w:rsidDel="003D61BD">
                <w:rPr>
                  <w:rFonts w:ascii="Calibri" w:eastAsia="Times New Roman" w:hAnsi="Calibri" w:cs="Times New Roman"/>
                  <w:color w:val="000000"/>
                  <w:sz w:val="20"/>
                  <w:szCs w:val="20"/>
                  <w:lang w:eastAsia="en-AU"/>
                </w:rPr>
                <w:delText>age at maturity (years)</w:delText>
              </w:r>
            </w:del>
          </w:p>
        </w:tc>
        <w:tc>
          <w:tcPr>
            <w:tcW w:w="1144" w:type="dxa"/>
            <w:gridSpan w:val="2"/>
            <w:tcBorders>
              <w:top w:val="single" w:sz="4" w:space="0" w:color="auto"/>
              <w:left w:val="nil"/>
              <w:bottom w:val="single" w:sz="4" w:space="0" w:color="auto"/>
              <w:right w:val="nil"/>
            </w:tcBorders>
            <w:shd w:val="clear" w:color="auto" w:fill="auto"/>
            <w:vAlign w:val="bottom"/>
            <w:hideMark/>
          </w:tcPr>
          <w:p w14:paraId="26A9F31B" w14:textId="79E28D8A" w:rsidR="00D441FB" w:rsidRPr="003D61BD" w:rsidDel="003D61BD" w:rsidRDefault="00D441FB" w:rsidP="00555075">
            <w:pPr>
              <w:pStyle w:val="Heading1"/>
              <w:rPr>
                <w:del w:id="936" w:author="Daniel Falster" w:date="2017-07-28T13:05:00Z"/>
                <w:rFonts w:ascii="Calibri" w:eastAsia="Times New Roman" w:hAnsi="Calibri" w:cs="Times New Roman"/>
                <w:color w:val="000000"/>
                <w:sz w:val="20"/>
                <w:szCs w:val="20"/>
                <w:lang w:eastAsia="en-AU"/>
              </w:rPr>
              <w:pPrChange w:id="937" w:author="Daniel Falster" w:date="2017-08-01T10:53:00Z">
                <w:pPr>
                  <w:spacing w:after="0" w:line="240" w:lineRule="auto"/>
                  <w:jc w:val="center"/>
                </w:pPr>
              </w:pPrChange>
            </w:pPr>
            <w:del w:id="938" w:author="Daniel Falster" w:date="2017-07-28T13:05:00Z">
              <w:r w:rsidRPr="00A72D1B" w:rsidDel="003D61BD">
                <w:rPr>
                  <w:rFonts w:ascii="Calibri" w:eastAsia="Times New Roman" w:hAnsi="Calibri" w:cs="Times New Roman"/>
                  <w:color w:val="000000"/>
                  <w:sz w:val="20"/>
                  <w:szCs w:val="20"/>
                  <w:lang w:eastAsia="en-AU"/>
                </w:rPr>
                <w:delText>embryo + endosperm weight (mg)</w:delText>
              </w:r>
            </w:del>
          </w:p>
        </w:tc>
        <w:tc>
          <w:tcPr>
            <w:tcW w:w="1360" w:type="dxa"/>
            <w:gridSpan w:val="2"/>
            <w:tcBorders>
              <w:top w:val="single" w:sz="4" w:space="0" w:color="auto"/>
              <w:left w:val="nil"/>
              <w:bottom w:val="single" w:sz="4" w:space="0" w:color="auto"/>
              <w:right w:val="nil"/>
            </w:tcBorders>
            <w:shd w:val="clear" w:color="auto" w:fill="auto"/>
            <w:vAlign w:val="bottom"/>
            <w:hideMark/>
          </w:tcPr>
          <w:p w14:paraId="60E00861" w14:textId="035CE1CB" w:rsidR="00D441FB" w:rsidRPr="003D61BD" w:rsidDel="003D61BD" w:rsidRDefault="00D441FB" w:rsidP="00555075">
            <w:pPr>
              <w:pStyle w:val="Heading1"/>
              <w:rPr>
                <w:del w:id="939" w:author="Daniel Falster" w:date="2017-07-28T13:05:00Z"/>
                <w:rFonts w:ascii="Calibri" w:eastAsia="Times New Roman" w:hAnsi="Calibri" w:cs="Times New Roman"/>
                <w:color w:val="000000"/>
                <w:sz w:val="20"/>
                <w:szCs w:val="20"/>
                <w:lang w:eastAsia="en-AU"/>
              </w:rPr>
              <w:pPrChange w:id="940" w:author="Daniel Falster" w:date="2017-08-01T10:53:00Z">
                <w:pPr>
                  <w:spacing w:after="0" w:line="240" w:lineRule="auto"/>
                  <w:jc w:val="center"/>
                </w:pPr>
              </w:pPrChange>
            </w:pPr>
            <w:del w:id="941" w:author="Daniel Falster" w:date="2017-07-28T13:05:00Z">
              <w:r w:rsidRPr="003D61BD" w:rsidDel="003D61BD">
                <w:rPr>
                  <w:rFonts w:ascii="Calibri" w:eastAsia="Times New Roman" w:hAnsi="Calibri" w:cs="Times New Roman"/>
                  <w:color w:val="000000"/>
                  <w:sz w:val="20"/>
                  <w:szCs w:val="20"/>
                  <w:lang w:eastAsia="en-AU"/>
                </w:rPr>
                <w:delText>maximum height       (mm)</w:delText>
              </w:r>
            </w:del>
          </w:p>
        </w:tc>
        <w:tc>
          <w:tcPr>
            <w:tcW w:w="774" w:type="dxa"/>
            <w:gridSpan w:val="2"/>
            <w:tcBorders>
              <w:top w:val="single" w:sz="4" w:space="0" w:color="auto"/>
              <w:left w:val="nil"/>
              <w:bottom w:val="single" w:sz="4" w:space="0" w:color="auto"/>
              <w:right w:val="nil"/>
            </w:tcBorders>
            <w:shd w:val="clear" w:color="auto" w:fill="auto"/>
            <w:vAlign w:val="bottom"/>
            <w:hideMark/>
          </w:tcPr>
          <w:p w14:paraId="10F265FA" w14:textId="7762F15B" w:rsidR="00D441FB" w:rsidRPr="003D61BD" w:rsidDel="003D61BD" w:rsidRDefault="00D441FB" w:rsidP="00555075">
            <w:pPr>
              <w:pStyle w:val="Heading1"/>
              <w:rPr>
                <w:del w:id="942" w:author="Daniel Falster" w:date="2017-07-28T13:05:00Z"/>
                <w:rFonts w:ascii="Calibri" w:eastAsia="Times New Roman" w:hAnsi="Calibri" w:cs="Times New Roman"/>
                <w:color w:val="000000"/>
                <w:sz w:val="20"/>
                <w:szCs w:val="20"/>
                <w:lang w:eastAsia="en-AU"/>
              </w:rPr>
              <w:pPrChange w:id="943" w:author="Daniel Falster" w:date="2017-08-01T10:53:00Z">
                <w:pPr>
                  <w:spacing w:after="0" w:line="240" w:lineRule="auto"/>
                  <w:jc w:val="center"/>
                </w:pPr>
              </w:pPrChange>
            </w:pPr>
            <w:del w:id="944" w:author="Daniel Falster" w:date="2017-07-28T13:05:00Z">
              <w:r w:rsidRPr="003D61BD" w:rsidDel="003D61BD">
                <w:rPr>
                  <w:rFonts w:ascii="Calibri" w:eastAsia="Times New Roman" w:hAnsi="Calibri" w:cs="Times New Roman"/>
                  <w:color w:val="000000"/>
                  <w:sz w:val="20"/>
                  <w:szCs w:val="20"/>
                  <w:lang w:eastAsia="en-AU"/>
                </w:rPr>
                <w:delText>LMA</w:delText>
              </w:r>
            </w:del>
          </w:p>
          <w:p w14:paraId="0DAE6C93" w14:textId="7ECED4E1" w:rsidR="00A72D1B" w:rsidRPr="003D61BD" w:rsidDel="003D61BD" w:rsidRDefault="00A72D1B" w:rsidP="00555075">
            <w:pPr>
              <w:pStyle w:val="Heading1"/>
              <w:rPr>
                <w:del w:id="945" w:author="Daniel Falster" w:date="2017-07-28T13:05:00Z"/>
                <w:rFonts w:ascii="Calibri" w:eastAsia="Times New Roman" w:hAnsi="Calibri" w:cs="Times New Roman"/>
                <w:color w:val="000000"/>
                <w:sz w:val="20"/>
                <w:szCs w:val="20"/>
                <w:lang w:eastAsia="en-AU"/>
              </w:rPr>
              <w:pPrChange w:id="946" w:author="Daniel Falster" w:date="2017-08-01T10:53:00Z">
                <w:pPr>
                  <w:spacing w:after="0" w:line="240" w:lineRule="auto"/>
                  <w:jc w:val="center"/>
                </w:pPr>
              </w:pPrChange>
            </w:pPr>
            <w:del w:id="947" w:author="Daniel Falster" w:date="2017-07-28T13:05:00Z">
              <w:r w:rsidRPr="003D61BD" w:rsidDel="003D61BD">
                <w:rPr>
                  <w:rFonts w:ascii="Calibri" w:eastAsia="Times New Roman" w:hAnsi="Calibri" w:cs="Times New Roman"/>
                  <w:color w:val="000000"/>
                  <w:sz w:val="20"/>
                  <w:szCs w:val="20"/>
                  <w:lang w:eastAsia="en-AU"/>
                </w:rPr>
                <w:delText>()</w:delText>
              </w:r>
            </w:del>
          </w:p>
        </w:tc>
        <w:tc>
          <w:tcPr>
            <w:tcW w:w="1355" w:type="dxa"/>
            <w:gridSpan w:val="2"/>
            <w:tcBorders>
              <w:top w:val="single" w:sz="4" w:space="0" w:color="auto"/>
              <w:left w:val="nil"/>
              <w:bottom w:val="single" w:sz="4" w:space="0" w:color="auto"/>
              <w:right w:val="nil"/>
            </w:tcBorders>
            <w:shd w:val="clear" w:color="auto" w:fill="auto"/>
            <w:vAlign w:val="bottom"/>
            <w:hideMark/>
          </w:tcPr>
          <w:p w14:paraId="1DE6C622" w14:textId="08D18541" w:rsidR="00D441FB" w:rsidRPr="003D61BD" w:rsidDel="003D61BD" w:rsidRDefault="00A72D1B" w:rsidP="00555075">
            <w:pPr>
              <w:pStyle w:val="Heading1"/>
              <w:rPr>
                <w:del w:id="948" w:author="Daniel Falster" w:date="2017-07-28T13:05:00Z"/>
                <w:rFonts w:ascii="Calibri" w:eastAsia="Times New Roman" w:hAnsi="Calibri" w:cs="Times New Roman"/>
                <w:color w:val="000000"/>
                <w:sz w:val="20"/>
                <w:szCs w:val="20"/>
                <w:lang w:eastAsia="en-AU"/>
              </w:rPr>
              <w:pPrChange w:id="949" w:author="Daniel Falster" w:date="2017-08-01T10:53:00Z">
                <w:pPr>
                  <w:spacing w:after="0" w:line="240" w:lineRule="auto"/>
                  <w:jc w:val="center"/>
                </w:pPr>
              </w:pPrChange>
            </w:pPr>
            <w:del w:id="950" w:author="Daniel Falster" w:date="2017-07-28T13:05:00Z">
              <w:r w:rsidRPr="003D61BD" w:rsidDel="003D61BD">
                <w:rPr>
                  <w:rFonts w:ascii="Calibri" w:eastAsia="Times New Roman" w:hAnsi="Calibri" w:cs="Times New Roman"/>
                  <w:color w:val="000000"/>
                  <w:sz w:val="20"/>
                  <w:szCs w:val="20"/>
                  <w:lang w:eastAsia="en-AU"/>
                </w:rPr>
                <w:delText>W</w:delText>
              </w:r>
              <w:r w:rsidR="00D441FB" w:rsidRPr="003D61BD" w:rsidDel="003D61BD">
                <w:rPr>
                  <w:rFonts w:ascii="Calibri" w:eastAsia="Times New Roman" w:hAnsi="Calibri" w:cs="Times New Roman"/>
                  <w:color w:val="000000"/>
                  <w:sz w:val="20"/>
                  <w:szCs w:val="20"/>
                  <w:lang w:eastAsia="en-AU"/>
                </w:rPr>
                <w:delText>ood density</w:delText>
              </w:r>
            </w:del>
          </w:p>
          <w:p w14:paraId="7787F620" w14:textId="1CDB079A" w:rsidR="00A72D1B" w:rsidRPr="003D61BD" w:rsidDel="003D61BD" w:rsidRDefault="00A72D1B" w:rsidP="00555075">
            <w:pPr>
              <w:pStyle w:val="Heading1"/>
              <w:rPr>
                <w:del w:id="951" w:author="Daniel Falster" w:date="2017-07-28T13:05:00Z"/>
                <w:rFonts w:ascii="Calibri" w:eastAsia="Times New Roman" w:hAnsi="Calibri" w:cs="Times New Roman"/>
                <w:color w:val="000000"/>
                <w:sz w:val="20"/>
                <w:szCs w:val="20"/>
                <w:lang w:eastAsia="en-AU"/>
              </w:rPr>
              <w:pPrChange w:id="952" w:author="Daniel Falster" w:date="2017-08-01T10:53:00Z">
                <w:pPr>
                  <w:spacing w:after="0" w:line="240" w:lineRule="auto"/>
                  <w:jc w:val="center"/>
                </w:pPr>
              </w:pPrChange>
            </w:pPr>
            <w:del w:id="953" w:author="Daniel Falster" w:date="2017-07-28T13:05:00Z">
              <w:r w:rsidRPr="003D61BD" w:rsidDel="003D61BD">
                <w:rPr>
                  <w:rFonts w:ascii="Calibri" w:eastAsia="Times New Roman" w:hAnsi="Calibri" w:cs="Times New Roman"/>
                  <w:color w:val="000000"/>
                  <w:sz w:val="20"/>
                  <w:szCs w:val="20"/>
                  <w:lang w:eastAsia="en-AU"/>
                </w:rPr>
                <w:delText>()</w:delText>
              </w:r>
            </w:del>
          </w:p>
        </w:tc>
      </w:tr>
      <w:tr w:rsidR="00D441FB" w:rsidRPr="003D61BD" w:rsidDel="003D61BD" w14:paraId="5AA1F656" w14:textId="524F2BAD" w:rsidTr="0005509C">
        <w:trPr>
          <w:gridAfter w:val="1"/>
          <w:wAfter w:w="97" w:type="dxa"/>
          <w:trHeight w:val="300"/>
          <w:del w:id="954" w:author="Daniel Falster" w:date="2017-07-28T13:05:00Z"/>
        </w:trPr>
        <w:tc>
          <w:tcPr>
            <w:tcW w:w="815" w:type="dxa"/>
            <w:gridSpan w:val="2"/>
            <w:tcBorders>
              <w:top w:val="nil"/>
              <w:left w:val="nil"/>
              <w:bottom w:val="nil"/>
              <w:right w:val="nil"/>
            </w:tcBorders>
            <w:shd w:val="clear" w:color="auto" w:fill="auto"/>
            <w:noWrap/>
            <w:vAlign w:val="bottom"/>
            <w:hideMark/>
          </w:tcPr>
          <w:p w14:paraId="58F85DA0" w14:textId="5B6DCF0B" w:rsidR="00D441FB" w:rsidRPr="003D61BD" w:rsidDel="003D61BD" w:rsidRDefault="00D441FB" w:rsidP="00555075">
            <w:pPr>
              <w:pStyle w:val="Heading1"/>
              <w:rPr>
                <w:del w:id="955" w:author="Daniel Falster" w:date="2017-07-28T13:05:00Z"/>
                <w:rFonts w:ascii="Calibri" w:eastAsia="Times New Roman" w:hAnsi="Calibri" w:cs="Times New Roman"/>
                <w:color w:val="000000"/>
                <w:sz w:val="20"/>
                <w:szCs w:val="20"/>
                <w:lang w:eastAsia="en-AU"/>
              </w:rPr>
              <w:pPrChange w:id="956" w:author="Daniel Falster" w:date="2017-08-01T10:53:00Z">
                <w:pPr>
                  <w:spacing w:after="0" w:line="240" w:lineRule="auto"/>
                </w:pPr>
              </w:pPrChange>
            </w:pPr>
            <w:del w:id="957" w:author="Daniel Falster" w:date="2017-07-28T13:05:00Z">
              <w:r w:rsidRPr="003D61BD" w:rsidDel="003D61BD">
                <w:rPr>
                  <w:rFonts w:ascii="Calibri" w:eastAsia="Times New Roman" w:hAnsi="Calibri" w:cs="Times New Roman"/>
                  <w:color w:val="000000"/>
                  <w:sz w:val="20"/>
                  <w:szCs w:val="20"/>
                  <w:lang w:eastAsia="en-AU"/>
                </w:rPr>
                <w:delText>BAER</w:delText>
              </w:r>
            </w:del>
          </w:p>
        </w:tc>
        <w:tc>
          <w:tcPr>
            <w:tcW w:w="1284" w:type="dxa"/>
            <w:gridSpan w:val="2"/>
            <w:tcBorders>
              <w:top w:val="nil"/>
              <w:left w:val="nil"/>
              <w:bottom w:val="nil"/>
              <w:right w:val="nil"/>
            </w:tcBorders>
            <w:shd w:val="clear" w:color="auto" w:fill="auto"/>
            <w:noWrap/>
            <w:vAlign w:val="bottom"/>
            <w:hideMark/>
          </w:tcPr>
          <w:p w14:paraId="4B2CB3F7" w14:textId="64C83138" w:rsidR="00D441FB" w:rsidRPr="003D61BD" w:rsidDel="003D61BD" w:rsidRDefault="00D441FB" w:rsidP="00555075">
            <w:pPr>
              <w:pStyle w:val="Heading1"/>
              <w:rPr>
                <w:del w:id="958" w:author="Daniel Falster" w:date="2017-07-28T13:05:00Z"/>
                <w:rFonts w:ascii="Calibri" w:eastAsia="Times New Roman" w:hAnsi="Calibri" w:cs="Times New Roman"/>
                <w:color w:val="000000"/>
                <w:sz w:val="20"/>
                <w:szCs w:val="20"/>
                <w:lang w:eastAsia="en-AU"/>
              </w:rPr>
              <w:pPrChange w:id="959" w:author="Daniel Falster" w:date="2017-08-01T10:53:00Z">
                <w:pPr>
                  <w:spacing w:after="0" w:line="240" w:lineRule="auto"/>
                  <w:ind w:right="227"/>
                  <w:jc w:val="right"/>
                </w:pPr>
              </w:pPrChange>
            </w:pPr>
            <w:del w:id="960" w:author="Daniel Falster" w:date="2017-07-28T13:05:00Z">
              <w:r w:rsidRPr="003D61BD" w:rsidDel="003D61BD">
                <w:rPr>
                  <w:rFonts w:ascii="Calibri" w:eastAsia="Times New Roman" w:hAnsi="Calibri" w:cs="Times New Roman"/>
                  <w:color w:val="000000"/>
                  <w:sz w:val="20"/>
                  <w:szCs w:val="20"/>
                  <w:lang w:eastAsia="en-AU"/>
                </w:rPr>
                <w:delText>0.66</w:delText>
              </w:r>
            </w:del>
          </w:p>
        </w:tc>
        <w:tc>
          <w:tcPr>
            <w:tcW w:w="1420" w:type="dxa"/>
            <w:gridSpan w:val="2"/>
            <w:tcBorders>
              <w:top w:val="nil"/>
              <w:left w:val="nil"/>
              <w:bottom w:val="nil"/>
              <w:right w:val="nil"/>
            </w:tcBorders>
            <w:shd w:val="clear" w:color="auto" w:fill="auto"/>
            <w:noWrap/>
            <w:vAlign w:val="bottom"/>
            <w:hideMark/>
          </w:tcPr>
          <w:p w14:paraId="0D00F9B4" w14:textId="6F15210F" w:rsidR="00D441FB" w:rsidRPr="00A72D1B" w:rsidDel="003D61BD" w:rsidRDefault="00D441FB" w:rsidP="00555075">
            <w:pPr>
              <w:pStyle w:val="Heading1"/>
              <w:rPr>
                <w:del w:id="961" w:author="Daniel Falster" w:date="2017-07-28T13:05:00Z"/>
                <w:rFonts w:ascii="Calibri" w:eastAsia="Times New Roman" w:hAnsi="Calibri" w:cs="Times New Roman"/>
                <w:color w:val="000000"/>
                <w:sz w:val="20"/>
                <w:szCs w:val="20"/>
                <w:lang w:eastAsia="en-AU"/>
              </w:rPr>
              <w:pPrChange w:id="962" w:author="Daniel Falster" w:date="2017-08-01T10:53:00Z">
                <w:pPr>
                  <w:spacing w:after="0" w:line="240" w:lineRule="auto"/>
                  <w:ind w:right="340"/>
                  <w:jc w:val="right"/>
                </w:pPr>
              </w:pPrChange>
            </w:pPr>
            <w:del w:id="963"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7978223D" w14:textId="18A235FC" w:rsidR="00D441FB" w:rsidRPr="00A72D1B" w:rsidDel="003D61BD" w:rsidRDefault="00D441FB" w:rsidP="00555075">
            <w:pPr>
              <w:pStyle w:val="Heading1"/>
              <w:rPr>
                <w:del w:id="964" w:author="Daniel Falster" w:date="2017-07-28T13:05:00Z"/>
                <w:rFonts w:ascii="Calibri" w:eastAsia="Times New Roman" w:hAnsi="Calibri" w:cs="Times New Roman"/>
                <w:color w:val="000000"/>
                <w:sz w:val="20"/>
                <w:szCs w:val="20"/>
                <w:lang w:eastAsia="en-AU"/>
              </w:rPr>
              <w:pPrChange w:id="965" w:author="Daniel Falster" w:date="2017-08-01T10:53:00Z">
                <w:pPr>
                  <w:spacing w:after="0" w:line="240" w:lineRule="auto"/>
                  <w:ind w:right="227"/>
                  <w:jc w:val="right"/>
                </w:pPr>
              </w:pPrChange>
            </w:pPr>
            <w:del w:id="966" w:author="Daniel Falster" w:date="2017-07-28T13:05:00Z">
              <w:r w:rsidRPr="00A72D1B" w:rsidDel="003D61BD">
                <w:rPr>
                  <w:rFonts w:ascii="Calibri" w:eastAsia="Times New Roman" w:hAnsi="Calibri" w:cs="Times New Roman"/>
                  <w:color w:val="000000"/>
                  <w:sz w:val="20"/>
                  <w:szCs w:val="20"/>
                  <w:lang w:eastAsia="en-AU"/>
                </w:rPr>
                <w:delText>7.0</w:delText>
              </w:r>
            </w:del>
          </w:p>
        </w:tc>
        <w:tc>
          <w:tcPr>
            <w:tcW w:w="1144" w:type="dxa"/>
            <w:gridSpan w:val="2"/>
            <w:tcBorders>
              <w:top w:val="nil"/>
              <w:left w:val="nil"/>
              <w:bottom w:val="nil"/>
              <w:right w:val="nil"/>
            </w:tcBorders>
            <w:shd w:val="clear" w:color="auto" w:fill="auto"/>
            <w:noWrap/>
            <w:vAlign w:val="bottom"/>
            <w:hideMark/>
          </w:tcPr>
          <w:p w14:paraId="10C672AD" w14:textId="21FDD000" w:rsidR="00D441FB" w:rsidRPr="00A72D1B" w:rsidDel="003D61BD" w:rsidRDefault="00D441FB" w:rsidP="00555075">
            <w:pPr>
              <w:pStyle w:val="Heading1"/>
              <w:rPr>
                <w:del w:id="967" w:author="Daniel Falster" w:date="2017-07-28T13:05:00Z"/>
                <w:rFonts w:ascii="Calibri" w:eastAsia="Times New Roman" w:hAnsi="Calibri" w:cs="Times New Roman"/>
                <w:color w:val="000000"/>
                <w:sz w:val="20"/>
                <w:szCs w:val="20"/>
                <w:lang w:eastAsia="en-AU"/>
              </w:rPr>
              <w:pPrChange w:id="968" w:author="Daniel Falster" w:date="2017-08-01T10:53:00Z">
                <w:pPr>
                  <w:spacing w:after="0" w:line="240" w:lineRule="auto"/>
                  <w:ind w:right="170"/>
                  <w:jc w:val="right"/>
                </w:pPr>
              </w:pPrChange>
            </w:pPr>
            <w:del w:id="969" w:author="Daniel Falster" w:date="2017-07-28T13:05:00Z">
              <w:r w:rsidRPr="00A72D1B" w:rsidDel="003D61BD">
                <w:rPr>
                  <w:rFonts w:ascii="Calibri" w:eastAsia="Times New Roman" w:hAnsi="Calibri" w:cs="Times New Roman"/>
                  <w:color w:val="000000"/>
                  <w:sz w:val="20"/>
                  <w:szCs w:val="20"/>
                  <w:lang w:eastAsia="en-AU"/>
                </w:rPr>
                <w:delText>24.06</w:delText>
              </w:r>
            </w:del>
          </w:p>
        </w:tc>
        <w:tc>
          <w:tcPr>
            <w:tcW w:w="1360" w:type="dxa"/>
            <w:gridSpan w:val="2"/>
            <w:tcBorders>
              <w:top w:val="nil"/>
              <w:left w:val="nil"/>
              <w:bottom w:val="nil"/>
              <w:right w:val="nil"/>
            </w:tcBorders>
            <w:shd w:val="clear" w:color="auto" w:fill="auto"/>
            <w:noWrap/>
            <w:vAlign w:val="bottom"/>
            <w:hideMark/>
          </w:tcPr>
          <w:p w14:paraId="282A1BB5" w14:textId="21216678" w:rsidR="00D441FB" w:rsidRPr="003D61BD" w:rsidDel="003D61BD" w:rsidRDefault="00D441FB" w:rsidP="00555075">
            <w:pPr>
              <w:pStyle w:val="Heading1"/>
              <w:rPr>
                <w:del w:id="970" w:author="Daniel Falster" w:date="2017-07-28T13:05:00Z"/>
                <w:rFonts w:ascii="Calibri" w:eastAsia="Times New Roman" w:hAnsi="Calibri" w:cs="Times New Roman"/>
                <w:color w:val="000000"/>
                <w:sz w:val="20"/>
                <w:szCs w:val="20"/>
                <w:lang w:eastAsia="en-AU"/>
              </w:rPr>
              <w:pPrChange w:id="971" w:author="Daniel Falster" w:date="2017-08-01T10:53:00Z">
                <w:pPr>
                  <w:spacing w:after="0" w:line="240" w:lineRule="auto"/>
                  <w:ind w:right="227"/>
                  <w:jc w:val="right"/>
                </w:pPr>
              </w:pPrChange>
            </w:pPr>
            <w:del w:id="972" w:author="Daniel Falster" w:date="2017-07-28T13:05:00Z">
              <w:r w:rsidRPr="003D61BD" w:rsidDel="003D61BD">
                <w:rPr>
                  <w:rFonts w:ascii="Calibri" w:eastAsia="Times New Roman" w:hAnsi="Calibri" w:cs="Times New Roman"/>
                  <w:color w:val="000000"/>
                  <w:sz w:val="20"/>
                  <w:szCs w:val="20"/>
                  <w:lang w:eastAsia="en-AU"/>
                </w:rPr>
                <w:delText>2790</w:delText>
              </w:r>
            </w:del>
          </w:p>
        </w:tc>
        <w:tc>
          <w:tcPr>
            <w:tcW w:w="774" w:type="dxa"/>
            <w:gridSpan w:val="2"/>
            <w:tcBorders>
              <w:top w:val="nil"/>
              <w:left w:val="nil"/>
              <w:bottom w:val="nil"/>
              <w:right w:val="nil"/>
            </w:tcBorders>
            <w:shd w:val="clear" w:color="auto" w:fill="auto"/>
            <w:noWrap/>
            <w:vAlign w:val="bottom"/>
            <w:hideMark/>
          </w:tcPr>
          <w:p w14:paraId="7275C5D1" w14:textId="1964D49A" w:rsidR="00D441FB" w:rsidRPr="003D61BD" w:rsidDel="003D61BD" w:rsidRDefault="00D441FB" w:rsidP="00555075">
            <w:pPr>
              <w:pStyle w:val="Heading1"/>
              <w:rPr>
                <w:del w:id="973" w:author="Daniel Falster" w:date="2017-07-28T13:05:00Z"/>
                <w:rFonts w:ascii="Calibri" w:eastAsia="Times New Roman" w:hAnsi="Calibri" w:cs="Times New Roman"/>
                <w:color w:val="000000"/>
                <w:sz w:val="20"/>
                <w:szCs w:val="20"/>
                <w:lang w:eastAsia="en-AU"/>
              </w:rPr>
              <w:pPrChange w:id="974" w:author="Daniel Falster" w:date="2017-08-01T10:53:00Z">
                <w:pPr>
                  <w:spacing w:after="0" w:line="240" w:lineRule="auto"/>
                  <w:jc w:val="center"/>
                </w:pPr>
              </w:pPrChange>
            </w:pPr>
            <w:del w:id="975" w:author="Daniel Falster" w:date="2017-07-28T13:05:00Z">
              <w:r w:rsidRPr="003D61BD" w:rsidDel="003D61BD">
                <w:rPr>
                  <w:rFonts w:ascii="Calibri" w:eastAsia="Times New Roman" w:hAnsi="Calibri" w:cs="Times New Roman"/>
                  <w:color w:val="000000"/>
                  <w:sz w:val="20"/>
                  <w:szCs w:val="20"/>
                  <w:lang w:eastAsia="en-AU"/>
                </w:rPr>
                <w:delText>0.0224</w:delText>
              </w:r>
            </w:del>
          </w:p>
        </w:tc>
        <w:tc>
          <w:tcPr>
            <w:tcW w:w="1366" w:type="dxa"/>
            <w:gridSpan w:val="2"/>
            <w:tcBorders>
              <w:top w:val="nil"/>
              <w:left w:val="nil"/>
              <w:bottom w:val="nil"/>
              <w:right w:val="nil"/>
            </w:tcBorders>
            <w:shd w:val="clear" w:color="auto" w:fill="auto"/>
            <w:noWrap/>
            <w:vAlign w:val="bottom"/>
            <w:hideMark/>
          </w:tcPr>
          <w:p w14:paraId="2B32E5AD" w14:textId="4C3CC49A" w:rsidR="00D441FB" w:rsidRPr="003D61BD" w:rsidDel="003D61BD" w:rsidRDefault="00D441FB" w:rsidP="00555075">
            <w:pPr>
              <w:pStyle w:val="Heading1"/>
              <w:rPr>
                <w:del w:id="976" w:author="Daniel Falster" w:date="2017-07-28T13:05:00Z"/>
                <w:rFonts w:ascii="Calibri" w:eastAsia="Times New Roman" w:hAnsi="Calibri" w:cs="Times New Roman"/>
                <w:color w:val="000000"/>
                <w:sz w:val="20"/>
                <w:szCs w:val="20"/>
                <w:lang w:eastAsia="en-AU"/>
              </w:rPr>
              <w:pPrChange w:id="977" w:author="Daniel Falster" w:date="2017-08-01T10:53:00Z">
                <w:pPr>
                  <w:spacing w:after="0" w:line="240" w:lineRule="auto"/>
                  <w:jc w:val="center"/>
                </w:pPr>
              </w:pPrChange>
            </w:pPr>
            <w:del w:id="978" w:author="Daniel Falster" w:date="2017-07-28T13:05:00Z">
              <w:r w:rsidRPr="003D61BD" w:rsidDel="003D61BD">
                <w:rPr>
                  <w:rFonts w:ascii="Calibri" w:eastAsia="Times New Roman" w:hAnsi="Calibri" w:cs="Times New Roman"/>
                  <w:color w:val="000000"/>
                  <w:sz w:val="20"/>
                  <w:szCs w:val="20"/>
                  <w:lang w:eastAsia="en-AU"/>
                </w:rPr>
                <w:delText>0.59</w:delText>
              </w:r>
            </w:del>
          </w:p>
        </w:tc>
      </w:tr>
      <w:tr w:rsidR="00D441FB" w:rsidRPr="003D61BD" w:rsidDel="003D61BD" w14:paraId="2D60650F" w14:textId="66FC12DF" w:rsidTr="0005509C">
        <w:trPr>
          <w:gridAfter w:val="1"/>
          <w:wAfter w:w="97" w:type="dxa"/>
          <w:trHeight w:val="300"/>
          <w:del w:id="979" w:author="Daniel Falster" w:date="2017-07-28T13:05:00Z"/>
        </w:trPr>
        <w:tc>
          <w:tcPr>
            <w:tcW w:w="815" w:type="dxa"/>
            <w:gridSpan w:val="2"/>
            <w:tcBorders>
              <w:top w:val="nil"/>
              <w:left w:val="nil"/>
              <w:bottom w:val="nil"/>
              <w:right w:val="nil"/>
            </w:tcBorders>
            <w:shd w:val="clear" w:color="auto" w:fill="auto"/>
            <w:noWrap/>
            <w:vAlign w:val="bottom"/>
            <w:hideMark/>
          </w:tcPr>
          <w:p w14:paraId="12742EF1" w14:textId="424B5C9F" w:rsidR="00D441FB" w:rsidRPr="003D61BD" w:rsidDel="003D61BD" w:rsidRDefault="00D441FB" w:rsidP="00555075">
            <w:pPr>
              <w:pStyle w:val="Heading1"/>
              <w:rPr>
                <w:del w:id="980" w:author="Daniel Falster" w:date="2017-07-28T13:05:00Z"/>
                <w:rFonts w:ascii="Calibri" w:eastAsia="Times New Roman" w:hAnsi="Calibri" w:cs="Times New Roman"/>
                <w:color w:val="000000"/>
                <w:sz w:val="20"/>
                <w:szCs w:val="20"/>
                <w:lang w:eastAsia="en-AU"/>
              </w:rPr>
              <w:pPrChange w:id="981" w:author="Daniel Falster" w:date="2017-08-01T10:53:00Z">
                <w:pPr>
                  <w:spacing w:after="0" w:line="240" w:lineRule="auto"/>
                </w:pPr>
              </w:pPrChange>
            </w:pPr>
            <w:del w:id="982" w:author="Daniel Falster" w:date="2017-07-28T13:05:00Z">
              <w:r w:rsidRPr="003D61BD" w:rsidDel="003D61BD">
                <w:rPr>
                  <w:rFonts w:ascii="Calibri" w:eastAsia="Times New Roman" w:hAnsi="Calibri" w:cs="Times New Roman"/>
                  <w:color w:val="000000"/>
                  <w:sz w:val="20"/>
                  <w:szCs w:val="20"/>
                  <w:lang w:eastAsia="en-AU"/>
                </w:rPr>
                <w:delText>BOLE</w:delText>
              </w:r>
            </w:del>
          </w:p>
        </w:tc>
        <w:tc>
          <w:tcPr>
            <w:tcW w:w="1284" w:type="dxa"/>
            <w:gridSpan w:val="2"/>
            <w:tcBorders>
              <w:top w:val="nil"/>
              <w:left w:val="nil"/>
              <w:bottom w:val="nil"/>
              <w:right w:val="nil"/>
            </w:tcBorders>
            <w:shd w:val="clear" w:color="auto" w:fill="auto"/>
            <w:noWrap/>
            <w:vAlign w:val="bottom"/>
            <w:hideMark/>
          </w:tcPr>
          <w:p w14:paraId="0E398408" w14:textId="602D1242" w:rsidR="00D441FB" w:rsidRPr="003D61BD" w:rsidDel="003D61BD" w:rsidRDefault="00D441FB" w:rsidP="00555075">
            <w:pPr>
              <w:pStyle w:val="Heading1"/>
              <w:rPr>
                <w:del w:id="983" w:author="Daniel Falster" w:date="2017-07-28T13:05:00Z"/>
                <w:rFonts w:ascii="Calibri" w:eastAsia="Times New Roman" w:hAnsi="Calibri" w:cs="Times New Roman"/>
                <w:color w:val="000000"/>
                <w:sz w:val="20"/>
                <w:szCs w:val="20"/>
                <w:lang w:eastAsia="en-AU"/>
              </w:rPr>
              <w:pPrChange w:id="984" w:author="Daniel Falster" w:date="2017-08-01T10:53:00Z">
                <w:pPr>
                  <w:spacing w:after="0" w:line="240" w:lineRule="auto"/>
                  <w:ind w:right="227"/>
                  <w:jc w:val="right"/>
                </w:pPr>
              </w:pPrChange>
            </w:pPr>
            <w:del w:id="985" w:author="Daniel Falster" w:date="2017-07-28T13:05:00Z">
              <w:r w:rsidRPr="003D61BD" w:rsidDel="003D61BD">
                <w:rPr>
                  <w:rFonts w:ascii="Calibri" w:eastAsia="Times New Roman" w:hAnsi="Calibri" w:cs="Times New Roman"/>
                  <w:color w:val="000000"/>
                  <w:sz w:val="20"/>
                  <w:szCs w:val="20"/>
                  <w:lang w:eastAsia="en-AU"/>
                </w:rPr>
                <w:delText>1.52</w:delText>
              </w:r>
            </w:del>
          </w:p>
        </w:tc>
        <w:tc>
          <w:tcPr>
            <w:tcW w:w="1420" w:type="dxa"/>
            <w:gridSpan w:val="2"/>
            <w:tcBorders>
              <w:top w:val="nil"/>
              <w:left w:val="nil"/>
              <w:bottom w:val="nil"/>
              <w:right w:val="nil"/>
            </w:tcBorders>
            <w:shd w:val="clear" w:color="auto" w:fill="auto"/>
            <w:noWrap/>
            <w:vAlign w:val="bottom"/>
            <w:hideMark/>
          </w:tcPr>
          <w:p w14:paraId="4F8AEE63" w14:textId="3C22474B" w:rsidR="00D441FB" w:rsidRPr="00A72D1B" w:rsidDel="003D61BD" w:rsidRDefault="00D441FB" w:rsidP="00555075">
            <w:pPr>
              <w:pStyle w:val="Heading1"/>
              <w:rPr>
                <w:del w:id="986" w:author="Daniel Falster" w:date="2017-07-28T13:05:00Z"/>
                <w:rFonts w:ascii="Calibri" w:eastAsia="Times New Roman" w:hAnsi="Calibri" w:cs="Times New Roman"/>
                <w:color w:val="000000"/>
                <w:sz w:val="20"/>
                <w:szCs w:val="20"/>
                <w:lang w:eastAsia="en-AU"/>
              </w:rPr>
              <w:pPrChange w:id="987" w:author="Daniel Falster" w:date="2017-08-01T10:53:00Z">
                <w:pPr>
                  <w:spacing w:after="0" w:line="240" w:lineRule="auto"/>
                  <w:ind w:right="340"/>
                  <w:jc w:val="right"/>
                </w:pPr>
              </w:pPrChange>
            </w:pPr>
            <w:del w:id="988" w:author="Daniel Falster" w:date="2017-07-28T13:05:00Z">
              <w:r w:rsidRPr="00A72D1B" w:rsidDel="003D61BD">
                <w:rPr>
                  <w:rFonts w:ascii="Calibri" w:eastAsia="Times New Roman" w:hAnsi="Calibri" w:cs="Times New Roman"/>
                  <w:color w:val="000000"/>
                  <w:sz w:val="20"/>
                  <w:szCs w:val="20"/>
                  <w:lang w:eastAsia="en-AU"/>
                </w:rPr>
                <w:delText>9</w:delText>
              </w:r>
            </w:del>
          </w:p>
        </w:tc>
        <w:tc>
          <w:tcPr>
            <w:tcW w:w="1360" w:type="dxa"/>
            <w:gridSpan w:val="2"/>
            <w:tcBorders>
              <w:top w:val="nil"/>
              <w:left w:val="nil"/>
              <w:bottom w:val="nil"/>
              <w:right w:val="nil"/>
            </w:tcBorders>
            <w:shd w:val="clear" w:color="auto" w:fill="auto"/>
            <w:noWrap/>
            <w:vAlign w:val="bottom"/>
            <w:hideMark/>
          </w:tcPr>
          <w:p w14:paraId="1FE830BF" w14:textId="0A15CF82" w:rsidR="00D441FB" w:rsidRPr="00A72D1B" w:rsidDel="003D61BD" w:rsidRDefault="00D441FB" w:rsidP="00555075">
            <w:pPr>
              <w:pStyle w:val="Heading1"/>
              <w:rPr>
                <w:del w:id="989" w:author="Daniel Falster" w:date="2017-07-28T13:05:00Z"/>
                <w:rFonts w:ascii="Calibri" w:eastAsia="Times New Roman" w:hAnsi="Calibri" w:cs="Times New Roman"/>
                <w:color w:val="000000"/>
                <w:sz w:val="20"/>
                <w:szCs w:val="20"/>
                <w:lang w:eastAsia="en-AU"/>
              </w:rPr>
              <w:pPrChange w:id="990" w:author="Daniel Falster" w:date="2017-08-01T10:53:00Z">
                <w:pPr>
                  <w:spacing w:after="0" w:line="240" w:lineRule="auto"/>
                  <w:ind w:right="227"/>
                  <w:jc w:val="right"/>
                </w:pPr>
              </w:pPrChange>
            </w:pPr>
            <w:del w:id="991" w:author="Daniel Falster" w:date="2017-07-28T13:05:00Z">
              <w:r w:rsidRPr="00A72D1B" w:rsidDel="003D61BD">
                <w:rPr>
                  <w:rFonts w:ascii="Calibri" w:eastAsia="Times New Roman" w:hAnsi="Calibri" w:cs="Times New Roman"/>
                  <w:color w:val="000000"/>
                  <w:sz w:val="20"/>
                  <w:szCs w:val="20"/>
                  <w:lang w:eastAsia="en-AU"/>
                </w:rPr>
                <w:delText>1.4</w:delText>
              </w:r>
            </w:del>
          </w:p>
        </w:tc>
        <w:tc>
          <w:tcPr>
            <w:tcW w:w="1144" w:type="dxa"/>
            <w:gridSpan w:val="2"/>
            <w:tcBorders>
              <w:top w:val="nil"/>
              <w:left w:val="nil"/>
              <w:bottom w:val="nil"/>
              <w:right w:val="nil"/>
            </w:tcBorders>
            <w:shd w:val="clear" w:color="auto" w:fill="auto"/>
            <w:noWrap/>
            <w:vAlign w:val="bottom"/>
            <w:hideMark/>
          </w:tcPr>
          <w:p w14:paraId="29A2CEA1" w14:textId="01C657BE" w:rsidR="00D441FB" w:rsidRPr="00A72D1B" w:rsidDel="003D61BD" w:rsidRDefault="00D441FB" w:rsidP="00555075">
            <w:pPr>
              <w:pStyle w:val="Heading1"/>
              <w:rPr>
                <w:del w:id="992" w:author="Daniel Falster" w:date="2017-07-28T13:05:00Z"/>
                <w:rFonts w:ascii="Calibri" w:eastAsia="Times New Roman" w:hAnsi="Calibri" w:cs="Times New Roman"/>
                <w:color w:val="000000"/>
                <w:sz w:val="20"/>
                <w:szCs w:val="20"/>
                <w:lang w:eastAsia="en-AU"/>
              </w:rPr>
              <w:pPrChange w:id="993" w:author="Daniel Falster" w:date="2017-08-01T10:53:00Z">
                <w:pPr>
                  <w:spacing w:after="0" w:line="240" w:lineRule="auto"/>
                  <w:ind w:right="170"/>
                  <w:jc w:val="right"/>
                </w:pPr>
              </w:pPrChange>
            </w:pPr>
            <w:del w:id="994" w:author="Daniel Falster" w:date="2017-07-28T13:05:00Z">
              <w:r w:rsidRPr="00A72D1B" w:rsidDel="003D61BD">
                <w:rPr>
                  <w:rFonts w:ascii="Calibri" w:eastAsia="Times New Roman" w:hAnsi="Calibri" w:cs="Times New Roman"/>
                  <w:color w:val="000000"/>
                  <w:sz w:val="20"/>
                  <w:szCs w:val="20"/>
                  <w:lang w:eastAsia="en-AU"/>
                </w:rPr>
                <w:delText>2.10</w:delText>
              </w:r>
            </w:del>
          </w:p>
        </w:tc>
        <w:tc>
          <w:tcPr>
            <w:tcW w:w="1360" w:type="dxa"/>
            <w:gridSpan w:val="2"/>
            <w:tcBorders>
              <w:top w:val="nil"/>
              <w:left w:val="nil"/>
              <w:bottom w:val="nil"/>
              <w:right w:val="nil"/>
            </w:tcBorders>
            <w:shd w:val="clear" w:color="auto" w:fill="auto"/>
            <w:noWrap/>
            <w:vAlign w:val="bottom"/>
            <w:hideMark/>
          </w:tcPr>
          <w:p w14:paraId="65DDB5A7" w14:textId="3120B944" w:rsidR="00D441FB" w:rsidRPr="003D61BD" w:rsidDel="003D61BD" w:rsidRDefault="00D441FB" w:rsidP="00555075">
            <w:pPr>
              <w:pStyle w:val="Heading1"/>
              <w:rPr>
                <w:del w:id="995" w:author="Daniel Falster" w:date="2017-07-28T13:05:00Z"/>
                <w:rFonts w:ascii="Calibri" w:eastAsia="Times New Roman" w:hAnsi="Calibri" w:cs="Times New Roman"/>
                <w:color w:val="000000"/>
                <w:sz w:val="20"/>
                <w:szCs w:val="20"/>
                <w:lang w:eastAsia="en-AU"/>
              </w:rPr>
              <w:pPrChange w:id="996" w:author="Daniel Falster" w:date="2017-08-01T10:53:00Z">
                <w:pPr>
                  <w:spacing w:after="0" w:line="240" w:lineRule="auto"/>
                  <w:ind w:right="227"/>
                  <w:jc w:val="right"/>
                </w:pPr>
              </w:pPrChange>
            </w:pPr>
            <w:del w:id="997" w:author="Daniel Falster" w:date="2017-07-28T13:05:00Z">
              <w:r w:rsidRPr="003D61BD" w:rsidDel="003D61BD">
                <w:rPr>
                  <w:rFonts w:ascii="Calibri" w:eastAsia="Times New Roman" w:hAnsi="Calibri" w:cs="Times New Roman"/>
                  <w:color w:val="000000"/>
                  <w:sz w:val="20"/>
                  <w:szCs w:val="20"/>
                  <w:lang w:eastAsia="en-AU"/>
                </w:rPr>
                <w:delText>770</w:delText>
              </w:r>
            </w:del>
          </w:p>
        </w:tc>
        <w:tc>
          <w:tcPr>
            <w:tcW w:w="774" w:type="dxa"/>
            <w:gridSpan w:val="2"/>
            <w:tcBorders>
              <w:top w:val="nil"/>
              <w:left w:val="nil"/>
              <w:bottom w:val="nil"/>
              <w:right w:val="nil"/>
            </w:tcBorders>
            <w:shd w:val="clear" w:color="auto" w:fill="auto"/>
            <w:noWrap/>
            <w:vAlign w:val="bottom"/>
            <w:hideMark/>
          </w:tcPr>
          <w:p w14:paraId="058EA63B" w14:textId="4F7023BF" w:rsidR="00D441FB" w:rsidRPr="003D61BD" w:rsidDel="003D61BD" w:rsidRDefault="00D441FB" w:rsidP="00555075">
            <w:pPr>
              <w:pStyle w:val="Heading1"/>
              <w:rPr>
                <w:del w:id="998" w:author="Daniel Falster" w:date="2017-07-28T13:05:00Z"/>
                <w:rFonts w:ascii="Calibri" w:eastAsia="Times New Roman" w:hAnsi="Calibri" w:cs="Times New Roman"/>
                <w:color w:val="000000"/>
                <w:sz w:val="20"/>
                <w:szCs w:val="20"/>
                <w:lang w:eastAsia="en-AU"/>
              </w:rPr>
              <w:pPrChange w:id="999" w:author="Daniel Falster" w:date="2017-08-01T10:53:00Z">
                <w:pPr>
                  <w:spacing w:after="0" w:line="240" w:lineRule="auto"/>
                  <w:jc w:val="center"/>
                </w:pPr>
              </w:pPrChange>
            </w:pPr>
            <w:del w:id="1000" w:author="Daniel Falster" w:date="2017-07-28T13:05:00Z">
              <w:r w:rsidRPr="003D61BD" w:rsidDel="003D61BD">
                <w:rPr>
                  <w:rFonts w:ascii="Calibri" w:eastAsia="Times New Roman" w:hAnsi="Calibri" w:cs="Times New Roman"/>
                  <w:color w:val="000000"/>
                  <w:sz w:val="20"/>
                  <w:szCs w:val="20"/>
                  <w:lang w:eastAsia="en-AU"/>
                </w:rPr>
                <w:delText>0.0159</w:delText>
              </w:r>
            </w:del>
          </w:p>
        </w:tc>
        <w:tc>
          <w:tcPr>
            <w:tcW w:w="1366" w:type="dxa"/>
            <w:gridSpan w:val="2"/>
            <w:tcBorders>
              <w:top w:val="nil"/>
              <w:left w:val="nil"/>
              <w:bottom w:val="nil"/>
              <w:right w:val="nil"/>
            </w:tcBorders>
            <w:shd w:val="clear" w:color="auto" w:fill="auto"/>
            <w:noWrap/>
            <w:vAlign w:val="bottom"/>
            <w:hideMark/>
          </w:tcPr>
          <w:p w14:paraId="4C8BE1C0" w14:textId="1C183027" w:rsidR="00D441FB" w:rsidRPr="003D61BD" w:rsidDel="003D61BD" w:rsidRDefault="00D441FB" w:rsidP="00555075">
            <w:pPr>
              <w:pStyle w:val="Heading1"/>
              <w:rPr>
                <w:del w:id="1001" w:author="Daniel Falster" w:date="2017-07-28T13:05:00Z"/>
                <w:rFonts w:ascii="Calibri" w:eastAsia="Times New Roman" w:hAnsi="Calibri" w:cs="Times New Roman"/>
                <w:color w:val="000000"/>
                <w:sz w:val="20"/>
                <w:szCs w:val="20"/>
                <w:lang w:eastAsia="en-AU"/>
              </w:rPr>
              <w:pPrChange w:id="1002" w:author="Daniel Falster" w:date="2017-08-01T10:53:00Z">
                <w:pPr>
                  <w:spacing w:after="0" w:line="240" w:lineRule="auto"/>
                  <w:jc w:val="center"/>
                </w:pPr>
              </w:pPrChange>
            </w:pPr>
            <w:del w:id="1003" w:author="Daniel Falster" w:date="2017-07-28T13:05:00Z">
              <w:r w:rsidRPr="003D61BD" w:rsidDel="003D61BD">
                <w:rPr>
                  <w:rFonts w:ascii="Calibri" w:eastAsia="Times New Roman" w:hAnsi="Calibri" w:cs="Times New Roman"/>
                  <w:color w:val="000000"/>
                  <w:sz w:val="20"/>
                  <w:szCs w:val="20"/>
                  <w:lang w:eastAsia="en-AU"/>
                </w:rPr>
                <w:delText>0.86</w:delText>
              </w:r>
            </w:del>
          </w:p>
        </w:tc>
      </w:tr>
      <w:tr w:rsidR="00D441FB" w:rsidRPr="003D61BD" w:rsidDel="003D61BD" w14:paraId="6BE77420" w14:textId="44A787C6" w:rsidTr="0005509C">
        <w:trPr>
          <w:gridAfter w:val="1"/>
          <w:wAfter w:w="97" w:type="dxa"/>
          <w:trHeight w:val="300"/>
          <w:del w:id="1004" w:author="Daniel Falster" w:date="2017-07-28T13:05:00Z"/>
        </w:trPr>
        <w:tc>
          <w:tcPr>
            <w:tcW w:w="815" w:type="dxa"/>
            <w:gridSpan w:val="2"/>
            <w:tcBorders>
              <w:top w:val="nil"/>
              <w:left w:val="nil"/>
              <w:bottom w:val="nil"/>
              <w:right w:val="nil"/>
            </w:tcBorders>
            <w:shd w:val="clear" w:color="auto" w:fill="auto"/>
            <w:noWrap/>
            <w:vAlign w:val="bottom"/>
            <w:hideMark/>
          </w:tcPr>
          <w:p w14:paraId="6611AFE9" w14:textId="6F6CD285" w:rsidR="00D441FB" w:rsidRPr="003D61BD" w:rsidDel="003D61BD" w:rsidRDefault="00D441FB" w:rsidP="00555075">
            <w:pPr>
              <w:pStyle w:val="Heading1"/>
              <w:rPr>
                <w:del w:id="1005" w:author="Daniel Falster" w:date="2017-07-28T13:05:00Z"/>
                <w:rFonts w:ascii="Calibri" w:eastAsia="Times New Roman" w:hAnsi="Calibri" w:cs="Times New Roman"/>
                <w:color w:val="000000"/>
                <w:sz w:val="20"/>
                <w:szCs w:val="20"/>
                <w:lang w:eastAsia="en-AU"/>
              </w:rPr>
              <w:pPrChange w:id="1006" w:author="Daniel Falster" w:date="2017-08-01T10:53:00Z">
                <w:pPr>
                  <w:spacing w:after="0" w:line="240" w:lineRule="auto"/>
                </w:pPr>
              </w:pPrChange>
            </w:pPr>
            <w:del w:id="1007" w:author="Daniel Falster" w:date="2017-07-28T13:05:00Z">
              <w:r w:rsidRPr="003D61BD" w:rsidDel="003D61BD">
                <w:rPr>
                  <w:rFonts w:ascii="Calibri" w:eastAsia="Times New Roman" w:hAnsi="Calibri" w:cs="Times New Roman"/>
                  <w:color w:val="000000"/>
                  <w:sz w:val="20"/>
                  <w:szCs w:val="20"/>
                  <w:lang w:eastAsia="en-AU"/>
                </w:rPr>
                <w:delText>COER</w:delText>
              </w:r>
            </w:del>
          </w:p>
        </w:tc>
        <w:tc>
          <w:tcPr>
            <w:tcW w:w="1284" w:type="dxa"/>
            <w:gridSpan w:val="2"/>
            <w:tcBorders>
              <w:top w:val="nil"/>
              <w:left w:val="nil"/>
              <w:bottom w:val="nil"/>
              <w:right w:val="nil"/>
            </w:tcBorders>
            <w:shd w:val="clear" w:color="auto" w:fill="auto"/>
            <w:noWrap/>
            <w:vAlign w:val="bottom"/>
            <w:hideMark/>
          </w:tcPr>
          <w:p w14:paraId="4F967814" w14:textId="3CD52C88" w:rsidR="00D441FB" w:rsidRPr="003D61BD" w:rsidDel="003D61BD" w:rsidRDefault="00D441FB" w:rsidP="00555075">
            <w:pPr>
              <w:pStyle w:val="Heading1"/>
              <w:rPr>
                <w:del w:id="1008" w:author="Daniel Falster" w:date="2017-07-28T13:05:00Z"/>
                <w:rFonts w:ascii="Calibri" w:eastAsia="Times New Roman" w:hAnsi="Calibri" w:cs="Times New Roman"/>
                <w:color w:val="000000"/>
                <w:sz w:val="20"/>
                <w:szCs w:val="20"/>
                <w:lang w:eastAsia="en-AU"/>
              </w:rPr>
              <w:pPrChange w:id="1009" w:author="Daniel Falster" w:date="2017-08-01T10:53:00Z">
                <w:pPr>
                  <w:spacing w:after="0" w:line="240" w:lineRule="auto"/>
                  <w:ind w:right="227"/>
                  <w:jc w:val="right"/>
                </w:pPr>
              </w:pPrChange>
            </w:pPr>
            <w:del w:id="1010" w:author="Daniel Falster" w:date="2017-07-28T13:05:00Z">
              <w:r w:rsidRPr="003D61BD" w:rsidDel="003D61BD">
                <w:rPr>
                  <w:rFonts w:ascii="Calibri" w:eastAsia="Times New Roman" w:hAnsi="Calibri" w:cs="Times New Roman"/>
                  <w:color w:val="000000"/>
                  <w:sz w:val="20"/>
                  <w:szCs w:val="20"/>
                  <w:lang w:eastAsia="en-AU"/>
                </w:rPr>
                <w:delText>0.79</w:delText>
              </w:r>
            </w:del>
          </w:p>
        </w:tc>
        <w:tc>
          <w:tcPr>
            <w:tcW w:w="1420" w:type="dxa"/>
            <w:gridSpan w:val="2"/>
            <w:tcBorders>
              <w:top w:val="nil"/>
              <w:left w:val="nil"/>
              <w:bottom w:val="nil"/>
              <w:right w:val="nil"/>
            </w:tcBorders>
            <w:shd w:val="clear" w:color="auto" w:fill="auto"/>
            <w:noWrap/>
            <w:vAlign w:val="bottom"/>
            <w:hideMark/>
          </w:tcPr>
          <w:p w14:paraId="5A896976" w14:textId="591A2CC1" w:rsidR="00D441FB" w:rsidRPr="00A72D1B" w:rsidDel="003D61BD" w:rsidRDefault="00D441FB" w:rsidP="00555075">
            <w:pPr>
              <w:pStyle w:val="Heading1"/>
              <w:rPr>
                <w:del w:id="1011" w:author="Daniel Falster" w:date="2017-07-28T13:05:00Z"/>
                <w:rFonts w:ascii="Calibri" w:eastAsia="Times New Roman" w:hAnsi="Calibri" w:cs="Times New Roman"/>
                <w:color w:val="000000"/>
                <w:sz w:val="20"/>
                <w:szCs w:val="20"/>
                <w:lang w:eastAsia="en-AU"/>
              </w:rPr>
              <w:pPrChange w:id="1012" w:author="Daniel Falster" w:date="2017-08-01T10:53:00Z">
                <w:pPr>
                  <w:spacing w:after="0" w:line="240" w:lineRule="auto"/>
                  <w:ind w:right="340"/>
                  <w:jc w:val="right"/>
                </w:pPr>
              </w:pPrChange>
            </w:pPr>
            <w:del w:id="1013" w:author="Daniel Falster" w:date="2017-07-28T13:05:00Z">
              <w:r w:rsidRPr="00A72D1B" w:rsidDel="003D61BD">
                <w:rPr>
                  <w:rFonts w:ascii="Calibri" w:eastAsia="Times New Roman" w:hAnsi="Calibri" w:cs="Times New Roman"/>
                  <w:color w:val="000000"/>
                  <w:sz w:val="20"/>
                  <w:szCs w:val="20"/>
                  <w:lang w:eastAsia="en-AU"/>
                </w:rPr>
                <w:delText>12</w:delText>
              </w:r>
            </w:del>
          </w:p>
        </w:tc>
        <w:tc>
          <w:tcPr>
            <w:tcW w:w="1360" w:type="dxa"/>
            <w:gridSpan w:val="2"/>
            <w:tcBorders>
              <w:top w:val="nil"/>
              <w:left w:val="nil"/>
              <w:bottom w:val="nil"/>
              <w:right w:val="nil"/>
            </w:tcBorders>
            <w:shd w:val="clear" w:color="auto" w:fill="auto"/>
            <w:noWrap/>
            <w:vAlign w:val="bottom"/>
            <w:hideMark/>
          </w:tcPr>
          <w:p w14:paraId="649FB7AB" w14:textId="5C33CFAA" w:rsidR="00D441FB" w:rsidRPr="00A72D1B" w:rsidDel="003D61BD" w:rsidRDefault="00D441FB" w:rsidP="00555075">
            <w:pPr>
              <w:pStyle w:val="Heading1"/>
              <w:rPr>
                <w:del w:id="1014" w:author="Daniel Falster" w:date="2017-07-28T13:05:00Z"/>
                <w:rFonts w:ascii="Calibri" w:eastAsia="Times New Roman" w:hAnsi="Calibri" w:cs="Times New Roman"/>
                <w:color w:val="000000"/>
                <w:sz w:val="20"/>
                <w:szCs w:val="20"/>
                <w:lang w:eastAsia="en-AU"/>
              </w:rPr>
              <w:pPrChange w:id="1015" w:author="Daniel Falster" w:date="2017-08-01T10:53:00Z">
                <w:pPr>
                  <w:spacing w:after="0" w:line="240" w:lineRule="auto"/>
                  <w:ind w:right="227"/>
                  <w:jc w:val="right"/>
                </w:pPr>
              </w:pPrChange>
            </w:pPr>
            <w:del w:id="1016"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nil"/>
              <w:right w:val="nil"/>
            </w:tcBorders>
            <w:shd w:val="clear" w:color="auto" w:fill="auto"/>
            <w:noWrap/>
            <w:vAlign w:val="bottom"/>
            <w:hideMark/>
          </w:tcPr>
          <w:p w14:paraId="5E561939" w14:textId="4AB287A5" w:rsidR="00D441FB" w:rsidRPr="00A72D1B" w:rsidDel="003D61BD" w:rsidRDefault="00D441FB" w:rsidP="00555075">
            <w:pPr>
              <w:pStyle w:val="Heading1"/>
              <w:rPr>
                <w:del w:id="1017" w:author="Daniel Falster" w:date="2017-07-28T13:05:00Z"/>
                <w:rFonts w:ascii="Calibri" w:eastAsia="Times New Roman" w:hAnsi="Calibri" w:cs="Times New Roman"/>
                <w:color w:val="000000"/>
                <w:sz w:val="20"/>
                <w:szCs w:val="20"/>
                <w:lang w:eastAsia="en-AU"/>
              </w:rPr>
              <w:pPrChange w:id="1018" w:author="Daniel Falster" w:date="2017-08-01T10:53:00Z">
                <w:pPr>
                  <w:spacing w:after="0" w:line="240" w:lineRule="auto"/>
                  <w:ind w:right="170"/>
                  <w:jc w:val="right"/>
                </w:pPr>
              </w:pPrChange>
            </w:pPr>
            <w:del w:id="1019" w:author="Daniel Falster" w:date="2017-07-28T13:05:00Z">
              <w:r w:rsidRPr="00A72D1B" w:rsidDel="003D61BD">
                <w:rPr>
                  <w:rFonts w:ascii="Calibri" w:eastAsia="Times New Roman" w:hAnsi="Calibri" w:cs="Times New Roman"/>
                  <w:color w:val="000000"/>
                  <w:sz w:val="20"/>
                  <w:szCs w:val="20"/>
                  <w:lang w:eastAsia="en-AU"/>
                </w:rPr>
                <w:delText>0.69</w:delText>
              </w:r>
            </w:del>
          </w:p>
        </w:tc>
        <w:tc>
          <w:tcPr>
            <w:tcW w:w="1360" w:type="dxa"/>
            <w:gridSpan w:val="2"/>
            <w:tcBorders>
              <w:top w:val="nil"/>
              <w:left w:val="nil"/>
              <w:bottom w:val="nil"/>
              <w:right w:val="nil"/>
            </w:tcBorders>
            <w:shd w:val="clear" w:color="auto" w:fill="auto"/>
            <w:noWrap/>
            <w:vAlign w:val="bottom"/>
            <w:hideMark/>
          </w:tcPr>
          <w:p w14:paraId="28129472" w14:textId="3E0AAB72" w:rsidR="00D441FB" w:rsidRPr="003D61BD" w:rsidDel="003D61BD" w:rsidRDefault="00D441FB" w:rsidP="00555075">
            <w:pPr>
              <w:pStyle w:val="Heading1"/>
              <w:rPr>
                <w:del w:id="1020" w:author="Daniel Falster" w:date="2017-07-28T13:05:00Z"/>
                <w:rFonts w:ascii="Calibri" w:eastAsia="Times New Roman" w:hAnsi="Calibri" w:cs="Times New Roman"/>
                <w:color w:val="000000"/>
                <w:sz w:val="20"/>
                <w:szCs w:val="20"/>
                <w:lang w:eastAsia="en-AU"/>
              </w:rPr>
              <w:pPrChange w:id="1021" w:author="Daniel Falster" w:date="2017-08-01T10:53:00Z">
                <w:pPr>
                  <w:spacing w:after="0" w:line="240" w:lineRule="auto"/>
                  <w:ind w:right="227"/>
                  <w:jc w:val="right"/>
                </w:pPr>
              </w:pPrChange>
            </w:pPr>
            <w:del w:id="1022" w:author="Daniel Falster" w:date="2017-07-28T13:05:00Z">
              <w:r w:rsidRPr="003D61BD" w:rsidDel="003D61BD">
                <w:rPr>
                  <w:rFonts w:ascii="Calibri" w:eastAsia="Times New Roman" w:hAnsi="Calibri" w:cs="Times New Roman"/>
                  <w:color w:val="000000"/>
                  <w:sz w:val="20"/>
                  <w:szCs w:val="20"/>
                  <w:lang w:eastAsia="en-AU"/>
                </w:rPr>
                <w:delText>990</w:delText>
              </w:r>
            </w:del>
          </w:p>
        </w:tc>
        <w:tc>
          <w:tcPr>
            <w:tcW w:w="774" w:type="dxa"/>
            <w:gridSpan w:val="2"/>
            <w:tcBorders>
              <w:top w:val="nil"/>
              <w:left w:val="nil"/>
              <w:bottom w:val="nil"/>
              <w:right w:val="nil"/>
            </w:tcBorders>
            <w:shd w:val="clear" w:color="auto" w:fill="auto"/>
            <w:noWrap/>
            <w:vAlign w:val="bottom"/>
            <w:hideMark/>
          </w:tcPr>
          <w:p w14:paraId="6BD5B31A" w14:textId="3A5FFA79" w:rsidR="00D441FB" w:rsidRPr="003D61BD" w:rsidDel="003D61BD" w:rsidRDefault="00D441FB" w:rsidP="00555075">
            <w:pPr>
              <w:pStyle w:val="Heading1"/>
              <w:rPr>
                <w:del w:id="1023" w:author="Daniel Falster" w:date="2017-07-28T13:05:00Z"/>
                <w:rFonts w:ascii="Calibri" w:eastAsia="Times New Roman" w:hAnsi="Calibri" w:cs="Times New Roman"/>
                <w:color w:val="000000"/>
                <w:sz w:val="20"/>
                <w:szCs w:val="20"/>
                <w:lang w:eastAsia="en-AU"/>
              </w:rPr>
              <w:pPrChange w:id="1024" w:author="Daniel Falster" w:date="2017-08-01T10:53:00Z">
                <w:pPr>
                  <w:spacing w:after="0" w:line="240" w:lineRule="auto"/>
                  <w:jc w:val="center"/>
                </w:pPr>
              </w:pPrChange>
            </w:pPr>
            <w:del w:id="1025" w:author="Daniel Falster" w:date="2017-07-28T13:05:00Z">
              <w:r w:rsidRPr="003D61BD" w:rsidDel="003D61BD">
                <w:rPr>
                  <w:rFonts w:ascii="Calibri" w:eastAsia="Times New Roman" w:hAnsi="Calibri" w:cs="Times New Roman"/>
                  <w:color w:val="000000"/>
                  <w:sz w:val="20"/>
                  <w:szCs w:val="20"/>
                  <w:lang w:eastAsia="en-AU"/>
                </w:rPr>
                <w:delText>0.0206</w:delText>
              </w:r>
            </w:del>
          </w:p>
        </w:tc>
        <w:tc>
          <w:tcPr>
            <w:tcW w:w="1366" w:type="dxa"/>
            <w:gridSpan w:val="2"/>
            <w:tcBorders>
              <w:top w:val="nil"/>
              <w:left w:val="nil"/>
              <w:bottom w:val="nil"/>
              <w:right w:val="nil"/>
            </w:tcBorders>
            <w:shd w:val="clear" w:color="auto" w:fill="auto"/>
            <w:noWrap/>
            <w:vAlign w:val="bottom"/>
            <w:hideMark/>
          </w:tcPr>
          <w:p w14:paraId="0044D68C" w14:textId="0F18C76E" w:rsidR="00D441FB" w:rsidRPr="003D61BD" w:rsidDel="003D61BD" w:rsidRDefault="00D441FB" w:rsidP="00555075">
            <w:pPr>
              <w:pStyle w:val="Heading1"/>
              <w:rPr>
                <w:del w:id="1026" w:author="Daniel Falster" w:date="2017-07-28T13:05:00Z"/>
                <w:rFonts w:ascii="Calibri" w:eastAsia="Times New Roman" w:hAnsi="Calibri" w:cs="Times New Roman"/>
                <w:color w:val="000000"/>
                <w:sz w:val="20"/>
                <w:szCs w:val="20"/>
                <w:lang w:eastAsia="en-AU"/>
              </w:rPr>
              <w:pPrChange w:id="1027" w:author="Daniel Falster" w:date="2017-08-01T10:53:00Z">
                <w:pPr>
                  <w:spacing w:after="0" w:line="240" w:lineRule="auto"/>
                  <w:jc w:val="center"/>
                </w:pPr>
              </w:pPrChange>
            </w:pPr>
            <w:del w:id="1028" w:author="Daniel Falster" w:date="2017-07-28T13:05:00Z">
              <w:r w:rsidRPr="003D61BD" w:rsidDel="003D61BD">
                <w:rPr>
                  <w:rFonts w:ascii="Calibri" w:eastAsia="Times New Roman" w:hAnsi="Calibri" w:cs="Times New Roman"/>
                  <w:color w:val="000000"/>
                  <w:sz w:val="20"/>
                  <w:szCs w:val="20"/>
                  <w:lang w:eastAsia="en-AU"/>
                </w:rPr>
                <w:delText>0.79</w:delText>
              </w:r>
            </w:del>
          </w:p>
        </w:tc>
      </w:tr>
      <w:tr w:rsidR="00D441FB" w:rsidRPr="003D61BD" w:rsidDel="003D61BD" w14:paraId="50E88B9A" w14:textId="20DCA182" w:rsidTr="0005509C">
        <w:trPr>
          <w:gridAfter w:val="1"/>
          <w:wAfter w:w="97" w:type="dxa"/>
          <w:trHeight w:val="300"/>
          <w:del w:id="1029" w:author="Daniel Falster" w:date="2017-07-28T13:05:00Z"/>
        </w:trPr>
        <w:tc>
          <w:tcPr>
            <w:tcW w:w="815" w:type="dxa"/>
            <w:gridSpan w:val="2"/>
            <w:tcBorders>
              <w:top w:val="nil"/>
              <w:left w:val="nil"/>
              <w:bottom w:val="nil"/>
              <w:right w:val="nil"/>
            </w:tcBorders>
            <w:shd w:val="clear" w:color="auto" w:fill="auto"/>
            <w:noWrap/>
            <w:vAlign w:val="bottom"/>
            <w:hideMark/>
          </w:tcPr>
          <w:p w14:paraId="295EE378" w14:textId="6A109556" w:rsidR="00D441FB" w:rsidRPr="003D61BD" w:rsidDel="003D61BD" w:rsidRDefault="00D441FB" w:rsidP="00555075">
            <w:pPr>
              <w:pStyle w:val="Heading1"/>
              <w:rPr>
                <w:del w:id="1030" w:author="Daniel Falster" w:date="2017-07-28T13:05:00Z"/>
                <w:rFonts w:ascii="Calibri" w:eastAsia="Times New Roman" w:hAnsi="Calibri" w:cs="Times New Roman"/>
                <w:color w:val="000000"/>
                <w:sz w:val="20"/>
                <w:szCs w:val="20"/>
                <w:lang w:eastAsia="en-AU"/>
              </w:rPr>
              <w:pPrChange w:id="1031" w:author="Daniel Falster" w:date="2017-08-01T10:53:00Z">
                <w:pPr>
                  <w:spacing w:after="0" w:line="240" w:lineRule="auto"/>
                </w:pPr>
              </w:pPrChange>
            </w:pPr>
            <w:del w:id="1032" w:author="Daniel Falster" w:date="2017-07-28T13:05:00Z">
              <w:r w:rsidRPr="003D61BD" w:rsidDel="003D61BD">
                <w:rPr>
                  <w:rFonts w:ascii="Calibri" w:eastAsia="Times New Roman" w:hAnsi="Calibri" w:cs="Times New Roman"/>
                  <w:color w:val="000000"/>
                  <w:sz w:val="20"/>
                  <w:szCs w:val="20"/>
                  <w:lang w:eastAsia="en-AU"/>
                </w:rPr>
                <w:delText>EPMI</w:delText>
              </w:r>
            </w:del>
          </w:p>
        </w:tc>
        <w:tc>
          <w:tcPr>
            <w:tcW w:w="1284" w:type="dxa"/>
            <w:gridSpan w:val="2"/>
            <w:tcBorders>
              <w:top w:val="nil"/>
              <w:left w:val="nil"/>
              <w:bottom w:val="nil"/>
              <w:right w:val="nil"/>
            </w:tcBorders>
            <w:shd w:val="clear" w:color="auto" w:fill="auto"/>
            <w:noWrap/>
            <w:vAlign w:val="bottom"/>
            <w:hideMark/>
          </w:tcPr>
          <w:p w14:paraId="38492D6A" w14:textId="193DFF5A" w:rsidR="00D441FB" w:rsidRPr="003D61BD" w:rsidDel="003D61BD" w:rsidRDefault="00D441FB" w:rsidP="00555075">
            <w:pPr>
              <w:pStyle w:val="Heading1"/>
              <w:rPr>
                <w:del w:id="1033" w:author="Daniel Falster" w:date="2017-07-28T13:05:00Z"/>
                <w:rFonts w:ascii="Calibri" w:eastAsia="Times New Roman" w:hAnsi="Calibri" w:cs="Times New Roman"/>
                <w:color w:val="000000"/>
                <w:sz w:val="20"/>
                <w:szCs w:val="20"/>
                <w:lang w:eastAsia="en-AU"/>
              </w:rPr>
              <w:pPrChange w:id="1034" w:author="Daniel Falster" w:date="2017-08-01T10:53:00Z">
                <w:pPr>
                  <w:spacing w:after="0" w:line="240" w:lineRule="auto"/>
                  <w:ind w:right="227"/>
                  <w:jc w:val="right"/>
                </w:pPr>
              </w:pPrChange>
            </w:pPr>
            <w:del w:id="1035" w:author="Daniel Falster" w:date="2017-07-28T13:05:00Z">
              <w:r w:rsidRPr="003D61BD" w:rsidDel="003D61BD">
                <w:rPr>
                  <w:rFonts w:ascii="Calibri" w:eastAsia="Times New Roman" w:hAnsi="Calibri" w:cs="Times New Roman"/>
                  <w:color w:val="000000"/>
                  <w:sz w:val="20"/>
                  <w:szCs w:val="20"/>
                  <w:lang w:eastAsia="en-AU"/>
                </w:rPr>
                <w:delText>0.91</w:delText>
              </w:r>
            </w:del>
          </w:p>
        </w:tc>
        <w:tc>
          <w:tcPr>
            <w:tcW w:w="1420" w:type="dxa"/>
            <w:gridSpan w:val="2"/>
            <w:tcBorders>
              <w:top w:val="nil"/>
              <w:left w:val="nil"/>
              <w:bottom w:val="nil"/>
              <w:right w:val="nil"/>
            </w:tcBorders>
            <w:shd w:val="clear" w:color="auto" w:fill="auto"/>
            <w:noWrap/>
            <w:vAlign w:val="bottom"/>
            <w:hideMark/>
          </w:tcPr>
          <w:p w14:paraId="6A600589" w14:textId="7A79E3E0" w:rsidR="00D441FB" w:rsidRPr="00A72D1B" w:rsidDel="003D61BD" w:rsidRDefault="00D441FB" w:rsidP="00555075">
            <w:pPr>
              <w:pStyle w:val="Heading1"/>
              <w:rPr>
                <w:del w:id="1036" w:author="Daniel Falster" w:date="2017-07-28T13:05:00Z"/>
                <w:rFonts w:ascii="Calibri" w:eastAsia="Times New Roman" w:hAnsi="Calibri" w:cs="Times New Roman"/>
                <w:color w:val="000000"/>
                <w:sz w:val="20"/>
                <w:szCs w:val="20"/>
                <w:lang w:eastAsia="en-AU"/>
              </w:rPr>
              <w:pPrChange w:id="1037" w:author="Daniel Falster" w:date="2017-08-01T10:53:00Z">
                <w:pPr>
                  <w:spacing w:after="0" w:line="240" w:lineRule="auto"/>
                  <w:ind w:right="340"/>
                  <w:jc w:val="right"/>
                </w:pPr>
              </w:pPrChange>
            </w:pPr>
            <w:del w:id="1038"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00C1444C" w14:textId="312813D1" w:rsidR="00D441FB" w:rsidRPr="00A72D1B" w:rsidDel="003D61BD" w:rsidRDefault="00D441FB" w:rsidP="00555075">
            <w:pPr>
              <w:pStyle w:val="Heading1"/>
              <w:rPr>
                <w:del w:id="1039" w:author="Daniel Falster" w:date="2017-07-28T13:05:00Z"/>
                <w:rFonts w:ascii="Calibri" w:eastAsia="Times New Roman" w:hAnsi="Calibri" w:cs="Times New Roman"/>
                <w:color w:val="000000"/>
                <w:sz w:val="20"/>
                <w:szCs w:val="20"/>
                <w:lang w:eastAsia="en-AU"/>
              </w:rPr>
              <w:pPrChange w:id="1040" w:author="Daniel Falster" w:date="2017-08-01T10:53:00Z">
                <w:pPr>
                  <w:spacing w:after="0" w:line="240" w:lineRule="auto"/>
                  <w:ind w:right="227"/>
                  <w:jc w:val="right"/>
                </w:pPr>
              </w:pPrChange>
            </w:pPr>
            <w:del w:id="1041"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nil"/>
              <w:right w:val="nil"/>
            </w:tcBorders>
            <w:shd w:val="clear" w:color="auto" w:fill="auto"/>
            <w:noWrap/>
            <w:vAlign w:val="bottom"/>
            <w:hideMark/>
          </w:tcPr>
          <w:p w14:paraId="1165BDD3" w14:textId="698D141C" w:rsidR="00D441FB" w:rsidRPr="00A72D1B" w:rsidDel="003D61BD" w:rsidRDefault="00D441FB" w:rsidP="00555075">
            <w:pPr>
              <w:pStyle w:val="Heading1"/>
              <w:rPr>
                <w:del w:id="1042" w:author="Daniel Falster" w:date="2017-07-28T13:05:00Z"/>
                <w:rFonts w:ascii="Calibri" w:eastAsia="Times New Roman" w:hAnsi="Calibri" w:cs="Times New Roman"/>
                <w:color w:val="000000"/>
                <w:sz w:val="20"/>
                <w:szCs w:val="20"/>
                <w:lang w:eastAsia="en-AU"/>
              </w:rPr>
              <w:pPrChange w:id="1043" w:author="Daniel Falster" w:date="2017-08-01T10:53:00Z">
                <w:pPr>
                  <w:spacing w:after="0" w:line="240" w:lineRule="auto"/>
                  <w:ind w:right="170"/>
                  <w:jc w:val="right"/>
                </w:pPr>
              </w:pPrChange>
            </w:pPr>
            <w:del w:id="1044" w:author="Daniel Falster" w:date="2017-07-28T13:05:00Z">
              <w:r w:rsidRPr="00A72D1B" w:rsidDel="003D61BD">
                <w:rPr>
                  <w:rFonts w:ascii="Calibri" w:eastAsia="Times New Roman" w:hAnsi="Calibri" w:cs="Times New Roman"/>
                  <w:color w:val="000000"/>
                  <w:sz w:val="20"/>
                  <w:szCs w:val="20"/>
                  <w:lang w:eastAsia="en-AU"/>
                </w:rPr>
                <w:delText>0.02</w:delText>
              </w:r>
            </w:del>
          </w:p>
        </w:tc>
        <w:tc>
          <w:tcPr>
            <w:tcW w:w="1360" w:type="dxa"/>
            <w:gridSpan w:val="2"/>
            <w:tcBorders>
              <w:top w:val="nil"/>
              <w:left w:val="nil"/>
              <w:bottom w:val="nil"/>
              <w:right w:val="nil"/>
            </w:tcBorders>
            <w:shd w:val="clear" w:color="auto" w:fill="auto"/>
            <w:noWrap/>
            <w:vAlign w:val="bottom"/>
            <w:hideMark/>
          </w:tcPr>
          <w:p w14:paraId="0730138F" w14:textId="6449788C" w:rsidR="00D441FB" w:rsidRPr="003D61BD" w:rsidDel="003D61BD" w:rsidRDefault="00D441FB" w:rsidP="00555075">
            <w:pPr>
              <w:pStyle w:val="Heading1"/>
              <w:rPr>
                <w:del w:id="1045" w:author="Daniel Falster" w:date="2017-07-28T13:05:00Z"/>
                <w:rFonts w:ascii="Calibri" w:eastAsia="Times New Roman" w:hAnsi="Calibri" w:cs="Times New Roman"/>
                <w:color w:val="000000"/>
                <w:sz w:val="20"/>
                <w:szCs w:val="20"/>
                <w:lang w:eastAsia="en-AU"/>
              </w:rPr>
              <w:pPrChange w:id="1046" w:author="Daniel Falster" w:date="2017-08-01T10:53:00Z">
                <w:pPr>
                  <w:spacing w:after="0" w:line="240" w:lineRule="auto"/>
                  <w:ind w:right="227"/>
                  <w:jc w:val="right"/>
                </w:pPr>
              </w:pPrChange>
            </w:pPr>
            <w:del w:id="1047" w:author="Daniel Falster" w:date="2017-07-28T13:05:00Z">
              <w:r w:rsidRPr="003D61BD" w:rsidDel="003D61BD">
                <w:rPr>
                  <w:rFonts w:ascii="Calibri" w:eastAsia="Times New Roman" w:hAnsi="Calibri" w:cs="Times New Roman"/>
                  <w:color w:val="000000"/>
                  <w:sz w:val="20"/>
                  <w:szCs w:val="20"/>
                  <w:lang w:eastAsia="en-AU"/>
                </w:rPr>
                <w:delText>1370</w:delText>
              </w:r>
            </w:del>
          </w:p>
        </w:tc>
        <w:tc>
          <w:tcPr>
            <w:tcW w:w="774" w:type="dxa"/>
            <w:gridSpan w:val="2"/>
            <w:tcBorders>
              <w:top w:val="nil"/>
              <w:left w:val="nil"/>
              <w:bottom w:val="nil"/>
              <w:right w:val="nil"/>
            </w:tcBorders>
            <w:shd w:val="clear" w:color="auto" w:fill="auto"/>
            <w:noWrap/>
            <w:vAlign w:val="bottom"/>
            <w:hideMark/>
          </w:tcPr>
          <w:p w14:paraId="5A6B1400" w14:textId="71A26ECB" w:rsidR="00D441FB" w:rsidRPr="003D61BD" w:rsidDel="003D61BD" w:rsidRDefault="00D441FB" w:rsidP="00555075">
            <w:pPr>
              <w:pStyle w:val="Heading1"/>
              <w:rPr>
                <w:del w:id="1048" w:author="Daniel Falster" w:date="2017-07-28T13:05:00Z"/>
                <w:rFonts w:ascii="Calibri" w:eastAsia="Times New Roman" w:hAnsi="Calibri" w:cs="Times New Roman"/>
                <w:color w:val="000000"/>
                <w:sz w:val="20"/>
                <w:szCs w:val="20"/>
                <w:lang w:eastAsia="en-AU"/>
              </w:rPr>
              <w:pPrChange w:id="1049" w:author="Daniel Falster" w:date="2017-08-01T10:53:00Z">
                <w:pPr>
                  <w:spacing w:after="0" w:line="240" w:lineRule="auto"/>
                  <w:jc w:val="center"/>
                </w:pPr>
              </w:pPrChange>
            </w:pPr>
            <w:del w:id="1050" w:author="Daniel Falster" w:date="2017-07-28T13:05:00Z">
              <w:r w:rsidRPr="003D61BD" w:rsidDel="003D61BD">
                <w:rPr>
                  <w:rFonts w:ascii="Calibri" w:eastAsia="Times New Roman" w:hAnsi="Calibri" w:cs="Times New Roman"/>
                  <w:color w:val="000000"/>
                  <w:sz w:val="20"/>
                  <w:szCs w:val="20"/>
                  <w:lang w:eastAsia="en-AU"/>
                </w:rPr>
                <w:delText>0.0122</w:delText>
              </w:r>
            </w:del>
          </w:p>
        </w:tc>
        <w:tc>
          <w:tcPr>
            <w:tcW w:w="1366" w:type="dxa"/>
            <w:gridSpan w:val="2"/>
            <w:tcBorders>
              <w:top w:val="nil"/>
              <w:left w:val="nil"/>
              <w:bottom w:val="nil"/>
              <w:right w:val="nil"/>
            </w:tcBorders>
            <w:shd w:val="clear" w:color="auto" w:fill="auto"/>
            <w:noWrap/>
            <w:vAlign w:val="bottom"/>
            <w:hideMark/>
          </w:tcPr>
          <w:p w14:paraId="58EB2B4A" w14:textId="7F815D13" w:rsidR="00D441FB" w:rsidRPr="003D61BD" w:rsidDel="003D61BD" w:rsidRDefault="00D441FB" w:rsidP="00555075">
            <w:pPr>
              <w:pStyle w:val="Heading1"/>
              <w:rPr>
                <w:del w:id="1051" w:author="Daniel Falster" w:date="2017-07-28T13:05:00Z"/>
                <w:rFonts w:ascii="Calibri" w:eastAsia="Times New Roman" w:hAnsi="Calibri" w:cs="Times New Roman"/>
                <w:color w:val="000000"/>
                <w:sz w:val="20"/>
                <w:szCs w:val="20"/>
                <w:lang w:eastAsia="en-AU"/>
              </w:rPr>
              <w:pPrChange w:id="1052" w:author="Daniel Falster" w:date="2017-08-01T10:53:00Z">
                <w:pPr>
                  <w:spacing w:after="0" w:line="240" w:lineRule="auto"/>
                  <w:jc w:val="center"/>
                </w:pPr>
              </w:pPrChange>
            </w:pPr>
            <w:del w:id="1053" w:author="Daniel Falster" w:date="2017-07-28T13:05:00Z">
              <w:r w:rsidRPr="003D61BD" w:rsidDel="003D61BD">
                <w:rPr>
                  <w:rFonts w:ascii="Calibri" w:eastAsia="Times New Roman" w:hAnsi="Calibri" w:cs="Times New Roman"/>
                  <w:color w:val="000000"/>
                  <w:sz w:val="20"/>
                  <w:szCs w:val="20"/>
                  <w:lang w:eastAsia="en-AU"/>
                </w:rPr>
                <w:delText>0.73</w:delText>
              </w:r>
            </w:del>
          </w:p>
        </w:tc>
      </w:tr>
      <w:tr w:rsidR="00D441FB" w:rsidRPr="003D61BD" w:rsidDel="003D61BD" w14:paraId="3CC8BC10" w14:textId="420105DB" w:rsidTr="0005509C">
        <w:trPr>
          <w:gridAfter w:val="1"/>
          <w:wAfter w:w="97" w:type="dxa"/>
          <w:trHeight w:val="300"/>
          <w:del w:id="1054" w:author="Daniel Falster" w:date="2017-07-28T13:05:00Z"/>
        </w:trPr>
        <w:tc>
          <w:tcPr>
            <w:tcW w:w="815" w:type="dxa"/>
            <w:gridSpan w:val="2"/>
            <w:tcBorders>
              <w:top w:val="nil"/>
              <w:left w:val="nil"/>
              <w:bottom w:val="nil"/>
              <w:right w:val="nil"/>
            </w:tcBorders>
            <w:shd w:val="clear" w:color="auto" w:fill="auto"/>
            <w:noWrap/>
            <w:vAlign w:val="bottom"/>
            <w:hideMark/>
          </w:tcPr>
          <w:p w14:paraId="044064FF" w14:textId="4B2CB897" w:rsidR="00D441FB" w:rsidRPr="003D61BD" w:rsidDel="003D61BD" w:rsidRDefault="00D441FB" w:rsidP="00555075">
            <w:pPr>
              <w:pStyle w:val="Heading1"/>
              <w:rPr>
                <w:del w:id="1055" w:author="Daniel Falster" w:date="2017-07-28T13:05:00Z"/>
                <w:rFonts w:ascii="Calibri" w:eastAsia="Times New Roman" w:hAnsi="Calibri" w:cs="Times New Roman"/>
                <w:color w:val="000000"/>
                <w:sz w:val="20"/>
                <w:szCs w:val="20"/>
                <w:lang w:eastAsia="en-AU"/>
              </w:rPr>
              <w:pPrChange w:id="1056" w:author="Daniel Falster" w:date="2017-08-01T10:53:00Z">
                <w:pPr>
                  <w:spacing w:after="0" w:line="240" w:lineRule="auto"/>
                </w:pPr>
              </w:pPrChange>
            </w:pPr>
            <w:del w:id="1057" w:author="Daniel Falster" w:date="2017-07-28T13:05:00Z">
              <w:r w:rsidRPr="003D61BD" w:rsidDel="003D61BD">
                <w:rPr>
                  <w:rFonts w:ascii="Calibri" w:eastAsia="Times New Roman" w:hAnsi="Calibri" w:cs="Times New Roman"/>
                  <w:color w:val="000000"/>
                  <w:sz w:val="20"/>
                  <w:szCs w:val="20"/>
                  <w:lang w:eastAsia="en-AU"/>
                </w:rPr>
                <w:delText>GRBU</w:delText>
              </w:r>
            </w:del>
          </w:p>
        </w:tc>
        <w:tc>
          <w:tcPr>
            <w:tcW w:w="1284" w:type="dxa"/>
            <w:gridSpan w:val="2"/>
            <w:tcBorders>
              <w:top w:val="nil"/>
              <w:left w:val="nil"/>
              <w:bottom w:val="nil"/>
              <w:right w:val="nil"/>
            </w:tcBorders>
            <w:shd w:val="clear" w:color="auto" w:fill="auto"/>
            <w:noWrap/>
            <w:vAlign w:val="bottom"/>
            <w:hideMark/>
          </w:tcPr>
          <w:p w14:paraId="356F3A24" w14:textId="0DB253D2" w:rsidR="00D441FB" w:rsidRPr="003D61BD" w:rsidDel="003D61BD" w:rsidRDefault="00D441FB" w:rsidP="00555075">
            <w:pPr>
              <w:pStyle w:val="Heading1"/>
              <w:rPr>
                <w:del w:id="1058" w:author="Daniel Falster" w:date="2017-07-28T13:05:00Z"/>
                <w:rFonts w:ascii="Calibri" w:eastAsia="Times New Roman" w:hAnsi="Calibri" w:cs="Times New Roman"/>
                <w:color w:val="000000"/>
                <w:sz w:val="20"/>
                <w:szCs w:val="20"/>
                <w:lang w:eastAsia="en-AU"/>
              </w:rPr>
              <w:pPrChange w:id="1059" w:author="Daniel Falster" w:date="2017-08-01T10:53:00Z">
                <w:pPr>
                  <w:spacing w:after="0" w:line="240" w:lineRule="auto"/>
                  <w:ind w:right="227"/>
                  <w:jc w:val="right"/>
                </w:pPr>
              </w:pPrChange>
            </w:pPr>
            <w:del w:id="1060" w:author="Daniel Falster" w:date="2017-07-28T13:05:00Z">
              <w:r w:rsidRPr="003D61BD" w:rsidDel="003D61BD">
                <w:rPr>
                  <w:rFonts w:ascii="Calibri" w:eastAsia="Times New Roman" w:hAnsi="Calibri" w:cs="Times New Roman"/>
                  <w:color w:val="000000"/>
                  <w:sz w:val="20"/>
                  <w:szCs w:val="20"/>
                  <w:lang w:eastAsia="en-AU"/>
                </w:rPr>
                <w:delText>1.23</w:delText>
              </w:r>
            </w:del>
          </w:p>
        </w:tc>
        <w:tc>
          <w:tcPr>
            <w:tcW w:w="1420" w:type="dxa"/>
            <w:gridSpan w:val="2"/>
            <w:tcBorders>
              <w:top w:val="nil"/>
              <w:left w:val="nil"/>
              <w:bottom w:val="nil"/>
              <w:right w:val="nil"/>
            </w:tcBorders>
            <w:shd w:val="clear" w:color="auto" w:fill="auto"/>
            <w:noWrap/>
            <w:vAlign w:val="bottom"/>
            <w:hideMark/>
          </w:tcPr>
          <w:p w14:paraId="07165711" w14:textId="0D466666" w:rsidR="00D441FB" w:rsidRPr="00A72D1B" w:rsidDel="003D61BD" w:rsidRDefault="00D441FB" w:rsidP="00555075">
            <w:pPr>
              <w:pStyle w:val="Heading1"/>
              <w:rPr>
                <w:del w:id="1061" w:author="Daniel Falster" w:date="2017-07-28T13:05:00Z"/>
                <w:rFonts w:ascii="Calibri" w:eastAsia="Times New Roman" w:hAnsi="Calibri" w:cs="Times New Roman"/>
                <w:color w:val="000000"/>
                <w:sz w:val="20"/>
                <w:szCs w:val="20"/>
                <w:lang w:eastAsia="en-AU"/>
              </w:rPr>
              <w:pPrChange w:id="1062" w:author="Daniel Falster" w:date="2017-08-01T10:53:00Z">
                <w:pPr>
                  <w:spacing w:after="0" w:line="240" w:lineRule="auto"/>
                  <w:ind w:right="340"/>
                  <w:jc w:val="right"/>
                </w:pPr>
              </w:pPrChange>
            </w:pPr>
            <w:del w:id="1063" w:author="Daniel Falster" w:date="2017-07-28T13:05:00Z">
              <w:r w:rsidRPr="00A72D1B" w:rsidDel="003D61BD">
                <w:rPr>
                  <w:rFonts w:ascii="Calibri" w:eastAsia="Times New Roman" w:hAnsi="Calibri" w:cs="Times New Roman"/>
                  <w:color w:val="000000"/>
                  <w:sz w:val="20"/>
                  <w:szCs w:val="20"/>
                  <w:lang w:eastAsia="en-AU"/>
                </w:rPr>
                <w:delText>30</w:delText>
              </w:r>
            </w:del>
          </w:p>
        </w:tc>
        <w:tc>
          <w:tcPr>
            <w:tcW w:w="1360" w:type="dxa"/>
            <w:gridSpan w:val="2"/>
            <w:tcBorders>
              <w:top w:val="nil"/>
              <w:left w:val="nil"/>
              <w:bottom w:val="nil"/>
              <w:right w:val="nil"/>
            </w:tcBorders>
            <w:shd w:val="clear" w:color="auto" w:fill="auto"/>
            <w:noWrap/>
            <w:vAlign w:val="bottom"/>
            <w:hideMark/>
          </w:tcPr>
          <w:p w14:paraId="7F16CE6F" w14:textId="60D318FD" w:rsidR="00D441FB" w:rsidRPr="00A72D1B" w:rsidDel="003D61BD" w:rsidRDefault="00D441FB" w:rsidP="00555075">
            <w:pPr>
              <w:pStyle w:val="Heading1"/>
              <w:rPr>
                <w:del w:id="1064" w:author="Daniel Falster" w:date="2017-07-28T13:05:00Z"/>
                <w:rFonts w:ascii="Calibri" w:eastAsia="Times New Roman" w:hAnsi="Calibri" w:cs="Times New Roman"/>
                <w:color w:val="000000"/>
                <w:sz w:val="20"/>
                <w:szCs w:val="20"/>
                <w:lang w:eastAsia="en-AU"/>
              </w:rPr>
              <w:pPrChange w:id="1065" w:author="Daniel Falster" w:date="2017-08-01T10:53:00Z">
                <w:pPr>
                  <w:spacing w:after="0" w:line="240" w:lineRule="auto"/>
                  <w:ind w:right="227"/>
                  <w:jc w:val="right"/>
                </w:pPr>
              </w:pPrChange>
            </w:pPr>
            <w:del w:id="1066" w:author="Daniel Falster" w:date="2017-07-28T13:05:00Z">
              <w:r w:rsidRPr="00A72D1B" w:rsidDel="003D61BD">
                <w:rPr>
                  <w:rFonts w:ascii="Calibri" w:eastAsia="Times New Roman" w:hAnsi="Calibri" w:cs="Times New Roman"/>
                  <w:color w:val="000000"/>
                  <w:sz w:val="20"/>
                  <w:szCs w:val="20"/>
                  <w:lang w:eastAsia="en-AU"/>
                </w:rPr>
                <w:delText>5.0</w:delText>
              </w:r>
            </w:del>
          </w:p>
        </w:tc>
        <w:tc>
          <w:tcPr>
            <w:tcW w:w="1144" w:type="dxa"/>
            <w:gridSpan w:val="2"/>
            <w:tcBorders>
              <w:top w:val="nil"/>
              <w:left w:val="nil"/>
              <w:bottom w:val="nil"/>
              <w:right w:val="nil"/>
            </w:tcBorders>
            <w:shd w:val="clear" w:color="auto" w:fill="auto"/>
            <w:noWrap/>
            <w:vAlign w:val="bottom"/>
            <w:hideMark/>
          </w:tcPr>
          <w:p w14:paraId="28FA7F6C" w14:textId="1D729C1F" w:rsidR="00D441FB" w:rsidRPr="00A72D1B" w:rsidDel="003D61BD" w:rsidRDefault="00D441FB" w:rsidP="00555075">
            <w:pPr>
              <w:pStyle w:val="Heading1"/>
              <w:rPr>
                <w:del w:id="1067" w:author="Daniel Falster" w:date="2017-07-28T13:05:00Z"/>
                <w:rFonts w:ascii="Calibri" w:eastAsia="Times New Roman" w:hAnsi="Calibri" w:cs="Times New Roman"/>
                <w:color w:val="000000"/>
                <w:sz w:val="20"/>
                <w:szCs w:val="20"/>
                <w:lang w:eastAsia="en-AU"/>
              </w:rPr>
              <w:pPrChange w:id="1068" w:author="Daniel Falster" w:date="2017-08-01T10:53:00Z">
                <w:pPr>
                  <w:spacing w:after="0" w:line="240" w:lineRule="auto"/>
                  <w:ind w:right="170"/>
                  <w:jc w:val="right"/>
                </w:pPr>
              </w:pPrChange>
            </w:pPr>
            <w:del w:id="1069" w:author="Daniel Falster" w:date="2017-07-28T13:05:00Z">
              <w:r w:rsidRPr="00A72D1B" w:rsidDel="003D61BD">
                <w:rPr>
                  <w:rFonts w:ascii="Calibri" w:eastAsia="Times New Roman" w:hAnsi="Calibri" w:cs="Times New Roman"/>
                  <w:color w:val="000000"/>
                  <w:sz w:val="20"/>
                  <w:szCs w:val="20"/>
                  <w:lang w:eastAsia="en-AU"/>
                </w:rPr>
                <w:delText>26.70</w:delText>
              </w:r>
            </w:del>
          </w:p>
        </w:tc>
        <w:tc>
          <w:tcPr>
            <w:tcW w:w="1360" w:type="dxa"/>
            <w:gridSpan w:val="2"/>
            <w:tcBorders>
              <w:top w:val="nil"/>
              <w:left w:val="nil"/>
              <w:bottom w:val="nil"/>
              <w:right w:val="nil"/>
            </w:tcBorders>
            <w:shd w:val="clear" w:color="auto" w:fill="auto"/>
            <w:noWrap/>
            <w:vAlign w:val="bottom"/>
            <w:hideMark/>
          </w:tcPr>
          <w:p w14:paraId="2CF718E5" w14:textId="50DC0E8D" w:rsidR="00D441FB" w:rsidRPr="003D61BD" w:rsidDel="003D61BD" w:rsidRDefault="00D441FB" w:rsidP="00555075">
            <w:pPr>
              <w:pStyle w:val="Heading1"/>
              <w:rPr>
                <w:del w:id="1070" w:author="Daniel Falster" w:date="2017-07-28T13:05:00Z"/>
                <w:rFonts w:ascii="Calibri" w:eastAsia="Times New Roman" w:hAnsi="Calibri" w:cs="Times New Roman"/>
                <w:color w:val="000000"/>
                <w:sz w:val="20"/>
                <w:szCs w:val="20"/>
                <w:lang w:eastAsia="en-AU"/>
              </w:rPr>
              <w:pPrChange w:id="1071" w:author="Daniel Falster" w:date="2017-08-01T10:53:00Z">
                <w:pPr>
                  <w:spacing w:after="0" w:line="240" w:lineRule="auto"/>
                  <w:ind w:right="227"/>
                  <w:jc w:val="right"/>
                </w:pPr>
              </w:pPrChange>
            </w:pPr>
            <w:del w:id="1072" w:author="Daniel Falster" w:date="2017-07-28T13:05:00Z">
              <w:r w:rsidRPr="003D61BD" w:rsidDel="003D61BD">
                <w:rPr>
                  <w:rFonts w:ascii="Calibri" w:eastAsia="Times New Roman" w:hAnsi="Calibri" w:cs="Times New Roman"/>
                  <w:color w:val="000000"/>
                  <w:sz w:val="20"/>
                  <w:szCs w:val="20"/>
                  <w:lang w:eastAsia="en-AU"/>
                </w:rPr>
                <w:delText>1365</w:delText>
              </w:r>
            </w:del>
          </w:p>
        </w:tc>
        <w:tc>
          <w:tcPr>
            <w:tcW w:w="774" w:type="dxa"/>
            <w:gridSpan w:val="2"/>
            <w:tcBorders>
              <w:top w:val="nil"/>
              <w:left w:val="nil"/>
              <w:bottom w:val="nil"/>
              <w:right w:val="nil"/>
            </w:tcBorders>
            <w:shd w:val="clear" w:color="auto" w:fill="auto"/>
            <w:noWrap/>
            <w:vAlign w:val="bottom"/>
            <w:hideMark/>
          </w:tcPr>
          <w:p w14:paraId="1E82C7AF" w14:textId="25272764" w:rsidR="00D441FB" w:rsidRPr="003D61BD" w:rsidDel="003D61BD" w:rsidRDefault="00D441FB" w:rsidP="00555075">
            <w:pPr>
              <w:pStyle w:val="Heading1"/>
              <w:rPr>
                <w:del w:id="1073" w:author="Daniel Falster" w:date="2017-07-28T13:05:00Z"/>
                <w:rFonts w:ascii="Calibri" w:eastAsia="Times New Roman" w:hAnsi="Calibri" w:cs="Times New Roman"/>
                <w:color w:val="000000"/>
                <w:sz w:val="20"/>
                <w:szCs w:val="20"/>
                <w:lang w:eastAsia="en-AU"/>
              </w:rPr>
              <w:pPrChange w:id="1074" w:author="Daniel Falster" w:date="2017-08-01T10:53:00Z">
                <w:pPr>
                  <w:spacing w:after="0" w:line="240" w:lineRule="auto"/>
                  <w:jc w:val="center"/>
                </w:pPr>
              </w:pPrChange>
            </w:pPr>
            <w:del w:id="1075" w:author="Daniel Falster" w:date="2017-07-28T13:05:00Z">
              <w:r w:rsidRPr="003D61BD" w:rsidDel="003D61BD">
                <w:rPr>
                  <w:rFonts w:ascii="Calibri" w:eastAsia="Times New Roman" w:hAnsi="Calibri" w:cs="Times New Roman"/>
                  <w:color w:val="000000"/>
                  <w:sz w:val="20"/>
                  <w:szCs w:val="20"/>
                  <w:lang w:eastAsia="en-AU"/>
                </w:rPr>
                <w:delText>0.0146</w:delText>
              </w:r>
            </w:del>
          </w:p>
        </w:tc>
        <w:tc>
          <w:tcPr>
            <w:tcW w:w="1366" w:type="dxa"/>
            <w:gridSpan w:val="2"/>
            <w:tcBorders>
              <w:top w:val="nil"/>
              <w:left w:val="nil"/>
              <w:bottom w:val="nil"/>
              <w:right w:val="nil"/>
            </w:tcBorders>
            <w:shd w:val="clear" w:color="auto" w:fill="auto"/>
            <w:noWrap/>
            <w:vAlign w:val="bottom"/>
            <w:hideMark/>
          </w:tcPr>
          <w:p w14:paraId="1A334AC9" w14:textId="6A1EFDF1" w:rsidR="00D441FB" w:rsidRPr="003D61BD" w:rsidDel="003D61BD" w:rsidRDefault="00D441FB" w:rsidP="00555075">
            <w:pPr>
              <w:pStyle w:val="Heading1"/>
              <w:rPr>
                <w:del w:id="1076" w:author="Daniel Falster" w:date="2017-07-28T13:05:00Z"/>
                <w:rFonts w:ascii="Calibri" w:eastAsia="Times New Roman" w:hAnsi="Calibri" w:cs="Times New Roman"/>
                <w:color w:val="000000"/>
                <w:sz w:val="20"/>
                <w:szCs w:val="20"/>
                <w:lang w:eastAsia="en-AU"/>
              </w:rPr>
              <w:pPrChange w:id="1077" w:author="Daniel Falster" w:date="2017-08-01T10:53:00Z">
                <w:pPr>
                  <w:spacing w:after="0" w:line="240" w:lineRule="auto"/>
                  <w:jc w:val="center"/>
                </w:pPr>
              </w:pPrChange>
            </w:pPr>
            <w:del w:id="1078" w:author="Daniel Falster" w:date="2017-07-28T13:05:00Z">
              <w:r w:rsidRPr="003D61BD" w:rsidDel="003D61BD">
                <w:rPr>
                  <w:rFonts w:ascii="Calibri" w:eastAsia="Times New Roman" w:hAnsi="Calibri" w:cs="Times New Roman"/>
                  <w:color w:val="000000"/>
                  <w:sz w:val="20"/>
                  <w:szCs w:val="20"/>
                  <w:lang w:eastAsia="en-AU"/>
                </w:rPr>
                <w:delText>0.73</w:delText>
              </w:r>
            </w:del>
          </w:p>
        </w:tc>
      </w:tr>
      <w:tr w:rsidR="00D441FB" w:rsidRPr="003D61BD" w:rsidDel="003D61BD" w14:paraId="0AE00B04" w14:textId="1F408D61" w:rsidTr="0005509C">
        <w:trPr>
          <w:gridAfter w:val="1"/>
          <w:wAfter w:w="97" w:type="dxa"/>
          <w:trHeight w:val="300"/>
          <w:del w:id="1079" w:author="Daniel Falster" w:date="2017-07-28T13:05:00Z"/>
        </w:trPr>
        <w:tc>
          <w:tcPr>
            <w:tcW w:w="815" w:type="dxa"/>
            <w:gridSpan w:val="2"/>
            <w:tcBorders>
              <w:top w:val="nil"/>
              <w:left w:val="nil"/>
              <w:bottom w:val="nil"/>
              <w:right w:val="nil"/>
            </w:tcBorders>
            <w:shd w:val="clear" w:color="auto" w:fill="auto"/>
            <w:noWrap/>
            <w:vAlign w:val="bottom"/>
            <w:hideMark/>
          </w:tcPr>
          <w:p w14:paraId="7BE390BE" w14:textId="3C4A6D56" w:rsidR="00D441FB" w:rsidRPr="003D61BD" w:rsidDel="003D61BD" w:rsidRDefault="00D441FB" w:rsidP="00555075">
            <w:pPr>
              <w:pStyle w:val="Heading1"/>
              <w:rPr>
                <w:del w:id="1080" w:author="Daniel Falster" w:date="2017-07-28T13:05:00Z"/>
                <w:rFonts w:ascii="Calibri" w:eastAsia="Times New Roman" w:hAnsi="Calibri" w:cs="Times New Roman"/>
                <w:color w:val="000000"/>
                <w:sz w:val="20"/>
                <w:szCs w:val="20"/>
                <w:lang w:eastAsia="en-AU"/>
              </w:rPr>
              <w:pPrChange w:id="1081" w:author="Daniel Falster" w:date="2017-08-01T10:53:00Z">
                <w:pPr>
                  <w:spacing w:after="0" w:line="240" w:lineRule="auto"/>
                </w:pPr>
              </w:pPrChange>
            </w:pPr>
            <w:del w:id="1082" w:author="Daniel Falster" w:date="2017-07-28T13:05:00Z">
              <w:r w:rsidRPr="003D61BD" w:rsidDel="003D61BD">
                <w:rPr>
                  <w:rFonts w:ascii="Calibri" w:eastAsia="Times New Roman" w:hAnsi="Calibri" w:cs="Times New Roman"/>
                  <w:color w:val="000000"/>
                  <w:sz w:val="20"/>
                  <w:szCs w:val="20"/>
                  <w:lang w:eastAsia="en-AU"/>
                </w:rPr>
                <w:delText>GRSP</w:delText>
              </w:r>
            </w:del>
          </w:p>
        </w:tc>
        <w:tc>
          <w:tcPr>
            <w:tcW w:w="1284" w:type="dxa"/>
            <w:gridSpan w:val="2"/>
            <w:tcBorders>
              <w:top w:val="nil"/>
              <w:left w:val="nil"/>
              <w:bottom w:val="nil"/>
              <w:right w:val="nil"/>
            </w:tcBorders>
            <w:shd w:val="clear" w:color="auto" w:fill="auto"/>
            <w:noWrap/>
            <w:vAlign w:val="bottom"/>
            <w:hideMark/>
          </w:tcPr>
          <w:p w14:paraId="6434CE8B" w14:textId="0E5160B9" w:rsidR="00D441FB" w:rsidRPr="003D61BD" w:rsidDel="003D61BD" w:rsidRDefault="00D441FB" w:rsidP="00555075">
            <w:pPr>
              <w:pStyle w:val="Heading1"/>
              <w:rPr>
                <w:del w:id="1083" w:author="Daniel Falster" w:date="2017-07-28T13:05:00Z"/>
                <w:rFonts w:ascii="Calibri" w:eastAsia="Times New Roman" w:hAnsi="Calibri" w:cs="Times New Roman"/>
                <w:color w:val="000000"/>
                <w:sz w:val="20"/>
                <w:szCs w:val="20"/>
                <w:lang w:eastAsia="en-AU"/>
              </w:rPr>
              <w:pPrChange w:id="1084" w:author="Daniel Falster" w:date="2017-08-01T10:53:00Z">
                <w:pPr>
                  <w:spacing w:after="0" w:line="240" w:lineRule="auto"/>
                  <w:ind w:right="227"/>
                  <w:jc w:val="right"/>
                </w:pPr>
              </w:pPrChange>
            </w:pPr>
            <w:del w:id="1085" w:author="Daniel Falster" w:date="2017-07-28T13:05:00Z">
              <w:r w:rsidRPr="003D61BD" w:rsidDel="003D61BD">
                <w:rPr>
                  <w:rFonts w:ascii="Calibri" w:eastAsia="Times New Roman" w:hAnsi="Calibri" w:cs="Times New Roman"/>
                  <w:color w:val="000000"/>
                  <w:sz w:val="20"/>
                  <w:szCs w:val="20"/>
                  <w:lang w:eastAsia="en-AU"/>
                </w:rPr>
                <w:delText>1.37</w:delText>
              </w:r>
            </w:del>
          </w:p>
        </w:tc>
        <w:tc>
          <w:tcPr>
            <w:tcW w:w="1420" w:type="dxa"/>
            <w:gridSpan w:val="2"/>
            <w:tcBorders>
              <w:top w:val="nil"/>
              <w:left w:val="nil"/>
              <w:bottom w:val="nil"/>
              <w:right w:val="nil"/>
            </w:tcBorders>
            <w:shd w:val="clear" w:color="auto" w:fill="auto"/>
            <w:noWrap/>
            <w:vAlign w:val="bottom"/>
            <w:hideMark/>
          </w:tcPr>
          <w:p w14:paraId="58E49EB5" w14:textId="62F862EF" w:rsidR="00D441FB" w:rsidRPr="00A72D1B" w:rsidDel="003D61BD" w:rsidRDefault="00D441FB" w:rsidP="00555075">
            <w:pPr>
              <w:pStyle w:val="Heading1"/>
              <w:rPr>
                <w:del w:id="1086" w:author="Daniel Falster" w:date="2017-07-28T13:05:00Z"/>
                <w:rFonts w:ascii="Calibri" w:eastAsia="Times New Roman" w:hAnsi="Calibri" w:cs="Times New Roman"/>
                <w:color w:val="000000"/>
                <w:sz w:val="20"/>
                <w:szCs w:val="20"/>
                <w:lang w:eastAsia="en-AU"/>
              </w:rPr>
              <w:pPrChange w:id="1087" w:author="Daniel Falster" w:date="2017-08-01T10:53:00Z">
                <w:pPr>
                  <w:spacing w:after="0" w:line="240" w:lineRule="auto"/>
                  <w:ind w:right="340"/>
                  <w:jc w:val="right"/>
                </w:pPr>
              </w:pPrChange>
            </w:pPr>
            <w:del w:id="1088" w:author="Daniel Falster" w:date="2017-07-28T13:05:00Z">
              <w:r w:rsidRPr="00A72D1B" w:rsidDel="003D61BD">
                <w:rPr>
                  <w:rFonts w:ascii="Calibri" w:eastAsia="Times New Roman" w:hAnsi="Calibri" w:cs="Times New Roman"/>
                  <w:color w:val="000000"/>
                  <w:sz w:val="20"/>
                  <w:szCs w:val="20"/>
                  <w:lang w:eastAsia="en-AU"/>
                </w:rPr>
                <w:delText>20</w:delText>
              </w:r>
            </w:del>
          </w:p>
        </w:tc>
        <w:tc>
          <w:tcPr>
            <w:tcW w:w="1360" w:type="dxa"/>
            <w:gridSpan w:val="2"/>
            <w:tcBorders>
              <w:top w:val="nil"/>
              <w:left w:val="nil"/>
              <w:bottom w:val="nil"/>
              <w:right w:val="nil"/>
            </w:tcBorders>
            <w:shd w:val="clear" w:color="auto" w:fill="auto"/>
            <w:noWrap/>
            <w:vAlign w:val="bottom"/>
            <w:hideMark/>
          </w:tcPr>
          <w:p w14:paraId="55A97B64" w14:textId="6DF860D5" w:rsidR="00D441FB" w:rsidRPr="00A72D1B" w:rsidDel="003D61BD" w:rsidRDefault="00D441FB" w:rsidP="00555075">
            <w:pPr>
              <w:pStyle w:val="Heading1"/>
              <w:rPr>
                <w:del w:id="1089" w:author="Daniel Falster" w:date="2017-07-28T13:05:00Z"/>
                <w:rFonts w:ascii="Calibri" w:eastAsia="Times New Roman" w:hAnsi="Calibri" w:cs="Times New Roman"/>
                <w:color w:val="000000"/>
                <w:sz w:val="20"/>
                <w:szCs w:val="20"/>
                <w:lang w:eastAsia="en-AU"/>
              </w:rPr>
              <w:pPrChange w:id="1090" w:author="Daniel Falster" w:date="2017-08-01T10:53:00Z">
                <w:pPr>
                  <w:spacing w:after="0" w:line="240" w:lineRule="auto"/>
                  <w:ind w:right="227"/>
                  <w:jc w:val="right"/>
                </w:pPr>
              </w:pPrChange>
            </w:pPr>
            <w:del w:id="1091"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nil"/>
              <w:right w:val="nil"/>
            </w:tcBorders>
            <w:shd w:val="clear" w:color="auto" w:fill="auto"/>
            <w:noWrap/>
            <w:vAlign w:val="bottom"/>
            <w:hideMark/>
          </w:tcPr>
          <w:p w14:paraId="61EF8BE9" w14:textId="6CA7CECD" w:rsidR="00D441FB" w:rsidRPr="00A72D1B" w:rsidDel="003D61BD" w:rsidRDefault="00D441FB" w:rsidP="00555075">
            <w:pPr>
              <w:pStyle w:val="Heading1"/>
              <w:rPr>
                <w:del w:id="1092" w:author="Daniel Falster" w:date="2017-07-28T13:05:00Z"/>
                <w:rFonts w:ascii="Calibri" w:eastAsia="Times New Roman" w:hAnsi="Calibri" w:cs="Times New Roman"/>
                <w:color w:val="000000"/>
                <w:sz w:val="20"/>
                <w:szCs w:val="20"/>
                <w:lang w:eastAsia="en-AU"/>
              </w:rPr>
              <w:pPrChange w:id="1093" w:author="Daniel Falster" w:date="2017-08-01T10:53:00Z">
                <w:pPr>
                  <w:spacing w:after="0" w:line="240" w:lineRule="auto"/>
                  <w:ind w:right="170"/>
                  <w:jc w:val="right"/>
                </w:pPr>
              </w:pPrChange>
            </w:pPr>
            <w:del w:id="1094" w:author="Daniel Falster" w:date="2017-07-28T13:05:00Z">
              <w:r w:rsidRPr="00A72D1B" w:rsidDel="003D61BD">
                <w:rPr>
                  <w:rFonts w:ascii="Calibri" w:eastAsia="Times New Roman" w:hAnsi="Calibri" w:cs="Times New Roman"/>
                  <w:color w:val="000000"/>
                  <w:sz w:val="20"/>
                  <w:szCs w:val="20"/>
                  <w:lang w:eastAsia="en-AU"/>
                </w:rPr>
                <w:delText>13.48</w:delText>
              </w:r>
            </w:del>
          </w:p>
        </w:tc>
        <w:tc>
          <w:tcPr>
            <w:tcW w:w="1360" w:type="dxa"/>
            <w:gridSpan w:val="2"/>
            <w:tcBorders>
              <w:top w:val="nil"/>
              <w:left w:val="nil"/>
              <w:bottom w:val="nil"/>
              <w:right w:val="nil"/>
            </w:tcBorders>
            <w:shd w:val="clear" w:color="auto" w:fill="auto"/>
            <w:noWrap/>
            <w:vAlign w:val="bottom"/>
            <w:hideMark/>
          </w:tcPr>
          <w:p w14:paraId="3DD748A7" w14:textId="7CB57F63" w:rsidR="00D441FB" w:rsidRPr="003D61BD" w:rsidDel="003D61BD" w:rsidRDefault="00D441FB" w:rsidP="00555075">
            <w:pPr>
              <w:pStyle w:val="Heading1"/>
              <w:rPr>
                <w:del w:id="1095" w:author="Daniel Falster" w:date="2017-07-28T13:05:00Z"/>
                <w:rFonts w:ascii="Calibri" w:eastAsia="Times New Roman" w:hAnsi="Calibri" w:cs="Times New Roman"/>
                <w:color w:val="000000"/>
                <w:sz w:val="20"/>
                <w:szCs w:val="20"/>
                <w:lang w:eastAsia="en-AU"/>
              </w:rPr>
              <w:pPrChange w:id="1096" w:author="Daniel Falster" w:date="2017-08-01T10:53:00Z">
                <w:pPr>
                  <w:spacing w:after="0" w:line="240" w:lineRule="auto"/>
                  <w:ind w:right="227"/>
                  <w:jc w:val="right"/>
                </w:pPr>
              </w:pPrChange>
            </w:pPr>
            <w:del w:id="1097" w:author="Daniel Falster" w:date="2017-07-28T13:05:00Z">
              <w:r w:rsidRPr="003D61BD" w:rsidDel="003D61BD">
                <w:rPr>
                  <w:rFonts w:ascii="Calibri" w:eastAsia="Times New Roman" w:hAnsi="Calibri" w:cs="Times New Roman"/>
                  <w:color w:val="000000"/>
                  <w:sz w:val="20"/>
                  <w:szCs w:val="20"/>
                  <w:lang w:eastAsia="en-AU"/>
                </w:rPr>
                <w:delText>1000</w:delText>
              </w:r>
            </w:del>
          </w:p>
        </w:tc>
        <w:tc>
          <w:tcPr>
            <w:tcW w:w="774" w:type="dxa"/>
            <w:gridSpan w:val="2"/>
            <w:tcBorders>
              <w:top w:val="nil"/>
              <w:left w:val="nil"/>
              <w:bottom w:val="nil"/>
              <w:right w:val="nil"/>
            </w:tcBorders>
            <w:shd w:val="clear" w:color="auto" w:fill="auto"/>
            <w:noWrap/>
            <w:vAlign w:val="bottom"/>
            <w:hideMark/>
          </w:tcPr>
          <w:p w14:paraId="070B14CD" w14:textId="59E4EEFA" w:rsidR="00D441FB" w:rsidRPr="003D61BD" w:rsidDel="003D61BD" w:rsidRDefault="00D441FB" w:rsidP="00555075">
            <w:pPr>
              <w:pStyle w:val="Heading1"/>
              <w:rPr>
                <w:del w:id="1098" w:author="Daniel Falster" w:date="2017-07-28T13:05:00Z"/>
                <w:rFonts w:ascii="Calibri" w:eastAsia="Times New Roman" w:hAnsi="Calibri" w:cs="Times New Roman"/>
                <w:color w:val="000000"/>
                <w:sz w:val="20"/>
                <w:szCs w:val="20"/>
                <w:lang w:eastAsia="en-AU"/>
              </w:rPr>
              <w:pPrChange w:id="1099" w:author="Daniel Falster" w:date="2017-08-01T10:53:00Z">
                <w:pPr>
                  <w:spacing w:after="0" w:line="240" w:lineRule="auto"/>
                  <w:jc w:val="center"/>
                </w:pPr>
              </w:pPrChange>
            </w:pPr>
            <w:del w:id="1100" w:author="Daniel Falster" w:date="2017-07-28T13:05:00Z">
              <w:r w:rsidRPr="003D61BD" w:rsidDel="003D61BD">
                <w:rPr>
                  <w:rFonts w:ascii="Calibri" w:eastAsia="Times New Roman" w:hAnsi="Calibri" w:cs="Times New Roman"/>
                  <w:color w:val="000000"/>
                  <w:sz w:val="20"/>
                  <w:szCs w:val="20"/>
                  <w:lang w:eastAsia="en-AU"/>
                </w:rPr>
                <w:delText>0.0169</w:delText>
              </w:r>
            </w:del>
          </w:p>
        </w:tc>
        <w:tc>
          <w:tcPr>
            <w:tcW w:w="1366" w:type="dxa"/>
            <w:gridSpan w:val="2"/>
            <w:tcBorders>
              <w:top w:val="nil"/>
              <w:left w:val="nil"/>
              <w:bottom w:val="nil"/>
              <w:right w:val="nil"/>
            </w:tcBorders>
            <w:shd w:val="clear" w:color="auto" w:fill="auto"/>
            <w:noWrap/>
            <w:vAlign w:val="bottom"/>
            <w:hideMark/>
          </w:tcPr>
          <w:p w14:paraId="4F299FB0" w14:textId="3EB0C9F5" w:rsidR="00D441FB" w:rsidRPr="003D61BD" w:rsidDel="003D61BD" w:rsidRDefault="00D441FB" w:rsidP="00555075">
            <w:pPr>
              <w:pStyle w:val="Heading1"/>
              <w:rPr>
                <w:del w:id="1101" w:author="Daniel Falster" w:date="2017-07-28T13:05:00Z"/>
                <w:rFonts w:ascii="Calibri" w:eastAsia="Times New Roman" w:hAnsi="Calibri" w:cs="Times New Roman"/>
                <w:color w:val="000000"/>
                <w:sz w:val="20"/>
                <w:szCs w:val="20"/>
                <w:lang w:eastAsia="en-AU"/>
              </w:rPr>
              <w:pPrChange w:id="1102" w:author="Daniel Falster" w:date="2017-08-01T10:53:00Z">
                <w:pPr>
                  <w:spacing w:after="0" w:line="240" w:lineRule="auto"/>
                  <w:jc w:val="center"/>
                </w:pPr>
              </w:pPrChange>
            </w:pPr>
            <w:del w:id="1103" w:author="Daniel Falster" w:date="2017-07-28T13:05:00Z">
              <w:r w:rsidRPr="003D61BD" w:rsidDel="003D61BD">
                <w:rPr>
                  <w:rFonts w:ascii="Calibri" w:eastAsia="Times New Roman" w:hAnsi="Calibri" w:cs="Times New Roman"/>
                  <w:color w:val="000000"/>
                  <w:sz w:val="20"/>
                  <w:szCs w:val="20"/>
                  <w:lang w:eastAsia="en-AU"/>
                </w:rPr>
                <w:delText>0.74</w:delText>
              </w:r>
            </w:del>
          </w:p>
        </w:tc>
      </w:tr>
      <w:tr w:rsidR="00D441FB" w:rsidRPr="003D61BD" w:rsidDel="003D61BD" w14:paraId="47CAF5EF" w14:textId="0EF27EBD" w:rsidTr="0005509C">
        <w:trPr>
          <w:gridAfter w:val="1"/>
          <w:wAfter w:w="97" w:type="dxa"/>
          <w:trHeight w:val="300"/>
          <w:del w:id="1104" w:author="Daniel Falster" w:date="2017-07-28T13:05:00Z"/>
        </w:trPr>
        <w:tc>
          <w:tcPr>
            <w:tcW w:w="815" w:type="dxa"/>
            <w:gridSpan w:val="2"/>
            <w:tcBorders>
              <w:top w:val="nil"/>
              <w:left w:val="nil"/>
              <w:bottom w:val="nil"/>
              <w:right w:val="nil"/>
            </w:tcBorders>
            <w:shd w:val="clear" w:color="auto" w:fill="auto"/>
            <w:noWrap/>
            <w:vAlign w:val="bottom"/>
            <w:hideMark/>
          </w:tcPr>
          <w:p w14:paraId="50135764" w14:textId="0A7C7FC2" w:rsidR="00D441FB" w:rsidRPr="003D61BD" w:rsidDel="003D61BD" w:rsidRDefault="00D441FB" w:rsidP="00555075">
            <w:pPr>
              <w:pStyle w:val="Heading1"/>
              <w:rPr>
                <w:del w:id="1105" w:author="Daniel Falster" w:date="2017-07-28T13:05:00Z"/>
                <w:rFonts w:ascii="Calibri" w:eastAsia="Times New Roman" w:hAnsi="Calibri" w:cs="Times New Roman"/>
                <w:color w:val="000000"/>
                <w:sz w:val="20"/>
                <w:szCs w:val="20"/>
                <w:lang w:eastAsia="en-AU"/>
              </w:rPr>
              <w:pPrChange w:id="1106" w:author="Daniel Falster" w:date="2017-08-01T10:53:00Z">
                <w:pPr>
                  <w:spacing w:after="0" w:line="240" w:lineRule="auto"/>
                </w:pPr>
              </w:pPrChange>
            </w:pPr>
            <w:del w:id="1107" w:author="Daniel Falster" w:date="2017-07-28T13:05:00Z">
              <w:r w:rsidRPr="003D61BD" w:rsidDel="003D61BD">
                <w:rPr>
                  <w:rFonts w:ascii="Calibri" w:eastAsia="Times New Roman" w:hAnsi="Calibri" w:cs="Times New Roman"/>
                  <w:color w:val="000000"/>
                  <w:sz w:val="20"/>
                  <w:szCs w:val="20"/>
                  <w:lang w:eastAsia="en-AU"/>
                </w:rPr>
                <w:delText>HATE</w:delText>
              </w:r>
            </w:del>
          </w:p>
        </w:tc>
        <w:tc>
          <w:tcPr>
            <w:tcW w:w="1284" w:type="dxa"/>
            <w:gridSpan w:val="2"/>
            <w:tcBorders>
              <w:top w:val="nil"/>
              <w:left w:val="nil"/>
              <w:bottom w:val="nil"/>
              <w:right w:val="nil"/>
            </w:tcBorders>
            <w:shd w:val="clear" w:color="auto" w:fill="auto"/>
            <w:noWrap/>
            <w:vAlign w:val="bottom"/>
            <w:hideMark/>
          </w:tcPr>
          <w:p w14:paraId="110C8759" w14:textId="653DEDD2" w:rsidR="00D441FB" w:rsidRPr="003D61BD" w:rsidDel="003D61BD" w:rsidRDefault="00D441FB" w:rsidP="00555075">
            <w:pPr>
              <w:pStyle w:val="Heading1"/>
              <w:rPr>
                <w:del w:id="1108" w:author="Daniel Falster" w:date="2017-07-28T13:05:00Z"/>
                <w:rFonts w:ascii="Calibri" w:eastAsia="Times New Roman" w:hAnsi="Calibri" w:cs="Times New Roman"/>
                <w:color w:val="000000"/>
                <w:sz w:val="20"/>
                <w:szCs w:val="20"/>
                <w:lang w:eastAsia="en-AU"/>
              </w:rPr>
              <w:pPrChange w:id="1109" w:author="Daniel Falster" w:date="2017-08-01T10:53:00Z">
                <w:pPr>
                  <w:spacing w:after="0" w:line="240" w:lineRule="auto"/>
                  <w:ind w:right="227"/>
                  <w:jc w:val="right"/>
                </w:pPr>
              </w:pPrChange>
            </w:pPr>
            <w:del w:id="1110" w:author="Daniel Falster" w:date="2017-07-28T13:05:00Z">
              <w:r w:rsidRPr="003D61BD" w:rsidDel="003D61BD">
                <w:rPr>
                  <w:rFonts w:ascii="Calibri" w:eastAsia="Times New Roman" w:hAnsi="Calibri" w:cs="Times New Roman"/>
                  <w:color w:val="000000"/>
                  <w:sz w:val="20"/>
                  <w:szCs w:val="20"/>
                  <w:lang w:eastAsia="en-AU"/>
                </w:rPr>
                <w:delText>0.62</w:delText>
              </w:r>
            </w:del>
          </w:p>
        </w:tc>
        <w:tc>
          <w:tcPr>
            <w:tcW w:w="1420" w:type="dxa"/>
            <w:gridSpan w:val="2"/>
            <w:tcBorders>
              <w:top w:val="nil"/>
              <w:left w:val="nil"/>
              <w:bottom w:val="nil"/>
              <w:right w:val="nil"/>
            </w:tcBorders>
            <w:shd w:val="clear" w:color="auto" w:fill="auto"/>
            <w:noWrap/>
            <w:vAlign w:val="bottom"/>
            <w:hideMark/>
          </w:tcPr>
          <w:p w14:paraId="28B12A04" w14:textId="13D981E9" w:rsidR="00D441FB" w:rsidRPr="00A72D1B" w:rsidDel="003D61BD" w:rsidRDefault="00D441FB" w:rsidP="00555075">
            <w:pPr>
              <w:pStyle w:val="Heading1"/>
              <w:rPr>
                <w:del w:id="1111" w:author="Daniel Falster" w:date="2017-07-28T13:05:00Z"/>
                <w:rFonts w:ascii="Calibri" w:eastAsia="Times New Roman" w:hAnsi="Calibri" w:cs="Times New Roman"/>
                <w:color w:val="000000"/>
                <w:sz w:val="20"/>
                <w:szCs w:val="20"/>
                <w:lang w:eastAsia="en-AU"/>
              </w:rPr>
              <w:pPrChange w:id="1112" w:author="Daniel Falster" w:date="2017-08-01T10:53:00Z">
                <w:pPr>
                  <w:spacing w:after="0" w:line="240" w:lineRule="auto"/>
                  <w:ind w:right="340"/>
                  <w:jc w:val="right"/>
                </w:pPr>
              </w:pPrChange>
            </w:pPr>
            <w:del w:id="1113"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2FA59646" w14:textId="1A597B59" w:rsidR="00D441FB" w:rsidRPr="00A72D1B" w:rsidDel="003D61BD" w:rsidRDefault="00D441FB" w:rsidP="00555075">
            <w:pPr>
              <w:pStyle w:val="Heading1"/>
              <w:rPr>
                <w:del w:id="1114" w:author="Daniel Falster" w:date="2017-07-28T13:05:00Z"/>
                <w:rFonts w:ascii="Calibri" w:eastAsia="Times New Roman" w:hAnsi="Calibri" w:cs="Times New Roman"/>
                <w:color w:val="000000"/>
                <w:sz w:val="20"/>
                <w:szCs w:val="20"/>
                <w:lang w:eastAsia="en-AU"/>
              </w:rPr>
              <w:pPrChange w:id="1115" w:author="Daniel Falster" w:date="2017-08-01T10:53:00Z">
                <w:pPr>
                  <w:spacing w:after="0" w:line="240" w:lineRule="auto"/>
                  <w:ind w:right="227"/>
                  <w:jc w:val="right"/>
                </w:pPr>
              </w:pPrChange>
            </w:pPr>
            <w:del w:id="1116" w:author="Daniel Falster" w:date="2017-07-28T13:05:00Z">
              <w:r w:rsidRPr="00A72D1B" w:rsidDel="003D61BD">
                <w:rPr>
                  <w:rFonts w:ascii="Calibri" w:eastAsia="Times New Roman" w:hAnsi="Calibri" w:cs="Times New Roman"/>
                  <w:color w:val="000000"/>
                  <w:sz w:val="20"/>
                  <w:szCs w:val="20"/>
                  <w:lang w:eastAsia="en-AU"/>
                </w:rPr>
                <w:delText>7.0</w:delText>
              </w:r>
            </w:del>
          </w:p>
        </w:tc>
        <w:tc>
          <w:tcPr>
            <w:tcW w:w="1144" w:type="dxa"/>
            <w:gridSpan w:val="2"/>
            <w:tcBorders>
              <w:top w:val="nil"/>
              <w:left w:val="nil"/>
              <w:bottom w:val="nil"/>
              <w:right w:val="nil"/>
            </w:tcBorders>
            <w:shd w:val="clear" w:color="auto" w:fill="auto"/>
            <w:noWrap/>
            <w:vAlign w:val="bottom"/>
            <w:hideMark/>
          </w:tcPr>
          <w:p w14:paraId="7E82C575" w14:textId="75DDC58B" w:rsidR="00D441FB" w:rsidRPr="00A72D1B" w:rsidDel="003D61BD" w:rsidRDefault="00D441FB" w:rsidP="00555075">
            <w:pPr>
              <w:pStyle w:val="Heading1"/>
              <w:rPr>
                <w:del w:id="1117" w:author="Daniel Falster" w:date="2017-07-28T13:05:00Z"/>
                <w:rFonts w:ascii="Calibri" w:eastAsia="Times New Roman" w:hAnsi="Calibri" w:cs="Times New Roman"/>
                <w:color w:val="000000"/>
                <w:sz w:val="20"/>
                <w:szCs w:val="20"/>
                <w:lang w:eastAsia="en-AU"/>
              </w:rPr>
              <w:pPrChange w:id="1118" w:author="Daniel Falster" w:date="2017-08-01T10:53:00Z">
                <w:pPr>
                  <w:spacing w:after="0" w:line="240" w:lineRule="auto"/>
                  <w:ind w:right="170"/>
                  <w:jc w:val="right"/>
                </w:pPr>
              </w:pPrChange>
            </w:pPr>
            <w:del w:id="1119" w:author="Daniel Falster" w:date="2017-07-28T13:05:00Z">
              <w:r w:rsidRPr="00A72D1B" w:rsidDel="003D61BD">
                <w:rPr>
                  <w:rFonts w:ascii="Calibri" w:eastAsia="Times New Roman" w:hAnsi="Calibri" w:cs="Times New Roman"/>
                  <w:color w:val="000000"/>
                  <w:sz w:val="20"/>
                  <w:szCs w:val="20"/>
                  <w:lang w:eastAsia="en-AU"/>
                </w:rPr>
                <w:delText>8.18</w:delText>
              </w:r>
            </w:del>
          </w:p>
        </w:tc>
        <w:tc>
          <w:tcPr>
            <w:tcW w:w="1360" w:type="dxa"/>
            <w:gridSpan w:val="2"/>
            <w:tcBorders>
              <w:top w:val="nil"/>
              <w:left w:val="nil"/>
              <w:bottom w:val="nil"/>
              <w:right w:val="nil"/>
            </w:tcBorders>
            <w:shd w:val="clear" w:color="auto" w:fill="auto"/>
            <w:noWrap/>
            <w:vAlign w:val="bottom"/>
            <w:hideMark/>
          </w:tcPr>
          <w:p w14:paraId="79DE0506" w14:textId="3A8ECBD1" w:rsidR="00D441FB" w:rsidRPr="003D61BD" w:rsidDel="003D61BD" w:rsidRDefault="00D441FB" w:rsidP="00555075">
            <w:pPr>
              <w:pStyle w:val="Heading1"/>
              <w:rPr>
                <w:del w:id="1120" w:author="Daniel Falster" w:date="2017-07-28T13:05:00Z"/>
                <w:rFonts w:ascii="Calibri" w:eastAsia="Times New Roman" w:hAnsi="Calibri" w:cs="Times New Roman"/>
                <w:color w:val="000000"/>
                <w:sz w:val="20"/>
                <w:szCs w:val="20"/>
                <w:lang w:eastAsia="en-AU"/>
              </w:rPr>
              <w:pPrChange w:id="1121" w:author="Daniel Falster" w:date="2017-08-01T10:53:00Z">
                <w:pPr>
                  <w:spacing w:after="0" w:line="240" w:lineRule="auto"/>
                  <w:ind w:right="227"/>
                  <w:jc w:val="right"/>
                </w:pPr>
              </w:pPrChange>
            </w:pPr>
            <w:del w:id="1122" w:author="Daniel Falster" w:date="2017-07-28T13:05:00Z">
              <w:r w:rsidRPr="003D61BD" w:rsidDel="003D61BD">
                <w:rPr>
                  <w:rFonts w:ascii="Calibri" w:eastAsia="Times New Roman" w:hAnsi="Calibri" w:cs="Times New Roman"/>
                  <w:color w:val="000000"/>
                  <w:sz w:val="20"/>
                  <w:szCs w:val="20"/>
                  <w:lang w:eastAsia="en-AU"/>
                </w:rPr>
                <w:delText>3005</w:delText>
              </w:r>
            </w:del>
          </w:p>
        </w:tc>
        <w:tc>
          <w:tcPr>
            <w:tcW w:w="774" w:type="dxa"/>
            <w:gridSpan w:val="2"/>
            <w:tcBorders>
              <w:top w:val="nil"/>
              <w:left w:val="nil"/>
              <w:bottom w:val="nil"/>
              <w:right w:val="nil"/>
            </w:tcBorders>
            <w:shd w:val="clear" w:color="auto" w:fill="auto"/>
            <w:noWrap/>
            <w:vAlign w:val="bottom"/>
            <w:hideMark/>
          </w:tcPr>
          <w:p w14:paraId="5573AA32" w14:textId="132DD21E" w:rsidR="00D441FB" w:rsidRPr="003D61BD" w:rsidDel="003D61BD" w:rsidRDefault="00D441FB" w:rsidP="00555075">
            <w:pPr>
              <w:pStyle w:val="Heading1"/>
              <w:rPr>
                <w:del w:id="1123" w:author="Daniel Falster" w:date="2017-07-28T13:05:00Z"/>
                <w:rFonts w:ascii="Calibri" w:eastAsia="Times New Roman" w:hAnsi="Calibri" w:cs="Times New Roman"/>
                <w:color w:val="000000"/>
                <w:sz w:val="20"/>
                <w:szCs w:val="20"/>
                <w:lang w:eastAsia="en-AU"/>
              </w:rPr>
              <w:pPrChange w:id="1124" w:author="Daniel Falster" w:date="2017-08-01T10:53:00Z">
                <w:pPr>
                  <w:spacing w:after="0" w:line="240" w:lineRule="auto"/>
                  <w:jc w:val="center"/>
                </w:pPr>
              </w:pPrChange>
            </w:pPr>
            <w:del w:id="1125" w:author="Daniel Falster" w:date="2017-07-28T13:05:00Z">
              <w:r w:rsidRPr="003D61BD" w:rsidDel="003D61BD">
                <w:rPr>
                  <w:rFonts w:ascii="Calibri" w:eastAsia="Times New Roman" w:hAnsi="Calibri" w:cs="Times New Roman"/>
                  <w:color w:val="000000"/>
                  <w:sz w:val="20"/>
                  <w:szCs w:val="20"/>
                  <w:lang w:eastAsia="en-AU"/>
                </w:rPr>
                <w:delText>0.0516</w:delText>
              </w:r>
            </w:del>
          </w:p>
        </w:tc>
        <w:tc>
          <w:tcPr>
            <w:tcW w:w="1366" w:type="dxa"/>
            <w:gridSpan w:val="2"/>
            <w:tcBorders>
              <w:top w:val="nil"/>
              <w:left w:val="nil"/>
              <w:bottom w:val="nil"/>
              <w:right w:val="nil"/>
            </w:tcBorders>
            <w:shd w:val="clear" w:color="auto" w:fill="auto"/>
            <w:noWrap/>
            <w:vAlign w:val="bottom"/>
            <w:hideMark/>
          </w:tcPr>
          <w:p w14:paraId="5155131C" w14:textId="5FE27D6C" w:rsidR="00D441FB" w:rsidRPr="003D61BD" w:rsidDel="003D61BD" w:rsidRDefault="00D441FB" w:rsidP="00555075">
            <w:pPr>
              <w:pStyle w:val="Heading1"/>
              <w:rPr>
                <w:del w:id="1126" w:author="Daniel Falster" w:date="2017-07-28T13:05:00Z"/>
                <w:rFonts w:ascii="Calibri" w:eastAsia="Times New Roman" w:hAnsi="Calibri" w:cs="Times New Roman"/>
                <w:color w:val="000000"/>
                <w:sz w:val="20"/>
                <w:szCs w:val="20"/>
                <w:lang w:eastAsia="en-AU"/>
              </w:rPr>
              <w:pPrChange w:id="1127" w:author="Daniel Falster" w:date="2017-08-01T10:53:00Z">
                <w:pPr>
                  <w:spacing w:after="0" w:line="240" w:lineRule="auto"/>
                  <w:jc w:val="center"/>
                </w:pPr>
              </w:pPrChange>
            </w:pPr>
            <w:del w:id="1128" w:author="Daniel Falster" w:date="2017-07-28T13:05:00Z">
              <w:r w:rsidRPr="003D61BD" w:rsidDel="003D61BD">
                <w:rPr>
                  <w:rFonts w:ascii="Calibri" w:eastAsia="Times New Roman" w:hAnsi="Calibri" w:cs="Times New Roman"/>
                  <w:color w:val="000000"/>
                  <w:sz w:val="20"/>
                  <w:szCs w:val="20"/>
                  <w:lang w:eastAsia="en-AU"/>
                </w:rPr>
                <w:delText>0.57</w:delText>
              </w:r>
            </w:del>
          </w:p>
        </w:tc>
      </w:tr>
      <w:tr w:rsidR="00D441FB" w:rsidRPr="003D61BD" w:rsidDel="003D61BD" w14:paraId="1160CB8E" w14:textId="4A664C4C" w:rsidTr="0005509C">
        <w:trPr>
          <w:gridAfter w:val="1"/>
          <w:wAfter w:w="97" w:type="dxa"/>
          <w:trHeight w:val="300"/>
          <w:del w:id="1129" w:author="Daniel Falster" w:date="2017-07-28T13:05:00Z"/>
        </w:trPr>
        <w:tc>
          <w:tcPr>
            <w:tcW w:w="815" w:type="dxa"/>
            <w:gridSpan w:val="2"/>
            <w:tcBorders>
              <w:top w:val="nil"/>
              <w:left w:val="nil"/>
              <w:bottom w:val="nil"/>
              <w:right w:val="nil"/>
            </w:tcBorders>
            <w:shd w:val="clear" w:color="auto" w:fill="auto"/>
            <w:noWrap/>
            <w:vAlign w:val="bottom"/>
            <w:hideMark/>
          </w:tcPr>
          <w:p w14:paraId="5049A6B8" w14:textId="07F4DEB9" w:rsidR="00D441FB" w:rsidRPr="003D61BD" w:rsidDel="003D61BD" w:rsidRDefault="00D441FB" w:rsidP="00555075">
            <w:pPr>
              <w:pStyle w:val="Heading1"/>
              <w:rPr>
                <w:del w:id="1130" w:author="Daniel Falster" w:date="2017-07-28T13:05:00Z"/>
                <w:rFonts w:ascii="Calibri" w:eastAsia="Times New Roman" w:hAnsi="Calibri" w:cs="Times New Roman"/>
                <w:color w:val="000000"/>
                <w:sz w:val="20"/>
                <w:szCs w:val="20"/>
                <w:lang w:eastAsia="en-AU"/>
              </w:rPr>
              <w:pPrChange w:id="1131" w:author="Daniel Falster" w:date="2017-08-01T10:53:00Z">
                <w:pPr>
                  <w:spacing w:after="0" w:line="240" w:lineRule="auto"/>
                </w:pPr>
              </w:pPrChange>
            </w:pPr>
            <w:del w:id="1132" w:author="Daniel Falster" w:date="2017-07-28T13:05:00Z">
              <w:r w:rsidRPr="003D61BD" w:rsidDel="003D61BD">
                <w:rPr>
                  <w:rFonts w:ascii="Calibri" w:eastAsia="Times New Roman" w:hAnsi="Calibri" w:cs="Times New Roman"/>
                  <w:color w:val="000000"/>
                  <w:sz w:val="20"/>
                  <w:szCs w:val="20"/>
                  <w:lang w:eastAsia="en-AU"/>
                </w:rPr>
                <w:delText>HEPU</w:delText>
              </w:r>
            </w:del>
          </w:p>
        </w:tc>
        <w:tc>
          <w:tcPr>
            <w:tcW w:w="1284" w:type="dxa"/>
            <w:gridSpan w:val="2"/>
            <w:tcBorders>
              <w:top w:val="nil"/>
              <w:left w:val="nil"/>
              <w:bottom w:val="nil"/>
              <w:right w:val="nil"/>
            </w:tcBorders>
            <w:shd w:val="clear" w:color="auto" w:fill="auto"/>
            <w:noWrap/>
            <w:vAlign w:val="bottom"/>
            <w:hideMark/>
          </w:tcPr>
          <w:p w14:paraId="348DB2F7" w14:textId="58110C50" w:rsidR="00D441FB" w:rsidRPr="003D61BD" w:rsidDel="003D61BD" w:rsidRDefault="00D441FB" w:rsidP="00555075">
            <w:pPr>
              <w:pStyle w:val="Heading1"/>
              <w:rPr>
                <w:del w:id="1133" w:author="Daniel Falster" w:date="2017-07-28T13:05:00Z"/>
                <w:rFonts w:ascii="Calibri" w:eastAsia="Times New Roman" w:hAnsi="Calibri" w:cs="Times New Roman"/>
                <w:color w:val="000000"/>
                <w:sz w:val="20"/>
                <w:szCs w:val="20"/>
                <w:lang w:eastAsia="en-AU"/>
              </w:rPr>
              <w:pPrChange w:id="1134" w:author="Daniel Falster" w:date="2017-08-01T10:53:00Z">
                <w:pPr>
                  <w:spacing w:after="0" w:line="240" w:lineRule="auto"/>
                  <w:ind w:right="227"/>
                  <w:jc w:val="right"/>
                </w:pPr>
              </w:pPrChange>
            </w:pPr>
            <w:del w:id="1135" w:author="Daniel Falster" w:date="2017-07-28T13:05:00Z">
              <w:r w:rsidRPr="003D61BD" w:rsidDel="003D61BD">
                <w:rPr>
                  <w:rFonts w:ascii="Calibri" w:eastAsia="Times New Roman" w:hAnsi="Calibri" w:cs="Times New Roman"/>
                  <w:color w:val="000000"/>
                  <w:sz w:val="20"/>
                  <w:szCs w:val="20"/>
                  <w:lang w:eastAsia="en-AU"/>
                </w:rPr>
                <w:delText>1.06</w:delText>
              </w:r>
            </w:del>
          </w:p>
        </w:tc>
        <w:tc>
          <w:tcPr>
            <w:tcW w:w="1420" w:type="dxa"/>
            <w:gridSpan w:val="2"/>
            <w:tcBorders>
              <w:top w:val="nil"/>
              <w:left w:val="nil"/>
              <w:bottom w:val="nil"/>
              <w:right w:val="nil"/>
            </w:tcBorders>
            <w:shd w:val="clear" w:color="auto" w:fill="auto"/>
            <w:noWrap/>
            <w:vAlign w:val="bottom"/>
            <w:hideMark/>
          </w:tcPr>
          <w:p w14:paraId="3B178A91" w14:textId="2112403E" w:rsidR="00D441FB" w:rsidRPr="00A72D1B" w:rsidDel="003D61BD" w:rsidRDefault="00D441FB" w:rsidP="00555075">
            <w:pPr>
              <w:pStyle w:val="Heading1"/>
              <w:rPr>
                <w:del w:id="1136" w:author="Daniel Falster" w:date="2017-07-28T13:05:00Z"/>
                <w:rFonts w:ascii="Calibri" w:eastAsia="Times New Roman" w:hAnsi="Calibri" w:cs="Times New Roman"/>
                <w:color w:val="000000"/>
                <w:sz w:val="20"/>
                <w:szCs w:val="20"/>
                <w:lang w:eastAsia="en-AU"/>
              </w:rPr>
              <w:pPrChange w:id="1137" w:author="Daniel Falster" w:date="2017-08-01T10:53:00Z">
                <w:pPr>
                  <w:spacing w:after="0" w:line="240" w:lineRule="auto"/>
                  <w:ind w:right="340"/>
                  <w:jc w:val="right"/>
                </w:pPr>
              </w:pPrChange>
            </w:pPr>
            <w:del w:id="1138" w:author="Daniel Falster" w:date="2017-07-28T13:05:00Z">
              <w:r w:rsidRPr="00A72D1B" w:rsidDel="003D61BD">
                <w:rPr>
                  <w:rFonts w:ascii="Calibri" w:eastAsia="Times New Roman" w:hAnsi="Calibri" w:cs="Times New Roman"/>
                  <w:color w:val="000000"/>
                  <w:sz w:val="20"/>
                  <w:szCs w:val="20"/>
                  <w:lang w:eastAsia="en-AU"/>
                </w:rPr>
                <w:delText>20</w:delText>
              </w:r>
            </w:del>
          </w:p>
        </w:tc>
        <w:tc>
          <w:tcPr>
            <w:tcW w:w="1360" w:type="dxa"/>
            <w:gridSpan w:val="2"/>
            <w:tcBorders>
              <w:top w:val="nil"/>
              <w:left w:val="nil"/>
              <w:bottom w:val="nil"/>
              <w:right w:val="nil"/>
            </w:tcBorders>
            <w:shd w:val="clear" w:color="auto" w:fill="auto"/>
            <w:noWrap/>
            <w:vAlign w:val="bottom"/>
            <w:hideMark/>
          </w:tcPr>
          <w:p w14:paraId="112BB88B" w14:textId="54374292" w:rsidR="00D441FB" w:rsidRPr="00A72D1B" w:rsidDel="003D61BD" w:rsidRDefault="00D441FB" w:rsidP="00555075">
            <w:pPr>
              <w:pStyle w:val="Heading1"/>
              <w:rPr>
                <w:del w:id="1139" w:author="Daniel Falster" w:date="2017-07-28T13:05:00Z"/>
                <w:rFonts w:ascii="Calibri" w:eastAsia="Times New Roman" w:hAnsi="Calibri" w:cs="Times New Roman"/>
                <w:color w:val="000000"/>
                <w:sz w:val="20"/>
                <w:szCs w:val="20"/>
                <w:lang w:eastAsia="en-AU"/>
              </w:rPr>
              <w:pPrChange w:id="1140" w:author="Daniel Falster" w:date="2017-08-01T10:53:00Z">
                <w:pPr>
                  <w:spacing w:after="0" w:line="240" w:lineRule="auto"/>
                  <w:ind w:right="227"/>
                  <w:jc w:val="right"/>
                </w:pPr>
              </w:pPrChange>
            </w:pPr>
            <w:del w:id="1141" w:author="Daniel Falster" w:date="2017-07-28T13:05:00Z">
              <w:r w:rsidRPr="00A72D1B" w:rsidDel="003D61BD">
                <w:rPr>
                  <w:rFonts w:ascii="Calibri" w:eastAsia="Times New Roman" w:hAnsi="Calibri" w:cs="Times New Roman"/>
                  <w:color w:val="000000"/>
                  <w:sz w:val="20"/>
                  <w:szCs w:val="20"/>
                  <w:lang w:eastAsia="en-AU"/>
                </w:rPr>
                <w:delText>1.4</w:delText>
              </w:r>
            </w:del>
          </w:p>
        </w:tc>
        <w:tc>
          <w:tcPr>
            <w:tcW w:w="1144" w:type="dxa"/>
            <w:gridSpan w:val="2"/>
            <w:tcBorders>
              <w:top w:val="nil"/>
              <w:left w:val="nil"/>
              <w:bottom w:val="nil"/>
              <w:right w:val="nil"/>
            </w:tcBorders>
            <w:shd w:val="clear" w:color="auto" w:fill="auto"/>
            <w:noWrap/>
            <w:vAlign w:val="bottom"/>
            <w:hideMark/>
          </w:tcPr>
          <w:p w14:paraId="55535422" w14:textId="6701AFC8" w:rsidR="00D441FB" w:rsidRPr="00A72D1B" w:rsidDel="003D61BD" w:rsidRDefault="00D441FB" w:rsidP="00555075">
            <w:pPr>
              <w:pStyle w:val="Heading1"/>
              <w:rPr>
                <w:del w:id="1142" w:author="Daniel Falster" w:date="2017-07-28T13:05:00Z"/>
                <w:rFonts w:ascii="Calibri" w:eastAsia="Times New Roman" w:hAnsi="Calibri" w:cs="Times New Roman"/>
                <w:color w:val="000000"/>
                <w:sz w:val="20"/>
                <w:szCs w:val="20"/>
                <w:lang w:eastAsia="en-AU"/>
              </w:rPr>
              <w:pPrChange w:id="1143" w:author="Daniel Falster" w:date="2017-08-01T10:53:00Z">
                <w:pPr>
                  <w:spacing w:after="0" w:line="240" w:lineRule="auto"/>
                  <w:ind w:right="170"/>
                  <w:jc w:val="right"/>
                </w:pPr>
              </w:pPrChange>
            </w:pPr>
            <w:del w:id="1144" w:author="Daniel Falster" w:date="2017-07-28T13:05:00Z">
              <w:r w:rsidRPr="00A72D1B" w:rsidDel="003D61BD">
                <w:rPr>
                  <w:rFonts w:ascii="Calibri" w:eastAsia="Times New Roman" w:hAnsi="Calibri" w:cs="Times New Roman"/>
                  <w:color w:val="000000"/>
                  <w:sz w:val="20"/>
                  <w:szCs w:val="20"/>
                  <w:lang w:eastAsia="en-AU"/>
                </w:rPr>
                <w:delText>0.30</w:delText>
              </w:r>
            </w:del>
          </w:p>
        </w:tc>
        <w:tc>
          <w:tcPr>
            <w:tcW w:w="1360" w:type="dxa"/>
            <w:gridSpan w:val="2"/>
            <w:tcBorders>
              <w:top w:val="nil"/>
              <w:left w:val="nil"/>
              <w:bottom w:val="nil"/>
              <w:right w:val="nil"/>
            </w:tcBorders>
            <w:shd w:val="clear" w:color="auto" w:fill="auto"/>
            <w:noWrap/>
            <w:vAlign w:val="bottom"/>
            <w:hideMark/>
          </w:tcPr>
          <w:p w14:paraId="78CF798F" w14:textId="46C17634" w:rsidR="00D441FB" w:rsidRPr="003D61BD" w:rsidDel="003D61BD" w:rsidRDefault="00D441FB" w:rsidP="00555075">
            <w:pPr>
              <w:pStyle w:val="Heading1"/>
              <w:rPr>
                <w:del w:id="1145" w:author="Daniel Falster" w:date="2017-07-28T13:05:00Z"/>
                <w:rFonts w:ascii="Calibri" w:eastAsia="Times New Roman" w:hAnsi="Calibri" w:cs="Times New Roman"/>
                <w:color w:val="000000"/>
                <w:sz w:val="20"/>
                <w:szCs w:val="20"/>
                <w:lang w:eastAsia="en-AU"/>
              </w:rPr>
              <w:pPrChange w:id="1146" w:author="Daniel Falster" w:date="2017-08-01T10:53:00Z">
                <w:pPr>
                  <w:spacing w:after="0" w:line="240" w:lineRule="auto"/>
                  <w:ind w:right="227"/>
                  <w:jc w:val="right"/>
                </w:pPr>
              </w:pPrChange>
            </w:pPr>
            <w:del w:id="1147" w:author="Daniel Falster" w:date="2017-07-28T13:05:00Z">
              <w:r w:rsidRPr="003D61BD" w:rsidDel="003D61BD">
                <w:rPr>
                  <w:rFonts w:ascii="Calibri" w:eastAsia="Times New Roman" w:hAnsi="Calibri" w:cs="Times New Roman"/>
                  <w:color w:val="000000"/>
                  <w:sz w:val="20"/>
                  <w:szCs w:val="20"/>
                  <w:lang w:eastAsia="en-AU"/>
                </w:rPr>
                <w:delText>703</w:delText>
              </w:r>
            </w:del>
          </w:p>
        </w:tc>
        <w:tc>
          <w:tcPr>
            <w:tcW w:w="774" w:type="dxa"/>
            <w:gridSpan w:val="2"/>
            <w:tcBorders>
              <w:top w:val="nil"/>
              <w:left w:val="nil"/>
              <w:bottom w:val="nil"/>
              <w:right w:val="nil"/>
            </w:tcBorders>
            <w:shd w:val="clear" w:color="auto" w:fill="auto"/>
            <w:noWrap/>
            <w:vAlign w:val="bottom"/>
            <w:hideMark/>
          </w:tcPr>
          <w:p w14:paraId="4A7761A7" w14:textId="06E08DF9" w:rsidR="00D441FB" w:rsidRPr="003D61BD" w:rsidDel="003D61BD" w:rsidRDefault="00D441FB" w:rsidP="00555075">
            <w:pPr>
              <w:pStyle w:val="Heading1"/>
              <w:rPr>
                <w:del w:id="1148" w:author="Daniel Falster" w:date="2017-07-28T13:05:00Z"/>
                <w:rFonts w:ascii="Calibri" w:eastAsia="Times New Roman" w:hAnsi="Calibri" w:cs="Times New Roman"/>
                <w:color w:val="000000"/>
                <w:sz w:val="20"/>
                <w:szCs w:val="20"/>
                <w:lang w:eastAsia="en-AU"/>
              </w:rPr>
              <w:pPrChange w:id="1149" w:author="Daniel Falster" w:date="2017-08-01T10:53:00Z">
                <w:pPr>
                  <w:spacing w:after="0" w:line="240" w:lineRule="auto"/>
                  <w:jc w:val="center"/>
                </w:pPr>
              </w:pPrChange>
            </w:pPr>
            <w:del w:id="1150" w:author="Daniel Falster" w:date="2017-07-28T13:05:00Z">
              <w:r w:rsidRPr="003D61BD" w:rsidDel="003D61BD">
                <w:rPr>
                  <w:rFonts w:ascii="Calibri" w:eastAsia="Times New Roman" w:hAnsi="Calibri" w:cs="Times New Roman"/>
                  <w:color w:val="000000"/>
                  <w:sz w:val="20"/>
                  <w:szCs w:val="20"/>
                  <w:lang w:eastAsia="en-AU"/>
                </w:rPr>
                <w:delText>0.0205</w:delText>
              </w:r>
            </w:del>
          </w:p>
        </w:tc>
        <w:tc>
          <w:tcPr>
            <w:tcW w:w="1366" w:type="dxa"/>
            <w:gridSpan w:val="2"/>
            <w:tcBorders>
              <w:top w:val="nil"/>
              <w:left w:val="nil"/>
              <w:bottom w:val="nil"/>
              <w:right w:val="nil"/>
            </w:tcBorders>
            <w:shd w:val="clear" w:color="auto" w:fill="auto"/>
            <w:noWrap/>
            <w:vAlign w:val="bottom"/>
            <w:hideMark/>
          </w:tcPr>
          <w:p w14:paraId="60EA2380" w14:textId="6FB33E34" w:rsidR="00D441FB" w:rsidRPr="003D61BD" w:rsidDel="003D61BD" w:rsidRDefault="00D441FB" w:rsidP="00555075">
            <w:pPr>
              <w:pStyle w:val="Heading1"/>
              <w:rPr>
                <w:del w:id="1151" w:author="Daniel Falster" w:date="2017-07-28T13:05:00Z"/>
                <w:rFonts w:ascii="Calibri" w:eastAsia="Times New Roman" w:hAnsi="Calibri" w:cs="Times New Roman"/>
                <w:color w:val="000000"/>
                <w:sz w:val="20"/>
                <w:szCs w:val="20"/>
                <w:lang w:eastAsia="en-AU"/>
              </w:rPr>
              <w:pPrChange w:id="1152" w:author="Daniel Falster" w:date="2017-08-01T10:53:00Z">
                <w:pPr>
                  <w:spacing w:after="0" w:line="240" w:lineRule="auto"/>
                  <w:jc w:val="center"/>
                </w:pPr>
              </w:pPrChange>
            </w:pPr>
            <w:del w:id="1153" w:author="Daniel Falster" w:date="2017-07-28T13:05:00Z">
              <w:r w:rsidRPr="003D61BD" w:rsidDel="003D61BD">
                <w:rPr>
                  <w:rFonts w:ascii="Calibri" w:eastAsia="Times New Roman" w:hAnsi="Calibri" w:cs="Times New Roman"/>
                  <w:color w:val="000000"/>
                  <w:sz w:val="20"/>
                  <w:szCs w:val="20"/>
                  <w:lang w:eastAsia="en-AU"/>
                </w:rPr>
                <w:delText>0.83</w:delText>
              </w:r>
            </w:del>
          </w:p>
        </w:tc>
      </w:tr>
      <w:tr w:rsidR="00D441FB" w:rsidRPr="003D61BD" w:rsidDel="003D61BD" w14:paraId="09E79BA7" w14:textId="09ABF4C5" w:rsidTr="0005509C">
        <w:trPr>
          <w:gridAfter w:val="1"/>
          <w:wAfter w:w="97" w:type="dxa"/>
          <w:trHeight w:val="300"/>
          <w:del w:id="1154" w:author="Daniel Falster" w:date="2017-07-28T13:05:00Z"/>
        </w:trPr>
        <w:tc>
          <w:tcPr>
            <w:tcW w:w="815" w:type="dxa"/>
            <w:gridSpan w:val="2"/>
            <w:tcBorders>
              <w:top w:val="nil"/>
              <w:left w:val="nil"/>
              <w:bottom w:val="nil"/>
              <w:right w:val="nil"/>
            </w:tcBorders>
            <w:shd w:val="clear" w:color="auto" w:fill="auto"/>
            <w:noWrap/>
            <w:vAlign w:val="bottom"/>
            <w:hideMark/>
          </w:tcPr>
          <w:p w14:paraId="496DC932" w14:textId="5189DFBE" w:rsidR="00D441FB" w:rsidRPr="003D61BD" w:rsidDel="003D61BD" w:rsidRDefault="00D441FB" w:rsidP="00555075">
            <w:pPr>
              <w:pStyle w:val="Heading1"/>
              <w:rPr>
                <w:del w:id="1155" w:author="Daniel Falster" w:date="2017-07-28T13:05:00Z"/>
                <w:rFonts w:ascii="Calibri" w:eastAsia="Times New Roman" w:hAnsi="Calibri" w:cs="Times New Roman"/>
                <w:color w:val="000000"/>
                <w:sz w:val="20"/>
                <w:szCs w:val="20"/>
                <w:lang w:eastAsia="en-AU"/>
              </w:rPr>
              <w:pPrChange w:id="1156" w:author="Daniel Falster" w:date="2017-08-01T10:53:00Z">
                <w:pPr>
                  <w:spacing w:after="0" w:line="240" w:lineRule="auto"/>
                </w:pPr>
              </w:pPrChange>
            </w:pPr>
            <w:del w:id="1157" w:author="Daniel Falster" w:date="2017-07-28T13:05:00Z">
              <w:r w:rsidRPr="003D61BD" w:rsidDel="003D61BD">
                <w:rPr>
                  <w:rFonts w:ascii="Calibri" w:eastAsia="Times New Roman" w:hAnsi="Calibri" w:cs="Times New Roman"/>
                  <w:color w:val="000000"/>
                  <w:sz w:val="20"/>
                  <w:szCs w:val="20"/>
                  <w:lang w:eastAsia="en-AU"/>
                </w:rPr>
                <w:delText>LEES</w:delText>
              </w:r>
            </w:del>
          </w:p>
        </w:tc>
        <w:tc>
          <w:tcPr>
            <w:tcW w:w="1284" w:type="dxa"/>
            <w:gridSpan w:val="2"/>
            <w:tcBorders>
              <w:top w:val="nil"/>
              <w:left w:val="nil"/>
              <w:bottom w:val="nil"/>
              <w:right w:val="nil"/>
            </w:tcBorders>
            <w:shd w:val="clear" w:color="auto" w:fill="auto"/>
            <w:noWrap/>
            <w:vAlign w:val="bottom"/>
            <w:hideMark/>
          </w:tcPr>
          <w:p w14:paraId="13CC6F5D" w14:textId="31595796" w:rsidR="00D441FB" w:rsidRPr="003D61BD" w:rsidDel="003D61BD" w:rsidRDefault="00D441FB" w:rsidP="00555075">
            <w:pPr>
              <w:pStyle w:val="Heading1"/>
              <w:rPr>
                <w:del w:id="1158" w:author="Daniel Falster" w:date="2017-07-28T13:05:00Z"/>
                <w:rFonts w:ascii="Calibri" w:eastAsia="Times New Roman" w:hAnsi="Calibri" w:cs="Times New Roman"/>
                <w:color w:val="000000"/>
                <w:sz w:val="20"/>
                <w:szCs w:val="20"/>
                <w:lang w:eastAsia="en-AU"/>
              </w:rPr>
              <w:pPrChange w:id="1159" w:author="Daniel Falster" w:date="2017-08-01T10:53:00Z">
                <w:pPr>
                  <w:spacing w:after="0" w:line="240" w:lineRule="auto"/>
                  <w:ind w:right="227"/>
                  <w:jc w:val="right"/>
                </w:pPr>
              </w:pPrChange>
            </w:pPr>
            <w:del w:id="1160" w:author="Daniel Falster" w:date="2017-07-28T13:05:00Z">
              <w:r w:rsidRPr="003D61BD" w:rsidDel="003D61BD">
                <w:rPr>
                  <w:rFonts w:ascii="Calibri" w:eastAsia="Times New Roman" w:hAnsi="Calibri" w:cs="Times New Roman"/>
                  <w:color w:val="000000"/>
                  <w:sz w:val="20"/>
                  <w:szCs w:val="20"/>
                  <w:lang w:eastAsia="en-AU"/>
                </w:rPr>
                <w:delText>0.98</w:delText>
              </w:r>
            </w:del>
          </w:p>
        </w:tc>
        <w:tc>
          <w:tcPr>
            <w:tcW w:w="1420" w:type="dxa"/>
            <w:gridSpan w:val="2"/>
            <w:tcBorders>
              <w:top w:val="nil"/>
              <w:left w:val="nil"/>
              <w:bottom w:val="nil"/>
              <w:right w:val="nil"/>
            </w:tcBorders>
            <w:shd w:val="clear" w:color="auto" w:fill="auto"/>
            <w:noWrap/>
            <w:vAlign w:val="bottom"/>
            <w:hideMark/>
          </w:tcPr>
          <w:p w14:paraId="24D9015A" w14:textId="4B81EDFB" w:rsidR="00D441FB" w:rsidRPr="00A72D1B" w:rsidDel="003D61BD" w:rsidRDefault="00D441FB" w:rsidP="00555075">
            <w:pPr>
              <w:pStyle w:val="Heading1"/>
              <w:rPr>
                <w:del w:id="1161" w:author="Daniel Falster" w:date="2017-07-28T13:05:00Z"/>
                <w:rFonts w:ascii="Calibri" w:eastAsia="Times New Roman" w:hAnsi="Calibri" w:cs="Times New Roman"/>
                <w:color w:val="000000"/>
                <w:sz w:val="20"/>
                <w:szCs w:val="20"/>
                <w:lang w:eastAsia="en-AU"/>
              </w:rPr>
              <w:pPrChange w:id="1162" w:author="Daniel Falster" w:date="2017-08-01T10:53:00Z">
                <w:pPr>
                  <w:spacing w:after="0" w:line="240" w:lineRule="auto"/>
                  <w:ind w:right="340"/>
                  <w:jc w:val="right"/>
                </w:pPr>
              </w:pPrChange>
            </w:pPr>
            <w:del w:id="1163"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3415A6DF" w14:textId="5293A3E1" w:rsidR="00D441FB" w:rsidRPr="00A72D1B" w:rsidDel="003D61BD" w:rsidRDefault="00D441FB" w:rsidP="00555075">
            <w:pPr>
              <w:pStyle w:val="Heading1"/>
              <w:rPr>
                <w:del w:id="1164" w:author="Daniel Falster" w:date="2017-07-28T13:05:00Z"/>
                <w:rFonts w:ascii="Calibri" w:eastAsia="Times New Roman" w:hAnsi="Calibri" w:cs="Times New Roman"/>
                <w:color w:val="000000"/>
                <w:sz w:val="20"/>
                <w:szCs w:val="20"/>
                <w:lang w:eastAsia="en-AU"/>
              </w:rPr>
              <w:pPrChange w:id="1165" w:author="Daniel Falster" w:date="2017-08-01T10:53:00Z">
                <w:pPr>
                  <w:spacing w:after="0" w:line="240" w:lineRule="auto"/>
                  <w:ind w:right="227"/>
                  <w:jc w:val="right"/>
                </w:pPr>
              </w:pPrChange>
            </w:pPr>
            <w:del w:id="1166"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nil"/>
              <w:right w:val="nil"/>
            </w:tcBorders>
            <w:shd w:val="clear" w:color="auto" w:fill="auto"/>
            <w:noWrap/>
            <w:vAlign w:val="bottom"/>
            <w:hideMark/>
          </w:tcPr>
          <w:p w14:paraId="3DAF964C" w14:textId="0502C596" w:rsidR="00D441FB" w:rsidRPr="00A72D1B" w:rsidDel="003D61BD" w:rsidRDefault="00D441FB" w:rsidP="00555075">
            <w:pPr>
              <w:pStyle w:val="Heading1"/>
              <w:rPr>
                <w:del w:id="1167" w:author="Daniel Falster" w:date="2017-07-28T13:05:00Z"/>
                <w:rFonts w:ascii="Calibri" w:eastAsia="Times New Roman" w:hAnsi="Calibri" w:cs="Times New Roman"/>
                <w:color w:val="000000"/>
                <w:sz w:val="20"/>
                <w:szCs w:val="20"/>
                <w:lang w:eastAsia="en-AU"/>
              </w:rPr>
              <w:pPrChange w:id="1168" w:author="Daniel Falster" w:date="2017-08-01T10:53:00Z">
                <w:pPr>
                  <w:spacing w:after="0" w:line="240" w:lineRule="auto"/>
                  <w:ind w:right="170"/>
                  <w:jc w:val="right"/>
                </w:pPr>
              </w:pPrChange>
            </w:pPr>
            <w:del w:id="1169" w:author="Daniel Falster" w:date="2017-07-28T13:05:00Z">
              <w:r w:rsidRPr="00A72D1B" w:rsidDel="003D61BD">
                <w:rPr>
                  <w:rFonts w:ascii="Calibri" w:eastAsia="Times New Roman" w:hAnsi="Calibri" w:cs="Times New Roman"/>
                  <w:color w:val="000000"/>
                  <w:sz w:val="20"/>
                  <w:szCs w:val="20"/>
                  <w:lang w:eastAsia="en-AU"/>
                </w:rPr>
                <w:delText>0.81</w:delText>
              </w:r>
            </w:del>
          </w:p>
        </w:tc>
        <w:tc>
          <w:tcPr>
            <w:tcW w:w="1360" w:type="dxa"/>
            <w:gridSpan w:val="2"/>
            <w:tcBorders>
              <w:top w:val="nil"/>
              <w:left w:val="nil"/>
              <w:bottom w:val="nil"/>
              <w:right w:val="nil"/>
            </w:tcBorders>
            <w:shd w:val="clear" w:color="auto" w:fill="auto"/>
            <w:noWrap/>
            <w:vAlign w:val="bottom"/>
            <w:hideMark/>
          </w:tcPr>
          <w:p w14:paraId="1425C0EC" w14:textId="5662AC9C" w:rsidR="00D441FB" w:rsidRPr="003D61BD" w:rsidDel="003D61BD" w:rsidRDefault="00D441FB" w:rsidP="00555075">
            <w:pPr>
              <w:pStyle w:val="Heading1"/>
              <w:rPr>
                <w:del w:id="1170" w:author="Daniel Falster" w:date="2017-07-28T13:05:00Z"/>
                <w:rFonts w:ascii="Calibri" w:eastAsia="Times New Roman" w:hAnsi="Calibri" w:cs="Times New Roman"/>
                <w:color w:val="000000"/>
                <w:sz w:val="20"/>
                <w:szCs w:val="20"/>
                <w:lang w:eastAsia="en-AU"/>
              </w:rPr>
              <w:pPrChange w:id="1171" w:author="Daniel Falster" w:date="2017-08-01T10:53:00Z">
                <w:pPr>
                  <w:spacing w:after="0" w:line="240" w:lineRule="auto"/>
                  <w:ind w:right="227"/>
                  <w:jc w:val="right"/>
                </w:pPr>
              </w:pPrChange>
            </w:pPr>
            <w:del w:id="1172" w:author="Daniel Falster" w:date="2017-07-28T13:05:00Z">
              <w:r w:rsidRPr="003D61BD" w:rsidDel="003D61BD">
                <w:rPr>
                  <w:rFonts w:ascii="Calibri" w:eastAsia="Times New Roman" w:hAnsi="Calibri" w:cs="Times New Roman"/>
                  <w:color w:val="000000"/>
                  <w:sz w:val="20"/>
                  <w:szCs w:val="20"/>
                  <w:lang w:eastAsia="en-AU"/>
                </w:rPr>
                <w:delText>985</w:delText>
              </w:r>
            </w:del>
          </w:p>
        </w:tc>
        <w:tc>
          <w:tcPr>
            <w:tcW w:w="774" w:type="dxa"/>
            <w:gridSpan w:val="2"/>
            <w:tcBorders>
              <w:top w:val="nil"/>
              <w:left w:val="nil"/>
              <w:bottom w:val="nil"/>
              <w:right w:val="nil"/>
            </w:tcBorders>
            <w:shd w:val="clear" w:color="auto" w:fill="auto"/>
            <w:noWrap/>
            <w:vAlign w:val="bottom"/>
            <w:hideMark/>
          </w:tcPr>
          <w:p w14:paraId="0766D303" w14:textId="2284C174" w:rsidR="00D441FB" w:rsidRPr="003D61BD" w:rsidDel="003D61BD" w:rsidRDefault="00D441FB" w:rsidP="00555075">
            <w:pPr>
              <w:pStyle w:val="Heading1"/>
              <w:rPr>
                <w:del w:id="1173" w:author="Daniel Falster" w:date="2017-07-28T13:05:00Z"/>
                <w:rFonts w:ascii="Calibri" w:eastAsia="Times New Roman" w:hAnsi="Calibri" w:cs="Times New Roman"/>
                <w:color w:val="000000"/>
                <w:sz w:val="20"/>
                <w:szCs w:val="20"/>
                <w:lang w:eastAsia="en-AU"/>
              </w:rPr>
              <w:pPrChange w:id="1174" w:author="Daniel Falster" w:date="2017-08-01T10:53:00Z">
                <w:pPr>
                  <w:spacing w:after="0" w:line="240" w:lineRule="auto"/>
                  <w:jc w:val="center"/>
                </w:pPr>
              </w:pPrChange>
            </w:pPr>
            <w:del w:id="1175" w:author="Daniel Falster" w:date="2017-07-28T13:05:00Z">
              <w:r w:rsidRPr="003D61BD" w:rsidDel="003D61BD">
                <w:rPr>
                  <w:rFonts w:ascii="Calibri" w:eastAsia="Times New Roman" w:hAnsi="Calibri" w:cs="Times New Roman"/>
                  <w:color w:val="000000"/>
                  <w:sz w:val="20"/>
                  <w:szCs w:val="20"/>
                  <w:lang w:eastAsia="en-AU"/>
                </w:rPr>
                <w:delText>0.0129</w:delText>
              </w:r>
            </w:del>
          </w:p>
        </w:tc>
        <w:tc>
          <w:tcPr>
            <w:tcW w:w="1366" w:type="dxa"/>
            <w:gridSpan w:val="2"/>
            <w:tcBorders>
              <w:top w:val="nil"/>
              <w:left w:val="nil"/>
              <w:bottom w:val="nil"/>
              <w:right w:val="nil"/>
            </w:tcBorders>
            <w:shd w:val="clear" w:color="auto" w:fill="auto"/>
            <w:noWrap/>
            <w:vAlign w:val="bottom"/>
            <w:hideMark/>
          </w:tcPr>
          <w:p w14:paraId="0EB9D330" w14:textId="59FE3E61" w:rsidR="00D441FB" w:rsidRPr="003D61BD" w:rsidDel="003D61BD" w:rsidRDefault="00D441FB" w:rsidP="00555075">
            <w:pPr>
              <w:pStyle w:val="Heading1"/>
              <w:rPr>
                <w:del w:id="1176" w:author="Daniel Falster" w:date="2017-07-28T13:05:00Z"/>
                <w:rFonts w:ascii="Calibri" w:eastAsia="Times New Roman" w:hAnsi="Calibri" w:cs="Times New Roman"/>
                <w:color w:val="000000"/>
                <w:sz w:val="20"/>
                <w:szCs w:val="20"/>
                <w:lang w:eastAsia="en-AU"/>
              </w:rPr>
              <w:pPrChange w:id="1177" w:author="Daniel Falster" w:date="2017-08-01T10:53:00Z">
                <w:pPr>
                  <w:spacing w:after="0" w:line="240" w:lineRule="auto"/>
                  <w:jc w:val="center"/>
                </w:pPr>
              </w:pPrChange>
            </w:pPr>
            <w:del w:id="1178" w:author="Daniel Falster" w:date="2017-07-28T13:05:00Z">
              <w:r w:rsidRPr="003D61BD" w:rsidDel="003D61BD">
                <w:rPr>
                  <w:rFonts w:ascii="Calibri" w:eastAsia="Times New Roman" w:hAnsi="Calibri" w:cs="Times New Roman"/>
                  <w:color w:val="000000"/>
                  <w:sz w:val="20"/>
                  <w:szCs w:val="20"/>
                  <w:lang w:eastAsia="en-AU"/>
                </w:rPr>
                <w:delText>0.79</w:delText>
              </w:r>
            </w:del>
          </w:p>
        </w:tc>
      </w:tr>
      <w:tr w:rsidR="00D441FB" w:rsidRPr="003D61BD" w:rsidDel="003D61BD" w14:paraId="6A1682BB" w14:textId="1A3F9D9C" w:rsidTr="0005509C">
        <w:trPr>
          <w:gridAfter w:val="1"/>
          <w:wAfter w:w="97" w:type="dxa"/>
          <w:trHeight w:val="300"/>
          <w:del w:id="1179" w:author="Daniel Falster" w:date="2017-07-28T13:05:00Z"/>
        </w:trPr>
        <w:tc>
          <w:tcPr>
            <w:tcW w:w="815" w:type="dxa"/>
            <w:gridSpan w:val="2"/>
            <w:tcBorders>
              <w:top w:val="nil"/>
              <w:left w:val="nil"/>
              <w:bottom w:val="nil"/>
              <w:right w:val="nil"/>
            </w:tcBorders>
            <w:shd w:val="clear" w:color="auto" w:fill="auto"/>
            <w:noWrap/>
            <w:vAlign w:val="bottom"/>
            <w:hideMark/>
          </w:tcPr>
          <w:p w14:paraId="154B0686" w14:textId="24D9E1C4" w:rsidR="00D441FB" w:rsidRPr="003D61BD" w:rsidDel="003D61BD" w:rsidRDefault="00D441FB" w:rsidP="00555075">
            <w:pPr>
              <w:pStyle w:val="Heading1"/>
              <w:rPr>
                <w:del w:id="1180" w:author="Daniel Falster" w:date="2017-07-28T13:05:00Z"/>
                <w:rFonts w:ascii="Calibri" w:eastAsia="Times New Roman" w:hAnsi="Calibri" w:cs="Times New Roman"/>
                <w:color w:val="000000"/>
                <w:sz w:val="20"/>
                <w:szCs w:val="20"/>
                <w:lang w:eastAsia="en-AU"/>
              </w:rPr>
              <w:pPrChange w:id="1181" w:author="Daniel Falster" w:date="2017-08-01T10:53:00Z">
                <w:pPr>
                  <w:spacing w:after="0" w:line="240" w:lineRule="auto"/>
                </w:pPr>
              </w:pPrChange>
            </w:pPr>
            <w:del w:id="1182" w:author="Daniel Falster" w:date="2017-07-28T13:05:00Z">
              <w:r w:rsidRPr="003D61BD" w:rsidDel="003D61BD">
                <w:rPr>
                  <w:rFonts w:ascii="Calibri" w:eastAsia="Times New Roman" w:hAnsi="Calibri" w:cs="Times New Roman"/>
                  <w:color w:val="000000"/>
                  <w:sz w:val="20"/>
                  <w:szCs w:val="20"/>
                  <w:lang w:eastAsia="en-AU"/>
                </w:rPr>
                <w:delText>PELA</w:delText>
              </w:r>
            </w:del>
          </w:p>
        </w:tc>
        <w:tc>
          <w:tcPr>
            <w:tcW w:w="1284" w:type="dxa"/>
            <w:gridSpan w:val="2"/>
            <w:tcBorders>
              <w:top w:val="nil"/>
              <w:left w:val="nil"/>
              <w:bottom w:val="nil"/>
              <w:right w:val="nil"/>
            </w:tcBorders>
            <w:shd w:val="clear" w:color="auto" w:fill="auto"/>
            <w:noWrap/>
            <w:vAlign w:val="bottom"/>
            <w:hideMark/>
          </w:tcPr>
          <w:p w14:paraId="7A4606A3" w14:textId="55B6D885" w:rsidR="00D441FB" w:rsidRPr="003D61BD" w:rsidDel="003D61BD" w:rsidRDefault="00D441FB" w:rsidP="00555075">
            <w:pPr>
              <w:pStyle w:val="Heading1"/>
              <w:rPr>
                <w:del w:id="1183" w:author="Daniel Falster" w:date="2017-07-28T13:05:00Z"/>
                <w:rFonts w:ascii="Calibri" w:eastAsia="Times New Roman" w:hAnsi="Calibri" w:cs="Times New Roman"/>
                <w:color w:val="000000"/>
                <w:sz w:val="20"/>
                <w:szCs w:val="20"/>
                <w:lang w:eastAsia="en-AU"/>
              </w:rPr>
              <w:pPrChange w:id="1184" w:author="Daniel Falster" w:date="2017-08-01T10:53:00Z">
                <w:pPr>
                  <w:spacing w:after="0" w:line="240" w:lineRule="auto"/>
                  <w:ind w:right="227"/>
                  <w:jc w:val="right"/>
                </w:pPr>
              </w:pPrChange>
            </w:pPr>
            <w:del w:id="1185" w:author="Daniel Falster" w:date="2017-07-28T13:05:00Z">
              <w:r w:rsidRPr="003D61BD" w:rsidDel="003D61BD">
                <w:rPr>
                  <w:rFonts w:ascii="Calibri" w:eastAsia="Times New Roman" w:hAnsi="Calibri" w:cs="Times New Roman"/>
                  <w:color w:val="000000"/>
                  <w:sz w:val="20"/>
                  <w:szCs w:val="20"/>
                  <w:lang w:eastAsia="en-AU"/>
                </w:rPr>
                <w:delText>0.62</w:delText>
              </w:r>
            </w:del>
          </w:p>
        </w:tc>
        <w:tc>
          <w:tcPr>
            <w:tcW w:w="1420" w:type="dxa"/>
            <w:gridSpan w:val="2"/>
            <w:tcBorders>
              <w:top w:val="nil"/>
              <w:left w:val="nil"/>
              <w:bottom w:val="nil"/>
              <w:right w:val="nil"/>
            </w:tcBorders>
            <w:shd w:val="clear" w:color="auto" w:fill="auto"/>
            <w:noWrap/>
            <w:vAlign w:val="bottom"/>
            <w:hideMark/>
          </w:tcPr>
          <w:p w14:paraId="6B7991C0" w14:textId="629D489F" w:rsidR="00D441FB" w:rsidRPr="00A72D1B" w:rsidDel="003D61BD" w:rsidRDefault="00D441FB" w:rsidP="00555075">
            <w:pPr>
              <w:pStyle w:val="Heading1"/>
              <w:rPr>
                <w:del w:id="1186" w:author="Daniel Falster" w:date="2017-07-28T13:05:00Z"/>
                <w:rFonts w:ascii="Calibri" w:eastAsia="Times New Roman" w:hAnsi="Calibri" w:cs="Times New Roman"/>
                <w:color w:val="000000"/>
                <w:sz w:val="20"/>
                <w:szCs w:val="20"/>
                <w:lang w:eastAsia="en-AU"/>
              </w:rPr>
              <w:pPrChange w:id="1187" w:author="Daniel Falster" w:date="2017-08-01T10:53:00Z">
                <w:pPr>
                  <w:spacing w:after="0" w:line="240" w:lineRule="auto"/>
                  <w:ind w:right="340"/>
                  <w:jc w:val="right"/>
                </w:pPr>
              </w:pPrChange>
            </w:pPr>
            <w:del w:id="1188"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31D95A61" w14:textId="46F7E197" w:rsidR="00D441FB" w:rsidRPr="00A72D1B" w:rsidDel="003D61BD" w:rsidRDefault="00D441FB" w:rsidP="00555075">
            <w:pPr>
              <w:pStyle w:val="Heading1"/>
              <w:rPr>
                <w:del w:id="1189" w:author="Daniel Falster" w:date="2017-07-28T13:05:00Z"/>
                <w:rFonts w:ascii="Calibri" w:eastAsia="Times New Roman" w:hAnsi="Calibri" w:cs="Times New Roman"/>
                <w:color w:val="000000"/>
                <w:sz w:val="20"/>
                <w:szCs w:val="20"/>
                <w:lang w:eastAsia="en-AU"/>
              </w:rPr>
              <w:pPrChange w:id="1190" w:author="Daniel Falster" w:date="2017-08-01T10:53:00Z">
                <w:pPr>
                  <w:spacing w:after="0" w:line="240" w:lineRule="auto"/>
                  <w:ind w:right="227"/>
                  <w:jc w:val="right"/>
                </w:pPr>
              </w:pPrChange>
            </w:pPr>
            <w:del w:id="1191" w:author="Daniel Falster" w:date="2017-07-28T13:05:00Z">
              <w:r w:rsidRPr="00A72D1B" w:rsidDel="003D61BD">
                <w:rPr>
                  <w:rFonts w:ascii="Calibri" w:eastAsia="Times New Roman" w:hAnsi="Calibri" w:cs="Times New Roman"/>
                  <w:color w:val="000000"/>
                  <w:sz w:val="20"/>
                  <w:szCs w:val="20"/>
                  <w:lang w:eastAsia="en-AU"/>
                </w:rPr>
                <w:delText>9.0</w:delText>
              </w:r>
            </w:del>
          </w:p>
        </w:tc>
        <w:tc>
          <w:tcPr>
            <w:tcW w:w="1144" w:type="dxa"/>
            <w:gridSpan w:val="2"/>
            <w:tcBorders>
              <w:top w:val="nil"/>
              <w:left w:val="nil"/>
              <w:bottom w:val="nil"/>
              <w:right w:val="nil"/>
            </w:tcBorders>
            <w:shd w:val="clear" w:color="auto" w:fill="auto"/>
            <w:noWrap/>
            <w:vAlign w:val="bottom"/>
            <w:hideMark/>
          </w:tcPr>
          <w:p w14:paraId="7A6CF6CE" w14:textId="2E9631ED" w:rsidR="00D441FB" w:rsidRPr="00A72D1B" w:rsidDel="003D61BD" w:rsidRDefault="00D441FB" w:rsidP="00555075">
            <w:pPr>
              <w:pStyle w:val="Heading1"/>
              <w:rPr>
                <w:del w:id="1192" w:author="Daniel Falster" w:date="2017-07-28T13:05:00Z"/>
                <w:rFonts w:ascii="Calibri" w:eastAsia="Times New Roman" w:hAnsi="Calibri" w:cs="Times New Roman"/>
                <w:color w:val="000000"/>
                <w:sz w:val="20"/>
                <w:szCs w:val="20"/>
                <w:lang w:eastAsia="en-AU"/>
              </w:rPr>
              <w:pPrChange w:id="1193" w:author="Daniel Falster" w:date="2017-08-01T10:53:00Z">
                <w:pPr>
                  <w:spacing w:after="0" w:line="240" w:lineRule="auto"/>
                  <w:ind w:right="170"/>
                  <w:jc w:val="right"/>
                </w:pPr>
              </w:pPrChange>
            </w:pPr>
            <w:del w:id="1194" w:author="Daniel Falster" w:date="2017-07-28T13:05:00Z">
              <w:r w:rsidRPr="00A72D1B" w:rsidDel="003D61BD">
                <w:rPr>
                  <w:rFonts w:ascii="Calibri" w:eastAsia="Times New Roman" w:hAnsi="Calibri" w:cs="Times New Roman"/>
                  <w:color w:val="000000"/>
                  <w:sz w:val="20"/>
                  <w:szCs w:val="20"/>
                  <w:lang w:eastAsia="en-AU"/>
                </w:rPr>
                <w:delText>14.39</w:delText>
              </w:r>
            </w:del>
          </w:p>
        </w:tc>
        <w:tc>
          <w:tcPr>
            <w:tcW w:w="1360" w:type="dxa"/>
            <w:gridSpan w:val="2"/>
            <w:tcBorders>
              <w:top w:val="nil"/>
              <w:left w:val="nil"/>
              <w:bottom w:val="nil"/>
              <w:right w:val="nil"/>
            </w:tcBorders>
            <w:shd w:val="clear" w:color="auto" w:fill="auto"/>
            <w:noWrap/>
            <w:vAlign w:val="bottom"/>
            <w:hideMark/>
          </w:tcPr>
          <w:p w14:paraId="4145262F" w14:textId="5306234B" w:rsidR="00D441FB" w:rsidRPr="003D61BD" w:rsidDel="003D61BD" w:rsidRDefault="00D441FB" w:rsidP="00555075">
            <w:pPr>
              <w:pStyle w:val="Heading1"/>
              <w:rPr>
                <w:del w:id="1195" w:author="Daniel Falster" w:date="2017-07-28T13:05:00Z"/>
                <w:rFonts w:ascii="Calibri" w:eastAsia="Times New Roman" w:hAnsi="Calibri" w:cs="Times New Roman"/>
                <w:color w:val="000000"/>
                <w:sz w:val="20"/>
                <w:szCs w:val="20"/>
                <w:lang w:eastAsia="en-AU"/>
              </w:rPr>
              <w:pPrChange w:id="1196" w:author="Daniel Falster" w:date="2017-08-01T10:53:00Z">
                <w:pPr>
                  <w:spacing w:after="0" w:line="240" w:lineRule="auto"/>
                  <w:ind w:right="227"/>
                  <w:jc w:val="right"/>
                </w:pPr>
              </w:pPrChange>
            </w:pPr>
            <w:del w:id="1197" w:author="Daniel Falster" w:date="2017-07-28T13:05:00Z">
              <w:r w:rsidRPr="003D61BD" w:rsidDel="003D61BD">
                <w:rPr>
                  <w:rFonts w:ascii="Calibri" w:eastAsia="Times New Roman" w:hAnsi="Calibri" w:cs="Times New Roman"/>
                  <w:color w:val="000000"/>
                  <w:sz w:val="20"/>
                  <w:szCs w:val="20"/>
                  <w:lang w:eastAsia="en-AU"/>
                </w:rPr>
                <w:delText>2140</w:delText>
              </w:r>
            </w:del>
          </w:p>
        </w:tc>
        <w:tc>
          <w:tcPr>
            <w:tcW w:w="774" w:type="dxa"/>
            <w:gridSpan w:val="2"/>
            <w:tcBorders>
              <w:top w:val="nil"/>
              <w:left w:val="nil"/>
              <w:bottom w:val="nil"/>
              <w:right w:val="nil"/>
            </w:tcBorders>
            <w:shd w:val="clear" w:color="auto" w:fill="auto"/>
            <w:noWrap/>
            <w:vAlign w:val="bottom"/>
            <w:hideMark/>
          </w:tcPr>
          <w:p w14:paraId="14D6C1E7" w14:textId="2D84D80D" w:rsidR="00D441FB" w:rsidRPr="003D61BD" w:rsidDel="003D61BD" w:rsidRDefault="00D441FB" w:rsidP="00555075">
            <w:pPr>
              <w:pStyle w:val="Heading1"/>
              <w:rPr>
                <w:del w:id="1198" w:author="Daniel Falster" w:date="2017-07-28T13:05:00Z"/>
                <w:rFonts w:ascii="Calibri" w:eastAsia="Times New Roman" w:hAnsi="Calibri" w:cs="Times New Roman"/>
                <w:color w:val="000000"/>
                <w:sz w:val="20"/>
                <w:szCs w:val="20"/>
                <w:lang w:eastAsia="en-AU"/>
              </w:rPr>
              <w:pPrChange w:id="1199" w:author="Daniel Falster" w:date="2017-08-01T10:53:00Z">
                <w:pPr>
                  <w:spacing w:after="0" w:line="240" w:lineRule="auto"/>
                  <w:jc w:val="center"/>
                </w:pPr>
              </w:pPrChange>
            </w:pPr>
            <w:del w:id="1200" w:author="Daniel Falster" w:date="2017-07-28T13:05:00Z">
              <w:r w:rsidRPr="003D61BD" w:rsidDel="003D61BD">
                <w:rPr>
                  <w:rFonts w:ascii="Calibri" w:eastAsia="Times New Roman" w:hAnsi="Calibri" w:cs="Times New Roman"/>
                  <w:color w:val="000000"/>
                  <w:sz w:val="20"/>
                  <w:szCs w:val="20"/>
                  <w:lang w:eastAsia="en-AU"/>
                </w:rPr>
                <w:delText>0.0203</w:delText>
              </w:r>
            </w:del>
          </w:p>
        </w:tc>
        <w:tc>
          <w:tcPr>
            <w:tcW w:w="1366" w:type="dxa"/>
            <w:gridSpan w:val="2"/>
            <w:tcBorders>
              <w:top w:val="nil"/>
              <w:left w:val="nil"/>
              <w:bottom w:val="nil"/>
              <w:right w:val="nil"/>
            </w:tcBorders>
            <w:shd w:val="clear" w:color="auto" w:fill="auto"/>
            <w:noWrap/>
            <w:vAlign w:val="bottom"/>
            <w:hideMark/>
          </w:tcPr>
          <w:p w14:paraId="0DD972D1" w14:textId="5C614276" w:rsidR="00D441FB" w:rsidRPr="003D61BD" w:rsidDel="003D61BD" w:rsidRDefault="00D441FB" w:rsidP="00555075">
            <w:pPr>
              <w:pStyle w:val="Heading1"/>
              <w:rPr>
                <w:del w:id="1201" w:author="Daniel Falster" w:date="2017-07-28T13:05:00Z"/>
                <w:rFonts w:ascii="Calibri" w:eastAsia="Times New Roman" w:hAnsi="Calibri" w:cs="Times New Roman"/>
                <w:color w:val="000000"/>
                <w:sz w:val="20"/>
                <w:szCs w:val="20"/>
                <w:lang w:eastAsia="en-AU"/>
              </w:rPr>
              <w:pPrChange w:id="1202" w:author="Daniel Falster" w:date="2017-08-01T10:53:00Z">
                <w:pPr>
                  <w:spacing w:after="0" w:line="240" w:lineRule="auto"/>
                  <w:jc w:val="center"/>
                </w:pPr>
              </w:pPrChange>
            </w:pPr>
            <w:del w:id="1203" w:author="Daniel Falster" w:date="2017-07-28T13:05:00Z">
              <w:r w:rsidRPr="003D61BD" w:rsidDel="003D61BD">
                <w:rPr>
                  <w:rFonts w:ascii="Calibri" w:eastAsia="Times New Roman" w:hAnsi="Calibri" w:cs="Times New Roman"/>
                  <w:color w:val="000000"/>
                  <w:sz w:val="20"/>
                  <w:szCs w:val="20"/>
                  <w:lang w:eastAsia="en-AU"/>
                </w:rPr>
                <w:delText>0.67</w:delText>
              </w:r>
            </w:del>
          </w:p>
        </w:tc>
      </w:tr>
      <w:tr w:rsidR="00D441FB" w:rsidRPr="003D61BD" w:rsidDel="003D61BD" w14:paraId="79E3F7AF" w14:textId="707F5DB9" w:rsidTr="0005509C">
        <w:trPr>
          <w:gridAfter w:val="1"/>
          <w:wAfter w:w="97" w:type="dxa"/>
          <w:trHeight w:val="300"/>
          <w:del w:id="1204" w:author="Daniel Falster" w:date="2017-07-28T13:05:00Z"/>
        </w:trPr>
        <w:tc>
          <w:tcPr>
            <w:tcW w:w="815" w:type="dxa"/>
            <w:gridSpan w:val="2"/>
            <w:tcBorders>
              <w:top w:val="nil"/>
              <w:left w:val="nil"/>
              <w:bottom w:val="nil"/>
              <w:right w:val="nil"/>
            </w:tcBorders>
            <w:shd w:val="clear" w:color="auto" w:fill="auto"/>
            <w:noWrap/>
            <w:vAlign w:val="bottom"/>
            <w:hideMark/>
          </w:tcPr>
          <w:p w14:paraId="7CA232B8" w14:textId="158E1D00" w:rsidR="00D441FB" w:rsidRPr="003D61BD" w:rsidDel="003D61BD" w:rsidRDefault="00D441FB" w:rsidP="00555075">
            <w:pPr>
              <w:pStyle w:val="Heading1"/>
              <w:rPr>
                <w:del w:id="1205" w:author="Daniel Falster" w:date="2017-07-28T13:05:00Z"/>
                <w:rFonts w:ascii="Calibri" w:eastAsia="Times New Roman" w:hAnsi="Calibri" w:cs="Times New Roman"/>
                <w:color w:val="000000"/>
                <w:sz w:val="20"/>
                <w:szCs w:val="20"/>
                <w:lang w:eastAsia="en-AU"/>
              </w:rPr>
              <w:pPrChange w:id="1206" w:author="Daniel Falster" w:date="2017-08-01T10:53:00Z">
                <w:pPr>
                  <w:spacing w:after="0" w:line="240" w:lineRule="auto"/>
                </w:pPr>
              </w:pPrChange>
            </w:pPr>
            <w:del w:id="1207" w:author="Daniel Falster" w:date="2017-07-28T13:05:00Z">
              <w:r w:rsidRPr="003D61BD" w:rsidDel="003D61BD">
                <w:rPr>
                  <w:rFonts w:ascii="Calibri" w:eastAsia="Times New Roman" w:hAnsi="Calibri" w:cs="Times New Roman"/>
                  <w:color w:val="000000"/>
                  <w:sz w:val="20"/>
                  <w:szCs w:val="20"/>
                  <w:lang w:eastAsia="en-AU"/>
                </w:rPr>
                <w:delText>PEPU</w:delText>
              </w:r>
            </w:del>
          </w:p>
        </w:tc>
        <w:tc>
          <w:tcPr>
            <w:tcW w:w="1284" w:type="dxa"/>
            <w:gridSpan w:val="2"/>
            <w:tcBorders>
              <w:top w:val="nil"/>
              <w:left w:val="nil"/>
              <w:bottom w:val="nil"/>
              <w:right w:val="nil"/>
            </w:tcBorders>
            <w:shd w:val="clear" w:color="auto" w:fill="auto"/>
            <w:noWrap/>
            <w:vAlign w:val="bottom"/>
            <w:hideMark/>
          </w:tcPr>
          <w:p w14:paraId="7580C788" w14:textId="07FB4CBD" w:rsidR="00D441FB" w:rsidRPr="003D61BD" w:rsidDel="003D61BD" w:rsidRDefault="00D441FB" w:rsidP="00555075">
            <w:pPr>
              <w:pStyle w:val="Heading1"/>
              <w:rPr>
                <w:del w:id="1208" w:author="Daniel Falster" w:date="2017-07-28T13:05:00Z"/>
                <w:rFonts w:ascii="Calibri" w:eastAsia="Times New Roman" w:hAnsi="Calibri" w:cs="Times New Roman"/>
                <w:color w:val="000000"/>
                <w:sz w:val="20"/>
                <w:szCs w:val="20"/>
                <w:lang w:eastAsia="en-AU"/>
              </w:rPr>
              <w:pPrChange w:id="1209" w:author="Daniel Falster" w:date="2017-08-01T10:53:00Z">
                <w:pPr>
                  <w:spacing w:after="0" w:line="240" w:lineRule="auto"/>
                  <w:ind w:right="227"/>
                  <w:jc w:val="right"/>
                </w:pPr>
              </w:pPrChange>
            </w:pPr>
            <w:del w:id="1210" w:author="Daniel Falster" w:date="2017-07-28T13:05:00Z">
              <w:r w:rsidRPr="003D61BD" w:rsidDel="003D61BD">
                <w:rPr>
                  <w:rFonts w:ascii="Calibri" w:eastAsia="Times New Roman" w:hAnsi="Calibri" w:cs="Times New Roman"/>
                  <w:color w:val="000000"/>
                  <w:sz w:val="20"/>
                  <w:szCs w:val="20"/>
                  <w:lang w:eastAsia="en-AU"/>
                </w:rPr>
                <w:delText>0.30</w:delText>
              </w:r>
            </w:del>
          </w:p>
        </w:tc>
        <w:tc>
          <w:tcPr>
            <w:tcW w:w="1420" w:type="dxa"/>
            <w:gridSpan w:val="2"/>
            <w:tcBorders>
              <w:top w:val="nil"/>
              <w:left w:val="nil"/>
              <w:bottom w:val="nil"/>
              <w:right w:val="nil"/>
            </w:tcBorders>
            <w:shd w:val="clear" w:color="auto" w:fill="auto"/>
            <w:noWrap/>
            <w:vAlign w:val="bottom"/>
            <w:hideMark/>
          </w:tcPr>
          <w:p w14:paraId="6873B500" w14:textId="4EBBA9EE" w:rsidR="00D441FB" w:rsidRPr="00A72D1B" w:rsidDel="003D61BD" w:rsidRDefault="00D441FB" w:rsidP="00555075">
            <w:pPr>
              <w:pStyle w:val="Heading1"/>
              <w:rPr>
                <w:del w:id="1211" w:author="Daniel Falster" w:date="2017-07-28T13:05:00Z"/>
                <w:rFonts w:ascii="Calibri" w:eastAsia="Times New Roman" w:hAnsi="Calibri" w:cs="Times New Roman"/>
                <w:color w:val="000000"/>
                <w:sz w:val="20"/>
                <w:szCs w:val="20"/>
                <w:lang w:eastAsia="en-AU"/>
              </w:rPr>
              <w:pPrChange w:id="1212" w:author="Daniel Falster" w:date="2017-08-01T10:53:00Z">
                <w:pPr>
                  <w:spacing w:after="0" w:line="240" w:lineRule="auto"/>
                  <w:ind w:right="340"/>
                  <w:jc w:val="right"/>
                </w:pPr>
              </w:pPrChange>
            </w:pPr>
            <w:del w:id="1213" w:author="Daniel Falster" w:date="2017-07-28T13:05:00Z">
              <w:r w:rsidRPr="00A72D1B" w:rsidDel="003D61BD">
                <w:rPr>
                  <w:rFonts w:ascii="Calibri" w:eastAsia="Times New Roman" w:hAnsi="Calibri" w:cs="Times New Roman"/>
                  <w:color w:val="000000"/>
                  <w:sz w:val="20"/>
                  <w:szCs w:val="20"/>
                  <w:lang w:eastAsia="en-AU"/>
                </w:rPr>
                <w:delText>40</w:delText>
              </w:r>
            </w:del>
          </w:p>
        </w:tc>
        <w:tc>
          <w:tcPr>
            <w:tcW w:w="1360" w:type="dxa"/>
            <w:gridSpan w:val="2"/>
            <w:tcBorders>
              <w:top w:val="nil"/>
              <w:left w:val="nil"/>
              <w:bottom w:val="nil"/>
              <w:right w:val="nil"/>
            </w:tcBorders>
            <w:shd w:val="clear" w:color="auto" w:fill="auto"/>
            <w:noWrap/>
            <w:vAlign w:val="bottom"/>
            <w:hideMark/>
          </w:tcPr>
          <w:p w14:paraId="39F39FEF" w14:textId="1072DCF1" w:rsidR="00D441FB" w:rsidRPr="00A72D1B" w:rsidDel="003D61BD" w:rsidRDefault="00D441FB" w:rsidP="00555075">
            <w:pPr>
              <w:pStyle w:val="Heading1"/>
              <w:rPr>
                <w:del w:id="1214" w:author="Daniel Falster" w:date="2017-07-28T13:05:00Z"/>
                <w:rFonts w:ascii="Calibri" w:eastAsia="Times New Roman" w:hAnsi="Calibri" w:cs="Times New Roman"/>
                <w:color w:val="000000"/>
                <w:sz w:val="20"/>
                <w:szCs w:val="20"/>
                <w:lang w:eastAsia="en-AU"/>
              </w:rPr>
              <w:pPrChange w:id="1215" w:author="Daniel Falster" w:date="2017-08-01T10:53:00Z">
                <w:pPr>
                  <w:spacing w:after="0" w:line="240" w:lineRule="auto"/>
                  <w:ind w:right="227"/>
                  <w:jc w:val="right"/>
                </w:pPr>
              </w:pPrChange>
            </w:pPr>
            <w:del w:id="1216" w:author="Daniel Falster" w:date="2017-07-28T13:05:00Z">
              <w:r w:rsidRPr="00A72D1B" w:rsidDel="003D61BD">
                <w:rPr>
                  <w:rFonts w:ascii="Calibri" w:eastAsia="Times New Roman" w:hAnsi="Calibri" w:cs="Times New Roman"/>
                  <w:color w:val="000000"/>
                  <w:sz w:val="20"/>
                  <w:szCs w:val="20"/>
                  <w:lang w:eastAsia="en-AU"/>
                </w:rPr>
                <w:delText>7.0</w:delText>
              </w:r>
            </w:del>
          </w:p>
        </w:tc>
        <w:tc>
          <w:tcPr>
            <w:tcW w:w="1144" w:type="dxa"/>
            <w:gridSpan w:val="2"/>
            <w:tcBorders>
              <w:top w:val="nil"/>
              <w:left w:val="nil"/>
              <w:bottom w:val="nil"/>
              <w:right w:val="nil"/>
            </w:tcBorders>
            <w:shd w:val="clear" w:color="auto" w:fill="auto"/>
            <w:noWrap/>
            <w:vAlign w:val="bottom"/>
            <w:hideMark/>
          </w:tcPr>
          <w:p w14:paraId="524B72FB" w14:textId="2192B5FC" w:rsidR="00D441FB" w:rsidRPr="00A72D1B" w:rsidDel="003D61BD" w:rsidRDefault="00D441FB" w:rsidP="00555075">
            <w:pPr>
              <w:pStyle w:val="Heading1"/>
              <w:rPr>
                <w:del w:id="1217" w:author="Daniel Falster" w:date="2017-07-28T13:05:00Z"/>
                <w:rFonts w:ascii="Calibri" w:eastAsia="Times New Roman" w:hAnsi="Calibri" w:cs="Times New Roman"/>
                <w:color w:val="000000"/>
                <w:sz w:val="20"/>
                <w:szCs w:val="20"/>
                <w:lang w:eastAsia="en-AU"/>
              </w:rPr>
              <w:pPrChange w:id="1218" w:author="Daniel Falster" w:date="2017-08-01T10:53:00Z">
                <w:pPr>
                  <w:spacing w:after="0" w:line="240" w:lineRule="auto"/>
                  <w:ind w:right="170"/>
                  <w:jc w:val="right"/>
                </w:pPr>
              </w:pPrChange>
            </w:pPr>
            <w:del w:id="1219" w:author="Daniel Falster" w:date="2017-07-28T13:05:00Z">
              <w:r w:rsidRPr="00A72D1B" w:rsidDel="003D61BD">
                <w:rPr>
                  <w:rFonts w:ascii="Calibri" w:eastAsia="Times New Roman" w:hAnsi="Calibri" w:cs="Times New Roman"/>
                  <w:color w:val="000000"/>
                  <w:sz w:val="20"/>
                  <w:szCs w:val="20"/>
                  <w:lang w:eastAsia="en-AU"/>
                </w:rPr>
                <w:delText>2.21</w:delText>
              </w:r>
            </w:del>
          </w:p>
        </w:tc>
        <w:tc>
          <w:tcPr>
            <w:tcW w:w="1360" w:type="dxa"/>
            <w:gridSpan w:val="2"/>
            <w:tcBorders>
              <w:top w:val="nil"/>
              <w:left w:val="nil"/>
              <w:bottom w:val="nil"/>
              <w:right w:val="nil"/>
            </w:tcBorders>
            <w:shd w:val="clear" w:color="auto" w:fill="auto"/>
            <w:noWrap/>
            <w:vAlign w:val="bottom"/>
            <w:hideMark/>
          </w:tcPr>
          <w:p w14:paraId="3386FB40" w14:textId="145C5360" w:rsidR="00D441FB" w:rsidRPr="003D61BD" w:rsidDel="003D61BD" w:rsidRDefault="00D441FB" w:rsidP="00555075">
            <w:pPr>
              <w:pStyle w:val="Heading1"/>
              <w:rPr>
                <w:del w:id="1220" w:author="Daniel Falster" w:date="2017-07-28T13:05:00Z"/>
                <w:rFonts w:ascii="Calibri" w:eastAsia="Times New Roman" w:hAnsi="Calibri" w:cs="Times New Roman"/>
                <w:color w:val="000000"/>
                <w:sz w:val="20"/>
                <w:szCs w:val="20"/>
                <w:lang w:eastAsia="en-AU"/>
              </w:rPr>
              <w:pPrChange w:id="1221" w:author="Daniel Falster" w:date="2017-08-01T10:53:00Z">
                <w:pPr>
                  <w:spacing w:after="0" w:line="240" w:lineRule="auto"/>
                  <w:ind w:right="227"/>
                  <w:jc w:val="right"/>
                </w:pPr>
              </w:pPrChange>
            </w:pPr>
            <w:del w:id="1222" w:author="Daniel Falster" w:date="2017-07-28T13:05:00Z">
              <w:r w:rsidRPr="003D61BD" w:rsidDel="003D61BD">
                <w:rPr>
                  <w:rFonts w:ascii="Calibri" w:eastAsia="Times New Roman" w:hAnsi="Calibri" w:cs="Times New Roman"/>
                  <w:color w:val="000000"/>
                  <w:sz w:val="20"/>
                  <w:szCs w:val="20"/>
                  <w:lang w:eastAsia="en-AU"/>
                </w:rPr>
                <w:delText>2010</w:delText>
              </w:r>
            </w:del>
          </w:p>
        </w:tc>
        <w:tc>
          <w:tcPr>
            <w:tcW w:w="774" w:type="dxa"/>
            <w:gridSpan w:val="2"/>
            <w:tcBorders>
              <w:top w:val="nil"/>
              <w:left w:val="nil"/>
              <w:bottom w:val="nil"/>
              <w:right w:val="nil"/>
            </w:tcBorders>
            <w:shd w:val="clear" w:color="auto" w:fill="auto"/>
            <w:noWrap/>
            <w:vAlign w:val="bottom"/>
            <w:hideMark/>
          </w:tcPr>
          <w:p w14:paraId="5C618796" w14:textId="34F740A6" w:rsidR="00D441FB" w:rsidRPr="003D61BD" w:rsidDel="003D61BD" w:rsidRDefault="00D441FB" w:rsidP="00555075">
            <w:pPr>
              <w:pStyle w:val="Heading1"/>
              <w:rPr>
                <w:del w:id="1223" w:author="Daniel Falster" w:date="2017-07-28T13:05:00Z"/>
                <w:rFonts w:ascii="Calibri" w:eastAsia="Times New Roman" w:hAnsi="Calibri" w:cs="Times New Roman"/>
                <w:color w:val="000000"/>
                <w:sz w:val="20"/>
                <w:szCs w:val="20"/>
                <w:lang w:eastAsia="en-AU"/>
              </w:rPr>
              <w:pPrChange w:id="1224" w:author="Daniel Falster" w:date="2017-08-01T10:53:00Z">
                <w:pPr>
                  <w:spacing w:after="0" w:line="240" w:lineRule="auto"/>
                  <w:jc w:val="center"/>
                </w:pPr>
              </w:pPrChange>
            </w:pPr>
            <w:del w:id="1225" w:author="Daniel Falster" w:date="2017-07-28T13:05:00Z">
              <w:r w:rsidRPr="003D61BD" w:rsidDel="003D61BD">
                <w:rPr>
                  <w:rFonts w:ascii="Calibri" w:eastAsia="Times New Roman" w:hAnsi="Calibri" w:cs="Times New Roman"/>
                  <w:color w:val="000000"/>
                  <w:sz w:val="20"/>
                  <w:szCs w:val="20"/>
                  <w:lang w:eastAsia="en-AU"/>
                </w:rPr>
                <w:delText>0.0297</w:delText>
              </w:r>
            </w:del>
          </w:p>
        </w:tc>
        <w:tc>
          <w:tcPr>
            <w:tcW w:w="1366" w:type="dxa"/>
            <w:gridSpan w:val="2"/>
            <w:tcBorders>
              <w:top w:val="nil"/>
              <w:left w:val="nil"/>
              <w:bottom w:val="nil"/>
              <w:right w:val="nil"/>
            </w:tcBorders>
            <w:shd w:val="clear" w:color="auto" w:fill="auto"/>
            <w:noWrap/>
            <w:vAlign w:val="bottom"/>
            <w:hideMark/>
          </w:tcPr>
          <w:p w14:paraId="249B6E52" w14:textId="0C77F1AE" w:rsidR="00D441FB" w:rsidRPr="003D61BD" w:rsidDel="003D61BD" w:rsidRDefault="00D441FB" w:rsidP="00555075">
            <w:pPr>
              <w:pStyle w:val="Heading1"/>
              <w:rPr>
                <w:del w:id="1226" w:author="Daniel Falster" w:date="2017-07-28T13:05:00Z"/>
                <w:rFonts w:ascii="Calibri" w:eastAsia="Times New Roman" w:hAnsi="Calibri" w:cs="Times New Roman"/>
                <w:color w:val="000000"/>
                <w:sz w:val="20"/>
                <w:szCs w:val="20"/>
                <w:lang w:eastAsia="en-AU"/>
              </w:rPr>
              <w:pPrChange w:id="1227" w:author="Daniel Falster" w:date="2017-08-01T10:53:00Z">
                <w:pPr>
                  <w:spacing w:after="0" w:line="240" w:lineRule="auto"/>
                  <w:jc w:val="center"/>
                </w:pPr>
              </w:pPrChange>
            </w:pPr>
            <w:del w:id="1228" w:author="Daniel Falster" w:date="2017-07-28T13:05:00Z">
              <w:r w:rsidRPr="003D61BD" w:rsidDel="003D61BD">
                <w:rPr>
                  <w:rFonts w:ascii="Calibri" w:eastAsia="Times New Roman" w:hAnsi="Calibri" w:cs="Times New Roman"/>
                  <w:color w:val="000000"/>
                  <w:sz w:val="20"/>
                  <w:szCs w:val="20"/>
                  <w:lang w:eastAsia="en-AU"/>
                </w:rPr>
                <w:delText>0.66</w:delText>
              </w:r>
            </w:del>
          </w:p>
        </w:tc>
      </w:tr>
      <w:tr w:rsidR="00D441FB" w:rsidRPr="003D61BD" w:rsidDel="003D61BD" w14:paraId="12C6B3BF" w14:textId="7FCB4AC7" w:rsidTr="0005509C">
        <w:trPr>
          <w:gridAfter w:val="1"/>
          <w:wAfter w:w="97" w:type="dxa"/>
          <w:trHeight w:val="300"/>
          <w:del w:id="1229" w:author="Daniel Falster" w:date="2017-07-28T13:05:00Z"/>
        </w:trPr>
        <w:tc>
          <w:tcPr>
            <w:tcW w:w="815" w:type="dxa"/>
            <w:gridSpan w:val="2"/>
            <w:tcBorders>
              <w:top w:val="nil"/>
              <w:left w:val="nil"/>
              <w:bottom w:val="nil"/>
              <w:right w:val="nil"/>
            </w:tcBorders>
            <w:shd w:val="clear" w:color="auto" w:fill="auto"/>
            <w:noWrap/>
            <w:vAlign w:val="bottom"/>
            <w:hideMark/>
          </w:tcPr>
          <w:p w14:paraId="39A1E1BF" w14:textId="613B8747" w:rsidR="00D441FB" w:rsidRPr="003D61BD" w:rsidDel="003D61BD" w:rsidRDefault="00D441FB" w:rsidP="00555075">
            <w:pPr>
              <w:pStyle w:val="Heading1"/>
              <w:rPr>
                <w:del w:id="1230" w:author="Daniel Falster" w:date="2017-07-28T13:05:00Z"/>
                <w:rFonts w:ascii="Calibri" w:eastAsia="Times New Roman" w:hAnsi="Calibri" w:cs="Times New Roman"/>
                <w:color w:val="000000"/>
                <w:sz w:val="20"/>
                <w:szCs w:val="20"/>
                <w:lang w:eastAsia="en-AU"/>
              </w:rPr>
              <w:pPrChange w:id="1231" w:author="Daniel Falster" w:date="2017-08-01T10:53:00Z">
                <w:pPr>
                  <w:spacing w:after="0" w:line="240" w:lineRule="auto"/>
                </w:pPr>
              </w:pPrChange>
            </w:pPr>
            <w:del w:id="1232" w:author="Daniel Falster" w:date="2017-07-28T13:05:00Z">
              <w:r w:rsidRPr="003D61BD" w:rsidDel="003D61BD">
                <w:rPr>
                  <w:rFonts w:ascii="Calibri" w:eastAsia="Times New Roman" w:hAnsi="Calibri" w:cs="Times New Roman"/>
                  <w:color w:val="000000"/>
                  <w:sz w:val="20"/>
                  <w:szCs w:val="20"/>
                  <w:lang w:eastAsia="en-AU"/>
                </w:rPr>
                <w:delText>PHPH</w:delText>
              </w:r>
            </w:del>
          </w:p>
        </w:tc>
        <w:tc>
          <w:tcPr>
            <w:tcW w:w="1284" w:type="dxa"/>
            <w:gridSpan w:val="2"/>
            <w:tcBorders>
              <w:top w:val="nil"/>
              <w:left w:val="nil"/>
              <w:bottom w:val="nil"/>
              <w:right w:val="nil"/>
            </w:tcBorders>
            <w:shd w:val="clear" w:color="auto" w:fill="auto"/>
            <w:noWrap/>
            <w:vAlign w:val="bottom"/>
            <w:hideMark/>
          </w:tcPr>
          <w:p w14:paraId="125E28E4" w14:textId="43C19F69" w:rsidR="00D441FB" w:rsidRPr="003D61BD" w:rsidDel="003D61BD" w:rsidRDefault="00D441FB" w:rsidP="00555075">
            <w:pPr>
              <w:pStyle w:val="Heading1"/>
              <w:rPr>
                <w:del w:id="1233" w:author="Daniel Falster" w:date="2017-07-28T13:05:00Z"/>
                <w:rFonts w:ascii="Calibri" w:eastAsia="Times New Roman" w:hAnsi="Calibri" w:cs="Times New Roman"/>
                <w:color w:val="000000"/>
                <w:sz w:val="20"/>
                <w:szCs w:val="20"/>
                <w:lang w:eastAsia="en-AU"/>
              </w:rPr>
              <w:pPrChange w:id="1234" w:author="Daniel Falster" w:date="2017-08-01T10:53:00Z">
                <w:pPr>
                  <w:spacing w:after="0" w:line="240" w:lineRule="auto"/>
                  <w:ind w:right="227"/>
                  <w:jc w:val="right"/>
                </w:pPr>
              </w:pPrChange>
            </w:pPr>
            <w:del w:id="1235" w:author="Daniel Falster" w:date="2017-07-28T13:05:00Z">
              <w:r w:rsidRPr="003D61BD" w:rsidDel="003D61BD">
                <w:rPr>
                  <w:rFonts w:ascii="Calibri" w:eastAsia="Times New Roman" w:hAnsi="Calibri" w:cs="Times New Roman"/>
                  <w:color w:val="000000"/>
                  <w:sz w:val="20"/>
                  <w:szCs w:val="20"/>
                  <w:lang w:eastAsia="en-AU"/>
                </w:rPr>
                <w:delText>1.00</w:delText>
              </w:r>
            </w:del>
          </w:p>
        </w:tc>
        <w:tc>
          <w:tcPr>
            <w:tcW w:w="1420" w:type="dxa"/>
            <w:gridSpan w:val="2"/>
            <w:tcBorders>
              <w:top w:val="nil"/>
              <w:left w:val="nil"/>
              <w:bottom w:val="nil"/>
              <w:right w:val="nil"/>
            </w:tcBorders>
            <w:shd w:val="clear" w:color="auto" w:fill="auto"/>
            <w:noWrap/>
            <w:vAlign w:val="bottom"/>
            <w:hideMark/>
          </w:tcPr>
          <w:p w14:paraId="415377C3" w14:textId="760D5935" w:rsidR="00D441FB" w:rsidRPr="00A72D1B" w:rsidDel="003D61BD" w:rsidRDefault="00D441FB" w:rsidP="00555075">
            <w:pPr>
              <w:pStyle w:val="Heading1"/>
              <w:rPr>
                <w:del w:id="1236" w:author="Daniel Falster" w:date="2017-07-28T13:05:00Z"/>
                <w:rFonts w:ascii="Calibri" w:eastAsia="Times New Roman" w:hAnsi="Calibri" w:cs="Times New Roman"/>
                <w:color w:val="000000"/>
                <w:sz w:val="20"/>
                <w:szCs w:val="20"/>
                <w:lang w:eastAsia="en-AU"/>
              </w:rPr>
              <w:pPrChange w:id="1237" w:author="Daniel Falster" w:date="2017-08-01T10:53:00Z">
                <w:pPr>
                  <w:spacing w:after="0" w:line="240" w:lineRule="auto"/>
                  <w:ind w:right="340"/>
                  <w:jc w:val="right"/>
                </w:pPr>
              </w:pPrChange>
            </w:pPr>
            <w:del w:id="1238" w:author="Daniel Falster" w:date="2017-07-28T13:05:00Z">
              <w:r w:rsidRPr="00A72D1B" w:rsidDel="003D61BD">
                <w:rPr>
                  <w:rFonts w:ascii="Calibri" w:eastAsia="Times New Roman" w:hAnsi="Calibri" w:cs="Times New Roman"/>
                  <w:color w:val="000000"/>
                  <w:sz w:val="20"/>
                  <w:szCs w:val="20"/>
                  <w:lang w:eastAsia="en-AU"/>
                </w:rPr>
                <w:delText>30</w:delText>
              </w:r>
            </w:del>
          </w:p>
        </w:tc>
        <w:tc>
          <w:tcPr>
            <w:tcW w:w="1360" w:type="dxa"/>
            <w:gridSpan w:val="2"/>
            <w:tcBorders>
              <w:top w:val="nil"/>
              <w:left w:val="nil"/>
              <w:bottom w:val="nil"/>
              <w:right w:val="nil"/>
            </w:tcBorders>
            <w:shd w:val="clear" w:color="auto" w:fill="auto"/>
            <w:noWrap/>
            <w:vAlign w:val="bottom"/>
            <w:hideMark/>
          </w:tcPr>
          <w:p w14:paraId="3A2651E0" w14:textId="79242CD4" w:rsidR="00D441FB" w:rsidRPr="00A72D1B" w:rsidDel="003D61BD" w:rsidRDefault="00D441FB" w:rsidP="00555075">
            <w:pPr>
              <w:pStyle w:val="Heading1"/>
              <w:rPr>
                <w:del w:id="1239" w:author="Daniel Falster" w:date="2017-07-28T13:05:00Z"/>
                <w:rFonts w:ascii="Calibri" w:eastAsia="Times New Roman" w:hAnsi="Calibri" w:cs="Times New Roman"/>
                <w:color w:val="000000"/>
                <w:sz w:val="20"/>
                <w:szCs w:val="20"/>
                <w:lang w:eastAsia="en-AU"/>
              </w:rPr>
              <w:pPrChange w:id="1240" w:author="Daniel Falster" w:date="2017-08-01T10:53:00Z">
                <w:pPr>
                  <w:spacing w:after="0" w:line="240" w:lineRule="auto"/>
                  <w:ind w:right="227"/>
                  <w:jc w:val="right"/>
                </w:pPr>
              </w:pPrChange>
            </w:pPr>
            <w:del w:id="1241"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nil"/>
              <w:right w:val="nil"/>
            </w:tcBorders>
            <w:shd w:val="clear" w:color="auto" w:fill="auto"/>
            <w:noWrap/>
            <w:vAlign w:val="bottom"/>
            <w:hideMark/>
          </w:tcPr>
          <w:p w14:paraId="6B1FD6A3" w14:textId="7BD8B47A" w:rsidR="00D441FB" w:rsidRPr="00A72D1B" w:rsidDel="003D61BD" w:rsidRDefault="00D441FB" w:rsidP="00555075">
            <w:pPr>
              <w:pStyle w:val="Heading1"/>
              <w:rPr>
                <w:del w:id="1242" w:author="Daniel Falster" w:date="2017-07-28T13:05:00Z"/>
                <w:rFonts w:ascii="Calibri" w:eastAsia="Times New Roman" w:hAnsi="Calibri" w:cs="Times New Roman"/>
                <w:color w:val="000000"/>
                <w:sz w:val="20"/>
                <w:szCs w:val="20"/>
                <w:lang w:eastAsia="en-AU"/>
              </w:rPr>
              <w:pPrChange w:id="1243" w:author="Daniel Falster" w:date="2017-08-01T10:53:00Z">
                <w:pPr>
                  <w:spacing w:after="0" w:line="240" w:lineRule="auto"/>
                  <w:ind w:right="170"/>
                  <w:jc w:val="right"/>
                </w:pPr>
              </w:pPrChange>
            </w:pPr>
            <w:del w:id="1244" w:author="Daniel Falster" w:date="2017-07-28T13:05:00Z">
              <w:r w:rsidRPr="00A72D1B" w:rsidDel="003D61BD">
                <w:rPr>
                  <w:rFonts w:ascii="Calibri" w:eastAsia="Times New Roman" w:hAnsi="Calibri" w:cs="Times New Roman"/>
                  <w:color w:val="000000"/>
                  <w:sz w:val="20"/>
                  <w:szCs w:val="20"/>
                  <w:lang w:eastAsia="en-AU"/>
                </w:rPr>
                <w:delText>1.71</w:delText>
              </w:r>
            </w:del>
          </w:p>
        </w:tc>
        <w:tc>
          <w:tcPr>
            <w:tcW w:w="1360" w:type="dxa"/>
            <w:gridSpan w:val="2"/>
            <w:tcBorders>
              <w:top w:val="nil"/>
              <w:left w:val="nil"/>
              <w:bottom w:val="nil"/>
              <w:right w:val="nil"/>
            </w:tcBorders>
            <w:shd w:val="clear" w:color="auto" w:fill="auto"/>
            <w:noWrap/>
            <w:vAlign w:val="bottom"/>
            <w:hideMark/>
          </w:tcPr>
          <w:p w14:paraId="3F7A2A5E" w14:textId="4390A913" w:rsidR="00D441FB" w:rsidRPr="003D61BD" w:rsidDel="003D61BD" w:rsidRDefault="00D441FB" w:rsidP="00555075">
            <w:pPr>
              <w:pStyle w:val="Heading1"/>
              <w:rPr>
                <w:del w:id="1245" w:author="Daniel Falster" w:date="2017-07-28T13:05:00Z"/>
                <w:rFonts w:ascii="Calibri" w:eastAsia="Times New Roman" w:hAnsi="Calibri" w:cs="Times New Roman"/>
                <w:color w:val="000000"/>
                <w:sz w:val="20"/>
                <w:szCs w:val="20"/>
                <w:lang w:eastAsia="en-AU"/>
              </w:rPr>
              <w:pPrChange w:id="1246" w:author="Daniel Falster" w:date="2017-08-01T10:53:00Z">
                <w:pPr>
                  <w:spacing w:after="0" w:line="240" w:lineRule="auto"/>
                  <w:ind w:right="227"/>
                  <w:jc w:val="right"/>
                </w:pPr>
              </w:pPrChange>
            </w:pPr>
            <w:del w:id="1247" w:author="Daniel Falster" w:date="2017-07-28T13:05:00Z">
              <w:r w:rsidRPr="003D61BD" w:rsidDel="003D61BD">
                <w:rPr>
                  <w:rFonts w:ascii="Calibri" w:eastAsia="Times New Roman" w:hAnsi="Calibri" w:cs="Times New Roman"/>
                  <w:color w:val="000000"/>
                  <w:sz w:val="20"/>
                  <w:szCs w:val="20"/>
                  <w:lang w:eastAsia="en-AU"/>
                </w:rPr>
                <w:delText>1630</w:delText>
              </w:r>
            </w:del>
          </w:p>
        </w:tc>
        <w:tc>
          <w:tcPr>
            <w:tcW w:w="774" w:type="dxa"/>
            <w:gridSpan w:val="2"/>
            <w:tcBorders>
              <w:top w:val="nil"/>
              <w:left w:val="nil"/>
              <w:bottom w:val="nil"/>
              <w:right w:val="nil"/>
            </w:tcBorders>
            <w:shd w:val="clear" w:color="auto" w:fill="auto"/>
            <w:noWrap/>
            <w:vAlign w:val="bottom"/>
            <w:hideMark/>
          </w:tcPr>
          <w:p w14:paraId="4CB83B6E" w14:textId="1FB32861" w:rsidR="00D441FB" w:rsidRPr="003D61BD" w:rsidDel="003D61BD" w:rsidRDefault="00D441FB" w:rsidP="00555075">
            <w:pPr>
              <w:pStyle w:val="Heading1"/>
              <w:rPr>
                <w:del w:id="1248" w:author="Daniel Falster" w:date="2017-07-28T13:05:00Z"/>
                <w:rFonts w:ascii="Calibri" w:eastAsia="Times New Roman" w:hAnsi="Calibri" w:cs="Times New Roman"/>
                <w:color w:val="000000"/>
                <w:sz w:val="20"/>
                <w:szCs w:val="20"/>
                <w:lang w:eastAsia="en-AU"/>
              </w:rPr>
              <w:pPrChange w:id="1249" w:author="Daniel Falster" w:date="2017-08-01T10:53:00Z">
                <w:pPr>
                  <w:spacing w:after="0" w:line="240" w:lineRule="auto"/>
                  <w:jc w:val="center"/>
                </w:pPr>
              </w:pPrChange>
            </w:pPr>
            <w:del w:id="1250" w:author="Daniel Falster" w:date="2017-07-28T13:05:00Z">
              <w:r w:rsidRPr="003D61BD" w:rsidDel="003D61BD">
                <w:rPr>
                  <w:rFonts w:ascii="Calibri" w:eastAsia="Times New Roman" w:hAnsi="Calibri" w:cs="Times New Roman"/>
                  <w:color w:val="000000"/>
                  <w:sz w:val="20"/>
                  <w:szCs w:val="20"/>
                  <w:lang w:eastAsia="en-AU"/>
                </w:rPr>
                <w:delText>0.0174</w:delText>
              </w:r>
            </w:del>
          </w:p>
        </w:tc>
        <w:tc>
          <w:tcPr>
            <w:tcW w:w="1366" w:type="dxa"/>
            <w:gridSpan w:val="2"/>
            <w:tcBorders>
              <w:top w:val="nil"/>
              <w:left w:val="nil"/>
              <w:bottom w:val="nil"/>
              <w:right w:val="nil"/>
            </w:tcBorders>
            <w:shd w:val="clear" w:color="auto" w:fill="auto"/>
            <w:noWrap/>
            <w:vAlign w:val="bottom"/>
            <w:hideMark/>
          </w:tcPr>
          <w:p w14:paraId="52CCB849" w14:textId="3720C8FC" w:rsidR="00D441FB" w:rsidRPr="003D61BD" w:rsidDel="003D61BD" w:rsidRDefault="00D441FB" w:rsidP="00555075">
            <w:pPr>
              <w:pStyle w:val="Heading1"/>
              <w:rPr>
                <w:del w:id="1251" w:author="Daniel Falster" w:date="2017-07-28T13:05:00Z"/>
                <w:rFonts w:ascii="Calibri" w:eastAsia="Times New Roman" w:hAnsi="Calibri" w:cs="Times New Roman"/>
                <w:color w:val="000000"/>
                <w:sz w:val="20"/>
                <w:szCs w:val="20"/>
                <w:lang w:eastAsia="en-AU"/>
              </w:rPr>
              <w:pPrChange w:id="1252" w:author="Daniel Falster" w:date="2017-08-01T10:53:00Z">
                <w:pPr>
                  <w:spacing w:after="0" w:line="240" w:lineRule="auto"/>
                  <w:jc w:val="center"/>
                </w:pPr>
              </w:pPrChange>
            </w:pPr>
            <w:del w:id="1253" w:author="Daniel Falster" w:date="2017-07-28T13:05:00Z">
              <w:r w:rsidRPr="003D61BD" w:rsidDel="003D61BD">
                <w:rPr>
                  <w:rFonts w:ascii="Calibri" w:eastAsia="Times New Roman" w:hAnsi="Calibri" w:cs="Times New Roman"/>
                  <w:color w:val="000000"/>
                  <w:sz w:val="20"/>
                  <w:szCs w:val="20"/>
                  <w:lang w:eastAsia="en-AU"/>
                </w:rPr>
                <w:delText>0.85</w:delText>
              </w:r>
            </w:del>
          </w:p>
        </w:tc>
      </w:tr>
      <w:tr w:rsidR="00D441FB" w:rsidRPr="003D61BD" w:rsidDel="003D61BD" w14:paraId="7340784B" w14:textId="12D05FE8" w:rsidTr="0005509C">
        <w:trPr>
          <w:gridAfter w:val="1"/>
          <w:wAfter w:w="97" w:type="dxa"/>
          <w:trHeight w:val="300"/>
          <w:del w:id="1254" w:author="Daniel Falster" w:date="2017-07-28T13:05:00Z"/>
        </w:trPr>
        <w:tc>
          <w:tcPr>
            <w:tcW w:w="815" w:type="dxa"/>
            <w:gridSpan w:val="2"/>
            <w:tcBorders>
              <w:top w:val="nil"/>
              <w:left w:val="nil"/>
              <w:bottom w:val="nil"/>
              <w:right w:val="nil"/>
            </w:tcBorders>
            <w:shd w:val="clear" w:color="auto" w:fill="auto"/>
            <w:noWrap/>
            <w:vAlign w:val="bottom"/>
            <w:hideMark/>
          </w:tcPr>
          <w:p w14:paraId="6BEA5716" w14:textId="3500AF54" w:rsidR="00D441FB" w:rsidRPr="003D61BD" w:rsidDel="003D61BD" w:rsidRDefault="00D441FB" w:rsidP="00555075">
            <w:pPr>
              <w:pStyle w:val="Heading1"/>
              <w:rPr>
                <w:del w:id="1255" w:author="Daniel Falster" w:date="2017-07-28T13:05:00Z"/>
                <w:rFonts w:ascii="Calibri" w:eastAsia="Times New Roman" w:hAnsi="Calibri" w:cs="Times New Roman"/>
                <w:color w:val="000000"/>
                <w:sz w:val="20"/>
                <w:szCs w:val="20"/>
                <w:lang w:eastAsia="en-AU"/>
              </w:rPr>
              <w:pPrChange w:id="1256" w:author="Daniel Falster" w:date="2017-08-01T10:53:00Z">
                <w:pPr>
                  <w:spacing w:after="0" w:line="240" w:lineRule="auto"/>
                </w:pPr>
              </w:pPrChange>
            </w:pPr>
            <w:del w:id="1257" w:author="Daniel Falster" w:date="2017-07-28T13:05:00Z">
              <w:r w:rsidRPr="003D61BD" w:rsidDel="003D61BD">
                <w:rPr>
                  <w:rFonts w:ascii="Calibri" w:eastAsia="Times New Roman" w:hAnsi="Calibri" w:cs="Times New Roman"/>
                  <w:color w:val="000000"/>
                  <w:sz w:val="20"/>
                  <w:szCs w:val="20"/>
                  <w:lang w:eastAsia="en-AU"/>
                </w:rPr>
                <w:delText>PILI</w:delText>
              </w:r>
            </w:del>
          </w:p>
        </w:tc>
        <w:tc>
          <w:tcPr>
            <w:tcW w:w="1284" w:type="dxa"/>
            <w:gridSpan w:val="2"/>
            <w:tcBorders>
              <w:top w:val="nil"/>
              <w:left w:val="nil"/>
              <w:bottom w:val="nil"/>
              <w:right w:val="nil"/>
            </w:tcBorders>
            <w:shd w:val="clear" w:color="auto" w:fill="auto"/>
            <w:noWrap/>
            <w:vAlign w:val="bottom"/>
            <w:hideMark/>
          </w:tcPr>
          <w:p w14:paraId="181BE9BF" w14:textId="7652E6E1" w:rsidR="00D441FB" w:rsidRPr="003D61BD" w:rsidDel="003D61BD" w:rsidRDefault="00D441FB" w:rsidP="00555075">
            <w:pPr>
              <w:pStyle w:val="Heading1"/>
              <w:rPr>
                <w:del w:id="1258" w:author="Daniel Falster" w:date="2017-07-28T13:05:00Z"/>
                <w:rFonts w:ascii="Calibri" w:eastAsia="Times New Roman" w:hAnsi="Calibri" w:cs="Times New Roman"/>
                <w:color w:val="000000"/>
                <w:sz w:val="20"/>
                <w:szCs w:val="20"/>
                <w:lang w:eastAsia="en-AU"/>
              </w:rPr>
              <w:pPrChange w:id="1259" w:author="Daniel Falster" w:date="2017-08-01T10:53:00Z">
                <w:pPr>
                  <w:spacing w:after="0" w:line="240" w:lineRule="auto"/>
                  <w:ind w:right="227"/>
                  <w:jc w:val="right"/>
                </w:pPr>
              </w:pPrChange>
            </w:pPr>
            <w:del w:id="1260" w:author="Daniel Falster" w:date="2017-07-28T13:05:00Z">
              <w:r w:rsidRPr="003D61BD" w:rsidDel="003D61BD">
                <w:rPr>
                  <w:rFonts w:ascii="Calibri" w:eastAsia="Times New Roman" w:hAnsi="Calibri" w:cs="Times New Roman"/>
                  <w:color w:val="000000"/>
                  <w:sz w:val="20"/>
                  <w:szCs w:val="20"/>
                  <w:lang w:eastAsia="en-AU"/>
                </w:rPr>
                <w:delText>1.26</w:delText>
              </w:r>
            </w:del>
          </w:p>
        </w:tc>
        <w:tc>
          <w:tcPr>
            <w:tcW w:w="1420" w:type="dxa"/>
            <w:gridSpan w:val="2"/>
            <w:tcBorders>
              <w:top w:val="nil"/>
              <w:left w:val="nil"/>
              <w:bottom w:val="nil"/>
              <w:right w:val="nil"/>
            </w:tcBorders>
            <w:shd w:val="clear" w:color="auto" w:fill="auto"/>
            <w:noWrap/>
            <w:vAlign w:val="bottom"/>
            <w:hideMark/>
          </w:tcPr>
          <w:p w14:paraId="01E2F685" w14:textId="65703CDF" w:rsidR="00D441FB" w:rsidRPr="00A72D1B" w:rsidDel="003D61BD" w:rsidRDefault="00D441FB" w:rsidP="00555075">
            <w:pPr>
              <w:pStyle w:val="Heading1"/>
              <w:rPr>
                <w:del w:id="1261" w:author="Daniel Falster" w:date="2017-07-28T13:05:00Z"/>
                <w:rFonts w:ascii="Calibri" w:eastAsia="Times New Roman" w:hAnsi="Calibri" w:cs="Times New Roman"/>
                <w:color w:val="000000"/>
                <w:sz w:val="20"/>
                <w:szCs w:val="20"/>
                <w:lang w:eastAsia="en-AU"/>
              </w:rPr>
              <w:pPrChange w:id="1262" w:author="Daniel Falster" w:date="2017-08-01T10:53:00Z">
                <w:pPr>
                  <w:spacing w:after="0" w:line="240" w:lineRule="auto"/>
                  <w:ind w:right="340"/>
                  <w:jc w:val="right"/>
                </w:pPr>
              </w:pPrChange>
            </w:pPr>
            <w:del w:id="1263" w:author="Daniel Falster" w:date="2017-07-28T13:05:00Z">
              <w:r w:rsidRPr="00A72D1B" w:rsidDel="003D61BD">
                <w:rPr>
                  <w:rFonts w:ascii="Calibri" w:eastAsia="Times New Roman" w:hAnsi="Calibri" w:cs="Times New Roman"/>
                  <w:color w:val="000000"/>
                  <w:sz w:val="20"/>
                  <w:szCs w:val="20"/>
                  <w:lang w:eastAsia="en-AU"/>
                </w:rPr>
                <w:delText>7</w:delText>
              </w:r>
            </w:del>
          </w:p>
        </w:tc>
        <w:tc>
          <w:tcPr>
            <w:tcW w:w="1360" w:type="dxa"/>
            <w:gridSpan w:val="2"/>
            <w:tcBorders>
              <w:top w:val="nil"/>
              <w:left w:val="nil"/>
              <w:bottom w:val="nil"/>
              <w:right w:val="nil"/>
            </w:tcBorders>
            <w:shd w:val="clear" w:color="auto" w:fill="auto"/>
            <w:noWrap/>
            <w:vAlign w:val="bottom"/>
            <w:hideMark/>
          </w:tcPr>
          <w:p w14:paraId="7B17ED48" w14:textId="1DDC3006" w:rsidR="00D441FB" w:rsidRPr="00A72D1B" w:rsidDel="003D61BD" w:rsidRDefault="00D441FB" w:rsidP="00555075">
            <w:pPr>
              <w:pStyle w:val="Heading1"/>
              <w:rPr>
                <w:del w:id="1264" w:author="Daniel Falster" w:date="2017-07-28T13:05:00Z"/>
                <w:rFonts w:ascii="Calibri" w:eastAsia="Times New Roman" w:hAnsi="Calibri" w:cs="Times New Roman"/>
                <w:color w:val="000000"/>
                <w:sz w:val="20"/>
                <w:szCs w:val="20"/>
                <w:lang w:eastAsia="en-AU"/>
              </w:rPr>
              <w:pPrChange w:id="1265" w:author="Daniel Falster" w:date="2017-08-01T10:53:00Z">
                <w:pPr>
                  <w:spacing w:after="0" w:line="240" w:lineRule="auto"/>
                  <w:ind w:right="227"/>
                  <w:jc w:val="right"/>
                </w:pPr>
              </w:pPrChange>
            </w:pPr>
            <w:del w:id="1266" w:author="Daniel Falster" w:date="2017-07-28T13:05:00Z">
              <w:r w:rsidRPr="00A72D1B" w:rsidDel="003D61BD">
                <w:rPr>
                  <w:rFonts w:ascii="Calibri" w:eastAsia="Times New Roman" w:hAnsi="Calibri" w:cs="Times New Roman"/>
                  <w:color w:val="000000"/>
                  <w:sz w:val="20"/>
                  <w:szCs w:val="20"/>
                  <w:lang w:eastAsia="en-AU"/>
                </w:rPr>
                <w:delText>1.4</w:delText>
              </w:r>
            </w:del>
          </w:p>
        </w:tc>
        <w:tc>
          <w:tcPr>
            <w:tcW w:w="1144" w:type="dxa"/>
            <w:gridSpan w:val="2"/>
            <w:tcBorders>
              <w:top w:val="nil"/>
              <w:left w:val="nil"/>
              <w:bottom w:val="nil"/>
              <w:right w:val="nil"/>
            </w:tcBorders>
            <w:shd w:val="clear" w:color="auto" w:fill="auto"/>
            <w:noWrap/>
            <w:vAlign w:val="bottom"/>
            <w:hideMark/>
          </w:tcPr>
          <w:p w14:paraId="5FF6E05D" w14:textId="232B1712" w:rsidR="00D441FB" w:rsidRPr="00A72D1B" w:rsidDel="003D61BD" w:rsidRDefault="00D441FB" w:rsidP="00555075">
            <w:pPr>
              <w:pStyle w:val="Heading1"/>
              <w:rPr>
                <w:del w:id="1267" w:author="Daniel Falster" w:date="2017-07-28T13:05:00Z"/>
                <w:rFonts w:ascii="Calibri" w:eastAsia="Times New Roman" w:hAnsi="Calibri" w:cs="Times New Roman"/>
                <w:color w:val="000000"/>
                <w:sz w:val="20"/>
                <w:szCs w:val="20"/>
                <w:lang w:eastAsia="en-AU"/>
              </w:rPr>
              <w:pPrChange w:id="1268" w:author="Daniel Falster" w:date="2017-08-01T10:53:00Z">
                <w:pPr>
                  <w:spacing w:after="0" w:line="240" w:lineRule="auto"/>
                  <w:ind w:right="170"/>
                  <w:jc w:val="right"/>
                </w:pPr>
              </w:pPrChange>
            </w:pPr>
            <w:del w:id="1269" w:author="Daniel Falster" w:date="2017-07-28T13:05:00Z">
              <w:r w:rsidRPr="00A72D1B" w:rsidDel="003D61BD">
                <w:rPr>
                  <w:rFonts w:ascii="Calibri" w:eastAsia="Times New Roman" w:hAnsi="Calibri" w:cs="Times New Roman"/>
                  <w:color w:val="000000"/>
                  <w:sz w:val="20"/>
                  <w:szCs w:val="20"/>
                  <w:lang w:eastAsia="en-AU"/>
                </w:rPr>
                <w:delText>0.72</w:delText>
              </w:r>
            </w:del>
          </w:p>
        </w:tc>
        <w:tc>
          <w:tcPr>
            <w:tcW w:w="1360" w:type="dxa"/>
            <w:gridSpan w:val="2"/>
            <w:tcBorders>
              <w:top w:val="nil"/>
              <w:left w:val="nil"/>
              <w:bottom w:val="nil"/>
              <w:right w:val="nil"/>
            </w:tcBorders>
            <w:shd w:val="clear" w:color="auto" w:fill="auto"/>
            <w:noWrap/>
            <w:vAlign w:val="bottom"/>
            <w:hideMark/>
          </w:tcPr>
          <w:p w14:paraId="1D0A2E46" w14:textId="4720CC8E" w:rsidR="00D441FB" w:rsidRPr="003D61BD" w:rsidDel="003D61BD" w:rsidRDefault="00D441FB" w:rsidP="00555075">
            <w:pPr>
              <w:pStyle w:val="Heading1"/>
              <w:rPr>
                <w:del w:id="1270" w:author="Daniel Falster" w:date="2017-07-28T13:05:00Z"/>
                <w:rFonts w:ascii="Calibri" w:eastAsia="Times New Roman" w:hAnsi="Calibri" w:cs="Times New Roman"/>
                <w:color w:val="000000"/>
                <w:sz w:val="20"/>
                <w:szCs w:val="20"/>
                <w:lang w:eastAsia="en-AU"/>
              </w:rPr>
              <w:pPrChange w:id="1271" w:author="Daniel Falster" w:date="2017-08-01T10:53:00Z">
                <w:pPr>
                  <w:spacing w:after="0" w:line="240" w:lineRule="auto"/>
                  <w:ind w:right="227"/>
                  <w:jc w:val="right"/>
                </w:pPr>
              </w:pPrChange>
            </w:pPr>
            <w:del w:id="1272" w:author="Daniel Falster" w:date="2017-07-28T13:05:00Z">
              <w:r w:rsidRPr="003D61BD" w:rsidDel="003D61BD">
                <w:rPr>
                  <w:rFonts w:ascii="Calibri" w:eastAsia="Times New Roman" w:hAnsi="Calibri" w:cs="Times New Roman"/>
                  <w:color w:val="000000"/>
                  <w:sz w:val="20"/>
                  <w:szCs w:val="20"/>
                  <w:lang w:eastAsia="en-AU"/>
                </w:rPr>
                <w:delText>542</w:delText>
              </w:r>
            </w:del>
          </w:p>
        </w:tc>
        <w:tc>
          <w:tcPr>
            <w:tcW w:w="774" w:type="dxa"/>
            <w:gridSpan w:val="2"/>
            <w:tcBorders>
              <w:top w:val="nil"/>
              <w:left w:val="nil"/>
              <w:bottom w:val="nil"/>
              <w:right w:val="nil"/>
            </w:tcBorders>
            <w:shd w:val="clear" w:color="auto" w:fill="auto"/>
            <w:noWrap/>
            <w:vAlign w:val="bottom"/>
            <w:hideMark/>
          </w:tcPr>
          <w:p w14:paraId="2A9DE8C8" w14:textId="50543435" w:rsidR="00D441FB" w:rsidRPr="003D61BD" w:rsidDel="003D61BD" w:rsidRDefault="00D441FB" w:rsidP="00555075">
            <w:pPr>
              <w:pStyle w:val="Heading1"/>
              <w:rPr>
                <w:del w:id="1273" w:author="Daniel Falster" w:date="2017-07-28T13:05:00Z"/>
                <w:rFonts w:ascii="Calibri" w:eastAsia="Times New Roman" w:hAnsi="Calibri" w:cs="Times New Roman"/>
                <w:color w:val="000000"/>
                <w:sz w:val="20"/>
                <w:szCs w:val="20"/>
                <w:lang w:eastAsia="en-AU"/>
              </w:rPr>
              <w:pPrChange w:id="1274" w:author="Daniel Falster" w:date="2017-08-01T10:53:00Z">
                <w:pPr>
                  <w:spacing w:after="0" w:line="240" w:lineRule="auto"/>
                  <w:jc w:val="center"/>
                </w:pPr>
              </w:pPrChange>
            </w:pPr>
            <w:del w:id="1275" w:author="Daniel Falster" w:date="2017-07-28T13:05:00Z">
              <w:r w:rsidRPr="003D61BD" w:rsidDel="003D61BD">
                <w:rPr>
                  <w:rFonts w:ascii="Calibri" w:eastAsia="Times New Roman" w:hAnsi="Calibri" w:cs="Times New Roman"/>
                  <w:color w:val="000000"/>
                  <w:sz w:val="20"/>
                  <w:szCs w:val="20"/>
                  <w:lang w:eastAsia="en-AU"/>
                </w:rPr>
                <w:delText>0.0086</w:delText>
              </w:r>
            </w:del>
          </w:p>
        </w:tc>
        <w:tc>
          <w:tcPr>
            <w:tcW w:w="1366" w:type="dxa"/>
            <w:gridSpan w:val="2"/>
            <w:tcBorders>
              <w:top w:val="nil"/>
              <w:left w:val="nil"/>
              <w:bottom w:val="nil"/>
              <w:right w:val="nil"/>
            </w:tcBorders>
            <w:shd w:val="clear" w:color="auto" w:fill="auto"/>
            <w:noWrap/>
            <w:vAlign w:val="bottom"/>
            <w:hideMark/>
          </w:tcPr>
          <w:p w14:paraId="06F800B9" w14:textId="4963C02D" w:rsidR="00D441FB" w:rsidRPr="003D61BD" w:rsidDel="003D61BD" w:rsidRDefault="00D441FB" w:rsidP="00555075">
            <w:pPr>
              <w:pStyle w:val="Heading1"/>
              <w:rPr>
                <w:del w:id="1276" w:author="Daniel Falster" w:date="2017-07-28T13:05:00Z"/>
                <w:rFonts w:ascii="Calibri" w:eastAsia="Times New Roman" w:hAnsi="Calibri" w:cs="Times New Roman"/>
                <w:color w:val="000000"/>
                <w:sz w:val="20"/>
                <w:szCs w:val="20"/>
                <w:lang w:eastAsia="en-AU"/>
              </w:rPr>
              <w:pPrChange w:id="1277" w:author="Daniel Falster" w:date="2017-08-01T10:53:00Z">
                <w:pPr>
                  <w:spacing w:after="0" w:line="240" w:lineRule="auto"/>
                  <w:jc w:val="center"/>
                </w:pPr>
              </w:pPrChange>
            </w:pPr>
            <w:del w:id="1278" w:author="Daniel Falster" w:date="2017-07-28T13:05:00Z">
              <w:r w:rsidRPr="003D61BD" w:rsidDel="003D61BD">
                <w:rPr>
                  <w:rFonts w:ascii="Calibri" w:eastAsia="Times New Roman" w:hAnsi="Calibri" w:cs="Times New Roman"/>
                  <w:color w:val="000000"/>
                  <w:sz w:val="20"/>
                  <w:szCs w:val="20"/>
                  <w:lang w:eastAsia="en-AU"/>
                </w:rPr>
                <w:delText>0.84</w:delText>
              </w:r>
            </w:del>
          </w:p>
        </w:tc>
      </w:tr>
      <w:tr w:rsidR="00D441FB" w:rsidRPr="00962606" w:rsidDel="003D61BD" w14:paraId="5C04C8BC" w14:textId="772599F7" w:rsidTr="0005509C">
        <w:trPr>
          <w:gridAfter w:val="1"/>
          <w:wAfter w:w="97" w:type="dxa"/>
          <w:trHeight w:val="300"/>
          <w:del w:id="1279" w:author="Daniel Falster" w:date="2017-07-28T13:05:00Z"/>
        </w:trPr>
        <w:tc>
          <w:tcPr>
            <w:tcW w:w="815" w:type="dxa"/>
            <w:gridSpan w:val="2"/>
            <w:tcBorders>
              <w:top w:val="nil"/>
              <w:left w:val="nil"/>
              <w:bottom w:val="single" w:sz="4" w:space="0" w:color="auto"/>
              <w:right w:val="nil"/>
            </w:tcBorders>
            <w:shd w:val="clear" w:color="auto" w:fill="auto"/>
            <w:noWrap/>
            <w:vAlign w:val="bottom"/>
            <w:hideMark/>
          </w:tcPr>
          <w:p w14:paraId="0B53D334" w14:textId="06A9D54E" w:rsidR="00D441FB" w:rsidRPr="003D61BD" w:rsidDel="003D61BD" w:rsidRDefault="00D441FB" w:rsidP="00555075">
            <w:pPr>
              <w:pStyle w:val="Heading1"/>
              <w:rPr>
                <w:del w:id="1280" w:author="Daniel Falster" w:date="2017-07-28T13:05:00Z"/>
                <w:rFonts w:ascii="Calibri" w:eastAsia="Times New Roman" w:hAnsi="Calibri" w:cs="Times New Roman"/>
                <w:color w:val="000000"/>
                <w:sz w:val="20"/>
                <w:szCs w:val="20"/>
                <w:lang w:eastAsia="en-AU"/>
              </w:rPr>
              <w:pPrChange w:id="1281" w:author="Daniel Falster" w:date="2017-08-01T10:53:00Z">
                <w:pPr>
                  <w:spacing w:after="0" w:line="240" w:lineRule="auto"/>
                </w:pPr>
              </w:pPrChange>
            </w:pPr>
            <w:del w:id="1282" w:author="Daniel Falster" w:date="2017-07-28T13:05:00Z">
              <w:r w:rsidRPr="003D61BD" w:rsidDel="003D61BD">
                <w:rPr>
                  <w:rFonts w:ascii="Calibri" w:eastAsia="Times New Roman" w:hAnsi="Calibri" w:cs="Times New Roman"/>
                  <w:color w:val="000000"/>
                  <w:sz w:val="20"/>
                  <w:szCs w:val="20"/>
                  <w:lang w:eastAsia="en-AU"/>
                </w:rPr>
                <w:delText>PUTU</w:delText>
              </w:r>
            </w:del>
          </w:p>
        </w:tc>
        <w:tc>
          <w:tcPr>
            <w:tcW w:w="1284" w:type="dxa"/>
            <w:gridSpan w:val="2"/>
            <w:tcBorders>
              <w:top w:val="nil"/>
              <w:left w:val="nil"/>
              <w:bottom w:val="single" w:sz="4" w:space="0" w:color="auto"/>
              <w:right w:val="nil"/>
            </w:tcBorders>
            <w:shd w:val="clear" w:color="auto" w:fill="auto"/>
            <w:noWrap/>
            <w:vAlign w:val="bottom"/>
            <w:hideMark/>
          </w:tcPr>
          <w:p w14:paraId="29DA3268" w14:textId="3C68B96C" w:rsidR="00D441FB" w:rsidRPr="003D61BD" w:rsidDel="003D61BD" w:rsidRDefault="00D441FB" w:rsidP="00555075">
            <w:pPr>
              <w:pStyle w:val="Heading1"/>
              <w:rPr>
                <w:del w:id="1283" w:author="Daniel Falster" w:date="2017-07-28T13:05:00Z"/>
                <w:rFonts w:ascii="Calibri" w:eastAsia="Times New Roman" w:hAnsi="Calibri" w:cs="Times New Roman"/>
                <w:color w:val="000000"/>
                <w:sz w:val="20"/>
                <w:szCs w:val="20"/>
                <w:lang w:eastAsia="en-AU"/>
              </w:rPr>
              <w:pPrChange w:id="1284" w:author="Daniel Falster" w:date="2017-08-01T10:53:00Z">
                <w:pPr>
                  <w:spacing w:after="0" w:line="240" w:lineRule="auto"/>
                  <w:ind w:right="227"/>
                  <w:jc w:val="right"/>
                </w:pPr>
              </w:pPrChange>
            </w:pPr>
            <w:del w:id="1285" w:author="Daniel Falster" w:date="2017-07-28T13:05:00Z">
              <w:r w:rsidRPr="003D61BD" w:rsidDel="003D61BD">
                <w:rPr>
                  <w:rFonts w:ascii="Calibri" w:eastAsia="Times New Roman" w:hAnsi="Calibri" w:cs="Times New Roman"/>
                  <w:color w:val="000000"/>
                  <w:sz w:val="20"/>
                  <w:szCs w:val="20"/>
                  <w:lang w:eastAsia="en-AU"/>
                </w:rPr>
                <w:delText>1.29</w:delText>
              </w:r>
            </w:del>
          </w:p>
        </w:tc>
        <w:tc>
          <w:tcPr>
            <w:tcW w:w="1420" w:type="dxa"/>
            <w:gridSpan w:val="2"/>
            <w:tcBorders>
              <w:top w:val="nil"/>
              <w:left w:val="nil"/>
              <w:bottom w:val="single" w:sz="4" w:space="0" w:color="auto"/>
              <w:right w:val="nil"/>
            </w:tcBorders>
            <w:shd w:val="clear" w:color="auto" w:fill="auto"/>
            <w:noWrap/>
            <w:vAlign w:val="bottom"/>
            <w:hideMark/>
          </w:tcPr>
          <w:p w14:paraId="32CC8252" w14:textId="189E44E5" w:rsidR="00D441FB" w:rsidRPr="00A72D1B" w:rsidDel="003D61BD" w:rsidRDefault="00D441FB" w:rsidP="00555075">
            <w:pPr>
              <w:pStyle w:val="Heading1"/>
              <w:rPr>
                <w:del w:id="1286" w:author="Daniel Falster" w:date="2017-07-28T13:05:00Z"/>
                <w:rFonts w:ascii="Calibri" w:eastAsia="Times New Roman" w:hAnsi="Calibri" w:cs="Times New Roman"/>
                <w:color w:val="000000"/>
                <w:sz w:val="20"/>
                <w:szCs w:val="20"/>
                <w:lang w:eastAsia="en-AU"/>
              </w:rPr>
              <w:pPrChange w:id="1287" w:author="Daniel Falster" w:date="2017-08-01T10:53:00Z">
                <w:pPr>
                  <w:spacing w:after="0" w:line="240" w:lineRule="auto"/>
                  <w:ind w:right="340"/>
                  <w:jc w:val="right"/>
                </w:pPr>
              </w:pPrChange>
            </w:pPr>
            <w:del w:id="1288" w:author="Daniel Falster" w:date="2017-07-28T13:05:00Z">
              <w:r w:rsidRPr="00A72D1B" w:rsidDel="003D61BD">
                <w:rPr>
                  <w:rFonts w:ascii="Calibri" w:eastAsia="Times New Roman" w:hAnsi="Calibri" w:cs="Times New Roman"/>
                  <w:color w:val="000000"/>
                  <w:sz w:val="20"/>
                  <w:szCs w:val="20"/>
                  <w:lang w:eastAsia="en-AU"/>
                </w:rPr>
                <w:delText>30</w:delText>
              </w:r>
            </w:del>
          </w:p>
        </w:tc>
        <w:tc>
          <w:tcPr>
            <w:tcW w:w="1360" w:type="dxa"/>
            <w:gridSpan w:val="2"/>
            <w:tcBorders>
              <w:top w:val="nil"/>
              <w:left w:val="nil"/>
              <w:bottom w:val="single" w:sz="4" w:space="0" w:color="auto"/>
              <w:right w:val="nil"/>
            </w:tcBorders>
            <w:shd w:val="clear" w:color="auto" w:fill="auto"/>
            <w:noWrap/>
            <w:vAlign w:val="bottom"/>
            <w:hideMark/>
          </w:tcPr>
          <w:p w14:paraId="6AB042A7" w14:textId="0AC5C4CF" w:rsidR="00D441FB" w:rsidRPr="00A72D1B" w:rsidDel="003D61BD" w:rsidRDefault="00D441FB" w:rsidP="00555075">
            <w:pPr>
              <w:pStyle w:val="Heading1"/>
              <w:rPr>
                <w:del w:id="1289" w:author="Daniel Falster" w:date="2017-07-28T13:05:00Z"/>
                <w:rFonts w:ascii="Calibri" w:eastAsia="Times New Roman" w:hAnsi="Calibri" w:cs="Times New Roman"/>
                <w:color w:val="000000"/>
                <w:sz w:val="20"/>
                <w:szCs w:val="20"/>
                <w:lang w:eastAsia="en-AU"/>
              </w:rPr>
              <w:pPrChange w:id="1290" w:author="Daniel Falster" w:date="2017-08-01T10:53:00Z">
                <w:pPr>
                  <w:spacing w:after="0" w:line="240" w:lineRule="auto"/>
                  <w:ind w:right="227"/>
                  <w:jc w:val="right"/>
                </w:pPr>
              </w:pPrChange>
            </w:pPr>
            <w:del w:id="1291" w:author="Daniel Falster" w:date="2017-07-28T13:05:00Z">
              <w:r w:rsidRPr="00A72D1B" w:rsidDel="003D61BD">
                <w:rPr>
                  <w:rFonts w:ascii="Calibri" w:eastAsia="Times New Roman" w:hAnsi="Calibri" w:cs="Times New Roman"/>
                  <w:color w:val="000000"/>
                  <w:sz w:val="20"/>
                  <w:szCs w:val="20"/>
                  <w:lang w:eastAsia="en-AU"/>
                </w:rPr>
                <w:delText>2.4</w:delText>
              </w:r>
            </w:del>
          </w:p>
        </w:tc>
        <w:tc>
          <w:tcPr>
            <w:tcW w:w="1144" w:type="dxa"/>
            <w:gridSpan w:val="2"/>
            <w:tcBorders>
              <w:top w:val="nil"/>
              <w:left w:val="nil"/>
              <w:bottom w:val="single" w:sz="4" w:space="0" w:color="auto"/>
              <w:right w:val="nil"/>
            </w:tcBorders>
            <w:shd w:val="clear" w:color="auto" w:fill="auto"/>
            <w:noWrap/>
            <w:vAlign w:val="bottom"/>
            <w:hideMark/>
          </w:tcPr>
          <w:p w14:paraId="06F9E9B9" w14:textId="601BF4D7" w:rsidR="00D441FB" w:rsidRPr="00A72D1B" w:rsidDel="003D61BD" w:rsidRDefault="00D441FB" w:rsidP="00555075">
            <w:pPr>
              <w:pStyle w:val="Heading1"/>
              <w:rPr>
                <w:del w:id="1292" w:author="Daniel Falster" w:date="2017-07-28T13:05:00Z"/>
                <w:rFonts w:ascii="Calibri" w:eastAsia="Times New Roman" w:hAnsi="Calibri" w:cs="Times New Roman"/>
                <w:color w:val="000000"/>
                <w:sz w:val="20"/>
                <w:szCs w:val="20"/>
                <w:lang w:eastAsia="en-AU"/>
              </w:rPr>
              <w:pPrChange w:id="1293" w:author="Daniel Falster" w:date="2017-08-01T10:53:00Z">
                <w:pPr>
                  <w:spacing w:after="0" w:line="240" w:lineRule="auto"/>
                  <w:ind w:right="170"/>
                  <w:jc w:val="right"/>
                </w:pPr>
              </w:pPrChange>
            </w:pPr>
            <w:del w:id="1294" w:author="Daniel Falster" w:date="2017-07-28T13:05:00Z">
              <w:r w:rsidRPr="00A72D1B" w:rsidDel="003D61BD">
                <w:rPr>
                  <w:rFonts w:ascii="Calibri" w:eastAsia="Times New Roman" w:hAnsi="Calibri" w:cs="Times New Roman"/>
                  <w:color w:val="000000"/>
                  <w:sz w:val="20"/>
                  <w:szCs w:val="20"/>
                  <w:lang w:eastAsia="en-AU"/>
                </w:rPr>
                <w:delText>1.27</w:delText>
              </w:r>
            </w:del>
          </w:p>
        </w:tc>
        <w:tc>
          <w:tcPr>
            <w:tcW w:w="1360" w:type="dxa"/>
            <w:gridSpan w:val="2"/>
            <w:tcBorders>
              <w:top w:val="nil"/>
              <w:left w:val="nil"/>
              <w:bottom w:val="single" w:sz="4" w:space="0" w:color="auto"/>
              <w:right w:val="nil"/>
            </w:tcBorders>
            <w:shd w:val="clear" w:color="auto" w:fill="auto"/>
            <w:noWrap/>
            <w:vAlign w:val="bottom"/>
            <w:hideMark/>
          </w:tcPr>
          <w:p w14:paraId="3C8804A5" w14:textId="2B8CCC6D" w:rsidR="00D441FB" w:rsidRPr="003D61BD" w:rsidDel="003D61BD" w:rsidRDefault="00D441FB" w:rsidP="00555075">
            <w:pPr>
              <w:pStyle w:val="Heading1"/>
              <w:rPr>
                <w:del w:id="1295" w:author="Daniel Falster" w:date="2017-07-28T13:05:00Z"/>
                <w:rFonts w:ascii="Calibri" w:eastAsia="Times New Roman" w:hAnsi="Calibri" w:cs="Times New Roman"/>
                <w:color w:val="000000"/>
                <w:sz w:val="20"/>
                <w:szCs w:val="20"/>
                <w:lang w:eastAsia="en-AU"/>
              </w:rPr>
              <w:pPrChange w:id="1296" w:author="Daniel Falster" w:date="2017-08-01T10:53:00Z">
                <w:pPr>
                  <w:spacing w:after="0" w:line="240" w:lineRule="auto"/>
                  <w:ind w:right="227"/>
                  <w:jc w:val="right"/>
                </w:pPr>
              </w:pPrChange>
            </w:pPr>
            <w:del w:id="1297" w:author="Daniel Falster" w:date="2017-07-28T13:05:00Z">
              <w:r w:rsidRPr="003D61BD" w:rsidDel="003D61BD">
                <w:rPr>
                  <w:rFonts w:ascii="Calibri" w:eastAsia="Times New Roman" w:hAnsi="Calibri" w:cs="Times New Roman"/>
                  <w:color w:val="000000"/>
                  <w:sz w:val="20"/>
                  <w:szCs w:val="20"/>
                  <w:lang w:eastAsia="en-AU"/>
                </w:rPr>
                <w:delText>1420</w:delText>
              </w:r>
            </w:del>
          </w:p>
        </w:tc>
        <w:tc>
          <w:tcPr>
            <w:tcW w:w="774" w:type="dxa"/>
            <w:gridSpan w:val="2"/>
            <w:tcBorders>
              <w:top w:val="nil"/>
              <w:left w:val="nil"/>
              <w:bottom w:val="single" w:sz="4" w:space="0" w:color="auto"/>
              <w:right w:val="nil"/>
            </w:tcBorders>
            <w:shd w:val="clear" w:color="auto" w:fill="auto"/>
            <w:noWrap/>
            <w:vAlign w:val="bottom"/>
            <w:hideMark/>
          </w:tcPr>
          <w:p w14:paraId="49270EC0" w14:textId="538B2FCA" w:rsidR="00D441FB" w:rsidRPr="003D61BD" w:rsidDel="003D61BD" w:rsidRDefault="00D441FB" w:rsidP="00555075">
            <w:pPr>
              <w:pStyle w:val="Heading1"/>
              <w:rPr>
                <w:del w:id="1298" w:author="Daniel Falster" w:date="2017-07-28T13:05:00Z"/>
                <w:rFonts w:ascii="Calibri" w:eastAsia="Times New Roman" w:hAnsi="Calibri" w:cs="Times New Roman"/>
                <w:color w:val="000000"/>
                <w:sz w:val="20"/>
                <w:szCs w:val="20"/>
                <w:lang w:eastAsia="en-AU"/>
              </w:rPr>
              <w:pPrChange w:id="1299" w:author="Daniel Falster" w:date="2017-08-01T10:53:00Z">
                <w:pPr>
                  <w:spacing w:after="0" w:line="240" w:lineRule="auto"/>
                  <w:jc w:val="center"/>
                </w:pPr>
              </w:pPrChange>
            </w:pPr>
            <w:del w:id="1300" w:author="Daniel Falster" w:date="2017-07-28T13:05:00Z">
              <w:r w:rsidRPr="003D61BD" w:rsidDel="003D61BD">
                <w:rPr>
                  <w:rFonts w:ascii="Calibri" w:eastAsia="Times New Roman" w:hAnsi="Calibri" w:cs="Times New Roman"/>
                  <w:color w:val="000000"/>
                  <w:sz w:val="20"/>
                  <w:szCs w:val="20"/>
                  <w:lang w:eastAsia="en-AU"/>
                </w:rPr>
                <w:delText>0.0101</w:delText>
              </w:r>
            </w:del>
          </w:p>
        </w:tc>
        <w:tc>
          <w:tcPr>
            <w:tcW w:w="1366" w:type="dxa"/>
            <w:gridSpan w:val="2"/>
            <w:tcBorders>
              <w:top w:val="nil"/>
              <w:left w:val="nil"/>
              <w:bottom w:val="single" w:sz="4" w:space="0" w:color="auto"/>
              <w:right w:val="nil"/>
            </w:tcBorders>
            <w:shd w:val="clear" w:color="auto" w:fill="auto"/>
            <w:noWrap/>
            <w:vAlign w:val="bottom"/>
            <w:hideMark/>
          </w:tcPr>
          <w:p w14:paraId="7A6DA94C" w14:textId="49F5D628" w:rsidR="00D441FB" w:rsidRPr="00962606" w:rsidDel="003D61BD" w:rsidRDefault="00D441FB" w:rsidP="00555075">
            <w:pPr>
              <w:pStyle w:val="Heading1"/>
              <w:rPr>
                <w:del w:id="1301" w:author="Daniel Falster" w:date="2017-07-28T13:05:00Z"/>
                <w:rFonts w:ascii="Calibri" w:eastAsia="Times New Roman" w:hAnsi="Calibri" w:cs="Times New Roman"/>
                <w:color w:val="000000"/>
                <w:sz w:val="20"/>
                <w:szCs w:val="20"/>
                <w:lang w:eastAsia="en-AU"/>
              </w:rPr>
              <w:pPrChange w:id="1302" w:author="Daniel Falster" w:date="2017-08-01T10:53:00Z">
                <w:pPr>
                  <w:spacing w:after="0" w:line="240" w:lineRule="auto"/>
                  <w:jc w:val="center"/>
                </w:pPr>
              </w:pPrChange>
            </w:pPr>
            <w:del w:id="1303" w:author="Daniel Falster" w:date="2017-07-28T13:05:00Z">
              <w:r w:rsidRPr="003D61BD" w:rsidDel="003D61BD">
                <w:rPr>
                  <w:rFonts w:ascii="Calibri" w:eastAsia="Times New Roman" w:hAnsi="Calibri" w:cs="Times New Roman"/>
                  <w:color w:val="000000"/>
                  <w:sz w:val="20"/>
                  <w:szCs w:val="20"/>
                  <w:lang w:eastAsia="en-AU"/>
                </w:rPr>
                <w:delText>0.89</w:delText>
              </w:r>
            </w:del>
          </w:p>
        </w:tc>
      </w:tr>
    </w:tbl>
    <w:p w14:paraId="3E95C584" w14:textId="789085F9" w:rsidR="00D441FB" w:rsidDel="003D61BD" w:rsidRDefault="00D441FB" w:rsidP="00555075">
      <w:pPr>
        <w:pStyle w:val="Heading1"/>
        <w:rPr>
          <w:del w:id="1304" w:author="Daniel Falster" w:date="2017-07-28T13:05:00Z"/>
        </w:rPr>
        <w:pPrChange w:id="1305" w:author="Daniel Falster" w:date="2017-08-01T10:53:00Z">
          <w:pPr/>
        </w:pPrChange>
      </w:pPr>
    </w:p>
    <w:tbl>
      <w:tblPr>
        <w:tblW w:w="13438" w:type="dxa"/>
        <w:tblInd w:w="93" w:type="dxa"/>
        <w:tblLook w:val="04A0" w:firstRow="1" w:lastRow="0" w:firstColumn="1" w:lastColumn="0" w:noHBand="0" w:noVBand="1"/>
      </w:tblPr>
      <w:tblGrid>
        <w:gridCol w:w="2940"/>
        <w:gridCol w:w="1527"/>
        <w:gridCol w:w="1300"/>
        <w:gridCol w:w="1300"/>
        <w:gridCol w:w="1300"/>
        <w:gridCol w:w="1300"/>
        <w:gridCol w:w="1300"/>
        <w:gridCol w:w="1300"/>
        <w:gridCol w:w="1300"/>
      </w:tblGrid>
      <w:tr w:rsidR="003D61BD" w:rsidRPr="00CA2814" w:rsidDel="00555075" w14:paraId="27CC2462" w14:textId="572260CA" w:rsidTr="00CA2814">
        <w:trPr>
          <w:trHeight w:val="300"/>
          <w:del w:id="1306" w:author="Daniel Falster" w:date="2017-08-01T10:53:00Z"/>
        </w:trPr>
        <w:tc>
          <w:tcPr>
            <w:tcW w:w="2940" w:type="dxa"/>
            <w:tcBorders>
              <w:top w:val="nil"/>
              <w:left w:val="nil"/>
              <w:bottom w:val="nil"/>
              <w:right w:val="nil"/>
            </w:tcBorders>
            <w:shd w:val="clear" w:color="auto" w:fill="auto"/>
            <w:noWrap/>
            <w:hideMark/>
          </w:tcPr>
          <w:p w14:paraId="1363D7B6" w14:textId="6ED3C1A3" w:rsidR="003D61BD" w:rsidRPr="00555075" w:rsidDel="00555075" w:rsidRDefault="003D61BD" w:rsidP="00555075">
            <w:pPr>
              <w:pStyle w:val="Heading1"/>
              <w:rPr>
                <w:del w:id="1307" w:author="Daniel Falster" w:date="2017-08-01T10:53:00Z"/>
                <w:rFonts w:eastAsia="Times New Roman" w:cs="Times New Roman"/>
                <w:color w:val="000000"/>
                <w:sz w:val="20"/>
                <w:szCs w:val="20"/>
              </w:rPr>
              <w:pPrChange w:id="1308" w:author="Daniel Falster" w:date="2017-08-01T10:53:00Z">
                <w:pPr>
                  <w:keepNext/>
                  <w:keepLines/>
                  <w:spacing w:before="200" w:after="0" w:line="240" w:lineRule="auto"/>
                  <w:jc w:val="center"/>
                  <w:outlineLvl w:val="6"/>
                </w:pPr>
              </w:pPrChange>
            </w:pPr>
            <w:del w:id="1309" w:author="Daniel Falster" w:date="2017-08-01T10:53:00Z">
              <w:r w:rsidRPr="00555075" w:rsidDel="00555075">
                <w:rPr>
                  <w:rFonts w:eastAsia="Times New Roman" w:cs="Times New Roman"/>
                  <w:color w:val="000000"/>
                  <w:sz w:val="20"/>
                  <w:szCs w:val="20"/>
                </w:rPr>
                <w:delText>Species</w:delText>
              </w:r>
            </w:del>
          </w:p>
        </w:tc>
        <w:tc>
          <w:tcPr>
            <w:tcW w:w="1398" w:type="dxa"/>
            <w:tcBorders>
              <w:top w:val="nil"/>
              <w:left w:val="nil"/>
              <w:bottom w:val="nil"/>
              <w:right w:val="nil"/>
            </w:tcBorders>
            <w:shd w:val="clear" w:color="auto" w:fill="auto"/>
            <w:noWrap/>
            <w:hideMark/>
          </w:tcPr>
          <w:p w14:paraId="78571171" w14:textId="4CB87344" w:rsidR="003D61BD" w:rsidRPr="00555075" w:rsidDel="00555075" w:rsidRDefault="003D61BD" w:rsidP="00555075">
            <w:pPr>
              <w:pStyle w:val="Heading1"/>
              <w:rPr>
                <w:del w:id="1310" w:author="Daniel Falster" w:date="2017-08-01T10:53:00Z"/>
                <w:rFonts w:eastAsia="Times New Roman" w:cs="Times New Roman"/>
                <w:color w:val="000000"/>
                <w:sz w:val="20"/>
                <w:szCs w:val="20"/>
              </w:rPr>
              <w:pPrChange w:id="1311" w:author="Daniel Falster" w:date="2017-08-01T10:53:00Z">
                <w:pPr>
                  <w:keepNext/>
                  <w:keepLines/>
                  <w:spacing w:before="200" w:after="0" w:line="240" w:lineRule="auto"/>
                  <w:jc w:val="center"/>
                  <w:outlineLvl w:val="6"/>
                </w:pPr>
              </w:pPrChange>
            </w:pPr>
            <w:del w:id="1312" w:author="Daniel Falster" w:date="2017-08-01T10:53:00Z">
              <w:r w:rsidRPr="00555075" w:rsidDel="00555075">
                <w:rPr>
                  <w:rFonts w:eastAsia="Times New Roman" w:cs="Times New Roman"/>
                  <w:color w:val="000000"/>
                  <w:sz w:val="20"/>
                  <w:szCs w:val="20"/>
                </w:rPr>
                <w:delText>Family</w:delText>
              </w:r>
            </w:del>
          </w:p>
        </w:tc>
        <w:tc>
          <w:tcPr>
            <w:tcW w:w="1300" w:type="dxa"/>
            <w:tcBorders>
              <w:top w:val="nil"/>
              <w:left w:val="nil"/>
              <w:bottom w:val="nil"/>
              <w:right w:val="nil"/>
            </w:tcBorders>
            <w:shd w:val="clear" w:color="auto" w:fill="auto"/>
            <w:noWrap/>
            <w:hideMark/>
          </w:tcPr>
          <w:p w14:paraId="3F452253" w14:textId="5B2AC4A7" w:rsidR="003D61BD" w:rsidRPr="00555075" w:rsidDel="00555075" w:rsidRDefault="003D61BD" w:rsidP="00555075">
            <w:pPr>
              <w:pStyle w:val="Heading1"/>
              <w:rPr>
                <w:del w:id="1313" w:author="Daniel Falster" w:date="2017-08-01T10:53:00Z"/>
                <w:rFonts w:eastAsia="Times New Roman" w:cs="Times New Roman"/>
                <w:color w:val="000000"/>
                <w:sz w:val="20"/>
                <w:szCs w:val="20"/>
              </w:rPr>
              <w:pPrChange w:id="1314" w:author="Daniel Falster" w:date="2017-08-01T10:53:00Z">
                <w:pPr>
                  <w:keepNext/>
                  <w:keepLines/>
                  <w:spacing w:before="200" w:after="0" w:line="240" w:lineRule="auto"/>
                  <w:jc w:val="center"/>
                  <w:outlineLvl w:val="6"/>
                </w:pPr>
              </w:pPrChange>
            </w:pPr>
            <w:del w:id="1315" w:author="Daniel Falster" w:date="2017-08-01T10:53:00Z">
              <w:r w:rsidRPr="00555075" w:rsidDel="00555075">
                <w:rPr>
                  <w:rFonts w:eastAsia="Times New Roman" w:cs="Times New Roman"/>
                  <w:color w:val="000000"/>
                  <w:sz w:val="20"/>
                  <w:szCs w:val="20"/>
                </w:rPr>
                <w:delText>Spp.</w:delText>
              </w:r>
            </w:del>
          </w:p>
        </w:tc>
        <w:tc>
          <w:tcPr>
            <w:tcW w:w="1300" w:type="dxa"/>
            <w:tcBorders>
              <w:top w:val="nil"/>
              <w:left w:val="nil"/>
              <w:bottom w:val="nil"/>
              <w:right w:val="nil"/>
            </w:tcBorders>
            <w:shd w:val="clear" w:color="auto" w:fill="auto"/>
            <w:noWrap/>
            <w:hideMark/>
          </w:tcPr>
          <w:p w14:paraId="5A4290CF" w14:textId="12C7296A" w:rsidR="003D61BD" w:rsidRPr="00555075" w:rsidDel="00555075" w:rsidRDefault="003D61BD" w:rsidP="00555075">
            <w:pPr>
              <w:pStyle w:val="Heading1"/>
              <w:rPr>
                <w:del w:id="1316" w:author="Daniel Falster" w:date="2017-08-01T10:53:00Z"/>
                <w:rFonts w:eastAsia="Times New Roman" w:cs="Times New Roman"/>
                <w:color w:val="000000"/>
                <w:sz w:val="20"/>
                <w:szCs w:val="20"/>
              </w:rPr>
              <w:pPrChange w:id="1317" w:author="Daniel Falster" w:date="2017-08-01T10:53:00Z">
                <w:pPr>
                  <w:spacing w:after="0" w:line="240" w:lineRule="auto"/>
                  <w:jc w:val="center"/>
                </w:pPr>
              </w:pPrChange>
            </w:pPr>
            <w:del w:id="1318" w:author="Daniel Falster" w:date="2017-08-01T10:53:00Z">
              <w:r w:rsidRPr="00555075" w:rsidDel="00555075">
                <w:rPr>
                  <w:rFonts w:eastAsia="Times New Roman" w:cs="Times New Roman"/>
                  <w:color w:val="000000"/>
                  <w:sz w:val="20"/>
                  <w:szCs w:val="20"/>
                </w:rPr>
                <w:delText>Lifespan (years)</w:delText>
              </w:r>
            </w:del>
          </w:p>
        </w:tc>
        <w:tc>
          <w:tcPr>
            <w:tcW w:w="1300" w:type="dxa"/>
            <w:tcBorders>
              <w:top w:val="nil"/>
              <w:left w:val="nil"/>
              <w:bottom w:val="nil"/>
              <w:right w:val="nil"/>
            </w:tcBorders>
            <w:shd w:val="clear" w:color="auto" w:fill="auto"/>
            <w:noWrap/>
            <w:hideMark/>
          </w:tcPr>
          <w:p w14:paraId="46BA3A0D" w14:textId="48A712C8" w:rsidR="003D61BD" w:rsidRPr="00555075" w:rsidDel="00555075" w:rsidRDefault="003D61BD" w:rsidP="00555075">
            <w:pPr>
              <w:pStyle w:val="Heading1"/>
              <w:rPr>
                <w:del w:id="1319" w:author="Daniel Falster" w:date="2017-08-01T10:53:00Z"/>
                <w:rFonts w:eastAsia="Times New Roman" w:cs="Times New Roman"/>
                <w:color w:val="000000"/>
                <w:sz w:val="20"/>
                <w:szCs w:val="20"/>
              </w:rPr>
              <w:pPrChange w:id="1320" w:author="Daniel Falster" w:date="2017-08-01T10:53:00Z">
                <w:pPr>
                  <w:keepNext/>
                  <w:keepLines/>
                  <w:spacing w:before="200" w:after="0" w:line="240" w:lineRule="auto"/>
                  <w:ind w:left="720"/>
                  <w:contextualSpacing/>
                  <w:jc w:val="center"/>
                  <w:outlineLvl w:val="6"/>
                </w:pPr>
              </w:pPrChange>
            </w:pPr>
            <w:del w:id="1321" w:author="Daniel Falster" w:date="2017-08-01T10:53:00Z">
              <w:r w:rsidRPr="00555075" w:rsidDel="00555075">
                <w:rPr>
                  <w:rFonts w:eastAsia="Times New Roman" w:cs="Times New Roman"/>
                  <w:color w:val="000000"/>
                  <w:sz w:val="20"/>
                  <w:szCs w:val="20"/>
                </w:rPr>
                <w:delText>Age at matur</w:delText>
              </w:r>
            </w:del>
            <w:del w:id="1322" w:author="Daniel Falster" w:date="2017-07-31T13:20:00Z">
              <w:r w:rsidRPr="00555075" w:rsidDel="00AC3A6E">
                <w:rPr>
                  <w:rFonts w:eastAsia="Times New Roman" w:cs="Times New Roman"/>
                  <w:color w:val="000000"/>
                  <w:sz w:val="20"/>
                  <w:szCs w:val="20"/>
                </w:rPr>
                <w:delText>ity</w:delText>
              </w:r>
            </w:del>
            <w:del w:id="1323" w:author="Daniel Falster" w:date="2017-08-01T10:53:00Z">
              <w:r w:rsidRPr="00555075" w:rsidDel="00555075">
                <w:rPr>
                  <w:rFonts w:eastAsia="Times New Roman" w:cs="Times New Roman"/>
                  <w:color w:val="000000"/>
                  <w:sz w:val="20"/>
                  <w:szCs w:val="20"/>
                </w:rPr>
                <w:delText xml:space="preserve"> (years)</w:delText>
              </w:r>
            </w:del>
          </w:p>
        </w:tc>
        <w:tc>
          <w:tcPr>
            <w:tcW w:w="1300" w:type="dxa"/>
            <w:tcBorders>
              <w:top w:val="nil"/>
              <w:left w:val="nil"/>
              <w:bottom w:val="nil"/>
              <w:right w:val="nil"/>
            </w:tcBorders>
            <w:shd w:val="clear" w:color="auto" w:fill="auto"/>
            <w:noWrap/>
            <w:hideMark/>
          </w:tcPr>
          <w:p w14:paraId="7151F14B" w14:textId="4C885441" w:rsidR="003D61BD" w:rsidRPr="00555075" w:rsidDel="00555075" w:rsidRDefault="003D61BD" w:rsidP="00555075">
            <w:pPr>
              <w:pStyle w:val="Heading1"/>
              <w:rPr>
                <w:del w:id="1324" w:author="Daniel Falster" w:date="2017-08-01T10:53:00Z"/>
                <w:rFonts w:eastAsia="Times New Roman" w:cs="Times New Roman"/>
                <w:color w:val="000000"/>
                <w:sz w:val="20"/>
                <w:szCs w:val="20"/>
              </w:rPr>
              <w:pPrChange w:id="1325" w:author="Daniel Falster" w:date="2017-08-01T10:53:00Z">
                <w:pPr>
                  <w:keepNext/>
                  <w:keepLines/>
                  <w:spacing w:before="200" w:after="0" w:line="240" w:lineRule="auto"/>
                  <w:jc w:val="center"/>
                  <w:outlineLvl w:val="6"/>
                </w:pPr>
              </w:pPrChange>
            </w:pPr>
            <w:del w:id="1326" w:author="Daniel Falster" w:date="2017-08-01T10:53:00Z">
              <w:r w:rsidRPr="00555075" w:rsidDel="00555075">
                <w:rPr>
                  <w:rFonts w:eastAsia="Times New Roman" w:cs="Times New Roman"/>
                  <w:color w:val="000000"/>
                  <w:sz w:val="20"/>
                  <w:szCs w:val="20"/>
                </w:rPr>
                <w:delText>Embryo + endosperm weight (mg)</w:delText>
              </w:r>
            </w:del>
          </w:p>
        </w:tc>
        <w:tc>
          <w:tcPr>
            <w:tcW w:w="1300" w:type="dxa"/>
            <w:tcBorders>
              <w:top w:val="nil"/>
              <w:left w:val="nil"/>
              <w:bottom w:val="nil"/>
              <w:right w:val="nil"/>
            </w:tcBorders>
            <w:shd w:val="clear" w:color="auto" w:fill="auto"/>
            <w:noWrap/>
            <w:hideMark/>
          </w:tcPr>
          <w:p w14:paraId="6FA2ABA6" w14:textId="25151409" w:rsidR="003D61BD" w:rsidRPr="00555075" w:rsidDel="00555075" w:rsidRDefault="003D61BD" w:rsidP="00555075">
            <w:pPr>
              <w:pStyle w:val="Heading1"/>
              <w:rPr>
                <w:del w:id="1327" w:author="Daniel Falster" w:date="2017-08-01T10:53:00Z"/>
                <w:rFonts w:eastAsia="Times New Roman" w:cs="Times New Roman"/>
                <w:color w:val="000000"/>
                <w:sz w:val="20"/>
                <w:szCs w:val="20"/>
              </w:rPr>
              <w:pPrChange w:id="1328" w:author="Daniel Falster" w:date="2017-08-01T10:53:00Z">
                <w:pPr>
                  <w:spacing w:after="0" w:line="240" w:lineRule="auto"/>
                  <w:jc w:val="center"/>
                </w:pPr>
              </w:pPrChange>
            </w:pPr>
            <w:del w:id="1329" w:author="Daniel Falster" w:date="2017-08-01T10:53:00Z">
              <w:r w:rsidRPr="00555075" w:rsidDel="00555075">
                <w:rPr>
                  <w:rFonts w:eastAsia="Times New Roman" w:cs="Times New Roman"/>
                  <w:color w:val="000000"/>
                  <w:sz w:val="20"/>
                  <w:szCs w:val="20"/>
                </w:rPr>
                <w:delText>Maximum height (mm)</w:delText>
              </w:r>
            </w:del>
          </w:p>
        </w:tc>
        <w:tc>
          <w:tcPr>
            <w:tcW w:w="1300" w:type="dxa"/>
            <w:tcBorders>
              <w:top w:val="nil"/>
              <w:left w:val="nil"/>
              <w:bottom w:val="nil"/>
              <w:right w:val="nil"/>
            </w:tcBorders>
            <w:shd w:val="clear" w:color="auto" w:fill="auto"/>
            <w:noWrap/>
            <w:hideMark/>
          </w:tcPr>
          <w:p w14:paraId="4EA0049A" w14:textId="34AE6F9E" w:rsidR="003D61BD" w:rsidRPr="00555075" w:rsidDel="00555075" w:rsidRDefault="003D61BD" w:rsidP="00555075">
            <w:pPr>
              <w:pStyle w:val="Heading1"/>
              <w:rPr>
                <w:del w:id="1330" w:author="Daniel Falster" w:date="2017-08-01T10:53:00Z"/>
                <w:rFonts w:eastAsia="Times New Roman" w:cs="Times New Roman"/>
                <w:color w:val="000000"/>
                <w:sz w:val="20"/>
                <w:szCs w:val="20"/>
              </w:rPr>
              <w:pPrChange w:id="1331" w:author="Daniel Falster" w:date="2017-08-01T10:53:00Z">
                <w:pPr>
                  <w:keepNext/>
                  <w:keepLines/>
                  <w:spacing w:before="200" w:after="0" w:line="240" w:lineRule="auto"/>
                  <w:jc w:val="center"/>
                  <w:outlineLvl w:val="6"/>
                </w:pPr>
              </w:pPrChange>
            </w:pPr>
            <w:del w:id="1332" w:author="Daniel Falster" w:date="2017-08-01T10:53:00Z">
              <w:r w:rsidRPr="00555075" w:rsidDel="00555075">
                <w:rPr>
                  <w:rFonts w:eastAsia="Times New Roman" w:cs="Times New Roman"/>
                  <w:color w:val="000000"/>
                  <w:sz w:val="20"/>
                  <w:szCs w:val="20"/>
                </w:rPr>
                <w:delText>LMA ()</w:delText>
              </w:r>
            </w:del>
          </w:p>
        </w:tc>
        <w:tc>
          <w:tcPr>
            <w:tcW w:w="1300" w:type="dxa"/>
            <w:tcBorders>
              <w:top w:val="nil"/>
              <w:left w:val="nil"/>
              <w:bottom w:val="nil"/>
              <w:right w:val="nil"/>
            </w:tcBorders>
            <w:shd w:val="clear" w:color="auto" w:fill="auto"/>
            <w:noWrap/>
            <w:hideMark/>
          </w:tcPr>
          <w:p w14:paraId="6BDD672D" w14:textId="22FCCBC7" w:rsidR="003D61BD" w:rsidRPr="00555075" w:rsidDel="00555075" w:rsidRDefault="003D61BD" w:rsidP="00555075">
            <w:pPr>
              <w:pStyle w:val="Heading1"/>
              <w:rPr>
                <w:del w:id="1333" w:author="Daniel Falster" w:date="2017-08-01T10:53:00Z"/>
                <w:rFonts w:eastAsia="Times New Roman" w:cs="Times New Roman"/>
                <w:color w:val="000000"/>
                <w:sz w:val="20"/>
                <w:szCs w:val="20"/>
              </w:rPr>
              <w:pPrChange w:id="1334" w:author="Daniel Falster" w:date="2017-08-01T10:53:00Z">
                <w:pPr>
                  <w:keepNext/>
                  <w:keepLines/>
                  <w:spacing w:before="200" w:after="0" w:line="240" w:lineRule="auto"/>
                  <w:jc w:val="center"/>
                  <w:outlineLvl w:val="6"/>
                </w:pPr>
              </w:pPrChange>
            </w:pPr>
            <w:del w:id="1335" w:author="Daniel Falster" w:date="2017-08-01T10:53:00Z">
              <w:r w:rsidRPr="00555075" w:rsidDel="00555075">
                <w:rPr>
                  <w:rFonts w:eastAsia="Times New Roman" w:cs="Times New Roman"/>
                  <w:color w:val="000000"/>
                  <w:sz w:val="20"/>
                  <w:szCs w:val="20"/>
                </w:rPr>
                <w:delText>Wood density ()</w:delText>
              </w:r>
            </w:del>
          </w:p>
        </w:tc>
      </w:tr>
      <w:tr w:rsidR="003D61BD" w:rsidRPr="00CA2814" w:rsidDel="00555075" w14:paraId="2869C833" w14:textId="375E507A" w:rsidTr="00CA2814">
        <w:trPr>
          <w:trHeight w:val="300"/>
          <w:del w:id="1336" w:author="Daniel Falster" w:date="2017-08-01T10:53:00Z"/>
        </w:trPr>
        <w:tc>
          <w:tcPr>
            <w:tcW w:w="2940" w:type="dxa"/>
            <w:tcBorders>
              <w:top w:val="nil"/>
              <w:left w:val="nil"/>
              <w:bottom w:val="nil"/>
              <w:right w:val="nil"/>
            </w:tcBorders>
            <w:shd w:val="clear" w:color="auto" w:fill="auto"/>
            <w:noWrap/>
            <w:hideMark/>
          </w:tcPr>
          <w:p w14:paraId="5D9C80F7" w14:textId="5CE81ADE" w:rsidR="003D61BD" w:rsidRPr="00CA2814" w:rsidDel="00555075" w:rsidRDefault="003D61BD" w:rsidP="00555075">
            <w:pPr>
              <w:pStyle w:val="Heading1"/>
              <w:rPr>
                <w:del w:id="1337" w:author="Daniel Falster" w:date="2017-08-01T10:53:00Z"/>
                <w:rFonts w:eastAsia="Times New Roman" w:cs="Times New Roman"/>
                <w:i/>
                <w:iCs/>
                <w:color w:val="000000"/>
                <w:sz w:val="20"/>
                <w:szCs w:val="20"/>
              </w:rPr>
              <w:pPrChange w:id="1338" w:author="Daniel Falster" w:date="2017-08-01T10:53:00Z">
                <w:pPr>
                  <w:spacing w:after="0" w:line="240" w:lineRule="auto"/>
                </w:pPr>
              </w:pPrChange>
            </w:pPr>
            <w:del w:id="1339" w:author="Daniel Falster" w:date="2017-08-01T10:53:00Z">
              <w:r w:rsidRPr="00CA2814" w:rsidDel="00555075">
                <w:rPr>
                  <w:rFonts w:eastAsia="Times New Roman" w:cs="Times New Roman"/>
                  <w:i/>
                  <w:iCs/>
                  <w:color w:val="000000"/>
                  <w:sz w:val="20"/>
                  <w:szCs w:val="20"/>
                </w:rPr>
                <w:delText>Banksia ericifolia</w:delText>
              </w:r>
            </w:del>
          </w:p>
        </w:tc>
        <w:tc>
          <w:tcPr>
            <w:tcW w:w="1398" w:type="dxa"/>
            <w:tcBorders>
              <w:top w:val="nil"/>
              <w:left w:val="nil"/>
              <w:bottom w:val="nil"/>
              <w:right w:val="nil"/>
            </w:tcBorders>
            <w:shd w:val="clear" w:color="auto" w:fill="auto"/>
            <w:noWrap/>
            <w:hideMark/>
          </w:tcPr>
          <w:p w14:paraId="580C7ADE" w14:textId="4F5BAFA8" w:rsidR="003D61BD" w:rsidRPr="00CA2814" w:rsidDel="00555075" w:rsidRDefault="003D61BD" w:rsidP="00555075">
            <w:pPr>
              <w:pStyle w:val="Heading1"/>
              <w:rPr>
                <w:del w:id="1340" w:author="Daniel Falster" w:date="2017-08-01T10:53:00Z"/>
                <w:rFonts w:eastAsia="Times New Roman" w:cs="Times New Roman"/>
                <w:color w:val="000000"/>
                <w:sz w:val="20"/>
                <w:szCs w:val="20"/>
              </w:rPr>
              <w:pPrChange w:id="1341" w:author="Daniel Falster" w:date="2017-08-01T10:53:00Z">
                <w:pPr>
                  <w:keepNext/>
                  <w:keepLines/>
                  <w:spacing w:before="200" w:after="0" w:line="240" w:lineRule="auto"/>
                  <w:outlineLvl w:val="6"/>
                </w:pPr>
              </w:pPrChange>
            </w:pPr>
            <w:del w:id="1342"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71D26924" w14:textId="0B6EA749" w:rsidR="003D61BD" w:rsidRPr="00CA2814" w:rsidDel="00555075" w:rsidRDefault="003D61BD" w:rsidP="00555075">
            <w:pPr>
              <w:pStyle w:val="Heading1"/>
              <w:rPr>
                <w:del w:id="1343" w:author="Daniel Falster" w:date="2017-08-01T10:53:00Z"/>
                <w:rFonts w:eastAsia="Times New Roman" w:cs="Times New Roman"/>
                <w:color w:val="000000"/>
                <w:sz w:val="20"/>
                <w:szCs w:val="20"/>
              </w:rPr>
              <w:pPrChange w:id="1344" w:author="Daniel Falster" w:date="2017-08-01T10:53:00Z">
                <w:pPr>
                  <w:spacing w:after="0" w:line="240" w:lineRule="auto"/>
                </w:pPr>
              </w:pPrChange>
            </w:pPr>
            <w:del w:id="1345" w:author="Daniel Falster" w:date="2017-08-01T10:53:00Z">
              <w:r w:rsidRPr="00CA2814" w:rsidDel="00555075">
                <w:rPr>
                  <w:rFonts w:eastAsia="Times New Roman" w:cs="Times New Roman"/>
                  <w:color w:val="000000"/>
                  <w:sz w:val="20"/>
                  <w:szCs w:val="20"/>
                </w:rPr>
                <w:delText>BAER</w:delText>
              </w:r>
            </w:del>
          </w:p>
        </w:tc>
        <w:tc>
          <w:tcPr>
            <w:tcW w:w="1300" w:type="dxa"/>
            <w:tcBorders>
              <w:top w:val="nil"/>
              <w:left w:val="nil"/>
              <w:bottom w:val="nil"/>
              <w:right w:val="nil"/>
            </w:tcBorders>
            <w:shd w:val="clear" w:color="auto" w:fill="auto"/>
            <w:noWrap/>
            <w:hideMark/>
          </w:tcPr>
          <w:p w14:paraId="301889C2" w14:textId="2B5F3DCF" w:rsidR="003D61BD" w:rsidRPr="00CA2814" w:rsidDel="00555075" w:rsidRDefault="003D61BD" w:rsidP="00555075">
            <w:pPr>
              <w:pStyle w:val="Heading1"/>
              <w:rPr>
                <w:del w:id="1346" w:author="Daniel Falster" w:date="2017-08-01T10:53:00Z"/>
                <w:rFonts w:eastAsia="Times New Roman" w:cs="Times New Roman"/>
                <w:color w:val="000000"/>
                <w:sz w:val="20"/>
                <w:szCs w:val="20"/>
              </w:rPr>
              <w:pPrChange w:id="1347" w:author="Daniel Falster" w:date="2017-08-01T10:53:00Z">
                <w:pPr>
                  <w:spacing w:after="0" w:line="240" w:lineRule="auto"/>
                </w:pPr>
              </w:pPrChange>
            </w:pPr>
            <w:del w:id="1348" w:author="Daniel Falster" w:date="2017-07-31T11:31:00Z">
              <w:r w:rsidRPr="00CA2814" w:rsidDel="00225CD4">
                <w:rPr>
                  <w:rFonts w:eastAsia="Times New Roman" w:cs="Times New Roman"/>
                  <w:color w:val="000000"/>
                  <w:sz w:val="20"/>
                  <w:szCs w:val="20"/>
                </w:rPr>
                <w:delText>4</w:delText>
              </w:r>
            </w:del>
            <w:del w:id="1349"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38699EBC" w14:textId="7FD2F4B4" w:rsidR="003D61BD" w:rsidRPr="00CA2814" w:rsidDel="00555075" w:rsidRDefault="003D61BD" w:rsidP="00555075">
            <w:pPr>
              <w:pStyle w:val="Heading1"/>
              <w:rPr>
                <w:del w:id="1350" w:author="Daniel Falster" w:date="2017-08-01T10:53:00Z"/>
                <w:rFonts w:eastAsia="Times New Roman" w:cs="Times New Roman"/>
                <w:color w:val="000000"/>
                <w:sz w:val="20"/>
                <w:szCs w:val="20"/>
              </w:rPr>
              <w:pPrChange w:id="1351" w:author="Daniel Falster" w:date="2017-08-01T10:53:00Z">
                <w:pPr>
                  <w:spacing w:after="0" w:line="240" w:lineRule="auto"/>
                </w:pPr>
              </w:pPrChange>
            </w:pPr>
            <w:del w:id="1352" w:author="Daniel Falster" w:date="2017-08-01T10:53:00Z">
              <w:r w:rsidRPr="00CA2814" w:rsidDel="00555075">
                <w:rPr>
                  <w:rFonts w:eastAsia="Times New Roman" w:cs="Times New Roman"/>
                  <w:color w:val="000000"/>
                  <w:sz w:val="20"/>
                  <w:szCs w:val="20"/>
                </w:rPr>
                <w:delText>7</w:delText>
              </w:r>
            </w:del>
          </w:p>
        </w:tc>
        <w:tc>
          <w:tcPr>
            <w:tcW w:w="1300" w:type="dxa"/>
            <w:tcBorders>
              <w:top w:val="nil"/>
              <w:left w:val="nil"/>
              <w:bottom w:val="nil"/>
              <w:right w:val="nil"/>
            </w:tcBorders>
            <w:shd w:val="clear" w:color="auto" w:fill="auto"/>
            <w:noWrap/>
            <w:hideMark/>
          </w:tcPr>
          <w:p w14:paraId="46FB622C" w14:textId="5B029AAB" w:rsidR="003D61BD" w:rsidRPr="00CA2814" w:rsidDel="00555075" w:rsidRDefault="003D61BD" w:rsidP="00555075">
            <w:pPr>
              <w:pStyle w:val="Heading1"/>
              <w:rPr>
                <w:del w:id="1353" w:author="Daniel Falster" w:date="2017-08-01T10:53:00Z"/>
                <w:rFonts w:eastAsia="Times New Roman" w:cs="Times New Roman"/>
                <w:color w:val="000000"/>
                <w:sz w:val="20"/>
                <w:szCs w:val="20"/>
              </w:rPr>
              <w:pPrChange w:id="1354" w:author="Daniel Falster" w:date="2017-08-01T10:53:00Z">
                <w:pPr>
                  <w:spacing w:after="0" w:line="240" w:lineRule="auto"/>
                </w:pPr>
              </w:pPrChange>
            </w:pPr>
            <w:del w:id="1355" w:author="Daniel Falster" w:date="2017-08-01T10:53:00Z">
              <w:r w:rsidRPr="00CA2814" w:rsidDel="00555075">
                <w:rPr>
                  <w:rFonts w:eastAsia="Times New Roman" w:cs="Times New Roman"/>
                  <w:color w:val="000000"/>
                  <w:sz w:val="20"/>
                  <w:szCs w:val="20"/>
                </w:rPr>
                <w:delText>24.06</w:delText>
              </w:r>
            </w:del>
          </w:p>
        </w:tc>
        <w:tc>
          <w:tcPr>
            <w:tcW w:w="1300" w:type="dxa"/>
            <w:tcBorders>
              <w:top w:val="nil"/>
              <w:left w:val="nil"/>
              <w:bottom w:val="nil"/>
              <w:right w:val="nil"/>
            </w:tcBorders>
            <w:shd w:val="clear" w:color="auto" w:fill="auto"/>
            <w:noWrap/>
            <w:hideMark/>
          </w:tcPr>
          <w:p w14:paraId="34F1FD97" w14:textId="0DF486F0" w:rsidR="003D61BD" w:rsidRPr="00CA2814" w:rsidDel="00555075" w:rsidRDefault="003D61BD" w:rsidP="00555075">
            <w:pPr>
              <w:pStyle w:val="Heading1"/>
              <w:rPr>
                <w:del w:id="1356" w:author="Daniel Falster" w:date="2017-08-01T10:53:00Z"/>
                <w:rFonts w:eastAsia="Times New Roman" w:cs="Times New Roman"/>
                <w:color w:val="000000"/>
                <w:sz w:val="20"/>
                <w:szCs w:val="20"/>
              </w:rPr>
              <w:pPrChange w:id="1357" w:author="Daniel Falster" w:date="2017-08-01T10:53:00Z">
                <w:pPr>
                  <w:spacing w:after="0" w:line="240" w:lineRule="auto"/>
                </w:pPr>
              </w:pPrChange>
            </w:pPr>
            <w:del w:id="1358" w:author="Daniel Falster" w:date="2017-08-01T10:53:00Z">
              <w:r w:rsidRPr="00CA2814" w:rsidDel="00555075">
                <w:rPr>
                  <w:rFonts w:eastAsia="Times New Roman" w:cs="Times New Roman"/>
                  <w:color w:val="000000"/>
                  <w:sz w:val="20"/>
                  <w:szCs w:val="20"/>
                </w:rPr>
                <w:delText>2790</w:delText>
              </w:r>
            </w:del>
          </w:p>
        </w:tc>
        <w:tc>
          <w:tcPr>
            <w:tcW w:w="1300" w:type="dxa"/>
            <w:tcBorders>
              <w:top w:val="nil"/>
              <w:left w:val="nil"/>
              <w:bottom w:val="nil"/>
              <w:right w:val="nil"/>
            </w:tcBorders>
            <w:shd w:val="clear" w:color="auto" w:fill="auto"/>
            <w:noWrap/>
            <w:hideMark/>
          </w:tcPr>
          <w:p w14:paraId="429A47E5" w14:textId="78E95F7B" w:rsidR="003D61BD" w:rsidRPr="00CA2814" w:rsidDel="00555075" w:rsidRDefault="003D61BD" w:rsidP="00555075">
            <w:pPr>
              <w:pStyle w:val="Heading1"/>
              <w:rPr>
                <w:del w:id="1359" w:author="Daniel Falster" w:date="2017-08-01T10:53:00Z"/>
                <w:rFonts w:eastAsia="Times New Roman" w:cs="Times New Roman"/>
                <w:color w:val="000000"/>
                <w:sz w:val="20"/>
                <w:szCs w:val="20"/>
              </w:rPr>
              <w:pPrChange w:id="1360" w:author="Daniel Falster" w:date="2017-08-01T10:53:00Z">
                <w:pPr>
                  <w:spacing w:after="0" w:line="240" w:lineRule="auto"/>
                </w:pPr>
              </w:pPrChange>
            </w:pPr>
            <w:del w:id="1361" w:author="Daniel Falster" w:date="2017-08-01T10:53:00Z">
              <w:r w:rsidRPr="00CA2814" w:rsidDel="00555075">
                <w:rPr>
                  <w:rFonts w:eastAsia="Times New Roman" w:cs="Times New Roman"/>
                  <w:color w:val="000000"/>
                  <w:sz w:val="20"/>
                  <w:szCs w:val="20"/>
                </w:rPr>
                <w:delText>0.0224</w:delText>
              </w:r>
            </w:del>
          </w:p>
        </w:tc>
        <w:tc>
          <w:tcPr>
            <w:tcW w:w="1300" w:type="dxa"/>
            <w:tcBorders>
              <w:top w:val="nil"/>
              <w:left w:val="nil"/>
              <w:bottom w:val="nil"/>
              <w:right w:val="nil"/>
            </w:tcBorders>
            <w:shd w:val="clear" w:color="auto" w:fill="auto"/>
            <w:noWrap/>
            <w:hideMark/>
          </w:tcPr>
          <w:p w14:paraId="33C50551" w14:textId="2C00D7AA" w:rsidR="003D61BD" w:rsidRPr="00CA2814" w:rsidDel="00555075" w:rsidRDefault="003D61BD" w:rsidP="00555075">
            <w:pPr>
              <w:pStyle w:val="Heading1"/>
              <w:rPr>
                <w:del w:id="1362" w:author="Daniel Falster" w:date="2017-08-01T10:53:00Z"/>
                <w:rFonts w:eastAsia="Times New Roman" w:cs="Times New Roman"/>
                <w:color w:val="000000"/>
                <w:sz w:val="20"/>
                <w:szCs w:val="20"/>
              </w:rPr>
              <w:pPrChange w:id="1363" w:author="Daniel Falster" w:date="2017-08-01T10:53:00Z">
                <w:pPr>
                  <w:spacing w:after="0" w:line="240" w:lineRule="auto"/>
                </w:pPr>
              </w:pPrChange>
            </w:pPr>
            <w:del w:id="1364" w:author="Daniel Falster" w:date="2017-08-01T10:53:00Z">
              <w:r w:rsidRPr="00CA2814" w:rsidDel="00555075">
                <w:rPr>
                  <w:rFonts w:eastAsia="Times New Roman" w:cs="Times New Roman"/>
                  <w:color w:val="000000"/>
                  <w:sz w:val="20"/>
                  <w:szCs w:val="20"/>
                </w:rPr>
                <w:delText>0.59</w:delText>
              </w:r>
            </w:del>
          </w:p>
        </w:tc>
      </w:tr>
      <w:tr w:rsidR="003D61BD" w:rsidRPr="00CA2814" w:rsidDel="00555075" w14:paraId="28B492A1" w14:textId="3092FDFE" w:rsidTr="00CA2814">
        <w:trPr>
          <w:trHeight w:val="300"/>
          <w:del w:id="1365" w:author="Daniel Falster" w:date="2017-08-01T10:53:00Z"/>
        </w:trPr>
        <w:tc>
          <w:tcPr>
            <w:tcW w:w="2940" w:type="dxa"/>
            <w:tcBorders>
              <w:top w:val="nil"/>
              <w:left w:val="nil"/>
              <w:bottom w:val="nil"/>
              <w:right w:val="nil"/>
            </w:tcBorders>
            <w:shd w:val="clear" w:color="auto" w:fill="auto"/>
            <w:noWrap/>
            <w:hideMark/>
          </w:tcPr>
          <w:p w14:paraId="7D3202D9" w14:textId="3842293E" w:rsidR="003D61BD" w:rsidRPr="00CA2814" w:rsidDel="00555075" w:rsidRDefault="003D61BD" w:rsidP="00555075">
            <w:pPr>
              <w:pStyle w:val="Heading1"/>
              <w:rPr>
                <w:del w:id="1366" w:author="Daniel Falster" w:date="2017-08-01T10:53:00Z"/>
                <w:rFonts w:eastAsia="Times New Roman" w:cs="Times New Roman"/>
                <w:i/>
                <w:iCs/>
                <w:color w:val="000000"/>
                <w:sz w:val="20"/>
                <w:szCs w:val="20"/>
              </w:rPr>
              <w:pPrChange w:id="1367" w:author="Daniel Falster" w:date="2017-08-01T10:53:00Z">
                <w:pPr>
                  <w:spacing w:after="0" w:line="240" w:lineRule="auto"/>
                </w:pPr>
              </w:pPrChange>
            </w:pPr>
            <w:del w:id="1368" w:author="Daniel Falster" w:date="2017-08-01T10:53:00Z">
              <w:r w:rsidRPr="00CA2814" w:rsidDel="00555075">
                <w:rPr>
                  <w:rFonts w:eastAsia="Times New Roman" w:cs="Times New Roman"/>
                  <w:i/>
                  <w:iCs/>
                  <w:color w:val="000000"/>
                  <w:sz w:val="20"/>
                  <w:szCs w:val="20"/>
                </w:rPr>
                <w:delText>Boronia ledifolia</w:delText>
              </w:r>
            </w:del>
          </w:p>
        </w:tc>
        <w:tc>
          <w:tcPr>
            <w:tcW w:w="1398" w:type="dxa"/>
            <w:tcBorders>
              <w:top w:val="nil"/>
              <w:left w:val="nil"/>
              <w:bottom w:val="nil"/>
              <w:right w:val="nil"/>
            </w:tcBorders>
            <w:shd w:val="clear" w:color="auto" w:fill="auto"/>
            <w:noWrap/>
            <w:hideMark/>
          </w:tcPr>
          <w:p w14:paraId="02A43320" w14:textId="5D350FF4" w:rsidR="003D61BD" w:rsidRPr="00CA2814" w:rsidDel="00555075" w:rsidRDefault="003D61BD" w:rsidP="00555075">
            <w:pPr>
              <w:pStyle w:val="Heading1"/>
              <w:rPr>
                <w:del w:id="1369" w:author="Daniel Falster" w:date="2017-08-01T10:53:00Z"/>
                <w:rFonts w:eastAsia="Times New Roman" w:cs="Times New Roman"/>
                <w:color w:val="000000"/>
                <w:sz w:val="20"/>
                <w:szCs w:val="20"/>
              </w:rPr>
              <w:pPrChange w:id="1370" w:author="Daniel Falster" w:date="2017-08-01T10:53:00Z">
                <w:pPr>
                  <w:keepNext/>
                  <w:keepLines/>
                  <w:spacing w:before="200" w:after="0" w:line="240" w:lineRule="auto"/>
                  <w:outlineLvl w:val="6"/>
                </w:pPr>
              </w:pPrChange>
            </w:pPr>
            <w:del w:id="1371" w:author="Daniel Falster" w:date="2017-08-01T10:53:00Z">
              <w:r w:rsidRPr="00CA2814" w:rsidDel="00555075">
                <w:rPr>
                  <w:rFonts w:eastAsia="Times New Roman" w:cs="Times New Roman"/>
                  <w:color w:val="000000"/>
                  <w:sz w:val="20"/>
                  <w:szCs w:val="20"/>
                </w:rPr>
                <w:delText>Rutaceae</w:delText>
              </w:r>
            </w:del>
          </w:p>
        </w:tc>
        <w:tc>
          <w:tcPr>
            <w:tcW w:w="1300" w:type="dxa"/>
            <w:tcBorders>
              <w:top w:val="nil"/>
              <w:left w:val="nil"/>
              <w:bottom w:val="nil"/>
              <w:right w:val="nil"/>
            </w:tcBorders>
            <w:shd w:val="clear" w:color="auto" w:fill="auto"/>
            <w:noWrap/>
            <w:hideMark/>
          </w:tcPr>
          <w:p w14:paraId="704A0280" w14:textId="57B1FB13" w:rsidR="003D61BD" w:rsidRPr="00CA2814" w:rsidDel="00555075" w:rsidRDefault="003D61BD" w:rsidP="00555075">
            <w:pPr>
              <w:pStyle w:val="Heading1"/>
              <w:rPr>
                <w:del w:id="1372" w:author="Daniel Falster" w:date="2017-08-01T10:53:00Z"/>
                <w:rFonts w:eastAsia="Times New Roman" w:cs="Times New Roman"/>
                <w:color w:val="000000"/>
                <w:sz w:val="20"/>
                <w:szCs w:val="20"/>
              </w:rPr>
              <w:pPrChange w:id="1373" w:author="Daniel Falster" w:date="2017-08-01T10:53:00Z">
                <w:pPr>
                  <w:spacing w:after="0" w:line="240" w:lineRule="auto"/>
                </w:pPr>
              </w:pPrChange>
            </w:pPr>
            <w:del w:id="1374" w:author="Daniel Falster" w:date="2017-08-01T10:53:00Z">
              <w:r w:rsidRPr="00CA2814" w:rsidDel="00555075">
                <w:rPr>
                  <w:rFonts w:eastAsia="Times New Roman" w:cs="Times New Roman"/>
                  <w:color w:val="000000"/>
                  <w:sz w:val="20"/>
                  <w:szCs w:val="20"/>
                </w:rPr>
                <w:delText>BOLE</w:delText>
              </w:r>
            </w:del>
          </w:p>
        </w:tc>
        <w:tc>
          <w:tcPr>
            <w:tcW w:w="1300" w:type="dxa"/>
            <w:tcBorders>
              <w:top w:val="nil"/>
              <w:left w:val="nil"/>
              <w:bottom w:val="nil"/>
              <w:right w:val="nil"/>
            </w:tcBorders>
            <w:shd w:val="clear" w:color="auto" w:fill="auto"/>
            <w:noWrap/>
            <w:hideMark/>
          </w:tcPr>
          <w:p w14:paraId="624EEB53" w14:textId="61F9F645" w:rsidR="003D61BD" w:rsidRPr="00CA2814" w:rsidDel="00555075" w:rsidRDefault="003D61BD" w:rsidP="00555075">
            <w:pPr>
              <w:pStyle w:val="Heading1"/>
              <w:rPr>
                <w:del w:id="1375" w:author="Daniel Falster" w:date="2017-08-01T10:53:00Z"/>
                <w:rFonts w:eastAsia="Times New Roman" w:cs="Times New Roman"/>
                <w:color w:val="000000"/>
                <w:sz w:val="20"/>
                <w:szCs w:val="20"/>
              </w:rPr>
              <w:pPrChange w:id="1376" w:author="Daniel Falster" w:date="2017-08-01T10:53:00Z">
                <w:pPr>
                  <w:spacing w:after="0" w:line="240" w:lineRule="auto"/>
                </w:pPr>
              </w:pPrChange>
            </w:pPr>
            <w:del w:id="1377" w:author="Daniel Falster" w:date="2017-08-01T10:53:00Z">
              <w:r w:rsidRPr="00CA2814" w:rsidDel="00555075">
                <w:rPr>
                  <w:rFonts w:eastAsia="Times New Roman" w:cs="Times New Roman"/>
                  <w:color w:val="000000"/>
                  <w:sz w:val="20"/>
                  <w:szCs w:val="20"/>
                </w:rPr>
                <w:delText>9</w:delText>
              </w:r>
            </w:del>
          </w:p>
        </w:tc>
        <w:tc>
          <w:tcPr>
            <w:tcW w:w="1300" w:type="dxa"/>
            <w:tcBorders>
              <w:top w:val="nil"/>
              <w:left w:val="nil"/>
              <w:bottom w:val="nil"/>
              <w:right w:val="nil"/>
            </w:tcBorders>
            <w:shd w:val="clear" w:color="auto" w:fill="auto"/>
            <w:noWrap/>
            <w:hideMark/>
          </w:tcPr>
          <w:p w14:paraId="08A6C59E" w14:textId="4D69A442" w:rsidR="003D61BD" w:rsidRPr="00CA2814" w:rsidDel="00555075" w:rsidRDefault="003D61BD" w:rsidP="00555075">
            <w:pPr>
              <w:pStyle w:val="Heading1"/>
              <w:rPr>
                <w:del w:id="1378" w:author="Daniel Falster" w:date="2017-08-01T10:53:00Z"/>
                <w:rFonts w:eastAsia="Times New Roman" w:cs="Times New Roman"/>
                <w:color w:val="000000"/>
                <w:sz w:val="20"/>
                <w:szCs w:val="20"/>
              </w:rPr>
              <w:pPrChange w:id="1379" w:author="Daniel Falster" w:date="2017-08-01T10:53:00Z">
                <w:pPr>
                  <w:spacing w:after="0" w:line="240" w:lineRule="auto"/>
                </w:pPr>
              </w:pPrChange>
            </w:pPr>
            <w:del w:id="1380" w:author="Daniel Falster" w:date="2017-08-01T10:53:00Z">
              <w:r w:rsidRPr="00CA2814" w:rsidDel="00555075">
                <w:rPr>
                  <w:rFonts w:eastAsia="Times New Roman" w:cs="Times New Roman"/>
                  <w:color w:val="000000"/>
                  <w:sz w:val="20"/>
                  <w:szCs w:val="20"/>
                </w:rPr>
                <w:delText>1.4</w:delText>
              </w:r>
            </w:del>
          </w:p>
        </w:tc>
        <w:tc>
          <w:tcPr>
            <w:tcW w:w="1300" w:type="dxa"/>
            <w:tcBorders>
              <w:top w:val="nil"/>
              <w:left w:val="nil"/>
              <w:bottom w:val="nil"/>
              <w:right w:val="nil"/>
            </w:tcBorders>
            <w:shd w:val="clear" w:color="auto" w:fill="auto"/>
            <w:noWrap/>
            <w:hideMark/>
          </w:tcPr>
          <w:p w14:paraId="00F7F88C" w14:textId="68CF6718" w:rsidR="003D61BD" w:rsidRPr="00CA2814" w:rsidDel="00555075" w:rsidRDefault="003D61BD" w:rsidP="00555075">
            <w:pPr>
              <w:pStyle w:val="Heading1"/>
              <w:rPr>
                <w:del w:id="1381" w:author="Daniel Falster" w:date="2017-08-01T10:53:00Z"/>
                <w:rFonts w:eastAsia="Times New Roman" w:cs="Times New Roman"/>
                <w:color w:val="000000"/>
                <w:sz w:val="20"/>
                <w:szCs w:val="20"/>
              </w:rPr>
              <w:pPrChange w:id="1382" w:author="Daniel Falster" w:date="2017-08-01T10:53:00Z">
                <w:pPr>
                  <w:spacing w:after="0" w:line="240" w:lineRule="auto"/>
                </w:pPr>
              </w:pPrChange>
            </w:pPr>
            <w:del w:id="1383" w:author="Daniel Falster" w:date="2017-08-01T10:53:00Z">
              <w:r w:rsidRPr="00CA2814" w:rsidDel="00555075">
                <w:rPr>
                  <w:rFonts w:eastAsia="Times New Roman" w:cs="Times New Roman"/>
                  <w:color w:val="000000"/>
                  <w:sz w:val="20"/>
                  <w:szCs w:val="20"/>
                </w:rPr>
                <w:delText>2.1</w:delText>
              </w:r>
            </w:del>
          </w:p>
        </w:tc>
        <w:tc>
          <w:tcPr>
            <w:tcW w:w="1300" w:type="dxa"/>
            <w:tcBorders>
              <w:top w:val="nil"/>
              <w:left w:val="nil"/>
              <w:bottom w:val="nil"/>
              <w:right w:val="nil"/>
            </w:tcBorders>
            <w:shd w:val="clear" w:color="auto" w:fill="auto"/>
            <w:noWrap/>
            <w:hideMark/>
          </w:tcPr>
          <w:p w14:paraId="4406C489" w14:textId="77B2EBDE" w:rsidR="003D61BD" w:rsidRPr="00CA2814" w:rsidDel="00555075" w:rsidRDefault="003D61BD" w:rsidP="00555075">
            <w:pPr>
              <w:pStyle w:val="Heading1"/>
              <w:rPr>
                <w:del w:id="1384" w:author="Daniel Falster" w:date="2017-08-01T10:53:00Z"/>
                <w:rFonts w:eastAsia="Times New Roman" w:cs="Times New Roman"/>
                <w:color w:val="000000"/>
                <w:sz w:val="20"/>
                <w:szCs w:val="20"/>
              </w:rPr>
              <w:pPrChange w:id="1385" w:author="Daniel Falster" w:date="2017-08-01T10:53:00Z">
                <w:pPr>
                  <w:spacing w:after="0" w:line="240" w:lineRule="auto"/>
                </w:pPr>
              </w:pPrChange>
            </w:pPr>
            <w:del w:id="1386" w:author="Daniel Falster" w:date="2017-08-01T10:53:00Z">
              <w:r w:rsidRPr="00CA2814" w:rsidDel="00555075">
                <w:rPr>
                  <w:rFonts w:eastAsia="Times New Roman" w:cs="Times New Roman"/>
                  <w:color w:val="000000"/>
                  <w:sz w:val="20"/>
                  <w:szCs w:val="20"/>
                </w:rPr>
                <w:delText>770</w:delText>
              </w:r>
            </w:del>
          </w:p>
        </w:tc>
        <w:tc>
          <w:tcPr>
            <w:tcW w:w="1300" w:type="dxa"/>
            <w:tcBorders>
              <w:top w:val="nil"/>
              <w:left w:val="nil"/>
              <w:bottom w:val="nil"/>
              <w:right w:val="nil"/>
            </w:tcBorders>
            <w:shd w:val="clear" w:color="auto" w:fill="auto"/>
            <w:noWrap/>
            <w:hideMark/>
          </w:tcPr>
          <w:p w14:paraId="52AEA605" w14:textId="260F8FEC" w:rsidR="003D61BD" w:rsidRPr="00CA2814" w:rsidDel="00555075" w:rsidRDefault="003D61BD" w:rsidP="00555075">
            <w:pPr>
              <w:pStyle w:val="Heading1"/>
              <w:rPr>
                <w:del w:id="1387" w:author="Daniel Falster" w:date="2017-08-01T10:53:00Z"/>
                <w:rFonts w:eastAsia="Times New Roman" w:cs="Times New Roman"/>
                <w:color w:val="000000"/>
                <w:sz w:val="20"/>
                <w:szCs w:val="20"/>
              </w:rPr>
              <w:pPrChange w:id="1388" w:author="Daniel Falster" w:date="2017-08-01T10:53:00Z">
                <w:pPr>
                  <w:spacing w:after="0" w:line="240" w:lineRule="auto"/>
                </w:pPr>
              </w:pPrChange>
            </w:pPr>
            <w:del w:id="1389" w:author="Daniel Falster" w:date="2017-08-01T10:53:00Z">
              <w:r w:rsidRPr="00CA2814" w:rsidDel="00555075">
                <w:rPr>
                  <w:rFonts w:eastAsia="Times New Roman" w:cs="Times New Roman"/>
                  <w:color w:val="000000"/>
                  <w:sz w:val="20"/>
                  <w:szCs w:val="20"/>
                </w:rPr>
                <w:delText>0.0159</w:delText>
              </w:r>
            </w:del>
          </w:p>
        </w:tc>
        <w:tc>
          <w:tcPr>
            <w:tcW w:w="1300" w:type="dxa"/>
            <w:tcBorders>
              <w:top w:val="nil"/>
              <w:left w:val="nil"/>
              <w:bottom w:val="nil"/>
              <w:right w:val="nil"/>
            </w:tcBorders>
            <w:shd w:val="clear" w:color="auto" w:fill="auto"/>
            <w:noWrap/>
            <w:hideMark/>
          </w:tcPr>
          <w:p w14:paraId="1123E27D" w14:textId="3E111658" w:rsidR="003D61BD" w:rsidRPr="00CA2814" w:rsidDel="00555075" w:rsidRDefault="003D61BD" w:rsidP="00555075">
            <w:pPr>
              <w:pStyle w:val="Heading1"/>
              <w:rPr>
                <w:del w:id="1390" w:author="Daniel Falster" w:date="2017-08-01T10:53:00Z"/>
                <w:rFonts w:eastAsia="Times New Roman" w:cs="Times New Roman"/>
                <w:color w:val="000000"/>
                <w:sz w:val="20"/>
                <w:szCs w:val="20"/>
              </w:rPr>
              <w:pPrChange w:id="1391" w:author="Daniel Falster" w:date="2017-08-01T10:53:00Z">
                <w:pPr>
                  <w:spacing w:after="0" w:line="240" w:lineRule="auto"/>
                </w:pPr>
              </w:pPrChange>
            </w:pPr>
            <w:del w:id="1392" w:author="Daniel Falster" w:date="2017-08-01T10:53:00Z">
              <w:r w:rsidRPr="00CA2814" w:rsidDel="00555075">
                <w:rPr>
                  <w:rFonts w:eastAsia="Times New Roman" w:cs="Times New Roman"/>
                  <w:color w:val="000000"/>
                  <w:sz w:val="20"/>
                  <w:szCs w:val="20"/>
                </w:rPr>
                <w:delText>0.86</w:delText>
              </w:r>
            </w:del>
          </w:p>
        </w:tc>
      </w:tr>
      <w:tr w:rsidR="003D61BD" w:rsidRPr="00CA2814" w:rsidDel="00555075" w14:paraId="607A1BBD" w14:textId="6B6EB1A1" w:rsidTr="00CA2814">
        <w:trPr>
          <w:trHeight w:val="300"/>
          <w:del w:id="1393" w:author="Daniel Falster" w:date="2017-08-01T10:53:00Z"/>
        </w:trPr>
        <w:tc>
          <w:tcPr>
            <w:tcW w:w="2940" w:type="dxa"/>
            <w:tcBorders>
              <w:top w:val="nil"/>
              <w:left w:val="nil"/>
              <w:bottom w:val="nil"/>
              <w:right w:val="nil"/>
            </w:tcBorders>
            <w:shd w:val="clear" w:color="auto" w:fill="auto"/>
            <w:noWrap/>
            <w:hideMark/>
          </w:tcPr>
          <w:p w14:paraId="3269ED53" w14:textId="1226D2D1" w:rsidR="003D61BD" w:rsidRPr="00CA2814" w:rsidDel="00555075" w:rsidRDefault="003D61BD" w:rsidP="00555075">
            <w:pPr>
              <w:pStyle w:val="Heading1"/>
              <w:rPr>
                <w:del w:id="1394" w:author="Daniel Falster" w:date="2017-08-01T10:53:00Z"/>
                <w:rFonts w:eastAsia="Times New Roman" w:cs="Times New Roman"/>
                <w:i/>
                <w:iCs/>
                <w:color w:val="000000"/>
                <w:sz w:val="20"/>
                <w:szCs w:val="20"/>
              </w:rPr>
              <w:pPrChange w:id="1395" w:author="Daniel Falster" w:date="2017-08-01T10:53:00Z">
                <w:pPr>
                  <w:spacing w:after="0" w:line="240" w:lineRule="auto"/>
                </w:pPr>
              </w:pPrChange>
            </w:pPr>
            <w:del w:id="1396" w:author="Daniel Falster" w:date="2017-08-01T10:53:00Z">
              <w:r w:rsidRPr="00CA2814" w:rsidDel="00555075">
                <w:rPr>
                  <w:rFonts w:eastAsia="Times New Roman" w:cs="Times New Roman"/>
                  <w:i/>
                  <w:iCs/>
                  <w:color w:val="000000"/>
                  <w:sz w:val="20"/>
                  <w:szCs w:val="20"/>
                </w:rPr>
                <w:delText>Conospermum ericifolium</w:delText>
              </w:r>
            </w:del>
          </w:p>
        </w:tc>
        <w:tc>
          <w:tcPr>
            <w:tcW w:w="1398" w:type="dxa"/>
            <w:tcBorders>
              <w:top w:val="nil"/>
              <w:left w:val="nil"/>
              <w:bottom w:val="nil"/>
              <w:right w:val="nil"/>
            </w:tcBorders>
            <w:shd w:val="clear" w:color="auto" w:fill="auto"/>
            <w:noWrap/>
            <w:hideMark/>
          </w:tcPr>
          <w:p w14:paraId="24C263E4" w14:textId="767251B9" w:rsidR="003D61BD" w:rsidRPr="00CA2814" w:rsidDel="00555075" w:rsidRDefault="003D61BD" w:rsidP="00555075">
            <w:pPr>
              <w:pStyle w:val="Heading1"/>
              <w:rPr>
                <w:del w:id="1397" w:author="Daniel Falster" w:date="2017-08-01T10:53:00Z"/>
                <w:rFonts w:eastAsia="Times New Roman" w:cs="Times New Roman"/>
                <w:color w:val="000000"/>
                <w:sz w:val="20"/>
                <w:szCs w:val="20"/>
              </w:rPr>
              <w:pPrChange w:id="1398" w:author="Daniel Falster" w:date="2017-08-01T10:53:00Z">
                <w:pPr>
                  <w:keepNext/>
                  <w:keepLines/>
                  <w:spacing w:before="200" w:after="0" w:line="240" w:lineRule="auto"/>
                  <w:outlineLvl w:val="6"/>
                </w:pPr>
              </w:pPrChange>
            </w:pPr>
            <w:del w:id="1399"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507EFA65" w14:textId="5593C26E" w:rsidR="003D61BD" w:rsidRPr="00CA2814" w:rsidDel="00555075" w:rsidRDefault="003D61BD" w:rsidP="00555075">
            <w:pPr>
              <w:pStyle w:val="Heading1"/>
              <w:rPr>
                <w:del w:id="1400" w:author="Daniel Falster" w:date="2017-08-01T10:53:00Z"/>
                <w:rFonts w:eastAsia="Times New Roman" w:cs="Times New Roman"/>
                <w:color w:val="000000"/>
                <w:sz w:val="20"/>
                <w:szCs w:val="20"/>
              </w:rPr>
              <w:pPrChange w:id="1401" w:author="Daniel Falster" w:date="2017-08-01T10:53:00Z">
                <w:pPr>
                  <w:spacing w:after="0" w:line="240" w:lineRule="auto"/>
                </w:pPr>
              </w:pPrChange>
            </w:pPr>
            <w:del w:id="1402" w:author="Daniel Falster" w:date="2017-08-01T10:53:00Z">
              <w:r w:rsidRPr="00CA2814" w:rsidDel="00555075">
                <w:rPr>
                  <w:rFonts w:eastAsia="Times New Roman" w:cs="Times New Roman"/>
                  <w:color w:val="000000"/>
                  <w:sz w:val="20"/>
                  <w:szCs w:val="20"/>
                </w:rPr>
                <w:delText>COER</w:delText>
              </w:r>
            </w:del>
          </w:p>
        </w:tc>
        <w:tc>
          <w:tcPr>
            <w:tcW w:w="1300" w:type="dxa"/>
            <w:tcBorders>
              <w:top w:val="nil"/>
              <w:left w:val="nil"/>
              <w:bottom w:val="nil"/>
              <w:right w:val="nil"/>
            </w:tcBorders>
            <w:shd w:val="clear" w:color="auto" w:fill="auto"/>
            <w:noWrap/>
            <w:hideMark/>
          </w:tcPr>
          <w:p w14:paraId="3258C2FE" w14:textId="2096D6C5" w:rsidR="003D61BD" w:rsidRPr="00CA2814" w:rsidDel="00555075" w:rsidRDefault="003D61BD" w:rsidP="00555075">
            <w:pPr>
              <w:pStyle w:val="Heading1"/>
              <w:rPr>
                <w:del w:id="1403" w:author="Daniel Falster" w:date="2017-08-01T10:53:00Z"/>
                <w:rFonts w:eastAsia="Times New Roman" w:cs="Times New Roman"/>
                <w:color w:val="000000"/>
                <w:sz w:val="20"/>
                <w:szCs w:val="20"/>
              </w:rPr>
              <w:pPrChange w:id="1404" w:author="Daniel Falster" w:date="2017-08-01T10:53:00Z">
                <w:pPr>
                  <w:spacing w:after="0" w:line="240" w:lineRule="auto"/>
                </w:pPr>
              </w:pPrChange>
            </w:pPr>
            <w:del w:id="1405" w:author="Daniel Falster" w:date="2017-08-01T10:53:00Z">
              <w:r w:rsidRPr="00CA2814" w:rsidDel="00555075">
                <w:rPr>
                  <w:rFonts w:eastAsia="Times New Roman" w:cs="Times New Roman"/>
                  <w:color w:val="000000"/>
                  <w:sz w:val="20"/>
                  <w:szCs w:val="20"/>
                </w:rPr>
                <w:delText>12</w:delText>
              </w:r>
            </w:del>
          </w:p>
        </w:tc>
        <w:tc>
          <w:tcPr>
            <w:tcW w:w="1300" w:type="dxa"/>
            <w:tcBorders>
              <w:top w:val="nil"/>
              <w:left w:val="nil"/>
              <w:bottom w:val="nil"/>
              <w:right w:val="nil"/>
            </w:tcBorders>
            <w:shd w:val="clear" w:color="auto" w:fill="auto"/>
            <w:noWrap/>
            <w:hideMark/>
          </w:tcPr>
          <w:p w14:paraId="123D5CFF" w14:textId="55BA111E" w:rsidR="003D61BD" w:rsidRPr="00CA2814" w:rsidDel="00555075" w:rsidRDefault="003D61BD" w:rsidP="00555075">
            <w:pPr>
              <w:pStyle w:val="Heading1"/>
              <w:rPr>
                <w:del w:id="1406" w:author="Daniel Falster" w:date="2017-08-01T10:53:00Z"/>
                <w:rFonts w:eastAsia="Times New Roman" w:cs="Times New Roman"/>
                <w:color w:val="000000"/>
                <w:sz w:val="20"/>
                <w:szCs w:val="20"/>
              </w:rPr>
              <w:pPrChange w:id="1407" w:author="Daniel Falster" w:date="2017-08-01T10:53:00Z">
                <w:pPr>
                  <w:spacing w:after="0" w:line="240" w:lineRule="auto"/>
                </w:pPr>
              </w:pPrChange>
            </w:pPr>
            <w:del w:id="1408"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57256A7E" w14:textId="5E2F85A9" w:rsidR="003D61BD" w:rsidRPr="00CA2814" w:rsidDel="00555075" w:rsidRDefault="003D61BD" w:rsidP="00555075">
            <w:pPr>
              <w:pStyle w:val="Heading1"/>
              <w:rPr>
                <w:del w:id="1409" w:author="Daniel Falster" w:date="2017-08-01T10:53:00Z"/>
                <w:rFonts w:eastAsia="Times New Roman" w:cs="Times New Roman"/>
                <w:color w:val="000000"/>
                <w:sz w:val="20"/>
                <w:szCs w:val="20"/>
              </w:rPr>
              <w:pPrChange w:id="1410" w:author="Daniel Falster" w:date="2017-08-01T10:53:00Z">
                <w:pPr>
                  <w:spacing w:after="0" w:line="240" w:lineRule="auto"/>
                </w:pPr>
              </w:pPrChange>
            </w:pPr>
            <w:del w:id="1411" w:author="Daniel Falster" w:date="2017-08-01T10:53:00Z">
              <w:r w:rsidRPr="00CA2814" w:rsidDel="00555075">
                <w:rPr>
                  <w:rFonts w:eastAsia="Times New Roman" w:cs="Times New Roman"/>
                  <w:color w:val="000000"/>
                  <w:sz w:val="20"/>
                  <w:szCs w:val="20"/>
                </w:rPr>
                <w:delText>0.69</w:delText>
              </w:r>
            </w:del>
          </w:p>
        </w:tc>
        <w:tc>
          <w:tcPr>
            <w:tcW w:w="1300" w:type="dxa"/>
            <w:tcBorders>
              <w:top w:val="nil"/>
              <w:left w:val="nil"/>
              <w:bottom w:val="nil"/>
              <w:right w:val="nil"/>
            </w:tcBorders>
            <w:shd w:val="clear" w:color="auto" w:fill="auto"/>
            <w:noWrap/>
            <w:hideMark/>
          </w:tcPr>
          <w:p w14:paraId="51734508" w14:textId="60279576" w:rsidR="003D61BD" w:rsidRPr="00CA2814" w:rsidDel="00555075" w:rsidRDefault="003D61BD" w:rsidP="00555075">
            <w:pPr>
              <w:pStyle w:val="Heading1"/>
              <w:rPr>
                <w:del w:id="1412" w:author="Daniel Falster" w:date="2017-08-01T10:53:00Z"/>
                <w:rFonts w:eastAsia="Times New Roman" w:cs="Times New Roman"/>
                <w:color w:val="000000"/>
                <w:sz w:val="20"/>
                <w:szCs w:val="20"/>
              </w:rPr>
              <w:pPrChange w:id="1413" w:author="Daniel Falster" w:date="2017-08-01T10:53:00Z">
                <w:pPr>
                  <w:spacing w:after="0" w:line="240" w:lineRule="auto"/>
                </w:pPr>
              </w:pPrChange>
            </w:pPr>
            <w:del w:id="1414" w:author="Daniel Falster" w:date="2017-08-01T10:53:00Z">
              <w:r w:rsidRPr="00CA2814" w:rsidDel="00555075">
                <w:rPr>
                  <w:rFonts w:eastAsia="Times New Roman" w:cs="Times New Roman"/>
                  <w:color w:val="000000"/>
                  <w:sz w:val="20"/>
                  <w:szCs w:val="20"/>
                </w:rPr>
                <w:delText>990</w:delText>
              </w:r>
            </w:del>
          </w:p>
        </w:tc>
        <w:tc>
          <w:tcPr>
            <w:tcW w:w="1300" w:type="dxa"/>
            <w:tcBorders>
              <w:top w:val="nil"/>
              <w:left w:val="nil"/>
              <w:bottom w:val="nil"/>
              <w:right w:val="nil"/>
            </w:tcBorders>
            <w:shd w:val="clear" w:color="auto" w:fill="auto"/>
            <w:noWrap/>
            <w:hideMark/>
          </w:tcPr>
          <w:p w14:paraId="4E2C14E7" w14:textId="699DAD60" w:rsidR="003D61BD" w:rsidRPr="00CA2814" w:rsidDel="00555075" w:rsidRDefault="003D61BD" w:rsidP="00555075">
            <w:pPr>
              <w:pStyle w:val="Heading1"/>
              <w:rPr>
                <w:del w:id="1415" w:author="Daniel Falster" w:date="2017-08-01T10:53:00Z"/>
                <w:rFonts w:eastAsia="Times New Roman" w:cs="Times New Roman"/>
                <w:color w:val="000000"/>
                <w:sz w:val="20"/>
                <w:szCs w:val="20"/>
              </w:rPr>
              <w:pPrChange w:id="1416" w:author="Daniel Falster" w:date="2017-08-01T10:53:00Z">
                <w:pPr>
                  <w:spacing w:after="0" w:line="240" w:lineRule="auto"/>
                </w:pPr>
              </w:pPrChange>
            </w:pPr>
            <w:del w:id="1417" w:author="Daniel Falster" w:date="2017-08-01T10:53:00Z">
              <w:r w:rsidRPr="00CA2814" w:rsidDel="00555075">
                <w:rPr>
                  <w:rFonts w:eastAsia="Times New Roman" w:cs="Times New Roman"/>
                  <w:color w:val="000000"/>
                  <w:sz w:val="20"/>
                  <w:szCs w:val="20"/>
                </w:rPr>
                <w:delText>0.0206</w:delText>
              </w:r>
            </w:del>
          </w:p>
        </w:tc>
        <w:tc>
          <w:tcPr>
            <w:tcW w:w="1300" w:type="dxa"/>
            <w:tcBorders>
              <w:top w:val="nil"/>
              <w:left w:val="nil"/>
              <w:bottom w:val="nil"/>
              <w:right w:val="nil"/>
            </w:tcBorders>
            <w:shd w:val="clear" w:color="auto" w:fill="auto"/>
            <w:noWrap/>
            <w:hideMark/>
          </w:tcPr>
          <w:p w14:paraId="0C2AC953" w14:textId="61113016" w:rsidR="003D61BD" w:rsidRPr="00CA2814" w:rsidDel="00555075" w:rsidRDefault="003D61BD" w:rsidP="00555075">
            <w:pPr>
              <w:pStyle w:val="Heading1"/>
              <w:rPr>
                <w:del w:id="1418" w:author="Daniel Falster" w:date="2017-08-01T10:53:00Z"/>
                <w:rFonts w:eastAsia="Times New Roman" w:cs="Times New Roman"/>
                <w:color w:val="000000"/>
                <w:sz w:val="20"/>
                <w:szCs w:val="20"/>
              </w:rPr>
              <w:pPrChange w:id="1419" w:author="Daniel Falster" w:date="2017-08-01T10:53:00Z">
                <w:pPr>
                  <w:spacing w:after="0" w:line="240" w:lineRule="auto"/>
                </w:pPr>
              </w:pPrChange>
            </w:pPr>
            <w:del w:id="1420" w:author="Daniel Falster" w:date="2017-08-01T10:53:00Z">
              <w:r w:rsidRPr="00CA2814" w:rsidDel="00555075">
                <w:rPr>
                  <w:rFonts w:eastAsia="Times New Roman" w:cs="Times New Roman"/>
                  <w:color w:val="000000"/>
                  <w:sz w:val="20"/>
                  <w:szCs w:val="20"/>
                </w:rPr>
                <w:delText>0.79</w:delText>
              </w:r>
            </w:del>
          </w:p>
        </w:tc>
      </w:tr>
      <w:tr w:rsidR="003D61BD" w:rsidRPr="00CA2814" w:rsidDel="00555075" w14:paraId="0BCD3DCD" w14:textId="2AE24A3D" w:rsidTr="00CA2814">
        <w:trPr>
          <w:trHeight w:val="300"/>
          <w:del w:id="1421" w:author="Daniel Falster" w:date="2017-08-01T10:53:00Z"/>
        </w:trPr>
        <w:tc>
          <w:tcPr>
            <w:tcW w:w="2940" w:type="dxa"/>
            <w:tcBorders>
              <w:top w:val="nil"/>
              <w:left w:val="nil"/>
              <w:bottom w:val="nil"/>
              <w:right w:val="nil"/>
            </w:tcBorders>
            <w:shd w:val="clear" w:color="auto" w:fill="auto"/>
            <w:noWrap/>
            <w:hideMark/>
          </w:tcPr>
          <w:p w14:paraId="47871067" w14:textId="10A14E13" w:rsidR="003D61BD" w:rsidRPr="00CA2814" w:rsidDel="00555075" w:rsidRDefault="003D61BD" w:rsidP="00555075">
            <w:pPr>
              <w:pStyle w:val="Heading1"/>
              <w:rPr>
                <w:del w:id="1422" w:author="Daniel Falster" w:date="2017-08-01T10:53:00Z"/>
                <w:rFonts w:eastAsia="Times New Roman" w:cs="Times New Roman"/>
                <w:i/>
                <w:iCs/>
                <w:color w:val="000000"/>
                <w:sz w:val="20"/>
                <w:szCs w:val="20"/>
              </w:rPr>
              <w:pPrChange w:id="1423" w:author="Daniel Falster" w:date="2017-08-01T10:53:00Z">
                <w:pPr>
                  <w:spacing w:after="0" w:line="240" w:lineRule="auto"/>
                </w:pPr>
              </w:pPrChange>
            </w:pPr>
            <w:del w:id="1424" w:author="Daniel Falster" w:date="2017-08-01T10:53:00Z">
              <w:r w:rsidRPr="00CA2814" w:rsidDel="00555075">
                <w:rPr>
                  <w:rFonts w:eastAsia="Times New Roman" w:cs="Times New Roman"/>
                  <w:i/>
                  <w:iCs/>
                  <w:color w:val="000000"/>
                  <w:sz w:val="20"/>
                  <w:szCs w:val="20"/>
                </w:rPr>
                <w:delText>Epacris microphylla</w:delText>
              </w:r>
            </w:del>
          </w:p>
        </w:tc>
        <w:tc>
          <w:tcPr>
            <w:tcW w:w="1398" w:type="dxa"/>
            <w:tcBorders>
              <w:top w:val="nil"/>
              <w:left w:val="nil"/>
              <w:bottom w:val="nil"/>
              <w:right w:val="nil"/>
            </w:tcBorders>
            <w:shd w:val="clear" w:color="auto" w:fill="auto"/>
            <w:noWrap/>
            <w:hideMark/>
          </w:tcPr>
          <w:p w14:paraId="238D2B18" w14:textId="173CE7A0" w:rsidR="003D61BD" w:rsidRPr="00CA2814" w:rsidDel="00555075" w:rsidRDefault="003D61BD" w:rsidP="00555075">
            <w:pPr>
              <w:pStyle w:val="Heading1"/>
              <w:rPr>
                <w:del w:id="1425" w:author="Daniel Falster" w:date="2017-08-01T10:53:00Z"/>
                <w:rFonts w:eastAsia="Times New Roman" w:cs="Times New Roman"/>
                <w:color w:val="000000"/>
                <w:sz w:val="20"/>
                <w:szCs w:val="20"/>
              </w:rPr>
              <w:pPrChange w:id="1426" w:author="Daniel Falster" w:date="2017-08-01T10:53:00Z">
                <w:pPr>
                  <w:keepNext/>
                  <w:keepLines/>
                  <w:spacing w:before="200" w:after="0" w:line="240" w:lineRule="auto"/>
                  <w:outlineLvl w:val="6"/>
                </w:pPr>
              </w:pPrChange>
            </w:pPr>
            <w:del w:id="1427" w:author="Daniel Falster" w:date="2017-08-01T10:53:00Z">
              <w:r w:rsidRPr="00CA2814" w:rsidDel="00555075">
                <w:rPr>
                  <w:rFonts w:eastAsia="Times New Roman" w:cs="Times New Roman"/>
                  <w:color w:val="000000"/>
                  <w:sz w:val="20"/>
                  <w:szCs w:val="20"/>
                </w:rPr>
                <w:delText>Ericaceae</w:delText>
              </w:r>
            </w:del>
          </w:p>
        </w:tc>
        <w:tc>
          <w:tcPr>
            <w:tcW w:w="1300" w:type="dxa"/>
            <w:tcBorders>
              <w:top w:val="nil"/>
              <w:left w:val="nil"/>
              <w:bottom w:val="nil"/>
              <w:right w:val="nil"/>
            </w:tcBorders>
            <w:shd w:val="clear" w:color="auto" w:fill="auto"/>
            <w:noWrap/>
            <w:hideMark/>
          </w:tcPr>
          <w:p w14:paraId="79BAEBDE" w14:textId="168EABDC" w:rsidR="003D61BD" w:rsidRPr="00CA2814" w:rsidDel="00555075" w:rsidRDefault="003D61BD" w:rsidP="00555075">
            <w:pPr>
              <w:pStyle w:val="Heading1"/>
              <w:rPr>
                <w:del w:id="1428" w:author="Daniel Falster" w:date="2017-08-01T10:53:00Z"/>
                <w:rFonts w:eastAsia="Times New Roman" w:cs="Times New Roman"/>
                <w:color w:val="000000"/>
                <w:sz w:val="20"/>
                <w:szCs w:val="20"/>
              </w:rPr>
              <w:pPrChange w:id="1429" w:author="Daniel Falster" w:date="2017-08-01T10:53:00Z">
                <w:pPr>
                  <w:spacing w:after="0" w:line="240" w:lineRule="auto"/>
                </w:pPr>
              </w:pPrChange>
            </w:pPr>
            <w:del w:id="1430" w:author="Daniel Falster" w:date="2017-08-01T10:53:00Z">
              <w:r w:rsidRPr="00CA2814" w:rsidDel="00555075">
                <w:rPr>
                  <w:rFonts w:eastAsia="Times New Roman" w:cs="Times New Roman"/>
                  <w:color w:val="000000"/>
                  <w:sz w:val="20"/>
                  <w:szCs w:val="20"/>
                </w:rPr>
                <w:delText>EPMI</w:delText>
              </w:r>
            </w:del>
          </w:p>
        </w:tc>
        <w:tc>
          <w:tcPr>
            <w:tcW w:w="1300" w:type="dxa"/>
            <w:tcBorders>
              <w:top w:val="nil"/>
              <w:left w:val="nil"/>
              <w:bottom w:val="nil"/>
              <w:right w:val="nil"/>
            </w:tcBorders>
            <w:shd w:val="clear" w:color="auto" w:fill="auto"/>
            <w:noWrap/>
            <w:hideMark/>
          </w:tcPr>
          <w:p w14:paraId="12F78DAD" w14:textId="61E2CFFF" w:rsidR="003D61BD" w:rsidRPr="00CA2814" w:rsidDel="00555075" w:rsidRDefault="003D61BD" w:rsidP="00555075">
            <w:pPr>
              <w:pStyle w:val="Heading1"/>
              <w:rPr>
                <w:del w:id="1431" w:author="Daniel Falster" w:date="2017-08-01T10:53:00Z"/>
                <w:rFonts w:eastAsia="Times New Roman" w:cs="Times New Roman"/>
                <w:color w:val="000000"/>
                <w:sz w:val="20"/>
                <w:szCs w:val="20"/>
              </w:rPr>
              <w:pPrChange w:id="1432" w:author="Daniel Falster" w:date="2017-08-01T10:53:00Z">
                <w:pPr>
                  <w:spacing w:after="0" w:line="240" w:lineRule="auto"/>
                </w:pPr>
              </w:pPrChange>
            </w:pPr>
            <w:del w:id="1433" w:author="Daniel Falster" w:date="2017-07-31T11:31:00Z">
              <w:r w:rsidRPr="00CA2814" w:rsidDel="00225CD4">
                <w:rPr>
                  <w:rFonts w:eastAsia="Times New Roman" w:cs="Times New Roman"/>
                  <w:color w:val="000000"/>
                  <w:sz w:val="20"/>
                  <w:szCs w:val="20"/>
                </w:rPr>
                <w:delText>4</w:delText>
              </w:r>
            </w:del>
            <w:del w:id="1434"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3E02DA39" w14:textId="55525276" w:rsidR="003D61BD" w:rsidRPr="00CA2814" w:rsidDel="00555075" w:rsidRDefault="003D61BD" w:rsidP="00555075">
            <w:pPr>
              <w:pStyle w:val="Heading1"/>
              <w:rPr>
                <w:del w:id="1435" w:author="Daniel Falster" w:date="2017-08-01T10:53:00Z"/>
                <w:rFonts w:eastAsia="Times New Roman" w:cs="Times New Roman"/>
                <w:color w:val="000000"/>
                <w:sz w:val="20"/>
                <w:szCs w:val="20"/>
              </w:rPr>
              <w:pPrChange w:id="1436" w:author="Daniel Falster" w:date="2017-08-01T10:53:00Z">
                <w:pPr>
                  <w:spacing w:after="0" w:line="240" w:lineRule="auto"/>
                </w:pPr>
              </w:pPrChange>
            </w:pPr>
            <w:del w:id="1437"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0E7A9547" w14:textId="52325720" w:rsidR="003D61BD" w:rsidRPr="00CA2814" w:rsidDel="00555075" w:rsidRDefault="003D61BD" w:rsidP="00555075">
            <w:pPr>
              <w:pStyle w:val="Heading1"/>
              <w:rPr>
                <w:del w:id="1438" w:author="Daniel Falster" w:date="2017-08-01T10:53:00Z"/>
                <w:rFonts w:eastAsia="Times New Roman" w:cs="Times New Roman"/>
                <w:color w:val="000000"/>
                <w:sz w:val="20"/>
                <w:szCs w:val="20"/>
              </w:rPr>
              <w:pPrChange w:id="1439" w:author="Daniel Falster" w:date="2017-08-01T10:53:00Z">
                <w:pPr>
                  <w:spacing w:after="0" w:line="240" w:lineRule="auto"/>
                </w:pPr>
              </w:pPrChange>
            </w:pPr>
            <w:del w:id="1440" w:author="Daniel Falster" w:date="2017-08-01T10:53:00Z">
              <w:r w:rsidRPr="00CA2814" w:rsidDel="00555075">
                <w:rPr>
                  <w:rFonts w:eastAsia="Times New Roman" w:cs="Times New Roman"/>
                  <w:color w:val="000000"/>
                  <w:sz w:val="20"/>
                  <w:szCs w:val="20"/>
                </w:rPr>
                <w:delText>0.02</w:delText>
              </w:r>
            </w:del>
          </w:p>
        </w:tc>
        <w:tc>
          <w:tcPr>
            <w:tcW w:w="1300" w:type="dxa"/>
            <w:tcBorders>
              <w:top w:val="nil"/>
              <w:left w:val="nil"/>
              <w:bottom w:val="nil"/>
              <w:right w:val="nil"/>
            </w:tcBorders>
            <w:shd w:val="clear" w:color="auto" w:fill="auto"/>
            <w:noWrap/>
            <w:hideMark/>
          </w:tcPr>
          <w:p w14:paraId="0FBD6CBC" w14:textId="704553CB" w:rsidR="003D61BD" w:rsidRPr="00CA2814" w:rsidDel="00555075" w:rsidRDefault="003D61BD" w:rsidP="00555075">
            <w:pPr>
              <w:pStyle w:val="Heading1"/>
              <w:rPr>
                <w:del w:id="1441" w:author="Daniel Falster" w:date="2017-08-01T10:53:00Z"/>
                <w:rFonts w:eastAsia="Times New Roman" w:cs="Times New Roman"/>
                <w:color w:val="000000"/>
                <w:sz w:val="20"/>
                <w:szCs w:val="20"/>
              </w:rPr>
              <w:pPrChange w:id="1442" w:author="Daniel Falster" w:date="2017-08-01T10:53:00Z">
                <w:pPr>
                  <w:spacing w:after="0" w:line="240" w:lineRule="auto"/>
                </w:pPr>
              </w:pPrChange>
            </w:pPr>
            <w:del w:id="1443" w:author="Daniel Falster" w:date="2017-08-01T10:53:00Z">
              <w:r w:rsidRPr="00CA2814" w:rsidDel="00555075">
                <w:rPr>
                  <w:rFonts w:eastAsia="Times New Roman" w:cs="Times New Roman"/>
                  <w:color w:val="000000"/>
                  <w:sz w:val="20"/>
                  <w:szCs w:val="20"/>
                </w:rPr>
                <w:delText>1370</w:delText>
              </w:r>
            </w:del>
          </w:p>
        </w:tc>
        <w:tc>
          <w:tcPr>
            <w:tcW w:w="1300" w:type="dxa"/>
            <w:tcBorders>
              <w:top w:val="nil"/>
              <w:left w:val="nil"/>
              <w:bottom w:val="nil"/>
              <w:right w:val="nil"/>
            </w:tcBorders>
            <w:shd w:val="clear" w:color="auto" w:fill="auto"/>
            <w:noWrap/>
            <w:hideMark/>
          </w:tcPr>
          <w:p w14:paraId="710114A7" w14:textId="2EAC858A" w:rsidR="003D61BD" w:rsidRPr="00CA2814" w:rsidDel="00555075" w:rsidRDefault="003D61BD" w:rsidP="00555075">
            <w:pPr>
              <w:pStyle w:val="Heading1"/>
              <w:rPr>
                <w:del w:id="1444" w:author="Daniel Falster" w:date="2017-08-01T10:53:00Z"/>
                <w:rFonts w:eastAsia="Times New Roman" w:cs="Times New Roman"/>
                <w:color w:val="000000"/>
                <w:sz w:val="20"/>
                <w:szCs w:val="20"/>
              </w:rPr>
              <w:pPrChange w:id="1445" w:author="Daniel Falster" w:date="2017-08-01T10:53:00Z">
                <w:pPr>
                  <w:spacing w:after="0" w:line="240" w:lineRule="auto"/>
                </w:pPr>
              </w:pPrChange>
            </w:pPr>
            <w:del w:id="1446" w:author="Daniel Falster" w:date="2017-08-01T10:53:00Z">
              <w:r w:rsidRPr="00CA2814" w:rsidDel="00555075">
                <w:rPr>
                  <w:rFonts w:eastAsia="Times New Roman" w:cs="Times New Roman"/>
                  <w:color w:val="000000"/>
                  <w:sz w:val="20"/>
                  <w:szCs w:val="20"/>
                </w:rPr>
                <w:delText>0.0122</w:delText>
              </w:r>
            </w:del>
          </w:p>
        </w:tc>
        <w:tc>
          <w:tcPr>
            <w:tcW w:w="1300" w:type="dxa"/>
            <w:tcBorders>
              <w:top w:val="nil"/>
              <w:left w:val="nil"/>
              <w:bottom w:val="nil"/>
              <w:right w:val="nil"/>
            </w:tcBorders>
            <w:shd w:val="clear" w:color="auto" w:fill="auto"/>
            <w:noWrap/>
            <w:hideMark/>
          </w:tcPr>
          <w:p w14:paraId="518238E3" w14:textId="2B8BBD1A" w:rsidR="003D61BD" w:rsidRPr="00CA2814" w:rsidDel="00555075" w:rsidRDefault="003D61BD" w:rsidP="00555075">
            <w:pPr>
              <w:pStyle w:val="Heading1"/>
              <w:rPr>
                <w:del w:id="1447" w:author="Daniel Falster" w:date="2017-08-01T10:53:00Z"/>
                <w:rFonts w:eastAsia="Times New Roman" w:cs="Times New Roman"/>
                <w:color w:val="000000"/>
                <w:sz w:val="20"/>
                <w:szCs w:val="20"/>
              </w:rPr>
              <w:pPrChange w:id="1448" w:author="Daniel Falster" w:date="2017-08-01T10:53:00Z">
                <w:pPr>
                  <w:spacing w:after="0" w:line="240" w:lineRule="auto"/>
                </w:pPr>
              </w:pPrChange>
            </w:pPr>
            <w:del w:id="1449" w:author="Daniel Falster" w:date="2017-08-01T10:53:00Z">
              <w:r w:rsidRPr="00CA2814" w:rsidDel="00555075">
                <w:rPr>
                  <w:rFonts w:eastAsia="Times New Roman" w:cs="Times New Roman"/>
                  <w:color w:val="000000"/>
                  <w:sz w:val="20"/>
                  <w:szCs w:val="20"/>
                </w:rPr>
                <w:delText>0.73</w:delText>
              </w:r>
            </w:del>
          </w:p>
        </w:tc>
      </w:tr>
      <w:tr w:rsidR="003D61BD" w:rsidRPr="00CA2814" w:rsidDel="00555075" w14:paraId="53BEEBD5" w14:textId="0F6CB00F" w:rsidTr="00CA2814">
        <w:trPr>
          <w:trHeight w:val="300"/>
          <w:del w:id="1450" w:author="Daniel Falster" w:date="2017-08-01T10:53:00Z"/>
        </w:trPr>
        <w:tc>
          <w:tcPr>
            <w:tcW w:w="2940" w:type="dxa"/>
            <w:tcBorders>
              <w:top w:val="nil"/>
              <w:left w:val="nil"/>
              <w:bottom w:val="nil"/>
              <w:right w:val="nil"/>
            </w:tcBorders>
            <w:shd w:val="clear" w:color="auto" w:fill="auto"/>
            <w:noWrap/>
            <w:hideMark/>
          </w:tcPr>
          <w:p w14:paraId="5BC89313" w14:textId="4646DE0D" w:rsidR="003D61BD" w:rsidRPr="00CA2814" w:rsidDel="00555075" w:rsidRDefault="003D61BD" w:rsidP="00555075">
            <w:pPr>
              <w:pStyle w:val="Heading1"/>
              <w:rPr>
                <w:del w:id="1451" w:author="Daniel Falster" w:date="2017-08-01T10:53:00Z"/>
                <w:rFonts w:eastAsia="Times New Roman" w:cs="Times New Roman"/>
                <w:i/>
                <w:iCs/>
                <w:color w:val="000000"/>
                <w:sz w:val="20"/>
                <w:szCs w:val="20"/>
              </w:rPr>
              <w:pPrChange w:id="1452" w:author="Daniel Falster" w:date="2017-08-01T10:53:00Z">
                <w:pPr>
                  <w:spacing w:after="0" w:line="240" w:lineRule="auto"/>
                </w:pPr>
              </w:pPrChange>
            </w:pPr>
            <w:del w:id="1453" w:author="Daniel Falster" w:date="2017-08-01T10:53:00Z">
              <w:r w:rsidRPr="00CA2814" w:rsidDel="00555075">
                <w:rPr>
                  <w:rFonts w:eastAsia="Times New Roman" w:cs="Times New Roman"/>
                  <w:i/>
                  <w:iCs/>
                  <w:color w:val="000000"/>
                  <w:sz w:val="20"/>
                  <w:szCs w:val="20"/>
                </w:rPr>
                <w:delText>Grevillea buxifolia</w:delText>
              </w:r>
            </w:del>
          </w:p>
        </w:tc>
        <w:tc>
          <w:tcPr>
            <w:tcW w:w="1398" w:type="dxa"/>
            <w:tcBorders>
              <w:top w:val="nil"/>
              <w:left w:val="nil"/>
              <w:bottom w:val="nil"/>
              <w:right w:val="nil"/>
            </w:tcBorders>
            <w:shd w:val="clear" w:color="auto" w:fill="auto"/>
            <w:noWrap/>
            <w:hideMark/>
          </w:tcPr>
          <w:p w14:paraId="38BF232F" w14:textId="27C17509" w:rsidR="003D61BD" w:rsidRPr="00CA2814" w:rsidDel="00555075" w:rsidRDefault="003D61BD" w:rsidP="00555075">
            <w:pPr>
              <w:pStyle w:val="Heading1"/>
              <w:rPr>
                <w:del w:id="1454" w:author="Daniel Falster" w:date="2017-08-01T10:53:00Z"/>
                <w:rFonts w:eastAsia="Times New Roman" w:cs="Times New Roman"/>
                <w:color w:val="000000"/>
                <w:sz w:val="20"/>
                <w:szCs w:val="20"/>
              </w:rPr>
              <w:pPrChange w:id="1455" w:author="Daniel Falster" w:date="2017-08-01T10:53:00Z">
                <w:pPr>
                  <w:keepNext/>
                  <w:keepLines/>
                  <w:spacing w:before="200" w:after="0" w:line="240" w:lineRule="auto"/>
                  <w:outlineLvl w:val="6"/>
                </w:pPr>
              </w:pPrChange>
            </w:pPr>
            <w:del w:id="1456"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17B58F67" w14:textId="43B3ABB7" w:rsidR="003D61BD" w:rsidRPr="00CA2814" w:rsidDel="00555075" w:rsidRDefault="003D61BD" w:rsidP="00555075">
            <w:pPr>
              <w:pStyle w:val="Heading1"/>
              <w:rPr>
                <w:del w:id="1457" w:author="Daniel Falster" w:date="2017-08-01T10:53:00Z"/>
                <w:rFonts w:eastAsia="Times New Roman" w:cs="Times New Roman"/>
                <w:color w:val="000000"/>
                <w:sz w:val="20"/>
                <w:szCs w:val="20"/>
              </w:rPr>
              <w:pPrChange w:id="1458" w:author="Daniel Falster" w:date="2017-08-01T10:53:00Z">
                <w:pPr>
                  <w:spacing w:after="0" w:line="240" w:lineRule="auto"/>
                </w:pPr>
              </w:pPrChange>
            </w:pPr>
            <w:del w:id="1459" w:author="Daniel Falster" w:date="2017-08-01T10:53:00Z">
              <w:r w:rsidRPr="00CA2814" w:rsidDel="00555075">
                <w:rPr>
                  <w:rFonts w:eastAsia="Times New Roman" w:cs="Times New Roman"/>
                  <w:color w:val="000000"/>
                  <w:sz w:val="20"/>
                  <w:szCs w:val="20"/>
                </w:rPr>
                <w:delText>GRBU</w:delText>
              </w:r>
            </w:del>
          </w:p>
        </w:tc>
        <w:tc>
          <w:tcPr>
            <w:tcW w:w="1300" w:type="dxa"/>
            <w:tcBorders>
              <w:top w:val="nil"/>
              <w:left w:val="nil"/>
              <w:bottom w:val="nil"/>
              <w:right w:val="nil"/>
            </w:tcBorders>
            <w:shd w:val="clear" w:color="auto" w:fill="auto"/>
            <w:noWrap/>
            <w:hideMark/>
          </w:tcPr>
          <w:p w14:paraId="2B4B2747" w14:textId="5ECF7654" w:rsidR="003D61BD" w:rsidRPr="00CA2814" w:rsidDel="00555075" w:rsidRDefault="003D61BD" w:rsidP="00555075">
            <w:pPr>
              <w:pStyle w:val="Heading1"/>
              <w:rPr>
                <w:del w:id="1460" w:author="Daniel Falster" w:date="2017-08-01T10:53:00Z"/>
                <w:rFonts w:eastAsia="Times New Roman" w:cs="Times New Roman"/>
                <w:color w:val="000000"/>
                <w:sz w:val="20"/>
                <w:szCs w:val="20"/>
              </w:rPr>
              <w:pPrChange w:id="1461" w:author="Daniel Falster" w:date="2017-08-01T10:53:00Z">
                <w:pPr>
                  <w:spacing w:after="0" w:line="240" w:lineRule="auto"/>
                </w:pPr>
              </w:pPrChange>
            </w:pPr>
            <w:del w:id="1462" w:author="Daniel Falster" w:date="2017-08-01T10:53:00Z">
              <w:r w:rsidRPr="00CA2814" w:rsidDel="00555075">
                <w:rPr>
                  <w:rFonts w:eastAsia="Times New Roman" w:cs="Times New Roman"/>
                  <w:color w:val="000000"/>
                  <w:sz w:val="20"/>
                  <w:szCs w:val="20"/>
                </w:rPr>
                <w:delText>30</w:delText>
              </w:r>
            </w:del>
          </w:p>
        </w:tc>
        <w:tc>
          <w:tcPr>
            <w:tcW w:w="1300" w:type="dxa"/>
            <w:tcBorders>
              <w:top w:val="nil"/>
              <w:left w:val="nil"/>
              <w:bottom w:val="nil"/>
              <w:right w:val="nil"/>
            </w:tcBorders>
            <w:shd w:val="clear" w:color="auto" w:fill="auto"/>
            <w:noWrap/>
            <w:hideMark/>
          </w:tcPr>
          <w:p w14:paraId="7D2EA5DB" w14:textId="57FB4F1A" w:rsidR="003D61BD" w:rsidRPr="00CA2814" w:rsidDel="00555075" w:rsidRDefault="003D61BD" w:rsidP="00555075">
            <w:pPr>
              <w:pStyle w:val="Heading1"/>
              <w:rPr>
                <w:del w:id="1463" w:author="Daniel Falster" w:date="2017-08-01T10:53:00Z"/>
                <w:rFonts w:eastAsia="Times New Roman" w:cs="Times New Roman"/>
                <w:color w:val="000000"/>
                <w:sz w:val="20"/>
                <w:szCs w:val="20"/>
              </w:rPr>
              <w:pPrChange w:id="1464" w:author="Daniel Falster" w:date="2017-08-01T10:53:00Z">
                <w:pPr>
                  <w:spacing w:after="0" w:line="240" w:lineRule="auto"/>
                </w:pPr>
              </w:pPrChange>
            </w:pPr>
            <w:del w:id="1465" w:author="Daniel Falster" w:date="2017-08-01T10:53:00Z">
              <w:r w:rsidRPr="00CA2814" w:rsidDel="00555075">
                <w:rPr>
                  <w:rFonts w:eastAsia="Times New Roman" w:cs="Times New Roman"/>
                  <w:color w:val="000000"/>
                  <w:sz w:val="20"/>
                  <w:szCs w:val="20"/>
                </w:rPr>
                <w:delText>5</w:delText>
              </w:r>
            </w:del>
          </w:p>
        </w:tc>
        <w:tc>
          <w:tcPr>
            <w:tcW w:w="1300" w:type="dxa"/>
            <w:tcBorders>
              <w:top w:val="nil"/>
              <w:left w:val="nil"/>
              <w:bottom w:val="nil"/>
              <w:right w:val="nil"/>
            </w:tcBorders>
            <w:shd w:val="clear" w:color="auto" w:fill="auto"/>
            <w:noWrap/>
            <w:hideMark/>
          </w:tcPr>
          <w:p w14:paraId="019DC550" w14:textId="5F168970" w:rsidR="003D61BD" w:rsidRPr="00CA2814" w:rsidDel="00555075" w:rsidRDefault="003D61BD" w:rsidP="00555075">
            <w:pPr>
              <w:pStyle w:val="Heading1"/>
              <w:rPr>
                <w:del w:id="1466" w:author="Daniel Falster" w:date="2017-08-01T10:53:00Z"/>
                <w:rFonts w:eastAsia="Times New Roman" w:cs="Times New Roman"/>
                <w:color w:val="000000"/>
                <w:sz w:val="20"/>
                <w:szCs w:val="20"/>
              </w:rPr>
              <w:pPrChange w:id="1467" w:author="Daniel Falster" w:date="2017-08-01T10:53:00Z">
                <w:pPr>
                  <w:spacing w:after="0" w:line="240" w:lineRule="auto"/>
                </w:pPr>
              </w:pPrChange>
            </w:pPr>
            <w:del w:id="1468" w:author="Daniel Falster" w:date="2017-08-01T10:53:00Z">
              <w:r w:rsidRPr="00CA2814" w:rsidDel="00555075">
                <w:rPr>
                  <w:rFonts w:eastAsia="Times New Roman" w:cs="Times New Roman"/>
                  <w:color w:val="000000"/>
                  <w:sz w:val="20"/>
                  <w:szCs w:val="20"/>
                </w:rPr>
                <w:delText>26.7</w:delText>
              </w:r>
            </w:del>
          </w:p>
        </w:tc>
        <w:tc>
          <w:tcPr>
            <w:tcW w:w="1300" w:type="dxa"/>
            <w:tcBorders>
              <w:top w:val="nil"/>
              <w:left w:val="nil"/>
              <w:bottom w:val="nil"/>
              <w:right w:val="nil"/>
            </w:tcBorders>
            <w:shd w:val="clear" w:color="auto" w:fill="auto"/>
            <w:noWrap/>
            <w:hideMark/>
          </w:tcPr>
          <w:p w14:paraId="1CA74031" w14:textId="7EA3643A" w:rsidR="003D61BD" w:rsidRPr="00CA2814" w:rsidDel="00555075" w:rsidRDefault="003D61BD" w:rsidP="00555075">
            <w:pPr>
              <w:pStyle w:val="Heading1"/>
              <w:rPr>
                <w:del w:id="1469" w:author="Daniel Falster" w:date="2017-08-01T10:53:00Z"/>
                <w:rFonts w:eastAsia="Times New Roman" w:cs="Times New Roman"/>
                <w:color w:val="000000"/>
                <w:sz w:val="20"/>
                <w:szCs w:val="20"/>
              </w:rPr>
              <w:pPrChange w:id="1470" w:author="Daniel Falster" w:date="2017-08-01T10:53:00Z">
                <w:pPr>
                  <w:spacing w:after="0" w:line="240" w:lineRule="auto"/>
                </w:pPr>
              </w:pPrChange>
            </w:pPr>
            <w:del w:id="1471" w:author="Daniel Falster" w:date="2017-08-01T10:53:00Z">
              <w:r w:rsidRPr="00CA2814" w:rsidDel="00555075">
                <w:rPr>
                  <w:rFonts w:eastAsia="Times New Roman" w:cs="Times New Roman"/>
                  <w:color w:val="000000"/>
                  <w:sz w:val="20"/>
                  <w:szCs w:val="20"/>
                </w:rPr>
                <w:delText>1365</w:delText>
              </w:r>
            </w:del>
          </w:p>
        </w:tc>
        <w:tc>
          <w:tcPr>
            <w:tcW w:w="1300" w:type="dxa"/>
            <w:tcBorders>
              <w:top w:val="nil"/>
              <w:left w:val="nil"/>
              <w:bottom w:val="nil"/>
              <w:right w:val="nil"/>
            </w:tcBorders>
            <w:shd w:val="clear" w:color="auto" w:fill="auto"/>
            <w:noWrap/>
            <w:hideMark/>
          </w:tcPr>
          <w:p w14:paraId="57565F22" w14:textId="5D48FD67" w:rsidR="003D61BD" w:rsidRPr="00CA2814" w:rsidDel="00555075" w:rsidRDefault="003D61BD" w:rsidP="00555075">
            <w:pPr>
              <w:pStyle w:val="Heading1"/>
              <w:rPr>
                <w:del w:id="1472" w:author="Daniel Falster" w:date="2017-08-01T10:53:00Z"/>
                <w:rFonts w:eastAsia="Times New Roman" w:cs="Times New Roman"/>
                <w:color w:val="000000"/>
                <w:sz w:val="20"/>
                <w:szCs w:val="20"/>
              </w:rPr>
              <w:pPrChange w:id="1473" w:author="Daniel Falster" w:date="2017-08-01T10:53:00Z">
                <w:pPr>
                  <w:spacing w:after="0" w:line="240" w:lineRule="auto"/>
                </w:pPr>
              </w:pPrChange>
            </w:pPr>
            <w:del w:id="1474" w:author="Daniel Falster" w:date="2017-08-01T10:53:00Z">
              <w:r w:rsidRPr="00CA2814" w:rsidDel="00555075">
                <w:rPr>
                  <w:rFonts w:eastAsia="Times New Roman" w:cs="Times New Roman"/>
                  <w:color w:val="000000"/>
                  <w:sz w:val="20"/>
                  <w:szCs w:val="20"/>
                </w:rPr>
                <w:delText>0.0146</w:delText>
              </w:r>
            </w:del>
          </w:p>
        </w:tc>
        <w:tc>
          <w:tcPr>
            <w:tcW w:w="1300" w:type="dxa"/>
            <w:tcBorders>
              <w:top w:val="nil"/>
              <w:left w:val="nil"/>
              <w:bottom w:val="nil"/>
              <w:right w:val="nil"/>
            </w:tcBorders>
            <w:shd w:val="clear" w:color="auto" w:fill="auto"/>
            <w:noWrap/>
            <w:hideMark/>
          </w:tcPr>
          <w:p w14:paraId="278C7DB2" w14:textId="542E4DD4" w:rsidR="003D61BD" w:rsidRPr="00CA2814" w:rsidDel="00555075" w:rsidRDefault="003D61BD" w:rsidP="00555075">
            <w:pPr>
              <w:pStyle w:val="Heading1"/>
              <w:rPr>
                <w:del w:id="1475" w:author="Daniel Falster" w:date="2017-08-01T10:53:00Z"/>
                <w:rFonts w:eastAsia="Times New Roman" w:cs="Times New Roman"/>
                <w:color w:val="000000"/>
                <w:sz w:val="20"/>
                <w:szCs w:val="20"/>
              </w:rPr>
              <w:pPrChange w:id="1476" w:author="Daniel Falster" w:date="2017-08-01T10:53:00Z">
                <w:pPr>
                  <w:spacing w:after="0" w:line="240" w:lineRule="auto"/>
                </w:pPr>
              </w:pPrChange>
            </w:pPr>
            <w:del w:id="1477" w:author="Daniel Falster" w:date="2017-08-01T10:53:00Z">
              <w:r w:rsidRPr="00CA2814" w:rsidDel="00555075">
                <w:rPr>
                  <w:rFonts w:eastAsia="Times New Roman" w:cs="Times New Roman"/>
                  <w:color w:val="000000"/>
                  <w:sz w:val="20"/>
                  <w:szCs w:val="20"/>
                </w:rPr>
                <w:delText>0.73</w:delText>
              </w:r>
            </w:del>
          </w:p>
        </w:tc>
      </w:tr>
      <w:tr w:rsidR="003D61BD" w:rsidRPr="00CA2814" w:rsidDel="00555075" w14:paraId="6EDB7655" w14:textId="7123C1A4" w:rsidTr="00CA2814">
        <w:trPr>
          <w:trHeight w:val="300"/>
          <w:del w:id="1478" w:author="Daniel Falster" w:date="2017-08-01T10:53:00Z"/>
        </w:trPr>
        <w:tc>
          <w:tcPr>
            <w:tcW w:w="2940" w:type="dxa"/>
            <w:tcBorders>
              <w:top w:val="nil"/>
              <w:left w:val="nil"/>
              <w:bottom w:val="nil"/>
              <w:right w:val="nil"/>
            </w:tcBorders>
            <w:shd w:val="clear" w:color="auto" w:fill="auto"/>
            <w:noWrap/>
            <w:hideMark/>
          </w:tcPr>
          <w:p w14:paraId="5E6A1FDF" w14:textId="57AAF475" w:rsidR="003D61BD" w:rsidRPr="00CA2814" w:rsidDel="00555075" w:rsidRDefault="003D61BD" w:rsidP="00555075">
            <w:pPr>
              <w:pStyle w:val="Heading1"/>
              <w:rPr>
                <w:del w:id="1479" w:author="Daniel Falster" w:date="2017-08-01T10:53:00Z"/>
                <w:rFonts w:eastAsia="Times New Roman" w:cs="Times New Roman"/>
                <w:i/>
                <w:iCs/>
                <w:color w:val="000000"/>
                <w:sz w:val="20"/>
                <w:szCs w:val="20"/>
              </w:rPr>
              <w:pPrChange w:id="1480" w:author="Daniel Falster" w:date="2017-08-01T10:53:00Z">
                <w:pPr>
                  <w:spacing w:after="0" w:line="240" w:lineRule="auto"/>
                </w:pPr>
              </w:pPrChange>
            </w:pPr>
            <w:del w:id="1481" w:author="Daniel Falster" w:date="2017-08-01T10:53:00Z">
              <w:r w:rsidRPr="00CA2814" w:rsidDel="00555075">
                <w:rPr>
                  <w:rFonts w:eastAsia="Times New Roman" w:cs="Times New Roman"/>
                  <w:i/>
                  <w:iCs/>
                  <w:color w:val="000000"/>
                  <w:sz w:val="20"/>
                  <w:szCs w:val="20"/>
                </w:rPr>
                <w:delText>Grevillea speciosa</w:delText>
              </w:r>
            </w:del>
          </w:p>
        </w:tc>
        <w:tc>
          <w:tcPr>
            <w:tcW w:w="1398" w:type="dxa"/>
            <w:tcBorders>
              <w:top w:val="nil"/>
              <w:left w:val="nil"/>
              <w:bottom w:val="nil"/>
              <w:right w:val="nil"/>
            </w:tcBorders>
            <w:shd w:val="clear" w:color="auto" w:fill="auto"/>
            <w:noWrap/>
            <w:hideMark/>
          </w:tcPr>
          <w:p w14:paraId="28559185" w14:textId="54711182" w:rsidR="003D61BD" w:rsidRPr="00CA2814" w:rsidDel="00555075" w:rsidRDefault="003D61BD" w:rsidP="00555075">
            <w:pPr>
              <w:pStyle w:val="Heading1"/>
              <w:rPr>
                <w:del w:id="1482" w:author="Daniel Falster" w:date="2017-08-01T10:53:00Z"/>
                <w:rFonts w:eastAsia="Times New Roman" w:cs="Times New Roman"/>
                <w:color w:val="000000"/>
                <w:sz w:val="20"/>
                <w:szCs w:val="20"/>
              </w:rPr>
              <w:pPrChange w:id="1483" w:author="Daniel Falster" w:date="2017-08-01T10:53:00Z">
                <w:pPr>
                  <w:keepNext/>
                  <w:keepLines/>
                  <w:spacing w:before="200" w:after="0" w:line="240" w:lineRule="auto"/>
                  <w:outlineLvl w:val="6"/>
                </w:pPr>
              </w:pPrChange>
            </w:pPr>
            <w:del w:id="1484"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75BC572E" w14:textId="10B97C60" w:rsidR="003D61BD" w:rsidRPr="00CA2814" w:rsidDel="00555075" w:rsidRDefault="003D61BD" w:rsidP="00555075">
            <w:pPr>
              <w:pStyle w:val="Heading1"/>
              <w:rPr>
                <w:del w:id="1485" w:author="Daniel Falster" w:date="2017-08-01T10:53:00Z"/>
                <w:rFonts w:eastAsia="Times New Roman" w:cs="Times New Roman"/>
                <w:color w:val="000000"/>
                <w:sz w:val="20"/>
                <w:szCs w:val="20"/>
              </w:rPr>
              <w:pPrChange w:id="1486" w:author="Daniel Falster" w:date="2017-08-01T10:53:00Z">
                <w:pPr>
                  <w:spacing w:after="0" w:line="240" w:lineRule="auto"/>
                </w:pPr>
              </w:pPrChange>
            </w:pPr>
            <w:del w:id="1487" w:author="Daniel Falster" w:date="2017-08-01T10:53:00Z">
              <w:r w:rsidRPr="00CA2814" w:rsidDel="00555075">
                <w:rPr>
                  <w:rFonts w:eastAsia="Times New Roman" w:cs="Times New Roman"/>
                  <w:color w:val="000000"/>
                  <w:sz w:val="20"/>
                  <w:szCs w:val="20"/>
                </w:rPr>
                <w:delText>GRSP</w:delText>
              </w:r>
            </w:del>
          </w:p>
        </w:tc>
        <w:tc>
          <w:tcPr>
            <w:tcW w:w="1300" w:type="dxa"/>
            <w:tcBorders>
              <w:top w:val="nil"/>
              <w:left w:val="nil"/>
              <w:bottom w:val="nil"/>
              <w:right w:val="nil"/>
            </w:tcBorders>
            <w:shd w:val="clear" w:color="auto" w:fill="auto"/>
            <w:noWrap/>
            <w:hideMark/>
          </w:tcPr>
          <w:p w14:paraId="556984EF" w14:textId="36E521AD" w:rsidR="003D61BD" w:rsidRPr="00CA2814" w:rsidDel="00555075" w:rsidRDefault="003D61BD" w:rsidP="00555075">
            <w:pPr>
              <w:pStyle w:val="Heading1"/>
              <w:rPr>
                <w:del w:id="1488" w:author="Daniel Falster" w:date="2017-08-01T10:53:00Z"/>
                <w:rFonts w:eastAsia="Times New Roman" w:cs="Times New Roman"/>
                <w:color w:val="000000"/>
                <w:sz w:val="20"/>
                <w:szCs w:val="20"/>
              </w:rPr>
              <w:pPrChange w:id="1489" w:author="Daniel Falster" w:date="2017-08-01T10:53:00Z">
                <w:pPr>
                  <w:spacing w:after="0" w:line="240" w:lineRule="auto"/>
                </w:pPr>
              </w:pPrChange>
            </w:pPr>
            <w:del w:id="1490" w:author="Daniel Falster" w:date="2017-08-01T10:53:00Z">
              <w:r w:rsidRPr="00CA2814" w:rsidDel="00555075">
                <w:rPr>
                  <w:rFonts w:eastAsia="Times New Roman" w:cs="Times New Roman"/>
                  <w:color w:val="000000"/>
                  <w:sz w:val="20"/>
                  <w:szCs w:val="20"/>
                </w:rPr>
                <w:delText>20</w:delText>
              </w:r>
            </w:del>
          </w:p>
        </w:tc>
        <w:tc>
          <w:tcPr>
            <w:tcW w:w="1300" w:type="dxa"/>
            <w:tcBorders>
              <w:top w:val="nil"/>
              <w:left w:val="nil"/>
              <w:bottom w:val="nil"/>
              <w:right w:val="nil"/>
            </w:tcBorders>
            <w:shd w:val="clear" w:color="auto" w:fill="auto"/>
            <w:noWrap/>
            <w:hideMark/>
          </w:tcPr>
          <w:p w14:paraId="4C1D9D2A" w14:textId="0F49C989" w:rsidR="003D61BD" w:rsidRPr="00CA2814" w:rsidDel="00555075" w:rsidRDefault="003D61BD" w:rsidP="00555075">
            <w:pPr>
              <w:pStyle w:val="Heading1"/>
              <w:rPr>
                <w:del w:id="1491" w:author="Daniel Falster" w:date="2017-08-01T10:53:00Z"/>
                <w:rFonts w:eastAsia="Times New Roman" w:cs="Times New Roman"/>
                <w:color w:val="000000"/>
                <w:sz w:val="20"/>
                <w:szCs w:val="20"/>
              </w:rPr>
              <w:pPrChange w:id="1492" w:author="Daniel Falster" w:date="2017-08-01T10:53:00Z">
                <w:pPr>
                  <w:spacing w:after="0" w:line="240" w:lineRule="auto"/>
                </w:pPr>
              </w:pPrChange>
            </w:pPr>
            <w:del w:id="1493"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27233405" w14:textId="1CC53E86" w:rsidR="003D61BD" w:rsidRPr="00CA2814" w:rsidDel="00555075" w:rsidRDefault="003D61BD" w:rsidP="00555075">
            <w:pPr>
              <w:pStyle w:val="Heading1"/>
              <w:rPr>
                <w:del w:id="1494" w:author="Daniel Falster" w:date="2017-08-01T10:53:00Z"/>
                <w:rFonts w:eastAsia="Times New Roman" w:cs="Times New Roman"/>
                <w:color w:val="000000"/>
                <w:sz w:val="20"/>
                <w:szCs w:val="20"/>
              </w:rPr>
              <w:pPrChange w:id="1495" w:author="Daniel Falster" w:date="2017-08-01T10:53:00Z">
                <w:pPr>
                  <w:spacing w:after="0" w:line="240" w:lineRule="auto"/>
                </w:pPr>
              </w:pPrChange>
            </w:pPr>
            <w:del w:id="1496" w:author="Daniel Falster" w:date="2017-08-01T10:53:00Z">
              <w:r w:rsidRPr="00CA2814" w:rsidDel="00555075">
                <w:rPr>
                  <w:rFonts w:eastAsia="Times New Roman" w:cs="Times New Roman"/>
                  <w:color w:val="000000"/>
                  <w:sz w:val="20"/>
                  <w:szCs w:val="20"/>
                </w:rPr>
                <w:delText>13.48</w:delText>
              </w:r>
            </w:del>
          </w:p>
        </w:tc>
        <w:tc>
          <w:tcPr>
            <w:tcW w:w="1300" w:type="dxa"/>
            <w:tcBorders>
              <w:top w:val="nil"/>
              <w:left w:val="nil"/>
              <w:bottom w:val="nil"/>
              <w:right w:val="nil"/>
            </w:tcBorders>
            <w:shd w:val="clear" w:color="auto" w:fill="auto"/>
            <w:noWrap/>
            <w:hideMark/>
          </w:tcPr>
          <w:p w14:paraId="0C8F5C8A" w14:textId="55FC6588" w:rsidR="003D61BD" w:rsidRPr="00CA2814" w:rsidDel="00555075" w:rsidRDefault="003D61BD" w:rsidP="00555075">
            <w:pPr>
              <w:pStyle w:val="Heading1"/>
              <w:rPr>
                <w:del w:id="1497" w:author="Daniel Falster" w:date="2017-08-01T10:53:00Z"/>
                <w:rFonts w:eastAsia="Times New Roman" w:cs="Times New Roman"/>
                <w:color w:val="000000"/>
                <w:sz w:val="20"/>
                <w:szCs w:val="20"/>
              </w:rPr>
              <w:pPrChange w:id="1498" w:author="Daniel Falster" w:date="2017-08-01T10:53:00Z">
                <w:pPr>
                  <w:spacing w:after="0" w:line="240" w:lineRule="auto"/>
                </w:pPr>
              </w:pPrChange>
            </w:pPr>
            <w:del w:id="1499" w:author="Daniel Falster" w:date="2017-08-01T10:53:00Z">
              <w:r w:rsidRPr="00CA2814" w:rsidDel="00555075">
                <w:rPr>
                  <w:rFonts w:eastAsia="Times New Roman" w:cs="Times New Roman"/>
                  <w:color w:val="000000"/>
                  <w:sz w:val="20"/>
                  <w:szCs w:val="20"/>
                </w:rPr>
                <w:delText>1000</w:delText>
              </w:r>
            </w:del>
          </w:p>
        </w:tc>
        <w:tc>
          <w:tcPr>
            <w:tcW w:w="1300" w:type="dxa"/>
            <w:tcBorders>
              <w:top w:val="nil"/>
              <w:left w:val="nil"/>
              <w:bottom w:val="nil"/>
              <w:right w:val="nil"/>
            </w:tcBorders>
            <w:shd w:val="clear" w:color="auto" w:fill="auto"/>
            <w:noWrap/>
            <w:hideMark/>
          </w:tcPr>
          <w:p w14:paraId="72DDE0DD" w14:textId="4ECFFDDA" w:rsidR="003D61BD" w:rsidRPr="00CA2814" w:rsidDel="00555075" w:rsidRDefault="003D61BD" w:rsidP="00555075">
            <w:pPr>
              <w:pStyle w:val="Heading1"/>
              <w:rPr>
                <w:del w:id="1500" w:author="Daniel Falster" w:date="2017-08-01T10:53:00Z"/>
                <w:rFonts w:eastAsia="Times New Roman" w:cs="Times New Roman"/>
                <w:color w:val="000000"/>
                <w:sz w:val="20"/>
                <w:szCs w:val="20"/>
              </w:rPr>
              <w:pPrChange w:id="1501" w:author="Daniel Falster" w:date="2017-08-01T10:53:00Z">
                <w:pPr>
                  <w:spacing w:after="0" w:line="240" w:lineRule="auto"/>
                </w:pPr>
              </w:pPrChange>
            </w:pPr>
            <w:del w:id="1502" w:author="Daniel Falster" w:date="2017-08-01T10:53:00Z">
              <w:r w:rsidRPr="00CA2814" w:rsidDel="00555075">
                <w:rPr>
                  <w:rFonts w:eastAsia="Times New Roman" w:cs="Times New Roman"/>
                  <w:color w:val="000000"/>
                  <w:sz w:val="20"/>
                  <w:szCs w:val="20"/>
                </w:rPr>
                <w:delText>0.0169</w:delText>
              </w:r>
            </w:del>
          </w:p>
        </w:tc>
        <w:tc>
          <w:tcPr>
            <w:tcW w:w="1300" w:type="dxa"/>
            <w:tcBorders>
              <w:top w:val="nil"/>
              <w:left w:val="nil"/>
              <w:bottom w:val="nil"/>
              <w:right w:val="nil"/>
            </w:tcBorders>
            <w:shd w:val="clear" w:color="auto" w:fill="auto"/>
            <w:noWrap/>
            <w:hideMark/>
          </w:tcPr>
          <w:p w14:paraId="45086A1B" w14:textId="1C4A802B" w:rsidR="003D61BD" w:rsidRPr="00CA2814" w:rsidDel="00555075" w:rsidRDefault="003D61BD" w:rsidP="00555075">
            <w:pPr>
              <w:pStyle w:val="Heading1"/>
              <w:rPr>
                <w:del w:id="1503" w:author="Daniel Falster" w:date="2017-08-01T10:53:00Z"/>
                <w:rFonts w:eastAsia="Times New Roman" w:cs="Times New Roman"/>
                <w:color w:val="000000"/>
                <w:sz w:val="20"/>
                <w:szCs w:val="20"/>
              </w:rPr>
              <w:pPrChange w:id="1504" w:author="Daniel Falster" w:date="2017-08-01T10:53:00Z">
                <w:pPr>
                  <w:spacing w:after="0" w:line="240" w:lineRule="auto"/>
                </w:pPr>
              </w:pPrChange>
            </w:pPr>
            <w:del w:id="1505" w:author="Daniel Falster" w:date="2017-08-01T10:53:00Z">
              <w:r w:rsidRPr="00CA2814" w:rsidDel="00555075">
                <w:rPr>
                  <w:rFonts w:eastAsia="Times New Roman" w:cs="Times New Roman"/>
                  <w:color w:val="000000"/>
                  <w:sz w:val="20"/>
                  <w:szCs w:val="20"/>
                </w:rPr>
                <w:delText>0.74</w:delText>
              </w:r>
            </w:del>
          </w:p>
        </w:tc>
      </w:tr>
      <w:tr w:rsidR="003D61BD" w:rsidRPr="00CA2814" w:rsidDel="00555075" w14:paraId="4BACFDA5" w14:textId="4073A457" w:rsidTr="00CA2814">
        <w:trPr>
          <w:trHeight w:val="300"/>
          <w:del w:id="1506" w:author="Daniel Falster" w:date="2017-08-01T10:53:00Z"/>
        </w:trPr>
        <w:tc>
          <w:tcPr>
            <w:tcW w:w="2940" w:type="dxa"/>
            <w:tcBorders>
              <w:top w:val="nil"/>
              <w:left w:val="nil"/>
              <w:bottom w:val="nil"/>
              <w:right w:val="nil"/>
            </w:tcBorders>
            <w:shd w:val="clear" w:color="auto" w:fill="auto"/>
            <w:noWrap/>
            <w:hideMark/>
          </w:tcPr>
          <w:p w14:paraId="745783A0" w14:textId="03C8B07C" w:rsidR="003D61BD" w:rsidRPr="00CA2814" w:rsidDel="00555075" w:rsidRDefault="003D61BD" w:rsidP="00555075">
            <w:pPr>
              <w:pStyle w:val="Heading1"/>
              <w:rPr>
                <w:del w:id="1507" w:author="Daniel Falster" w:date="2017-08-01T10:53:00Z"/>
                <w:rFonts w:eastAsia="Times New Roman" w:cs="Times New Roman"/>
                <w:i/>
                <w:iCs/>
                <w:color w:val="000000"/>
                <w:sz w:val="20"/>
                <w:szCs w:val="20"/>
              </w:rPr>
              <w:pPrChange w:id="1508" w:author="Daniel Falster" w:date="2017-08-01T10:53:00Z">
                <w:pPr>
                  <w:spacing w:after="0" w:line="240" w:lineRule="auto"/>
                </w:pPr>
              </w:pPrChange>
            </w:pPr>
            <w:del w:id="1509" w:author="Daniel Falster" w:date="2017-08-01T10:53:00Z">
              <w:r w:rsidRPr="00CA2814" w:rsidDel="00555075">
                <w:rPr>
                  <w:rFonts w:eastAsia="Times New Roman" w:cs="Times New Roman"/>
                  <w:i/>
                  <w:iCs/>
                  <w:color w:val="000000"/>
                  <w:sz w:val="20"/>
                  <w:szCs w:val="20"/>
                </w:rPr>
                <w:delText>Hakea teretifolia</w:delText>
              </w:r>
            </w:del>
          </w:p>
        </w:tc>
        <w:tc>
          <w:tcPr>
            <w:tcW w:w="1398" w:type="dxa"/>
            <w:tcBorders>
              <w:top w:val="nil"/>
              <w:left w:val="nil"/>
              <w:bottom w:val="nil"/>
              <w:right w:val="nil"/>
            </w:tcBorders>
            <w:shd w:val="clear" w:color="auto" w:fill="auto"/>
            <w:noWrap/>
            <w:hideMark/>
          </w:tcPr>
          <w:p w14:paraId="5C618EEE" w14:textId="0D0C3A37" w:rsidR="003D61BD" w:rsidRPr="00CA2814" w:rsidDel="00555075" w:rsidRDefault="003D61BD" w:rsidP="00555075">
            <w:pPr>
              <w:pStyle w:val="Heading1"/>
              <w:rPr>
                <w:del w:id="1510" w:author="Daniel Falster" w:date="2017-08-01T10:53:00Z"/>
                <w:rFonts w:eastAsia="Times New Roman" w:cs="Times New Roman"/>
                <w:color w:val="000000"/>
                <w:sz w:val="20"/>
                <w:szCs w:val="20"/>
              </w:rPr>
              <w:pPrChange w:id="1511" w:author="Daniel Falster" w:date="2017-08-01T10:53:00Z">
                <w:pPr>
                  <w:keepNext/>
                  <w:keepLines/>
                  <w:spacing w:before="200" w:after="0" w:line="240" w:lineRule="auto"/>
                  <w:outlineLvl w:val="6"/>
                </w:pPr>
              </w:pPrChange>
            </w:pPr>
            <w:del w:id="1512"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25B51967" w14:textId="29221896" w:rsidR="003D61BD" w:rsidRPr="00CA2814" w:rsidDel="00555075" w:rsidRDefault="003D61BD" w:rsidP="00555075">
            <w:pPr>
              <w:pStyle w:val="Heading1"/>
              <w:rPr>
                <w:del w:id="1513" w:author="Daniel Falster" w:date="2017-08-01T10:53:00Z"/>
                <w:rFonts w:eastAsia="Times New Roman" w:cs="Times New Roman"/>
                <w:color w:val="000000"/>
                <w:sz w:val="20"/>
                <w:szCs w:val="20"/>
              </w:rPr>
              <w:pPrChange w:id="1514" w:author="Daniel Falster" w:date="2017-08-01T10:53:00Z">
                <w:pPr>
                  <w:spacing w:after="0" w:line="240" w:lineRule="auto"/>
                </w:pPr>
              </w:pPrChange>
            </w:pPr>
            <w:del w:id="1515" w:author="Daniel Falster" w:date="2017-08-01T10:53:00Z">
              <w:r w:rsidRPr="00CA2814" w:rsidDel="00555075">
                <w:rPr>
                  <w:rFonts w:eastAsia="Times New Roman" w:cs="Times New Roman"/>
                  <w:color w:val="000000"/>
                  <w:sz w:val="20"/>
                  <w:szCs w:val="20"/>
                </w:rPr>
                <w:delText>HATE</w:delText>
              </w:r>
            </w:del>
          </w:p>
        </w:tc>
        <w:tc>
          <w:tcPr>
            <w:tcW w:w="1300" w:type="dxa"/>
            <w:tcBorders>
              <w:top w:val="nil"/>
              <w:left w:val="nil"/>
              <w:bottom w:val="nil"/>
              <w:right w:val="nil"/>
            </w:tcBorders>
            <w:shd w:val="clear" w:color="auto" w:fill="auto"/>
            <w:noWrap/>
            <w:hideMark/>
          </w:tcPr>
          <w:p w14:paraId="2F9C4F33" w14:textId="52CA7246" w:rsidR="003D61BD" w:rsidRPr="00CA2814" w:rsidDel="00555075" w:rsidRDefault="003D61BD" w:rsidP="00555075">
            <w:pPr>
              <w:pStyle w:val="Heading1"/>
              <w:rPr>
                <w:del w:id="1516" w:author="Daniel Falster" w:date="2017-08-01T10:53:00Z"/>
                <w:rFonts w:eastAsia="Times New Roman" w:cs="Times New Roman"/>
                <w:color w:val="000000"/>
                <w:sz w:val="20"/>
                <w:szCs w:val="20"/>
              </w:rPr>
              <w:pPrChange w:id="1517" w:author="Daniel Falster" w:date="2017-08-01T10:53:00Z">
                <w:pPr>
                  <w:spacing w:after="0" w:line="240" w:lineRule="auto"/>
                </w:pPr>
              </w:pPrChange>
            </w:pPr>
            <w:del w:id="1518" w:author="Daniel Falster" w:date="2017-07-31T11:31:00Z">
              <w:r w:rsidRPr="00CA2814" w:rsidDel="00225CD4">
                <w:rPr>
                  <w:rFonts w:eastAsia="Times New Roman" w:cs="Times New Roman"/>
                  <w:color w:val="000000"/>
                  <w:sz w:val="20"/>
                  <w:szCs w:val="20"/>
                </w:rPr>
                <w:delText>4</w:delText>
              </w:r>
            </w:del>
            <w:del w:id="1519"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1A9715A5" w14:textId="3B8EC7F0" w:rsidR="003D61BD" w:rsidRPr="00CA2814" w:rsidDel="00555075" w:rsidRDefault="003D61BD" w:rsidP="00555075">
            <w:pPr>
              <w:pStyle w:val="Heading1"/>
              <w:rPr>
                <w:del w:id="1520" w:author="Daniel Falster" w:date="2017-08-01T10:53:00Z"/>
                <w:rFonts w:eastAsia="Times New Roman" w:cs="Times New Roman"/>
                <w:color w:val="000000"/>
                <w:sz w:val="20"/>
                <w:szCs w:val="20"/>
              </w:rPr>
              <w:pPrChange w:id="1521" w:author="Daniel Falster" w:date="2017-08-01T10:53:00Z">
                <w:pPr>
                  <w:spacing w:after="0" w:line="240" w:lineRule="auto"/>
                </w:pPr>
              </w:pPrChange>
            </w:pPr>
            <w:del w:id="1522" w:author="Daniel Falster" w:date="2017-08-01T10:53:00Z">
              <w:r w:rsidRPr="00CA2814" w:rsidDel="00555075">
                <w:rPr>
                  <w:rFonts w:eastAsia="Times New Roman" w:cs="Times New Roman"/>
                  <w:color w:val="000000"/>
                  <w:sz w:val="20"/>
                  <w:szCs w:val="20"/>
                </w:rPr>
                <w:delText>7</w:delText>
              </w:r>
            </w:del>
          </w:p>
        </w:tc>
        <w:tc>
          <w:tcPr>
            <w:tcW w:w="1300" w:type="dxa"/>
            <w:tcBorders>
              <w:top w:val="nil"/>
              <w:left w:val="nil"/>
              <w:bottom w:val="nil"/>
              <w:right w:val="nil"/>
            </w:tcBorders>
            <w:shd w:val="clear" w:color="auto" w:fill="auto"/>
            <w:noWrap/>
            <w:hideMark/>
          </w:tcPr>
          <w:p w14:paraId="312624AC" w14:textId="6F991A3A" w:rsidR="003D61BD" w:rsidRPr="00CA2814" w:rsidDel="00555075" w:rsidRDefault="003D61BD" w:rsidP="00555075">
            <w:pPr>
              <w:pStyle w:val="Heading1"/>
              <w:rPr>
                <w:del w:id="1523" w:author="Daniel Falster" w:date="2017-08-01T10:53:00Z"/>
                <w:rFonts w:eastAsia="Times New Roman" w:cs="Times New Roman"/>
                <w:color w:val="000000"/>
                <w:sz w:val="20"/>
                <w:szCs w:val="20"/>
              </w:rPr>
              <w:pPrChange w:id="1524" w:author="Daniel Falster" w:date="2017-08-01T10:53:00Z">
                <w:pPr>
                  <w:spacing w:after="0" w:line="240" w:lineRule="auto"/>
                </w:pPr>
              </w:pPrChange>
            </w:pPr>
            <w:del w:id="1525" w:author="Daniel Falster" w:date="2017-08-01T10:53:00Z">
              <w:r w:rsidRPr="00CA2814" w:rsidDel="00555075">
                <w:rPr>
                  <w:rFonts w:eastAsia="Times New Roman" w:cs="Times New Roman"/>
                  <w:color w:val="000000"/>
                  <w:sz w:val="20"/>
                  <w:szCs w:val="20"/>
                </w:rPr>
                <w:delText>8.18</w:delText>
              </w:r>
            </w:del>
          </w:p>
        </w:tc>
        <w:tc>
          <w:tcPr>
            <w:tcW w:w="1300" w:type="dxa"/>
            <w:tcBorders>
              <w:top w:val="nil"/>
              <w:left w:val="nil"/>
              <w:bottom w:val="nil"/>
              <w:right w:val="nil"/>
            </w:tcBorders>
            <w:shd w:val="clear" w:color="auto" w:fill="auto"/>
            <w:noWrap/>
            <w:hideMark/>
          </w:tcPr>
          <w:p w14:paraId="1F59AA23" w14:textId="5F900D51" w:rsidR="003D61BD" w:rsidRPr="00CA2814" w:rsidDel="00555075" w:rsidRDefault="003D61BD" w:rsidP="00555075">
            <w:pPr>
              <w:pStyle w:val="Heading1"/>
              <w:rPr>
                <w:del w:id="1526" w:author="Daniel Falster" w:date="2017-08-01T10:53:00Z"/>
                <w:rFonts w:eastAsia="Times New Roman" w:cs="Times New Roman"/>
                <w:color w:val="000000"/>
                <w:sz w:val="20"/>
                <w:szCs w:val="20"/>
              </w:rPr>
              <w:pPrChange w:id="1527" w:author="Daniel Falster" w:date="2017-08-01T10:53:00Z">
                <w:pPr>
                  <w:spacing w:after="0" w:line="240" w:lineRule="auto"/>
                </w:pPr>
              </w:pPrChange>
            </w:pPr>
            <w:del w:id="1528" w:author="Daniel Falster" w:date="2017-08-01T10:53:00Z">
              <w:r w:rsidRPr="00CA2814" w:rsidDel="00555075">
                <w:rPr>
                  <w:rFonts w:eastAsia="Times New Roman" w:cs="Times New Roman"/>
                  <w:color w:val="000000"/>
                  <w:sz w:val="20"/>
                  <w:szCs w:val="20"/>
                </w:rPr>
                <w:delText>3005</w:delText>
              </w:r>
            </w:del>
          </w:p>
        </w:tc>
        <w:tc>
          <w:tcPr>
            <w:tcW w:w="1300" w:type="dxa"/>
            <w:tcBorders>
              <w:top w:val="nil"/>
              <w:left w:val="nil"/>
              <w:bottom w:val="nil"/>
              <w:right w:val="nil"/>
            </w:tcBorders>
            <w:shd w:val="clear" w:color="auto" w:fill="auto"/>
            <w:noWrap/>
            <w:hideMark/>
          </w:tcPr>
          <w:p w14:paraId="4DE0B769" w14:textId="345BCC25" w:rsidR="003D61BD" w:rsidRPr="00CA2814" w:rsidDel="00555075" w:rsidRDefault="003D61BD" w:rsidP="00555075">
            <w:pPr>
              <w:pStyle w:val="Heading1"/>
              <w:rPr>
                <w:del w:id="1529" w:author="Daniel Falster" w:date="2017-08-01T10:53:00Z"/>
                <w:rFonts w:eastAsia="Times New Roman" w:cs="Times New Roman"/>
                <w:color w:val="000000"/>
                <w:sz w:val="20"/>
                <w:szCs w:val="20"/>
              </w:rPr>
              <w:pPrChange w:id="1530" w:author="Daniel Falster" w:date="2017-08-01T10:53:00Z">
                <w:pPr>
                  <w:spacing w:after="0" w:line="240" w:lineRule="auto"/>
                </w:pPr>
              </w:pPrChange>
            </w:pPr>
            <w:del w:id="1531" w:author="Daniel Falster" w:date="2017-08-01T10:53:00Z">
              <w:r w:rsidRPr="00CA2814" w:rsidDel="00555075">
                <w:rPr>
                  <w:rFonts w:eastAsia="Times New Roman" w:cs="Times New Roman"/>
                  <w:color w:val="000000"/>
                  <w:sz w:val="20"/>
                  <w:szCs w:val="20"/>
                </w:rPr>
                <w:delText>0.0516</w:delText>
              </w:r>
            </w:del>
          </w:p>
        </w:tc>
        <w:tc>
          <w:tcPr>
            <w:tcW w:w="1300" w:type="dxa"/>
            <w:tcBorders>
              <w:top w:val="nil"/>
              <w:left w:val="nil"/>
              <w:bottom w:val="nil"/>
              <w:right w:val="nil"/>
            </w:tcBorders>
            <w:shd w:val="clear" w:color="auto" w:fill="auto"/>
            <w:noWrap/>
            <w:hideMark/>
          </w:tcPr>
          <w:p w14:paraId="40E927E9" w14:textId="40B37A9D" w:rsidR="003D61BD" w:rsidRPr="00CA2814" w:rsidDel="00555075" w:rsidRDefault="003D61BD" w:rsidP="00555075">
            <w:pPr>
              <w:pStyle w:val="Heading1"/>
              <w:rPr>
                <w:del w:id="1532" w:author="Daniel Falster" w:date="2017-08-01T10:53:00Z"/>
                <w:rFonts w:eastAsia="Times New Roman" w:cs="Times New Roman"/>
                <w:color w:val="000000"/>
                <w:sz w:val="20"/>
                <w:szCs w:val="20"/>
              </w:rPr>
              <w:pPrChange w:id="1533" w:author="Daniel Falster" w:date="2017-08-01T10:53:00Z">
                <w:pPr>
                  <w:spacing w:after="0" w:line="240" w:lineRule="auto"/>
                </w:pPr>
              </w:pPrChange>
            </w:pPr>
            <w:del w:id="1534" w:author="Daniel Falster" w:date="2017-08-01T10:53:00Z">
              <w:r w:rsidRPr="00CA2814" w:rsidDel="00555075">
                <w:rPr>
                  <w:rFonts w:eastAsia="Times New Roman" w:cs="Times New Roman"/>
                  <w:color w:val="000000"/>
                  <w:sz w:val="20"/>
                  <w:szCs w:val="20"/>
                </w:rPr>
                <w:delText>0.57</w:delText>
              </w:r>
            </w:del>
          </w:p>
        </w:tc>
      </w:tr>
      <w:tr w:rsidR="003D61BD" w:rsidRPr="00CA2814" w:rsidDel="00555075" w14:paraId="4F848EE2" w14:textId="075F1881" w:rsidTr="00CA2814">
        <w:trPr>
          <w:trHeight w:val="300"/>
          <w:del w:id="1535" w:author="Daniel Falster" w:date="2017-08-01T10:53:00Z"/>
        </w:trPr>
        <w:tc>
          <w:tcPr>
            <w:tcW w:w="2940" w:type="dxa"/>
            <w:tcBorders>
              <w:top w:val="nil"/>
              <w:left w:val="nil"/>
              <w:bottom w:val="nil"/>
              <w:right w:val="nil"/>
            </w:tcBorders>
            <w:shd w:val="clear" w:color="auto" w:fill="auto"/>
            <w:noWrap/>
            <w:hideMark/>
          </w:tcPr>
          <w:p w14:paraId="468B8147" w14:textId="2F746623" w:rsidR="003D61BD" w:rsidRPr="00CA2814" w:rsidDel="00555075" w:rsidRDefault="003D61BD" w:rsidP="00555075">
            <w:pPr>
              <w:pStyle w:val="Heading1"/>
              <w:rPr>
                <w:del w:id="1536" w:author="Daniel Falster" w:date="2017-08-01T10:53:00Z"/>
                <w:rFonts w:eastAsia="Times New Roman" w:cs="Times New Roman"/>
                <w:i/>
                <w:iCs/>
                <w:color w:val="000000"/>
                <w:sz w:val="20"/>
                <w:szCs w:val="20"/>
              </w:rPr>
              <w:pPrChange w:id="1537" w:author="Daniel Falster" w:date="2017-08-01T10:53:00Z">
                <w:pPr>
                  <w:spacing w:after="0" w:line="240" w:lineRule="auto"/>
                </w:pPr>
              </w:pPrChange>
            </w:pPr>
            <w:del w:id="1538" w:author="Daniel Falster" w:date="2017-08-01T10:53:00Z">
              <w:r w:rsidRPr="00CA2814" w:rsidDel="00555075">
                <w:rPr>
                  <w:rFonts w:eastAsia="Times New Roman" w:cs="Times New Roman"/>
                  <w:i/>
                  <w:iCs/>
                  <w:color w:val="000000"/>
                  <w:sz w:val="20"/>
                  <w:szCs w:val="20"/>
                </w:rPr>
                <w:delText>Hemigenia purpurea</w:delText>
              </w:r>
            </w:del>
          </w:p>
        </w:tc>
        <w:tc>
          <w:tcPr>
            <w:tcW w:w="1398" w:type="dxa"/>
            <w:tcBorders>
              <w:top w:val="nil"/>
              <w:left w:val="nil"/>
              <w:bottom w:val="nil"/>
              <w:right w:val="nil"/>
            </w:tcBorders>
            <w:shd w:val="clear" w:color="auto" w:fill="auto"/>
            <w:noWrap/>
            <w:hideMark/>
          </w:tcPr>
          <w:p w14:paraId="70EB4E91" w14:textId="1F7F1FF6" w:rsidR="003D61BD" w:rsidRPr="00CA2814" w:rsidDel="00555075" w:rsidRDefault="003D61BD" w:rsidP="00555075">
            <w:pPr>
              <w:pStyle w:val="Heading1"/>
              <w:rPr>
                <w:del w:id="1539" w:author="Daniel Falster" w:date="2017-08-01T10:53:00Z"/>
                <w:rFonts w:eastAsia="Times New Roman" w:cs="Times New Roman"/>
                <w:color w:val="000000"/>
                <w:sz w:val="20"/>
                <w:szCs w:val="20"/>
              </w:rPr>
              <w:pPrChange w:id="1540" w:author="Daniel Falster" w:date="2017-08-01T10:53:00Z">
                <w:pPr>
                  <w:keepNext/>
                  <w:keepLines/>
                  <w:spacing w:before="200" w:after="0" w:line="240" w:lineRule="auto"/>
                  <w:outlineLvl w:val="6"/>
                </w:pPr>
              </w:pPrChange>
            </w:pPr>
            <w:del w:id="1541" w:author="Daniel Falster" w:date="2017-08-01T10:53:00Z">
              <w:r w:rsidRPr="00CA2814" w:rsidDel="00555075">
                <w:rPr>
                  <w:rFonts w:eastAsia="Times New Roman" w:cs="Times New Roman"/>
                  <w:color w:val="000000"/>
                  <w:sz w:val="20"/>
                  <w:szCs w:val="20"/>
                </w:rPr>
                <w:delText>Lamiaceae</w:delText>
              </w:r>
            </w:del>
          </w:p>
        </w:tc>
        <w:tc>
          <w:tcPr>
            <w:tcW w:w="1300" w:type="dxa"/>
            <w:tcBorders>
              <w:top w:val="nil"/>
              <w:left w:val="nil"/>
              <w:bottom w:val="nil"/>
              <w:right w:val="nil"/>
            </w:tcBorders>
            <w:shd w:val="clear" w:color="auto" w:fill="auto"/>
            <w:noWrap/>
            <w:hideMark/>
          </w:tcPr>
          <w:p w14:paraId="0E31FF59" w14:textId="6AF9F2A3" w:rsidR="003D61BD" w:rsidRPr="00CA2814" w:rsidDel="00555075" w:rsidRDefault="003D61BD" w:rsidP="00555075">
            <w:pPr>
              <w:pStyle w:val="Heading1"/>
              <w:rPr>
                <w:del w:id="1542" w:author="Daniel Falster" w:date="2017-08-01T10:53:00Z"/>
                <w:rFonts w:eastAsia="Times New Roman" w:cs="Times New Roman"/>
                <w:color w:val="000000"/>
                <w:sz w:val="20"/>
                <w:szCs w:val="20"/>
              </w:rPr>
              <w:pPrChange w:id="1543" w:author="Daniel Falster" w:date="2017-08-01T10:53:00Z">
                <w:pPr>
                  <w:spacing w:after="0" w:line="240" w:lineRule="auto"/>
                </w:pPr>
              </w:pPrChange>
            </w:pPr>
            <w:del w:id="1544" w:author="Daniel Falster" w:date="2017-08-01T10:53:00Z">
              <w:r w:rsidRPr="00CA2814" w:rsidDel="00555075">
                <w:rPr>
                  <w:rFonts w:eastAsia="Times New Roman" w:cs="Times New Roman"/>
                  <w:color w:val="000000"/>
                  <w:sz w:val="20"/>
                  <w:szCs w:val="20"/>
                </w:rPr>
                <w:delText>HEPU</w:delText>
              </w:r>
            </w:del>
          </w:p>
        </w:tc>
        <w:tc>
          <w:tcPr>
            <w:tcW w:w="1300" w:type="dxa"/>
            <w:tcBorders>
              <w:top w:val="nil"/>
              <w:left w:val="nil"/>
              <w:bottom w:val="nil"/>
              <w:right w:val="nil"/>
            </w:tcBorders>
            <w:shd w:val="clear" w:color="auto" w:fill="auto"/>
            <w:noWrap/>
            <w:hideMark/>
          </w:tcPr>
          <w:p w14:paraId="2F1DB7C0" w14:textId="11DE41FE" w:rsidR="003D61BD" w:rsidRPr="00CA2814" w:rsidDel="00555075" w:rsidRDefault="003D61BD" w:rsidP="00555075">
            <w:pPr>
              <w:pStyle w:val="Heading1"/>
              <w:rPr>
                <w:del w:id="1545" w:author="Daniel Falster" w:date="2017-08-01T10:53:00Z"/>
                <w:rFonts w:eastAsia="Times New Roman" w:cs="Times New Roman"/>
                <w:color w:val="000000"/>
                <w:sz w:val="20"/>
                <w:szCs w:val="20"/>
              </w:rPr>
              <w:pPrChange w:id="1546" w:author="Daniel Falster" w:date="2017-08-01T10:53:00Z">
                <w:pPr>
                  <w:spacing w:after="0" w:line="240" w:lineRule="auto"/>
                </w:pPr>
              </w:pPrChange>
            </w:pPr>
            <w:del w:id="1547" w:author="Daniel Falster" w:date="2017-08-01T10:53:00Z">
              <w:r w:rsidRPr="00CA2814" w:rsidDel="00555075">
                <w:rPr>
                  <w:rFonts w:eastAsia="Times New Roman" w:cs="Times New Roman"/>
                  <w:color w:val="000000"/>
                  <w:sz w:val="20"/>
                  <w:szCs w:val="20"/>
                </w:rPr>
                <w:delText>20</w:delText>
              </w:r>
            </w:del>
          </w:p>
        </w:tc>
        <w:tc>
          <w:tcPr>
            <w:tcW w:w="1300" w:type="dxa"/>
            <w:tcBorders>
              <w:top w:val="nil"/>
              <w:left w:val="nil"/>
              <w:bottom w:val="nil"/>
              <w:right w:val="nil"/>
            </w:tcBorders>
            <w:shd w:val="clear" w:color="auto" w:fill="auto"/>
            <w:noWrap/>
            <w:hideMark/>
          </w:tcPr>
          <w:p w14:paraId="221EFFFE" w14:textId="16965A9C" w:rsidR="003D61BD" w:rsidRPr="00CA2814" w:rsidDel="00555075" w:rsidRDefault="003D61BD" w:rsidP="00555075">
            <w:pPr>
              <w:pStyle w:val="Heading1"/>
              <w:rPr>
                <w:del w:id="1548" w:author="Daniel Falster" w:date="2017-08-01T10:53:00Z"/>
                <w:rFonts w:eastAsia="Times New Roman" w:cs="Times New Roman"/>
                <w:color w:val="000000"/>
                <w:sz w:val="20"/>
                <w:szCs w:val="20"/>
              </w:rPr>
              <w:pPrChange w:id="1549" w:author="Daniel Falster" w:date="2017-08-01T10:53:00Z">
                <w:pPr>
                  <w:spacing w:after="0" w:line="240" w:lineRule="auto"/>
                </w:pPr>
              </w:pPrChange>
            </w:pPr>
            <w:del w:id="1550" w:author="Daniel Falster" w:date="2017-08-01T10:53:00Z">
              <w:r w:rsidRPr="00CA2814" w:rsidDel="00555075">
                <w:rPr>
                  <w:rFonts w:eastAsia="Times New Roman" w:cs="Times New Roman"/>
                  <w:color w:val="000000"/>
                  <w:sz w:val="20"/>
                  <w:szCs w:val="20"/>
                </w:rPr>
                <w:delText>1.4</w:delText>
              </w:r>
            </w:del>
          </w:p>
        </w:tc>
        <w:tc>
          <w:tcPr>
            <w:tcW w:w="1300" w:type="dxa"/>
            <w:tcBorders>
              <w:top w:val="nil"/>
              <w:left w:val="nil"/>
              <w:bottom w:val="nil"/>
              <w:right w:val="nil"/>
            </w:tcBorders>
            <w:shd w:val="clear" w:color="auto" w:fill="auto"/>
            <w:noWrap/>
            <w:hideMark/>
          </w:tcPr>
          <w:p w14:paraId="1A4F7271" w14:textId="211EC207" w:rsidR="003D61BD" w:rsidRPr="00CA2814" w:rsidDel="00555075" w:rsidRDefault="003D61BD" w:rsidP="00555075">
            <w:pPr>
              <w:pStyle w:val="Heading1"/>
              <w:rPr>
                <w:del w:id="1551" w:author="Daniel Falster" w:date="2017-08-01T10:53:00Z"/>
                <w:rFonts w:eastAsia="Times New Roman" w:cs="Times New Roman"/>
                <w:color w:val="000000"/>
                <w:sz w:val="20"/>
                <w:szCs w:val="20"/>
              </w:rPr>
              <w:pPrChange w:id="1552" w:author="Daniel Falster" w:date="2017-08-01T10:53:00Z">
                <w:pPr>
                  <w:spacing w:after="0" w:line="240" w:lineRule="auto"/>
                </w:pPr>
              </w:pPrChange>
            </w:pPr>
            <w:del w:id="1553" w:author="Daniel Falster" w:date="2017-08-01T10:53:00Z">
              <w:r w:rsidRPr="00CA2814" w:rsidDel="00555075">
                <w:rPr>
                  <w:rFonts w:eastAsia="Times New Roman" w:cs="Times New Roman"/>
                  <w:color w:val="000000"/>
                  <w:sz w:val="20"/>
                  <w:szCs w:val="20"/>
                </w:rPr>
                <w:delText>0.3</w:delText>
              </w:r>
            </w:del>
          </w:p>
        </w:tc>
        <w:tc>
          <w:tcPr>
            <w:tcW w:w="1300" w:type="dxa"/>
            <w:tcBorders>
              <w:top w:val="nil"/>
              <w:left w:val="nil"/>
              <w:bottom w:val="nil"/>
              <w:right w:val="nil"/>
            </w:tcBorders>
            <w:shd w:val="clear" w:color="auto" w:fill="auto"/>
            <w:noWrap/>
            <w:hideMark/>
          </w:tcPr>
          <w:p w14:paraId="74E6113E" w14:textId="34065897" w:rsidR="003D61BD" w:rsidRPr="00CA2814" w:rsidDel="00555075" w:rsidRDefault="003D61BD" w:rsidP="00555075">
            <w:pPr>
              <w:pStyle w:val="Heading1"/>
              <w:rPr>
                <w:del w:id="1554" w:author="Daniel Falster" w:date="2017-08-01T10:53:00Z"/>
                <w:rFonts w:eastAsia="Times New Roman" w:cs="Times New Roman"/>
                <w:color w:val="000000"/>
                <w:sz w:val="20"/>
                <w:szCs w:val="20"/>
              </w:rPr>
              <w:pPrChange w:id="1555" w:author="Daniel Falster" w:date="2017-08-01T10:53:00Z">
                <w:pPr>
                  <w:spacing w:after="0" w:line="240" w:lineRule="auto"/>
                </w:pPr>
              </w:pPrChange>
            </w:pPr>
            <w:del w:id="1556" w:author="Daniel Falster" w:date="2017-08-01T10:53:00Z">
              <w:r w:rsidRPr="00CA2814" w:rsidDel="00555075">
                <w:rPr>
                  <w:rFonts w:eastAsia="Times New Roman" w:cs="Times New Roman"/>
                  <w:color w:val="000000"/>
                  <w:sz w:val="20"/>
                  <w:szCs w:val="20"/>
                </w:rPr>
                <w:delText>703</w:delText>
              </w:r>
            </w:del>
          </w:p>
        </w:tc>
        <w:tc>
          <w:tcPr>
            <w:tcW w:w="1300" w:type="dxa"/>
            <w:tcBorders>
              <w:top w:val="nil"/>
              <w:left w:val="nil"/>
              <w:bottom w:val="nil"/>
              <w:right w:val="nil"/>
            </w:tcBorders>
            <w:shd w:val="clear" w:color="auto" w:fill="auto"/>
            <w:noWrap/>
            <w:hideMark/>
          </w:tcPr>
          <w:p w14:paraId="39308091" w14:textId="72816EB8" w:rsidR="003D61BD" w:rsidRPr="00CA2814" w:rsidDel="00555075" w:rsidRDefault="003D61BD" w:rsidP="00555075">
            <w:pPr>
              <w:pStyle w:val="Heading1"/>
              <w:rPr>
                <w:del w:id="1557" w:author="Daniel Falster" w:date="2017-08-01T10:53:00Z"/>
                <w:rFonts w:eastAsia="Times New Roman" w:cs="Times New Roman"/>
                <w:color w:val="000000"/>
                <w:sz w:val="20"/>
                <w:szCs w:val="20"/>
              </w:rPr>
              <w:pPrChange w:id="1558" w:author="Daniel Falster" w:date="2017-08-01T10:53:00Z">
                <w:pPr>
                  <w:spacing w:after="0" w:line="240" w:lineRule="auto"/>
                </w:pPr>
              </w:pPrChange>
            </w:pPr>
            <w:del w:id="1559" w:author="Daniel Falster" w:date="2017-08-01T10:53:00Z">
              <w:r w:rsidRPr="00CA2814" w:rsidDel="00555075">
                <w:rPr>
                  <w:rFonts w:eastAsia="Times New Roman" w:cs="Times New Roman"/>
                  <w:color w:val="000000"/>
                  <w:sz w:val="20"/>
                  <w:szCs w:val="20"/>
                </w:rPr>
                <w:delText>0.0205</w:delText>
              </w:r>
            </w:del>
          </w:p>
        </w:tc>
        <w:tc>
          <w:tcPr>
            <w:tcW w:w="1300" w:type="dxa"/>
            <w:tcBorders>
              <w:top w:val="nil"/>
              <w:left w:val="nil"/>
              <w:bottom w:val="nil"/>
              <w:right w:val="nil"/>
            </w:tcBorders>
            <w:shd w:val="clear" w:color="auto" w:fill="auto"/>
            <w:noWrap/>
            <w:hideMark/>
          </w:tcPr>
          <w:p w14:paraId="14C11D0F" w14:textId="6A818F30" w:rsidR="003D61BD" w:rsidRPr="00CA2814" w:rsidDel="00555075" w:rsidRDefault="003D61BD" w:rsidP="00555075">
            <w:pPr>
              <w:pStyle w:val="Heading1"/>
              <w:rPr>
                <w:del w:id="1560" w:author="Daniel Falster" w:date="2017-08-01T10:53:00Z"/>
                <w:rFonts w:eastAsia="Times New Roman" w:cs="Times New Roman"/>
                <w:color w:val="000000"/>
                <w:sz w:val="20"/>
                <w:szCs w:val="20"/>
              </w:rPr>
              <w:pPrChange w:id="1561" w:author="Daniel Falster" w:date="2017-08-01T10:53:00Z">
                <w:pPr>
                  <w:spacing w:after="0" w:line="240" w:lineRule="auto"/>
                </w:pPr>
              </w:pPrChange>
            </w:pPr>
            <w:del w:id="1562" w:author="Daniel Falster" w:date="2017-08-01T10:53:00Z">
              <w:r w:rsidRPr="00CA2814" w:rsidDel="00555075">
                <w:rPr>
                  <w:rFonts w:eastAsia="Times New Roman" w:cs="Times New Roman"/>
                  <w:color w:val="000000"/>
                  <w:sz w:val="20"/>
                  <w:szCs w:val="20"/>
                </w:rPr>
                <w:delText>0.83</w:delText>
              </w:r>
            </w:del>
          </w:p>
        </w:tc>
      </w:tr>
      <w:tr w:rsidR="003D61BD" w:rsidRPr="00CA2814" w:rsidDel="00555075" w14:paraId="6759767C" w14:textId="698A7E05" w:rsidTr="00CA2814">
        <w:trPr>
          <w:trHeight w:val="300"/>
          <w:del w:id="1563" w:author="Daniel Falster" w:date="2017-08-01T10:53:00Z"/>
        </w:trPr>
        <w:tc>
          <w:tcPr>
            <w:tcW w:w="2940" w:type="dxa"/>
            <w:tcBorders>
              <w:top w:val="nil"/>
              <w:left w:val="nil"/>
              <w:bottom w:val="nil"/>
              <w:right w:val="nil"/>
            </w:tcBorders>
            <w:shd w:val="clear" w:color="auto" w:fill="auto"/>
            <w:noWrap/>
            <w:hideMark/>
          </w:tcPr>
          <w:p w14:paraId="2B6A440D" w14:textId="663BCE33" w:rsidR="003D61BD" w:rsidRPr="00CA2814" w:rsidDel="00555075" w:rsidRDefault="003D61BD" w:rsidP="00555075">
            <w:pPr>
              <w:pStyle w:val="Heading1"/>
              <w:rPr>
                <w:del w:id="1564" w:author="Daniel Falster" w:date="2017-08-01T10:53:00Z"/>
                <w:rFonts w:eastAsia="Times New Roman" w:cs="Times New Roman"/>
                <w:i/>
                <w:iCs/>
                <w:color w:val="000000"/>
                <w:sz w:val="20"/>
                <w:szCs w:val="20"/>
              </w:rPr>
              <w:pPrChange w:id="1565" w:author="Daniel Falster" w:date="2017-08-01T10:53:00Z">
                <w:pPr>
                  <w:spacing w:after="0" w:line="240" w:lineRule="auto"/>
                </w:pPr>
              </w:pPrChange>
            </w:pPr>
            <w:del w:id="1566" w:author="Daniel Falster" w:date="2017-08-01T10:53:00Z">
              <w:r w:rsidRPr="00CA2814" w:rsidDel="00555075">
                <w:rPr>
                  <w:rFonts w:eastAsia="Times New Roman" w:cs="Times New Roman"/>
                  <w:i/>
                  <w:iCs/>
                  <w:color w:val="000000"/>
                  <w:sz w:val="20"/>
                  <w:szCs w:val="20"/>
                </w:rPr>
                <w:delText>Leucopogon esquamatus</w:delText>
              </w:r>
            </w:del>
          </w:p>
        </w:tc>
        <w:tc>
          <w:tcPr>
            <w:tcW w:w="1398" w:type="dxa"/>
            <w:tcBorders>
              <w:top w:val="nil"/>
              <w:left w:val="nil"/>
              <w:bottom w:val="nil"/>
              <w:right w:val="nil"/>
            </w:tcBorders>
            <w:shd w:val="clear" w:color="auto" w:fill="auto"/>
            <w:noWrap/>
            <w:hideMark/>
          </w:tcPr>
          <w:p w14:paraId="26C1794C" w14:textId="1F62635B" w:rsidR="003D61BD" w:rsidRPr="00CA2814" w:rsidDel="00555075" w:rsidRDefault="003D61BD" w:rsidP="00555075">
            <w:pPr>
              <w:pStyle w:val="Heading1"/>
              <w:rPr>
                <w:del w:id="1567" w:author="Daniel Falster" w:date="2017-08-01T10:53:00Z"/>
                <w:rFonts w:eastAsia="Times New Roman" w:cs="Times New Roman"/>
                <w:color w:val="000000"/>
                <w:sz w:val="20"/>
                <w:szCs w:val="20"/>
              </w:rPr>
              <w:pPrChange w:id="1568" w:author="Daniel Falster" w:date="2017-08-01T10:53:00Z">
                <w:pPr>
                  <w:keepNext/>
                  <w:keepLines/>
                  <w:spacing w:before="200" w:after="0" w:line="240" w:lineRule="auto"/>
                  <w:outlineLvl w:val="6"/>
                </w:pPr>
              </w:pPrChange>
            </w:pPr>
            <w:del w:id="1569" w:author="Daniel Falster" w:date="2017-08-01T10:53:00Z">
              <w:r w:rsidRPr="00CA2814" w:rsidDel="00555075">
                <w:rPr>
                  <w:rFonts w:eastAsia="Times New Roman" w:cs="Times New Roman"/>
                  <w:color w:val="000000"/>
                  <w:sz w:val="20"/>
                  <w:szCs w:val="20"/>
                </w:rPr>
                <w:delText>Ericaceae</w:delText>
              </w:r>
            </w:del>
          </w:p>
        </w:tc>
        <w:tc>
          <w:tcPr>
            <w:tcW w:w="1300" w:type="dxa"/>
            <w:tcBorders>
              <w:top w:val="nil"/>
              <w:left w:val="nil"/>
              <w:bottom w:val="nil"/>
              <w:right w:val="nil"/>
            </w:tcBorders>
            <w:shd w:val="clear" w:color="auto" w:fill="auto"/>
            <w:noWrap/>
            <w:hideMark/>
          </w:tcPr>
          <w:p w14:paraId="67571287" w14:textId="1C8A51F5" w:rsidR="003D61BD" w:rsidRPr="00CA2814" w:rsidDel="00555075" w:rsidRDefault="003D61BD" w:rsidP="00555075">
            <w:pPr>
              <w:pStyle w:val="Heading1"/>
              <w:rPr>
                <w:del w:id="1570" w:author="Daniel Falster" w:date="2017-08-01T10:53:00Z"/>
                <w:rFonts w:eastAsia="Times New Roman" w:cs="Times New Roman"/>
                <w:color w:val="000000"/>
                <w:sz w:val="20"/>
                <w:szCs w:val="20"/>
              </w:rPr>
              <w:pPrChange w:id="1571" w:author="Daniel Falster" w:date="2017-08-01T10:53:00Z">
                <w:pPr>
                  <w:spacing w:after="0" w:line="240" w:lineRule="auto"/>
                </w:pPr>
              </w:pPrChange>
            </w:pPr>
            <w:del w:id="1572" w:author="Daniel Falster" w:date="2017-08-01T10:53:00Z">
              <w:r w:rsidRPr="00CA2814" w:rsidDel="00555075">
                <w:rPr>
                  <w:rFonts w:eastAsia="Times New Roman" w:cs="Times New Roman"/>
                  <w:color w:val="000000"/>
                  <w:sz w:val="20"/>
                  <w:szCs w:val="20"/>
                </w:rPr>
                <w:delText>LEES</w:delText>
              </w:r>
            </w:del>
          </w:p>
        </w:tc>
        <w:tc>
          <w:tcPr>
            <w:tcW w:w="1300" w:type="dxa"/>
            <w:tcBorders>
              <w:top w:val="nil"/>
              <w:left w:val="nil"/>
              <w:bottom w:val="nil"/>
              <w:right w:val="nil"/>
            </w:tcBorders>
            <w:shd w:val="clear" w:color="auto" w:fill="auto"/>
            <w:noWrap/>
            <w:hideMark/>
          </w:tcPr>
          <w:p w14:paraId="126EAE8C" w14:textId="672168C7" w:rsidR="003D61BD" w:rsidRPr="00CA2814" w:rsidDel="00555075" w:rsidRDefault="003D61BD" w:rsidP="00555075">
            <w:pPr>
              <w:pStyle w:val="Heading1"/>
              <w:rPr>
                <w:del w:id="1573" w:author="Daniel Falster" w:date="2017-08-01T10:53:00Z"/>
                <w:rFonts w:eastAsia="Times New Roman" w:cs="Times New Roman"/>
                <w:color w:val="000000"/>
                <w:sz w:val="20"/>
                <w:szCs w:val="20"/>
              </w:rPr>
              <w:pPrChange w:id="1574" w:author="Daniel Falster" w:date="2017-08-01T10:53:00Z">
                <w:pPr>
                  <w:spacing w:after="0" w:line="240" w:lineRule="auto"/>
                </w:pPr>
              </w:pPrChange>
            </w:pPr>
            <w:del w:id="1575" w:author="Daniel Falster" w:date="2017-07-31T11:31:00Z">
              <w:r w:rsidRPr="00CA2814" w:rsidDel="00225CD4">
                <w:rPr>
                  <w:rFonts w:eastAsia="Times New Roman" w:cs="Times New Roman"/>
                  <w:color w:val="000000"/>
                  <w:sz w:val="20"/>
                  <w:szCs w:val="20"/>
                </w:rPr>
                <w:delText>4</w:delText>
              </w:r>
            </w:del>
            <w:del w:id="1576"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3B2ADABF" w14:textId="07BD9089" w:rsidR="003D61BD" w:rsidRPr="00CA2814" w:rsidDel="00555075" w:rsidRDefault="003D61BD" w:rsidP="00555075">
            <w:pPr>
              <w:pStyle w:val="Heading1"/>
              <w:rPr>
                <w:del w:id="1577" w:author="Daniel Falster" w:date="2017-08-01T10:53:00Z"/>
                <w:rFonts w:eastAsia="Times New Roman" w:cs="Times New Roman"/>
                <w:color w:val="000000"/>
                <w:sz w:val="20"/>
                <w:szCs w:val="20"/>
              </w:rPr>
              <w:pPrChange w:id="1578" w:author="Daniel Falster" w:date="2017-08-01T10:53:00Z">
                <w:pPr>
                  <w:spacing w:after="0" w:line="240" w:lineRule="auto"/>
                </w:pPr>
              </w:pPrChange>
            </w:pPr>
            <w:del w:id="1579"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76169977" w14:textId="0E5E7D03" w:rsidR="003D61BD" w:rsidRPr="00CA2814" w:rsidDel="00555075" w:rsidRDefault="003D61BD" w:rsidP="00555075">
            <w:pPr>
              <w:pStyle w:val="Heading1"/>
              <w:rPr>
                <w:del w:id="1580" w:author="Daniel Falster" w:date="2017-08-01T10:53:00Z"/>
                <w:rFonts w:eastAsia="Times New Roman" w:cs="Times New Roman"/>
                <w:color w:val="000000"/>
                <w:sz w:val="20"/>
                <w:szCs w:val="20"/>
              </w:rPr>
              <w:pPrChange w:id="1581" w:author="Daniel Falster" w:date="2017-08-01T10:53:00Z">
                <w:pPr>
                  <w:spacing w:after="0" w:line="240" w:lineRule="auto"/>
                </w:pPr>
              </w:pPrChange>
            </w:pPr>
            <w:del w:id="1582" w:author="Daniel Falster" w:date="2017-08-01T10:53:00Z">
              <w:r w:rsidRPr="00CA2814" w:rsidDel="00555075">
                <w:rPr>
                  <w:rFonts w:eastAsia="Times New Roman" w:cs="Times New Roman"/>
                  <w:color w:val="000000"/>
                  <w:sz w:val="20"/>
                  <w:szCs w:val="20"/>
                </w:rPr>
                <w:delText>0.81</w:delText>
              </w:r>
            </w:del>
          </w:p>
        </w:tc>
        <w:tc>
          <w:tcPr>
            <w:tcW w:w="1300" w:type="dxa"/>
            <w:tcBorders>
              <w:top w:val="nil"/>
              <w:left w:val="nil"/>
              <w:bottom w:val="nil"/>
              <w:right w:val="nil"/>
            </w:tcBorders>
            <w:shd w:val="clear" w:color="auto" w:fill="auto"/>
            <w:noWrap/>
            <w:hideMark/>
          </w:tcPr>
          <w:p w14:paraId="5C0A6064" w14:textId="59EE9A21" w:rsidR="003D61BD" w:rsidRPr="00CA2814" w:rsidDel="00555075" w:rsidRDefault="003D61BD" w:rsidP="00555075">
            <w:pPr>
              <w:pStyle w:val="Heading1"/>
              <w:rPr>
                <w:del w:id="1583" w:author="Daniel Falster" w:date="2017-08-01T10:53:00Z"/>
                <w:rFonts w:eastAsia="Times New Roman" w:cs="Times New Roman"/>
                <w:color w:val="000000"/>
                <w:sz w:val="20"/>
                <w:szCs w:val="20"/>
              </w:rPr>
              <w:pPrChange w:id="1584" w:author="Daniel Falster" w:date="2017-08-01T10:53:00Z">
                <w:pPr>
                  <w:spacing w:after="0" w:line="240" w:lineRule="auto"/>
                </w:pPr>
              </w:pPrChange>
            </w:pPr>
            <w:del w:id="1585" w:author="Daniel Falster" w:date="2017-08-01T10:53:00Z">
              <w:r w:rsidRPr="00CA2814" w:rsidDel="00555075">
                <w:rPr>
                  <w:rFonts w:eastAsia="Times New Roman" w:cs="Times New Roman"/>
                  <w:color w:val="000000"/>
                  <w:sz w:val="20"/>
                  <w:szCs w:val="20"/>
                </w:rPr>
                <w:delText>985</w:delText>
              </w:r>
            </w:del>
          </w:p>
        </w:tc>
        <w:tc>
          <w:tcPr>
            <w:tcW w:w="1300" w:type="dxa"/>
            <w:tcBorders>
              <w:top w:val="nil"/>
              <w:left w:val="nil"/>
              <w:bottom w:val="nil"/>
              <w:right w:val="nil"/>
            </w:tcBorders>
            <w:shd w:val="clear" w:color="auto" w:fill="auto"/>
            <w:noWrap/>
            <w:hideMark/>
          </w:tcPr>
          <w:p w14:paraId="1520C767" w14:textId="319BCD1D" w:rsidR="003D61BD" w:rsidRPr="00CA2814" w:rsidDel="00555075" w:rsidRDefault="003D61BD" w:rsidP="00555075">
            <w:pPr>
              <w:pStyle w:val="Heading1"/>
              <w:rPr>
                <w:del w:id="1586" w:author="Daniel Falster" w:date="2017-08-01T10:53:00Z"/>
                <w:rFonts w:eastAsia="Times New Roman" w:cs="Times New Roman"/>
                <w:color w:val="000000"/>
                <w:sz w:val="20"/>
                <w:szCs w:val="20"/>
              </w:rPr>
              <w:pPrChange w:id="1587" w:author="Daniel Falster" w:date="2017-08-01T10:53:00Z">
                <w:pPr>
                  <w:spacing w:after="0" w:line="240" w:lineRule="auto"/>
                </w:pPr>
              </w:pPrChange>
            </w:pPr>
            <w:del w:id="1588" w:author="Daniel Falster" w:date="2017-08-01T10:53:00Z">
              <w:r w:rsidRPr="00CA2814" w:rsidDel="00555075">
                <w:rPr>
                  <w:rFonts w:eastAsia="Times New Roman" w:cs="Times New Roman"/>
                  <w:color w:val="000000"/>
                  <w:sz w:val="20"/>
                  <w:szCs w:val="20"/>
                </w:rPr>
                <w:delText>0.0129</w:delText>
              </w:r>
            </w:del>
          </w:p>
        </w:tc>
        <w:tc>
          <w:tcPr>
            <w:tcW w:w="1300" w:type="dxa"/>
            <w:tcBorders>
              <w:top w:val="nil"/>
              <w:left w:val="nil"/>
              <w:bottom w:val="nil"/>
              <w:right w:val="nil"/>
            </w:tcBorders>
            <w:shd w:val="clear" w:color="auto" w:fill="auto"/>
            <w:noWrap/>
            <w:hideMark/>
          </w:tcPr>
          <w:p w14:paraId="258E838D" w14:textId="4118A54E" w:rsidR="003D61BD" w:rsidRPr="00CA2814" w:rsidDel="00555075" w:rsidRDefault="003D61BD" w:rsidP="00555075">
            <w:pPr>
              <w:pStyle w:val="Heading1"/>
              <w:rPr>
                <w:del w:id="1589" w:author="Daniel Falster" w:date="2017-08-01T10:53:00Z"/>
                <w:rFonts w:eastAsia="Times New Roman" w:cs="Times New Roman"/>
                <w:color w:val="000000"/>
                <w:sz w:val="20"/>
                <w:szCs w:val="20"/>
              </w:rPr>
              <w:pPrChange w:id="1590" w:author="Daniel Falster" w:date="2017-08-01T10:53:00Z">
                <w:pPr>
                  <w:spacing w:after="0" w:line="240" w:lineRule="auto"/>
                </w:pPr>
              </w:pPrChange>
            </w:pPr>
            <w:del w:id="1591" w:author="Daniel Falster" w:date="2017-08-01T10:53:00Z">
              <w:r w:rsidRPr="00CA2814" w:rsidDel="00555075">
                <w:rPr>
                  <w:rFonts w:eastAsia="Times New Roman" w:cs="Times New Roman"/>
                  <w:color w:val="000000"/>
                  <w:sz w:val="20"/>
                  <w:szCs w:val="20"/>
                </w:rPr>
                <w:delText>0.79</w:delText>
              </w:r>
            </w:del>
          </w:p>
        </w:tc>
      </w:tr>
      <w:tr w:rsidR="003D61BD" w:rsidRPr="00CA2814" w:rsidDel="00555075" w14:paraId="60C51E23" w14:textId="0BE21EFE" w:rsidTr="00CA2814">
        <w:trPr>
          <w:trHeight w:val="300"/>
          <w:del w:id="1592" w:author="Daniel Falster" w:date="2017-08-01T10:53:00Z"/>
        </w:trPr>
        <w:tc>
          <w:tcPr>
            <w:tcW w:w="2940" w:type="dxa"/>
            <w:tcBorders>
              <w:top w:val="nil"/>
              <w:left w:val="nil"/>
              <w:bottom w:val="nil"/>
              <w:right w:val="nil"/>
            </w:tcBorders>
            <w:shd w:val="clear" w:color="auto" w:fill="auto"/>
            <w:noWrap/>
            <w:hideMark/>
          </w:tcPr>
          <w:p w14:paraId="6E237113" w14:textId="01117A1C" w:rsidR="003D61BD" w:rsidRPr="00CA2814" w:rsidDel="00555075" w:rsidRDefault="003D61BD" w:rsidP="00555075">
            <w:pPr>
              <w:pStyle w:val="Heading1"/>
              <w:rPr>
                <w:del w:id="1593" w:author="Daniel Falster" w:date="2017-08-01T10:53:00Z"/>
                <w:rFonts w:eastAsia="Times New Roman" w:cs="Times New Roman"/>
                <w:i/>
                <w:iCs/>
                <w:color w:val="000000"/>
                <w:sz w:val="20"/>
                <w:szCs w:val="20"/>
              </w:rPr>
              <w:pPrChange w:id="1594" w:author="Daniel Falster" w:date="2017-08-01T10:53:00Z">
                <w:pPr>
                  <w:spacing w:after="0" w:line="240" w:lineRule="auto"/>
                </w:pPr>
              </w:pPrChange>
            </w:pPr>
            <w:del w:id="1595" w:author="Daniel Falster" w:date="2017-08-01T10:53:00Z">
              <w:r w:rsidRPr="00CA2814" w:rsidDel="00555075">
                <w:rPr>
                  <w:rFonts w:eastAsia="Times New Roman" w:cs="Times New Roman"/>
                  <w:i/>
                  <w:iCs/>
                  <w:color w:val="000000"/>
                  <w:sz w:val="20"/>
                  <w:szCs w:val="20"/>
                </w:rPr>
                <w:delText>Persoonia lanceolata</w:delText>
              </w:r>
            </w:del>
          </w:p>
        </w:tc>
        <w:tc>
          <w:tcPr>
            <w:tcW w:w="1398" w:type="dxa"/>
            <w:tcBorders>
              <w:top w:val="nil"/>
              <w:left w:val="nil"/>
              <w:bottom w:val="nil"/>
              <w:right w:val="nil"/>
            </w:tcBorders>
            <w:shd w:val="clear" w:color="auto" w:fill="auto"/>
            <w:noWrap/>
            <w:hideMark/>
          </w:tcPr>
          <w:p w14:paraId="60B5D3AC" w14:textId="1686340E" w:rsidR="003D61BD" w:rsidRPr="00CA2814" w:rsidDel="00555075" w:rsidRDefault="003D61BD" w:rsidP="00555075">
            <w:pPr>
              <w:pStyle w:val="Heading1"/>
              <w:rPr>
                <w:del w:id="1596" w:author="Daniel Falster" w:date="2017-08-01T10:53:00Z"/>
                <w:rFonts w:eastAsia="Times New Roman" w:cs="Times New Roman"/>
                <w:color w:val="000000"/>
                <w:sz w:val="20"/>
                <w:szCs w:val="20"/>
              </w:rPr>
              <w:pPrChange w:id="1597" w:author="Daniel Falster" w:date="2017-08-01T10:53:00Z">
                <w:pPr>
                  <w:keepNext/>
                  <w:keepLines/>
                  <w:spacing w:before="200" w:after="0" w:line="240" w:lineRule="auto"/>
                  <w:outlineLvl w:val="6"/>
                </w:pPr>
              </w:pPrChange>
            </w:pPr>
            <w:del w:id="1598"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3A864B5F" w14:textId="3587B330" w:rsidR="003D61BD" w:rsidRPr="00CA2814" w:rsidDel="00555075" w:rsidRDefault="003D61BD" w:rsidP="00555075">
            <w:pPr>
              <w:pStyle w:val="Heading1"/>
              <w:rPr>
                <w:del w:id="1599" w:author="Daniel Falster" w:date="2017-08-01T10:53:00Z"/>
                <w:rFonts w:eastAsia="Times New Roman" w:cs="Times New Roman"/>
                <w:color w:val="000000"/>
                <w:sz w:val="20"/>
                <w:szCs w:val="20"/>
              </w:rPr>
              <w:pPrChange w:id="1600" w:author="Daniel Falster" w:date="2017-08-01T10:53:00Z">
                <w:pPr>
                  <w:spacing w:after="0" w:line="240" w:lineRule="auto"/>
                </w:pPr>
              </w:pPrChange>
            </w:pPr>
            <w:del w:id="1601" w:author="Daniel Falster" w:date="2017-08-01T10:53:00Z">
              <w:r w:rsidRPr="00CA2814" w:rsidDel="00555075">
                <w:rPr>
                  <w:rFonts w:eastAsia="Times New Roman" w:cs="Times New Roman"/>
                  <w:color w:val="000000"/>
                  <w:sz w:val="20"/>
                  <w:szCs w:val="20"/>
                </w:rPr>
                <w:delText>PELA</w:delText>
              </w:r>
            </w:del>
          </w:p>
        </w:tc>
        <w:tc>
          <w:tcPr>
            <w:tcW w:w="1300" w:type="dxa"/>
            <w:tcBorders>
              <w:top w:val="nil"/>
              <w:left w:val="nil"/>
              <w:bottom w:val="nil"/>
              <w:right w:val="nil"/>
            </w:tcBorders>
            <w:shd w:val="clear" w:color="auto" w:fill="auto"/>
            <w:noWrap/>
            <w:hideMark/>
          </w:tcPr>
          <w:p w14:paraId="4D0645D7" w14:textId="1F88223F" w:rsidR="003D61BD" w:rsidRPr="00CA2814" w:rsidDel="00555075" w:rsidRDefault="003D61BD" w:rsidP="00555075">
            <w:pPr>
              <w:pStyle w:val="Heading1"/>
              <w:rPr>
                <w:del w:id="1602" w:author="Daniel Falster" w:date="2017-08-01T10:53:00Z"/>
                <w:rFonts w:eastAsia="Times New Roman" w:cs="Times New Roman"/>
                <w:color w:val="000000"/>
                <w:sz w:val="20"/>
                <w:szCs w:val="20"/>
              </w:rPr>
              <w:pPrChange w:id="1603" w:author="Daniel Falster" w:date="2017-08-01T10:53:00Z">
                <w:pPr>
                  <w:spacing w:after="0" w:line="240" w:lineRule="auto"/>
                </w:pPr>
              </w:pPrChange>
            </w:pPr>
            <w:del w:id="1604" w:author="Daniel Falster" w:date="2017-07-31T11:31:00Z">
              <w:r w:rsidRPr="00CA2814" w:rsidDel="00225CD4">
                <w:rPr>
                  <w:rFonts w:eastAsia="Times New Roman" w:cs="Times New Roman"/>
                  <w:color w:val="000000"/>
                  <w:sz w:val="20"/>
                  <w:szCs w:val="20"/>
                </w:rPr>
                <w:delText>4</w:delText>
              </w:r>
            </w:del>
            <w:del w:id="1605"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04B22A24" w14:textId="44969B49" w:rsidR="003D61BD" w:rsidRPr="00CA2814" w:rsidDel="00555075" w:rsidRDefault="003D61BD" w:rsidP="00555075">
            <w:pPr>
              <w:pStyle w:val="Heading1"/>
              <w:rPr>
                <w:del w:id="1606" w:author="Daniel Falster" w:date="2017-08-01T10:53:00Z"/>
                <w:rFonts w:eastAsia="Times New Roman" w:cs="Times New Roman"/>
                <w:color w:val="000000"/>
                <w:sz w:val="20"/>
                <w:szCs w:val="20"/>
              </w:rPr>
              <w:pPrChange w:id="1607" w:author="Daniel Falster" w:date="2017-08-01T10:53:00Z">
                <w:pPr>
                  <w:spacing w:after="0" w:line="240" w:lineRule="auto"/>
                </w:pPr>
              </w:pPrChange>
            </w:pPr>
            <w:del w:id="1608" w:author="Daniel Falster" w:date="2017-08-01T10:53:00Z">
              <w:r w:rsidRPr="00CA2814" w:rsidDel="00555075">
                <w:rPr>
                  <w:rFonts w:eastAsia="Times New Roman" w:cs="Times New Roman"/>
                  <w:color w:val="000000"/>
                  <w:sz w:val="20"/>
                  <w:szCs w:val="20"/>
                </w:rPr>
                <w:delText>9</w:delText>
              </w:r>
            </w:del>
          </w:p>
        </w:tc>
        <w:tc>
          <w:tcPr>
            <w:tcW w:w="1300" w:type="dxa"/>
            <w:tcBorders>
              <w:top w:val="nil"/>
              <w:left w:val="nil"/>
              <w:bottom w:val="nil"/>
              <w:right w:val="nil"/>
            </w:tcBorders>
            <w:shd w:val="clear" w:color="auto" w:fill="auto"/>
            <w:noWrap/>
            <w:hideMark/>
          </w:tcPr>
          <w:p w14:paraId="4207632C" w14:textId="60D01589" w:rsidR="003D61BD" w:rsidRPr="00CA2814" w:rsidDel="00555075" w:rsidRDefault="003D61BD" w:rsidP="00555075">
            <w:pPr>
              <w:pStyle w:val="Heading1"/>
              <w:rPr>
                <w:del w:id="1609" w:author="Daniel Falster" w:date="2017-08-01T10:53:00Z"/>
                <w:rFonts w:eastAsia="Times New Roman" w:cs="Times New Roman"/>
                <w:color w:val="000000"/>
                <w:sz w:val="20"/>
                <w:szCs w:val="20"/>
              </w:rPr>
              <w:pPrChange w:id="1610" w:author="Daniel Falster" w:date="2017-08-01T10:53:00Z">
                <w:pPr>
                  <w:spacing w:after="0" w:line="240" w:lineRule="auto"/>
                </w:pPr>
              </w:pPrChange>
            </w:pPr>
            <w:del w:id="1611" w:author="Daniel Falster" w:date="2017-08-01T10:53:00Z">
              <w:r w:rsidRPr="00CA2814" w:rsidDel="00555075">
                <w:rPr>
                  <w:rFonts w:eastAsia="Times New Roman" w:cs="Times New Roman"/>
                  <w:color w:val="000000"/>
                  <w:sz w:val="20"/>
                  <w:szCs w:val="20"/>
                </w:rPr>
                <w:delText>14.39</w:delText>
              </w:r>
            </w:del>
          </w:p>
        </w:tc>
        <w:tc>
          <w:tcPr>
            <w:tcW w:w="1300" w:type="dxa"/>
            <w:tcBorders>
              <w:top w:val="nil"/>
              <w:left w:val="nil"/>
              <w:bottom w:val="nil"/>
              <w:right w:val="nil"/>
            </w:tcBorders>
            <w:shd w:val="clear" w:color="auto" w:fill="auto"/>
            <w:noWrap/>
            <w:hideMark/>
          </w:tcPr>
          <w:p w14:paraId="30745C63" w14:textId="29D716B1" w:rsidR="003D61BD" w:rsidRPr="00CA2814" w:rsidDel="00555075" w:rsidRDefault="003D61BD" w:rsidP="00555075">
            <w:pPr>
              <w:pStyle w:val="Heading1"/>
              <w:rPr>
                <w:del w:id="1612" w:author="Daniel Falster" w:date="2017-08-01T10:53:00Z"/>
                <w:rFonts w:eastAsia="Times New Roman" w:cs="Times New Roman"/>
                <w:color w:val="000000"/>
                <w:sz w:val="20"/>
                <w:szCs w:val="20"/>
              </w:rPr>
              <w:pPrChange w:id="1613" w:author="Daniel Falster" w:date="2017-08-01T10:53:00Z">
                <w:pPr>
                  <w:spacing w:after="0" w:line="240" w:lineRule="auto"/>
                </w:pPr>
              </w:pPrChange>
            </w:pPr>
            <w:del w:id="1614" w:author="Daniel Falster" w:date="2017-08-01T10:53:00Z">
              <w:r w:rsidRPr="00CA2814" w:rsidDel="00555075">
                <w:rPr>
                  <w:rFonts w:eastAsia="Times New Roman" w:cs="Times New Roman"/>
                  <w:color w:val="000000"/>
                  <w:sz w:val="20"/>
                  <w:szCs w:val="20"/>
                </w:rPr>
                <w:delText>2140</w:delText>
              </w:r>
            </w:del>
          </w:p>
        </w:tc>
        <w:tc>
          <w:tcPr>
            <w:tcW w:w="1300" w:type="dxa"/>
            <w:tcBorders>
              <w:top w:val="nil"/>
              <w:left w:val="nil"/>
              <w:bottom w:val="nil"/>
              <w:right w:val="nil"/>
            </w:tcBorders>
            <w:shd w:val="clear" w:color="auto" w:fill="auto"/>
            <w:noWrap/>
            <w:hideMark/>
          </w:tcPr>
          <w:p w14:paraId="7B090DCA" w14:textId="3B8E49AF" w:rsidR="003D61BD" w:rsidRPr="00CA2814" w:rsidDel="00555075" w:rsidRDefault="003D61BD" w:rsidP="00555075">
            <w:pPr>
              <w:pStyle w:val="Heading1"/>
              <w:rPr>
                <w:del w:id="1615" w:author="Daniel Falster" w:date="2017-08-01T10:53:00Z"/>
                <w:rFonts w:eastAsia="Times New Roman" w:cs="Times New Roman"/>
                <w:color w:val="000000"/>
                <w:sz w:val="20"/>
                <w:szCs w:val="20"/>
              </w:rPr>
              <w:pPrChange w:id="1616" w:author="Daniel Falster" w:date="2017-08-01T10:53:00Z">
                <w:pPr>
                  <w:spacing w:after="0" w:line="240" w:lineRule="auto"/>
                </w:pPr>
              </w:pPrChange>
            </w:pPr>
            <w:del w:id="1617" w:author="Daniel Falster" w:date="2017-08-01T10:53:00Z">
              <w:r w:rsidRPr="00CA2814" w:rsidDel="00555075">
                <w:rPr>
                  <w:rFonts w:eastAsia="Times New Roman" w:cs="Times New Roman"/>
                  <w:color w:val="000000"/>
                  <w:sz w:val="20"/>
                  <w:szCs w:val="20"/>
                </w:rPr>
                <w:delText>0.0203</w:delText>
              </w:r>
            </w:del>
          </w:p>
        </w:tc>
        <w:tc>
          <w:tcPr>
            <w:tcW w:w="1300" w:type="dxa"/>
            <w:tcBorders>
              <w:top w:val="nil"/>
              <w:left w:val="nil"/>
              <w:bottom w:val="nil"/>
              <w:right w:val="nil"/>
            </w:tcBorders>
            <w:shd w:val="clear" w:color="auto" w:fill="auto"/>
            <w:noWrap/>
            <w:hideMark/>
          </w:tcPr>
          <w:p w14:paraId="2562F7B2" w14:textId="5CADA00E" w:rsidR="003D61BD" w:rsidRPr="00CA2814" w:rsidDel="00555075" w:rsidRDefault="003D61BD" w:rsidP="00555075">
            <w:pPr>
              <w:pStyle w:val="Heading1"/>
              <w:rPr>
                <w:del w:id="1618" w:author="Daniel Falster" w:date="2017-08-01T10:53:00Z"/>
                <w:rFonts w:eastAsia="Times New Roman" w:cs="Times New Roman"/>
                <w:color w:val="000000"/>
                <w:sz w:val="20"/>
                <w:szCs w:val="20"/>
              </w:rPr>
              <w:pPrChange w:id="1619" w:author="Daniel Falster" w:date="2017-08-01T10:53:00Z">
                <w:pPr>
                  <w:spacing w:after="0" w:line="240" w:lineRule="auto"/>
                </w:pPr>
              </w:pPrChange>
            </w:pPr>
            <w:del w:id="1620" w:author="Daniel Falster" w:date="2017-08-01T10:53:00Z">
              <w:r w:rsidRPr="00CA2814" w:rsidDel="00555075">
                <w:rPr>
                  <w:rFonts w:eastAsia="Times New Roman" w:cs="Times New Roman"/>
                  <w:color w:val="000000"/>
                  <w:sz w:val="20"/>
                  <w:szCs w:val="20"/>
                </w:rPr>
                <w:delText>0.67</w:delText>
              </w:r>
            </w:del>
          </w:p>
        </w:tc>
      </w:tr>
      <w:tr w:rsidR="003D61BD" w:rsidRPr="00CA2814" w:rsidDel="00555075" w14:paraId="1FA480DA" w14:textId="66A7B027" w:rsidTr="00CA2814">
        <w:trPr>
          <w:trHeight w:val="300"/>
          <w:del w:id="1621" w:author="Daniel Falster" w:date="2017-08-01T10:53:00Z"/>
        </w:trPr>
        <w:tc>
          <w:tcPr>
            <w:tcW w:w="2940" w:type="dxa"/>
            <w:tcBorders>
              <w:top w:val="nil"/>
              <w:left w:val="nil"/>
              <w:bottom w:val="nil"/>
              <w:right w:val="nil"/>
            </w:tcBorders>
            <w:shd w:val="clear" w:color="auto" w:fill="auto"/>
            <w:noWrap/>
            <w:hideMark/>
          </w:tcPr>
          <w:p w14:paraId="05220095" w14:textId="7CCBAAF2" w:rsidR="003D61BD" w:rsidRPr="00CA2814" w:rsidDel="00555075" w:rsidRDefault="003D61BD" w:rsidP="00555075">
            <w:pPr>
              <w:pStyle w:val="Heading1"/>
              <w:rPr>
                <w:del w:id="1622" w:author="Daniel Falster" w:date="2017-08-01T10:53:00Z"/>
                <w:rFonts w:eastAsia="Times New Roman" w:cs="Times New Roman"/>
                <w:i/>
                <w:iCs/>
                <w:color w:val="000000"/>
                <w:sz w:val="20"/>
                <w:szCs w:val="20"/>
              </w:rPr>
              <w:pPrChange w:id="1623" w:author="Daniel Falster" w:date="2017-08-01T10:53:00Z">
                <w:pPr>
                  <w:spacing w:after="0" w:line="240" w:lineRule="auto"/>
                </w:pPr>
              </w:pPrChange>
            </w:pPr>
            <w:del w:id="1624" w:author="Daniel Falster" w:date="2017-08-01T10:53:00Z">
              <w:r w:rsidRPr="00CA2814" w:rsidDel="00555075">
                <w:rPr>
                  <w:rFonts w:eastAsia="Times New Roman" w:cs="Times New Roman"/>
                  <w:i/>
                  <w:iCs/>
                  <w:color w:val="000000"/>
                  <w:sz w:val="20"/>
                  <w:szCs w:val="20"/>
                </w:rPr>
                <w:delText>Petrophile pulchella</w:delText>
              </w:r>
            </w:del>
          </w:p>
        </w:tc>
        <w:tc>
          <w:tcPr>
            <w:tcW w:w="1398" w:type="dxa"/>
            <w:tcBorders>
              <w:top w:val="nil"/>
              <w:left w:val="nil"/>
              <w:bottom w:val="nil"/>
              <w:right w:val="nil"/>
            </w:tcBorders>
            <w:shd w:val="clear" w:color="auto" w:fill="auto"/>
            <w:noWrap/>
            <w:hideMark/>
          </w:tcPr>
          <w:p w14:paraId="047CFBC5" w14:textId="2C69FA5B" w:rsidR="003D61BD" w:rsidRPr="00CA2814" w:rsidDel="00555075" w:rsidRDefault="003D61BD" w:rsidP="00555075">
            <w:pPr>
              <w:pStyle w:val="Heading1"/>
              <w:rPr>
                <w:del w:id="1625" w:author="Daniel Falster" w:date="2017-08-01T10:53:00Z"/>
                <w:rFonts w:eastAsia="Times New Roman" w:cs="Times New Roman"/>
                <w:color w:val="000000"/>
                <w:sz w:val="20"/>
                <w:szCs w:val="20"/>
              </w:rPr>
              <w:pPrChange w:id="1626" w:author="Daniel Falster" w:date="2017-08-01T10:53:00Z">
                <w:pPr>
                  <w:keepNext/>
                  <w:keepLines/>
                  <w:spacing w:before="200" w:after="0" w:line="240" w:lineRule="auto"/>
                  <w:outlineLvl w:val="6"/>
                </w:pPr>
              </w:pPrChange>
            </w:pPr>
            <w:del w:id="1627" w:author="Daniel Falster" w:date="2017-08-01T10:53:00Z">
              <w:r w:rsidRPr="00CA2814" w:rsidDel="00555075">
                <w:rPr>
                  <w:rFonts w:eastAsia="Times New Roman" w:cs="Times New Roman"/>
                  <w:color w:val="000000"/>
                  <w:sz w:val="20"/>
                  <w:szCs w:val="20"/>
                </w:rPr>
                <w:delText>Proteaceae</w:delText>
              </w:r>
            </w:del>
          </w:p>
        </w:tc>
        <w:tc>
          <w:tcPr>
            <w:tcW w:w="1300" w:type="dxa"/>
            <w:tcBorders>
              <w:top w:val="nil"/>
              <w:left w:val="nil"/>
              <w:bottom w:val="nil"/>
              <w:right w:val="nil"/>
            </w:tcBorders>
            <w:shd w:val="clear" w:color="auto" w:fill="auto"/>
            <w:noWrap/>
            <w:hideMark/>
          </w:tcPr>
          <w:p w14:paraId="49D36B6A" w14:textId="78B63305" w:rsidR="003D61BD" w:rsidRPr="00CA2814" w:rsidDel="00555075" w:rsidRDefault="003D61BD" w:rsidP="00555075">
            <w:pPr>
              <w:pStyle w:val="Heading1"/>
              <w:rPr>
                <w:del w:id="1628" w:author="Daniel Falster" w:date="2017-08-01T10:53:00Z"/>
                <w:rFonts w:eastAsia="Times New Roman" w:cs="Times New Roman"/>
                <w:color w:val="000000"/>
                <w:sz w:val="20"/>
                <w:szCs w:val="20"/>
              </w:rPr>
              <w:pPrChange w:id="1629" w:author="Daniel Falster" w:date="2017-08-01T10:53:00Z">
                <w:pPr>
                  <w:spacing w:after="0" w:line="240" w:lineRule="auto"/>
                </w:pPr>
              </w:pPrChange>
            </w:pPr>
            <w:del w:id="1630" w:author="Daniel Falster" w:date="2017-08-01T10:53:00Z">
              <w:r w:rsidRPr="00CA2814" w:rsidDel="00555075">
                <w:rPr>
                  <w:rFonts w:eastAsia="Times New Roman" w:cs="Times New Roman"/>
                  <w:color w:val="000000"/>
                  <w:sz w:val="20"/>
                  <w:szCs w:val="20"/>
                </w:rPr>
                <w:delText>PEPU</w:delText>
              </w:r>
            </w:del>
          </w:p>
        </w:tc>
        <w:tc>
          <w:tcPr>
            <w:tcW w:w="1300" w:type="dxa"/>
            <w:tcBorders>
              <w:top w:val="nil"/>
              <w:left w:val="nil"/>
              <w:bottom w:val="nil"/>
              <w:right w:val="nil"/>
            </w:tcBorders>
            <w:shd w:val="clear" w:color="auto" w:fill="auto"/>
            <w:noWrap/>
            <w:hideMark/>
          </w:tcPr>
          <w:p w14:paraId="4ECC99D9" w14:textId="217D2C74" w:rsidR="003D61BD" w:rsidRPr="00CA2814" w:rsidDel="00555075" w:rsidRDefault="003D61BD" w:rsidP="00555075">
            <w:pPr>
              <w:pStyle w:val="Heading1"/>
              <w:rPr>
                <w:del w:id="1631" w:author="Daniel Falster" w:date="2017-08-01T10:53:00Z"/>
                <w:rFonts w:eastAsia="Times New Roman" w:cs="Times New Roman"/>
                <w:color w:val="000000"/>
                <w:sz w:val="20"/>
                <w:szCs w:val="20"/>
              </w:rPr>
              <w:pPrChange w:id="1632" w:author="Daniel Falster" w:date="2017-08-01T10:53:00Z">
                <w:pPr>
                  <w:spacing w:after="0" w:line="240" w:lineRule="auto"/>
                </w:pPr>
              </w:pPrChange>
            </w:pPr>
            <w:del w:id="1633" w:author="Daniel Falster" w:date="2017-07-31T11:31:00Z">
              <w:r w:rsidRPr="00CA2814" w:rsidDel="00225CD4">
                <w:rPr>
                  <w:rFonts w:eastAsia="Times New Roman" w:cs="Times New Roman"/>
                  <w:color w:val="000000"/>
                  <w:sz w:val="20"/>
                  <w:szCs w:val="20"/>
                </w:rPr>
                <w:delText>4</w:delText>
              </w:r>
            </w:del>
            <w:del w:id="1634" w:author="Daniel Falster" w:date="2017-08-01T10:53:00Z">
              <w:r w:rsidRPr="00CA2814" w:rsidDel="00555075">
                <w:rPr>
                  <w:rFonts w:eastAsia="Times New Roman" w:cs="Times New Roman"/>
                  <w:color w:val="000000"/>
                  <w:sz w:val="20"/>
                  <w:szCs w:val="20"/>
                </w:rPr>
                <w:delText>0</w:delText>
              </w:r>
            </w:del>
          </w:p>
        </w:tc>
        <w:tc>
          <w:tcPr>
            <w:tcW w:w="1300" w:type="dxa"/>
            <w:tcBorders>
              <w:top w:val="nil"/>
              <w:left w:val="nil"/>
              <w:bottom w:val="nil"/>
              <w:right w:val="nil"/>
            </w:tcBorders>
            <w:shd w:val="clear" w:color="auto" w:fill="auto"/>
            <w:noWrap/>
            <w:hideMark/>
          </w:tcPr>
          <w:p w14:paraId="1A36F998" w14:textId="5A1F1B5B" w:rsidR="003D61BD" w:rsidRPr="00CA2814" w:rsidDel="00555075" w:rsidRDefault="003D61BD" w:rsidP="00555075">
            <w:pPr>
              <w:pStyle w:val="Heading1"/>
              <w:rPr>
                <w:del w:id="1635" w:author="Daniel Falster" w:date="2017-08-01T10:53:00Z"/>
                <w:rFonts w:eastAsia="Times New Roman" w:cs="Times New Roman"/>
                <w:color w:val="000000"/>
                <w:sz w:val="20"/>
                <w:szCs w:val="20"/>
              </w:rPr>
              <w:pPrChange w:id="1636" w:author="Daniel Falster" w:date="2017-08-01T10:53:00Z">
                <w:pPr>
                  <w:spacing w:after="0" w:line="240" w:lineRule="auto"/>
                </w:pPr>
              </w:pPrChange>
            </w:pPr>
            <w:del w:id="1637" w:author="Daniel Falster" w:date="2017-08-01T10:53:00Z">
              <w:r w:rsidRPr="00CA2814" w:rsidDel="00555075">
                <w:rPr>
                  <w:rFonts w:eastAsia="Times New Roman" w:cs="Times New Roman"/>
                  <w:color w:val="000000"/>
                  <w:sz w:val="20"/>
                  <w:szCs w:val="20"/>
                </w:rPr>
                <w:delText>7</w:delText>
              </w:r>
            </w:del>
          </w:p>
        </w:tc>
        <w:tc>
          <w:tcPr>
            <w:tcW w:w="1300" w:type="dxa"/>
            <w:tcBorders>
              <w:top w:val="nil"/>
              <w:left w:val="nil"/>
              <w:bottom w:val="nil"/>
              <w:right w:val="nil"/>
            </w:tcBorders>
            <w:shd w:val="clear" w:color="auto" w:fill="auto"/>
            <w:noWrap/>
            <w:hideMark/>
          </w:tcPr>
          <w:p w14:paraId="4A11F4F0" w14:textId="76695B41" w:rsidR="003D61BD" w:rsidRPr="00CA2814" w:rsidDel="00555075" w:rsidRDefault="003D61BD" w:rsidP="00555075">
            <w:pPr>
              <w:pStyle w:val="Heading1"/>
              <w:rPr>
                <w:del w:id="1638" w:author="Daniel Falster" w:date="2017-08-01T10:53:00Z"/>
                <w:rFonts w:eastAsia="Times New Roman" w:cs="Times New Roman"/>
                <w:color w:val="000000"/>
                <w:sz w:val="20"/>
                <w:szCs w:val="20"/>
              </w:rPr>
              <w:pPrChange w:id="1639" w:author="Daniel Falster" w:date="2017-08-01T10:53:00Z">
                <w:pPr>
                  <w:spacing w:after="0" w:line="240" w:lineRule="auto"/>
                </w:pPr>
              </w:pPrChange>
            </w:pPr>
            <w:del w:id="1640" w:author="Daniel Falster" w:date="2017-08-01T10:53:00Z">
              <w:r w:rsidRPr="00CA2814" w:rsidDel="00555075">
                <w:rPr>
                  <w:rFonts w:eastAsia="Times New Roman" w:cs="Times New Roman"/>
                  <w:color w:val="000000"/>
                  <w:sz w:val="20"/>
                  <w:szCs w:val="20"/>
                </w:rPr>
                <w:delText>2.21</w:delText>
              </w:r>
            </w:del>
          </w:p>
        </w:tc>
        <w:tc>
          <w:tcPr>
            <w:tcW w:w="1300" w:type="dxa"/>
            <w:tcBorders>
              <w:top w:val="nil"/>
              <w:left w:val="nil"/>
              <w:bottom w:val="nil"/>
              <w:right w:val="nil"/>
            </w:tcBorders>
            <w:shd w:val="clear" w:color="auto" w:fill="auto"/>
            <w:noWrap/>
            <w:hideMark/>
          </w:tcPr>
          <w:p w14:paraId="2DEE8849" w14:textId="42DECDB7" w:rsidR="003D61BD" w:rsidRPr="00CA2814" w:rsidDel="00555075" w:rsidRDefault="003D61BD" w:rsidP="00555075">
            <w:pPr>
              <w:pStyle w:val="Heading1"/>
              <w:rPr>
                <w:del w:id="1641" w:author="Daniel Falster" w:date="2017-08-01T10:53:00Z"/>
                <w:rFonts w:eastAsia="Times New Roman" w:cs="Times New Roman"/>
                <w:color w:val="000000"/>
                <w:sz w:val="20"/>
                <w:szCs w:val="20"/>
              </w:rPr>
              <w:pPrChange w:id="1642" w:author="Daniel Falster" w:date="2017-08-01T10:53:00Z">
                <w:pPr>
                  <w:spacing w:after="0" w:line="240" w:lineRule="auto"/>
                </w:pPr>
              </w:pPrChange>
            </w:pPr>
            <w:del w:id="1643" w:author="Daniel Falster" w:date="2017-08-01T10:53:00Z">
              <w:r w:rsidRPr="00CA2814" w:rsidDel="00555075">
                <w:rPr>
                  <w:rFonts w:eastAsia="Times New Roman" w:cs="Times New Roman"/>
                  <w:color w:val="000000"/>
                  <w:sz w:val="20"/>
                  <w:szCs w:val="20"/>
                </w:rPr>
                <w:delText>2010</w:delText>
              </w:r>
            </w:del>
          </w:p>
        </w:tc>
        <w:tc>
          <w:tcPr>
            <w:tcW w:w="1300" w:type="dxa"/>
            <w:tcBorders>
              <w:top w:val="nil"/>
              <w:left w:val="nil"/>
              <w:bottom w:val="nil"/>
              <w:right w:val="nil"/>
            </w:tcBorders>
            <w:shd w:val="clear" w:color="auto" w:fill="auto"/>
            <w:noWrap/>
            <w:hideMark/>
          </w:tcPr>
          <w:p w14:paraId="32EF1DFB" w14:textId="7886BE1E" w:rsidR="003D61BD" w:rsidRPr="00CA2814" w:rsidDel="00555075" w:rsidRDefault="003D61BD" w:rsidP="00555075">
            <w:pPr>
              <w:pStyle w:val="Heading1"/>
              <w:rPr>
                <w:del w:id="1644" w:author="Daniel Falster" w:date="2017-08-01T10:53:00Z"/>
                <w:rFonts w:eastAsia="Times New Roman" w:cs="Times New Roman"/>
                <w:color w:val="000000"/>
                <w:sz w:val="20"/>
                <w:szCs w:val="20"/>
              </w:rPr>
              <w:pPrChange w:id="1645" w:author="Daniel Falster" w:date="2017-08-01T10:53:00Z">
                <w:pPr>
                  <w:spacing w:after="0" w:line="240" w:lineRule="auto"/>
                </w:pPr>
              </w:pPrChange>
            </w:pPr>
            <w:del w:id="1646" w:author="Daniel Falster" w:date="2017-08-01T10:53:00Z">
              <w:r w:rsidRPr="00CA2814" w:rsidDel="00555075">
                <w:rPr>
                  <w:rFonts w:eastAsia="Times New Roman" w:cs="Times New Roman"/>
                  <w:color w:val="000000"/>
                  <w:sz w:val="20"/>
                  <w:szCs w:val="20"/>
                </w:rPr>
                <w:delText>0.0297</w:delText>
              </w:r>
            </w:del>
          </w:p>
        </w:tc>
        <w:tc>
          <w:tcPr>
            <w:tcW w:w="1300" w:type="dxa"/>
            <w:tcBorders>
              <w:top w:val="nil"/>
              <w:left w:val="nil"/>
              <w:bottom w:val="nil"/>
              <w:right w:val="nil"/>
            </w:tcBorders>
            <w:shd w:val="clear" w:color="auto" w:fill="auto"/>
            <w:noWrap/>
            <w:hideMark/>
          </w:tcPr>
          <w:p w14:paraId="1A5DE846" w14:textId="64388087" w:rsidR="003D61BD" w:rsidRPr="00CA2814" w:rsidDel="00555075" w:rsidRDefault="003D61BD" w:rsidP="00555075">
            <w:pPr>
              <w:pStyle w:val="Heading1"/>
              <w:rPr>
                <w:del w:id="1647" w:author="Daniel Falster" w:date="2017-08-01T10:53:00Z"/>
                <w:rFonts w:eastAsia="Times New Roman" w:cs="Times New Roman"/>
                <w:color w:val="000000"/>
                <w:sz w:val="20"/>
                <w:szCs w:val="20"/>
              </w:rPr>
              <w:pPrChange w:id="1648" w:author="Daniel Falster" w:date="2017-08-01T10:53:00Z">
                <w:pPr>
                  <w:spacing w:after="0" w:line="240" w:lineRule="auto"/>
                </w:pPr>
              </w:pPrChange>
            </w:pPr>
            <w:del w:id="1649" w:author="Daniel Falster" w:date="2017-08-01T10:53:00Z">
              <w:r w:rsidRPr="00CA2814" w:rsidDel="00555075">
                <w:rPr>
                  <w:rFonts w:eastAsia="Times New Roman" w:cs="Times New Roman"/>
                  <w:color w:val="000000"/>
                  <w:sz w:val="20"/>
                  <w:szCs w:val="20"/>
                </w:rPr>
                <w:delText>0.66</w:delText>
              </w:r>
            </w:del>
          </w:p>
        </w:tc>
      </w:tr>
      <w:tr w:rsidR="003D61BD" w:rsidRPr="00CA2814" w:rsidDel="00555075" w14:paraId="3734FF9D" w14:textId="3E30BFF8" w:rsidTr="00CA2814">
        <w:trPr>
          <w:trHeight w:val="300"/>
          <w:del w:id="1650" w:author="Daniel Falster" w:date="2017-08-01T10:53:00Z"/>
        </w:trPr>
        <w:tc>
          <w:tcPr>
            <w:tcW w:w="2940" w:type="dxa"/>
            <w:tcBorders>
              <w:top w:val="nil"/>
              <w:left w:val="nil"/>
              <w:bottom w:val="nil"/>
              <w:right w:val="nil"/>
            </w:tcBorders>
            <w:shd w:val="clear" w:color="auto" w:fill="auto"/>
            <w:noWrap/>
            <w:hideMark/>
          </w:tcPr>
          <w:p w14:paraId="04EFE040" w14:textId="4A1DC4B3" w:rsidR="003D61BD" w:rsidRPr="00CA2814" w:rsidDel="00555075" w:rsidRDefault="003D61BD" w:rsidP="00555075">
            <w:pPr>
              <w:pStyle w:val="Heading1"/>
              <w:rPr>
                <w:del w:id="1651" w:author="Daniel Falster" w:date="2017-08-01T10:53:00Z"/>
                <w:rFonts w:eastAsia="Times New Roman" w:cs="Times New Roman"/>
                <w:i/>
                <w:iCs/>
                <w:color w:val="000000"/>
                <w:sz w:val="20"/>
                <w:szCs w:val="20"/>
              </w:rPr>
              <w:pPrChange w:id="1652" w:author="Daniel Falster" w:date="2017-08-01T10:53:00Z">
                <w:pPr>
                  <w:spacing w:after="0" w:line="240" w:lineRule="auto"/>
                </w:pPr>
              </w:pPrChange>
            </w:pPr>
            <w:del w:id="1653" w:author="Daniel Falster" w:date="2017-08-01T10:53:00Z">
              <w:r w:rsidRPr="00CA2814" w:rsidDel="00555075">
                <w:rPr>
                  <w:rFonts w:eastAsia="Times New Roman" w:cs="Times New Roman"/>
                  <w:i/>
                  <w:iCs/>
                  <w:color w:val="000000"/>
                  <w:sz w:val="20"/>
                  <w:szCs w:val="20"/>
                </w:rPr>
                <w:delText>Phyllota phylicoides</w:delText>
              </w:r>
            </w:del>
          </w:p>
        </w:tc>
        <w:tc>
          <w:tcPr>
            <w:tcW w:w="1398" w:type="dxa"/>
            <w:tcBorders>
              <w:top w:val="nil"/>
              <w:left w:val="nil"/>
              <w:bottom w:val="nil"/>
              <w:right w:val="nil"/>
            </w:tcBorders>
            <w:shd w:val="clear" w:color="auto" w:fill="auto"/>
            <w:noWrap/>
            <w:hideMark/>
          </w:tcPr>
          <w:p w14:paraId="017A9B72" w14:textId="730FDC85" w:rsidR="003D61BD" w:rsidRPr="00CA2814" w:rsidDel="00555075" w:rsidRDefault="003D61BD" w:rsidP="00555075">
            <w:pPr>
              <w:pStyle w:val="Heading1"/>
              <w:rPr>
                <w:del w:id="1654" w:author="Daniel Falster" w:date="2017-08-01T10:53:00Z"/>
                <w:rFonts w:eastAsia="Times New Roman" w:cs="Times New Roman"/>
                <w:color w:val="000000"/>
                <w:sz w:val="20"/>
                <w:szCs w:val="20"/>
              </w:rPr>
              <w:pPrChange w:id="1655" w:author="Daniel Falster" w:date="2017-08-01T10:53:00Z">
                <w:pPr>
                  <w:keepNext/>
                  <w:keepLines/>
                  <w:spacing w:before="200" w:after="0" w:line="240" w:lineRule="auto"/>
                  <w:outlineLvl w:val="6"/>
                </w:pPr>
              </w:pPrChange>
            </w:pPr>
            <w:del w:id="1656" w:author="Daniel Falster" w:date="2017-08-01T10:53:00Z">
              <w:r w:rsidRPr="00CA2814" w:rsidDel="00555075">
                <w:rPr>
                  <w:rFonts w:eastAsia="Times New Roman" w:cs="Times New Roman"/>
                  <w:color w:val="000000"/>
                  <w:sz w:val="20"/>
                  <w:szCs w:val="20"/>
                </w:rPr>
                <w:delText>Fabaceae</w:delText>
              </w:r>
            </w:del>
          </w:p>
        </w:tc>
        <w:tc>
          <w:tcPr>
            <w:tcW w:w="1300" w:type="dxa"/>
            <w:tcBorders>
              <w:top w:val="nil"/>
              <w:left w:val="nil"/>
              <w:bottom w:val="nil"/>
              <w:right w:val="nil"/>
            </w:tcBorders>
            <w:shd w:val="clear" w:color="auto" w:fill="auto"/>
            <w:noWrap/>
            <w:hideMark/>
          </w:tcPr>
          <w:p w14:paraId="57AA0DA0" w14:textId="428BBDD2" w:rsidR="003D61BD" w:rsidRPr="00CA2814" w:rsidDel="00555075" w:rsidRDefault="003D61BD" w:rsidP="00555075">
            <w:pPr>
              <w:pStyle w:val="Heading1"/>
              <w:rPr>
                <w:del w:id="1657" w:author="Daniel Falster" w:date="2017-08-01T10:53:00Z"/>
                <w:rFonts w:eastAsia="Times New Roman" w:cs="Times New Roman"/>
                <w:color w:val="000000"/>
                <w:sz w:val="20"/>
                <w:szCs w:val="20"/>
              </w:rPr>
              <w:pPrChange w:id="1658" w:author="Daniel Falster" w:date="2017-08-01T10:53:00Z">
                <w:pPr>
                  <w:spacing w:after="0" w:line="240" w:lineRule="auto"/>
                </w:pPr>
              </w:pPrChange>
            </w:pPr>
            <w:del w:id="1659" w:author="Daniel Falster" w:date="2017-08-01T10:53:00Z">
              <w:r w:rsidRPr="00CA2814" w:rsidDel="00555075">
                <w:rPr>
                  <w:rFonts w:eastAsia="Times New Roman" w:cs="Times New Roman"/>
                  <w:color w:val="000000"/>
                  <w:sz w:val="20"/>
                  <w:szCs w:val="20"/>
                </w:rPr>
                <w:delText>PHPH</w:delText>
              </w:r>
            </w:del>
          </w:p>
        </w:tc>
        <w:tc>
          <w:tcPr>
            <w:tcW w:w="1300" w:type="dxa"/>
            <w:tcBorders>
              <w:top w:val="nil"/>
              <w:left w:val="nil"/>
              <w:bottom w:val="nil"/>
              <w:right w:val="nil"/>
            </w:tcBorders>
            <w:shd w:val="clear" w:color="auto" w:fill="auto"/>
            <w:noWrap/>
            <w:hideMark/>
          </w:tcPr>
          <w:p w14:paraId="31D98938" w14:textId="05FE0386" w:rsidR="003D61BD" w:rsidRPr="00CA2814" w:rsidDel="00555075" w:rsidRDefault="003D61BD" w:rsidP="00555075">
            <w:pPr>
              <w:pStyle w:val="Heading1"/>
              <w:rPr>
                <w:del w:id="1660" w:author="Daniel Falster" w:date="2017-08-01T10:53:00Z"/>
                <w:rFonts w:eastAsia="Times New Roman" w:cs="Times New Roman"/>
                <w:color w:val="000000"/>
                <w:sz w:val="20"/>
                <w:szCs w:val="20"/>
              </w:rPr>
              <w:pPrChange w:id="1661" w:author="Daniel Falster" w:date="2017-08-01T10:53:00Z">
                <w:pPr>
                  <w:spacing w:after="0" w:line="240" w:lineRule="auto"/>
                </w:pPr>
              </w:pPrChange>
            </w:pPr>
            <w:del w:id="1662" w:author="Daniel Falster" w:date="2017-08-01T10:53:00Z">
              <w:r w:rsidRPr="00CA2814" w:rsidDel="00555075">
                <w:rPr>
                  <w:rFonts w:eastAsia="Times New Roman" w:cs="Times New Roman"/>
                  <w:color w:val="000000"/>
                  <w:sz w:val="20"/>
                  <w:szCs w:val="20"/>
                </w:rPr>
                <w:delText>30</w:delText>
              </w:r>
            </w:del>
          </w:p>
        </w:tc>
        <w:tc>
          <w:tcPr>
            <w:tcW w:w="1300" w:type="dxa"/>
            <w:tcBorders>
              <w:top w:val="nil"/>
              <w:left w:val="nil"/>
              <w:bottom w:val="nil"/>
              <w:right w:val="nil"/>
            </w:tcBorders>
            <w:shd w:val="clear" w:color="auto" w:fill="auto"/>
            <w:noWrap/>
            <w:hideMark/>
          </w:tcPr>
          <w:p w14:paraId="01720356" w14:textId="7CD9E42C" w:rsidR="003D61BD" w:rsidRPr="00CA2814" w:rsidDel="00555075" w:rsidRDefault="003D61BD" w:rsidP="00555075">
            <w:pPr>
              <w:pStyle w:val="Heading1"/>
              <w:rPr>
                <w:del w:id="1663" w:author="Daniel Falster" w:date="2017-08-01T10:53:00Z"/>
                <w:rFonts w:eastAsia="Times New Roman" w:cs="Times New Roman"/>
                <w:color w:val="000000"/>
                <w:sz w:val="20"/>
                <w:szCs w:val="20"/>
              </w:rPr>
              <w:pPrChange w:id="1664" w:author="Daniel Falster" w:date="2017-08-01T10:53:00Z">
                <w:pPr>
                  <w:spacing w:after="0" w:line="240" w:lineRule="auto"/>
                </w:pPr>
              </w:pPrChange>
            </w:pPr>
            <w:del w:id="1665"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0DF6B37E" w14:textId="4E136A8A" w:rsidR="003D61BD" w:rsidRPr="00CA2814" w:rsidDel="00555075" w:rsidRDefault="003D61BD" w:rsidP="00555075">
            <w:pPr>
              <w:pStyle w:val="Heading1"/>
              <w:rPr>
                <w:del w:id="1666" w:author="Daniel Falster" w:date="2017-08-01T10:53:00Z"/>
                <w:rFonts w:eastAsia="Times New Roman" w:cs="Times New Roman"/>
                <w:color w:val="000000"/>
                <w:sz w:val="20"/>
                <w:szCs w:val="20"/>
              </w:rPr>
              <w:pPrChange w:id="1667" w:author="Daniel Falster" w:date="2017-08-01T10:53:00Z">
                <w:pPr>
                  <w:spacing w:after="0" w:line="240" w:lineRule="auto"/>
                </w:pPr>
              </w:pPrChange>
            </w:pPr>
            <w:del w:id="1668" w:author="Daniel Falster" w:date="2017-08-01T10:53:00Z">
              <w:r w:rsidRPr="00CA2814" w:rsidDel="00555075">
                <w:rPr>
                  <w:rFonts w:eastAsia="Times New Roman" w:cs="Times New Roman"/>
                  <w:color w:val="000000"/>
                  <w:sz w:val="20"/>
                  <w:szCs w:val="20"/>
                </w:rPr>
                <w:delText>1.71</w:delText>
              </w:r>
            </w:del>
          </w:p>
        </w:tc>
        <w:tc>
          <w:tcPr>
            <w:tcW w:w="1300" w:type="dxa"/>
            <w:tcBorders>
              <w:top w:val="nil"/>
              <w:left w:val="nil"/>
              <w:bottom w:val="nil"/>
              <w:right w:val="nil"/>
            </w:tcBorders>
            <w:shd w:val="clear" w:color="auto" w:fill="auto"/>
            <w:noWrap/>
            <w:hideMark/>
          </w:tcPr>
          <w:p w14:paraId="4C50938F" w14:textId="59EB0207" w:rsidR="003D61BD" w:rsidRPr="00CA2814" w:rsidDel="00555075" w:rsidRDefault="003D61BD" w:rsidP="00555075">
            <w:pPr>
              <w:pStyle w:val="Heading1"/>
              <w:rPr>
                <w:del w:id="1669" w:author="Daniel Falster" w:date="2017-08-01T10:53:00Z"/>
                <w:rFonts w:eastAsia="Times New Roman" w:cs="Times New Roman"/>
                <w:color w:val="000000"/>
                <w:sz w:val="20"/>
                <w:szCs w:val="20"/>
              </w:rPr>
              <w:pPrChange w:id="1670" w:author="Daniel Falster" w:date="2017-08-01T10:53:00Z">
                <w:pPr>
                  <w:spacing w:after="0" w:line="240" w:lineRule="auto"/>
                </w:pPr>
              </w:pPrChange>
            </w:pPr>
            <w:del w:id="1671" w:author="Daniel Falster" w:date="2017-08-01T10:53:00Z">
              <w:r w:rsidRPr="00CA2814" w:rsidDel="00555075">
                <w:rPr>
                  <w:rFonts w:eastAsia="Times New Roman" w:cs="Times New Roman"/>
                  <w:color w:val="000000"/>
                  <w:sz w:val="20"/>
                  <w:szCs w:val="20"/>
                </w:rPr>
                <w:delText>1630</w:delText>
              </w:r>
            </w:del>
          </w:p>
        </w:tc>
        <w:tc>
          <w:tcPr>
            <w:tcW w:w="1300" w:type="dxa"/>
            <w:tcBorders>
              <w:top w:val="nil"/>
              <w:left w:val="nil"/>
              <w:bottom w:val="nil"/>
              <w:right w:val="nil"/>
            </w:tcBorders>
            <w:shd w:val="clear" w:color="auto" w:fill="auto"/>
            <w:noWrap/>
            <w:hideMark/>
          </w:tcPr>
          <w:p w14:paraId="4A39AF6D" w14:textId="27B9B4D7" w:rsidR="003D61BD" w:rsidRPr="00CA2814" w:rsidDel="00555075" w:rsidRDefault="003D61BD" w:rsidP="00555075">
            <w:pPr>
              <w:pStyle w:val="Heading1"/>
              <w:rPr>
                <w:del w:id="1672" w:author="Daniel Falster" w:date="2017-08-01T10:53:00Z"/>
                <w:rFonts w:eastAsia="Times New Roman" w:cs="Times New Roman"/>
                <w:color w:val="000000"/>
                <w:sz w:val="20"/>
                <w:szCs w:val="20"/>
              </w:rPr>
              <w:pPrChange w:id="1673" w:author="Daniel Falster" w:date="2017-08-01T10:53:00Z">
                <w:pPr>
                  <w:spacing w:after="0" w:line="240" w:lineRule="auto"/>
                </w:pPr>
              </w:pPrChange>
            </w:pPr>
            <w:del w:id="1674" w:author="Daniel Falster" w:date="2017-08-01T10:53:00Z">
              <w:r w:rsidRPr="00CA2814" w:rsidDel="00555075">
                <w:rPr>
                  <w:rFonts w:eastAsia="Times New Roman" w:cs="Times New Roman"/>
                  <w:color w:val="000000"/>
                  <w:sz w:val="20"/>
                  <w:szCs w:val="20"/>
                </w:rPr>
                <w:delText>0.0174</w:delText>
              </w:r>
            </w:del>
          </w:p>
        </w:tc>
        <w:tc>
          <w:tcPr>
            <w:tcW w:w="1300" w:type="dxa"/>
            <w:tcBorders>
              <w:top w:val="nil"/>
              <w:left w:val="nil"/>
              <w:bottom w:val="nil"/>
              <w:right w:val="nil"/>
            </w:tcBorders>
            <w:shd w:val="clear" w:color="auto" w:fill="auto"/>
            <w:noWrap/>
            <w:hideMark/>
          </w:tcPr>
          <w:p w14:paraId="220BBBEC" w14:textId="1A5B5DF8" w:rsidR="003D61BD" w:rsidRPr="00CA2814" w:rsidDel="00555075" w:rsidRDefault="003D61BD" w:rsidP="00555075">
            <w:pPr>
              <w:pStyle w:val="Heading1"/>
              <w:rPr>
                <w:del w:id="1675" w:author="Daniel Falster" w:date="2017-08-01T10:53:00Z"/>
                <w:rFonts w:eastAsia="Times New Roman" w:cs="Times New Roman"/>
                <w:color w:val="000000"/>
                <w:sz w:val="20"/>
                <w:szCs w:val="20"/>
              </w:rPr>
              <w:pPrChange w:id="1676" w:author="Daniel Falster" w:date="2017-08-01T10:53:00Z">
                <w:pPr>
                  <w:spacing w:after="0" w:line="240" w:lineRule="auto"/>
                </w:pPr>
              </w:pPrChange>
            </w:pPr>
            <w:del w:id="1677" w:author="Daniel Falster" w:date="2017-08-01T10:53:00Z">
              <w:r w:rsidRPr="00CA2814" w:rsidDel="00555075">
                <w:rPr>
                  <w:rFonts w:eastAsia="Times New Roman" w:cs="Times New Roman"/>
                  <w:color w:val="000000"/>
                  <w:sz w:val="20"/>
                  <w:szCs w:val="20"/>
                </w:rPr>
                <w:delText>0.85</w:delText>
              </w:r>
            </w:del>
          </w:p>
        </w:tc>
      </w:tr>
      <w:tr w:rsidR="003D61BD" w:rsidRPr="00CA2814" w:rsidDel="00555075" w14:paraId="7F86062E" w14:textId="3A630FE1" w:rsidTr="00CA2814">
        <w:trPr>
          <w:trHeight w:val="300"/>
          <w:del w:id="1678" w:author="Daniel Falster" w:date="2017-08-01T10:53:00Z"/>
        </w:trPr>
        <w:tc>
          <w:tcPr>
            <w:tcW w:w="2940" w:type="dxa"/>
            <w:tcBorders>
              <w:top w:val="nil"/>
              <w:left w:val="nil"/>
              <w:bottom w:val="nil"/>
              <w:right w:val="nil"/>
            </w:tcBorders>
            <w:shd w:val="clear" w:color="auto" w:fill="auto"/>
            <w:noWrap/>
            <w:hideMark/>
          </w:tcPr>
          <w:p w14:paraId="073EEA54" w14:textId="6F4174DE" w:rsidR="003D61BD" w:rsidRPr="00CA2814" w:rsidDel="00555075" w:rsidRDefault="003D61BD" w:rsidP="00555075">
            <w:pPr>
              <w:pStyle w:val="Heading1"/>
              <w:rPr>
                <w:del w:id="1679" w:author="Daniel Falster" w:date="2017-08-01T10:53:00Z"/>
                <w:rFonts w:eastAsia="Times New Roman" w:cs="Times New Roman"/>
                <w:i/>
                <w:iCs/>
                <w:color w:val="000000"/>
                <w:sz w:val="20"/>
                <w:szCs w:val="20"/>
              </w:rPr>
              <w:pPrChange w:id="1680" w:author="Daniel Falster" w:date="2017-08-01T10:53:00Z">
                <w:pPr>
                  <w:spacing w:after="0" w:line="240" w:lineRule="auto"/>
                </w:pPr>
              </w:pPrChange>
            </w:pPr>
            <w:del w:id="1681" w:author="Daniel Falster" w:date="2017-08-01T10:53:00Z">
              <w:r w:rsidRPr="00CA2814" w:rsidDel="00555075">
                <w:rPr>
                  <w:rFonts w:eastAsia="Times New Roman" w:cs="Times New Roman"/>
                  <w:i/>
                  <w:iCs/>
                  <w:color w:val="000000"/>
                  <w:sz w:val="20"/>
                  <w:szCs w:val="20"/>
                </w:rPr>
                <w:delText>Pimelea linifolia</w:delText>
              </w:r>
            </w:del>
          </w:p>
        </w:tc>
        <w:tc>
          <w:tcPr>
            <w:tcW w:w="1398" w:type="dxa"/>
            <w:tcBorders>
              <w:top w:val="nil"/>
              <w:left w:val="nil"/>
              <w:bottom w:val="nil"/>
              <w:right w:val="nil"/>
            </w:tcBorders>
            <w:shd w:val="clear" w:color="auto" w:fill="auto"/>
            <w:noWrap/>
            <w:hideMark/>
          </w:tcPr>
          <w:p w14:paraId="13B04626" w14:textId="3D2D5871" w:rsidR="003D61BD" w:rsidRPr="00CA2814" w:rsidDel="00555075" w:rsidRDefault="003D61BD" w:rsidP="00555075">
            <w:pPr>
              <w:pStyle w:val="Heading1"/>
              <w:rPr>
                <w:del w:id="1682" w:author="Daniel Falster" w:date="2017-08-01T10:53:00Z"/>
                <w:rFonts w:eastAsia="Times New Roman" w:cs="Times New Roman"/>
                <w:color w:val="000000"/>
                <w:sz w:val="20"/>
                <w:szCs w:val="20"/>
              </w:rPr>
              <w:pPrChange w:id="1683" w:author="Daniel Falster" w:date="2017-08-01T10:53:00Z">
                <w:pPr>
                  <w:keepNext/>
                  <w:keepLines/>
                  <w:spacing w:before="200" w:after="0" w:line="240" w:lineRule="auto"/>
                  <w:outlineLvl w:val="6"/>
                </w:pPr>
              </w:pPrChange>
            </w:pPr>
            <w:del w:id="1684" w:author="Daniel Falster" w:date="2017-08-01T10:53:00Z">
              <w:r w:rsidRPr="00CA2814" w:rsidDel="00555075">
                <w:rPr>
                  <w:rFonts w:eastAsia="Times New Roman" w:cs="Times New Roman"/>
                  <w:color w:val="000000"/>
                  <w:sz w:val="20"/>
                  <w:szCs w:val="20"/>
                </w:rPr>
                <w:delText>Thymelaeaceae</w:delText>
              </w:r>
            </w:del>
          </w:p>
        </w:tc>
        <w:tc>
          <w:tcPr>
            <w:tcW w:w="1300" w:type="dxa"/>
            <w:tcBorders>
              <w:top w:val="nil"/>
              <w:left w:val="nil"/>
              <w:bottom w:val="nil"/>
              <w:right w:val="nil"/>
            </w:tcBorders>
            <w:shd w:val="clear" w:color="auto" w:fill="auto"/>
            <w:noWrap/>
            <w:hideMark/>
          </w:tcPr>
          <w:p w14:paraId="6C7FEB08" w14:textId="0FA6C131" w:rsidR="003D61BD" w:rsidRPr="00CA2814" w:rsidDel="00555075" w:rsidRDefault="003D61BD" w:rsidP="00555075">
            <w:pPr>
              <w:pStyle w:val="Heading1"/>
              <w:rPr>
                <w:del w:id="1685" w:author="Daniel Falster" w:date="2017-08-01T10:53:00Z"/>
                <w:rFonts w:eastAsia="Times New Roman" w:cs="Times New Roman"/>
                <w:color w:val="000000"/>
                <w:sz w:val="20"/>
                <w:szCs w:val="20"/>
              </w:rPr>
              <w:pPrChange w:id="1686" w:author="Daniel Falster" w:date="2017-08-01T10:53:00Z">
                <w:pPr>
                  <w:spacing w:after="0" w:line="240" w:lineRule="auto"/>
                </w:pPr>
              </w:pPrChange>
            </w:pPr>
            <w:del w:id="1687" w:author="Daniel Falster" w:date="2017-08-01T10:53:00Z">
              <w:r w:rsidRPr="00CA2814" w:rsidDel="00555075">
                <w:rPr>
                  <w:rFonts w:eastAsia="Times New Roman" w:cs="Times New Roman"/>
                  <w:color w:val="000000"/>
                  <w:sz w:val="20"/>
                  <w:szCs w:val="20"/>
                </w:rPr>
                <w:delText>PILI</w:delText>
              </w:r>
            </w:del>
          </w:p>
        </w:tc>
        <w:tc>
          <w:tcPr>
            <w:tcW w:w="1300" w:type="dxa"/>
            <w:tcBorders>
              <w:top w:val="nil"/>
              <w:left w:val="nil"/>
              <w:bottom w:val="nil"/>
              <w:right w:val="nil"/>
            </w:tcBorders>
            <w:shd w:val="clear" w:color="auto" w:fill="auto"/>
            <w:noWrap/>
            <w:hideMark/>
          </w:tcPr>
          <w:p w14:paraId="026879D6" w14:textId="0B4E3BFC" w:rsidR="003D61BD" w:rsidRPr="00CA2814" w:rsidDel="00555075" w:rsidRDefault="003D61BD" w:rsidP="00555075">
            <w:pPr>
              <w:pStyle w:val="Heading1"/>
              <w:rPr>
                <w:del w:id="1688" w:author="Daniel Falster" w:date="2017-08-01T10:53:00Z"/>
                <w:rFonts w:eastAsia="Times New Roman" w:cs="Times New Roman"/>
                <w:color w:val="000000"/>
                <w:sz w:val="20"/>
                <w:szCs w:val="20"/>
              </w:rPr>
              <w:pPrChange w:id="1689" w:author="Daniel Falster" w:date="2017-08-01T10:53:00Z">
                <w:pPr>
                  <w:spacing w:after="0" w:line="240" w:lineRule="auto"/>
                </w:pPr>
              </w:pPrChange>
            </w:pPr>
            <w:del w:id="1690" w:author="Daniel Falster" w:date="2017-08-01T10:53:00Z">
              <w:r w:rsidRPr="00CA2814" w:rsidDel="00555075">
                <w:rPr>
                  <w:rFonts w:eastAsia="Times New Roman" w:cs="Times New Roman"/>
                  <w:color w:val="000000"/>
                  <w:sz w:val="20"/>
                  <w:szCs w:val="20"/>
                </w:rPr>
                <w:delText>7</w:delText>
              </w:r>
            </w:del>
          </w:p>
        </w:tc>
        <w:tc>
          <w:tcPr>
            <w:tcW w:w="1300" w:type="dxa"/>
            <w:tcBorders>
              <w:top w:val="nil"/>
              <w:left w:val="nil"/>
              <w:bottom w:val="nil"/>
              <w:right w:val="nil"/>
            </w:tcBorders>
            <w:shd w:val="clear" w:color="auto" w:fill="auto"/>
            <w:noWrap/>
            <w:hideMark/>
          </w:tcPr>
          <w:p w14:paraId="7D16B7D1" w14:textId="535FFB74" w:rsidR="003D61BD" w:rsidRPr="00CA2814" w:rsidDel="00555075" w:rsidRDefault="003D61BD" w:rsidP="00555075">
            <w:pPr>
              <w:pStyle w:val="Heading1"/>
              <w:rPr>
                <w:del w:id="1691" w:author="Daniel Falster" w:date="2017-08-01T10:53:00Z"/>
                <w:rFonts w:eastAsia="Times New Roman" w:cs="Times New Roman"/>
                <w:color w:val="000000"/>
                <w:sz w:val="20"/>
                <w:szCs w:val="20"/>
              </w:rPr>
              <w:pPrChange w:id="1692" w:author="Daniel Falster" w:date="2017-08-01T10:53:00Z">
                <w:pPr>
                  <w:spacing w:after="0" w:line="240" w:lineRule="auto"/>
                </w:pPr>
              </w:pPrChange>
            </w:pPr>
            <w:del w:id="1693" w:author="Daniel Falster" w:date="2017-08-01T10:53:00Z">
              <w:r w:rsidRPr="00CA2814" w:rsidDel="00555075">
                <w:rPr>
                  <w:rFonts w:eastAsia="Times New Roman" w:cs="Times New Roman"/>
                  <w:color w:val="000000"/>
                  <w:sz w:val="20"/>
                  <w:szCs w:val="20"/>
                </w:rPr>
                <w:delText>1.4</w:delText>
              </w:r>
            </w:del>
          </w:p>
        </w:tc>
        <w:tc>
          <w:tcPr>
            <w:tcW w:w="1300" w:type="dxa"/>
            <w:tcBorders>
              <w:top w:val="nil"/>
              <w:left w:val="nil"/>
              <w:bottom w:val="nil"/>
              <w:right w:val="nil"/>
            </w:tcBorders>
            <w:shd w:val="clear" w:color="auto" w:fill="auto"/>
            <w:noWrap/>
            <w:hideMark/>
          </w:tcPr>
          <w:p w14:paraId="6B96CC27" w14:textId="243E60DE" w:rsidR="003D61BD" w:rsidRPr="00CA2814" w:rsidDel="00555075" w:rsidRDefault="003D61BD" w:rsidP="00555075">
            <w:pPr>
              <w:pStyle w:val="Heading1"/>
              <w:rPr>
                <w:del w:id="1694" w:author="Daniel Falster" w:date="2017-08-01T10:53:00Z"/>
                <w:rFonts w:eastAsia="Times New Roman" w:cs="Times New Roman"/>
                <w:color w:val="000000"/>
                <w:sz w:val="20"/>
                <w:szCs w:val="20"/>
              </w:rPr>
              <w:pPrChange w:id="1695" w:author="Daniel Falster" w:date="2017-08-01T10:53:00Z">
                <w:pPr>
                  <w:spacing w:after="0" w:line="240" w:lineRule="auto"/>
                </w:pPr>
              </w:pPrChange>
            </w:pPr>
            <w:del w:id="1696" w:author="Daniel Falster" w:date="2017-08-01T10:53:00Z">
              <w:r w:rsidRPr="00CA2814" w:rsidDel="00555075">
                <w:rPr>
                  <w:rFonts w:eastAsia="Times New Roman" w:cs="Times New Roman"/>
                  <w:color w:val="000000"/>
                  <w:sz w:val="20"/>
                  <w:szCs w:val="20"/>
                </w:rPr>
                <w:delText>0.72</w:delText>
              </w:r>
            </w:del>
          </w:p>
        </w:tc>
        <w:tc>
          <w:tcPr>
            <w:tcW w:w="1300" w:type="dxa"/>
            <w:tcBorders>
              <w:top w:val="nil"/>
              <w:left w:val="nil"/>
              <w:bottom w:val="nil"/>
              <w:right w:val="nil"/>
            </w:tcBorders>
            <w:shd w:val="clear" w:color="auto" w:fill="auto"/>
            <w:noWrap/>
            <w:hideMark/>
          </w:tcPr>
          <w:p w14:paraId="1322F56C" w14:textId="0816E251" w:rsidR="003D61BD" w:rsidRPr="00CA2814" w:rsidDel="00555075" w:rsidRDefault="003D61BD" w:rsidP="00555075">
            <w:pPr>
              <w:pStyle w:val="Heading1"/>
              <w:rPr>
                <w:del w:id="1697" w:author="Daniel Falster" w:date="2017-08-01T10:53:00Z"/>
                <w:rFonts w:eastAsia="Times New Roman" w:cs="Times New Roman"/>
                <w:color w:val="000000"/>
                <w:sz w:val="20"/>
                <w:szCs w:val="20"/>
              </w:rPr>
              <w:pPrChange w:id="1698" w:author="Daniel Falster" w:date="2017-08-01T10:53:00Z">
                <w:pPr>
                  <w:spacing w:after="0" w:line="240" w:lineRule="auto"/>
                </w:pPr>
              </w:pPrChange>
            </w:pPr>
            <w:del w:id="1699" w:author="Daniel Falster" w:date="2017-08-01T10:53:00Z">
              <w:r w:rsidRPr="00CA2814" w:rsidDel="00555075">
                <w:rPr>
                  <w:rFonts w:eastAsia="Times New Roman" w:cs="Times New Roman"/>
                  <w:color w:val="000000"/>
                  <w:sz w:val="20"/>
                  <w:szCs w:val="20"/>
                </w:rPr>
                <w:delText>542</w:delText>
              </w:r>
            </w:del>
          </w:p>
        </w:tc>
        <w:tc>
          <w:tcPr>
            <w:tcW w:w="1300" w:type="dxa"/>
            <w:tcBorders>
              <w:top w:val="nil"/>
              <w:left w:val="nil"/>
              <w:bottom w:val="nil"/>
              <w:right w:val="nil"/>
            </w:tcBorders>
            <w:shd w:val="clear" w:color="auto" w:fill="auto"/>
            <w:noWrap/>
            <w:hideMark/>
          </w:tcPr>
          <w:p w14:paraId="3F2DF073" w14:textId="70F503B5" w:rsidR="003D61BD" w:rsidRPr="00CA2814" w:rsidDel="00555075" w:rsidRDefault="003D61BD" w:rsidP="00555075">
            <w:pPr>
              <w:pStyle w:val="Heading1"/>
              <w:rPr>
                <w:del w:id="1700" w:author="Daniel Falster" w:date="2017-08-01T10:53:00Z"/>
                <w:rFonts w:eastAsia="Times New Roman" w:cs="Times New Roman"/>
                <w:color w:val="000000"/>
                <w:sz w:val="20"/>
                <w:szCs w:val="20"/>
              </w:rPr>
              <w:pPrChange w:id="1701" w:author="Daniel Falster" w:date="2017-08-01T10:53:00Z">
                <w:pPr>
                  <w:spacing w:after="0" w:line="240" w:lineRule="auto"/>
                </w:pPr>
              </w:pPrChange>
            </w:pPr>
            <w:del w:id="1702" w:author="Daniel Falster" w:date="2017-08-01T10:53:00Z">
              <w:r w:rsidRPr="00CA2814" w:rsidDel="00555075">
                <w:rPr>
                  <w:rFonts w:eastAsia="Times New Roman" w:cs="Times New Roman"/>
                  <w:color w:val="000000"/>
                  <w:sz w:val="20"/>
                  <w:szCs w:val="20"/>
                </w:rPr>
                <w:delText>0.0086</w:delText>
              </w:r>
            </w:del>
          </w:p>
        </w:tc>
        <w:tc>
          <w:tcPr>
            <w:tcW w:w="1300" w:type="dxa"/>
            <w:tcBorders>
              <w:top w:val="nil"/>
              <w:left w:val="nil"/>
              <w:bottom w:val="nil"/>
              <w:right w:val="nil"/>
            </w:tcBorders>
            <w:shd w:val="clear" w:color="auto" w:fill="auto"/>
            <w:noWrap/>
            <w:hideMark/>
          </w:tcPr>
          <w:p w14:paraId="606E38CD" w14:textId="029C1F22" w:rsidR="003D61BD" w:rsidRPr="00CA2814" w:rsidDel="00555075" w:rsidRDefault="003D61BD" w:rsidP="00555075">
            <w:pPr>
              <w:pStyle w:val="Heading1"/>
              <w:rPr>
                <w:del w:id="1703" w:author="Daniel Falster" w:date="2017-08-01T10:53:00Z"/>
                <w:rFonts w:eastAsia="Times New Roman" w:cs="Times New Roman"/>
                <w:color w:val="000000"/>
                <w:sz w:val="20"/>
                <w:szCs w:val="20"/>
              </w:rPr>
              <w:pPrChange w:id="1704" w:author="Daniel Falster" w:date="2017-08-01T10:53:00Z">
                <w:pPr>
                  <w:spacing w:after="0" w:line="240" w:lineRule="auto"/>
                </w:pPr>
              </w:pPrChange>
            </w:pPr>
            <w:del w:id="1705" w:author="Daniel Falster" w:date="2017-08-01T10:53:00Z">
              <w:r w:rsidRPr="00CA2814" w:rsidDel="00555075">
                <w:rPr>
                  <w:rFonts w:eastAsia="Times New Roman" w:cs="Times New Roman"/>
                  <w:color w:val="000000"/>
                  <w:sz w:val="20"/>
                  <w:szCs w:val="20"/>
                </w:rPr>
                <w:delText>0.84</w:delText>
              </w:r>
            </w:del>
          </w:p>
        </w:tc>
      </w:tr>
      <w:tr w:rsidR="003D61BD" w:rsidRPr="00CA2814" w:rsidDel="00555075" w14:paraId="34FAF7D7" w14:textId="1306B9D5" w:rsidTr="00CA2814">
        <w:trPr>
          <w:trHeight w:val="300"/>
          <w:del w:id="1706" w:author="Daniel Falster" w:date="2017-08-01T10:53:00Z"/>
        </w:trPr>
        <w:tc>
          <w:tcPr>
            <w:tcW w:w="2940" w:type="dxa"/>
            <w:tcBorders>
              <w:top w:val="nil"/>
              <w:left w:val="nil"/>
              <w:bottom w:val="nil"/>
              <w:right w:val="nil"/>
            </w:tcBorders>
            <w:shd w:val="clear" w:color="auto" w:fill="auto"/>
            <w:noWrap/>
            <w:hideMark/>
          </w:tcPr>
          <w:p w14:paraId="53A820A0" w14:textId="0564EAE2" w:rsidR="003D61BD" w:rsidRPr="00CA2814" w:rsidDel="00555075" w:rsidRDefault="003D61BD" w:rsidP="00555075">
            <w:pPr>
              <w:pStyle w:val="Heading1"/>
              <w:rPr>
                <w:del w:id="1707" w:author="Daniel Falster" w:date="2017-08-01T10:53:00Z"/>
                <w:rFonts w:eastAsia="Times New Roman" w:cs="Times New Roman"/>
                <w:i/>
                <w:iCs/>
                <w:color w:val="000000"/>
                <w:sz w:val="20"/>
                <w:szCs w:val="20"/>
              </w:rPr>
              <w:pPrChange w:id="1708" w:author="Daniel Falster" w:date="2017-08-01T10:53:00Z">
                <w:pPr>
                  <w:spacing w:after="0" w:line="240" w:lineRule="auto"/>
                </w:pPr>
              </w:pPrChange>
            </w:pPr>
            <w:del w:id="1709" w:author="Daniel Falster" w:date="2017-08-01T10:53:00Z">
              <w:r w:rsidRPr="00CA2814" w:rsidDel="00555075">
                <w:rPr>
                  <w:rFonts w:eastAsia="Times New Roman" w:cs="Times New Roman"/>
                  <w:i/>
                  <w:iCs/>
                  <w:color w:val="000000"/>
                  <w:sz w:val="20"/>
                  <w:szCs w:val="20"/>
                </w:rPr>
                <w:lastRenderedPageBreak/>
                <w:delText>Pultenaea tuberculata</w:delText>
              </w:r>
            </w:del>
          </w:p>
        </w:tc>
        <w:tc>
          <w:tcPr>
            <w:tcW w:w="1398" w:type="dxa"/>
            <w:tcBorders>
              <w:top w:val="nil"/>
              <w:left w:val="nil"/>
              <w:bottom w:val="nil"/>
              <w:right w:val="nil"/>
            </w:tcBorders>
            <w:shd w:val="clear" w:color="auto" w:fill="auto"/>
            <w:noWrap/>
            <w:hideMark/>
          </w:tcPr>
          <w:p w14:paraId="73F87529" w14:textId="0B9396CE" w:rsidR="003D61BD" w:rsidRPr="00CA2814" w:rsidDel="00555075" w:rsidRDefault="003D61BD" w:rsidP="00555075">
            <w:pPr>
              <w:pStyle w:val="Heading1"/>
              <w:rPr>
                <w:del w:id="1710" w:author="Daniel Falster" w:date="2017-08-01T10:53:00Z"/>
                <w:rFonts w:eastAsia="Times New Roman" w:cs="Times New Roman"/>
                <w:color w:val="000000"/>
                <w:sz w:val="20"/>
                <w:szCs w:val="20"/>
              </w:rPr>
              <w:pPrChange w:id="1711" w:author="Daniel Falster" w:date="2017-08-01T10:53:00Z">
                <w:pPr>
                  <w:keepNext/>
                  <w:keepLines/>
                  <w:spacing w:before="200" w:after="0" w:line="240" w:lineRule="auto"/>
                  <w:outlineLvl w:val="6"/>
                </w:pPr>
              </w:pPrChange>
            </w:pPr>
            <w:del w:id="1712" w:author="Daniel Falster" w:date="2017-08-01T10:53:00Z">
              <w:r w:rsidRPr="00CA2814" w:rsidDel="00555075">
                <w:rPr>
                  <w:rFonts w:eastAsia="Times New Roman" w:cs="Times New Roman"/>
                  <w:color w:val="000000"/>
                  <w:sz w:val="20"/>
                  <w:szCs w:val="20"/>
                </w:rPr>
                <w:delText>Fabaceae</w:delText>
              </w:r>
            </w:del>
          </w:p>
        </w:tc>
        <w:tc>
          <w:tcPr>
            <w:tcW w:w="1300" w:type="dxa"/>
            <w:tcBorders>
              <w:top w:val="nil"/>
              <w:left w:val="nil"/>
              <w:bottom w:val="nil"/>
              <w:right w:val="nil"/>
            </w:tcBorders>
            <w:shd w:val="clear" w:color="auto" w:fill="auto"/>
            <w:noWrap/>
            <w:hideMark/>
          </w:tcPr>
          <w:p w14:paraId="1DB39A56" w14:textId="380D00E1" w:rsidR="003D61BD" w:rsidRPr="00CA2814" w:rsidDel="00555075" w:rsidRDefault="003D61BD" w:rsidP="00555075">
            <w:pPr>
              <w:pStyle w:val="Heading1"/>
              <w:rPr>
                <w:del w:id="1713" w:author="Daniel Falster" w:date="2017-08-01T10:53:00Z"/>
                <w:rFonts w:eastAsia="Times New Roman" w:cs="Times New Roman"/>
                <w:color w:val="000000"/>
                <w:sz w:val="20"/>
                <w:szCs w:val="20"/>
              </w:rPr>
              <w:pPrChange w:id="1714" w:author="Daniel Falster" w:date="2017-08-01T10:53:00Z">
                <w:pPr>
                  <w:spacing w:after="0" w:line="240" w:lineRule="auto"/>
                </w:pPr>
              </w:pPrChange>
            </w:pPr>
            <w:del w:id="1715" w:author="Daniel Falster" w:date="2017-08-01T10:53:00Z">
              <w:r w:rsidRPr="00CA2814" w:rsidDel="00555075">
                <w:rPr>
                  <w:rFonts w:eastAsia="Times New Roman" w:cs="Times New Roman"/>
                  <w:color w:val="000000"/>
                  <w:sz w:val="20"/>
                  <w:szCs w:val="20"/>
                </w:rPr>
                <w:delText>PUTU</w:delText>
              </w:r>
            </w:del>
          </w:p>
        </w:tc>
        <w:tc>
          <w:tcPr>
            <w:tcW w:w="1300" w:type="dxa"/>
            <w:tcBorders>
              <w:top w:val="nil"/>
              <w:left w:val="nil"/>
              <w:bottom w:val="nil"/>
              <w:right w:val="nil"/>
            </w:tcBorders>
            <w:shd w:val="clear" w:color="auto" w:fill="auto"/>
            <w:noWrap/>
            <w:hideMark/>
          </w:tcPr>
          <w:p w14:paraId="0E349336" w14:textId="65E77960" w:rsidR="003D61BD" w:rsidRPr="00CA2814" w:rsidDel="00555075" w:rsidRDefault="003D61BD" w:rsidP="00555075">
            <w:pPr>
              <w:pStyle w:val="Heading1"/>
              <w:rPr>
                <w:del w:id="1716" w:author="Daniel Falster" w:date="2017-08-01T10:53:00Z"/>
                <w:rFonts w:eastAsia="Times New Roman" w:cs="Times New Roman"/>
                <w:color w:val="000000"/>
                <w:sz w:val="20"/>
                <w:szCs w:val="20"/>
              </w:rPr>
              <w:pPrChange w:id="1717" w:author="Daniel Falster" w:date="2017-08-01T10:53:00Z">
                <w:pPr>
                  <w:spacing w:after="0" w:line="240" w:lineRule="auto"/>
                </w:pPr>
              </w:pPrChange>
            </w:pPr>
            <w:del w:id="1718" w:author="Daniel Falster" w:date="2017-08-01T10:53:00Z">
              <w:r w:rsidRPr="00CA2814" w:rsidDel="00555075">
                <w:rPr>
                  <w:rFonts w:eastAsia="Times New Roman" w:cs="Times New Roman"/>
                  <w:color w:val="000000"/>
                  <w:sz w:val="20"/>
                  <w:szCs w:val="20"/>
                </w:rPr>
                <w:delText>30</w:delText>
              </w:r>
            </w:del>
          </w:p>
        </w:tc>
        <w:tc>
          <w:tcPr>
            <w:tcW w:w="1300" w:type="dxa"/>
            <w:tcBorders>
              <w:top w:val="nil"/>
              <w:left w:val="nil"/>
              <w:bottom w:val="nil"/>
              <w:right w:val="nil"/>
            </w:tcBorders>
            <w:shd w:val="clear" w:color="auto" w:fill="auto"/>
            <w:noWrap/>
            <w:hideMark/>
          </w:tcPr>
          <w:p w14:paraId="12003A6A" w14:textId="7C283635" w:rsidR="003D61BD" w:rsidRPr="00CA2814" w:rsidDel="00555075" w:rsidRDefault="003D61BD" w:rsidP="00555075">
            <w:pPr>
              <w:pStyle w:val="Heading1"/>
              <w:rPr>
                <w:del w:id="1719" w:author="Daniel Falster" w:date="2017-08-01T10:53:00Z"/>
                <w:rFonts w:eastAsia="Times New Roman" w:cs="Times New Roman"/>
                <w:color w:val="000000"/>
                <w:sz w:val="20"/>
                <w:szCs w:val="20"/>
              </w:rPr>
              <w:pPrChange w:id="1720" w:author="Daniel Falster" w:date="2017-08-01T10:53:00Z">
                <w:pPr>
                  <w:spacing w:after="0" w:line="240" w:lineRule="auto"/>
                </w:pPr>
              </w:pPrChange>
            </w:pPr>
            <w:del w:id="1721" w:author="Daniel Falster" w:date="2017-08-01T10:53:00Z">
              <w:r w:rsidRPr="00CA2814" w:rsidDel="00555075">
                <w:rPr>
                  <w:rFonts w:eastAsia="Times New Roman" w:cs="Times New Roman"/>
                  <w:color w:val="000000"/>
                  <w:sz w:val="20"/>
                  <w:szCs w:val="20"/>
                </w:rPr>
                <w:delText>2.4</w:delText>
              </w:r>
            </w:del>
          </w:p>
        </w:tc>
        <w:tc>
          <w:tcPr>
            <w:tcW w:w="1300" w:type="dxa"/>
            <w:tcBorders>
              <w:top w:val="nil"/>
              <w:left w:val="nil"/>
              <w:bottom w:val="nil"/>
              <w:right w:val="nil"/>
            </w:tcBorders>
            <w:shd w:val="clear" w:color="auto" w:fill="auto"/>
            <w:noWrap/>
            <w:hideMark/>
          </w:tcPr>
          <w:p w14:paraId="2DCDA609" w14:textId="2DB48365" w:rsidR="003D61BD" w:rsidRPr="00CA2814" w:rsidDel="00555075" w:rsidRDefault="003D61BD" w:rsidP="00555075">
            <w:pPr>
              <w:pStyle w:val="Heading1"/>
              <w:rPr>
                <w:del w:id="1722" w:author="Daniel Falster" w:date="2017-08-01T10:53:00Z"/>
                <w:rFonts w:eastAsia="Times New Roman" w:cs="Times New Roman"/>
                <w:color w:val="000000"/>
                <w:sz w:val="20"/>
                <w:szCs w:val="20"/>
              </w:rPr>
              <w:pPrChange w:id="1723" w:author="Daniel Falster" w:date="2017-08-01T10:53:00Z">
                <w:pPr>
                  <w:spacing w:after="0" w:line="240" w:lineRule="auto"/>
                </w:pPr>
              </w:pPrChange>
            </w:pPr>
            <w:del w:id="1724" w:author="Daniel Falster" w:date="2017-08-01T10:53:00Z">
              <w:r w:rsidRPr="00CA2814" w:rsidDel="00555075">
                <w:rPr>
                  <w:rFonts w:eastAsia="Times New Roman" w:cs="Times New Roman"/>
                  <w:color w:val="000000"/>
                  <w:sz w:val="20"/>
                  <w:szCs w:val="20"/>
                </w:rPr>
                <w:delText>1.27</w:delText>
              </w:r>
            </w:del>
          </w:p>
        </w:tc>
        <w:tc>
          <w:tcPr>
            <w:tcW w:w="1300" w:type="dxa"/>
            <w:tcBorders>
              <w:top w:val="nil"/>
              <w:left w:val="nil"/>
              <w:bottom w:val="nil"/>
              <w:right w:val="nil"/>
            </w:tcBorders>
            <w:shd w:val="clear" w:color="auto" w:fill="auto"/>
            <w:noWrap/>
            <w:hideMark/>
          </w:tcPr>
          <w:p w14:paraId="45678395" w14:textId="01218227" w:rsidR="003D61BD" w:rsidRPr="00CA2814" w:rsidDel="00555075" w:rsidRDefault="003D61BD" w:rsidP="00555075">
            <w:pPr>
              <w:pStyle w:val="Heading1"/>
              <w:rPr>
                <w:del w:id="1725" w:author="Daniel Falster" w:date="2017-08-01T10:53:00Z"/>
                <w:rFonts w:eastAsia="Times New Roman" w:cs="Times New Roman"/>
                <w:color w:val="000000"/>
                <w:sz w:val="20"/>
                <w:szCs w:val="20"/>
              </w:rPr>
              <w:pPrChange w:id="1726" w:author="Daniel Falster" w:date="2017-08-01T10:53:00Z">
                <w:pPr>
                  <w:spacing w:after="0" w:line="240" w:lineRule="auto"/>
                </w:pPr>
              </w:pPrChange>
            </w:pPr>
            <w:del w:id="1727" w:author="Daniel Falster" w:date="2017-08-01T10:53:00Z">
              <w:r w:rsidRPr="00CA2814" w:rsidDel="00555075">
                <w:rPr>
                  <w:rFonts w:eastAsia="Times New Roman" w:cs="Times New Roman"/>
                  <w:color w:val="000000"/>
                  <w:sz w:val="20"/>
                  <w:szCs w:val="20"/>
                </w:rPr>
                <w:delText>1420</w:delText>
              </w:r>
            </w:del>
          </w:p>
        </w:tc>
        <w:tc>
          <w:tcPr>
            <w:tcW w:w="1300" w:type="dxa"/>
            <w:tcBorders>
              <w:top w:val="nil"/>
              <w:left w:val="nil"/>
              <w:bottom w:val="nil"/>
              <w:right w:val="nil"/>
            </w:tcBorders>
            <w:shd w:val="clear" w:color="auto" w:fill="auto"/>
            <w:noWrap/>
            <w:hideMark/>
          </w:tcPr>
          <w:p w14:paraId="2F2FBC94" w14:textId="7D8AB814" w:rsidR="003D61BD" w:rsidRPr="00CA2814" w:rsidDel="00555075" w:rsidRDefault="003D61BD" w:rsidP="00555075">
            <w:pPr>
              <w:pStyle w:val="Heading1"/>
              <w:rPr>
                <w:del w:id="1728" w:author="Daniel Falster" w:date="2017-08-01T10:53:00Z"/>
                <w:rFonts w:eastAsia="Times New Roman" w:cs="Times New Roman"/>
                <w:color w:val="000000"/>
                <w:sz w:val="20"/>
                <w:szCs w:val="20"/>
              </w:rPr>
              <w:pPrChange w:id="1729" w:author="Daniel Falster" w:date="2017-08-01T10:53:00Z">
                <w:pPr>
                  <w:spacing w:after="0" w:line="240" w:lineRule="auto"/>
                </w:pPr>
              </w:pPrChange>
            </w:pPr>
            <w:del w:id="1730" w:author="Daniel Falster" w:date="2017-08-01T10:53:00Z">
              <w:r w:rsidRPr="00CA2814" w:rsidDel="00555075">
                <w:rPr>
                  <w:rFonts w:eastAsia="Times New Roman" w:cs="Times New Roman"/>
                  <w:color w:val="000000"/>
                  <w:sz w:val="20"/>
                  <w:szCs w:val="20"/>
                </w:rPr>
                <w:delText>0.0101</w:delText>
              </w:r>
            </w:del>
          </w:p>
        </w:tc>
        <w:tc>
          <w:tcPr>
            <w:tcW w:w="1300" w:type="dxa"/>
            <w:tcBorders>
              <w:top w:val="nil"/>
              <w:left w:val="nil"/>
              <w:bottom w:val="nil"/>
              <w:right w:val="nil"/>
            </w:tcBorders>
            <w:shd w:val="clear" w:color="auto" w:fill="auto"/>
            <w:noWrap/>
            <w:hideMark/>
          </w:tcPr>
          <w:p w14:paraId="55623E40" w14:textId="4DC4D406" w:rsidR="003D61BD" w:rsidRPr="00CA2814" w:rsidDel="00555075" w:rsidRDefault="003D61BD" w:rsidP="00555075">
            <w:pPr>
              <w:pStyle w:val="Heading1"/>
              <w:rPr>
                <w:del w:id="1731" w:author="Daniel Falster" w:date="2017-08-01T10:53:00Z"/>
                <w:rFonts w:eastAsia="Times New Roman" w:cs="Times New Roman"/>
                <w:color w:val="000000"/>
                <w:sz w:val="20"/>
                <w:szCs w:val="20"/>
              </w:rPr>
              <w:pPrChange w:id="1732" w:author="Daniel Falster" w:date="2017-08-01T10:53:00Z">
                <w:pPr>
                  <w:spacing w:after="0" w:line="240" w:lineRule="auto"/>
                </w:pPr>
              </w:pPrChange>
            </w:pPr>
            <w:del w:id="1733" w:author="Daniel Falster" w:date="2017-08-01T10:53:00Z">
              <w:r w:rsidRPr="00CA2814" w:rsidDel="00555075">
                <w:rPr>
                  <w:rFonts w:eastAsia="Times New Roman" w:cs="Times New Roman"/>
                  <w:color w:val="000000"/>
                  <w:sz w:val="20"/>
                  <w:szCs w:val="20"/>
                </w:rPr>
                <w:delText>0.89</w:delText>
              </w:r>
            </w:del>
          </w:p>
        </w:tc>
      </w:tr>
    </w:tbl>
    <w:p w14:paraId="4A4A6A2F" w14:textId="000F52DF" w:rsidR="00387AE7" w:rsidDel="00555075" w:rsidRDefault="00370FEC" w:rsidP="00555075">
      <w:pPr>
        <w:pStyle w:val="Heading1"/>
        <w:rPr>
          <w:del w:id="1734" w:author="Daniel Falster" w:date="2017-08-01T10:53:00Z"/>
        </w:rPr>
        <w:pPrChange w:id="1735" w:author="Daniel Falster" w:date="2017-08-01T10:53:00Z">
          <w:pPr/>
        </w:pPrChange>
      </w:pPr>
      <w:del w:id="1736" w:author="Daniel Falster" w:date="2017-08-01T10:53:00Z">
        <w:r w:rsidRPr="00990D43" w:rsidDel="00555075">
          <w:rPr>
            <w:rPrChange w:id="1737" w:author="Daniel Falster" w:date="2017-07-31T13:49:00Z">
              <w:rPr/>
            </w:rPrChange>
          </w:rPr>
          <w:delText xml:space="preserve">Figure </w:delText>
        </w:r>
      </w:del>
      <w:del w:id="1738" w:author="Daniel Falster" w:date="2017-07-31T12:22:00Z">
        <w:r w:rsidRPr="00990D43" w:rsidDel="008A1C9E">
          <w:rPr>
            <w:rPrChange w:id="1739" w:author="Daniel Falster" w:date="2017-07-31T13:49:00Z">
              <w:rPr/>
            </w:rPrChange>
          </w:rPr>
          <w:delText>3</w:delText>
        </w:r>
      </w:del>
      <w:del w:id="1740" w:author="Daniel Falster" w:date="2017-08-01T10:53:00Z">
        <w:r w:rsidR="00931833" w:rsidRPr="00990D43" w:rsidDel="00555075">
          <w:rPr>
            <w:rPrChange w:id="1741" w:author="Daniel Falster" w:date="2017-07-31T13:49:00Z">
              <w:rPr/>
            </w:rPrChange>
          </w:rPr>
          <w:delText>:</w:delText>
        </w:r>
        <w:r w:rsidR="005A317C" w:rsidDel="00555075">
          <w:delText xml:space="preserve">Plant investment in reproduction (red), replacement of shed leaves (dark green), </w:delText>
        </w:r>
      </w:del>
      <w:del w:id="1742" w:author="Daniel Falster" w:date="2017-07-31T12:48:00Z">
        <w:r w:rsidR="005A317C" w:rsidDel="00777E87">
          <w:delText xml:space="preserve">and </w:delText>
        </w:r>
      </w:del>
      <w:del w:id="1743" w:author="Daniel Falster" w:date="2017-08-01T10:53:00Z">
        <w:r w:rsidR="005A317C" w:rsidDel="00555075">
          <w:delText xml:space="preserve">growth of additional leaves (pale green). A sizable proportion of net production is investment in the replacement of shed leaves throughout a species’ lifespan, but in many species insufficient </w:delText>
        </w:r>
      </w:del>
      <w:del w:id="1744" w:author="Daniel Falster" w:date="2017-08-01T10:45:00Z">
        <w:r w:rsidR="005A317C" w:rsidDel="00092380">
          <w:delText>energy</w:delText>
        </w:r>
      </w:del>
      <w:del w:id="1745" w:author="Daniel Falster" w:date="2017-08-01T10:53:00Z">
        <w:r w:rsidR="005A317C" w:rsidDel="00555075">
          <w:delText xml:space="preserve"> is invested to compensate for all shed tissue. </w:delText>
        </w:r>
      </w:del>
      <w:del w:id="1746" w:author="Daniel Falster" w:date="2017-07-27T19:20:00Z">
        <w:r w:rsidR="005A317C" w:rsidDel="00D51ECD">
          <w:delText xml:space="preserve">For individuals where the weight of shed leaves is greater than the investment in replacement leaves, the straight line indicates the magnitude of the deficit; to fully replenish shed leaves the plant would have to exhibit the investment indicated by the top of the line, but instead invests the amount represented by the dark green dot. </w:delText>
        </w:r>
      </w:del>
      <w:del w:id="1747" w:author="Daniel Falster" w:date="2017-08-01T10:53:00Z">
        <w:r w:rsidR="005A317C" w:rsidDel="00555075">
          <w:delText xml:space="preserve">Investment in reproduction continues to increase with increasing plant weight. Investment in additional leaves declines quickly after reproductive maturity is reached, dropping to zero in many species. </w:delText>
        </w:r>
      </w:del>
    </w:p>
    <w:p w14:paraId="360B1261" w14:textId="23BA2872" w:rsidR="00C03822" w:rsidRPr="00D9480D" w:rsidRDefault="00C03822" w:rsidP="00555075">
      <w:pPr>
        <w:pStyle w:val="Heading1"/>
        <w:pPrChange w:id="1748" w:author="Daniel Falster" w:date="2017-08-01T10:53:00Z">
          <w:pPr/>
        </w:pPrChange>
      </w:pPr>
      <w:bookmarkStart w:id="1749" w:name="_GoBack"/>
      <w:bookmarkEnd w:id="1749"/>
    </w:p>
    <w:sectPr w:rsidR="00C03822" w:rsidRPr="00D9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Myriad Pro Semibold">
    <w:altName w:val="Menlo Regular"/>
    <w:charset w:val="00"/>
    <w:family w:val="auto"/>
    <w:pitch w:val="variable"/>
    <w:sig w:usb0="20000287" w:usb1="00000001"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74096"/>
    <w:multiLevelType w:val="hybridMultilevel"/>
    <w:tmpl w:val="563C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946A4E"/>
    <w:multiLevelType w:val="multilevel"/>
    <w:tmpl w:val="09C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961B97"/>
    <w:multiLevelType w:val="hybridMultilevel"/>
    <w:tmpl w:val="A2C283F2"/>
    <w:lvl w:ilvl="0" w:tplc="B9D4B04A">
      <w:start w:val="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6"/>
  </w:num>
  <w:num w:numId="5">
    <w:abstractNumId w:val="12"/>
  </w:num>
  <w:num w:numId="6">
    <w:abstractNumId w:val="0"/>
  </w:num>
  <w:num w:numId="7">
    <w:abstractNumId w:val="5"/>
  </w:num>
  <w:num w:numId="8">
    <w:abstractNumId w:val="4"/>
  </w:num>
  <w:num w:numId="9">
    <w:abstractNumId w:val="11"/>
  </w:num>
  <w:num w:numId="10">
    <w:abstractNumId w:val="1"/>
  </w:num>
  <w:num w:numId="11">
    <w:abstractNumId w:val="10"/>
  </w:num>
  <w:num w:numId="12">
    <w:abstractNumId w:val="8"/>
  </w:num>
  <w:num w:numId="13">
    <w:abstractNumId w:val="2"/>
  </w:num>
  <w:num w:numId="14">
    <w:abstractNumId w:val="7"/>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32"/>
    <w:rsid w:val="000032FA"/>
    <w:rsid w:val="00007F7F"/>
    <w:rsid w:val="0005509C"/>
    <w:rsid w:val="0006631B"/>
    <w:rsid w:val="00092380"/>
    <w:rsid w:val="000C18D5"/>
    <w:rsid w:val="000C3A09"/>
    <w:rsid w:val="000C7EA5"/>
    <w:rsid w:val="000D04B0"/>
    <w:rsid w:val="000F7335"/>
    <w:rsid w:val="001153EE"/>
    <w:rsid w:val="00122C11"/>
    <w:rsid w:val="001349E9"/>
    <w:rsid w:val="0017201F"/>
    <w:rsid w:val="0017621A"/>
    <w:rsid w:val="00186DE7"/>
    <w:rsid w:val="001932DB"/>
    <w:rsid w:val="0019366B"/>
    <w:rsid w:val="001B2262"/>
    <w:rsid w:val="001D56BF"/>
    <w:rsid w:val="00204AC8"/>
    <w:rsid w:val="00204D12"/>
    <w:rsid w:val="00210752"/>
    <w:rsid w:val="00217531"/>
    <w:rsid w:val="00225CD4"/>
    <w:rsid w:val="002278DF"/>
    <w:rsid w:val="00237552"/>
    <w:rsid w:val="00247086"/>
    <w:rsid w:val="00250722"/>
    <w:rsid w:val="002527EC"/>
    <w:rsid w:val="00253A53"/>
    <w:rsid w:val="00253E8B"/>
    <w:rsid w:val="002552CA"/>
    <w:rsid w:val="00260FAF"/>
    <w:rsid w:val="00266B46"/>
    <w:rsid w:val="0027242B"/>
    <w:rsid w:val="00295705"/>
    <w:rsid w:val="002A4BCD"/>
    <w:rsid w:val="002A75FA"/>
    <w:rsid w:val="002B48CA"/>
    <w:rsid w:val="002B6A67"/>
    <w:rsid w:val="002C3429"/>
    <w:rsid w:val="002E437D"/>
    <w:rsid w:val="00311297"/>
    <w:rsid w:val="0032358A"/>
    <w:rsid w:val="00330614"/>
    <w:rsid w:val="00336DAA"/>
    <w:rsid w:val="00341F32"/>
    <w:rsid w:val="00351D46"/>
    <w:rsid w:val="00370FEC"/>
    <w:rsid w:val="00387AE7"/>
    <w:rsid w:val="003A45BB"/>
    <w:rsid w:val="003B1F5F"/>
    <w:rsid w:val="003C1BA6"/>
    <w:rsid w:val="003D61BD"/>
    <w:rsid w:val="003D6B6B"/>
    <w:rsid w:val="003E06B6"/>
    <w:rsid w:val="003E18F9"/>
    <w:rsid w:val="003F4704"/>
    <w:rsid w:val="00401687"/>
    <w:rsid w:val="00417B51"/>
    <w:rsid w:val="004439EB"/>
    <w:rsid w:val="00443CD1"/>
    <w:rsid w:val="00457286"/>
    <w:rsid w:val="004605A4"/>
    <w:rsid w:val="004749BC"/>
    <w:rsid w:val="00477BEC"/>
    <w:rsid w:val="00495EE4"/>
    <w:rsid w:val="004B1131"/>
    <w:rsid w:val="004B53F8"/>
    <w:rsid w:val="004B553B"/>
    <w:rsid w:val="004C3858"/>
    <w:rsid w:val="004D3EBD"/>
    <w:rsid w:val="004F40A3"/>
    <w:rsid w:val="004F4D70"/>
    <w:rsid w:val="00502BAB"/>
    <w:rsid w:val="00503F1D"/>
    <w:rsid w:val="00513658"/>
    <w:rsid w:val="005154A4"/>
    <w:rsid w:val="0051752A"/>
    <w:rsid w:val="00520F08"/>
    <w:rsid w:val="00534F23"/>
    <w:rsid w:val="0053606C"/>
    <w:rsid w:val="00547A4A"/>
    <w:rsid w:val="00555075"/>
    <w:rsid w:val="0056241C"/>
    <w:rsid w:val="005672DE"/>
    <w:rsid w:val="0057166D"/>
    <w:rsid w:val="005720F6"/>
    <w:rsid w:val="00596552"/>
    <w:rsid w:val="005A1C14"/>
    <w:rsid w:val="005A317C"/>
    <w:rsid w:val="005B3D1B"/>
    <w:rsid w:val="005C0A0A"/>
    <w:rsid w:val="005D4E03"/>
    <w:rsid w:val="005E06EB"/>
    <w:rsid w:val="005E0B93"/>
    <w:rsid w:val="005E1642"/>
    <w:rsid w:val="005E23F8"/>
    <w:rsid w:val="005E25AD"/>
    <w:rsid w:val="005E4746"/>
    <w:rsid w:val="005E6C4A"/>
    <w:rsid w:val="00611C12"/>
    <w:rsid w:val="00611F54"/>
    <w:rsid w:val="00622DEF"/>
    <w:rsid w:val="00623EEE"/>
    <w:rsid w:val="00624F81"/>
    <w:rsid w:val="00625911"/>
    <w:rsid w:val="00633066"/>
    <w:rsid w:val="006418EA"/>
    <w:rsid w:val="00653D39"/>
    <w:rsid w:val="00660826"/>
    <w:rsid w:val="00661499"/>
    <w:rsid w:val="00672630"/>
    <w:rsid w:val="00682BD8"/>
    <w:rsid w:val="00693310"/>
    <w:rsid w:val="006A1BCD"/>
    <w:rsid w:val="006A2A08"/>
    <w:rsid w:val="006A40EF"/>
    <w:rsid w:val="006A625C"/>
    <w:rsid w:val="006B0ECC"/>
    <w:rsid w:val="006C65C4"/>
    <w:rsid w:val="006C675D"/>
    <w:rsid w:val="006D149D"/>
    <w:rsid w:val="006D7443"/>
    <w:rsid w:val="0070388E"/>
    <w:rsid w:val="007047BC"/>
    <w:rsid w:val="0071474E"/>
    <w:rsid w:val="00714DB8"/>
    <w:rsid w:val="00730B77"/>
    <w:rsid w:val="0074577C"/>
    <w:rsid w:val="00757124"/>
    <w:rsid w:val="00777973"/>
    <w:rsid w:val="00777E87"/>
    <w:rsid w:val="00785C27"/>
    <w:rsid w:val="00786287"/>
    <w:rsid w:val="00786964"/>
    <w:rsid w:val="00792EAE"/>
    <w:rsid w:val="0079765C"/>
    <w:rsid w:val="007A257F"/>
    <w:rsid w:val="007A6B12"/>
    <w:rsid w:val="007B44CC"/>
    <w:rsid w:val="007B5320"/>
    <w:rsid w:val="007B6C2C"/>
    <w:rsid w:val="007C2C10"/>
    <w:rsid w:val="007D532E"/>
    <w:rsid w:val="007E016E"/>
    <w:rsid w:val="007E4F77"/>
    <w:rsid w:val="008072E4"/>
    <w:rsid w:val="008403C2"/>
    <w:rsid w:val="008439EC"/>
    <w:rsid w:val="00853268"/>
    <w:rsid w:val="008576EB"/>
    <w:rsid w:val="008647C0"/>
    <w:rsid w:val="008711A2"/>
    <w:rsid w:val="008820E7"/>
    <w:rsid w:val="008926F4"/>
    <w:rsid w:val="00895B40"/>
    <w:rsid w:val="008A0836"/>
    <w:rsid w:val="008A1C9E"/>
    <w:rsid w:val="008A4174"/>
    <w:rsid w:val="008A6638"/>
    <w:rsid w:val="008B536B"/>
    <w:rsid w:val="0090272C"/>
    <w:rsid w:val="00912F71"/>
    <w:rsid w:val="009263C4"/>
    <w:rsid w:val="00931833"/>
    <w:rsid w:val="00932523"/>
    <w:rsid w:val="00936245"/>
    <w:rsid w:val="0095544D"/>
    <w:rsid w:val="009570BA"/>
    <w:rsid w:val="00971EA7"/>
    <w:rsid w:val="00987001"/>
    <w:rsid w:val="00990D43"/>
    <w:rsid w:val="009941FE"/>
    <w:rsid w:val="00996318"/>
    <w:rsid w:val="009A2EEA"/>
    <w:rsid w:val="009B02D5"/>
    <w:rsid w:val="009D59F9"/>
    <w:rsid w:val="009F2305"/>
    <w:rsid w:val="009F52DC"/>
    <w:rsid w:val="00A054A1"/>
    <w:rsid w:val="00A14E06"/>
    <w:rsid w:val="00A1683F"/>
    <w:rsid w:val="00A20556"/>
    <w:rsid w:val="00A27B3F"/>
    <w:rsid w:val="00A340BD"/>
    <w:rsid w:val="00A52F23"/>
    <w:rsid w:val="00A72D1B"/>
    <w:rsid w:val="00A75447"/>
    <w:rsid w:val="00A93CB6"/>
    <w:rsid w:val="00AA2855"/>
    <w:rsid w:val="00AB4E1F"/>
    <w:rsid w:val="00AC3A6E"/>
    <w:rsid w:val="00AC5370"/>
    <w:rsid w:val="00AC7281"/>
    <w:rsid w:val="00AD3B8A"/>
    <w:rsid w:val="00AE7047"/>
    <w:rsid w:val="00B006ED"/>
    <w:rsid w:val="00B139FE"/>
    <w:rsid w:val="00B26B66"/>
    <w:rsid w:val="00B43685"/>
    <w:rsid w:val="00B441DD"/>
    <w:rsid w:val="00B5566A"/>
    <w:rsid w:val="00B63DF3"/>
    <w:rsid w:val="00B64DA4"/>
    <w:rsid w:val="00B866E9"/>
    <w:rsid w:val="00B86764"/>
    <w:rsid w:val="00BA3BBE"/>
    <w:rsid w:val="00BA4A87"/>
    <w:rsid w:val="00BB50BC"/>
    <w:rsid w:val="00BB71BA"/>
    <w:rsid w:val="00BC4584"/>
    <w:rsid w:val="00BC4A6F"/>
    <w:rsid w:val="00BC6193"/>
    <w:rsid w:val="00BC6580"/>
    <w:rsid w:val="00BD32A9"/>
    <w:rsid w:val="00BD3C28"/>
    <w:rsid w:val="00BD5089"/>
    <w:rsid w:val="00BF51E3"/>
    <w:rsid w:val="00C03822"/>
    <w:rsid w:val="00C1447A"/>
    <w:rsid w:val="00C2212C"/>
    <w:rsid w:val="00C306E1"/>
    <w:rsid w:val="00C402C2"/>
    <w:rsid w:val="00C477E9"/>
    <w:rsid w:val="00C536B2"/>
    <w:rsid w:val="00C569BB"/>
    <w:rsid w:val="00C6341A"/>
    <w:rsid w:val="00C64C99"/>
    <w:rsid w:val="00C83B2B"/>
    <w:rsid w:val="00C86540"/>
    <w:rsid w:val="00C95032"/>
    <w:rsid w:val="00CA18E0"/>
    <w:rsid w:val="00CA2814"/>
    <w:rsid w:val="00CC215D"/>
    <w:rsid w:val="00CD7DC7"/>
    <w:rsid w:val="00CF01B3"/>
    <w:rsid w:val="00CF1947"/>
    <w:rsid w:val="00CF4B90"/>
    <w:rsid w:val="00D05870"/>
    <w:rsid w:val="00D27654"/>
    <w:rsid w:val="00D279A7"/>
    <w:rsid w:val="00D407F4"/>
    <w:rsid w:val="00D441FB"/>
    <w:rsid w:val="00D456E0"/>
    <w:rsid w:val="00D46652"/>
    <w:rsid w:val="00D51ECD"/>
    <w:rsid w:val="00D649DA"/>
    <w:rsid w:val="00D77E31"/>
    <w:rsid w:val="00D80492"/>
    <w:rsid w:val="00D9480D"/>
    <w:rsid w:val="00DC3877"/>
    <w:rsid w:val="00E07EE5"/>
    <w:rsid w:val="00E146FC"/>
    <w:rsid w:val="00E2020D"/>
    <w:rsid w:val="00E30D35"/>
    <w:rsid w:val="00E401CD"/>
    <w:rsid w:val="00E42E8B"/>
    <w:rsid w:val="00E722FC"/>
    <w:rsid w:val="00E81AF8"/>
    <w:rsid w:val="00E837AA"/>
    <w:rsid w:val="00EC2904"/>
    <w:rsid w:val="00ED3E66"/>
    <w:rsid w:val="00ED6D6E"/>
    <w:rsid w:val="00ED6D71"/>
    <w:rsid w:val="00EE6AFC"/>
    <w:rsid w:val="00EF009E"/>
    <w:rsid w:val="00EF05D4"/>
    <w:rsid w:val="00F123A9"/>
    <w:rsid w:val="00F16B6A"/>
    <w:rsid w:val="00F216D2"/>
    <w:rsid w:val="00F307C2"/>
    <w:rsid w:val="00F36AEE"/>
    <w:rsid w:val="00F37ECE"/>
    <w:rsid w:val="00F51E0F"/>
    <w:rsid w:val="00F72A60"/>
    <w:rsid w:val="00F73634"/>
    <w:rsid w:val="00FA4F92"/>
    <w:rsid w:val="00FA533B"/>
    <w:rsid w:val="00FB2404"/>
    <w:rsid w:val="00FB2CEE"/>
    <w:rsid w:val="00FB42A7"/>
    <w:rsid w:val="00FB45DB"/>
    <w:rsid w:val="00FB7008"/>
    <w:rsid w:val="00FC0793"/>
    <w:rsid w:val="00FC21D1"/>
    <w:rsid w:val="00FD05CF"/>
    <w:rsid w:val="00FD5BB5"/>
    <w:rsid w:val="00FF30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D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2880">
      <w:bodyDiv w:val="1"/>
      <w:marLeft w:val="0"/>
      <w:marRight w:val="0"/>
      <w:marTop w:val="0"/>
      <w:marBottom w:val="0"/>
      <w:divBdr>
        <w:top w:val="none" w:sz="0" w:space="0" w:color="auto"/>
        <w:left w:val="none" w:sz="0" w:space="0" w:color="auto"/>
        <w:bottom w:val="none" w:sz="0" w:space="0" w:color="auto"/>
        <w:right w:val="none" w:sz="0" w:space="0" w:color="auto"/>
      </w:divBdr>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548222955">
      <w:bodyDiv w:val="1"/>
      <w:marLeft w:val="0"/>
      <w:marRight w:val="0"/>
      <w:marTop w:val="0"/>
      <w:marBottom w:val="0"/>
      <w:divBdr>
        <w:top w:val="none" w:sz="0" w:space="0" w:color="auto"/>
        <w:left w:val="none" w:sz="0" w:space="0" w:color="auto"/>
        <w:bottom w:val="none" w:sz="0" w:space="0" w:color="auto"/>
        <w:right w:val="none" w:sz="0" w:space="0" w:color="auto"/>
      </w:divBdr>
    </w:div>
    <w:div w:id="555974493">
      <w:bodyDiv w:val="1"/>
      <w:marLeft w:val="0"/>
      <w:marRight w:val="0"/>
      <w:marTop w:val="0"/>
      <w:marBottom w:val="0"/>
      <w:divBdr>
        <w:top w:val="none" w:sz="0" w:space="0" w:color="auto"/>
        <w:left w:val="none" w:sz="0" w:space="0" w:color="auto"/>
        <w:bottom w:val="none" w:sz="0" w:space="0" w:color="auto"/>
        <w:right w:val="none" w:sz="0" w:space="0" w:color="auto"/>
      </w:divBdr>
    </w:div>
    <w:div w:id="563878391">
      <w:bodyDiv w:val="1"/>
      <w:marLeft w:val="0"/>
      <w:marRight w:val="0"/>
      <w:marTop w:val="0"/>
      <w:marBottom w:val="0"/>
      <w:divBdr>
        <w:top w:val="none" w:sz="0" w:space="0" w:color="auto"/>
        <w:left w:val="none" w:sz="0" w:space="0" w:color="auto"/>
        <w:bottom w:val="none" w:sz="0" w:space="0" w:color="auto"/>
        <w:right w:val="none" w:sz="0" w:space="0" w:color="auto"/>
      </w:divBdr>
    </w:div>
    <w:div w:id="942498228">
      <w:bodyDiv w:val="1"/>
      <w:marLeft w:val="0"/>
      <w:marRight w:val="0"/>
      <w:marTop w:val="0"/>
      <w:marBottom w:val="0"/>
      <w:divBdr>
        <w:top w:val="none" w:sz="0" w:space="0" w:color="auto"/>
        <w:left w:val="none" w:sz="0" w:space="0" w:color="auto"/>
        <w:bottom w:val="none" w:sz="0" w:space="0" w:color="auto"/>
        <w:right w:val="none" w:sz="0" w:space="0" w:color="auto"/>
      </w:divBdr>
    </w:div>
    <w:div w:id="1055932178">
      <w:bodyDiv w:val="1"/>
      <w:marLeft w:val="0"/>
      <w:marRight w:val="0"/>
      <w:marTop w:val="0"/>
      <w:marBottom w:val="0"/>
      <w:divBdr>
        <w:top w:val="none" w:sz="0" w:space="0" w:color="auto"/>
        <w:left w:val="none" w:sz="0" w:space="0" w:color="auto"/>
        <w:bottom w:val="none" w:sz="0" w:space="0" w:color="auto"/>
        <w:right w:val="none" w:sz="0" w:space="0" w:color="auto"/>
      </w:divBdr>
    </w:div>
    <w:div w:id="1452554810">
      <w:bodyDiv w:val="1"/>
      <w:marLeft w:val="0"/>
      <w:marRight w:val="0"/>
      <w:marTop w:val="0"/>
      <w:marBottom w:val="0"/>
      <w:divBdr>
        <w:top w:val="none" w:sz="0" w:space="0" w:color="auto"/>
        <w:left w:val="none" w:sz="0" w:space="0" w:color="auto"/>
        <w:bottom w:val="none" w:sz="0" w:space="0" w:color="auto"/>
        <w:right w:val="none" w:sz="0" w:space="0" w:color="auto"/>
      </w:divBdr>
    </w:div>
    <w:div w:id="160808106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5"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32585</Words>
  <Characters>185740</Characters>
  <Application>Microsoft Macintosh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Daniel Falster</cp:lastModifiedBy>
  <cp:revision>3</cp:revision>
  <dcterms:created xsi:type="dcterms:W3CDTF">2017-08-01T00:53:00Z</dcterms:created>
  <dcterms:modified xsi:type="dcterms:W3CDTF">2017-08-01T00:53:00Z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id="ggUl72OI"/&gt;&lt;style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