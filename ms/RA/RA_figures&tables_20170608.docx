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A3EFE" w14:textId="77777777" w:rsidR="00FC21D1" w:rsidRDefault="00FC21D1" w:rsidP="00FC21D1">
      <w:pPr>
        <w:rPr>
          <w:ins w:id="0" w:author="Daniel Falster" w:date="2017-06-05T14:13:00Z"/>
        </w:rPr>
      </w:pPr>
      <w:ins w:id="1" w:author="Daniel Falster" w:date="2017-06-05T14:13:00Z">
        <w:r>
          <w:t>Intro needs to narrow more towards the end</w:t>
        </w:r>
      </w:ins>
    </w:p>
    <w:p w14:paraId="5C886A8C" w14:textId="6E99CC29" w:rsidR="00FC21D1" w:rsidRDefault="00FC21D1" w:rsidP="004B553B">
      <w:pPr>
        <w:rPr>
          <w:ins w:id="2" w:author="Daniel Falster" w:date="2017-06-05T14:13:00Z"/>
        </w:rPr>
      </w:pPr>
      <w:ins w:id="3" w:author="Daniel Falster" w:date="2017-06-05T14:12:00Z">
        <w:r>
          <w:t>Focus on question of how determinate or not plant growth is</w:t>
        </w:r>
      </w:ins>
    </w:p>
    <w:p w14:paraId="0EE9A1EA" w14:textId="4B729395" w:rsidR="00FC21D1" w:rsidRDefault="00FC21D1" w:rsidP="004B553B">
      <w:pPr>
        <w:pStyle w:val="ListParagraph"/>
        <w:numPr>
          <w:ilvl w:val="0"/>
          <w:numId w:val="9"/>
        </w:numPr>
        <w:rPr>
          <w:ins w:id="4" w:author="Daniel Falster" w:date="2017-06-05T14:14:00Z"/>
        </w:rPr>
      </w:pPr>
      <w:ins w:id="5" w:author="Daniel Falster" w:date="2017-06-05T14:14:00Z">
        <w:r>
          <w:t>usually measured</w:t>
        </w:r>
      </w:ins>
      <w:ins w:id="6" w:author="Daniel Falster" w:date="2017-06-05T14:16:00Z">
        <w:r>
          <w:t xml:space="preserve"> </w:t>
        </w:r>
      </w:ins>
      <w:ins w:id="7" w:author="Daniel Falster" w:date="2017-06-05T14:14:00Z">
        <w:r>
          <w:t>only as seeds, and all vegetative growth</w:t>
        </w:r>
      </w:ins>
    </w:p>
    <w:p w14:paraId="7B679FAA" w14:textId="6CEC8980" w:rsidR="00FC21D1" w:rsidRDefault="00FC21D1" w:rsidP="004B553B">
      <w:pPr>
        <w:pStyle w:val="ListParagraph"/>
        <w:numPr>
          <w:ilvl w:val="0"/>
          <w:numId w:val="9"/>
        </w:numPr>
        <w:rPr>
          <w:ins w:id="8" w:author="Daniel Falster" w:date="2017-06-05T14:14:00Z"/>
        </w:rPr>
      </w:pPr>
      <w:proofErr w:type="gramStart"/>
      <w:ins w:id="9" w:author="Daniel Falster" w:date="2017-06-05T14:14:00Z">
        <w:r>
          <w:t>hypothesis</w:t>
        </w:r>
        <w:proofErr w:type="gramEnd"/>
        <w:r>
          <w:t xml:space="preserve"> that is consider replacement, more determinate than we think  [[This does suggest a comparison figure whereas I argued to take that out. Hmm.</w:t>
        </w:r>
      </w:ins>
      <w:ins w:id="10" w:author="Daniel Falster" w:date="2017-06-05T14:15:00Z">
        <w:r>
          <w:t xml:space="preserve"> Maybe putting in </w:t>
        </w:r>
        <w:proofErr w:type="spellStart"/>
        <w:r>
          <w:t>Suppmatt</w:t>
        </w:r>
        <w:proofErr w:type="spellEnd"/>
        <w:r>
          <w:t xml:space="preserve"> with quoting max RA in text is sufficient. Or table?</w:t>
        </w:r>
      </w:ins>
      <w:ins w:id="11" w:author="Daniel Falster" w:date="2017-06-05T14:14:00Z">
        <w:r>
          <w:t>]]</w:t>
        </w:r>
      </w:ins>
    </w:p>
    <w:p w14:paraId="0C2050B1" w14:textId="63D06674" w:rsidR="00FC21D1" w:rsidRDefault="00FC21D1" w:rsidP="004B553B">
      <w:pPr>
        <w:pStyle w:val="ListParagraph"/>
        <w:numPr>
          <w:ilvl w:val="0"/>
          <w:numId w:val="9"/>
        </w:numPr>
        <w:rPr>
          <w:ins w:id="12" w:author="Daniel Falster" w:date="2017-06-05T14:16:00Z"/>
        </w:rPr>
      </w:pPr>
      <w:ins w:id="13" w:author="Daniel Falster" w:date="2017-06-05T14:16:00Z">
        <w:r>
          <w:t xml:space="preserve">Focus on productive part of plant - -is it growing? Need to consider replacement. </w:t>
        </w:r>
      </w:ins>
    </w:p>
    <w:p w14:paraId="7724D203" w14:textId="77777777" w:rsidR="00C95032" w:rsidRPr="00247086" w:rsidRDefault="00C95032" w:rsidP="00E401CD">
      <w:pPr>
        <w:pStyle w:val="Heading1"/>
        <w:rPr>
          <w:rFonts w:asciiTheme="minorHAnsi" w:hAnsiTheme="minorHAnsi"/>
          <w:sz w:val="22"/>
          <w:szCs w:val="22"/>
        </w:rPr>
      </w:pPr>
      <w:r w:rsidRPr="00653D39">
        <w:rPr>
          <w:rFonts w:asciiTheme="minorHAnsi" w:hAnsiTheme="minorHAnsi"/>
          <w:sz w:val="28"/>
          <w:szCs w:val="22"/>
        </w:rPr>
        <w:t>Introduction</w:t>
      </w:r>
    </w:p>
    <w:p w14:paraId="16CC6F22" w14:textId="4D890B77" w:rsidR="00B86764" w:rsidRPr="00247086" w:rsidRDefault="00B86764" w:rsidP="00653D39">
      <w:pPr>
        <w:spacing w:after="240" w:line="240" w:lineRule="auto"/>
      </w:pPr>
      <w:r w:rsidRPr="00247086">
        <w:t xml:space="preserve">A fundamental trade-off faced by all organisms is how to partition available energy into growth versus reproduction </w:t>
      </w:r>
      <w:r w:rsidRPr="00247086">
        <w:fldChar w:fldCharType="begin"/>
      </w:r>
      <w:r w:rsidRPr="00247086">
        <w:instrText xml:space="preserve"> ADDIN ZOTERO_ITEM CSL_CITATION {"citationID":"iXiS2qSl","properties":{"formattedCitation":"{\\rtf (Obeso 2002; Wright {\\i{}et al.} 2005; Weiner {\\i{}et al.} 2009; Wenk &amp; Falster 2015)}","plainCitation":"(Obeso 2002; Wright et al. 2005; Weiner et al. 2009;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Ramon"}],"issued":{"date-parts":[["2002",9]]}}},{"id":45,"uris":["http://zotero.org/groups/37061/items/I2Q7DW3C"],"uri":["http://zotero.org/groups/37061/items/I2Q7DW3C"],"itemData":{"id":45,"type":"article-journal","title":"Reproductive size thresholds in tropical trees: variation among individuals, species and forests","container-title":"Journal of Tropical Ecology","page":"307-315","volume":"21","issue":"03","source":"Cambridge Journals Online","abstract":"Relative size at onset of maturity (RSOM) is defined as size at first reproduction divided by asymptotic maximal size. RSOM is remarkably constant among species within many higher clades of animals, but varies widely among tree species from the Pasoh Forest Reserve, Malaysia according to the work of S. C. Thomas. RSOM was examined for 16 mid-storey and canopy tree species from a second tropical forest at Barro Colorado Island (BCI), Panama. Interspecific variation in RSOM was equally large for BCI and Pasoh and was unrelated to gap dependence or life form for BCI species. The shape of the relationship between size and the proportion of individuals that were reproductive differed between forests, with an abrupt increase over a narrow range of sizes at Pasoh and a more gradual increase over a wider range of sizes at BCI. Both overtopping trees and heavy liana infestation reduced the probability that BCI trees were reproductive. This presumably reflects reduced availability of carbon for reproduction. We speculate that greater liana loads and a greater abundance of large, shade-casting trees at BCI may increase variation among individuals and contribute to the relatively wide range of sizes characterized by a mixture of sterile and fertile individuals observed for most BCI species.","DOI":"10.1017/S0266467405002294","call-number":"0026","shortTitle":"Reproductive Size Thresholds in Tropical Trees","author":[{"family":"Wright","given":"S. J."},{"family":"Jaramillo","given":"M. A."},{"family":"Pavon","given":"J."},{"family":"Condit","given":"R."},{"family":"Hubbell","given":"S. P."},{"family":"Foster","given":"R. B."}],"issued":{"date-parts":[["2005"]]}}},{"id":485,"uris":["http://zotero.org/users/503753/items/E5TZKK83"],"uri":["http://zotero.org/users/503753/items/E5TZKK83"],"itemData":{"id":485,"type":"article-journal","title":"The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Pr="00247086">
        <w:fldChar w:fldCharType="separate"/>
      </w:r>
      <w:r w:rsidRPr="00247086">
        <w:rPr>
          <w:rFonts w:cs="Times New Roman"/>
        </w:rPr>
        <w:t xml:space="preserve">(Obeso 2002; Wright </w:t>
      </w:r>
      <w:r w:rsidRPr="00247086">
        <w:rPr>
          <w:rFonts w:cs="Times New Roman"/>
          <w:i/>
          <w:iCs/>
        </w:rPr>
        <w:t>et al.</w:t>
      </w:r>
      <w:r w:rsidRPr="00247086">
        <w:rPr>
          <w:rFonts w:cs="Times New Roman"/>
        </w:rPr>
        <w:t xml:space="preserve"> 2005; Weiner </w:t>
      </w:r>
      <w:r w:rsidRPr="00247086">
        <w:rPr>
          <w:rFonts w:cs="Times New Roman"/>
          <w:i/>
          <w:iCs/>
        </w:rPr>
        <w:t>et al.</w:t>
      </w:r>
      <w:r w:rsidRPr="00247086">
        <w:rPr>
          <w:rFonts w:cs="Times New Roman"/>
        </w:rPr>
        <w:t xml:space="preserve"> 2009; Wenk &amp; Falster 2015)</w:t>
      </w:r>
      <w:r w:rsidRPr="00247086">
        <w:fldChar w:fldCharType="end"/>
      </w:r>
      <w:r w:rsidRPr="00247086">
        <w:t>. Greater investment in growth translates to more rapid height increases and</w:t>
      </w:r>
      <w:r w:rsidR="00204D12">
        <w:t>/or</w:t>
      </w:r>
      <w:r w:rsidRPr="00247086">
        <w:t xml:space="preserve"> greater leaf area, resulting in greater access to light and higher photosynthetic yield, in turn leading to improved competitive outcomes and consequently higher survival </w:t>
      </w:r>
      <w:r w:rsidRPr="00247086">
        <w:fldChar w:fldCharType="begin"/>
      </w:r>
      <w:r w:rsidRPr="00247086">
        <w:instrText xml:space="preserve"> ADDIN ZOTERO_ITEM CSL_CITATION {"citationID":"1qv76fop0h","properties":{"formattedCitation":"{\\rtf (Wright {\\i{}et al.} 2010)}","plainCitation":"(Wright et al. 2010)"},"citationItems":[{"id":313,"uris":["http://zotero.org/users/503753/items/8C2RMUH3"],"uri":["http://zotero.org/users/503753/items/8C2RMUH3"],"itemData":{"id":313,"type":"article-journal","title":"Functional traits and the growth–mortality trade-off in tropical trees","container-title":"Ecology","page":"3664-3674","volume":"91","issue":"12","source":"CrossRef","DOI":"10.1890/09-2335.1","ISSN":"0012-9658","journalAbbreviation":"Ecology","author":[{"family":"Wright","given":"S. Joseph"},{"family":"Kitajima","given":"Kaoru"},{"family":"Kraft","given":"Nathan J. B."},{"family":"Reich","given":"Peter B."},{"family":"Wright","given":"Ian J."},{"family":"Bunker","given":"Daniel E."},{"family":"Condit","given":"Richard"},{"family":"Dalling","given":"James W."},{"family":"Davies","given":"Stuart J."},{"family":"Díaz","given":"Sandra"},{"family":"Engelbrecht","given":"Bettina M. J."},{"family":"Harms","given":"Kyle E."},{"family":"Hubbell","given":"Stephen P."},{"family":"Marks","given":"Christian O."},{"family":"Ruiz-Jaen","given":"Maria C."},{"family":"Salvador","given":"Cristina M."},{"family":"Zanne","given":"Amy E."}],"issued":{"date-parts":[["2010",12]]}}}],"schema":"https://github.com/citation-style-language/schema/raw/master/csl-citation.json"} </w:instrText>
      </w:r>
      <w:r w:rsidRPr="00247086">
        <w:fldChar w:fldCharType="separate"/>
      </w:r>
      <w:r w:rsidRPr="00247086">
        <w:rPr>
          <w:rFonts w:cs="Times New Roman"/>
        </w:rPr>
        <w:t xml:space="preserve">(Wright </w:t>
      </w:r>
      <w:r w:rsidRPr="00247086">
        <w:rPr>
          <w:rFonts w:cs="Times New Roman"/>
          <w:i/>
          <w:iCs/>
        </w:rPr>
        <w:t>et al.</w:t>
      </w:r>
      <w:r w:rsidRPr="00247086">
        <w:rPr>
          <w:rFonts w:cs="Times New Roman"/>
        </w:rPr>
        <w:t xml:space="preserve"> 2010)</w:t>
      </w:r>
      <w:r w:rsidRPr="00247086">
        <w:fldChar w:fldCharType="end"/>
      </w:r>
      <w:r w:rsidRPr="00247086">
        <w:t xml:space="preserve">. In contrast, reproductive production directly and immediately increases fitness through seed production, but will have a future negative effect of plant growth. </w:t>
      </w:r>
      <w:r w:rsidR="005672DE" w:rsidRPr="00247086">
        <w:t xml:space="preserve">Quantifying the lifetime pattern of </w:t>
      </w:r>
      <w:r w:rsidRPr="00247086">
        <w:t xml:space="preserve">a plant’s </w:t>
      </w:r>
      <w:r w:rsidR="005672DE" w:rsidRPr="00247086">
        <w:t>investment in</w:t>
      </w:r>
      <w:r w:rsidRPr="00247086">
        <w:t>to</w:t>
      </w:r>
      <w:r w:rsidR="005672DE" w:rsidRPr="00247086">
        <w:t xml:space="preserve"> vegetative versus reproductive tissues is a prerequisite to diverse research questions including </w:t>
      </w:r>
      <w:r w:rsidR="00B006ED">
        <w:t>constructi</w:t>
      </w:r>
      <w:r w:rsidR="00AE7047">
        <w:t>ng</w:t>
      </w:r>
      <w:r w:rsidR="00B006ED">
        <w:t xml:space="preserve"> life history tables, </w:t>
      </w:r>
      <w:r w:rsidR="005672DE" w:rsidRPr="00247086">
        <w:t xml:space="preserve">parameterizing growth models, modelling global energy sinks, and describing what tissue types are present to consumers and decomposers within an ecosystem. </w:t>
      </w:r>
    </w:p>
    <w:p w14:paraId="649FA304" w14:textId="5B3DB4C8" w:rsidR="00653D39" w:rsidRPr="00653D39" w:rsidRDefault="00653D39" w:rsidP="00653D39">
      <w:pPr>
        <w:pStyle w:val="Heading2"/>
        <w:rPr>
          <w:sz w:val="22"/>
          <w:szCs w:val="22"/>
        </w:rPr>
      </w:pPr>
      <w:r w:rsidRPr="00653D39">
        <w:rPr>
          <w:sz w:val="22"/>
          <w:szCs w:val="22"/>
        </w:rPr>
        <w:t>Reproductive allocation</w:t>
      </w:r>
    </w:p>
    <w:p w14:paraId="4A91C43A" w14:textId="26EFCF14" w:rsidR="00B86764" w:rsidRPr="00247086" w:rsidRDefault="00B86764" w:rsidP="00653D39">
      <w:pPr>
        <w:spacing w:after="240" w:line="240" w:lineRule="auto"/>
      </w:pPr>
      <w:r w:rsidRPr="00247086">
        <w:t xml:space="preserve">The growth-reproduction trade-off is most frequently quantified as reproductive allocation (RA), the proportion of surplus energy that is invested in reproduction (versus growth, storage, </w:t>
      </w:r>
      <w:r w:rsidR="00204D12">
        <w:t>or</w:t>
      </w:r>
      <w:r w:rsidR="00204D12" w:rsidRPr="00247086">
        <w:t xml:space="preserve"> </w:t>
      </w:r>
      <w:r w:rsidRPr="00247086">
        <w:t xml:space="preserve">defence) in a given year </w:t>
      </w:r>
      <w:r w:rsidRPr="00247086">
        <w:fldChar w:fldCharType="begin"/>
      </w:r>
      <w:r w:rsidRPr="00247086">
        <w:instrText xml:space="preserve"> ADDIN ZOTERO_ITEM CSL_CITATION {"citationID":"1fo2ru6782","properties":{"formattedCitation":"{\\rtf (Thornley 1972; de Wit 1978; Kozlowski 1992; M\\uc0\\u228{}kel\\uc0\\u228{} 1997)}","plainCitation":"(Thornley 1972; de Wit 1978; Kozlowski 1992; Mäkelä 1997)"},"citationItems":[{"id":1084,"uris":["http://zotero.org/users/503753/items/WUJAKERN"],"uri":["http://zotero.org/users/503753/items/WUJAKERN"],"itemData":{"id":1084,"type":"article-journal","title":"A model to describe the partitioning of photosynthate during vegetative plant growth","container-title":"Annals of Botany","page":"419-430","volume":"36","issue":"2","source":"aob.oxfordjournals.org","abstract":"An approach is described to the problem of modelling quantitatively the partitioning of photosynthate during vegetative plant growth. Two plant processes are important in the scheme: the first of these is the utilization of substrate for growth and how this utilization depends upon substrate concentration, the second concerns the transport of substrate between different plant parts and how this depends upon the substrate concentrations in the plant parts. In both cases simple phenomenological relations have been assumed which seem to be in reasonable accord with experimental data and with more basic theoretical considerations. The model is able to describe some of the features of steady-state vegetative plant growth in a natural manner. The limitations of the present formulation are considered, and the implications of this type of approach for whole-plant models are discussed.","ISSN":"0305-7364, 1095-8290","journalAbbreviation":"Ann Bot","language":"en","author":[{"family":"Thornley","given":"J. H. M."}],"issued":{"date-parts":[["1972",3,1]]}}},{"id":988,"uris":["http://zotero.org/users/503753/items/U6XJQF73"],"uri":["http://zotero.org/users/503753/items/U6XJQF73"],"itemData":{"id":988,"type":"book","title":"Simulation of assimilation, respiration and transpiration of crops","publisher":"Centre for Agricultural Publishing and Documentation","number-of-pages":"156","source":"Google Books","ISBN":"978-90-220-0601-6","language":"en","author":[{"family":"Wit","given":"Cornelis Teunis","non-dropping-particle":"de"}],"issued":{"date-parts":[["1978"]]}}},{"id":974,"uris":["http://zotero.org/users/503753/items/TTXC3SGZ"],"uri":["http://zotero.org/users/503753/items/TTXC3SGZ"],"itemData":{"id":974,"type":"article-journal","title":"Optimal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660,"uris":["http://zotero.org/users/503753/items/JG7K54NI"],"uri":["http://zotero.org/users/503753/items/JG7K54NI"],"itemData":{"id":660,"type":"article-journal","title":"A carbon balance model of growth and self-pruning in trees based on structural relationships","container-title":"Forest Science","page":"7-24","volume":"43","issue":"1","abstract":"A tree growth model is formulated based on structural relationships in a carbon balance framework. Three relationships are applied: (1) an allometric relationship between crown surface area and foliage area, (2) the principle of functional balance, and (3) the pipe-model theory. These assumptions lead to a model where the sizes of the functional parts of the tree are derivable from foliage weight, except for the pruning height of the crown. This is determined by defining a \"self-pruning coefficient,\" which controls the allocation of growth between height growth and foliage growth. The tree model is applied to an average-tree based stand growth model where both the self-pruning coefficient and tree mortality are made functions of crown coverage. The model is quantified for Scots pine growing in southern Fenno-Scandia. The overall behavior of the model is realistic. The model responds to stocking density through the rate of self-pruning, lower stocking densities leading to larger crown ratios. It also responds to changes in parameters describing site quality in a realistic way, although the differences in stand density are not as large as expected. The predicted development of the biomass compartments in individual trees agrees well with data on dominant Scots pine trees in Finland. For. Sci. 43(1):7-24.","author":[{"family":"Mäkelä","given":"Annikki"}],"issued":{"date-parts":[["1997",2,1]]}}}],"schema":"https://github.com/citation-style-language/schema/raw/master/csl-citation.json"} </w:instrText>
      </w:r>
      <w:r w:rsidRPr="00247086">
        <w:fldChar w:fldCharType="separate"/>
      </w:r>
      <w:r w:rsidRPr="00247086">
        <w:rPr>
          <w:rFonts w:cs="Times New Roman"/>
        </w:rPr>
        <w:t>(Thornley 1972; de Wit 1978; Kozlowski 1992; Mäkelä 1997)</w:t>
      </w:r>
      <w:r w:rsidRPr="00247086">
        <w:fldChar w:fldCharType="end"/>
      </w:r>
      <w:r w:rsidRPr="00247086">
        <w:t xml:space="preserve">. </w:t>
      </w:r>
      <w:r w:rsidRPr="00247086">
        <w:rPr>
          <w:i/>
        </w:rPr>
        <w:t>Surplus energy</w:t>
      </w:r>
      <w:r w:rsidRPr="00247086">
        <w:t xml:space="preserve"> is defined as the energy remaining after so-called maintenance costs</w:t>
      </w:r>
      <w:r w:rsidR="00204D12">
        <w:t>:</w:t>
      </w:r>
      <w:r w:rsidRPr="00247086">
        <w:t xml:space="preserve"> the energy </w:t>
      </w:r>
      <w:r w:rsidR="00204D12">
        <w:t>needed</w:t>
      </w:r>
      <w:r w:rsidR="00204D12" w:rsidRPr="00247086">
        <w:t xml:space="preserve"> </w:t>
      </w:r>
      <w:r w:rsidRPr="00247086">
        <w:t xml:space="preserve">to replace shed vegetative tissues.  </w:t>
      </w:r>
    </w:p>
    <w:p w14:paraId="2195F3C5" w14:textId="3B03FCA3" w:rsidR="00A20556" w:rsidRPr="00247086" w:rsidRDefault="00B86764" w:rsidP="00A20556">
      <w:r w:rsidRPr="00247086">
        <w:t>A lifetime plot of RA, termed a</w:t>
      </w:r>
      <w:r w:rsidR="00653D39">
        <w:t>n</w:t>
      </w:r>
      <w:r w:rsidRPr="00247086">
        <w:t xml:space="preserve"> RA schedule, summarizes </w:t>
      </w:r>
      <w:r w:rsidR="00B006ED">
        <w:t xml:space="preserve">shifts in investment into </w:t>
      </w:r>
      <w:r w:rsidRPr="00247086">
        <w:t>growth</w:t>
      </w:r>
      <w:r w:rsidR="00B006ED">
        <w:t xml:space="preserve"> versus </w:t>
      </w:r>
      <w:r w:rsidRPr="00247086">
        <w:t xml:space="preserve">reproduction as a species grows and ages, </w:t>
      </w:r>
      <w:r w:rsidR="00AE7047">
        <w:t xml:space="preserve">reflecting </w:t>
      </w:r>
      <w:r w:rsidRPr="00247086">
        <w:t xml:space="preserve">how the outcome of the trade-off shifts with plant size or age. </w:t>
      </w:r>
      <w:r w:rsidR="00A20556" w:rsidRPr="00247086">
        <w:t>Early theoretical explorations of this trade-off suggest</w:t>
      </w:r>
      <w:r w:rsidR="00AE7047">
        <w:t>ed</w:t>
      </w:r>
      <w:r w:rsidR="00A20556" w:rsidRPr="00247086">
        <w:t xml:space="preserve"> an individual’s fitness </w:t>
      </w:r>
      <w:r w:rsidR="00AE7047">
        <w:t xml:space="preserve">was </w:t>
      </w:r>
      <w:r w:rsidR="00A20556" w:rsidRPr="00247086">
        <w:t xml:space="preserve">always maximized by first investing solely in growth and then ceasing growth and having a single year of reproduction followed by death </w:t>
      </w:r>
      <w:r w:rsidR="00A20556" w:rsidRPr="00247086">
        <w:fldChar w:fldCharType="begin"/>
      </w:r>
      <w:r w:rsidR="00A20556" w:rsidRPr="00247086">
        <w:instrText xml:space="preserve"> ADDIN ZOTERO_ITEM CSL_CITATION {"citationID":"16b0ic84t9","properties":{"formattedCitation":"(Cole 1954)","plainCitation":"(Cole 1954)"},"citationItems":[{"id":323,"uris":["http://zotero.org/users/503753/items/8NUMSTD2"],"uri":["http://zotero.org/users/503753/items/8NUMSTD2"],"itemData":{"id":323,"type":"article-journal","title":"The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C."}],"issued":{"date-parts":[["1954",6,1]]}}}],"schema":"https://github.com/citation-style-language/schema/raw/master/csl-citation.json"} </w:instrText>
      </w:r>
      <w:r w:rsidR="00A20556" w:rsidRPr="00247086">
        <w:fldChar w:fldCharType="separate"/>
      </w:r>
      <w:r w:rsidR="00A20556" w:rsidRPr="00247086">
        <w:t>(Cole 1954)</w:t>
      </w:r>
      <w:r w:rsidR="00A20556" w:rsidRPr="00247086">
        <w:fldChar w:fldCharType="end"/>
      </w:r>
      <w:r w:rsidR="00A20556" w:rsidRPr="00247086">
        <w:t xml:space="preserve">, termed the big-bang strategy. However, perennial plants, excepting a small number of specialized species </w:t>
      </w:r>
      <w:r w:rsidR="00A20556" w:rsidRPr="00247086">
        <w:fldChar w:fldCharType="begin"/>
      </w:r>
      <w:r w:rsidR="00A20556" w:rsidRPr="00247086">
        <w:instrText xml:space="preserve"> ADDIN ZOTERO_ITEM CSL_CITATION {"citationID":"166mc0k6h","properties":{"formattedCitation":"(Young 2010; Thomas 2011)","plainCitation":"(Young 2010; Thomas 2011)"},"citationItems":[{"id":838,"uris":["http://zotero.org/users/503753/items/QBBHSK4N"],"uri":["http://zotero.org/users/503753/items/QBBHSK4N"],"itemData":{"id":838,"type":"article-journal","title":"Semelparity and iteroparity","container-title":"Nature Education Knowledge","page":"2","volume":"3","issue":"10","author":[{"family":"Young","given":"Truman P."}],"issued":{"date-parts":[["2010"]]}}},{"id":361,"uris":["http://zotero.org/users/503753/items/A5DKECRU"],"uri":["http://zotero.org/users/503753/items/A5DKECRU"],"itemData":{"id":361,"type":"chapter","title":"Age-related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instrText>
      </w:r>
      <w:r w:rsidR="00A20556" w:rsidRPr="00247086">
        <w:fldChar w:fldCharType="separate"/>
      </w:r>
      <w:r w:rsidR="00A20556" w:rsidRPr="00247086">
        <w:t>(Young 2010; Thomas 2011)</w:t>
      </w:r>
      <w:r w:rsidR="00A20556" w:rsidRPr="00247086">
        <w:fldChar w:fldCharType="end"/>
      </w:r>
      <w:r w:rsidR="00A20556" w:rsidRPr="00247086">
        <w:t xml:space="preserve">, exhibit a more nuanced transition of resources from growth to reproduction and have many years of simultaneous growth and reproduction, termed an iteroparous life history strategy. Moreover, they are considered to display indeterminate growth, continuing to increase in size until death. </w:t>
      </w:r>
      <w:r w:rsidR="00AE7047">
        <w:t>Such species’ RA schedules are termed “graded”.</w:t>
      </w:r>
    </w:p>
    <w:p w14:paraId="0D0278A6" w14:textId="114E86A6" w:rsidR="00BD32A9" w:rsidRPr="00247086" w:rsidRDefault="00AE7047" w:rsidP="00BD32A9">
      <w:pPr>
        <w:spacing w:after="240" w:line="240" w:lineRule="auto"/>
      </w:pPr>
      <w:r>
        <w:t>B</w:t>
      </w:r>
      <w:r w:rsidR="00B86764" w:rsidRPr="00247086">
        <w:t xml:space="preserve">oth modelled </w:t>
      </w:r>
      <w:commentRangeStart w:id="14"/>
      <w:r w:rsidR="00B86764" w:rsidRPr="00247086">
        <w:t xml:space="preserve">and </w:t>
      </w:r>
      <w:r w:rsidR="00987001">
        <w:t xml:space="preserve">the few available </w:t>
      </w:r>
      <w:r w:rsidR="00B86764" w:rsidRPr="00247086">
        <w:t xml:space="preserve">empirical RA schedules </w:t>
      </w:r>
      <w:commentRangeEnd w:id="14"/>
      <w:r w:rsidR="00204D12">
        <w:rPr>
          <w:rStyle w:val="CommentReference"/>
        </w:rPr>
        <w:commentReference w:id="14"/>
      </w:r>
      <w:r w:rsidR="00B86764" w:rsidRPr="00247086">
        <w:t xml:space="preserve">vary notably in shape across species, with some species displaying a distinct asymptotic maximum RA value, others continuing to increase gradually in RA until death, and a few displaying declining RA schedules, with a decrease in RA among the oldest plants </w:t>
      </w:r>
      <w:r w:rsidR="00B86764" w:rsidRPr="00247086">
        <w:fldChar w:fldCharType="begin"/>
      </w:r>
      <w:r>
        <w:instrText xml:space="preserve"> ADDIN ZOTERO_ITEM CSL_CITATION {"citationID":"kvorVKJj","properties":{"formattedCitation":"(reviewed in Wenk &amp; Falster 2015)","plainCitation":"(reviewed in 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S."}],"issued":{"date-parts":[["2015",12,1]]}},"prefix":"reviewed in "}],"schema":"https://github.com/citation-style-language/schema/raw/master/csl-citation.json"} </w:instrText>
      </w:r>
      <w:r w:rsidR="00B86764" w:rsidRPr="00247086">
        <w:fldChar w:fldCharType="separate"/>
      </w:r>
      <w:r w:rsidRPr="00AE7047">
        <w:rPr>
          <w:rFonts w:ascii="Calibri" w:hAnsi="Calibri"/>
        </w:rPr>
        <w:t>(reviewed in Wenk &amp; Falster 2015)</w:t>
      </w:r>
      <w:r w:rsidR="00B86764" w:rsidRPr="00247086">
        <w:fldChar w:fldCharType="end"/>
      </w:r>
      <w:r w:rsidR="00B86764" w:rsidRPr="00247086">
        <w:t xml:space="preserve">. In contrast to these graded RA schedules, big-bang species display a sudden year-upon-year transition from investing all surplus energy in growth to reproduction, </w:t>
      </w:r>
      <w:r>
        <w:t xml:space="preserve">immediately halting all vegetative growth and </w:t>
      </w:r>
      <w:r w:rsidR="00B86764" w:rsidRPr="00247086">
        <w:t>followed by death within months to a few years. For all curves, as RA approaches 1,</w:t>
      </w:r>
      <w:r w:rsidR="00987001">
        <w:t xml:space="preserve"> the plant is, by definition, no longer investing any proportion of its surplus energy in growth and therefore ceases to increase in size.</w:t>
      </w:r>
      <w:r w:rsidR="00B86764" w:rsidRPr="00247086">
        <w:t xml:space="preserve"> </w:t>
      </w:r>
      <w:r w:rsidR="00987001">
        <w:t>The plant should be investing</w:t>
      </w:r>
      <w:r w:rsidR="00987001">
        <w:t xml:space="preserve"> </w:t>
      </w:r>
      <w:r w:rsidR="00B86764" w:rsidRPr="00247086">
        <w:t xml:space="preserve">sufficient energy in vegetative tissues to maintain its current stature and leaf area, but not to increase them. </w:t>
      </w:r>
    </w:p>
    <w:p w14:paraId="611D8C5C" w14:textId="15EC96FF" w:rsidR="0079765C" w:rsidRPr="00247086" w:rsidRDefault="0079765C" w:rsidP="0079765C">
      <w:r w:rsidRPr="00247086">
        <w:lastRenderedPageBreak/>
        <w:t>Optimal energy models have shown that RA is a sound way to illustrate the growth-reproduction trade-off</w:t>
      </w:r>
      <w:r>
        <w:t xml:space="preserve">. They </w:t>
      </w:r>
      <w:r w:rsidRPr="00247086">
        <w:t xml:space="preserve">have explored what factors lead to various graded RA schedules, showing that a gradual shift in resources from growth to reproduction is expected if environmental conditions are stochastic </w:t>
      </w:r>
      <w:r w:rsidRPr="00247086">
        <w:rPr>
          <w:rFonts w:cs="Times New Roman"/>
        </w:rPr>
        <w:fldChar w:fldCharType="begin"/>
      </w:r>
      <w:r w:rsidRPr="00247086">
        <w:rPr>
          <w:rFonts w:cs="Times New Roman"/>
        </w:rPr>
        <w:instrText xml:space="preserve"> ADDIN ZOTERO_ITEM CSL_CITATION {"citationID":"go39flv5l","properties":{"formattedCitation":"(King &amp; Roughgarden 1982)","plainCitation":"(King &amp; Roughgarden 1982)"},"citationItems":[{"id":473,"uris":["http://zotero.org/users/503753/items/DTZCVT64"],"uri":["http://zotero.org/users/503753/items/DTZCVT64"],"itemData":{"id":473,"type":"article-journal","title":"Graded allocation between vegetative and reproductive growth for annual plants in growing seasons of random length","container-title":"Theoretical Population Biology","page":"1-16","volume":"22","issue":"1","source":"ScienceDirect","abstract":"&lt;p&gt;&lt;br/&gt;Optimal allocation strategies are calculated for annual plants in fluctuating environments using a two-component model of plant growth, in which photosynthate is partitioned between a vegetative and a reproductive component. Previous studies have shown that final reproductive yield is maximized by a sequence of complete switches from purely vegetative to purely reproductive growth in an environment of fixed length. In most cases this final yield is maximized by a single switch. Here we assume that in temporally varying environments natural selection acts to maximize the geometric mean of final yield. We show that the geometric mean of final yield is maximized by a graded allocation strategy that prescribes a mix of vegetative and reproductive growth. Examples of graded optimal allocation strategies are provided.&lt;/p&gt;","DOI":"10.1016/0040-5809(82)90032-6","ISSN":"0040-5809","author":[{"family":"King","given":"David"},{"family":"Roughgarden","given":"Jonathan"}],"issued":{"date-parts":[["1982",8]]}}}],"schema":"https://github.com/citation-style-language/schema/raw/master/csl-citation.json"} </w:instrText>
      </w:r>
      <w:r w:rsidRPr="00247086">
        <w:rPr>
          <w:rFonts w:cs="Times New Roman"/>
        </w:rPr>
        <w:fldChar w:fldCharType="separate"/>
      </w:r>
      <w:r w:rsidRPr="00247086">
        <w:rPr>
          <w:rFonts w:cs="Times New Roman"/>
        </w:rPr>
        <w:t>(King &amp; Roughgarden 1982)</w:t>
      </w:r>
      <w:r w:rsidRPr="00247086">
        <w:rPr>
          <w:rFonts w:cs="Times New Roman"/>
        </w:rPr>
        <w:fldChar w:fldCharType="end"/>
      </w:r>
      <w:r w:rsidRPr="00247086">
        <w:rPr>
          <w:rFonts w:cs="Times New Roman"/>
        </w:rPr>
        <w:t xml:space="preserve"> or if </w:t>
      </w:r>
      <w:r w:rsidRPr="00247086">
        <w:t xml:space="preserve">the outcome of the growth-reproduction trade-off shifts with a factor that changes across individuals of different age, size, or other variable. </w:t>
      </w:r>
      <w:r>
        <w:t>Of particular note</w:t>
      </w:r>
      <w:r w:rsidRPr="00247086">
        <w:t xml:space="preserve">, if mortality declines with size or </w:t>
      </w:r>
      <w:r>
        <w:t>age, as is observed for many perennial plants across much of their lifespans (###)</w:t>
      </w:r>
      <w:r w:rsidRPr="00247086">
        <w:t xml:space="preserve">, it is optimal for individuals to invest more modestly in both growth and reproduction across multiple years </w:t>
      </w:r>
      <w:r w:rsidRPr="00247086">
        <w:rPr>
          <w:rFonts w:cs="AdvMINION-R"/>
        </w:rPr>
        <w:t>(</w:t>
      </w:r>
      <w:proofErr w:type="spellStart"/>
      <w:r w:rsidRPr="00247086">
        <w:rPr>
          <w:rFonts w:cs="AdvMINION-R"/>
        </w:rPr>
        <w:t>Charnov</w:t>
      </w:r>
      <w:proofErr w:type="spellEnd"/>
      <w:r>
        <w:rPr>
          <w:rFonts w:cs="AdvMINION-R"/>
        </w:rPr>
        <w:t xml:space="preserve"> </w:t>
      </w:r>
      <w:r w:rsidRPr="00247086">
        <w:rPr>
          <w:rFonts w:cs="AdvMINION-R"/>
        </w:rPr>
        <w:t xml:space="preserve">and Schaffer 1973; </w:t>
      </w:r>
      <w:proofErr w:type="spellStart"/>
      <w:r w:rsidRPr="00247086">
        <w:rPr>
          <w:rFonts w:cs="AdvMINION-R"/>
        </w:rPr>
        <w:t>Reznick</w:t>
      </w:r>
      <w:proofErr w:type="spellEnd"/>
      <w:r w:rsidRPr="00247086">
        <w:rPr>
          <w:rFonts w:cs="AdvMINION-R"/>
        </w:rPr>
        <w:t xml:space="preserve"> and </w:t>
      </w:r>
      <w:proofErr w:type="spellStart"/>
      <w:r w:rsidRPr="00247086">
        <w:rPr>
          <w:rFonts w:cs="AdvMINION-R"/>
        </w:rPr>
        <w:t>Endler</w:t>
      </w:r>
      <w:proofErr w:type="spellEnd"/>
      <w:r w:rsidRPr="00247086">
        <w:rPr>
          <w:rFonts w:cs="AdvMINION-R"/>
        </w:rPr>
        <w:t xml:space="preserve"> 1982; Engen</w:t>
      </w:r>
      <w:r>
        <w:rPr>
          <w:rFonts w:cs="AdvMINION-R"/>
        </w:rPr>
        <w:t xml:space="preserve"> </w:t>
      </w:r>
      <w:r w:rsidRPr="00247086">
        <w:rPr>
          <w:rFonts w:cs="AdvMINION-R"/>
        </w:rPr>
        <w:t xml:space="preserve">and </w:t>
      </w:r>
      <w:proofErr w:type="spellStart"/>
      <w:r w:rsidRPr="00247086">
        <w:rPr>
          <w:rFonts w:cs="AdvMINION-R"/>
        </w:rPr>
        <w:t>Saether</w:t>
      </w:r>
      <w:proofErr w:type="spellEnd"/>
      <w:r w:rsidRPr="00247086">
        <w:rPr>
          <w:rFonts w:cs="AdvMINION-R"/>
        </w:rPr>
        <w:t xml:space="preserve"> 1994)</w:t>
      </w:r>
      <w:r w:rsidRPr="00247086">
        <w:t xml:space="preserve">. Declining photosynthetic rates with plant age </w:t>
      </w:r>
      <w:r w:rsidRPr="00247086">
        <w:fldChar w:fldCharType="begin"/>
      </w:r>
      <w:r>
        <w:instrText xml:space="preserve"> ADDIN ZOTERO_ITEM CSL_CITATION {"citationID":"YQibMuQz","properties":{"formattedCitation":"(Iwasa &amp; Cohen 1989)","plainCitation":"(Iwasa &amp; Cohen 1989)"},"citationItems":[{"id":387,"uris":["http://zotero.org/users/503753/items/AZ5P3FXK"],"uri":["http://zotero.org/users/503753/items/AZ5P3FXK"],"itemData":{"id":387,"type":"article-journal","title":"Optimal growth schedule of a perennial plant","container-title":"The American Naturalist","page":"480-505","volume":"133","issue":"4","ISSN":"00030147","note":"ArticleType: research-article / Full publication date: Apr., 1989 / Copyright © 1989 The University of Chicago Press","author":[{"family":"Iwasa","given":"Yoh"},{"family":"Cohen","given":"Dan"}],"issued":{"date-parts":[["1989",4,1]]}}}],"schema":"https://github.com/citation-style-language/schema/raw/master/csl-citation.json"} </w:instrText>
      </w:r>
      <w:r w:rsidRPr="00247086">
        <w:fldChar w:fldCharType="separate"/>
      </w:r>
      <w:r w:rsidRPr="0079765C">
        <w:rPr>
          <w:rFonts w:ascii="Calibri" w:hAnsi="Calibri"/>
        </w:rPr>
        <w:t>(Iwasa &amp; Cohen 1989)</w:t>
      </w:r>
      <w:r w:rsidRPr="00247086">
        <w:fldChar w:fldCharType="end"/>
      </w:r>
      <w:r w:rsidRPr="00247086">
        <w:t xml:space="preserve">, not being deciduous </w:t>
      </w:r>
      <w:r w:rsidRPr="00247086">
        <w:fldChar w:fldCharType="begin"/>
      </w:r>
      <w:r w:rsidRPr="00247086">
        <w:instrText xml:space="preserve"> ADDIN ZOTERO_ITEM CSL_CITATION {"citationID":"2pgbk9le1k","properties":{"formattedCitation":"(Pugliese &amp; Kozlowski 1990)","plainCitation":"(Pugliese &amp; Kozlowski 1990)"},"citationItems":[{"id":1066,"uris":["http://zotero.org/users/503753/items/WDQTUT7S"],"uri":["http://zotero.org/users/503753/items/WDQTUT7S"],"itemData":{"id":1066,"type":"article-journal","title":"Optimal patterns of growth and reproduction for perennial plants with persisting or not persisting vegetative parts","container-title":"Evolutionary Ecology","page":"75-89","volume":"4","issue":"1","source":"CrossRef","DOI":"10.1007/BF02270717","ISSN":"0269-7653","journalAbbreviation":"Evol Ecol","author":[{"family":"Pugliese","given":"Andrea"},{"family":"Kozlowski","given":"Jan"}],"issued":{"date-parts":[["1990",1]]}}}],"schema":"https://github.com/citation-style-language/schema/raw/master/csl-citation.json"} </w:instrText>
      </w:r>
      <w:r w:rsidRPr="00247086">
        <w:fldChar w:fldCharType="separate"/>
      </w:r>
      <w:r w:rsidRPr="00247086">
        <w:t>(Pugliese &amp; Kozlowski 1990)</w:t>
      </w:r>
      <w:r w:rsidRPr="00247086">
        <w:fldChar w:fldCharType="end"/>
      </w:r>
      <w:r w:rsidRPr="00247086">
        <w:t xml:space="preserve"> and relative declines in seed production at higher rates of reproductive investment </w:t>
      </w:r>
      <w:r w:rsidRPr="00247086">
        <w:fldChar w:fldCharType="begin"/>
      </w:r>
      <w:r w:rsidRPr="00247086">
        <w:instrText xml:space="preserve"> ADDIN ZOTERO_ITEM CSL_CITATION {"citationID":"b2mcrf5ur","properties":{"formattedCitation":"(Miller, Tenhumberg &amp; Louda 2008)","plainCitation":"(Miller, Tenhumberg &amp; Louda 2008)"},"citationItems":[{"id":52,"uris":["http://zotero.org/groups/37061/items/K9AZHRW6"],"uri":["http://zotero.org/groups/37061/items/K9AZHRW6"],"itemData":{"id":52,"type":"article-journal","title":"Herbivore‐Mediated Ecological Costs of Reproduction Shape the Life History of an Iteroparous Plant.","container-title":"The American Naturalist","page":"141-149","volume":"171","issue":"2","source":"JSTOR","abstract":"&lt;p&gt;Abstract: Plant reproduction yields immediate fitness benefits but can be costly in terms of survival, growth, and future fecundity. Life‐history theory posits that reproductive strategies are shaped by trade‐offs between current and future fitness that result from these direct costs of reproduction. Plant reproduction may also incur indirect ecological costs if it increases susceptibility to herbivores. Yet ecological costs of reproduction have received little empirical attention and remain poorly integrated into life‐history theory. Here, we provide evidence for herbivore‐mediated ecological costs of reproduction, and we develop theory to examine how these costs influence plant life‐history strategies. Field experiments with an iteroparous cactus (Opuntia imbricata) indicated that greater reproductive effort (proportion of meristems allocated to reproduction) led to greater attack by a cactus‐feeding insect (Narnia pallidicornis) and that damage by this herbivore reduced reproductive success. A dynamic programming model predicted strongly divergent optimal reproductive strategies when ecological costs were included, compared with when these costs were ignored. Meristem allocation by cacti in the field matched the optimal strategy expected under ecological costs of reproduction. The results indicate that plant reproductive allocation can strongly influence the intensity of interactions with herbivores and that associated ecological costs can play an important selective role in the evolution of plant life histories.&lt;/p&gt;","ISSN":"00030147","note":"ArticleType: research-article / Full publication date: February 2008 / Copyright © 2008 The University of Chicago Press","author":[{"family":"Miller","given":"Tom E. X."},{"family":"Tenhumberg","given":"Brigitte"},{"family":"Louda","given":"Svata M."}],"issued":{"date-parts":[["2008",2,1]]}}}],"schema":"https://github.com/citation-style-language/schema/raw/master/csl-citation.json"} </w:instrText>
      </w:r>
      <w:r w:rsidRPr="00247086">
        <w:fldChar w:fldCharType="separate"/>
      </w:r>
      <w:r w:rsidRPr="00247086">
        <w:t>(Miller, Tenhumberg &amp; Louda 2008)</w:t>
      </w:r>
      <w:r w:rsidRPr="00247086">
        <w:fldChar w:fldCharType="end"/>
      </w:r>
      <w:r w:rsidRPr="00247086">
        <w:t xml:space="preserve"> have also been </w:t>
      </w:r>
      <w:r>
        <w:t xml:space="preserve">modelled </w:t>
      </w:r>
      <w:r w:rsidRPr="00247086">
        <w:t>as factors leading to simultaneous investment in growth and reproduction across multiple growing seasons. These theoretical explorations indicate that the shape of the RA schedule, age at reproductive maturity and the maximum RA achieved reflect species’ life history strategies (e.g. mortality, seed production) and key functional trait values (e.g. leaf lifespan, photosynthetic capacity, height, seed size)</w:t>
      </w:r>
    </w:p>
    <w:p w14:paraId="18722A4B" w14:textId="6BBEDFEC" w:rsidR="00A20556" w:rsidRPr="00247086" w:rsidRDefault="00A20556" w:rsidP="00A20556">
      <w:pPr>
        <w:spacing w:after="240" w:line="240" w:lineRule="auto"/>
      </w:pPr>
      <w:r w:rsidRPr="00247086">
        <w:t xml:space="preserve">Despite the obvious importance of </w:t>
      </w:r>
      <w:r>
        <w:t xml:space="preserve">tabulating </w:t>
      </w:r>
      <w:r w:rsidRPr="00247086">
        <w:t>investment patterns</w:t>
      </w:r>
      <w:r>
        <w:t xml:space="preserve"> across an individual’s lifetime and across species with different life history strategies and functional traits</w:t>
      </w:r>
      <w:r w:rsidRPr="00247086">
        <w:t>, there are a quite limited number of species for which we know the lifetime energy investment in reproductive versus vegetative tissues (reviewed in Weiner 2009, Wenk &amp; Falster 2015) and no community-level comparative studies exist. Moreover, the studies that do exist differ in how energy allocation to vegetative and reproductive tissues is calculated, potentially leading to quite disparate values for tissue investment. As a result of the paucity of data it is difficult to identify if there are trends in how either absolute or relative investment to different tissue types shifts within individuals as they grow and age or across species with different functional traits</w:t>
      </w:r>
      <w:r w:rsidR="00786964">
        <w:t xml:space="preserve"> or life history strategies</w:t>
      </w:r>
      <w:r w:rsidRPr="00247086">
        <w:t>.</w:t>
      </w:r>
    </w:p>
    <w:p w14:paraId="78F90373" w14:textId="60FD57FA" w:rsidR="00653D39" w:rsidRPr="00653D39" w:rsidRDefault="008A6638" w:rsidP="00653D39">
      <w:pPr>
        <w:pStyle w:val="Heading2"/>
        <w:rPr>
          <w:sz w:val="24"/>
        </w:rPr>
      </w:pPr>
      <w:r>
        <w:rPr>
          <w:sz w:val="22"/>
        </w:rPr>
        <w:t>Lifetime changes in plant investment patterns</w:t>
      </w:r>
    </w:p>
    <w:p w14:paraId="253ABA8A" w14:textId="2133532A" w:rsidR="00495EE4" w:rsidDel="008A6638" w:rsidRDefault="00495EE4" w:rsidP="00653D39">
      <w:pPr>
        <w:autoSpaceDE w:val="0"/>
        <w:autoSpaceDN w:val="0"/>
        <w:adjustRightInd w:val="0"/>
        <w:spacing w:after="240" w:line="240" w:lineRule="auto"/>
        <w:rPr>
          <w:del w:id="15" w:author="Dr Elizabeth Wenk " w:date="2017-06-07T13:20:00Z"/>
        </w:rPr>
      </w:pPr>
      <w:del w:id="16" w:author="Dr Elizabeth Wenk " w:date="2017-06-07T13:20:00Z">
        <w:r w:rsidDel="00987001">
          <w:delText xml:space="preserve">Although RA, a ratio, is ostensibly independent of the size of the surplus energy pool being divided into reproductive versus vegetative investment, the growth-vegetation trade-off that specifies how surplus energy is divided will most certainly be influenced by energy availability, as shown in many of the optimal energy models </w:delText>
        </w:r>
        <w:r w:rsidDel="00987001">
          <w:fldChar w:fldCharType="begin"/>
        </w:r>
        <w:r w:rsidDel="00987001">
          <w:delInstrText xml:space="preserve"> ADDIN ZOTERO_ITEM CSL_CITATION {"citationID":"4GGFOKGp","properties":{"formattedCitation":"(Iwasa &amp; Cohen 1989; Reekie, Budge &amp; Baltzer 2002; Katsukawa, Katsukawa &amp; Matsuda 2002)","plainCitation":"(Iwasa &amp; Cohen 1989; Reekie, Budge &amp; Baltzer 2002; Katsukawa, Katsukawa &amp; Matsuda 2002)"},"citationItems":[{"id":387,"uris":["http://zotero.org/users/503753/items/AZ5P3FXK"],"uri":["http://zotero.org/users/503753/items/AZ5P3FXK"],"itemData":{"id":387,"type":"article-journal","title":"Optimal growth schedule of a perennial plant","container-title":"The American Naturalist","page":"480-505","volume":"133","issue":"4","ISSN":"00030147","note":"ArticleType: research-article / Full publication date: Apr., 1989 / Copyright © 1989 The University of Chicago Press","author":[{"family":"Iwasa","given":"Yoh"},{"family":"Cohen","given":"Dan"}],"issued":{"date-parts":[["1989",4,1]]}}},{"id":126,"uris":["http://zotero.org/users/503753/items/3JD4MKFG"],"uri":["http://zotero.org/users/503753/items/3JD4MKFG"],"itemData":{"id":126,"type":"article-journal","title":"The shape of the trade-off function between reproduction and future performance in &lt;i&gt;Plantago major &lt;/i&gt;and &lt;i&gt;Plantago rugelii&lt;/i&gt;.","container-title":"Canadian Journal of Botany","page":"140-150","volume":"80","issue":"2","source":"EBSCOhost","abstract":"There is a paucity of data describing the nature of the trade-off function between reproduction and future performance. Most studies implicitly assume it is a linear function such that allocation of resources to reproduction results in a proportional decline in future survival and reproduction. We reanalyse data from a field experiment with half-sib families of Plantago major L. that suggests this relationship is in fact curvilinear. Low levels of reproductive investment had relatively little impact on future performance and higher levels of investment had a larger impact. To explain this curvilinear pattern, we conducted an experiment to examine the effect of incremental increases in reproductive investment on rates of resource uptake in P. major and Plantago rugelii Decne. Results suggest that, because of differences in the resource requirements of vegetative versus reproductive tissues, reproduction will have little effect on growth, providing that the limiting resources are required in greater quantities for vegetative as compared with reproductive tissues. These results are in accord with a curvilinear trade-off function between reproduction and future performance and provide an explanation for the maintenance of sexual reproduction in species where seed production may contribute minimally to fitness in the short term.Key words: reproductive cost, resource allocation, life-history theory, nitrogen uptake, reproductive photosynthesis, Plantago major, Plantago rugelii.Il y a peu de données décrivant la fonction d'échange entre la reproduction et la performance future. La plupart des études assument implicitement qu'il s'agit d'une fonction linéaire faisant en sortes que l'allocation des ressources à la reproduction résulte en un déclin proportionnel de la survie et de la reproduction futures. Les auteurs ont réexaminé les données d'une expérience sur le terrain impliquant des familles de demi-frères du Plantago major L., suggérant que cette relation est en fait curvilinéaire. De faibles niveaux d'investissement reproducteur ont relativement peu d'impact sur la performance future, et des niveaux plus élevés d'investissement ont des impacts plus marqués. Pour expliquer ce patron curvilinéaire, les auteurs ont conduit une expérience afin d'examiner l'effet d'augmentations graduelles de l'investissement reproducteur sur les taux d'accumulation des ressources chez le P. major et le Plantago rugelii Decne. Les résultats suggèrent que, compte tenu des différences de besoins en ressources des tissus végétatifs versus les tissus reproducteurs, le reproduction aurait peu d'effet sur la croissance, pourvu que les ressources limitantes soient nécessaires en quantités plus élevées pour les tissus végétatifs que pour les tissus reproducteurs. Ces résultats concordent avec la fonction d'échange curvilinéaire entre la reproduction et la performance future et fournit une explication pour le maintient de la reproduction sexuelle chez les espèces où la production de graines peut contribuer minimalement à l'adaptation à court terme.Mots clés : coût de la reproduction, allocation des ressources, théorie du cycle vital, absorption d'azote, photosynthèse reproductive, Plantago major, Plantago rugelii.[Traduit par la Rédaction] [ABSTRACT FROM AUTHOR]","ISSN":"00084026","author":[{"family":"Reekie","given":"Edward G"},{"family":"Budge","given":"Sonya"},{"family":"Baltzer","given":"Jennifer L"}],"issued":{"date-parts":[["2002",2]]}}},{"id":632,"uris":["http://zotero.org/users/503753/items/ITNQTI3K"],"uri":["http://zotero.org/users/503753/items/ITNQTI3K"],"itemData":{"id":632,"type":"article-journal","title":"Indeterminate growth is selected by a trade-off between high fecundity and risk avoidance in stochastic environments","container-title":"Population Ecology","page":"265-272","volume":"44","issue":"3","source":"CrossRef","DOI":"10.1007/s101440200030","ISSN":"1438-3896","journalAbbreviation":"Population Ecology","author":[{"family":"Katsukawa","given":"Y."},{"family":"Katsukawa","given":"T."},{"family":"Matsuda","given":"H."}],"issued":{"date-parts":[["2002",12]]}}}],"schema":"https://github.com/citation-style-language/schema/raw/master/csl-citation.json"} </w:delInstrText>
        </w:r>
        <w:r w:rsidDel="00987001">
          <w:fldChar w:fldCharType="separate"/>
        </w:r>
        <w:r w:rsidRPr="00495EE4" w:rsidDel="00987001">
          <w:rPr>
            <w:rFonts w:ascii="Calibri" w:hAnsi="Calibri"/>
          </w:rPr>
          <w:delText>(Iwasa &amp; Cohen 1989; Reekie, Budge &amp; Baltzer 2002; Katsukawa, Katsukawa &amp; Matsuda 2002)</w:delText>
        </w:r>
        <w:r w:rsidDel="00987001">
          <w:fldChar w:fldCharType="end"/>
        </w:r>
        <w:r w:rsidDel="00987001">
          <w:delText xml:space="preserve">. </w:delText>
        </w:r>
        <w:r w:rsidR="00FA533B" w:rsidDel="00987001">
          <w:delText xml:space="preserve">Determining </w:delText>
        </w:r>
        <w:r w:rsidDel="00987001">
          <w:delText>changes in NPP and surplus e</w:delText>
        </w:r>
        <w:r w:rsidR="00FA533B" w:rsidDel="00987001">
          <w:delText>nergy with shifts in plant size is therefore part of understanding observed RA schedules.</w:delText>
        </w:r>
      </w:del>
    </w:p>
    <w:p w14:paraId="3D3B245A" w14:textId="77777777" w:rsidR="008A6638" w:rsidRDefault="008A6638" w:rsidP="00653D39">
      <w:pPr>
        <w:autoSpaceDE w:val="0"/>
        <w:autoSpaceDN w:val="0"/>
        <w:adjustRightInd w:val="0"/>
        <w:spacing w:after="240" w:line="240" w:lineRule="auto"/>
        <w:rPr>
          <w:ins w:id="17" w:author="Dr Elizabeth Wenk " w:date="2017-06-08T13:52:00Z"/>
        </w:rPr>
      </w:pPr>
    </w:p>
    <w:p w14:paraId="039C382D" w14:textId="0626B1C6" w:rsidR="00FA533B" w:rsidRDefault="00BD32A9" w:rsidP="00FA533B">
      <w:pPr>
        <w:autoSpaceDE w:val="0"/>
        <w:autoSpaceDN w:val="0"/>
        <w:adjustRightInd w:val="0"/>
        <w:spacing w:after="240" w:line="240" w:lineRule="auto"/>
      </w:pPr>
      <w:r>
        <w:t xml:space="preserve">To first order, </w:t>
      </w:r>
      <w:r w:rsidR="00BC6193" w:rsidRPr="00247086">
        <w:t>gross primary production (GPP)</w:t>
      </w:r>
      <w:r w:rsidR="00BC6193">
        <w:t xml:space="preserve"> and net primary </w:t>
      </w:r>
      <w:r>
        <w:t xml:space="preserve">production </w:t>
      </w:r>
      <w:r w:rsidR="00BC6193">
        <w:t>(NPP) increase</w:t>
      </w:r>
      <w:r>
        <w:t xml:space="preserve"> with plant size, since larger plants have a great</w:t>
      </w:r>
      <w:r w:rsidR="00BC6193">
        <w:t>er</w:t>
      </w:r>
      <w:r>
        <w:t xml:space="preserve"> leaf area</w:t>
      </w:r>
      <w:r w:rsidR="00BC6193">
        <w:t xml:space="preserve">. </w:t>
      </w:r>
      <w:r w:rsidR="00BC6193" w:rsidRPr="00247086">
        <w:t>Tissue replacement costs (maintenance costs) must then be paid from the pool of NPP to yield surplus energy.</w:t>
      </w:r>
      <w:r w:rsidR="00BC6193">
        <w:t xml:space="preserve"> While GPP, NPP, and surplus energy all increase exponentially in young plants, increasing maintenance costs</w:t>
      </w:r>
      <w:r w:rsidR="005D4E03">
        <w:t xml:space="preserve"> and a </w:t>
      </w:r>
      <w:r w:rsidR="005D4E03" w:rsidRPr="00247086">
        <w:t xml:space="preserve">medley of </w:t>
      </w:r>
      <w:r w:rsidR="005D4E03">
        <w:t xml:space="preserve">changes </w:t>
      </w:r>
      <w:r w:rsidR="005D4E03" w:rsidRPr="00247086">
        <w:t xml:space="preserve">in </w:t>
      </w:r>
      <w:r w:rsidR="005D4E03">
        <w:t xml:space="preserve">plant </w:t>
      </w:r>
      <w:proofErr w:type="spellStart"/>
      <w:r w:rsidR="005D4E03">
        <w:t>allometry</w:t>
      </w:r>
      <w:proofErr w:type="spellEnd"/>
      <w:r w:rsidR="005D4E03">
        <w:t xml:space="preserve"> and </w:t>
      </w:r>
      <w:r w:rsidR="005D4E03" w:rsidRPr="00247086">
        <w:t>physiological traits</w:t>
      </w:r>
      <w:r w:rsidR="005D4E03">
        <w:t xml:space="preserve"> complicate the relationship between plant size and energy production as plants grow. In particular, the surplus energy pool may increase from young to mid-sized individuals, but then decline from mid-aged to older individuals. This pattern will be influenced by various characteristics observed in older and taller plants, including </w:t>
      </w:r>
      <w:r w:rsidR="005D4E03" w:rsidRPr="00247086">
        <w:t xml:space="preserve">declining leaf area </w:t>
      </w:r>
      <w:r w:rsidR="005D4E03">
        <w:fldChar w:fldCharType="begin"/>
      </w:r>
      <w:r w:rsidR="005D4E03">
        <w:instrText xml:space="preserve"> ADDIN ZOTERO_ITEM CSL_CITATION {"citationID":"8uqsryzn","properties":{"formattedCitation":"(Ryan, Binkley &amp; Fownes 1997; Kashian, Turner &amp; Romme 2005; Nock, Caspersen &amp; Thomas 2008)","plainCitation":"(Ryan, Binkley &amp; Fownes 1997; Kashian, Turner &amp; Romme 2005; Nock, Caspersen &amp; Thomas 2008)"},"citationItems":[{"id":950,"uris":["http://zotero.org/users/503753/items/TEMPMS5M"],"uri":["http://zotero.org/users/503753/items/TEMPMS5M"],"itemData":{"id":950,"type":"article-journal","title":"Age-related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859,"uris":["http://zotero.org/users/503753/items/QXA5V65J"],"uri":["http://zotero.org/users/503753/items/QXA5V65J"],"itemData":{"id":859,"type":"article-journal","title":"Variability in leaf area and stemwood increment along a 300-year lodgepole pine chronosequence","container-title":"Ecosystems","page":"48-61","volume":"8","issue":"1","source":"CrossRef","DOI":"10.1007/s10021-004-0067-1","ISSN":"1432-9840","journalAbbreviation":"Ecosystems","author":[{"family":"Kashian","given":"Daniel M."},{"family":"Turner","given":"Monica G."},{"family":"Romme","given":"William H."}],"issued":{"date-parts":[["2005",1]]}}},{"id":989,"uris":["http://zotero.org/users/503753/items/U7PTXZVJ"],"uri":["http://zotero.org/users/503753/items/U7PTXZVJ"],"itemData":{"id":989,"type":"article-journal","title":"Large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sidR="005D4E03">
        <w:fldChar w:fldCharType="separate"/>
      </w:r>
      <w:r w:rsidR="005D4E03" w:rsidRPr="004C3858">
        <w:rPr>
          <w:rFonts w:ascii="Calibri" w:hAnsi="Calibri"/>
        </w:rPr>
        <w:t>(Ryan, Binkley &amp; Fownes 1997; Kashian, Turner &amp; Romme 2005; Nock, Caspersen &amp; Thomas 2008)</w:t>
      </w:r>
      <w:r w:rsidR="005D4E03">
        <w:fldChar w:fldCharType="end"/>
      </w:r>
      <w:r w:rsidR="005D4E03" w:rsidRPr="00247086">
        <w:t xml:space="preserve"> </w:t>
      </w:r>
      <w:r w:rsidR="005D4E03" w:rsidRPr="00247086">
        <w:rPr>
          <w:highlight w:val="yellow"/>
        </w:rPr>
        <w:t>(</w:t>
      </w:r>
      <w:r w:rsidR="005D4E03" w:rsidRPr="00247086">
        <w:rPr>
          <w:rFonts w:cs="AdvTT6120e2aa"/>
          <w:highlight w:val="yellow"/>
        </w:rPr>
        <w:t>Bond-</w:t>
      </w:r>
      <w:proofErr w:type="spellStart"/>
      <w:r w:rsidR="005D4E03" w:rsidRPr="00247086">
        <w:rPr>
          <w:rFonts w:cs="AdvTT6120e2aa"/>
          <w:highlight w:val="yellow"/>
        </w:rPr>
        <w:t>Lamberty</w:t>
      </w:r>
      <w:proofErr w:type="spellEnd"/>
      <w:r w:rsidR="005D4E03" w:rsidRPr="00247086">
        <w:rPr>
          <w:rFonts w:cs="AdvTT6120e2aa"/>
          <w:highlight w:val="yellow"/>
        </w:rPr>
        <w:t xml:space="preserve"> et al. 2002, </w:t>
      </w:r>
      <w:proofErr w:type="spellStart"/>
      <w:r w:rsidR="005D4E03" w:rsidRPr="00247086">
        <w:rPr>
          <w:rFonts w:cs="AdvTT6120e2aa"/>
          <w:highlight w:val="yellow"/>
        </w:rPr>
        <w:t>Leuschner</w:t>
      </w:r>
      <w:proofErr w:type="spellEnd"/>
      <w:r w:rsidR="005D4E03" w:rsidRPr="00247086">
        <w:rPr>
          <w:rFonts w:cs="AdvTT6120e2aa"/>
          <w:highlight w:val="yellow"/>
        </w:rPr>
        <w:t xml:space="preserve"> et al. 2006</w:t>
      </w:r>
      <w:r w:rsidR="005D4E03" w:rsidRPr="00247086">
        <w:rPr>
          <w:rFonts w:cs="AdvTT6120e2aa"/>
        </w:rPr>
        <w:t>)</w:t>
      </w:r>
      <w:r w:rsidR="005D4E03" w:rsidRPr="00247086">
        <w:t xml:space="preserve">, decreasing photosynthetic capacity </w:t>
      </w:r>
      <w:r w:rsidR="005D4E03" w:rsidRPr="00247086">
        <w:fldChar w:fldCharType="begin"/>
      </w:r>
      <w:r w:rsidR="005D4E03" w:rsidRPr="00247086">
        <w:instrText xml:space="preserve"> ADDIN ZOTERO_ITEM CSL_CITATION {"citationID":"ZKZCJbTi","properties":{"formattedCitation":"{\\rtf (Ryan {\\i{}et al.} 1997; Day, Greenwood &amp; White 2001; Niinemets 2002; Thomas 2010)}","plainCitation":"(Ryan et al. 1997; Day, Greenwood &amp; White 2001; Niinemets 2002; Thomas 2010)"},"citationItems":[{"id":950,"uris":["http://zotero.org/users/503753/items/TEMPMS5M"],"uri":["http://zotero.org/users/503753/items/TEMPMS5M"],"itemData":{"id":950,"type":"article-journal","title":"Age-related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S."}],"issued":{"date-parts":[["2001",10,1]]}}},{"id":766,"uris":["http://zotero.org/users/503753/items/N9NV52FD"],"uri":["http://zotero.org/users/503753/items/N9NV52FD"],"itemData":{"id":766,"type":"article-journal","title":"Stomatal conductance alone does not explain the decline in foliar photosynthetic rates with increasing tree age and size in &lt;i&gt;Picea abies&lt;/i&gt; and &lt;i&gt;Pinus sylvestris&lt;/i&gt;","container-title":"Tree Physiology","page":"515-535","volume":"22","issue":"8","source":"ISI Web of Knowledge","abstract":"Foliar light-saturated net assimilation rates (A) generally decrease with increasing tree height (H) and tree age (Y), but it is unclear whether the decline in A is attributable to size- and age-related modifications in foliage morphology (needle dry mass per unit projected area; M-A), nitrogen concentration, stomatal conductance to water vapor (G), or biochemical foliage potentials for photosynthesis (maximum carboxylase activity of Rubisco; V-cmax). I studied the influences of H and Y on foliage structure and function in a data set consisting of 114 published studies reporting observations on more than 200 specimens of various height and age of Picea abies (L.) Karst. and Pinus sylvestris L. In this data set, foliar nitrogen concentrations were independent of H and Y, but net assimilation rates per unit needle dry mass (A(M)) decreased strongly with increasing H and Y. Although M-A scaled positively with H and Y, net assimilation rates per unit area (A(A) = M-A x A(M)) were strongly and negatively related to H, indicating that the structural adjustment of needles did not compensate for the decline in mass-based needle photosynthetic rates. A relevant determinant of tree height- and age-dependent modifications of A was the decrease in G. This led to lower needle intercellular CO2 concentrations and thereby to lower efficiency with which the biochemical photosynthetic apparatus functioned. However, V-cmax per unit needle dry mass and area strongly decreased with increasing H, indicating that foliar photosynthetic potentials were lower in larger trees at a common intercellular CO2 concentration. Given the constancy of foliar nitrogen concentrations, but the large decline in apparent V-cmax with tree size and age, I hypothesize that the decline in Vc(max) results from increasing diffusive resistances between the needle intercellular air space and carboxylation sites in chloroplasts. Increased diffusive limitations may be the inevitable consequence of morphological adaptation (changes in M-A and needle density) to greater water stress in needles of larger trees. Foliage structural and physiological variables were nonlinearly related to Hand Y, possibly because of hyperbolic decreases in shoot hydraulic conductances with increasing tree height and age. Although H and Y were correlated, foliar characteristics were generally more strongly related to H than to Y, suggesting that increases in height rather than age are responsible for declines in foliar net assimilation capacities.","ISSN":"0829-318X","journalAbbreviation":"Tree Physiol.","language":"English","author":[{"family":"Niinemets","given":"U."}],"issued":{"date-parts":[["2002",6]]}}},{"id":1146,"uris":["http://zotero.org/users/503753/items/ZHMU8EWM"],"uri":["http://zotero.org/users/503753/items/ZHMU8EWM"],"itemData":{"id":1146,"type":"article-journal","title":"Photosynthetic capacity peaks at intermediate size in temperate deciduous trees","container-title":"Tree Physiology","page":"555 -573","volume":"30","issue":"5","source":"Highwire 2.0","abstract":"Studies of age-related changes in leaf functional biology have generally been based on dichotomous comparisons of young and mature individuals (e.g., saplings and mature canopy trees), with little data available to describe changes through the entire ontogeny of trees, particularly of broadleaf angiosperms. Leaf-level gas-exchange and morphological parameters were quantified in situ in the upper canopy of trees acclimated to high light conditions, spanning a wide range of ontogenetic stages from saplings (~1 cm in stem diameter) to trees &gt;60 cm d.b.h. and nearing their maximum lifespan, in three temperate deciduous tree species in central Ontario, Canada. Traits associated with growth performance, including leaf photosynthetic capacity (expressed on either an area, mass or leaf N basis), stomatal conductance, leaf size and leaf N content, generally showed a unimodal (‘hump-shaped’) pattern, with peak values at an intermediate ontogenetic stage. In contrast, leaf mass per area (LMA) and related morphological parameters (leaf thickness, leaf tissue density, leaf C content) increased monotonically with tree size, as did water-use efficiency; these monotonic relationships were well described by simple allometric functions of the form Y = aXb. For traits showing unimodal patterns, tree size corresponding to the trait maximum differed markedly among traits: all three species showed a similar pattern in which the peak for leaf size occurred in trees ~2–6 cm d.b.h., followed by leaf chemical traits and photosynthetic capacity on a mass or leaf N basis and finally by photosynthetic capacity on a leaf area basis, which peaked approximately at the size of reproductive onset. It is argued that ontogenetic increases in photosynthetic capacity and related traits early in tree ontogeny are general among relatively shade-tolerant tree species that have a low capacity for leaf-level acclimation, as are declines in this set of traits late in tree ontogeny.","DOI":"10.1093/treephys/tpq005","author":[{"family":"Thomas","given":"Sean C."}],"issued":{"date-parts":[["2010",5,1]]}}}],"schema":"https://github.com/citation-style-language/schema/raw/master/csl-citation.json"} </w:instrText>
      </w:r>
      <w:r w:rsidR="005D4E03" w:rsidRPr="00247086">
        <w:fldChar w:fldCharType="separate"/>
      </w:r>
      <w:r w:rsidR="005D4E03" w:rsidRPr="00247086">
        <w:rPr>
          <w:rFonts w:cs="Times New Roman"/>
        </w:rPr>
        <w:t xml:space="preserve">(Ryan </w:t>
      </w:r>
      <w:r w:rsidR="005D4E03" w:rsidRPr="00247086">
        <w:rPr>
          <w:rFonts w:cs="Times New Roman"/>
          <w:i/>
          <w:iCs/>
        </w:rPr>
        <w:t>et al.</w:t>
      </w:r>
      <w:r w:rsidR="005D4E03" w:rsidRPr="00247086">
        <w:rPr>
          <w:rFonts w:cs="Times New Roman"/>
        </w:rPr>
        <w:t xml:space="preserve"> 1997; Day, Greenwood &amp; White 2001; Niinemets 2002; Thomas 2010)</w:t>
      </w:r>
      <w:r w:rsidR="005D4E03" w:rsidRPr="00247086">
        <w:fldChar w:fldCharType="end"/>
      </w:r>
      <w:r w:rsidR="005D4E03" w:rsidRPr="00247086">
        <w:t xml:space="preserve">, increasing hydraulic limitations (###), crown abrasion </w:t>
      </w:r>
      <w:r w:rsidR="005D4E03" w:rsidRPr="00247086">
        <w:fldChar w:fldCharType="begin"/>
      </w:r>
      <w:r w:rsidR="005D4E03" w:rsidRPr="00247086">
        <w:instrText xml:space="preserve"> ADDIN ZOTERO_ITEM CSL_CITATION {"citationID":"juare0mo6","properties":{"formattedCitation":"{\\rtf (Ryan {\\i{}et al.} 1997)}","plainCitation":"(Ryan et al. 1997)"},"citationItems":[{"id":950,"uris":["http://zotero.org/users/503753/items/TEMPMS5M"],"uri":["http://zotero.org/users/503753/items/TEMPMS5M"],"itemData":{"id":950,"type":"article-journal","title":"Age-related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G."},{"family":"Binkley","given":"D"},{"family":"Fownes","given":"JH"}],"issued":{"date-parts":[["1997"]]}}}],"schema":"https://github.com/citation-style-language/schema/raw/master/csl-citation.json"} </w:instrText>
      </w:r>
      <w:r w:rsidR="005D4E03" w:rsidRPr="00247086">
        <w:fldChar w:fldCharType="separate"/>
      </w:r>
      <w:r w:rsidR="005D4E03" w:rsidRPr="00247086">
        <w:rPr>
          <w:rFonts w:cs="Times New Roman"/>
        </w:rPr>
        <w:t xml:space="preserve">(Ryan </w:t>
      </w:r>
      <w:r w:rsidR="005D4E03" w:rsidRPr="00247086">
        <w:rPr>
          <w:rFonts w:cs="Times New Roman"/>
          <w:i/>
          <w:iCs/>
        </w:rPr>
        <w:t>et al.</w:t>
      </w:r>
      <w:r w:rsidR="005D4E03" w:rsidRPr="00247086">
        <w:rPr>
          <w:rFonts w:cs="Times New Roman"/>
        </w:rPr>
        <w:t xml:space="preserve"> 1997)</w:t>
      </w:r>
      <w:r w:rsidR="005D4E03" w:rsidRPr="00247086">
        <w:fldChar w:fldCharType="end"/>
      </w:r>
      <w:r w:rsidR="005D4E03" w:rsidRPr="00247086">
        <w:t>, and declining nutrient supply (###).</w:t>
      </w:r>
      <w:r w:rsidR="005D4E03">
        <w:t xml:space="preserve"> These changes lead to the well-</w:t>
      </w:r>
      <w:r w:rsidR="005D4E03" w:rsidRPr="00247086">
        <w:t xml:space="preserve">established </w:t>
      </w:r>
      <w:r w:rsidR="005D4E03">
        <w:t xml:space="preserve">observation that </w:t>
      </w:r>
      <w:r w:rsidR="005D4E03" w:rsidRPr="00247086">
        <w:t>GPP asymptotes as plants reach middle age and declines in older stands</w:t>
      </w:r>
      <w:r w:rsidR="005D4E03">
        <w:t xml:space="preserve"> </w:t>
      </w:r>
      <w:r w:rsidR="005D4E03" w:rsidRPr="00247086">
        <w:fldChar w:fldCharType="begin"/>
      </w:r>
      <w:r w:rsidR="005D4E03">
        <w:instrText xml:space="preserve"> ADDIN ZOTERO_ITEM CSL_CITATION {"citationID":"yGvRTPjR","properties":{"formattedCitation":"{\\rtf (Gower, McMurtrie &amp; Murty 1996; Ryan {\\i{}et al.} 1997; Drake {\\i{}et al.} 2011; Tang {\\i{}et al.} 2014)}","plainCitation":"(Gower, McMurtrie &amp; Murty 1996; Ryan et al. 1997; Drake et al. 2011; Tang et al. 2014)"},"citationItems":[{"id":2083,"uris":["http://zotero.org/users/503753/items/TWU8WDPF"],"uri":["http://zotero.org/users/503753/items/TWU8WDPF"],"itemData":{"id":2083,"type":"article-journal","title":"Aboveground net primary production decline with stand age: potential causes","container-title":"Trends in Ecology &amp; Evolution","page":"378-382","volume":"11","issue":"9","source":"PubMed","abstract":"Aboveground net primary production (ANPP) commonly reaches a maximum in young forest stands and decreases by 0-76% as stands mature. However, the mechanism(s) responsible for the decline are not well understood. Current hypotheses for declining ANPP with stand age include: (1) an altered balance between photosynthetic and respiring tissues, (2) decreasing soil nutrient availability, and (3) increasing stomatal limitation leading to reduced photosynthetic rates. Recent empirical and modeling studies reveal that mechanisms (2) and (3) are largely responsible for age-related decline in ANPP for forests in cold environments. Increasing respiratory costs appear to be relatively unimportant in explaining declining productivity in ageing stands.","ISSN":"0169-5347","note":"PMID: 21237883","shortTitle":"Aboveground net primary production decline with stand age","journalAbbreviation":"Trends Ecol. Evol. (Amst.)","language":"eng","author":[{"family":"Gower","given":"S. T."},{"family":"McMurtrie","given":"R. E."},{"family":"Murty","given":"D."}],"issued":{"date-parts":[["1996",9]]}}},{"id":950,"uris":["http://zotero.org/users/503753/items/TEMPMS5M"],"uri":["http://zotero.org/users/503753/items/TEMPMS5M"],"itemData":{"id":950,"type":"article-journal","title":"Age-related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2087,"uris":["http://zotero.org/users/503753/items/WQU6WFF9"],"uri":["http://zotero.org/users/503753/items/WQU6WFF9"],"itemData":{"id":2087,"type":"article-journal","title":"Mechanisms of age-related changes in forest production: the influence of physiological and successional changes","container-title":"Global change biology","source":"agris.fao.org","URL":"http://agris.fao.org/agris-search/search.do?recordID=US201301951219","ISSN":"1354-1013","shortTitle":"Mechanisms of age-related changes in forest production","language":"English","author":[{"family":"Drake","given":"J. E."},{"family":"Davis","given":"S. C."},{"family":"Raetz","given":"L. M."},{"family":"DeLUCIA","given":"E. H."}],"issued":{"date-parts":[["2011"]]},"accessed":{"date-parts":[["2017",3,7]]}}},{"id":2062,"uris":["http://zotero.org/users/503753/items/6NI5775I"],"uri":["http://zotero.org/users/503753/items/6NI5775I"],"itemData":{"id":2062,"type":"article-journal","title":"Steeper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005D4E03" w:rsidRPr="00247086">
        <w:fldChar w:fldCharType="separate"/>
      </w:r>
      <w:r w:rsidR="005D4E03" w:rsidRPr="004C3858">
        <w:rPr>
          <w:rFonts w:ascii="Calibri" w:hAnsi="Calibri" w:cs="Times New Roman"/>
          <w:szCs w:val="24"/>
        </w:rPr>
        <w:t xml:space="preserve">(Gower, McMurtrie &amp; Murty 1996; Ryan </w:t>
      </w:r>
      <w:r w:rsidR="005D4E03" w:rsidRPr="004C3858">
        <w:rPr>
          <w:rFonts w:ascii="Calibri" w:hAnsi="Calibri" w:cs="Times New Roman"/>
          <w:i/>
          <w:iCs/>
          <w:szCs w:val="24"/>
        </w:rPr>
        <w:t>et al.</w:t>
      </w:r>
      <w:r w:rsidR="005D4E03" w:rsidRPr="004C3858">
        <w:rPr>
          <w:rFonts w:ascii="Calibri" w:hAnsi="Calibri" w:cs="Times New Roman"/>
          <w:szCs w:val="24"/>
        </w:rPr>
        <w:t xml:space="preserve"> 1997; Drake </w:t>
      </w:r>
      <w:r w:rsidR="005D4E03" w:rsidRPr="004C3858">
        <w:rPr>
          <w:rFonts w:ascii="Calibri" w:hAnsi="Calibri" w:cs="Times New Roman"/>
          <w:i/>
          <w:iCs/>
          <w:szCs w:val="24"/>
        </w:rPr>
        <w:t>et al.</w:t>
      </w:r>
      <w:r w:rsidR="005D4E03" w:rsidRPr="004C3858">
        <w:rPr>
          <w:rFonts w:ascii="Calibri" w:hAnsi="Calibri" w:cs="Times New Roman"/>
          <w:szCs w:val="24"/>
        </w:rPr>
        <w:t xml:space="preserve"> 2011; Tang </w:t>
      </w:r>
      <w:r w:rsidR="005D4E03" w:rsidRPr="004C3858">
        <w:rPr>
          <w:rFonts w:ascii="Calibri" w:hAnsi="Calibri" w:cs="Times New Roman"/>
          <w:i/>
          <w:iCs/>
          <w:szCs w:val="24"/>
        </w:rPr>
        <w:t>et al.</w:t>
      </w:r>
      <w:r w:rsidR="005D4E03" w:rsidRPr="004C3858">
        <w:rPr>
          <w:rFonts w:ascii="Calibri" w:hAnsi="Calibri" w:cs="Times New Roman"/>
          <w:szCs w:val="24"/>
        </w:rPr>
        <w:t xml:space="preserve"> 2014)</w:t>
      </w:r>
      <w:r w:rsidR="005D4E03" w:rsidRPr="00247086">
        <w:fldChar w:fldCharType="end"/>
      </w:r>
      <w:r w:rsidR="005D4E03" w:rsidRPr="00247086">
        <w:t xml:space="preserve">. </w:t>
      </w:r>
      <w:r w:rsidR="005D4E03">
        <w:lastRenderedPageBreak/>
        <w:t xml:space="preserve">Empirical </w:t>
      </w:r>
      <w:r w:rsidR="005D4E03" w:rsidRPr="00247086">
        <w:t>evidence suggests respiration shifts in tandem with GPP, leading to a proportional decline in NPP</w:t>
      </w:r>
      <w:r w:rsidR="005D4E03">
        <w:t xml:space="preserve"> </w:t>
      </w:r>
      <w:r w:rsidR="005D4E03">
        <w:fldChar w:fldCharType="begin"/>
      </w:r>
      <w:r w:rsidR="005D4E03">
        <w:instrText xml:space="preserve"> ADDIN ZOTERO_ITEM CSL_CITATION {"citationID":"1drbek5ibl","properties":{"formattedCitation":"{\\rtf (Gower {\\i{}et al.} 1996; Ryan {\\i{}et al.} 1997; Tang {\\i{}et al.} 2014)}","plainCitation":"(Gower et al. 1996; Ryan et al. 1997; Tang et al. 2014)"},"citationItems":[{"id":2083,"uris":["http://zotero.org/users/503753/items/TWU8WDPF"],"uri":["http://zotero.org/users/503753/items/TWU8WDPF"],"itemData":{"id":2083,"type":"article-journal","title":"Aboveground net primary production decline with stand age: potential causes","container-title":"Trends in Ecology &amp; Evolution","page":"378-382","volume":"11","issue":"9","source":"PubMed","abstract":"Aboveground net primary production (ANPP) commonly reaches a maximum in young forest stands and decreases by 0-76% as stands mature. However, the mechanism(s) responsible for the decline are not well understood. Current hypotheses for declining ANPP with stand age include: (1) an altered balance between photosynthetic and respiring tissues, (2) decreasing soil nutrient availability, and (3) increasing stomatal limitation leading to reduced photosynthetic rates. Recent empirical and modeling studies reveal that mechanisms (2) and (3) are largely responsible for age-related decline in ANPP for forests in cold environments. Increasing respiratory costs appear to be relatively unimportant in explaining declining productivity in ageing stands.","ISSN":"0169-5347","note":"PMID: 21237883","shortTitle":"Aboveground net primary production decline with stand age","journalAbbreviation":"Trends Ecol. Evol. (Amst.)","language":"eng","author":[{"family":"Gower","given":"S. T."},{"family":"McMurtrie","given":"R. E."},{"family":"Murty","given":"D."}],"issued":{"date-parts":[["1996",9]]}}},{"id":950,"uris":["http://zotero.org/users/503753/items/TEMPMS5M"],"uri":["http://zotero.org/users/503753/items/TEMPMS5M"],"itemData":{"id":950,"type":"article-journal","title":"Age-related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005D4E03">
        <w:fldChar w:fldCharType="separate"/>
      </w:r>
      <w:r w:rsidR="005D4E03" w:rsidRPr="00F51E0F">
        <w:rPr>
          <w:rFonts w:ascii="Calibri" w:hAnsi="Calibri" w:cs="Times New Roman"/>
          <w:szCs w:val="24"/>
        </w:rPr>
        <w:t xml:space="preserve">(Gower </w:t>
      </w:r>
      <w:r w:rsidR="005D4E03" w:rsidRPr="00F51E0F">
        <w:rPr>
          <w:rFonts w:ascii="Calibri" w:hAnsi="Calibri" w:cs="Times New Roman"/>
          <w:i/>
          <w:iCs/>
          <w:szCs w:val="24"/>
        </w:rPr>
        <w:t>et al.</w:t>
      </w:r>
      <w:r w:rsidR="005D4E03" w:rsidRPr="00F51E0F">
        <w:rPr>
          <w:rFonts w:ascii="Calibri" w:hAnsi="Calibri" w:cs="Times New Roman"/>
          <w:szCs w:val="24"/>
        </w:rPr>
        <w:t xml:space="preserve"> 1996; Ryan </w:t>
      </w:r>
      <w:r w:rsidR="005D4E03" w:rsidRPr="00F51E0F">
        <w:rPr>
          <w:rFonts w:ascii="Calibri" w:hAnsi="Calibri" w:cs="Times New Roman"/>
          <w:i/>
          <w:iCs/>
          <w:szCs w:val="24"/>
        </w:rPr>
        <w:t>et al.</w:t>
      </w:r>
      <w:r w:rsidR="005D4E03" w:rsidRPr="00F51E0F">
        <w:rPr>
          <w:rFonts w:ascii="Calibri" w:hAnsi="Calibri" w:cs="Times New Roman"/>
          <w:szCs w:val="24"/>
        </w:rPr>
        <w:t xml:space="preserve"> 1997; Tang </w:t>
      </w:r>
      <w:r w:rsidR="005D4E03" w:rsidRPr="00F51E0F">
        <w:rPr>
          <w:rFonts w:ascii="Calibri" w:hAnsi="Calibri" w:cs="Times New Roman"/>
          <w:i/>
          <w:iCs/>
          <w:szCs w:val="24"/>
        </w:rPr>
        <w:t>et al.</w:t>
      </w:r>
      <w:r w:rsidR="005D4E03" w:rsidRPr="00F51E0F">
        <w:rPr>
          <w:rFonts w:ascii="Calibri" w:hAnsi="Calibri" w:cs="Times New Roman"/>
          <w:szCs w:val="24"/>
        </w:rPr>
        <w:t xml:space="preserve"> 2014)</w:t>
      </w:r>
      <w:r w:rsidR="005D4E03">
        <w:fldChar w:fldCharType="end"/>
      </w:r>
      <w:r w:rsidR="005D4E03" w:rsidRPr="00247086">
        <w:t>.</w:t>
      </w:r>
      <w:r w:rsidR="005D4E03">
        <w:t xml:space="preserve"> Surplus energy will in turn asymptote, or perhaps even decline </w:t>
      </w:r>
      <w:r w:rsidR="0079765C">
        <w:t>a</w:t>
      </w:r>
      <w:r w:rsidR="005D4E03">
        <w:t>s maintenance costs continue to rise while GPP does not.</w:t>
      </w:r>
      <w:r w:rsidR="00FA533B">
        <w:t xml:space="preserve"> Indeed, several of the variables listed above will result in lower </w:t>
      </w:r>
      <w:del w:id="18" w:author="Daniel Falster" w:date="2017-06-05T10:17:00Z">
        <w:r w:rsidR="00FA533B" w:rsidDel="00204D12">
          <w:delText>photosynthase</w:delText>
        </w:r>
      </w:del>
      <w:ins w:id="19" w:author="Daniel Falster" w:date="2017-06-05T10:17:00Z">
        <w:r w:rsidR="00204D12">
          <w:t>photosynthesis</w:t>
        </w:r>
      </w:ins>
      <w:r w:rsidR="00FA533B">
        <w:t xml:space="preserve"> production for a given leaf area, thereby increasing the proportion of NPP being spent on tissue replacement costs, in turn leading to relative declines in surplus energy. </w:t>
      </w:r>
    </w:p>
    <w:p w14:paraId="6A8BF471" w14:textId="11F51E68" w:rsidR="00BC6193" w:rsidRDefault="00BC6193" w:rsidP="00653D39">
      <w:pPr>
        <w:autoSpaceDE w:val="0"/>
        <w:autoSpaceDN w:val="0"/>
        <w:adjustRightInd w:val="0"/>
        <w:spacing w:after="240" w:line="240" w:lineRule="auto"/>
      </w:pPr>
    </w:p>
    <w:p w14:paraId="73987992" w14:textId="44D0A55C" w:rsidR="00FA533B" w:rsidRPr="00FA533B" w:rsidRDefault="0079765C" w:rsidP="0079765C">
      <w:pPr>
        <w:autoSpaceDE w:val="0"/>
        <w:autoSpaceDN w:val="0"/>
        <w:adjustRightInd w:val="0"/>
        <w:spacing w:after="240" w:line="240" w:lineRule="auto"/>
        <w:rPr>
          <w:highlight w:val="yellow"/>
        </w:rPr>
      </w:pPr>
      <w:r w:rsidRPr="00FA533B">
        <w:rPr>
          <w:highlight w:val="yellow"/>
        </w:rPr>
        <w:t xml:space="preserve">It follows that as a plant grows and ages, </w:t>
      </w:r>
      <w:r w:rsidR="00FA533B" w:rsidRPr="00FA533B">
        <w:rPr>
          <w:highlight w:val="yellow"/>
        </w:rPr>
        <w:t>the initial investment in reproduction for earlier-maturing plants will occur at a time when there is high rate of vegetative production…</w:t>
      </w:r>
    </w:p>
    <w:p w14:paraId="5F8262C3" w14:textId="3B7CDC89" w:rsidR="0079765C" w:rsidRDefault="0079765C" w:rsidP="0079765C">
      <w:pPr>
        <w:autoSpaceDE w:val="0"/>
        <w:autoSpaceDN w:val="0"/>
        <w:adjustRightInd w:val="0"/>
        <w:spacing w:after="240" w:line="240" w:lineRule="auto"/>
      </w:pPr>
      <w:r w:rsidRPr="00FA533B">
        <w:rPr>
          <w:highlight w:val="yellow"/>
        </w:rPr>
        <w:t>and both its leaf area and RA increase, there is a rapid increase in the pool of energy invested in reproduction and a declining rate of increase in the pool of energy invested in growth to increase size, such that plant growth rapidly asymptotes with the onset of reproduction (###Thomas).</w:t>
      </w:r>
      <w:r>
        <w:t xml:space="preserve"> </w:t>
      </w:r>
    </w:p>
    <w:p w14:paraId="6959A049" w14:textId="253E11E7" w:rsidR="004C3858" w:rsidRPr="004C3858" w:rsidRDefault="00ED6D71" w:rsidP="004C3858">
      <w:r>
        <w:t xml:space="preserve">These data suggest that many perennial species will show a gradual decline </w:t>
      </w:r>
      <w:r w:rsidR="005D4E03">
        <w:t xml:space="preserve">in </w:t>
      </w:r>
      <w:r>
        <w:t xml:space="preserve">the pool of energy available to </w:t>
      </w:r>
      <w:r w:rsidRPr="004C3858">
        <w:t>grow to a bigger size</w:t>
      </w:r>
      <w:r>
        <w:rPr>
          <w:i/>
        </w:rPr>
        <w:t xml:space="preserve">, before </w:t>
      </w:r>
      <w:r w:rsidR="004C3858">
        <w:t xml:space="preserve">considering that a proportion of surplus energy is being siphoned to reproduction and that the proportion being allocated to reproduction will be increasing as plants get big and old. </w:t>
      </w:r>
      <w:r w:rsidR="005720F6">
        <w:t>Surprisingly, increased relative investment in reproduction (increased RA) is generally omitted as an explanation for declines in leaf area with increasing plant age.</w:t>
      </w:r>
      <w:r>
        <w:t xml:space="preserve"> </w:t>
      </w:r>
      <w:r w:rsidR="004C3858" w:rsidRPr="00247086">
        <w:t xml:space="preserve">Many ignore any mention of reproductive investment (###Drake) and while others indicate that a </w:t>
      </w:r>
      <w:r w:rsidR="004C3858" w:rsidRPr="00247086">
        <w:rPr>
          <w:rFonts w:cs="AdvTT6120e2aa"/>
        </w:rPr>
        <w:t xml:space="preserve">shift of resources to reproduction with age is a hypothesis which needs more data </w:t>
      </w:r>
      <w:r w:rsidR="004C3858" w:rsidRPr="00247086">
        <w:rPr>
          <w:rFonts w:cs="AdvTT6120e2aa"/>
        </w:rPr>
        <w:fldChar w:fldCharType="begin"/>
      </w:r>
      <w:r w:rsidR="004C3858">
        <w:rPr>
          <w:rFonts w:cs="AdvTT6120e2aa"/>
        </w:rPr>
        <w:instrText xml:space="preserve"> ADDIN ZOTERO_ITEM CSL_CITATION {"citationID":"T7YPgqQR","properties":{"formattedCitation":"{\\rtf (Ryan {\\i{}et al.} 1997; Becker, Meinzer &amp; Wullschleger 2000; Day {\\i{}et al.} 2001; Tang {\\i{}et al.} 2014)}","plainCitation":"(Ryan et al. 1997; Becker, Meinzer &amp; Wullschleger 2000; Day et al. 2001; Tang et al. 2014)"},"citationItems":[{"id":950,"uris":["http://zotero.org/users/503753/items/TEMPMS5M"],"uri":["http://zotero.org/users/503753/items/TEMPMS5M"],"itemData":{"id":950,"type":"article-journal","title":"Age-related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2051,"uris":["http://zotero.org/users/503753/items/PPA336K5"],"uri":["http://zotero.org/users/503753/items/PPA336K5"],"itemData":{"id":2051,"type":"article-journal","title":"Hydraulic limitation of tree height: a critique","container-title":"Functional Ecology","page":"4-11","volume":"14","issue":"1","source":"Wiley Online Library","DOI":"10.1046/j.1365-2435.2000.00397.x","ISSN":"1365-2435","shortTitle":"Hydraulic limitation of tree height","language":"en","author":[{"family":"Becker","given":"P."},{"family":"Meinzer","given":"F. C."},{"family":"Wullschleger","given":"S. D."}],"issued":{"date-parts":[["2000",2,1]]}}},{"id":2057,"uris":["http://zotero.org/users/503753/items/H8KNP7K9"],"uri":["http://zotero.org/users/503753/items/H8KNP7K9"],"itemData":{"id":2057,"type":"article-journal","title":"Age-related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004C3858" w:rsidRPr="00247086">
        <w:rPr>
          <w:rFonts w:cs="AdvTT6120e2aa"/>
        </w:rPr>
        <w:fldChar w:fldCharType="separate"/>
      </w:r>
      <w:r w:rsidR="004C3858" w:rsidRPr="00247086">
        <w:rPr>
          <w:rFonts w:ascii="Calibri" w:hAnsi="Calibri" w:cs="Times New Roman"/>
          <w:szCs w:val="24"/>
        </w:rPr>
        <w:t xml:space="preserve">(Ryan </w:t>
      </w:r>
      <w:r w:rsidR="004C3858" w:rsidRPr="00247086">
        <w:rPr>
          <w:rFonts w:ascii="Calibri" w:hAnsi="Calibri" w:cs="Times New Roman"/>
          <w:i/>
          <w:iCs/>
          <w:szCs w:val="24"/>
        </w:rPr>
        <w:t>et al.</w:t>
      </w:r>
      <w:r w:rsidR="004C3858" w:rsidRPr="00247086">
        <w:rPr>
          <w:rFonts w:ascii="Calibri" w:hAnsi="Calibri" w:cs="Times New Roman"/>
          <w:szCs w:val="24"/>
        </w:rPr>
        <w:t xml:space="preserve"> 1997; Becker, Meinzer &amp; Wullschleger 2000; Day </w:t>
      </w:r>
      <w:r w:rsidR="004C3858" w:rsidRPr="00247086">
        <w:rPr>
          <w:rFonts w:ascii="Calibri" w:hAnsi="Calibri" w:cs="Times New Roman"/>
          <w:i/>
          <w:iCs/>
          <w:szCs w:val="24"/>
        </w:rPr>
        <w:t>et al.</w:t>
      </w:r>
      <w:r w:rsidR="004C3858" w:rsidRPr="00247086">
        <w:rPr>
          <w:rFonts w:ascii="Calibri" w:hAnsi="Calibri" w:cs="Times New Roman"/>
          <w:szCs w:val="24"/>
        </w:rPr>
        <w:t xml:space="preserve"> 2001; Tang </w:t>
      </w:r>
      <w:r w:rsidR="004C3858" w:rsidRPr="00247086">
        <w:rPr>
          <w:rFonts w:ascii="Calibri" w:hAnsi="Calibri" w:cs="Times New Roman"/>
          <w:i/>
          <w:iCs/>
          <w:szCs w:val="24"/>
        </w:rPr>
        <w:t>et al.</w:t>
      </w:r>
      <w:r w:rsidR="004C3858" w:rsidRPr="00247086">
        <w:rPr>
          <w:rFonts w:ascii="Calibri" w:hAnsi="Calibri" w:cs="Times New Roman"/>
          <w:szCs w:val="24"/>
        </w:rPr>
        <w:t xml:space="preserve"> 2014)</w:t>
      </w:r>
      <w:r w:rsidR="004C3858" w:rsidRPr="00247086">
        <w:rPr>
          <w:rFonts w:cs="AdvTT6120e2aa"/>
        </w:rPr>
        <w:fldChar w:fldCharType="end"/>
      </w:r>
      <w:r w:rsidR="004C3858" w:rsidRPr="00247086">
        <w:rPr>
          <w:rFonts w:cs="AdvTT6120e2aa"/>
        </w:rPr>
        <w:t xml:space="preserve">. Indeed, it is possible that </w:t>
      </w:r>
      <w:r w:rsidR="004C3858">
        <w:rPr>
          <w:rFonts w:cs="AdvTT6120e2aa"/>
        </w:rPr>
        <w:t xml:space="preserve">small declines in surplus energy availability in middle-aged to older plants, in conjunction with increased RA, might mean that </w:t>
      </w:r>
      <w:r w:rsidR="004C3858" w:rsidRPr="00247086">
        <w:rPr>
          <w:rFonts w:cs="AdvTT6120e2aa"/>
        </w:rPr>
        <w:t>reproductive investment rapidly consume</w:t>
      </w:r>
      <w:r w:rsidR="004C3858">
        <w:rPr>
          <w:rFonts w:cs="AdvTT6120e2aa"/>
        </w:rPr>
        <w:t>s</w:t>
      </w:r>
      <w:r w:rsidR="004C3858" w:rsidRPr="00247086">
        <w:rPr>
          <w:rFonts w:cs="AdvTT6120e2aa"/>
        </w:rPr>
        <w:t xml:space="preserve"> much of the pool of surplus energy </w:t>
      </w:r>
      <w:r w:rsidR="004C3858">
        <w:rPr>
          <w:rFonts w:cs="AdvTT6120e2aa"/>
        </w:rPr>
        <w:t xml:space="preserve">explaining. This lack of surplus energy would feedback to put a </w:t>
      </w:r>
      <w:r w:rsidR="004C3858" w:rsidRPr="00247086">
        <w:rPr>
          <w:rFonts w:cs="AdvTT6120e2aa"/>
        </w:rPr>
        <w:t>rapid end to increases in plant height and leaf area</w:t>
      </w:r>
      <w:r w:rsidR="004C3858">
        <w:rPr>
          <w:rFonts w:cs="AdvTT6120e2aa"/>
        </w:rPr>
        <w:t xml:space="preserve"> – or worse</w:t>
      </w:r>
      <w:r w:rsidR="004C3858" w:rsidRPr="00247086">
        <w:rPr>
          <w:rFonts w:cs="AdvTT6120e2aa"/>
        </w:rPr>
        <w:t>.</w:t>
      </w:r>
      <w:r w:rsidR="004C3858">
        <w:rPr>
          <w:rFonts w:cs="AdvTT6120e2aa"/>
        </w:rPr>
        <w:t xml:space="preserve"> Indeed, Genet </w:t>
      </w:r>
      <w:r w:rsidR="004C3858">
        <w:rPr>
          <w:rFonts w:cs="AdvTT6120e2aa"/>
        </w:rPr>
        <w:fldChar w:fldCharType="begin"/>
      </w:r>
      <w:r w:rsidR="004C3858">
        <w:rPr>
          <w:rFonts w:cs="AdvTT6120e2aa"/>
        </w:rPr>
        <w:instrText xml:space="preserve"> ADDIN ZOTERO_ITEM CSL_CITATION {"citationID":"2cpu83js2o","properties":{"formattedCitation":"{\\rtf (Genet, Br\\uc0\\u233{}da &amp; Dufr\\uc0\\u234{}ne 2010)}","plainCitation":"(Genet, Bréda &amp; Dufrêne 2010)"},"citationItems":[{"id":984,"uris":["http://zotero.org/users/503753/items/U52FVAT8"],"uri":["http://zotero.org/users/503753/items/U52FVAT8"],"itemData":{"id":984,"type":"article-journal","title":"Age-related variation in carbon allocation at tree and stand scales in beech (&lt;i&gt;Fagus sylvatica&lt;/i&gt; L.) and sessile oak (&lt;i&gt;Quercus petraea&lt;/i&gt; (Matt.) Liebl.) using a chronosequence approach","container-title":"Tree Physiology","page":"177 -192","volume":"30","issue":"2","source":"Highwire 2.0","abstract":"Two types of physiological mechanisms can contribute to growth decline with age: (i) the mechanisms leading to the reduction of carbon assimilation (input) and (ii) those leading to modification of the resource economy. Surprisingly, the processes relating to carbon allocation have been little investigated as compared to research on the processes governing carbon assimilation. The objective of this paper was thus to test the hypothesis that growth decrease related to age is accompanied by changes in carbon allocation to the benefit of storage and reproductive functions in two contrasting broad-leaved species: beech (Fagus sylvatica L.) and sessile oak (Quercus petraea (Matt.) Liebl.). Age-related changes in carbon allocation were studied using a chronosequence approach. Chronosequences, each consisting of several even-aged stands ranging from 14 to 175 years old for beech and from 30 to 134 years old for sessile oak, were divided into five or six age classes. In this study, carbon allocations to growth, storage and reproduction were defined as the relative amount of carbon invested in biomass increment, carbohydrate increment and seed production, respectively. Tree-ring width and allometric relationships were used to assess biomass increment at the tree and stand scales. Below-ground biomass was assessed using a specific allometric relationship between root:shoot ratio and age, established from the literature review. Seasonal variations of carbohydrate concentrations were used to assess carbon allocation to storage. Reproduction effort was quantified for beech stands by collecting seed and cupule production. Age-related flagging of biomass productivity was assessed at the tree and stand scales, and carbohydrate quantities in trees increased with age for both species. Seed and cupule production increased with stand age in beech from 56 gC m−2 year−1 at 30 years old to 129 gC m−2 year−1 at 138 years old. In beech, carbon allocation to storage and reproductive functions increased with age to the detriment of carbon allocation to growth functions. In contrast, the carbon balance between growth and storage remained constant between age classes in sessile oak. The contrasting age-related changes in carbon allocation between beech and sessile oak are discussed with reference to the differences in growing environment, phenology and hydraulic properties of ring-porous and diffuse-porous species.","DOI":"10.1093/treephys/tpp105","author":[{"family":"Genet","given":"H."},{"family":"Bréda","given":"N."},{"family":"Dufrêne","given":"E."}],"issued":{"date-parts":[["2010",2,1]]}}}],"schema":"https://github.com/citation-style-language/schema/raw/master/csl-citation.json"} </w:instrText>
      </w:r>
      <w:r w:rsidR="004C3858">
        <w:rPr>
          <w:rFonts w:cs="AdvTT6120e2aa"/>
        </w:rPr>
        <w:fldChar w:fldCharType="separate"/>
      </w:r>
      <w:r w:rsidR="004C3858" w:rsidRPr="004C3858">
        <w:rPr>
          <w:rFonts w:ascii="Calibri" w:hAnsi="Calibri" w:cs="Times New Roman"/>
          <w:szCs w:val="24"/>
        </w:rPr>
        <w:t>(Genet, Bréda &amp; Dufrêne 2010)</w:t>
      </w:r>
      <w:r w:rsidR="004C3858">
        <w:rPr>
          <w:rFonts w:cs="AdvTT6120e2aa"/>
        </w:rPr>
        <w:fldChar w:fldCharType="end"/>
      </w:r>
      <w:r w:rsidR="004C3858">
        <w:rPr>
          <w:rFonts w:cs="AdvTT6120e2aa"/>
        </w:rPr>
        <w:t xml:space="preserve"> observed that the age-</w:t>
      </w:r>
      <w:proofErr w:type="gramStart"/>
      <w:r w:rsidR="004C3858">
        <w:rPr>
          <w:rFonts w:cs="AdvTT6120e2aa"/>
        </w:rPr>
        <w:t>related</w:t>
      </w:r>
      <w:proofErr w:type="gramEnd"/>
      <w:r w:rsidR="004C3858">
        <w:rPr>
          <w:rFonts w:cs="AdvTT6120e2aa"/>
        </w:rPr>
        <w:t xml:space="preserve"> declines in growth were not fully offset by increased reproduction, such that the decline in growth was greater than the increase in reproduction.</w:t>
      </w:r>
      <w:r w:rsidR="004C3858" w:rsidRPr="00247086">
        <w:rPr>
          <w:rFonts w:cs="AdvTT6120e2aa"/>
        </w:rPr>
        <w:t xml:space="preserve"> </w:t>
      </w:r>
    </w:p>
    <w:p w14:paraId="75D94185" w14:textId="77777777" w:rsidR="004C3858" w:rsidRDefault="004C3858" w:rsidP="0017201F">
      <w:pPr>
        <w:autoSpaceDE w:val="0"/>
        <w:autoSpaceDN w:val="0"/>
        <w:adjustRightInd w:val="0"/>
        <w:spacing w:after="240" w:line="240" w:lineRule="auto"/>
      </w:pPr>
    </w:p>
    <w:p w14:paraId="0D1A05E3" w14:textId="22EB68D0" w:rsidR="006D7443" w:rsidRPr="00653D39" w:rsidRDefault="006D7443" w:rsidP="006D7443">
      <w:pPr>
        <w:pStyle w:val="Heading2"/>
        <w:rPr>
          <w:sz w:val="24"/>
        </w:rPr>
      </w:pPr>
      <w:r>
        <w:rPr>
          <w:sz w:val="22"/>
        </w:rPr>
        <w:t>Study</w:t>
      </w:r>
    </w:p>
    <w:p w14:paraId="114BAEEA" w14:textId="52E23ECF" w:rsidR="00777973" w:rsidRDefault="00777973" w:rsidP="00777973">
      <w:r w:rsidRPr="00247086">
        <w:t xml:space="preserve">Determining how species differ in their energy investment to key tissue pools, vegetative </w:t>
      </w:r>
      <w:del w:id="20" w:author="Dr Elizabeth Wenk " w:date="2017-06-08T13:53:00Z">
        <w:r w:rsidRPr="00247086" w:rsidDel="008A6638">
          <w:delText xml:space="preserve">maintenance </w:delText>
        </w:r>
      </w:del>
      <w:ins w:id="21" w:author="Dr Elizabeth Wenk " w:date="2017-06-08T13:53:00Z">
        <w:r w:rsidR="008A6638">
          <w:t xml:space="preserve">replacement </w:t>
        </w:r>
      </w:ins>
      <w:r w:rsidRPr="00247086">
        <w:t>costs, vegetative growth</w:t>
      </w:r>
      <w:ins w:id="22" w:author="Dr Elizabeth Wenk " w:date="2017-06-08T13:53:00Z">
        <w:r w:rsidR="008A6638">
          <w:t xml:space="preserve"> to expand size</w:t>
        </w:r>
      </w:ins>
      <w:r w:rsidRPr="00247086">
        <w:t>, and reproductive investment</w:t>
      </w:r>
      <w:ins w:id="23" w:author="Dr Elizabeth Wenk " w:date="2017-06-08T13:54:00Z">
        <w:r w:rsidR="008A6638">
          <w:t xml:space="preserve"> and how these pattern shift with plant size and age</w:t>
        </w:r>
      </w:ins>
      <w:r w:rsidRPr="00247086">
        <w:t>, is necessary to understanding why</w:t>
      </w:r>
      <w:r>
        <w:t>, across species</w:t>
      </w:r>
      <w:ins w:id="24" w:author="Dr Elizabeth Wenk " w:date="2017-06-08T13:55:00Z">
        <w:r w:rsidR="008A6638">
          <w:t xml:space="preserve"> with different life history traits</w:t>
        </w:r>
      </w:ins>
      <w:r>
        <w:t>,</w:t>
      </w:r>
      <w:r w:rsidRPr="00247086">
        <w:t xml:space="preserve"> </w:t>
      </w:r>
      <w:del w:id="25" w:author="Dr Elizabeth Wenk " w:date="2017-06-08T13:54:00Z">
        <w:r w:rsidRPr="00247086" w:rsidDel="008A6638">
          <w:delText xml:space="preserve">a </w:delText>
        </w:r>
      </w:del>
      <w:ins w:id="26" w:author="Dr Elizabeth Wenk " w:date="2017-06-08T13:54:00Z">
        <w:r w:rsidR="008A6638">
          <w:t>specific RA schedules are observed.</w:t>
        </w:r>
      </w:ins>
      <w:ins w:id="27" w:author="Dr Elizabeth Wenk " w:date="2017-06-08T13:55:00Z">
        <w:r w:rsidR="008A6638">
          <w:t xml:space="preserve"> These data will also yield insight to how vegetative replacement costs influence the pool of surplus energy to be divided between vegetative growth to expand size and reproduction and how this affects the resultant RA schedules.</w:t>
        </w:r>
      </w:ins>
      <w:ins w:id="28" w:author="Dr Elizabeth Wenk " w:date="2017-06-08T13:56:00Z">
        <w:r w:rsidR="008A6638">
          <w:t xml:space="preserve"> </w:t>
        </w:r>
      </w:ins>
      <w:del w:id="29" w:author="Dr Elizabeth Wenk " w:date="2017-06-08T13:56:00Z">
        <w:r w:rsidRPr="00247086" w:rsidDel="008A6638">
          <w:delText xml:space="preserve">given </w:delText>
        </w:r>
        <w:r w:rsidDel="008A6638">
          <w:delText xml:space="preserve">age, height, or basal diameter </w:delText>
        </w:r>
        <w:r w:rsidRPr="00247086" w:rsidDel="008A6638">
          <w:delText xml:space="preserve">translates differently to leaf area, </w:delText>
        </w:r>
        <w:r w:rsidDel="008A6638">
          <w:delText xml:space="preserve">leaf production, </w:delText>
        </w:r>
        <w:r w:rsidRPr="00247086" w:rsidDel="008A6638">
          <w:delText xml:space="preserve">and seed production across species. We suggest that different investment patterns and growth-reproduction trade-off outcomes reflect consistent differences in life history strategies and key functional trait values. </w:delText>
        </w:r>
      </w:del>
      <w:r w:rsidRPr="00247086">
        <w:t xml:space="preserve">In particular, we </w:t>
      </w:r>
      <w:del w:id="30" w:author="Dr Elizabeth Wenk " w:date="2017-06-08T13:56:00Z">
        <w:r w:rsidRPr="00247086" w:rsidDel="008A6638">
          <w:delText xml:space="preserve">hypothesize that </w:delText>
        </w:r>
      </w:del>
      <w:ins w:id="31" w:author="Dr Elizabeth Wenk " w:date="2017-06-08T13:56:00Z">
        <w:r w:rsidR="008A6638">
          <w:t>explore whether</w:t>
        </w:r>
      </w:ins>
    </w:p>
    <w:p w14:paraId="66D0EFF9" w14:textId="77777777" w:rsidR="00A20556" w:rsidRDefault="00A20556" w:rsidP="00777973"/>
    <w:p w14:paraId="21FFA739" w14:textId="184FB1E3" w:rsidR="008647C0" w:rsidRPr="00247086" w:rsidRDefault="008A6638" w:rsidP="008A6638">
      <w:pPr>
        <w:pStyle w:val="ListParagraph"/>
        <w:numPr>
          <w:ilvl w:val="0"/>
          <w:numId w:val="4"/>
        </w:numPr>
      </w:pPr>
      <w:r>
        <w:t xml:space="preserve">Species with different </w:t>
      </w:r>
      <w:r w:rsidR="008647C0" w:rsidRPr="00247086">
        <w:t xml:space="preserve">RA schedules </w:t>
      </w:r>
      <w:r>
        <w:t xml:space="preserve">differ in key </w:t>
      </w:r>
      <w:r w:rsidR="008647C0" w:rsidRPr="00247086">
        <w:t xml:space="preserve">life history </w:t>
      </w:r>
      <w:r>
        <w:t>traits</w:t>
      </w:r>
      <w:r w:rsidR="008647C0" w:rsidRPr="00247086">
        <w:t xml:space="preserve">, </w:t>
      </w:r>
      <w:r>
        <w:t xml:space="preserve">including </w:t>
      </w:r>
      <w:r w:rsidR="008647C0" w:rsidRPr="00247086">
        <w:t xml:space="preserve">lifespan, height, and age at first reproduction. </w:t>
      </w:r>
    </w:p>
    <w:p w14:paraId="1F820E31" w14:textId="446802C5" w:rsidR="00777973" w:rsidRPr="00247086" w:rsidRDefault="00777973" w:rsidP="00777973">
      <w:pPr>
        <w:pStyle w:val="ListParagraph"/>
        <w:numPr>
          <w:ilvl w:val="0"/>
          <w:numId w:val="4"/>
        </w:numPr>
      </w:pPr>
      <w:r w:rsidRPr="00247086">
        <w:t>Proportional energy investment into vegetative tissue replacement, vegetative tissue growth, and re</w:t>
      </w:r>
      <w:bookmarkStart w:id="32" w:name="_GoBack"/>
      <w:bookmarkEnd w:id="32"/>
      <w:r w:rsidRPr="00247086">
        <w:t xml:space="preserve">productive tissue </w:t>
      </w:r>
      <w:r w:rsidR="008A6638">
        <w:t xml:space="preserve">production </w:t>
      </w:r>
      <w:r w:rsidRPr="00247086">
        <w:t>shifts as a species ages, such that:</w:t>
      </w:r>
    </w:p>
    <w:p w14:paraId="5B6736B4" w14:textId="41A4E8C0" w:rsidR="00777973" w:rsidRPr="00247086" w:rsidRDefault="008A6638" w:rsidP="00777973">
      <w:pPr>
        <w:pStyle w:val="ListParagraph"/>
        <w:numPr>
          <w:ilvl w:val="1"/>
          <w:numId w:val="4"/>
        </w:numPr>
      </w:pPr>
      <w:r>
        <w:lastRenderedPageBreak/>
        <w:t>RA increases throughout life, approaching RA=1 toward the end of life, thereby impacting growth to increase size.</w:t>
      </w:r>
    </w:p>
    <w:p w14:paraId="3FC6A6FA" w14:textId="77777777" w:rsidR="00777973" w:rsidRPr="00247086" w:rsidRDefault="00777973" w:rsidP="00777973">
      <w:r w:rsidRPr="00247086">
        <w:t>To address these questions we conducted a study in coastal heathland in eastern Australia, quantifying RA and vegetative maintenance costs for 14 dominant perennial species at 6 ages. These species differ for a collection of key life history and functional traits, including lifespan, maximum height, specific leaf area, wood density, and leaf nitrogen content. These species are also known to be iteroparous.</w:t>
      </w:r>
    </w:p>
    <w:p w14:paraId="690AABD8" w14:textId="77777777" w:rsidR="00FA533B" w:rsidRPr="00247086" w:rsidRDefault="00FA533B" w:rsidP="00FA533B">
      <w:pPr>
        <w:pStyle w:val="Heading1"/>
        <w:rPr>
          <w:rFonts w:asciiTheme="minorHAnsi" w:hAnsiTheme="minorHAnsi"/>
          <w:sz w:val="22"/>
          <w:szCs w:val="22"/>
        </w:rPr>
      </w:pPr>
      <w:r w:rsidRPr="00247086">
        <w:rPr>
          <w:rFonts w:asciiTheme="minorHAnsi" w:hAnsiTheme="minorHAnsi"/>
          <w:sz w:val="22"/>
          <w:szCs w:val="22"/>
        </w:rPr>
        <w:t>Methods</w:t>
      </w:r>
    </w:p>
    <w:p w14:paraId="596F71FB" w14:textId="77777777" w:rsidR="00FA533B" w:rsidRPr="00247086" w:rsidRDefault="00FA533B" w:rsidP="00FA533B">
      <w:pPr>
        <w:pStyle w:val="Heading2"/>
        <w:rPr>
          <w:rFonts w:asciiTheme="minorHAnsi" w:hAnsiTheme="minorHAnsi"/>
          <w:sz w:val="22"/>
          <w:szCs w:val="22"/>
        </w:rPr>
      </w:pPr>
      <w:r w:rsidRPr="00247086">
        <w:rPr>
          <w:rFonts w:asciiTheme="minorHAnsi" w:hAnsiTheme="minorHAnsi"/>
          <w:sz w:val="22"/>
          <w:szCs w:val="22"/>
        </w:rPr>
        <w:t>Study system</w:t>
      </w:r>
    </w:p>
    <w:p w14:paraId="1DFAF96B" w14:textId="77777777" w:rsidR="00C402C2" w:rsidRPr="003C3342" w:rsidRDefault="00C402C2" w:rsidP="00C402C2">
      <w:r w:rsidRPr="003C3342">
        <w:t>Th</w:t>
      </w:r>
      <w:r>
        <w:t>e</w:t>
      </w:r>
      <w:r w:rsidRPr="003C3342">
        <w:t xml:space="preserve"> study was carried out in </w:t>
      </w:r>
      <w:proofErr w:type="spellStart"/>
      <w:r w:rsidRPr="003C3342">
        <w:t>Kuring’gai</w:t>
      </w:r>
      <w:proofErr w:type="spellEnd"/>
      <w:r w:rsidRPr="003C3342">
        <w:t xml:space="preserve"> National Park, just to the northeast of Sydney, Australia. The sandstone </w:t>
      </w:r>
      <w:r>
        <w:t xml:space="preserve">surfaces </w:t>
      </w:r>
      <w:r w:rsidRPr="003C3342">
        <w:t>throughout the park host a coast heath community</w:t>
      </w:r>
      <w:r>
        <w:t xml:space="preserve">, whose dynamics have been governed by fire for at least 6000 years </w:t>
      </w:r>
      <w:r>
        <w:fldChar w:fldCharType="begin"/>
      </w:r>
      <w:r>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fldChar w:fldCharType="separate"/>
      </w:r>
      <w:r w:rsidRPr="00A231E0">
        <w:rPr>
          <w:rFonts w:cs="Times New Roman"/>
        </w:rPr>
        <w:t>(</w:t>
      </w:r>
      <w:proofErr w:type="spellStart"/>
      <w:r w:rsidRPr="00A231E0">
        <w:rPr>
          <w:rFonts w:cs="Times New Roman"/>
        </w:rPr>
        <w:t>Kodela</w:t>
      </w:r>
      <w:proofErr w:type="spellEnd"/>
      <w:r w:rsidRPr="00A231E0">
        <w:rPr>
          <w:rFonts w:cs="Times New Roman"/>
        </w:rPr>
        <w:t xml:space="preserve"> &amp; Dodson 1988)</w:t>
      </w:r>
      <w:r>
        <w:fldChar w:fldCharType="end"/>
      </w:r>
      <w:r>
        <w:t xml:space="preserve">. Fire regimes under traditional aboriginal management are unknown, but current </w:t>
      </w:r>
      <w:r w:rsidRPr="003C3342">
        <w:t>N</w:t>
      </w:r>
      <w:r>
        <w:t xml:space="preserve">ew </w:t>
      </w:r>
      <w:r w:rsidRPr="003C3342">
        <w:t>S</w:t>
      </w:r>
      <w:r>
        <w:t xml:space="preserve">outh </w:t>
      </w:r>
      <w:r w:rsidRPr="003C3342">
        <w:t>W</w:t>
      </w:r>
      <w:r>
        <w:t>ales</w:t>
      </w:r>
      <w:r w:rsidRPr="003C3342">
        <w:t xml:space="preserve"> </w:t>
      </w:r>
      <w:r>
        <w:t xml:space="preserve">National Parks and Wildlife Service (NSW NPWS) management practises seek to achieve an average </w:t>
      </w:r>
      <w:r w:rsidRPr="003C3342">
        <w:t xml:space="preserve">interval </w:t>
      </w:r>
      <w:r>
        <w:t xml:space="preserve">between 7-30 years to maintain the current floristic diversity </w:t>
      </w:r>
      <w:r>
        <w:fldChar w:fldCharType="begin"/>
      </w:r>
      <w:r>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fldChar w:fldCharType="separate"/>
      </w:r>
      <w:r w:rsidRPr="00A231E0">
        <w:rPr>
          <w:rFonts w:cs="Times New Roman"/>
        </w:rPr>
        <w:t>(NSW Office of the Environment 2006)</w:t>
      </w:r>
      <w:r>
        <w:fldChar w:fldCharType="end"/>
      </w:r>
      <w:r w:rsidRPr="003C3342">
        <w:t xml:space="preserve">. The community includes perennial species that re-sprout following fire and also obligate </w:t>
      </w:r>
      <w:proofErr w:type="spellStart"/>
      <w:r w:rsidRPr="003C3342">
        <w:t>seeders</w:t>
      </w:r>
      <w:proofErr w:type="spellEnd"/>
      <w:r w:rsidRPr="003C3342">
        <w:t xml:space="preserve">, species that are killed by fire and re-establish from seed. The obligate </w:t>
      </w:r>
      <w:proofErr w:type="spellStart"/>
      <w:r w:rsidRPr="003C3342">
        <w:t>seeders</w:t>
      </w:r>
      <w:proofErr w:type="spellEnd"/>
      <w:r w:rsidRPr="003C3342">
        <w:t xml:space="preserve"> included in this study germinate within a year of the fire and often after the next rain</w:t>
      </w:r>
      <w:r>
        <w:t xml:space="preserve">. </w:t>
      </w:r>
      <w:r w:rsidRPr="003C3342">
        <w:t xml:space="preserve">Since the fire history of the park is well documented, the age of obligate </w:t>
      </w:r>
      <w:proofErr w:type="spellStart"/>
      <w:r w:rsidRPr="003C3342">
        <w:t>seeders</w:t>
      </w:r>
      <w:proofErr w:type="spellEnd"/>
      <w:r w:rsidRPr="003C3342">
        <w:t xml:space="preserve"> at a site can be est</w:t>
      </w:r>
      <w:r>
        <w:t>imated. In total, we selected 14 obligate-</w:t>
      </w:r>
      <w:proofErr w:type="spellStart"/>
      <w:r w:rsidRPr="003C3342">
        <w:t>seeder</w:t>
      </w:r>
      <w:proofErr w:type="spellEnd"/>
      <w:r>
        <w:t>,</w:t>
      </w:r>
      <w:r w:rsidRPr="003C3342">
        <w:t xml:space="preserve"> woody perennials that are common in the community, with asymptotic heights ranging from </w:t>
      </w:r>
      <w:r>
        <w:t xml:space="preserve">0.5 m – </w:t>
      </w:r>
      <w:r w:rsidRPr="003C3342">
        <w:t>5</w:t>
      </w:r>
      <w:r>
        <w:t xml:space="preserve"> </w:t>
      </w:r>
      <w:r w:rsidRPr="003C3342">
        <w:t xml:space="preserve">m. They were </w:t>
      </w:r>
      <w:r w:rsidRPr="003C3342">
        <w:rPr>
          <w:i/>
        </w:rPr>
        <w:t>Banksia ericifolia</w:t>
      </w:r>
      <w:r w:rsidRPr="003C3342">
        <w:t xml:space="preserve"> (Proteaceae), </w:t>
      </w:r>
      <w:r w:rsidRPr="003C3342">
        <w:rPr>
          <w:i/>
        </w:rPr>
        <w:t>Boronia ledifolia</w:t>
      </w:r>
      <w:r w:rsidRPr="003C3342">
        <w:t xml:space="preserve"> (</w:t>
      </w:r>
      <w:proofErr w:type="spellStart"/>
      <w:r w:rsidRPr="003C3342">
        <w:t>Rutaceae</w:t>
      </w:r>
      <w:proofErr w:type="spellEnd"/>
      <w:r w:rsidRPr="003C3342">
        <w:t xml:space="preserve">), </w:t>
      </w:r>
      <w:r w:rsidRPr="003C3342">
        <w:rPr>
          <w:i/>
        </w:rPr>
        <w:t>Conospermum ericifolium</w:t>
      </w:r>
      <w:r w:rsidRPr="003C3342">
        <w:t xml:space="preserve"> (Proteaceae), </w:t>
      </w:r>
      <w:r w:rsidRPr="003C3342">
        <w:rPr>
          <w:i/>
        </w:rPr>
        <w:t>Epacris microphylla</w:t>
      </w:r>
      <w:r w:rsidRPr="003C3342">
        <w:t xml:space="preserve"> (</w:t>
      </w:r>
      <w:proofErr w:type="spellStart"/>
      <w:r w:rsidRPr="003C3342">
        <w:t>Ericaceae</w:t>
      </w:r>
      <w:proofErr w:type="spellEnd"/>
      <w:r w:rsidRPr="003C3342">
        <w:t xml:space="preserv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w:t>
      </w:r>
      <w:proofErr w:type="spellStart"/>
      <w:r w:rsidRPr="003C3342">
        <w:t>Lamiaceae</w:t>
      </w:r>
      <w:proofErr w:type="spellEnd"/>
      <w:r w:rsidRPr="003C3342">
        <w:t xml:space="preserve">), </w:t>
      </w:r>
      <w:r w:rsidRPr="003C3342">
        <w:rPr>
          <w:i/>
        </w:rPr>
        <w:t>Leucopogon esquamatus</w:t>
      </w:r>
      <w:r w:rsidRPr="003C3342">
        <w:t xml:space="preserve"> (</w:t>
      </w:r>
      <w:proofErr w:type="spellStart"/>
      <w:r w:rsidRPr="003C3342">
        <w:t>Ericaceae</w:t>
      </w:r>
      <w:proofErr w:type="spellEnd"/>
      <w:r w:rsidRPr="003C3342">
        <w:t xml:space="preserv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w:t>
      </w:r>
      <w:proofErr w:type="spellStart"/>
      <w:r w:rsidRPr="003C3342">
        <w:t>Fabaceae</w:t>
      </w:r>
      <w:proofErr w:type="spellEnd"/>
      <w:r w:rsidRPr="003C3342">
        <w:t xml:space="preserve">), </w:t>
      </w:r>
      <w:r w:rsidRPr="003C3342">
        <w:rPr>
          <w:i/>
        </w:rPr>
        <w:t>Pimelea linifolia</w:t>
      </w:r>
      <w:r w:rsidRPr="003C3342">
        <w:t xml:space="preserve"> (</w:t>
      </w:r>
      <w:proofErr w:type="spellStart"/>
      <w:r w:rsidRPr="003C3342">
        <w:t>Thymelaeaceae</w:t>
      </w:r>
      <w:proofErr w:type="spellEnd"/>
      <w:r w:rsidRPr="003C3342">
        <w:t xml:space="preserve">), </w:t>
      </w:r>
      <w:r w:rsidRPr="003C3342">
        <w:rPr>
          <w:i/>
        </w:rPr>
        <w:t>Pultenaea tuberculata</w:t>
      </w:r>
      <w:r w:rsidRPr="003C3342">
        <w:t xml:space="preserve"> (</w:t>
      </w:r>
      <w:proofErr w:type="spellStart"/>
      <w:r w:rsidRPr="003C3342">
        <w:t>Fabaceae</w:t>
      </w:r>
      <w:proofErr w:type="spellEnd"/>
      <w:r w:rsidRPr="003C3342">
        <w:t>). The family Myrtaceae is well represented in the community, but absent from the study, as all</w:t>
      </w:r>
      <w:r>
        <w:t xml:space="preserve"> locally</w:t>
      </w:r>
      <w:r w:rsidRPr="003C3342">
        <w:t xml:space="preserve"> common </w:t>
      </w:r>
      <w:r>
        <w:t xml:space="preserve">Myrtaceae </w:t>
      </w:r>
      <w:r w:rsidRPr="003C3342">
        <w:t xml:space="preserve">re-sprout following fire. All sites were chosen to have minimal </w:t>
      </w:r>
      <w:r w:rsidRPr="003C3342">
        <w:rPr>
          <w:i/>
        </w:rPr>
        <w:t>Eucalyptus</w:t>
      </w:r>
      <w:r w:rsidRPr="003C3342">
        <w:t xml:space="preserve"> cover, such that </w:t>
      </w:r>
      <w:r w:rsidRPr="003C3342">
        <w:rPr>
          <w:i/>
        </w:rPr>
        <w:t>Banksia ericifolia</w:t>
      </w:r>
      <w:r w:rsidRPr="003C3342">
        <w:t xml:space="preserve">, </w:t>
      </w:r>
      <w:r w:rsidRPr="003C3342">
        <w:rPr>
          <w:i/>
        </w:rPr>
        <w:t>Hakea teretifolia</w:t>
      </w:r>
      <w:r w:rsidRPr="003C3342">
        <w:t xml:space="preserve">, and </w:t>
      </w:r>
      <w:proofErr w:type="spellStart"/>
      <w:r w:rsidRPr="003C3342">
        <w:rPr>
          <w:i/>
        </w:rPr>
        <w:t>Allocasuarina</w:t>
      </w:r>
      <w:proofErr w:type="spellEnd"/>
      <w:r w:rsidRPr="003C3342">
        <w:rPr>
          <w:i/>
        </w:rPr>
        <w:t xml:space="preserve"> </w:t>
      </w:r>
      <w:proofErr w:type="spellStart"/>
      <w:r w:rsidRPr="003C3342">
        <w:rPr>
          <w:i/>
        </w:rPr>
        <w:t>distyla</w:t>
      </w:r>
      <w:proofErr w:type="spellEnd"/>
      <w:r w:rsidRPr="003C3342">
        <w:t xml:space="preserve"> (not included in our study because it is dioecious) would be the dominant canopy species late in succession, at heights of 3-5 m. </w:t>
      </w:r>
    </w:p>
    <w:p w14:paraId="403F3DC9" w14:textId="77777777" w:rsidR="00C402C2" w:rsidRPr="003C3342" w:rsidRDefault="00C402C2" w:rsidP="00C402C2">
      <w:pPr>
        <w:pStyle w:val="Heading2"/>
      </w:pPr>
      <w:r w:rsidRPr="003C3342">
        <w:t>Field measurements</w:t>
      </w:r>
    </w:p>
    <w:p w14:paraId="55321F89" w14:textId="77777777" w:rsidR="00C402C2" w:rsidRPr="003C3342" w:rsidRDefault="00C402C2" w:rsidP="00C402C2">
      <w:r w:rsidRPr="003C3342">
        <w:t>The study was conducted over a single year, with the initial plant measurements and subsequent harvest conducted during the late autumn and early winter, the period of minimal vegetative growth in this plant community</w:t>
      </w:r>
      <w:r>
        <w:t>. Repeat visits were made throughout the year to record reproductive activity</w:t>
      </w:r>
      <w:r w:rsidRPr="003C3342">
        <w:t xml:space="preserve">. </w:t>
      </w:r>
      <w:r w:rsidRPr="003F5336">
        <w:t xml:space="preserve">Individuals were sampled at different ages across a fire-created </w:t>
      </w:r>
      <w:proofErr w:type="spellStart"/>
      <w:r w:rsidRPr="003F5336">
        <w:t>chronosequence</w:t>
      </w:r>
      <w:proofErr w:type="spellEnd"/>
      <w:r w:rsidRPr="003F5336">
        <w:t>, from 3 months to 30 years</w:t>
      </w:r>
      <w:r>
        <w:t xml:space="preserve">. Site ages were estimated from fire records maintained by </w:t>
      </w:r>
      <w:r w:rsidRPr="003C3342">
        <w:t xml:space="preserve">NSW </w:t>
      </w:r>
      <w:r>
        <w:t xml:space="preserve">National Parks and Wildlife Service. </w:t>
      </w:r>
      <w:r w:rsidRPr="003C3342">
        <w:t xml:space="preserve">At the conclusion of the study, the approximate ages of the individuals on the six sites were: 1.4, 2.4, 5, </w:t>
      </w:r>
      <w:proofErr w:type="gramStart"/>
      <w:r w:rsidRPr="003C3342">
        <w:t>7</w:t>
      </w:r>
      <w:proofErr w:type="gramEnd"/>
      <w:r w:rsidRPr="003C3342">
        <w:t>, 9 and 31 years.</w:t>
      </w:r>
      <w:r>
        <w:t xml:space="preserve"> </w:t>
      </w:r>
      <w:r w:rsidRPr="003C3342">
        <w:t xml:space="preserve">Plants were tagged during May-June 2012 and harvested during May-June 2013, with a given individual tagged and harvested within 2 weeks of the same calendar date. Only one species, </w:t>
      </w:r>
      <w:r w:rsidRPr="003C3342">
        <w:rPr>
          <w:i/>
        </w:rPr>
        <w:t>Persoonia lanceolata</w:t>
      </w:r>
      <w:r w:rsidRPr="003C3342">
        <w:t xml:space="preserve">, displayed any shoot extension during these months. These months are similarly a period of </w:t>
      </w:r>
      <w:r>
        <w:t>minimal reproductive activity – o</w:t>
      </w:r>
      <w:r w:rsidRPr="003C3342">
        <w:t xml:space="preserve">nly </w:t>
      </w:r>
      <w:r w:rsidRPr="003C3342">
        <w:rPr>
          <w:i/>
        </w:rPr>
        <w:t>Banksia ericifolia</w:t>
      </w:r>
      <w:r w:rsidRPr="003C3342">
        <w:t xml:space="preserve">, </w:t>
      </w:r>
      <w:r w:rsidRPr="003C3342">
        <w:rPr>
          <w:i/>
        </w:rPr>
        <w:t xml:space="preserve">Grevillea speciosa, </w:t>
      </w:r>
      <w:r w:rsidRPr="003C3342">
        <w:t xml:space="preserve">and </w:t>
      </w:r>
      <w:r>
        <w:t>(</w:t>
      </w:r>
      <w:r w:rsidRPr="003C3342">
        <w:t>occasional</w:t>
      </w:r>
      <w:r>
        <w:t>ly)</w:t>
      </w:r>
      <w:r w:rsidRPr="003C3342">
        <w:rPr>
          <w:i/>
        </w:rPr>
        <w:t xml:space="preserve"> Hemigenia purpurea</w:t>
      </w:r>
      <w:r w:rsidRPr="003C3342">
        <w:t xml:space="preserve"> flowered during </w:t>
      </w:r>
      <w:r>
        <w:t xml:space="preserve">this period – </w:t>
      </w:r>
      <w:r w:rsidRPr="003C3342">
        <w:t>although a number of species had immature fruit from the previous year (</w:t>
      </w:r>
      <w:r w:rsidRPr="003C3342">
        <w:rPr>
          <w:i/>
        </w:rPr>
        <w:t>Persoonia lanceolata</w:t>
      </w:r>
      <w:r w:rsidRPr="003C3342">
        <w:t>) or small buds that would open in the subsequent year (</w:t>
      </w:r>
      <w:r w:rsidRPr="003C3342">
        <w:rPr>
          <w:i/>
        </w:rPr>
        <w:t>Boronia ledifolia</w:t>
      </w:r>
      <w:r w:rsidRPr="003C3342">
        <w:t xml:space="preserve">, </w:t>
      </w:r>
      <w:r w:rsidRPr="003C3342">
        <w:rPr>
          <w:i/>
        </w:rPr>
        <w:t>Conospermum ericifolium</w:t>
      </w:r>
      <w:r w:rsidRPr="003C3342">
        <w:t xml:space="preserve">, </w:t>
      </w:r>
      <w:r w:rsidRPr="003C3342">
        <w:rPr>
          <w:i/>
        </w:rPr>
        <w:t>Epacris microphylla</w:t>
      </w:r>
      <w:r w:rsidRPr="003C3342">
        <w:t xml:space="preserve">, </w:t>
      </w:r>
      <w:r w:rsidRPr="003C3342">
        <w:rPr>
          <w:i/>
        </w:rPr>
        <w:t>Grevillea buxifolia</w:t>
      </w:r>
      <w:r w:rsidRPr="003C3342">
        <w:t xml:space="preserve">, </w:t>
      </w:r>
      <w:r w:rsidRPr="003C3342">
        <w:rPr>
          <w:i/>
        </w:rPr>
        <w:t>Leucopogon esquamatus</w:t>
      </w:r>
      <w:r w:rsidRPr="003C3342">
        <w:t>).</w:t>
      </w:r>
      <w:r w:rsidRPr="003F5336">
        <w:t xml:space="preserve"> </w:t>
      </w:r>
    </w:p>
    <w:p w14:paraId="7EF0AA99" w14:textId="2D269BA3" w:rsidR="00C402C2" w:rsidRPr="003C3342" w:rsidRDefault="00C402C2" w:rsidP="00C402C2">
      <w:r w:rsidRPr="003C3342">
        <w:lastRenderedPageBreak/>
        <w:t>Seven healthy individuals of each species were selected at each site</w:t>
      </w:r>
      <w:r>
        <w:t xml:space="preserve"> (and thus </w:t>
      </w:r>
      <w:r w:rsidRPr="003C3342">
        <w:t>age</w:t>
      </w:r>
      <w:r>
        <w:t>)</w:t>
      </w:r>
      <w:r w:rsidRPr="003C3342">
        <w:t xml:space="preserve">. At the beginning of the study year, </w:t>
      </w:r>
      <w:r>
        <w:t xml:space="preserve">basal diameter </w:t>
      </w:r>
      <w:r w:rsidRPr="003C3342">
        <w:t xml:space="preserve">was recorded approximately 10 mm above the </w:t>
      </w:r>
      <w:r>
        <w:t xml:space="preserve">base </w:t>
      </w:r>
      <w:r w:rsidRPr="003C3342">
        <w:t xml:space="preserve">to avoid the </w:t>
      </w:r>
      <w:r>
        <w:t>basal</w:t>
      </w:r>
      <w:r w:rsidRPr="003C3342">
        <w:t xml:space="preserve"> swelling. At the end of the study year, </w:t>
      </w:r>
      <w:r>
        <w:t xml:space="preserve">diameter </w:t>
      </w:r>
      <w:r w:rsidRPr="003C3342">
        <w:t>was remeasured</w:t>
      </w:r>
      <w:r>
        <w:t xml:space="preserve"> at the same location</w:t>
      </w:r>
      <w:r w:rsidRPr="003C3342">
        <w:t xml:space="preserve">. </w:t>
      </w:r>
      <w:r w:rsidR="006A625C">
        <w:t>Plant height was also measured at the beginning and end of the study year. On each plant, a robust shoot was designated as the leader and the number of leaves along the entire length of the leader was measured. For species with a regular pattern of small leaves, the length of stem covered with leaves was measured in lieu and a species-level “leaves per stem length” conversion factor was applied to convert stem length to a leaf count. At the end of the study, the number of leaves remaining along this same shoot length was reassessed to determine the number of the original leaves remaining. In addition, the length of new shoot extension and number of leaves along the new shoot extension were recorded.</w:t>
      </w:r>
      <w:r w:rsidR="00BA4A87">
        <w:t xml:space="preserve"> </w:t>
      </w:r>
      <w:r w:rsidR="006A625C">
        <w:t>At the end of the study p</w:t>
      </w:r>
      <w:r w:rsidRPr="003C3342">
        <w:t>lants were then harvested at ground level</w:t>
      </w:r>
      <w:r>
        <w:t xml:space="preserve"> and </w:t>
      </w:r>
      <w:r w:rsidRPr="003C3342">
        <w:t>oven dried at 60ºC for at least 1 week. Leaves and stems were separated and weighed.</w:t>
      </w:r>
    </w:p>
    <w:p w14:paraId="71CDBBFF" w14:textId="24269606" w:rsidR="00C402C2" w:rsidRDefault="00C402C2" w:rsidP="00C402C2">
      <w:r w:rsidRPr="003C3342">
        <w:t xml:space="preserve">Flowering parts on all individuals were </w:t>
      </w:r>
      <w:r>
        <w:t>recorded</w:t>
      </w:r>
      <w:r w:rsidRPr="003C3342">
        <w:t xml:space="preserve"> </w:t>
      </w:r>
      <w:r>
        <w:t xml:space="preserve">during repeat censuses, </w:t>
      </w:r>
      <w:r w:rsidRPr="003C3342">
        <w:t>every four weeks during cooler months and every three weeks during spring and summer. A</w:t>
      </w:r>
      <w:r>
        <w:t>t each census, a</w:t>
      </w:r>
      <w:r w:rsidRPr="003C3342">
        <w:t>ll flowering parts were counted, including buds (by size class), flowers, young fruit</w:t>
      </w:r>
      <w:r>
        <w:t xml:space="preserve"> (by size class)</w:t>
      </w:r>
      <w:r w:rsidRPr="003C3342">
        <w:t xml:space="preserve">, and mature fruit. For some species the size of immature and mature fruit </w:t>
      </w:r>
      <w:r>
        <w:t xml:space="preserve">and cones </w:t>
      </w:r>
      <w:r w:rsidRPr="003C3342">
        <w:t xml:space="preserve">was </w:t>
      </w:r>
      <w:r>
        <w:t xml:space="preserve">also </w:t>
      </w:r>
      <w:r w:rsidRPr="003C3342">
        <w:t xml:space="preserve">measured, as the final size of the </w:t>
      </w:r>
      <w:r>
        <w:t xml:space="preserve">structures </w:t>
      </w:r>
      <w:r w:rsidRPr="003C3342">
        <w:t xml:space="preserve">was quite variable. The exact flowering parts considered varied considerably by species due to their diverse floral structures. Flowcharts detailing what flower parts were included for each species </w:t>
      </w:r>
      <w:r>
        <w:t>are</w:t>
      </w:r>
      <w:r w:rsidRPr="003C3342">
        <w:t xml:space="preserve"> provided </w:t>
      </w:r>
      <w:r>
        <w:t xml:space="preserve">as an Online Appendix accompanying a previous publication </w:t>
      </w:r>
      <w:r>
        <w:fldChar w:fldCharType="begin"/>
      </w:r>
      <w:r>
        <w:instrText xml:space="preserve"> ADDIN ZOTERO_ITEM CSL_CITATION {"citationID":"fBGRdddw","properties":{"formattedCitation":"{\\rtf (Wenk {\\i{}et al.} 2017)}","plainCitation":"(Wenk et al. 2017)"},"citationItems":[{"id":2134,"uris":["http://zotero.org/users/503753/items/48CCQSJH"],"uri":["http://zotero.org/users/503753/items/48CCQSJH"],"itemData":{"id":2134,"type":"article-journal","title":"Coordinated shifts in allocation among reproductive tissues across 14 coexisting plant species","container-title":"http://biorxiv.org/content/early/2017/05/24/141473","author":[{"family":"Wenk","given":"Elizabeth Hedi"},{"family":"Abramowicz","given":"Konrad"},{"family":"Westoby","given":"Mark"},{"family":"Falster","given":"Daniel S."}],"issued":{"date-parts":[["2017"]]}}}],"schema":"https://github.com/citation-style-language/schema/raw/master/csl-citation.json"} </w:instrText>
      </w:r>
      <w:r>
        <w:fldChar w:fldCharType="separate"/>
      </w:r>
      <w:r w:rsidRPr="00C402C2">
        <w:rPr>
          <w:rFonts w:ascii="Calibri" w:hAnsi="Calibri" w:cs="Times New Roman"/>
          <w:szCs w:val="24"/>
        </w:rPr>
        <w:t xml:space="preserve">(Wenk </w:t>
      </w:r>
      <w:r w:rsidRPr="00C402C2">
        <w:rPr>
          <w:rFonts w:ascii="Calibri" w:hAnsi="Calibri" w:cs="Times New Roman"/>
          <w:i/>
          <w:iCs/>
          <w:szCs w:val="24"/>
        </w:rPr>
        <w:t>et al.</w:t>
      </w:r>
      <w:r w:rsidRPr="00C402C2">
        <w:rPr>
          <w:rFonts w:ascii="Calibri" w:hAnsi="Calibri" w:cs="Times New Roman"/>
          <w:szCs w:val="24"/>
        </w:rPr>
        <w:t xml:space="preserve"> 2017)</w:t>
      </w:r>
      <w:r>
        <w:fldChar w:fldCharType="end"/>
      </w:r>
      <w:r w:rsidR="00A52F23">
        <w:t xml:space="preserve">. Total reproductive investment is </w:t>
      </w:r>
      <w:r w:rsidR="00A52F23" w:rsidRPr="003C3342">
        <w:t>the sum of investment in all the different flowering parts during the year</w:t>
      </w:r>
      <w:r w:rsidR="00A52F23">
        <w:t>, tabulated on a dry mass basis</w:t>
      </w:r>
      <w:r w:rsidR="00A52F23">
        <w:t xml:space="preserve"> </w:t>
      </w:r>
      <w:r w:rsidR="00A52F23">
        <w:fldChar w:fldCharType="begin"/>
      </w:r>
      <w:r w:rsidR="00A52F23">
        <w:instrText xml:space="preserve"> ADDIN ZOTERO_ITEM CSL_CITATION {"citationID":"a21n3vkhs7h","properties":{"formattedCitation":"{\\rtf (Wenk {\\i{}et al.} 2017)}","plainCitation":"(Wenk et al. 2017)"},"citationItems":[{"id":2134,"uris":["http://zotero.org/users/503753/items/48CCQSJH"],"uri":["http://zotero.org/users/503753/items/48CCQSJH"],"itemData":{"id":2134,"type":"article-journal","title":"Coordinated shifts in allocation among reproductive tissues across 14 coexisting plant species","container-title":"http://biorxiv.org/content/early/2017/05/24/141473","author":[{"family":"Wenk","given":"Elizabeth Hedi"},{"family":"Abramowicz","given":"Konrad"},{"family":"Westoby","given":"Mark"},{"family":"Falster","given":"Daniel S."}],"issued":{"date-parts":[["2017"]]}}}],"schema":"https://github.com/citation-style-language/schema/raw/master/csl-citation.json"} </w:instrText>
      </w:r>
      <w:r w:rsidR="00A52F23">
        <w:fldChar w:fldCharType="separate"/>
      </w:r>
      <w:r w:rsidR="00A52F23" w:rsidRPr="00A52F23">
        <w:rPr>
          <w:rFonts w:ascii="Calibri" w:hAnsi="Calibri" w:cs="Times New Roman"/>
          <w:szCs w:val="24"/>
        </w:rPr>
        <w:t xml:space="preserve">(Wenk </w:t>
      </w:r>
      <w:r w:rsidR="00A52F23" w:rsidRPr="00A52F23">
        <w:rPr>
          <w:rFonts w:ascii="Calibri" w:hAnsi="Calibri" w:cs="Times New Roman"/>
          <w:i/>
          <w:iCs/>
          <w:szCs w:val="24"/>
        </w:rPr>
        <w:t>et al.</w:t>
      </w:r>
      <w:r w:rsidR="00A52F23" w:rsidRPr="00A52F23">
        <w:rPr>
          <w:rFonts w:ascii="Calibri" w:hAnsi="Calibri" w:cs="Times New Roman"/>
          <w:szCs w:val="24"/>
        </w:rPr>
        <w:t xml:space="preserve"> 2017)</w:t>
      </w:r>
      <w:r w:rsidR="00A52F23">
        <w:fldChar w:fldCharType="end"/>
      </w:r>
      <w:r w:rsidR="00A52F23" w:rsidRPr="003C3342">
        <w:t>.</w:t>
      </w:r>
    </w:p>
    <w:p w14:paraId="22D0B525" w14:textId="77777777" w:rsidR="00A52F23" w:rsidRDefault="00A52F23" w:rsidP="00C402C2"/>
    <w:p w14:paraId="4230DB8C" w14:textId="67635383" w:rsidR="006A625C" w:rsidRDefault="006A625C" w:rsidP="006A625C">
      <w:pPr>
        <w:pStyle w:val="Heading2"/>
      </w:pPr>
      <w:r>
        <w:t>Calculations</w:t>
      </w:r>
    </w:p>
    <w:p w14:paraId="50AC7440" w14:textId="03A21498" w:rsidR="00A52F23" w:rsidRDefault="00A52F23" w:rsidP="00C402C2">
      <w:r w:rsidRPr="006A625C">
        <w:rPr>
          <w:highlight w:val="yellow"/>
        </w:rPr>
        <w:t>Leaf growth is calculated</w:t>
      </w:r>
    </w:p>
    <w:p w14:paraId="625F9AE9" w14:textId="7858FBA3" w:rsidR="00A52F23" w:rsidRDefault="00A52F23" w:rsidP="00A52F23">
      <w:r>
        <w:t>This represents value is the investment both in leaves to replace leaf loss and leaves to expand leaf area. Leaf turnover, calculated at an individual level, was required to separate the combined leaf growth metric into the two leaf growth components. Shoot leaf loss is calculated as the difference between leader shoot leaf count at the start of the study year and the number of leaves remaining along the same shoot length at the conclusion of the study year. Leaf loss / initial leaf count indicates the proportion of leaves lost along the shoot during the year. It is assumed this ratio applies to the entire leaf canopy to determine the total yearly leaf loss. If total leaf investment is greater than total leaf loss, leaf replacement investment is set as equal to leaf loss and leaf expansion is calculated as:</w:t>
      </w:r>
    </w:p>
    <w:p w14:paraId="57FB2AEF" w14:textId="425F6DA4" w:rsidR="00A52F23" w:rsidRDefault="00A52F23" w:rsidP="00A52F23">
      <w:pPr>
        <w:jc w:val="center"/>
      </w:pPr>
      <w:r>
        <w:t>Leaf expansion investment = Total leaf investment – Leaf replacement investment</w:t>
      </w:r>
    </w:p>
    <w:p w14:paraId="27B769B8" w14:textId="63EF6B5C" w:rsidR="00A52F23" w:rsidRDefault="00A52F23" w:rsidP="00A52F23">
      <w:r>
        <w:t>If total leaf investment is less than total leaf loss, leaf replacement investment is set as equal to total leaf investment, leaf expansion investment equals zero, and the leaf budget deficit is calculated as:</w:t>
      </w:r>
    </w:p>
    <w:p w14:paraId="3A78715C" w14:textId="72F68F98" w:rsidR="00A52F23" w:rsidRDefault="00A52F23" w:rsidP="00A52F23">
      <w:pPr>
        <w:jc w:val="center"/>
      </w:pPr>
      <w:r>
        <w:t>Leaf budget deficit = Leaf loss – Leaf replacement investment</w:t>
      </w:r>
    </w:p>
    <w:p w14:paraId="5CD572CD" w14:textId="37F0167E" w:rsidR="00A52F23" w:rsidRDefault="00A52F23" w:rsidP="00C402C2">
      <w:r w:rsidRPr="006A625C">
        <w:rPr>
          <w:highlight w:val="yellow"/>
        </w:rPr>
        <w:t>Stem growth is calculated</w:t>
      </w:r>
      <w:r w:rsidR="006A625C" w:rsidRPr="006A625C">
        <w:rPr>
          <w:highlight w:val="yellow"/>
        </w:rPr>
        <w:t>…</w:t>
      </w:r>
    </w:p>
    <w:p w14:paraId="7BFCB0D4" w14:textId="77777777" w:rsidR="00A52F23" w:rsidRPr="003C3342" w:rsidRDefault="00A52F23" w:rsidP="00C402C2"/>
    <w:p w14:paraId="2166DE8F" w14:textId="25BFB7F3" w:rsidR="00FA533B" w:rsidRDefault="006A625C" w:rsidP="006A625C">
      <w:r>
        <w:t>In this manuscript, reproductive allocation is calculated as:</w:t>
      </w:r>
    </w:p>
    <w:p w14:paraId="0F5E0A59" w14:textId="7E2A47AF" w:rsidR="006A625C" w:rsidRDefault="006A625C" w:rsidP="006A625C">
      <w:pPr>
        <w:jc w:val="center"/>
      </w:pPr>
      <w:r>
        <w:t>Reproductive investment / Surplus energy</w:t>
      </w:r>
    </w:p>
    <w:p w14:paraId="12CAB28D" w14:textId="77777777" w:rsidR="006A625C" w:rsidRDefault="006A625C" w:rsidP="006A625C">
      <w:r>
        <w:lastRenderedPageBreak/>
        <w:t xml:space="preserve">Where, </w:t>
      </w:r>
    </w:p>
    <w:p w14:paraId="4700A0EC" w14:textId="05308585" w:rsidR="006A625C" w:rsidRPr="00247086" w:rsidRDefault="006A625C" w:rsidP="006A625C">
      <w:pPr>
        <w:jc w:val="center"/>
      </w:pPr>
      <w:r>
        <w:t>Surplus energy = Reproductive investment + Leaf expansion investment</w:t>
      </w:r>
    </w:p>
    <w:p w14:paraId="5788F5F2" w14:textId="77777777" w:rsidR="00FA533B" w:rsidRDefault="00FA533B" w:rsidP="006A625C">
      <w:pPr>
        <w:pStyle w:val="ListParagraph"/>
        <w:numPr>
          <w:ilvl w:val="0"/>
          <w:numId w:val="1"/>
        </w:numPr>
      </w:pPr>
      <w:proofErr w:type="gramStart"/>
      <w:r w:rsidRPr="00247086">
        <w:t>including</w:t>
      </w:r>
      <w:proofErr w:type="gramEnd"/>
      <w:r w:rsidRPr="00247086">
        <w:t xml:space="preserve"> stem weight would cause RA to decrease dramatically for most species, because actual stem diameters and weights must continue to increase each year that any shoot growth occurs, even though the volume of functional wood (sapwood) may be stable or declining. </w:t>
      </w:r>
    </w:p>
    <w:p w14:paraId="38F94BC5" w14:textId="77777777" w:rsidR="00C402C2" w:rsidRPr="00C402C2" w:rsidRDefault="00C402C2" w:rsidP="006A625C">
      <w:pPr>
        <w:pStyle w:val="ListParagraph"/>
        <w:numPr>
          <w:ilvl w:val="0"/>
          <w:numId w:val="1"/>
        </w:numPr>
        <w:rPr>
          <w:i/>
        </w:rPr>
      </w:pPr>
      <w:proofErr w:type="gramStart"/>
      <w:r w:rsidRPr="00C402C2">
        <w:rPr>
          <w:i/>
        </w:rPr>
        <w:t>why</w:t>
      </w:r>
      <w:proofErr w:type="gramEnd"/>
      <w:r w:rsidRPr="00C402C2">
        <w:rPr>
          <w:i/>
        </w:rPr>
        <w:t xml:space="preserve"> not stems? Hard. This is first cut. If assume </w:t>
      </w:r>
      <w:proofErr w:type="spellStart"/>
      <w:r w:rsidRPr="00C402C2">
        <w:rPr>
          <w:i/>
        </w:rPr>
        <w:t>pipep</w:t>
      </w:r>
      <w:proofErr w:type="spellEnd"/>
      <w:r w:rsidRPr="00C402C2">
        <w:rPr>
          <w:i/>
        </w:rPr>
        <w:t xml:space="preserve"> model, will reduce RA, but only for values &lt; 1</w:t>
      </w:r>
    </w:p>
    <w:p w14:paraId="691DD821" w14:textId="77777777" w:rsidR="00C402C2" w:rsidRPr="00247086" w:rsidRDefault="00C402C2" w:rsidP="00C402C2">
      <w:pPr>
        <w:pStyle w:val="ListParagraph"/>
        <w:ind w:left="1440"/>
      </w:pPr>
    </w:p>
    <w:p w14:paraId="3C503084" w14:textId="77777777" w:rsidR="00FA533B" w:rsidRDefault="00FA533B" w:rsidP="00FA533B">
      <w:pPr>
        <w:pStyle w:val="ListParagraph"/>
        <w:numPr>
          <w:ilvl w:val="0"/>
          <w:numId w:val="1"/>
        </w:numPr>
      </w:pPr>
      <w:r w:rsidRPr="00247086">
        <w:t xml:space="preserve">We focus on the division of energy investment into leaf replacement, leaf growth, and reproduction, for two reasons. First, leaf mass is a much between predictor of the following year’s total production than is the total standing biomass of the plant. This is because much of the stem biomass is functionally dead heartwood. The mass of heartwood increases ### each year, ###. We are unable to divide the yearly increase in stem biomass into the incremental increase in sapwood versus heartwood. The increase in sapwood mass should reflect the increased </w:t>
      </w:r>
    </w:p>
    <w:p w14:paraId="0F5C7F7D" w14:textId="77777777" w:rsidR="00A52F23" w:rsidRPr="00A52F23" w:rsidRDefault="00A52F23" w:rsidP="00A52F23">
      <w:pPr>
        <w:pStyle w:val="ListParagraph"/>
        <w:numPr>
          <w:ilvl w:val="0"/>
          <w:numId w:val="1"/>
        </w:numPr>
        <w:rPr>
          <w:i/>
        </w:rPr>
      </w:pPr>
      <w:r w:rsidRPr="00A52F23">
        <w:rPr>
          <w:i/>
        </w:rPr>
        <w:t xml:space="preserve">Define surplus energy as leaf expansion + reproduction. </w:t>
      </w:r>
    </w:p>
    <w:p w14:paraId="7006D277" w14:textId="77777777" w:rsidR="006A625C" w:rsidRDefault="006A625C" w:rsidP="006A625C"/>
    <w:p w14:paraId="055301F9" w14:textId="399CA309" w:rsidR="006A625C" w:rsidRDefault="006A625C" w:rsidP="006A625C">
      <w:pPr>
        <w:pStyle w:val="ListParagraph"/>
        <w:numPr>
          <w:ilvl w:val="0"/>
          <w:numId w:val="9"/>
        </w:numPr>
      </w:pPr>
      <w:r>
        <w:t>Leaf weight was converted to leaf area by applying a species mean leaf mass per area. For each species, leaf mass per area was calculated on leaves collected at three shoot ages from each of ### individuals. Leaves were scanned to determine leaf area and then over dried at 60ºC for 48 hours to determine dry leaf mass.</w:t>
      </w:r>
    </w:p>
    <w:p w14:paraId="3D2D95AE" w14:textId="4BB04C47" w:rsidR="00BA4A87" w:rsidRDefault="00BA4A87" w:rsidP="00BA4A87">
      <w:pPr>
        <w:pStyle w:val="ListParagraph"/>
        <w:numPr>
          <w:ilvl w:val="0"/>
          <w:numId w:val="9"/>
        </w:numPr>
      </w:pPr>
      <w:r>
        <w:t xml:space="preserve">Maximum height is the height of the tallest individual included in the study. </w:t>
      </w:r>
    </w:p>
    <w:p w14:paraId="7283F739" w14:textId="5EBCA0C6" w:rsidR="00BA4A87" w:rsidRDefault="00BA4A87" w:rsidP="00BA4A87">
      <w:pPr>
        <w:pStyle w:val="ListParagraph"/>
        <w:numPr>
          <w:ilvl w:val="0"/>
          <w:numId w:val="9"/>
        </w:numPr>
      </w:pPr>
      <w:proofErr w:type="spellStart"/>
      <w:r>
        <w:t>Longivity</w:t>
      </w:r>
      <w:proofErr w:type="spellEnd"/>
      <w:r>
        <w:t xml:space="preserve"> and age at maturity are also determined based on the study sites.</w:t>
      </w:r>
    </w:p>
    <w:p w14:paraId="022B81D7" w14:textId="77777777" w:rsidR="00FA533B" w:rsidRDefault="00FA533B" w:rsidP="00FA533B">
      <w:pPr>
        <w:pStyle w:val="Heading1"/>
        <w:rPr>
          <w:ins w:id="33" w:author="Dr Elizabeth Wenk " w:date="2017-06-07T13:37:00Z"/>
          <w:rFonts w:asciiTheme="minorHAnsi" w:hAnsiTheme="minorHAnsi"/>
          <w:sz w:val="22"/>
          <w:szCs w:val="22"/>
        </w:rPr>
      </w:pPr>
      <w:r w:rsidRPr="00247086">
        <w:rPr>
          <w:rFonts w:asciiTheme="minorHAnsi" w:hAnsiTheme="minorHAnsi"/>
          <w:sz w:val="22"/>
          <w:szCs w:val="22"/>
        </w:rPr>
        <w:t>Results</w:t>
      </w:r>
    </w:p>
    <w:p w14:paraId="6C38C20F" w14:textId="5879B275" w:rsidR="004B1131" w:rsidRDefault="004B1131" w:rsidP="00C402C2">
      <w:ins w:id="34" w:author="Dr Elizabeth Wenk " w:date="2017-06-07T13:37:00Z">
        <w:r>
          <w:t>###intro sentences###</w:t>
        </w:r>
      </w:ins>
    </w:p>
    <w:p w14:paraId="529146CE" w14:textId="77777777" w:rsidR="00A93CB6" w:rsidRPr="00247086" w:rsidRDefault="00A93CB6" w:rsidP="00A93CB6">
      <w:r w:rsidRPr="00247086">
        <w:t xml:space="preserve">Although all study species broadly follow the same lifetime developmental pathway of investing first in height and leaf growth and later in reproduction, the magnitude and timing of their investment in different tissues types is diverse. </w:t>
      </w:r>
    </w:p>
    <w:p w14:paraId="10E4E174" w14:textId="44B47B66" w:rsidR="00FB45DB" w:rsidRDefault="00BC4584" w:rsidP="00FB45DB">
      <w:pPr>
        <w:ind w:firstLine="360"/>
      </w:pPr>
      <w:r>
        <w:t xml:space="preserve">The apparent shape of RA schedules is enormously affected by which energy pools are tabulated into the </w:t>
      </w:r>
      <w:r>
        <w:rPr>
          <w:i/>
        </w:rPr>
        <w:t>vegetative</w:t>
      </w:r>
      <w:r>
        <w:t xml:space="preserve"> versus </w:t>
      </w:r>
      <w:r>
        <w:rPr>
          <w:i/>
        </w:rPr>
        <w:t>reproductive</w:t>
      </w:r>
      <w:r>
        <w:t xml:space="preserve"> energy pools (Figure 2). The four panels in Figure 2 plot data for the same species, </w:t>
      </w:r>
      <w:r>
        <w:rPr>
          <w:i/>
        </w:rPr>
        <w:t>Epacris microphylla</w:t>
      </w:r>
      <w:r>
        <w:t xml:space="preserve">, but in each different yearly tissue investment pools are included in the RA calculations. Figure 2a shows an RA schedule when seed weight is used as the proxy for reproductive investment and total vegetative NPP is considered vegetative investment, leading to a low maximum RA. In Figure 2b, all accessory costs are included in the measure of reproductive investment while vegetative investment again considered total vegetative NPP, including both investment to replace shed leaves and stems and investment to increase stem biomass and leaf area. In Figure 2c, the vegetative investment pool is reduced by ignoring stem weight, done because stem investment cannot easily be divided into “replacement” and “expansion” components, since the amount of sapwood being converted to largely inactive heartwood is unknown. Last, Figure 2d depicts an RA schedule based on the narrowest definition of vegetative energy investment, yearly energy invested in expanding leaf area. </w:t>
      </w:r>
      <w:r w:rsidR="004B1131">
        <w:t xml:space="preserve">The sum of reproductive investment and energy investment in leaf expansion are together surplus energy, </w:t>
      </w:r>
      <w:r w:rsidR="00253E8B">
        <w:t xml:space="preserve">the definition of </w:t>
      </w:r>
      <w:r w:rsidR="004B1131">
        <w:t>tissue investment pools used in theoretical models of RA schedules.</w:t>
      </w:r>
    </w:p>
    <w:p w14:paraId="2BF72E35" w14:textId="50946FB0" w:rsidR="008072E4" w:rsidRDefault="00B63DF3" w:rsidP="008072E4">
      <w:pPr>
        <w:ind w:firstLine="360"/>
      </w:pPr>
      <w:r w:rsidRPr="00B63DF3">
        <w:rPr>
          <w:highlight w:val="yellow"/>
        </w:rPr>
        <w:lastRenderedPageBreak/>
        <w:t>###Transition sentence###</w:t>
      </w:r>
      <w:r>
        <w:t xml:space="preserve"> </w:t>
      </w:r>
      <w:proofErr w:type="gramStart"/>
      <w:r w:rsidR="008072E4">
        <w:t>For</w:t>
      </w:r>
      <w:proofErr w:type="gramEnd"/>
      <w:r w:rsidR="008072E4">
        <w:t xml:space="preserve"> all study species, investment in the seeds themselves was an exceedingly small proportion of total reproductive investment (Figure 3; Wenk &amp;Falster 2017). </w:t>
      </w:r>
      <w:r w:rsidR="004439EB">
        <w:t xml:space="preserve">The remaining reproductive investment is to so-called accessory tissues, including both tissues associated with the flower and fruit of a successfully matured seed and floral and fruit tissue that are aborted without forming a seed. </w:t>
      </w:r>
      <w:r>
        <w:t>Accessory tissues can be further divided into tissues associated with pollen-attractions (floral investment up to the point of pollination) and tissues associated with the provisioning of a fertilized ovule (packaging and dispersal tissues, including the weight of the seed itself). The relative investment in each tissue category is notable different across species, but a pervasive cross-species pattern is that all species invest hugely in flowers that abort before, at or just after pollination (Figure 3).</w:t>
      </w:r>
    </w:p>
    <w:p w14:paraId="163BC0DA" w14:textId="7CA6087F" w:rsidR="008072E4" w:rsidRDefault="00FB45DB" w:rsidP="008072E4">
      <w:pPr>
        <w:ind w:firstLine="360"/>
      </w:pPr>
      <w:r>
        <w:t>Taking the RA formulation</w:t>
      </w:r>
      <w:r w:rsidR="00B63DF3">
        <w:t xml:space="preserve"> shown in Figure 2d</w:t>
      </w:r>
      <w:r>
        <w:t xml:space="preserve">, reproductive investment as a proportion of surplus energy, Figure </w:t>
      </w:r>
      <w:r w:rsidR="008072E4">
        <w:t>4</w:t>
      </w:r>
      <w:r>
        <w:t xml:space="preserve"> depicts RA schedules for all fourteen study species.</w:t>
      </w:r>
      <w:r w:rsidR="00253E8B">
        <w:t xml:space="preserve"> </w:t>
      </w:r>
      <w:r>
        <w:t>Here, species are sorted from top to bottom based on lifespan and age at maturity. Across the species, there were notable differences in all major life history dimensions</w:t>
      </w:r>
      <w:r w:rsidR="0051752A">
        <w:t xml:space="preserve">, </w:t>
      </w:r>
      <w:r w:rsidR="00B63DF3">
        <w:t>with some species disappearing</w:t>
      </w:r>
      <w:r w:rsidR="0051752A">
        <w:t xml:space="preserve"> from the community already at quite young ages while others were still thriving at the 32-year old site. Since this community, and </w:t>
      </w:r>
      <w:r w:rsidR="00B63DF3">
        <w:t xml:space="preserve">other </w:t>
      </w:r>
      <w:r w:rsidR="00B63DF3">
        <w:t>eastern Australia</w:t>
      </w:r>
      <w:r w:rsidR="00B63DF3">
        <w:t xml:space="preserve">n </w:t>
      </w:r>
      <w:r w:rsidR="0051752A">
        <w:t xml:space="preserve">plant communities </w:t>
      </w:r>
      <w:r w:rsidR="00B63DF3">
        <w:t>with a similar floristic composition</w:t>
      </w:r>
      <w:r w:rsidR="0051752A">
        <w:t xml:space="preserve">, are actively managed for a 7-30 year fire </w:t>
      </w:r>
      <w:r w:rsidR="00B63DF3">
        <w:t>interval</w:t>
      </w:r>
      <w:r w:rsidR="0051752A">
        <w:t xml:space="preserve">, </w:t>
      </w:r>
      <w:r w:rsidR="00B63DF3">
        <w:t>few plants have lifespans much beyond 30 years</w:t>
      </w:r>
      <w:r w:rsidR="0051752A">
        <w:t xml:space="preserve">; indeed </w:t>
      </w:r>
      <w:r w:rsidR="00B63DF3">
        <w:t xml:space="preserve">the </w:t>
      </w:r>
      <w:r w:rsidR="0051752A">
        <w:t xml:space="preserve">oldest site was burnt in a managed fire the year following this study. Species also displayed diverse maturation ages, with three species, </w:t>
      </w:r>
      <w:r w:rsidR="0051752A">
        <w:rPr>
          <w:i/>
        </w:rPr>
        <w:t xml:space="preserve">Boronia ledifolia, Hemigenia purpurea, </w:t>
      </w:r>
      <w:r w:rsidR="0051752A">
        <w:t xml:space="preserve">and </w:t>
      </w:r>
      <w:r w:rsidR="0051752A">
        <w:rPr>
          <w:i/>
        </w:rPr>
        <w:t>Pimelea linifolia</w:t>
      </w:r>
      <w:r w:rsidR="0051752A">
        <w:t xml:space="preserve">, flowering with a year of germination and one species, </w:t>
      </w:r>
      <w:r w:rsidR="0051752A">
        <w:rPr>
          <w:i/>
        </w:rPr>
        <w:t>Persoonia lanceolata</w:t>
      </w:r>
      <w:r w:rsidR="0051752A">
        <w:t xml:space="preserve"> first flowering at age 7.  </w:t>
      </w:r>
    </w:p>
    <w:p w14:paraId="20CA4A8B" w14:textId="4337D934" w:rsidR="00B63DF3" w:rsidRPr="00E07EE5" w:rsidRDefault="0051752A" w:rsidP="00B63DF3">
      <w:pPr>
        <w:ind w:firstLine="360"/>
      </w:pPr>
      <w:r>
        <w:t>The shape of the RA schedule, maximum RA achieved, and age at which the maximum RA was achieved were also different across the study species</w:t>
      </w:r>
      <w:r w:rsidR="008072E4">
        <w:t xml:space="preserve"> (Figure 4)</w:t>
      </w:r>
      <w:r>
        <w:t xml:space="preserve">. All species </w:t>
      </w:r>
      <w:r w:rsidR="00B63DF3">
        <w:t>except 1 display</w:t>
      </w:r>
      <w:r>
        <w:t xml:space="preserve">ed a continuous increase in RA across their lifespans, with only </w:t>
      </w:r>
      <w:r>
        <w:rPr>
          <w:i/>
        </w:rPr>
        <w:t>Petrophile pulchella</w:t>
      </w:r>
      <w:r>
        <w:t xml:space="preserve"> peaking at an intermediate age. </w:t>
      </w:r>
      <w:r w:rsidR="00237552">
        <w:t xml:space="preserve">Nine of the fourteen species had a maximum RA of 1, indicating all surplus energy is invested in reproductive material. Among these six species achieved an RA of 1 at least two years before dying out, while in the other three RA=1 was only measured among the oldest plants. Across the remaining five species, four reached </w:t>
      </w:r>
      <w:r w:rsidR="00B63DF3">
        <w:t xml:space="preserve">maximum </w:t>
      </w:r>
      <w:r w:rsidR="00237552">
        <w:t xml:space="preserve">RA values above 0.75, with only </w:t>
      </w:r>
      <w:r w:rsidR="00237552">
        <w:rPr>
          <w:i/>
        </w:rPr>
        <w:t>Petrophile pulchella</w:t>
      </w:r>
      <w:r w:rsidR="00237552">
        <w:t xml:space="preserve"> having low population level RA values due to many individuals not reproducing in a given year. </w:t>
      </w:r>
      <w:r w:rsidR="00E07EE5">
        <w:t xml:space="preserve">This variation </w:t>
      </w:r>
      <w:r w:rsidR="00B63DF3">
        <w:t xml:space="preserve">suggest </w:t>
      </w:r>
      <w:r w:rsidR="00E07EE5">
        <w:t xml:space="preserve">the species can be categorized as exhibiting different RA schedules, as shown in Figure 1. </w:t>
      </w:r>
      <w:r w:rsidR="00E07EE5">
        <w:rPr>
          <w:i/>
        </w:rPr>
        <w:t>Petrophile pulchella</w:t>
      </w:r>
      <w:r w:rsidR="00E07EE5">
        <w:t xml:space="preserve">, which reaches a maximum population-level RA at intermediate ages, is designated as having a declining RA schedule </w:t>
      </w:r>
      <w:r w:rsidR="00E07EE5">
        <w:fldChar w:fldCharType="begin"/>
      </w:r>
      <w:r w:rsidR="00E07EE5">
        <w:instrText xml:space="preserve"> ADDIN ZOTERO_ITEM CSL_CITATION {"citationID":"a1ccd2ccr0b","properties":{"formattedCitation":"(Wenk &amp; Falster 2015)","plainCitation":"(Wenk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E07EE5">
        <w:fldChar w:fldCharType="separate"/>
      </w:r>
      <w:r w:rsidR="00E07EE5" w:rsidRPr="00E07EE5">
        <w:rPr>
          <w:rFonts w:ascii="Calibri" w:hAnsi="Calibri"/>
        </w:rPr>
        <w:t>(Wenk &amp; Falster 2015)</w:t>
      </w:r>
      <w:r w:rsidR="00E07EE5">
        <w:fldChar w:fldCharType="end"/>
      </w:r>
      <w:r w:rsidR="00E07EE5">
        <w:t>.</w:t>
      </w:r>
      <w:r w:rsidR="008576EB">
        <w:t xml:space="preserve"> </w:t>
      </w:r>
      <w:r w:rsidR="00B63DF3">
        <w:t>Indeed, t</w:t>
      </w:r>
      <w:r w:rsidR="00B63DF3">
        <w:t>he maximum RA reached by these species, designated as the average RA of the plant age class with the highest average RA, is associated with a collection of key life history traits (Figure 5). Across the fourteen study species, maximum plant height, age at maturity, and lifespan are all correlated with each other, such that taller plants live longer and begin reproducing later. Relatively few species do not reach a maximum RA=1, but the species that do are generally taller, longer-lived, and reach reproductive maturity later.</w:t>
      </w:r>
    </w:p>
    <w:p w14:paraId="223A17A0" w14:textId="3F18AEDD" w:rsidR="00A93CB6" w:rsidRDefault="008576EB" w:rsidP="0051752A">
      <w:pPr>
        <w:ind w:firstLine="360"/>
      </w:pPr>
      <w:r>
        <w:t xml:space="preserve">By definition, once </w:t>
      </w:r>
      <w:r w:rsidR="00237552">
        <w:t>RA reache</w:t>
      </w:r>
      <w:r>
        <w:t>s</w:t>
      </w:r>
      <w:r w:rsidR="00237552">
        <w:t xml:space="preserve"> 1, there </w:t>
      </w:r>
      <w:r>
        <w:t xml:space="preserve">is </w:t>
      </w:r>
      <w:r w:rsidR="00237552">
        <w:t xml:space="preserve">no longer any investment in the expansion of leaf area; </w:t>
      </w:r>
      <w:r>
        <w:t>the plant</w:t>
      </w:r>
      <w:r w:rsidR="00237552">
        <w:t xml:space="preserve"> </w:t>
      </w:r>
      <w:r>
        <w:t>has ceased to grow to a bigger size</w:t>
      </w:r>
      <w:r w:rsidR="00237552">
        <w:t>. This means that many of the species ha</w:t>
      </w:r>
      <w:r w:rsidR="003E18F9">
        <w:t>d</w:t>
      </w:r>
      <w:r w:rsidR="00237552">
        <w:t xml:space="preserve"> reached their maximum size many years before death</w:t>
      </w:r>
      <w:r w:rsidR="00B63DF3">
        <w:t xml:space="preserve"> and hence were </w:t>
      </w:r>
      <w:r w:rsidR="00237552">
        <w:t>displaying determinate growth.</w:t>
      </w:r>
      <w:r w:rsidR="00E07EE5">
        <w:t xml:space="preserve"> This can be visualized by plotting the actual investment in reproduction and leaf expansion against plant s</w:t>
      </w:r>
      <w:r w:rsidR="003E18F9">
        <w:t xml:space="preserve">ize (Figure </w:t>
      </w:r>
      <w:r w:rsidR="008072E4">
        <w:t>6</w:t>
      </w:r>
      <w:r w:rsidR="003E18F9">
        <w:t>). All species bega</w:t>
      </w:r>
      <w:r w:rsidR="00E07EE5">
        <w:t xml:space="preserve">n with </w:t>
      </w:r>
      <w:r w:rsidR="00B63DF3">
        <w:t xml:space="preserve">zero reproductive investment </w:t>
      </w:r>
      <w:r w:rsidR="00E07EE5">
        <w:t>and with increased size (and age) reach</w:t>
      </w:r>
      <w:r w:rsidR="003E18F9">
        <w:t>ed</w:t>
      </w:r>
      <w:r w:rsidR="00E07EE5">
        <w:t xml:space="preserve"> reproductive maturity and </w:t>
      </w:r>
      <w:r w:rsidR="003E18F9">
        <w:t xml:space="preserve">began allocating </w:t>
      </w:r>
      <w:r w:rsidR="00E07EE5">
        <w:t xml:space="preserve">energy to reproductive tissues. For all species there </w:t>
      </w:r>
      <w:r w:rsidR="003E18F9">
        <w:t>wa</w:t>
      </w:r>
      <w:r w:rsidR="00E07EE5">
        <w:t>s a</w:t>
      </w:r>
      <w:r w:rsidR="00ED3E66">
        <w:t xml:space="preserve">n overall </w:t>
      </w:r>
      <w:r w:rsidR="00E07EE5">
        <w:t xml:space="preserve">increase in reproductive investment with plant size, excepting </w:t>
      </w:r>
      <w:r w:rsidR="003E18F9">
        <w:t xml:space="preserve">the </w:t>
      </w:r>
      <w:r w:rsidR="00E07EE5">
        <w:t xml:space="preserve">individuals of </w:t>
      </w:r>
      <w:r w:rsidR="00E07EE5">
        <w:lastRenderedPageBreak/>
        <w:t>some species that did not reproduce during th</w:t>
      </w:r>
      <w:r w:rsidR="00ED3E66">
        <w:t>e study year and</w:t>
      </w:r>
      <w:r w:rsidR="00E07EE5">
        <w:t xml:space="preserve"> plotted in the grey-shaded “no investment” bar at the base of the plots. </w:t>
      </w:r>
    </w:p>
    <w:p w14:paraId="6760FB90" w14:textId="69C17A89" w:rsidR="00A93CB6" w:rsidRDefault="00ED3E66" w:rsidP="0051752A">
      <w:pPr>
        <w:ind w:firstLine="360"/>
      </w:pPr>
      <w:r>
        <w:t>A</w:t>
      </w:r>
      <w:r w:rsidR="00E07EE5">
        <w:t xml:space="preserve">ll individuals </w:t>
      </w:r>
      <w:r>
        <w:t xml:space="preserve">also </w:t>
      </w:r>
      <w:r w:rsidR="00E07EE5">
        <w:t>showed strong investment in leaf expansion in the years preceding reproduc</w:t>
      </w:r>
      <w:r w:rsidR="003E18F9">
        <w:t xml:space="preserve">tive maturity. In some species, including </w:t>
      </w:r>
      <w:r w:rsidR="003E18F9" w:rsidRPr="003E18F9">
        <w:rPr>
          <w:i/>
        </w:rPr>
        <w:t>Grevillea</w:t>
      </w:r>
      <w:r w:rsidR="003E18F9">
        <w:rPr>
          <w:i/>
        </w:rPr>
        <w:t xml:space="preserve"> speciosa, </w:t>
      </w:r>
      <w:r w:rsidR="003E18F9">
        <w:rPr>
          <w:i/>
        </w:rPr>
        <w:t xml:space="preserve">Hemigenia purpurea, </w:t>
      </w:r>
      <w:r w:rsidR="003E18F9">
        <w:t xml:space="preserve">and </w:t>
      </w:r>
      <w:r w:rsidR="003E18F9">
        <w:rPr>
          <w:i/>
        </w:rPr>
        <w:t>Pimelea linifolia</w:t>
      </w:r>
      <w:r w:rsidR="003E18F9">
        <w:rPr>
          <w:i/>
        </w:rPr>
        <w:t xml:space="preserve"> </w:t>
      </w:r>
      <w:r w:rsidR="003E18F9">
        <w:t xml:space="preserve">leaf expansion fell close to zero – or to zero – almost immediately after reproductive maturity; these are species that rapidly reached RA=1 following reproductive maturity. </w:t>
      </w:r>
      <w:r w:rsidR="00A93CB6">
        <w:t xml:space="preserve">At the other extreme, some </w:t>
      </w:r>
      <w:r w:rsidR="003E18F9">
        <w:t xml:space="preserve">species, including </w:t>
      </w:r>
      <w:r w:rsidR="00A93CB6">
        <w:rPr>
          <w:i/>
        </w:rPr>
        <w:t xml:space="preserve">Epacris microphylla </w:t>
      </w:r>
      <w:r w:rsidR="003E18F9">
        <w:t xml:space="preserve">and </w:t>
      </w:r>
      <w:r w:rsidR="003E18F9">
        <w:rPr>
          <w:i/>
        </w:rPr>
        <w:t>Hakea teretifolia</w:t>
      </w:r>
      <w:r w:rsidR="003E18F9">
        <w:t xml:space="preserve">, showed modest declines in leaf expansion investment following the onset of reproduction, but continued to invest in both across many years. </w:t>
      </w:r>
      <w:r w:rsidR="00A93CB6">
        <w:t>Overall, a</w:t>
      </w:r>
      <w:r w:rsidR="00A93CB6" w:rsidRPr="00247086">
        <w:t xml:space="preserve">ll </w:t>
      </w:r>
      <w:r w:rsidR="00A93CB6">
        <w:t xml:space="preserve">species </w:t>
      </w:r>
      <w:r w:rsidR="00A93CB6" w:rsidRPr="00247086">
        <w:t>exhibit</w:t>
      </w:r>
      <w:r w:rsidR="00A93CB6">
        <w:t>ed</w:t>
      </w:r>
      <w:r w:rsidR="00A93CB6" w:rsidRPr="00247086">
        <w:t xml:space="preserve"> a cross-over in </w:t>
      </w:r>
      <w:r>
        <w:t xml:space="preserve">the magnitude of </w:t>
      </w:r>
      <w:r w:rsidR="00A93CB6" w:rsidRPr="00247086">
        <w:t>investment in increased leaf area versus year</w:t>
      </w:r>
      <w:r>
        <w:t>ly</w:t>
      </w:r>
      <w:r w:rsidR="00A93CB6" w:rsidRPr="00247086">
        <w:t xml:space="preserve"> reproductive production across their lifetime</w:t>
      </w:r>
      <w:r>
        <w:t>s</w:t>
      </w:r>
      <w:r w:rsidR="00A93CB6" w:rsidRPr="00247086">
        <w:t xml:space="preserve">. </w:t>
      </w:r>
      <w:r w:rsidR="003E18F9">
        <w:t>These different leaf expansion investment trajectories are reflected in these species’ leaf areas</w:t>
      </w:r>
      <w:r>
        <w:t xml:space="preserve"> trajectories with plant age</w:t>
      </w:r>
      <w:r w:rsidR="00A93CB6">
        <w:t xml:space="preserve">, with species like </w:t>
      </w:r>
      <w:r w:rsidR="00A93CB6">
        <w:rPr>
          <w:i/>
        </w:rPr>
        <w:t xml:space="preserve">Epacris and Hakea </w:t>
      </w:r>
      <w:r w:rsidR="00A93CB6">
        <w:t xml:space="preserve">continuing to increase their total leaf area throughout the </w:t>
      </w:r>
      <w:proofErr w:type="spellStart"/>
      <w:r w:rsidR="00A93CB6">
        <w:t>chronosequence</w:t>
      </w:r>
      <w:proofErr w:type="spellEnd"/>
      <w:r w:rsidR="00A93CB6">
        <w:t xml:space="preserve">, while in </w:t>
      </w:r>
      <w:r w:rsidR="00A93CB6" w:rsidRPr="003E18F9">
        <w:rPr>
          <w:i/>
        </w:rPr>
        <w:t>Grevillea</w:t>
      </w:r>
      <w:r w:rsidR="00A93CB6">
        <w:rPr>
          <w:i/>
        </w:rPr>
        <w:t xml:space="preserve"> speciosa, Hemigenia, </w:t>
      </w:r>
      <w:r w:rsidR="00A93CB6">
        <w:t xml:space="preserve">and </w:t>
      </w:r>
      <w:r w:rsidR="00A93CB6">
        <w:rPr>
          <w:i/>
        </w:rPr>
        <w:t xml:space="preserve">Pimelea </w:t>
      </w:r>
      <w:r w:rsidR="00A93CB6">
        <w:t xml:space="preserve">a maximum leaf area was achieved quite early </w:t>
      </w:r>
      <w:r w:rsidR="003E18F9">
        <w:t xml:space="preserve">(Figure </w:t>
      </w:r>
      <w:r w:rsidR="008072E4">
        <w:t>7</w:t>
      </w:r>
      <w:r w:rsidR="003E18F9">
        <w:t>)</w:t>
      </w:r>
      <w:r w:rsidR="00A93CB6">
        <w:t xml:space="preserve">. Of note, multiple species not only reached their maximum leaf area many years before death, but their leaf area then declined across multiple years although they were still healthy, robustly reproducing individuals (Figure </w:t>
      </w:r>
      <w:r>
        <w:t>7</w:t>
      </w:r>
      <w:r w:rsidR="00A93CB6">
        <w:t xml:space="preserve">). </w:t>
      </w:r>
    </w:p>
    <w:p w14:paraId="2AAA50C1" w14:textId="04D9F942" w:rsidR="003E18F9" w:rsidRPr="001D56BF" w:rsidRDefault="008576EB" w:rsidP="0051752A">
      <w:pPr>
        <w:ind w:firstLine="360"/>
      </w:pPr>
      <w:r>
        <w:t xml:space="preserve">Ceasing investment in leaf expansion does not indicate these species are not producing new leaves. </w:t>
      </w:r>
      <w:r w:rsidR="00A93CB6">
        <w:t xml:space="preserve">In Figure </w:t>
      </w:r>
      <w:r w:rsidR="00ED3E66">
        <w:t>6</w:t>
      </w:r>
      <w:r w:rsidR="00A93CB6">
        <w:t>, the dark green circles indicate yearly investment in leaf replacement</w:t>
      </w:r>
      <w:r w:rsidR="001D56BF">
        <w:t xml:space="preserve"> – </w:t>
      </w:r>
      <w:r w:rsidR="00A93CB6">
        <w:t>new leaves grown to replace shed leaves.</w:t>
      </w:r>
      <w:r w:rsidR="001D56BF">
        <w:t xml:space="preserve"> Most individuals invested significant and increasing amounts of energy in leaf replacement with increasing plant size. However, many individuals, especially the larger, older plants did not invest sufficient energy in leaf replacement to fully compensate for leaf loss. In these individuals, the top of the vertical line rising above the leaf replacement investment </w:t>
      </w:r>
      <w:r w:rsidR="00ED3E66">
        <w:t xml:space="preserve">circle </w:t>
      </w:r>
      <w:r w:rsidR="001D56BF">
        <w:t xml:space="preserve">indicates how much energy </w:t>
      </w:r>
      <w:r w:rsidR="001D56BF">
        <w:rPr>
          <w:i/>
        </w:rPr>
        <w:t>should have been</w:t>
      </w:r>
      <w:r w:rsidR="001D56BF">
        <w:t xml:space="preserve"> invested in leaf replacement to offset leaf loss. This is most immediately obvious for older </w:t>
      </w:r>
      <w:r w:rsidR="001D56BF">
        <w:rPr>
          <w:i/>
        </w:rPr>
        <w:t xml:space="preserve">Boronia ledifolia </w:t>
      </w:r>
      <w:r w:rsidR="001D56BF">
        <w:t xml:space="preserve">individuals where many plants had large leaf budget deficits, but older individuals of 10 species displayed a deficit. This leaf budget deficit leads to the declining total leaf area in older plants displayed by </w:t>
      </w:r>
      <w:r w:rsidR="001D56BF">
        <w:rPr>
          <w:i/>
        </w:rPr>
        <w:t xml:space="preserve">Boronia </w:t>
      </w:r>
      <w:r w:rsidR="001D56BF">
        <w:t xml:space="preserve">and other species (Figure </w:t>
      </w:r>
      <w:r w:rsidR="008072E4">
        <w:t>7</w:t>
      </w:r>
      <w:r w:rsidR="001D56BF">
        <w:t>).</w:t>
      </w:r>
      <w:r w:rsidR="00ED3E66">
        <w:t xml:space="preserve"> The standing leaf area is of key functional importance to all species, for leaf area, not height, stem diameter, or total plant weight, is the best predictor of total yearly production (Sup Mat Figure 1).</w:t>
      </w:r>
    </w:p>
    <w:p w14:paraId="0FAC1309" w14:textId="180AD293" w:rsidR="00FA533B" w:rsidRPr="00247086" w:rsidRDefault="00ED3E66" w:rsidP="00ED3E66">
      <w:pPr>
        <w:ind w:firstLine="360"/>
      </w:pPr>
      <w:r>
        <w:t>Overall, a</w:t>
      </w:r>
      <w:r w:rsidR="00FA533B" w:rsidRPr="00247086">
        <w:t xml:space="preserve">t the broadest level, all species display a fundamentally identical trajectory of investment in leaves versus reproductive tissues as they grow and age: as seedlings and saplings they invest solely in stem and leaf growth, increasing rapidly in height and leaf area. They have high shoot extension rates and consequently high increase in leaf area per shoot. At some age, notably different across the study species, plants reach reproductive maturity. As the plants initiate investment in reproductive material and subsequently increase allocation to reproduction, they all show a marked decline in relative investment in leaf growth. Notably, for ten of the 14 species, total leaf area declines year-upon-year starting at some age. That is, these species have negative leaf growth for part of their lifetime, as they fail to replace all leaves shed during the year. </w:t>
      </w:r>
    </w:p>
    <w:p w14:paraId="5E40835C" w14:textId="77777777" w:rsidR="00ED3E66" w:rsidRPr="00247086" w:rsidRDefault="00ED3E66" w:rsidP="00ED3E66">
      <w:pPr>
        <w:pStyle w:val="ListParagraph"/>
        <w:numPr>
          <w:ilvl w:val="0"/>
          <w:numId w:val="6"/>
        </w:numPr>
      </w:pPr>
      <w:r w:rsidRPr="00247086">
        <w:t>in our species height growth does not stop with age – just tapers</w:t>
      </w:r>
    </w:p>
    <w:p w14:paraId="6BFC3FA7" w14:textId="77777777" w:rsidR="00ED3E66" w:rsidRPr="00247086" w:rsidRDefault="00ED3E66" w:rsidP="00ED3E66">
      <w:pPr>
        <w:pStyle w:val="ListParagraph"/>
        <w:numPr>
          <w:ilvl w:val="0"/>
          <w:numId w:val="6"/>
        </w:numPr>
      </w:pPr>
      <w:r w:rsidRPr="00247086">
        <w:t xml:space="preserve">initial leaf weight is a good predictor of NPP </w:t>
      </w:r>
    </w:p>
    <w:p w14:paraId="38AE2F03" w14:textId="77777777" w:rsidR="00FA533B" w:rsidRPr="00247086" w:rsidRDefault="00FA533B" w:rsidP="00FA533B"/>
    <w:p w14:paraId="0D4E6733" w14:textId="77777777" w:rsidR="00FA533B" w:rsidRDefault="00FA533B" w:rsidP="00FA533B">
      <w:pPr>
        <w:pStyle w:val="Heading1"/>
        <w:rPr>
          <w:rFonts w:asciiTheme="minorHAnsi" w:hAnsiTheme="minorHAnsi"/>
          <w:sz w:val="22"/>
          <w:szCs w:val="22"/>
        </w:rPr>
      </w:pPr>
      <w:r w:rsidRPr="00247086">
        <w:rPr>
          <w:rFonts w:asciiTheme="minorHAnsi" w:hAnsiTheme="minorHAnsi"/>
          <w:sz w:val="22"/>
          <w:szCs w:val="22"/>
        </w:rPr>
        <w:t>Discussion</w:t>
      </w:r>
    </w:p>
    <w:p w14:paraId="54960D14" w14:textId="77777777" w:rsidR="004B553B" w:rsidRDefault="004B553B" w:rsidP="004B553B">
      <w:pPr>
        <w:rPr>
          <w:ins w:id="35" w:author="Daniel Falster" w:date="2017-06-05T14:13:00Z"/>
        </w:rPr>
      </w:pPr>
      <w:ins w:id="36" w:author="Daniel Falster" w:date="2017-06-05T14:16:00Z">
        <w:r>
          <w:t xml:space="preserve">- </w:t>
        </w:r>
        <w:proofErr w:type="gramStart"/>
        <w:r>
          <w:t>why</w:t>
        </w:r>
        <w:proofErr w:type="gramEnd"/>
        <w:r>
          <w:t xml:space="preserve"> plants </w:t>
        </w:r>
      </w:ins>
      <w:ins w:id="37" w:author="Daniel Falster" w:date="2017-06-05T14:17:00Z">
        <w:r>
          <w:t>cannibalising</w:t>
        </w:r>
      </w:ins>
      <w:ins w:id="38" w:author="Daniel Falster" w:date="2017-06-05T14:16:00Z">
        <w:r>
          <w:t xml:space="preserve"> leaf. Actually not that unlike herbs, just over longer time period.</w:t>
        </w:r>
      </w:ins>
    </w:p>
    <w:p w14:paraId="1B809F25" w14:textId="77777777" w:rsidR="004B553B" w:rsidRDefault="004B553B" w:rsidP="004B553B">
      <w:pPr>
        <w:rPr>
          <w:ins w:id="39" w:author="Daniel Falster" w:date="2017-06-05T14:17:00Z"/>
        </w:rPr>
      </w:pPr>
      <w:ins w:id="40" w:author="Daniel Falster" w:date="2017-06-05T14:17:00Z">
        <w:r>
          <w:t xml:space="preserve">- </w:t>
        </w:r>
        <w:proofErr w:type="gramStart"/>
        <w:r>
          <w:t>how</w:t>
        </w:r>
        <w:proofErr w:type="gramEnd"/>
        <w:r>
          <w:t xml:space="preserve"> wide spread is this?</w:t>
        </w:r>
      </w:ins>
    </w:p>
    <w:p w14:paraId="306610FB" w14:textId="77777777" w:rsidR="004B553B" w:rsidRDefault="004B553B" w:rsidP="004B553B">
      <w:pPr>
        <w:rPr>
          <w:ins w:id="41" w:author="Daniel Falster" w:date="2017-06-05T14:18:00Z"/>
        </w:rPr>
      </w:pPr>
      <w:ins w:id="42" w:author="Daniel Falster" w:date="2017-06-05T14:17:00Z">
        <w:r>
          <w:lastRenderedPageBreak/>
          <w:t xml:space="preserve">- </w:t>
        </w:r>
        <w:proofErr w:type="gramStart"/>
        <w:r>
          <w:t>growth</w:t>
        </w:r>
        <w:proofErr w:type="gramEnd"/>
        <w:r>
          <w:t xml:space="preserve"> often considered via stem diameter, likely to miss </w:t>
        </w:r>
        <w:proofErr w:type="spellStart"/>
        <w:r w:rsidRPr="00FC21D1">
          <w:t>asy</w:t>
        </w:r>
        <w:r>
          <w:t>ptoting</w:t>
        </w:r>
        <w:proofErr w:type="spellEnd"/>
        <w:r>
          <w:t xml:space="preserve"> of productive leaf</w:t>
        </w:r>
      </w:ins>
    </w:p>
    <w:p w14:paraId="1505A6D7" w14:textId="77777777" w:rsidR="004B553B" w:rsidRPr="004B553B" w:rsidRDefault="004B553B" w:rsidP="004B553B"/>
    <w:p w14:paraId="13D9D297" w14:textId="77777777" w:rsidR="00FA533B" w:rsidRDefault="00FA533B" w:rsidP="00FA533B">
      <w:pPr>
        <w:pStyle w:val="ListParagraph"/>
        <w:numPr>
          <w:ilvl w:val="0"/>
          <w:numId w:val="3"/>
        </w:numPr>
      </w:pPr>
      <w:r w:rsidRPr="00247086">
        <w:t>For almost all species height continues to increases throughout life</w:t>
      </w:r>
      <w:proofErr w:type="gramStart"/>
      <w:r w:rsidRPr="00247086">
        <w:t>,  but</w:t>
      </w:r>
      <w:proofErr w:type="gramEnd"/>
      <w:r w:rsidRPr="00247086">
        <w:t xml:space="preserve"> for most species leaf area asymptotes within a few years of reproductive maturity and often declines for several years before an individual’s death.</w:t>
      </w:r>
    </w:p>
    <w:p w14:paraId="723D1476" w14:textId="2C46E283" w:rsidR="00ED3E66" w:rsidRPr="00247086" w:rsidRDefault="00ED3E66" w:rsidP="00FA533B">
      <w:pPr>
        <w:pStyle w:val="ListParagraph"/>
        <w:numPr>
          <w:ilvl w:val="0"/>
          <w:numId w:val="3"/>
        </w:numPr>
      </w:pPr>
      <w:r w:rsidRPr="00247086">
        <w:t>cannibalizing existing leaf area to increase investment in reproduction,</w:t>
      </w:r>
    </w:p>
    <w:p w14:paraId="2670B423" w14:textId="77777777" w:rsidR="00FA533B" w:rsidRPr="00247086" w:rsidRDefault="00FA533B" w:rsidP="00FA533B">
      <w:pPr>
        <w:pStyle w:val="ListParagraph"/>
        <w:numPr>
          <w:ilvl w:val="0"/>
          <w:numId w:val="3"/>
        </w:numPr>
      </w:pPr>
      <w:r w:rsidRPr="00247086">
        <w:t>Declining leaf area with age/size</w:t>
      </w:r>
    </w:p>
    <w:p w14:paraId="4CBB6EEB" w14:textId="77777777" w:rsidR="00FA533B" w:rsidRPr="00247086" w:rsidRDefault="00FA533B" w:rsidP="00FA533B">
      <w:pPr>
        <w:pStyle w:val="ListParagraph"/>
        <w:numPr>
          <w:ilvl w:val="1"/>
          <w:numId w:val="3"/>
        </w:numPr>
      </w:pPr>
      <w:proofErr w:type="gramStart"/>
      <w:r w:rsidRPr="00247086">
        <w:t>notable</w:t>
      </w:r>
      <w:proofErr w:type="gramEnd"/>
      <w:r w:rsidRPr="00247086">
        <w:t xml:space="preserve"> how many species show a decline in leaf area within a year of initiating reproduction.</w:t>
      </w:r>
    </w:p>
    <w:p w14:paraId="4D9AFCCB" w14:textId="77777777" w:rsidR="00FA533B" w:rsidRPr="00247086" w:rsidRDefault="00FA533B" w:rsidP="00FA533B">
      <w:pPr>
        <w:pStyle w:val="ListParagraph"/>
        <w:numPr>
          <w:ilvl w:val="2"/>
          <w:numId w:val="3"/>
        </w:numPr>
      </w:pPr>
      <w:r w:rsidRPr="00247086">
        <w:t>These species display a bang-bang schedule, but continue to survive for a number of year’s post reproductive onset, just with a continued year-upon-year decline in leaf area.</w:t>
      </w:r>
    </w:p>
    <w:p w14:paraId="4DE0E644" w14:textId="77777777" w:rsidR="00FA533B" w:rsidRPr="00247086" w:rsidRDefault="00FA533B" w:rsidP="00FA533B">
      <w:pPr>
        <w:pStyle w:val="ListParagraph"/>
        <w:numPr>
          <w:ilvl w:val="1"/>
          <w:numId w:val="3"/>
        </w:numPr>
      </w:pPr>
      <w:r w:rsidRPr="00247086">
        <w:t xml:space="preserve">Two of the four species that are dominant canopy members late in succession, </w:t>
      </w:r>
      <w:r w:rsidRPr="00247086">
        <w:rPr>
          <w:i/>
        </w:rPr>
        <w:t xml:space="preserve">Hakea teretifolia </w:t>
      </w:r>
      <w:r w:rsidRPr="00247086">
        <w:t xml:space="preserve">and </w:t>
      </w:r>
      <w:r w:rsidRPr="00247086">
        <w:rPr>
          <w:i/>
        </w:rPr>
        <w:t>Petrophile pulchella</w:t>
      </w:r>
      <w:r w:rsidRPr="00247086">
        <w:t>,</w:t>
      </w:r>
      <w:r w:rsidRPr="00247086">
        <w:rPr>
          <w:i/>
        </w:rPr>
        <w:t xml:space="preserve"> </w:t>
      </w:r>
      <w:r w:rsidRPr="00247086">
        <w:t xml:space="preserve">are the only study species that continued to demonstrate strong investment in leaf area at 30 years of age. The other two canopy species, </w:t>
      </w:r>
      <w:r w:rsidRPr="00247086">
        <w:rPr>
          <w:i/>
        </w:rPr>
        <w:t xml:space="preserve">Banksia ericifolia </w:t>
      </w:r>
      <w:r w:rsidRPr="00247086">
        <w:t xml:space="preserve">and </w:t>
      </w:r>
      <w:r w:rsidRPr="00247086">
        <w:rPr>
          <w:i/>
        </w:rPr>
        <w:t>Persoonia lanceolata</w:t>
      </w:r>
      <w:r w:rsidRPr="00247086">
        <w:t xml:space="preserve">, have negative investment in leaf area at the oldest site, with many </w:t>
      </w:r>
      <w:r w:rsidRPr="00247086">
        <w:rPr>
          <w:i/>
        </w:rPr>
        <w:t xml:space="preserve">P. lanceolata </w:t>
      </w:r>
      <w:r w:rsidRPr="00247086">
        <w:t>individuals displaying minimal growth.</w:t>
      </w:r>
    </w:p>
    <w:p w14:paraId="47EE9578" w14:textId="77777777" w:rsidR="00FA533B" w:rsidRPr="00247086" w:rsidRDefault="00FA533B" w:rsidP="00FA533B">
      <w:pPr>
        <w:pStyle w:val="ListParagraph"/>
        <w:numPr>
          <w:ilvl w:val="1"/>
          <w:numId w:val="3"/>
        </w:numPr>
      </w:pPr>
      <w:r w:rsidRPr="00247086">
        <w:t xml:space="preserve">There are two additional understory species that continued to be common within the oldest site, </w:t>
      </w:r>
      <w:r w:rsidRPr="00247086">
        <w:rPr>
          <w:i/>
        </w:rPr>
        <w:t xml:space="preserve">Leucopogon </w:t>
      </w:r>
      <w:r w:rsidRPr="00247086">
        <w:t xml:space="preserve">and </w:t>
      </w:r>
      <w:r w:rsidRPr="00247086">
        <w:rPr>
          <w:i/>
        </w:rPr>
        <w:t>Epacris</w:t>
      </w:r>
      <w:r w:rsidRPr="00247086">
        <w:t>, both members of the heath family (</w:t>
      </w:r>
      <w:proofErr w:type="spellStart"/>
      <w:r w:rsidRPr="00247086">
        <w:t>Ericaceae</w:t>
      </w:r>
      <w:proofErr w:type="spellEnd"/>
      <w:r w:rsidRPr="00247086">
        <w:t>). Although leaf investment for both these species was much lower at the oldest site, many individuals of both species did continue to exhibit positive leaf investment together with high reproductive investment.</w:t>
      </w:r>
    </w:p>
    <w:p w14:paraId="26E90379" w14:textId="77777777" w:rsidR="00FA533B" w:rsidRPr="00247086" w:rsidRDefault="00FA533B" w:rsidP="00FA533B">
      <w:pPr>
        <w:pStyle w:val="ListParagraph"/>
        <w:numPr>
          <w:ilvl w:val="0"/>
          <w:numId w:val="3"/>
        </w:numPr>
      </w:pPr>
      <w:r w:rsidRPr="00247086">
        <w:t xml:space="preserve">Leaf area is a better predictor of future investment than is total plant weight. Since leaf area represents the plants photosynthetic capacity, this should be no surprise. </w:t>
      </w:r>
    </w:p>
    <w:p w14:paraId="5436FB7E" w14:textId="77777777" w:rsidR="00FA533B" w:rsidRPr="00247086" w:rsidRDefault="00FA533B" w:rsidP="00FA533B">
      <w:pPr>
        <w:pStyle w:val="ListParagraph"/>
        <w:numPr>
          <w:ilvl w:val="1"/>
          <w:numId w:val="3"/>
        </w:numPr>
      </w:pPr>
      <w:r w:rsidRPr="00247086">
        <w:t>For many species both are fairly poor, but more or less across the board, leaf area is better</w:t>
      </w:r>
    </w:p>
    <w:p w14:paraId="5C5AF600" w14:textId="77777777" w:rsidR="00FA533B" w:rsidRPr="00247086" w:rsidRDefault="00FA533B" w:rsidP="00FA533B">
      <w:pPr>
        <w:pStyle w:val="ListParagraph"/>
        <w:numPr>
          <w:ilvl w:val="1"/>
          <w:numId w:val="3"/>
        </w:numPr>
      </w:pPr>
      <w:r w:rsidRPr="00247086">
        <w:t>This means that is total leaf area is declining with size, plants are on a slow trajectory to death as soon as they begin cannibalizing leaf area to support reproductive investment</w:t>
      </w:r>
    </w:p>
    <w:p w14:paraId="289C470D" w14:textId="77777777" w:rsidR="00FA533B" w:rsidRDefault="00FA533B" w:rsidP="00FA533B">
      <w:pPr>
        <w:pStyle w:val="ListParagraph"/>
        <w:numPr>
          <w:ilvl w:val="0"/>
          <w:numId w:val="3"/>
        </w:numPr>
      </w:pPr>
      <w:r w:rsidRPr="00247086">
        <w:t>It is widely assumed that large perennial species continue increasing in size throughout their lifetimes. If leaf area is used as the measure of plant size, this is not true for these study species.</w:t>
      </w:r>
    </w:p>
    <w:p w14:paraId="7A16ED7D" w14:textId="5CA1C0D4" w:rsidR="00FA533B" w:rsidRPr="00247086" w:rsidRDefault="00FA533B" w:rsidP="00FA533B">
      <w:r>
        <w:t>-</w:t>
      </w:r>
      <w:r w:rsidRPr="00FA533B">
        <w:t xml:space="preserve"> </w:t>
      </w:r>
      <w:r w:rsidRPr="00247086">
        <w:t xml:space="preserve">Many authors acknowledge that reproductive investment is an understudied sink contributing to declines in various plant growth measures (i.e. GPP, NPP, leaf area) with age </w:t>
      </w:r>
      <w:r w:rsidRPr="00247086">
        <w:fldChar w:fldCharType="begin"/>
      </w:r>
      <w:r w:rsidRPr="00247086">
        <w:instrText xml:space="preserve"> ADDIN ZOTERO_ITEM CSL_CITATION {"citationID":"13v3v2v9a0","properties":{"formattedCitation":"{\\rtf (Ryan {\\i{}et al.} 1997; Day {\\i{}et al.} 2001; Tang {\\i{}et al.} 2014)}","plainCitation":"(Ryan et al. 1997; Day et al. 2001; Tang et al. 2014)"},"citationItems":[{"id":950,"uris":["http://zotero.org/users/503753/items/TEMPMS5M"],"uri":["http://zotero.org/users/503753/items/TEMPMS5M"],"itemData":{"id":950,"type":"article-journal","title":"Age-related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2057,"uris":["http://zotero.org/users/503753/items/H8KNP7K9"],"uri":["http://zotero.org/users/503753/items/H8KNP7K9"],"itemData":{"id":2057,"type":"article-journal","title":"Age-related changes in foliar morphology and physiology in red spruce and their influence on declining photosynthetic rates and productivity with tree age","container-title":"Tree Physiology","page":"1195-1204","volume":"21","issue":"16","source":"academic.oup.com","DOI":"10.1093/treephys/21.16.1195","ISSN":"0829-318X","journalAbbreviation":"Tree Physiol","author":[{"family":"Day","given":"Michael E."},{"family":"Greenwood","given":"Michael S."},{"family":"White","given":"Alan S."}],"issued":{"date-parts":[["2001",10,1]]}}},{"id":2062,"uris":["http://zotero.org/users/503753/items/6NI5775I"],"uri":["http://zotero.org/users/503753/items/6NI5775I"],"itemData":{"id":2062,"type":"article-journal","title":"Steeper declines in forest photosynthesis than respiration explain age-driven decreases in forest growth","container-title":"Proceedings of the National Academy of Sciences","page":"8856-8860","volume":"111","issue":"24","source":"www.pnas.org","abstract":"The traditional view of forest dynamics originated by Kira and Shidei [Kira T, Shidei T (1967) Jap J Ecol 17:70–87] and Odum [Odum EP (1969) Science 164(3877):262–270] suggests a decline in net primary productivity (NPP) in aging forests due to stabilized gross primary productivity (GPP) and continuously increased autotrophic respiration (Ra). The validity of these trends in GPP and Ra is, however, very difficult to test because of the lack of long-term ecosystem-scale field observations of both GPP and Ra. Ryan and colleagues [Ryan MG, Binkley D, Fownes JH (1997) Ad Ecol Res 27:213–262] have proposed an alternative hypothesis drawn from site-specific results that aboveground respiration and belowground allocation decreased in aging forests. Here, we analyzed data from a recently assembled global database of carbon fluxes and show that the classical view of the mechanisms underlying the age-driven decline in forest NPP is incorrect and thus support Ryan’s alternative hypothesis. Our results substantiate the age-driven decline in NPP, but in contrast to the traditional view, both GPP and Ra decline in aging boreal and temperate forests. We find that the decline in NPP in aging forests is primarily driven by GPP, which decreases more rapidly with increasing age than Ra does, but the ratio of NPP/GPP remains approximately constant within a biome. Our analytical models describing forest succession suggest that dynamic forest ecosystem models that follow the traditional paradigm need to be revisited.","DOI":"10.1073/pnas.1320761111","ISSN":"0027-8424, 1091-6490","note":"PMID: 24889643","journalAbbreviation":"PNAS","language":"en","author":[{"family":"Tang","given":"Jianwu"},{"family":"Luyssaert","given":"Sebastiaan"},{"family":"Richardson","given":"Andrew D."},{"family":"Kutsch","given":"Werner"},{"family":"Janssens","given":"Ivan A."}],"issued":{"date-parts":[["2014",6,17]]}}}],"schema":"https://github.com/citation-style-language/schema/raw/master/csl-citation.json"} </w:instrText>
      </w:r>
      <w:r w:rsidRPr="00247086">
        <w:fldChar w:fldCharType="separate"/>
      </w:r>
      <w:r w:rsidRPr="00247086">
        <w:rPr>
          <w:rFonts w:cs="Times New Roman"/>
        </w:rPr>
        <w:t xml:space="preserve">(Ryan </w:t>
      </w:r>
      <w:r w:rsidRPr="00247086">
        <w:rPr>
          <w:rFonts w:cs="Times New Roman"/>
          <w:i/>
          <w:iCs/>
        </w:rPr>
        <w:t>et al.</w:t>
      </w:r>
      <w:r w:rsidRPr="00247086">
        <w:rPr>
          <w:rFonts w:cs="Times New Roman"/>
        </w:rPr>
        <w:t xml:space="preserve"> 1997; Day </w:t>
      </w:r>
      <w:r w:rsidRPr="00247086">
        <w:rPr>
          <w:rFonts w:cs="Times New Roman"/>
          <w:i/>
          <w:iCs/>
        </w:rPr>
        <w:t>et al.</w:t>
      </w:r>
      <w:r w:rsidRPr="00247086">
        <w:rPr>
          <w:rFonts w:cs="Times New Roman"/>
        </w:rPr>
        <w:t xml:space="preserve"> 2001; Tang </w:t>
      </w:r>
      <w:r w:rsidRPr="00247086">
        <w:rPr>
          <w:rFonts w:cs="Times New Roman"/>
          <w:i/>
          <w:iCs/>
        </w:rPr>
        <w:t>et al.</w:t>
      </w:r>
      <w:r w:rsidRPr="00247086">
        <w:rPr>
          <w:rFonts w:cs="Times New Roman"/>
        </w:rPr>
        <w:t xml:space="preserve"> 2014)</w:t>
      </w:r>
      <w:r w:rsidRPr="00247086">
        <w:fldChar w:fldCharType="end"/>
      </w:r>
      <w:r w:rsidRPr="00247086">
        <w:t xml:space="preserve">. A growing collection of literature has stand-level carbon-flux data, demonstrating that older stands have declining GPP. Some of the growth-related explanations for this decline, such as hydraulic limitation with increasing height and declining photosynthetic rates with plant age (refs###) are unlikely to be influenced by reproductive investment. Others, including declining leaf area and declining height growth (increasing competition) with age, may be a direct response to increased reproductive allocation </w:t>
      </w:r>
      <w:r w:rsidRPr="00247086">
        <w:fldChar w:fldCharType="begin"/>
      </w:r>
      <w:r>
        <w:instrText xml:space="preserve"> ADDIN ZOTERO_ITEM CSL_CITATION {"citationID":"SHQKbYdf","properties":{"formattedCitation":"{\\rtf (Ryan {\\i{}et al.} 1997; Becker {\\i{}et al.} 2000; Genet {\\i{}et al.} 2010)}","plainCitation":"(Ryan et al. 1997; Becker et al. 2000; Genet et al. 2010)"},"citationItems":[{"id":950,"uris":["http://zotero.org/users/503753/items/TEMPMS5M"],"uri":["http://zotero.org/users/503753/items/TEMPMS5M"],"itemData":{"id":950,"type":"article-journal","title":"Age-related decline in forest productivity: Pattern and process","container-title":"Advances in Ecological Research","page":"213-262","volume":"27","author":[{"family":"Ryan","given":"Michael G."},{"family":"Binkley","given":"D"},{"family":"Fownes","given":"JH"}],"issued":{"date-parts":[["1997"]]}}},{"id":2051,"uris":["http://zotero.org/users/503753/items/PPA336K5"],"uri":["http://zotero.org/users/503753/items/PPA336K5"],"itemData":{"id":2051,"type":"article-journal","title":"Hydraulic limitation of tree height: a critique","container-title":"Functional Ecology","page":"4-11","volume":"14","issue":"1","source":"Wiley Online Library","DOI":"10.1046/j.1365-2435.2000.00397.x","ISSN":"1365-2435","shortTitle":"Hydraulic limitation of tree height","language":"en","author":[{"family":"Becker","given":"P."},{"family":"Meinzer","given":"F. C."},{"family":"Wullschleger","given":"S. D."}],"issued":{"date-parts":[["2000",2,1]]}}},{"id":984,"uris":["http://zotero.org/users/503753/items/U52FVAT8"],"uri":["http://zotero.org/users/503753/items/U52FVAT8"],"itemData":{"id":984,"type":"article-journal","title":"Age-related variation in carbon allocation at tree and stand scales in beech (&lt;i&gt;Fagus sylvatica&lt;/i&gt; L.) and sessile oak (&lt;i&gt;Quercus petraea&lt;/i&gt; (Matt.) Liebl.) using a chronosequence approach","container-title":"Tree Physiology","page":"177 -192","volume":"30","issue":"2","source":"Highwire 2.0","abstract":"Two types of physiological mechanisms can contribute to growth decline with age: (i) the mechanisms leading to the reduction of carbon assimilation (input) and (ii) those leading to modification of the resource economy. Surprisingly, the processes relating to carbon allocation have been little investigated as compared to research on the processes governing carbon assimilation. The objective of this paper was thus to test the hypothesis that growth decrease related to age is accompanied by changes in carbon allocation to the benefit of storage and reproductive functions in two contrasting broad-leaved species: beech (Fagus sylvatica L.) and sessile oak (Quercus petraea (Matt.) Liebl.). Age-related changes in carbon allocation were studied using a chronosequence approach. Chronosequences, each consisting of several even-aged stands ranging from 14 to 175 years old for beech and from 30 to 134 years old for sessile oak, were divided into five or six age classes. In this study, carbon allocations to growth, storage and reproduction were defined as the relative amount of carbon invested in biomass increment, carbohydrate increment and seed production, respectively. Tree-ring width and allometric relationships were used to assess biomass increment at the tree and stand scales. Below-ground biomass was assessed using a specific allometric relationship between root:shoot ratio and age, established from the literature review. Seasonal variations of carbohydrate concentrations were used to assess carbon allocation to storage. Reproduction effort was quantified for beech stands by collecting seed and cupule production. Age-related flagging of biomass productivity was assessed at the tree and stand scales, and carbohydrate quantities in trees increased with age for both species. Seed and cupule production increased with stand age in beech from 56 gC m−2 year−1 at 30 years old to 129 gC m−2 year−1 at 138 years old. In beech, carbon allocation to storage and reproductive functions increased with age to the detriment of carbon allocation to growth functions. In contrast, the carbon balance between growth and storage remained constant between age classes in sessile oak. The contrasting age-related changes in carbon allocation between beech and sessile oak are discussed with reference to the differences in growing environment, phenology and hydraulic properties of ring-porous and diffuse-porous species.","DOI":"10.1093/treephys/tpp105","author":[{"family":"Genet","given":"H."},{"family":"Bréda","given":"N."},{"family":"Dufrêne","given":"E."}],"issued":{"date-parts":[["2010",2,1]]}}}],"schema":"https://github.com/citation-style-language/schema/raw/master/csl-citation.json"} </w:instrText>
      </w:r>
      <w:r w:rsidRPr="00247086">
        <w:fldChar w:fldCharType="separate"/>
      </w:r>
      <w:r w:rsidRPr="004C3858">
        <w:rPr>
          <w:rFonts w:ascii="Calibri" w:hAnsi="Calibri" w:cs="Times New Roman"/>
          <w:szCs w:val="24"/>
        </w:rPr>
        <w:t xml:space="preserve">(Ryan </w:t>
      </w:r>
      <w:r w:rsidRPr="004C3858">
        <w:rPr>
          <w:rFonts w:ascii="Calibri" w:hAnsi="Calibri" w:cs="Times New Roman"/>
          <w:i/>
          <w:iCs/>
          <w:szCs w:val="24"/>
        </w:rPr>
        <w:t>et al.</w:t>
      </w:r>
      <w:r w:rsidRPr="004C3858">
        <w:rPr>
          <w:rFonts w:ascii="Calibri" w:hAnsi="Calibri" w:cs="Times New Roman"/>
          <w:szCs w:val="24"/>
        </w:rPr>
        <w:t xml:space="preserve"> 1997; Becker </w:t>
      </w:r>
      <w:r w:rsidRPr="004C3858">
        <w:rPr>
          <w:rFonts w:ascii="Calibri" w:hAnsi="Calibri" w:cs="Times New Roman"/>
          <w:i/>
          <w:iCs/>
          <w:szCs w:val="24"/>
        </w:rPr>
        <w:t>et al.</w:t>
      </w:r>
      <w:r w:rsidRPr="004C3858">
        <w:rPr>
          <w:rFonts w:ascii="Calibri" w:hAnsi="Calibri" w:cs="Times New Roman"/>
          <w:szCs w:val="24"/>
        </w:rPr>
        <w:t xml:space="preserve"> 2000; Genet </w:t>
      </w:r>
      <w:r w:rsidRPr="004C3858">
        <w:rPr>
          <w:rFonts w:ascii="Calibri" w:hAnsi="Calibri" w:cs="Times New Roman"/>
          <w:i/>
          <w:iCs/>
          <w:szCs w:val="24"/>
        </w:rPr>
        <w:t>et al.</w:t>
      </w:r>
      <w:r w:rsidRPr="004C3858">
        <w:rPr>
          <w:rFonts w:ascii="Calibri" w:hAnsi="Calibri" w:cs="Times New Roman"/>
          <w:szCs w:val="24"/>
        </w:rPr>
        <w:t xml:space="preserve"> 2010)</w:t>
      </w:r>
      <w:r w:rsidRPr="00247086">
        <w:fldChar w:fldCharType="end"/>
      </w:r>
      <w:r w:rsidRPr="00247086">
        <w:t xml:space="preserve">. Only with detailed individual or stand-level data on </w:t>
      </w:r>
    </w:p>
    <w:p w14:paraId="046511E2" w14:textId="77777777" w:rsidR="00FA533B" w:rsidRDefault="00FA533B" w:rsidP="00FA533B">
      <w:pPr>
        <w:autoSpaceDE w:val="0"/>
        <w:autoSpaceDN w:val="0"/>
        <w:adjustRightInd w:val="0"/>
        <w:spacing w:after="0" w:line="240" w:lineRule="auto"/>
        <w:rPr>
          <w:rFonts w:ascii="AdvTimes" w:hAnsi="AdvTimes" w:cs="AdvTimes"/>
          <w:sz w:val="18"/>
          <w:szCs w:val="18"/>
        </w:rPr>
      </w:pPr>
      <w:r>
        <w:rPr>
          <w:rFonts w:ascii="AdvTimes" w:hAnsi="AdvTimes" w:cs="AdvTimes"/>
          <w:sz w:val="18"/>
          <w:szCs w:val="18"/>
        </w:rPr>
        <w:t xml:space="preserve">For </w:t>
      </w:r>
      <w:r>
        <w:rPr>
          <w:rFonts w:ascii="AdvTimes-i" w:hAnsi="AdvTimes-i" w:cs="AdvTimes-i"/>
          <w:sz w:val="18"/>
          <w:szCs w:val="18"/>
        </w:rPr>
        <w:t xml:space="preserve">A. </w:t>
      </w:r>
      <w:proofErr w:type="spellStart"/>
      <w:r>
        <w:rPr>
          <w:rFonts w:ascii="AdvTimes-i" w:hAnsi="AdvTimes-i" w:cs="AdvTimes-i"/>
          <w:sz w:val="18"/>
          <w:szCs w:val="18"/>
        </w:rPr>
        <w:t>saccharum</w:t>
      </w:r>
      <w:proofErr w:type="spellEnd"/>
      <w:r>
        <w:rPr>
          <w:rFonts w:ascii="AdvTimes" w:hAnsi="AdvTimes" w:cs="AdvTimes"/>
          <w:sz w:val="18"/>
          <w:szCs w:val="18"/>
        </w:rPr>
        <w:t xml:space="preserve">, age (which varied from 30 to 160 years) was a significantly better predictor of LAI decline than </w:t>
      </w:r>
      <w:proofErr w:type="spellStart"/>
      <w:r>
        <w:rPr>
          <w:rFonts w:ascii="AdvTimes" w:hAnsi="AdvTimes" w:cs="AdvTimes"/>
          <w:sz w:val="18"/>
          <w:szCs w:val="18"/>
        </w:rPr>
        <w:t>dbh</w:t>
      </w:r>
      <w:proofErr w:type="spellEnd"/>
      <w:r>
        <w:rPr>
          <w:rFonts w:ascii="AdvTimes" w:hAnsi="AdvTimes" w:cs="AdvTimes"/>
          <w:sz w:val="18"/>
          <w:szCs w:val="18"/>
        </w:rPr>
        <w:t xml:space="preserve">. </w:t>
      </w:r>
      <w:r>
        <w:rPr>
          <w:rFonts w:ascii="AdvTimes" w:hAnsi="AdvTimes" w:cs="AdvTimes"/>
          <w:sz w:val="18"/>
          <w:szCs w:val="18"/>
        </w:rPr>
        <w:fldChar w:fldCharType="begin"/>
      </w:r>
      <w:r>
        <w:rPr>
          <w:rFonts w:ascii="AdvTimes" w:hAnsi="AdvTimes" w:cs="AdvTimes"/>
          <w:sz w:val="18"/>
          <w:szCs w:val="18"/>
        </w:rPr>
        <w:instrText xml:space="preserve"> ADDIN ZOTERO_ITEM CSL_CITATION {"citationID":"2ap9nguigp","properties":{"formattedCitation":"{\\rtf (Nock {\\i{}et al.} 2008)}","plainCitation":"(Nock et al. 2008)"},"citationItems":[{"id":989,"uris":["http://zotero.org/users/503753/items/U7PTXZVJ"],"uri":["http://zotero.org/users/503753/items/U7PTXZVJ"],"itemData":{"id":989,"type":"article-journal","title":"Large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Pr>
          <w:rFonts w:ascii="AdvTimes" w:hAnsi="AdvTimes" w:cs="AdvTimes"/>
          <w:sz w:val="18"/>
          <w:szCs w:val="18"/>
        </w:rPr>
        <w:fldChar w:fldCharType="separate"/>
      </w:r>
      <w:r w:rsidRPr="00BC4A6F">
        <w:rPr>
          <w:rFonts w:ascii="AdvTimes" w:hAnsi="AdvTimes" w:cs="Times New Roman"/>
          <w:sz w:val="18"/>
          <w:szCs w:val="24"/>
        </w:rPr>
        <w:t xml:space="preserve">(Nock </w:t>
      </w:r>
      <w:r w:rsidRPr="00BC4A6F">
        <w:rPr>
          <w:rFonts w:ascii="AdvTimes" w:hAnsi="AdvTimes" w:cs="Times New Roman"/>
          <w:i/>
          <w:iCs/>
          <w:sz w:val="18"/>
          <w:szCs w:val="24"/>
        </w:rPr>
        <w:t>et al.</w:t>
      </w:r>
      <w:r w:rsidRPr="00BC4A6F">
        <w:rPr>
          <w:rFonts w:ascii="AdvTimes" w:hAnsi="AdvTimes" w:cs="Times New Roman"/>
          <w:sz w:val="18"/>
          <w:szCs w:val="24"/>
        </w:rPr>
        <w:t xml:space="preserve"> 2008)</w:t>
      </w:r>
      <w:r>
        <w:rPr>
          <w:rFonts w:ascii="AdvTimes" w:hAnsi="AdvTimes" w:cs="AdvTimes"/>
          <w:sz w:val="18"/>
          <w:szCs w:val="18"/>
        </w:rPr>
        <w:fldChar w:fldCharType="end"/>
      </w:r>
    </w:p>
    <w:p w14:paraId="37DE8E7E" w14:textId="77777777" w:rsidR="00FA533B" w:rsidRDefault="00FA533B" w:rsidP="0079765C">
      <w:pPr>
        <w:spacing w:after="240" w:line="240" w:lineRule="auto"/>
      </w:pPr>
    </w:p>
    <w:p w14:paraId="4D472A73" w14:textId="77777777" w:rsidR="0079765C" w:rsidRPr="00247086" w:rsidRDefault="0079765C" w:rsidP="0079765C">
      <w:pPr>
        <w:spacing w:after="240" w:line="240" w:lineRule="auto"/>
      </w:pPr>
      <w:r w:rsidRPr="00247086">
        <w:t xml:space="preserve">Calculating RA as a proportion of surplus energy makes the implicit assumption that a plant is first investing </w:t>
      </w:r>
      <w:r>
        <w:t xml:space="preserve">a proportion of net primary productivity (NPP) </w:t>
      </w:r>
      <w:r w:rsidRPr="00247086">
        <w:t xml:space="preserve">to maintain its current size and then divvying the remaining energy into fractions allocated to </w:t>
      </w:r>
      <w:r>
        <w:t xml:space="preserve">reproduction </w:t>
      </w:r>
      <w:r w:rsidRPr="00247086">
        <w:t xml:space="preserve">versus increased vegetative size. </w:t>
      </w:r>
    </w:p>
    <w:p w14:paraId="002F993C" w14:textId="77777777" w:rsidR="00996318" w:rsidRPr="00247086" w:rsidRDefault="00996318" w:rsidP="00FD5BB5"/>
    <w:p w14:paraId="1C50490F" w14:textId="754AA1AD" w:rsidR="002A75FA" w:rsidRPr="00247086" w:rsidRDefault="002A75FA" w:rsidP="002A75FA">
      <w:pPr>
        <w:spacing w:after="0" w:line="240" w:lineRule="auto"/>
        <w:rPr>
          <w:rFonts w:eastAsia="Times New Roman" w:cs="Times New Roman"/>
          <w:lang w:eastAsia="en-AU"/>
        </w:rPr>
      </w:pPr>
      <w:proofErr w:type="spellStart"/>
      <w:r w:rsidRPr="00247086">
        <w:rPr>
          <w:rFonts w:eastAsia="Times New Roman" w:cs="Times New Roman"/>
          <w:lang w:eastAsia="en-AU"/>
        </w:rPr>
        <w:t>RyanM.G</w:t>
      </w:r>
      <w:proofErr w:type="spellEnd"/>
      <w:r w:rsidRPr="00247086">
        <w:rPr>
          <w:rFonts w:eastAsia="Times New Roman" w:cs="Times New Roman"/>
          <w:lang w:eastAsia="en-AU"/>
        </w:rPr>
        <w:t>.</w:t>
      </w:r>
      <w:r w:rsidR="00A20556">
        <w:rPr>
          <w:rFonts w:eastAsia="Times New Roman" w:cs="Times New Roman"/>
          <w:lang w:eastAsia="en-AU"/>
        </w:rPr>
        <w:t xml:space="preserve"> </w:t>
      </w:r>
      <w:proofErr w:type="spellStart"/>
      <w:r w:rsidRPr="00247086">
        <w:rPr>
          <w:rFonts w:eastAsia="Times New Roman" w:cs="Times New Roman"/>
          <w:lang w:eastAsia="en-AU"/>
        </w:rPr>
        <w:t>WaringR.H</w:t>
      </w:r>
      <w:proofErr w:type="spellEnd"/>
      <w:proofErr w:type="gramStart"/>
      <w:r w:rsidRPr="00247086">
        <w:rPr>
          <w:rFonts w:eastAsia="Times New Roman" w:cs="Times New Roman"/>
          <w:lang w:eastAsia="en-AU"/>
        </w:rPr>
        <w:t>..</w:t>
      </w:r>
      <w:proofErr w:type="gramEnd"/>
      <w:r w:rsidRPr="00247086">
        <w:rPr>
          <w:rFonts w:eastAsia="Times New Roman" w:cs="Times New Roman"/>
          <w:lang w:eastAsia="en-AU"/>
        </w:rPr>
        <w:t xml:space="preserve"> 1992. Stem maintenance and stand development in a subalpine </w:t>
      </w:r>
      <w:proofErr w:type="spellStart"/>
      <w:r w:rsidR="00A20556">
        <w:rPr>
          <w:rFonts w:eastAsia="Times New Roman" w:cs="Times New Roman"/>
          <w:lang w:eastAsia="en-AU"/>
        </w:rPr>
        <w:t>l</w:t>
      </w:r>
      <w:r w:rsidRPr="00247086">
        <w:rPr>
          <w:rFonts w:eastAsia="Times New Roman" w:cs="Times New Roman"/>
          <w:lang w:eastAsia="en-AU"/>
        </w:rPr>
        <w:t>odgepole</w:t>
      </w:r>
      <w:proofErr w:type="spellEnd"/>
      <w:r w:rsidRPr="00247086">
        <w:rPr>
          <w:rFonts w:eastAsia="Times New Roman" w:cs="Times New Roman"/>
          <w:lang w:eastAsia="en-AU"/>
        </w:rPr>
        <w:t xml:space="preserve"> pine forest Ecology  </w:t>
      </w:r>
    </w:p>
    <w:p w14:paraId="4F0F9346" w14:textId="77777777" w:rsidR="002A75FA" w:rsidRPr="00247086" w:rsidRDefault="002A75FA" w:rsidP="002A75FA">
      <w:pPr>
        <w:pStyle w:val="NormalWeb"/>
        <w:rPr>
          <w:rFonts w:asciiTheme="minorHAnsi" w:hAnsiTheme="minorHAnsi"/>
          <w:sz w:val="22"/>
          <w:szCs w:val="22"/>
        </w:rPr>
      </w:pPr>
      <w:r w:rsidRPr="00247086">
        <w:rPr>
          <w:rFonts w:asciiTheme="minorHAnsi" w:hAnsiTheme="minorHAnsi"/>
          <w:sz w:val="22"/>
          <w:szCs w:val="22"/>
        </w:rPr>
        <w:t xml:space="preserve">Sala: “Another area of study that has focused on C as a primary driver of productivity is the research that has been done on the mechanisms underlying the well-known age- and size-related growth declines in trees and forests (Ryan et al. 1997). The two classical groups of hypotheses to explain size/age-related declines of growth rates in trees and stands focused on the extent to which growth declines occurred as a result of reduced C supply via photosynthesis (assimilation hypotheses) or an increase of C demand due to increases of the respiratory load (respiration hypotheses; see Sala et al. 2011 for a discussion). However, both of these groups of hypotheses rest on the same assumption: that growth declines are due to limiting C availability. This perspective is now questioned based on current research indicating that alternative factors (e.g., turgor, long-distance transport of assimilates, nutrients) contribute to growth limitations in tall trees (Woodruff et al. 2004, Sala et al. 2011, Woodruff and </w:t>
      </w:r>
      <w:proofErr w:type="spellStart"/>
      <w:r w:rsidRPr="00247086">
        <w:rPr>
          <w:rFonts w:asciiTheme="minorHAnsi" w:hAnsiTheme="minorHAnsi"/>
          <w:sz w:val="22"/>
          <w:szCs w:val="22"/>
        </w:rPr>
        <w:t>Meinzer</w:t>
      </w:r>
      <w:proofErr w:type="spellEnd"/>
      <w:r w:rsidRPr="00247086">
        <w:rPr>
          <w:rFonts w:asciiTheme="minorHAnsi" w:hAnsiTheme="minorHAnsi"/>
          <w:sz w:val="22"/>
          <w:szCs w:val="22"/>
        </w:rPr>
        <w:t xml:space="preserve"> 2011</w:t>
      </w:r>
      <w:r w:rsidRPr="00247086">
        <w:rPr>
          <w:rStyle w:val="Emphasis"/>
          <w:rFonts w:asciiTheme="minorHAnsi" w:eastAsiaTheme="majorEastAsia" w:hAnsiTheme="minorHAnsi"/>
          <w:sz w:val="22"/>
          <w:szCs w:val="22"/>
        </w:rPr>
        <w:t>b</w:t>
      </w:r>
      <w:r w:rsidRPr="00247086">
        <w:rPr>
          <w:rFonts w:asciiTheme="minorHAnsi" w:hAnsiTheme="minorHAnsi"/>
          <w:sz w:val="22"/>
          <w:szCs w:val="22"/>
        </w:rPr>
        <w:t>).”</w:t>
      </w:r>
    </w:p>
    <w:p w14:paraId="04A8A3E0" w14:textId="4D2FAD38" w:rsidR="002A75FA" w:rsidRPr="00247086" w:rsidRDefault="0027242B" w:rsidP="008647C0">
      <w:pPr>
        <w:autoSpaceDE w:val="0"/>
        <w:autoSpaceDN w:val="0"/>
        <w:adjustRightInd w:val="0"/>
        <w:spacing w:after="0" w:line="240" w:lineRule="auto"/>
        <w:rPr>
          <w:rFonts w:cs="AdvTT6120e2aa"/>
        </w:rPr>
      </w:pPr>
      <w:r w:rsidRPr="00247086">
        <w:rPr>
          <w:rFonts w:cs="AdvTT6120e2aa"/>
        </w:rPr>
        <w:t>the decrease of light capture e</w:t>
      </w:r>
      <w:r w:rsidRPr="00247086">
        <w:rPr>
          <w:rFonts w:cs="AdvTT6120e2aa+fb"/>
        </w:rPr>
        <w:t>ffi</w:t>
      </w:r>
      <w:r w:rsidRPr="00247086">
        <w:rPr>
          <w:rFonts w:cs="AdvTT6120e2aa"/>
        </w:rPr>
        <w:t>ciency in mature</w:t>
      </w:r>
      <w:r w:rsidR="008647C0">
        <w:rPr>
          <w:rFonts w:cs="AdvTT6120e2aa"/>
        </w:rPr>
        <w:t xml:space="preserve"> </w:t>
      </w:r>
      <w:r w:rsidRPr="00247086">
        <w:rPr>
          <w:rFonts w:cs="AdvTT6120e2aa"/>
        </w:rPr>
        <w:t>trees (</w:t>
      </w:r>
      <w:proofErr w:type="spellStart"/>
      <w:r w:rsidRPr="00247086">
        <w:rPr>
          <w:rFonts w:cs="AdvTT6120e2aa"/>
        </w:rPr>
        <w:t>Niinemets</w:t>
      </w:r>
      <w:proofErr w:type="spellEnd"/>
      <w:r w:rsidRPr="00247086">
        <w:rPr>
          <w:rFonts w:cs="AdvTT6120e2aa"/>
        </w:rPr>
        <w:t xml:space="preserve"> et al. 2005) or the decrease of the turgor</w:t>
      </w:r>
      <w:r w:rsidR="008647C0">
        <w:rPr>
          <w:rFonts w:cs="AdvTT6120e2aa"/>
        </w:rPr>
        <w:t xml:space="preserve"> </w:t>
      </w:r>
      <w:r w:rsidRPr="00247086">
        <w:rPr>
          <w:rFonts w:cs="AdvTT6120e2aa"/>
        </w:rPr>
        <w:t>pressure limiting cell expansion and reducing the carbon</w:t>
      </w:r>
      <w:r w:rsidR="008647C0">
        <w:rPr>
          <w:rFonts w:cs="AdvTT6120e2aa"/>
        </w:rPr>
        <w:t xml:space="preserve"> </w:t>
      </w:r>
      <w:r w:rsidRPr="00247086">
        <w:rPr>
          <w:rFonts w:cs="AdvTT6120e2aa"/>
        </w:rPr>
        <w:t>sink of growth (Woodru</w:t>
      </w:r>
      <w:r w:rsidRPr="00247086">
        <w:rPr>
          <w:rFonts w:cs="AdvTT6120e2aa+fb"/>
        </w:rPr>
        <w:t xml:space="preserve">ff </w:t>
      </w:r>
      <w:r w:rsidR="008647C0">
        <w:rPr>
          <w:rFonts w:cs="AdvTT6120e2aa"/>
        </w:rPr>
        <w:t xml:space="preserve">et al. </w:t>
      </w:r>
      <w:r w:rsidRPr="00247086">
        <w:rPr>
          <w:rFonts w:cs="AdvTT6120e2aa"/>
        </w:rPr>
        <w:t xml:space="preserve">2004). – </w:t>
      </w:r>
      <w:proofErr w:type="gramStart"/>
      <w:r w:rsidRPr="00247086">
        <w:rPr>
          <w:rFonts w:cs="AdvTT6120e2aa"/>
        </w:rPr>
        <w:t>from</w:t>
      </w:r>
      <w:proofErr w:type="gramEnd"/>
      <w:r w:rsidRPr="00247086">
        <w:rPr>
          <w:rFonts w:cs="AdvTT6120e2aa"/>
        </w:rPr>
        <w:t xml:space="preserve"> Genet</w:t>
      </w:r>
    </w:p>
    <w:p w14:paraId="54A36C44" w14:textId="39465BF7" w:rsidR="002A75FA" w:rsidRPr="00247086" w:rsidRDefault="002A75FA" w:rsidP="002A75FA">
      <w:pPr>
        <w:rPr>
          <w:rFonts w:cs="AdvTT6120e2aa"/>
        </w:rPr>
      </w:pPr>
      <w:r w:rsidRPr="00247086">
        <w:rPr>
          <w:rFonts w:cs="AdvTT6120e2aa"/>
        </w:rPr>
        <w:t>Becker et al. 2000 –</w:t>
      </w:r>
      <w:r w:rsidR="005E06EB" w:rsidRPr="00247086">
        <w:rPr>
          <w:rFonts w:cs="AdvTT6120e2aa"/>
        </w:rPr>
        <w:t>shouldn’t assume hydraulic limitations main reason height growth ceases</w:t>
      </w:r>
    </w:p>
    <w:p w14:paraId="54CDCCAE" w14:textId="0C97EC77" w:rsidR="00996318" w:rsidRPr="00247086" w:rsidRDefault="00217531" w:rsidP="008647C0">
      <w:pPr>
        <w:autoSpaceDE w:val="0"/>
        <w:autoSpaceDN w:val="0"/>
        <w:adjustRightInd w:val="0"/>
        <w:spacing w:after="0" w:line="240" w:lineRule="auto"/>
        <w:rPr>
          <w:rFonts w:cs="TimesNRMT"/>
        </w:rPr>
      </w:pPr>
      <w:r w:rsidRPr="00247086">
        <w:rPr>
          <w:rFonts w:cs="TimesNRMT"/>
        </w:rPr>
        <w:t xml:space="preserve">In adult trees, allocation of </w:t>
      </w:r>
      <w:proofErr w:type="spellStart"/>
      <w:r w:rsidRPr="00247086">
        <w:rPr>
          <w:rFonts w:cs="TimesNRMT"/>
        </w:rPr>
        <w:t>photosynthate</w:t>
      </w:r>
      <w:proofErr w:type="spellEnd"/>
      <w:r w:rsidRPr="00247086">
        <w:rPr>
          <w:rFonts w:cs="TimesNRMT"/>
        </w:rPr>
        <w:t xml:space="preserve"> to flower</w:t>
      </w:r>
      <w:r w:rsidR="008647C0">
        <w:rPr>
          <w:rFonts w:cs="TimesNRMT"/>
        </w:rPr>
        <w:t xml:space="preserve"> </w:t>
      </w:r>
      <w:r w:rsidRPr="00247086">
        <w:rPr>
          <w:rFonts w:cs="TimesNRMT"/>
        </w:rPr>
        <w:t>and seed production has priority over primary and</w:t>
      </w:r>
      <w:r w:rsidR="008647C0">
        <w:rPr>
          <w:rFonts w:cs="TimesNRMT"/>
        </w:rPr>
        <w:t xml:space="preserve"> </w:t>
      </w:r>
      <w:r w:rsidRPr="00247086">
        <w:rPr>
          <w:rFonts w:cs="TimesNRMT"/>
        </w:rPr>
        <w:t>secondary stem growth (Oliver &amp; Larson 1990).</w:t>
      </w:r>
      <w:r w:rsidR="00AA2855" w:rsidRPr="00247086">
        <w:rPr>
          <w:rFonts w:cs="TimesNRMT"/>
        </w:rPr>
        <w:t xml:space="preserve"> </w:t>
      </w:r>
      <w:r w:rsidR="00AA2855" w:rsidRPr="00247086">
        <w:rPr>
          <w:rFonts w:cs="TimesNRMT"/>
        </w:rPr>
        <w:tab/>
        <w:t xml:space="preserve">- </w:t>
      </w:r>
      <w:proofErr w:type="gramStart"/>
      <w:r w:rsidR="00AA2855" w:rsidRPr="00247086">
        <w:rPr>
          <w:rFonts w:cs="TimesNRMT"/>
        </w:rPr>
        <w:t>in</w:t>
      </w:r>
      <w:proofErr w:type="gramEnd"/>
      <w:r w:rsidR="00AA2855" w:rsidRPr="00247086">
        <w:rPr>
          <w:rFonts w:cs="TimesNRMT"/>
        </w:rPr>
        <w:t xml:space="preserve"> Becker 2000</w:t>
      </w:r>
    </w:p>
    <w:p w14:paraId="3B5735CC" w14:textId="77777777" w:rsidR="008647C0" w:rsidRDefault="008647C0" w:rsidP="00AA2855">
      <w:pPr>
        <w:autoSpaceDE w:val="0"/>
        <w:autoSpaceDN w:val="0"/>
        <w:adjustRightInd w:val="0"/>
        <w:spacing w:after="0" w:line="240" w:lineRule="auto"/>
        <w:rPr>
          <w:rFonts w:cs="TimesNRMT"/>
        </w:rPr>
      </w:pPr>
    </w:p>
    <w:p w14:paraId="53D1208E" w14:textId="6E61CFBE" w:rsidR="00AA2855" w:rsidRDefault="00AA2855" w:rsidP="008647C0">
      <w:pPr>
        <w:autoSpaceDE w:val="0"/>
        <w:autoSpaceDN w:val="0"/>
        <w:adjustRightInd w:val="0"/>
        <w:spacing w:after="0" w:line="240" w:lineRule="auto"/>
        <w:rPr>
          <w:rFonts w:cs="TimesNRMT"/>
        </w:rPr>
      </w:pPr>
      <w:r w:rsidRPr="00247086">
        <w:rPr>
          <w:rFonts w:cs="TimesNRMT"/>
        </w:rPr>
        <w:t>On very poor sites, heavy seed production can even</w:t>
      </w:r>
      <w:r w:rsidR="008647C0">
        <w:rPr>
          <w:rFonts w:cs="TimesNRMT"/>
        </w:rPr>
        <w:t xml:space="preserve"> </w:t>
      </w:r>
      <w:r w:rsidRPr="00247086">
        <w:rPr>
          <w:rFonts w:cs="TimesNRMT"/>
        </w:rPr>
        <w:t xml:space="preserve">eliminate annual ring production (Matthews 1963). – </w:t>
      </w:r>
      <w:proofErr w:type="gramStart"/>
      <w:r w:rsidRPr="00247086">
        <w:rPr>
          <w:rFonts w:cs="TimesNRMT"/>
        </w:rPr>
        <w:t>in</w:t>
      </w:r>
      <w:proofErr w:type="gramEnd"/>
      <w:r w:rsidRPr="00247086">
        <w:rPr>
          <w:rFonts w:cs="TimesNRMT"/>
        </w:rPr>
        <w:t xml:space="preserve"> Becker 2000</w:t>
      </w:r>
    </w:p>
    <w:p w14:paraId="3308F000" w14:textId="77777777" w:rsidR="006D7443" w:rsidRDefault="006D7443" w:rsidP="006D7443">
      <w:pPr>
        <w:autoSpaceDE w:val="0"/>
        <w:autoSpaceDN w:val="0"/>
        <w:adjustRightInd w:val="0"/>
        <w:spacing w:after="0" w:line="240" w:lineRule="auto"/>
        <w:rPr>
          <w:rFonts w:ascii="TimesNRMT" w:hAnsi="TimesNRMT" w:cs="TimesNRMT"/>
          <w:sz w:val="18"/>
          <w:szCs w:val="18"/>
        </w:rPr>
      </w:pPr>
      <w:r>
        <w:rPr>
          <w:rFonts w:cs="TimesNRMT"/>
        </w:rPr>
        <w:t>“</w:t>
      </w:r>
      <w:r>
        <w:rPr>
          <w:rFonts w:ascii="TimesNRMT" w:hAnsi="TimesNRMT" w:cs="TimesNRMT"/>
          <w:sz w:val="18"/>
          <w:szCs w:val="18"/>
        </w:rPr>
        <w:t>When height growth ceases to offer a competitive</w:t>
      </w:r>
    </w:p>
    <w:p w14:paraId="78EBFDC6" w14:textId="77777777" w:rsidR="006D7443" w:rsidRDefault="006D7443" w:rsidP="006D7443">
      <w:pPr>
        <w:autoSpaceDE w:val="0"/>
        <w:autoSpaceDN w:val="0"/>
        <w:adjustRightInd w:val="0"/>
        <w:spacing w:after="0" w:line="240" w:lineRule="auto"/>
        <w:rPr>
          <w:rFonts w:ascii="TimesNRMT" w:hAnsi="TimesNRMT" w:cs="TimesNRMT"/>
          <w:sz w:val="18"/>
          <w:szCs w:val="18"/>
        </w:rPr>
      </w:pPr>
      <w:proofErr w:type="gramStart"/>
      <w:r>
        <w:rPr>
          <w:rFonts w:ascii="TimesNRMT" w:hAnsi="TimesNRMT" w:cs="TimesNRMT"/>
          <w:sz w:val="18"/>
          <w:szCs w:val="18"/>
        </w:rPr>
        <w:t>advantage</w:t>
      </w:r>
      <w:proofErr w:type="gramEnd"/>
      <w:r>
        <w:rPr>
          <w:rFonts w:ascii="TimesNRMT" w:hAnsi="TimesNRMT" w:cs="TimesNRMT"/>
          <w:sz w:val="18"/>
          <w:szCs w:val="18"/>
        </w:rPr>
        <w:t xml:space="preserve"> through avoidance of shading, then</w:t>
      </w:r>
    </w:p>
    <w:p w14:paraId="1073839A" w14:textId="77777777" w:rsidR="006D7443" w:rsidRDefault="006D7443" w:rsidP="006D7443">
      <w:pPr>
        <w:autoSpaceDE w:val="0"/>
        <w:autoSpaceDN w:val="0"/>
        <w:adjustRightInd w:val="0"/>
        <w:spacing w:after="0" w:line="240" w:lineRule="auto"/>
        <w:rPr>
          <w:rFonts w:ascii="TimesNRMT" w:hAnsi="TimesNRMT" w:cs="TimesNRMT"/>
          <w:sz w:val="18"/>
          <w:szCs w:val="18"/>
        </w:rPr>
      </w:pPr>
      <w:r>
        <w:rPr>
          <w:rFonts w:ascii="TimesNRMT" w:hAnsi="TimesNRMT" w:cs="TimesNRMT"/>
          <w:sz w:val="18"/>
          <w:szCs w:val="18"/>
        </w:rPr>
        <w:t>(</w:t>
      </w:r>
      <w:proofErr w:type="gramStart"/>
      <w:r>
        <w:rPr>
          <w:rFonts w:ascii="TimesNRMT" w:hAnsi="TimesNRMT" w:cs="TimesNRMT"/>
          <w:sz w:val="18"/>
          <w:szCs w:val="18"/>
        </w:rPr>
        <w:t>genetically</w:t>
      </w:r>
      <w:proofErr w:type="gramEnd"/>
      <w:r>
        <w:rPr>
          <w:rFonts w:ascii="TimesNRMT" w:hAnsi="TimesNRMT" w:cs="TimesNRMT"/>
          <w:sz w:val="18"/>
          <w:szCs w:val="18"/>
        </w:rPr>
        <w:t xml:space="preserve"> programmed) resource allocation will be</w:t>
      </w:r>
    </w:p>
    <w:p w14:paraId="3A8C695C" w14:textId="77777777" w:rsidR="006D7443" w:rsidRDefault="006D7443" w:rsidP="006D7443">
      <w:pPr>
        <w:autoSpaceDE w:val="0"/>
        <w:autoSpaceDN w:val="0"/>
        <w:adjustRightInd w:val="0"/>
        <w:spacing w:after="0" w:line="240" w:lineRule="auto"/>
        <w:rPr>
          <w:rFonts w:ascii="TimesNRMT" w:hAnsi="TimesNRMT" w:cs="TimesNRMT"/>
          <w:sz w:val="18"/>
          <w:szCs w:val="18"/>
        </w:rPr>
      </w:pPr>
      <w:proofErr w:type="gramStart"/>
      <w:r>
        <w:rPr>
          <w:rFonts w:ascii="TimesNRMT" w:hAnsi="TimesNRMT" w:cs="TimesNRMT"/>
          <w:sz w:val="18"/>
          <w:szCs w:val="18"/>
        </w:rPr>
        <w:t>adjusted</w:t>
      </w:r>
      <w:proofErr w:type="gramEnd"/>
      <w:r>
        <w:rPr>
          <w:rFonts w:ascii="TimesNRMT" w:hAnsi="TimesNRMT" w:cs="TimesNRMT"/>
          <w:sz w:val="18"/>
          <w:szCs w:val="18"/>
        </w:rPr>
        <w:t xml:space="preserve"> to enhance tree survival and reproduction,</w:t>
      </w:r>
    </w:p>
    <w:p w14:paraId="3C20BDF8" w14:textId="0A60D755" w:rsidR="006D7443" w:rsidRDefault="006D7443" w:rsidP="006D7443">
      <w:pPr>
        <w:autoSpaceDE w:val="0"/>
        <w:autoSpaceDN w:val="0"/>
        <w:adjustRightInd w:val="0"/>
        <w:spacing w:after="0" w:line="240" w:lineRule="auto"/>
        <w:rPr>
          <w:rFonts w:cs="TimesNRMT"/>
        </w:rPr>
      </w:pPr>
      <w:proofErr w:type="gramStart"/>
      <w:r>
        <w:rPr>
          <w:rFonts w:ascii="TimesNRMT" w:hAnsi="TimesNRMT" w:cs="TimesNRMT"/>
          <w:sz w:val="18"/>
          <w:szCs w:val="18"/>
        </w:rPr>
        <w:t>not</w:t>
      </w:r>
      <w:proofErr w:type="gramEnd"/>
      <w:r>
        <w:rPr>
          <w:rFonts w:ascii="TimesNRMT" w:hAnsi="TimesNRMT" w:cs="TimesNRMT"/>
          <w:sz w:val="18"/>
          <w:szCs w:val="18"/>
        </w:rPr>
        <w:t xml:space="preserve"> necessarily wood production.” Becker 2000</w:t>
      </w:r>
    </w:p>
    <w:p w14:paraId="396BA2C9" w14:textId="77777777" w:rsidR="008647C0" w:rsidRPr="00247086" w:rsidRDefault="008647C0" w:rsidP="008647C0">
      <w:pPr>
        <w:autoSpaceDE w:val="0"/>
        <w:autoSpaceDN w:val="0"/>
        <w:adjustRightInd w:val="0"/>
        <w:spacing w:after="0" w:line="240" w:lineRule="auto"/>
        <w:rPr>
          <w:rFonts w:cs="TimesNRMT"/>
        </w:rPr>
      </w:pPr>
    </w:p>
    <w:p w14:paraId="5886B2EA" w14:textId="27E98FC3" w:rsidR="00AA2855" w:rsidRPr="00247086" w:rsidRDefault="00AA2855" w:rsidP="008647C0">
      <w:pPr>
        <w:autoSpaceDE w:val="0"/>
        <w:autoSpaceDN w:val="0"/>
        <w:adjustRightInd w:val="0"/>
        <w:spacing w:after="0" w:line="240" w:lineRule="auto"/>
      </w:pPr>
      <w:proofErr w:type="gramStart"/>
      <w:r w:rsidRPr="00247086">
        <w:rPr>
          <w:rFonts w:cs="TimesNRMT"/>
        </w:rPr>
        <w:t>large</w:t>
      </w:r>
      <w:proofErr w:type="gramEnd"/>
      <w:r w:rsidRPr="00247086">
        <w:rPr>
          <w:rFonts w:cs="TimesNRMT"/>
        </w:rPr>
        <w:t xml:space="preserve"> fruit crops may decrease vegetative</w:t>
      </w:r>
      <w:r w:rsidR="008647C0">
        <w:rPr>
          <w:rFonts w:cs="TimesNRMT"/>
        </w:rPr>
        <w:t xml:space="preserve"> </w:t>
      </w:r>
      <w:r w:rsidRPr="00247086">
        <w:rPr>
          <w:rFonts w:cs="TimesNRMT"/>
        </w:rPr>
        <w:t>growth during both fruiting and non-fruiting years</w:t>
      </w:r>
      <w:r w:rsidR="008647C0">
        <w:rPr>
          <w:rFonts w:cs="TimesNRMT"/>
        </w:rPr>
        <w:t xml:space="preserve"> </w:t>
      </w:r>
      <w:r w:rsidRPr="00247086">
        <w:rPr>
          <w:rFonts w:cs="TimesNRMT"/>
        </w:rPr>
        <w:t>because of energy reserve depletion (Dickson 1991) – in Becker 2000</w:t>
      </w:r>
    </w:p>
    <w:p w14:paraId="438B23DC" w14:textId="7AA682CC" w:rsidR="00BC4A6F" w:rsidRPr="00BC4A6F" w:rsidRDefault="003F4704" w:rsidP="00BC4A6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Declines in leaf area in older trees maybe has been noted by different measurements including increased </w:t>
      </w:r>
      <w:r w:rsidR="002B48CA">
        <w:rPr>
          <w:rFonts w:ascii="Times New Roman" w:eastAsia="Times New Roman" w:hAnsi="Times New Roman" w:cs="Times New Roman"/>
          <w:sz w:val="24"/>
          <w:szCs w:val="24"/>
          <w:lang w:eastAsia="en-AU"/>
        </w:rPr>
        <w:t xml:space="preserve">canopy gap fraction </w:t>
      </w:r>
      <w:r>
        <w:rPr>
          <w:rFonts w:ascii="Times New Roman" w:eastAsia="Times New Roman" w:hAnsi="Times New Roman" w:cs="Times New Roman"/>
          <w:sz w:val="24"/>
          <w:szCs w:val="24"/>
          <w:lang w:eastAsia="en-AU"/>
        </w:rPr>
        <w:fldChar w:fldCharType="begin"/>
      </w:r>
      <w:r w:rsidR="002B48CA">
        <w:rPr>
          <w:rFonts w:ascii="Times New Roman" w:eastAsia="Times New Roman" w:hAnsi="Times New Roman" w:cs="Times New Roman"/>
          <w:sz w:val="24"/>
          <w:szCs w:val="24"/>
          <w:lang w:eastAsia="en-AU"/>
        </w:rPr>
        <w:instrText xml:space="preserve"> ADDIN ZOTERO_ITEM CSL_CITATION {"citationID":"D8iILu7s","properties":{"formattedCitation":"(Quinn &amp; Thomas 2015)","plainCitation":"(Quinn &amp; Thomas 2015)"},"citationItems":[{"id":2066,"uris":["http://zotero.org/users/503753/items/4EKCB2ZN"],"uri":["http://zotero.org/users/503753/items/4EKCB2ZN"],"itemData":{"id":2066,"type":"article-journal","title":"Age-related Crown Thinning in Tropical Forest Trees","container-title":"Biotropica","page":"320-329","volume":"47","issue":"3","source":"Wiley Online Library","abstract":"Gap dynamics theory proposes that treefall gaps provide high light levels needed for regeneration in the understory, and by increasing heterogeneity in the light environment allow light-demanding tree species to persist in the community. Recent studies have demonstrated age-related declines in leaf area index of individual temperate trees, highlighting a mechanism for gradual changes in the forest canopy that may also be an important, but less obvious, driver of forest dynamics. We assessed the prevalence of age-related crown thinning among 12 tropical canopy tree species sampled in lowland forests in Panama and Puerto Rico (total N = 881). Canopy gap fraction of individual canopy tree crowns was positively related to stem diameter at 1.3 m (diameter at breast height) in a pooled analysis, with 10 of 12 species showing a positive trend. Considered individually, a positive correlation between stem diameter and canopy gap fraction was statistically significant in 4 of 12 species, all of which were large-statured canopy to emergent species: Beilschmiedia pendula, Ceiba pentandra, Jacaranda copaia, and Prioria copaifera. Pooled analyses also showed a negative relationship between liana abundance and canopy gap fraction, suggesting that lianas could be partially obscuring age-related crown thinning. We conclude that age-related crown thinning occurs in tropical forests, and could thus influence patterns of tree regeneration and tropical forest community dynamics.","DOI":"10.1111/btp.12218","ISSN":"1744-7429","journalAbbreviation":"Biotropica","language":"en","author":[{"family":"Quinn","given":"Eadaoin M."},{"family":"Thomas","given":"Sean C."}],"issued":{"date-parts":[["2015",5,1]]}}}],"schema":"https://github.com/citation-style-language/schema/raw/master/csl-citation.json"} </w:instrText>
      </w:r>
      <w:r>
        <w:rPr>
          <w:rFonts w:ascii="Times New Roman" w:eastAsia="Times New Roman" w:hAnsi="Times New Roman" w:cs="Times New Roman"/>
          <w:sz w:val="24"/>
          <w:szCs w:val="24"/>
          <w:lang w:eastAsia="en-AU"/>
        </w:rPr>
        <w:fldChar w:fldCharType="separate"/>
      </w:r>
      <w:r w:rsidR="002B48CA" w:rsidRPr="002B48CA">
        <w:rPr>
          <w:rFonts w:ascii="Times New Roman" w:hAnsi="Times New Roman" w:cs="Times New Roman"/>
          <w:sz w:val="24"/>
        </w:rPr>
        <w:t>(Quinn &amp; Thomas 2015)</w:t>
      </w:r>
      <w:r>
        <w:rPr>
          <w:rFonts w:ascii="Times New Roman" w:eastAsia="Times New Roman" w:hAnsi="Times New Roman" w:cs="Times New Roman"/>
          <w:sz w:val="24"/>
          <w:szCs w:val="24"/>
          <w:lang w:eastAsia="en-AU"/>
        </w:rPr>
        <w:fldChar w:fldCharType="end"/>
      </w:r>
      <w:r w:rsidR="002B48CA">
        <w:rPr>
          <w:rFonts w:ascii="Times New Roman" w:eastAsia="Times New Roman" w:hAnsi="Times New Roman" w:cs="Times New Roman"/>
          <w:sz w:val="24"/>
          <w:szCs w:val="24"/>
          <w:lang w:eastAsia="en-AU"/>
        </w:rPr>
        <w:t xml:space="preserve">, </w:t>
      </w:r>
      <w:proofErr w:type="spellStart"/>
      <w:r w:rsidR="002B48CA">
        <w:rPr>
          <w:rFonts w:ascii="Times New Roman" w:eastAsia="Times New Roman" w:hAnsi="Times New Roman" w:cs="Times New Roman"/>
          <w:sz w:val="24"/>
          <w:szCs w:val="24"/>
          <w:lang w:eastAsia="en-AU"/>
        </w:rPr>
        <w:t>decreaing</w:t>
      </w:r>
      <w:proofErr w:type="spellEnd"/>
      <w:r w:rsidR="002B48CA">
        <w:rPr>
          <w:rFonts w:ascii="Times New Roman" w:eastAsia="Times New Roman" w:hAnsi="Times New Roman" w:cs="Times New Roman"/>
          <w:sz w:val="24"/>
          <w:szCs w:val="24"/>
          <w:lang w:eastAsia="en-AU"/>
        </w:rPr>
        <w:t xml:space="preserve"> LAI </w:t>
      </w:r>
      <w:r w:rsidR="002B48CA">
        <w:rPr>
          <w:rFonts w:ascii="Times New Roman" w:eastAsia="Times New Roman" w:hAnsi="Times New Roman" w:cs="Times New Roman"/>
          <w:sz w:val="24"/>
          <w:szCs w:val="24"/>
          <w:lang w:eastAsia="en-AU"/>
        </w:rPr>
        <w:fldChar w:fldCharType="begin"/>
      </w:r>
      <w:r w:rsidR="002B48CA">
        <w:rPr>
          <w:rFonts w:ascii="Times New Roman" w:eastAsia="Times New Roman" w:hAnsi="Times New Roman" w:cs="Times New Roman"/>
          <w:sz w:val="24"/>
          <w:szCs w:val="24"/>
          <w:lang w:eastAsia="en-AU"/>
        </w:rPr>
        <w:instrText xml:space="preserve"> ADDIN ZOTERO_ITEM CSL_CITATION {"citationID":"1e5j2fpc3f","properties":{"formattedCitation":"{\\rtf (Nock {\\i{}et al.} 2008)}","plainCitation":"(Nock et al. 2008)"},"citationItems":[{"id":989,"uris":["http://zotero.org/users/503753/items/U7PTXZVJ"],"uri":["http://zotero.org/users/503753/items/U7PTXZVJ"],"itemData":{"id":989,"type":"article-journal","title":"Large ontogenetic declines in intra-crown leaf area index in two temperate deciduous tree species","container-title":"Ecology","page":"744-753","volume":"89","issue":"3","source":"CrossRef","DOI":"10.1890/07-0531.1","ISSN":"0012-9658","journalAbbreviation":"Ecology","author":[{"family":"Nock","given":"C. A."},{"family":"Caspersen","given":"J. P."},{"family":"Thomas","given":"S. C."}],"issued":{"date-parts":[["2008",3]]}}}],"schema":"https://github.com/citation-style-language/schema/raw/master/csl-citation.json"} </w:instrText>
      </w:r>
      <w:r w:rsidR="002B48CA">
        <w:rPr>
          <w:rFonts w:ascii="Times New Roman" w:eastAsia="Times New Roman" w:hAnsi="Times New Roman" w:cs="Times New Roman"/>
          <w:sz w:val="24"/>
          <w:szCs w:val="24"/>
          <w:lang w:eastAsia="en-AU"/>
        </w:rPr>
        <w:fldChar w:fldCharType="separate"/>
      </w:r>
      <w:r w:rsidR="002B48CA" w:rsidRPr="002B48CA">
        <w:rPr>
          <w:rFonts w:ascii="Times New Roman" w:hAnsi="Times New Roman" w:cs="Times New Roman"/>
          <w:sz w:val="24"/>
          <w:szCs w:val="24"/>
        </w:rPr>
        <w:t xml:space="preserve">(Nock </w:t>
      </w:r>
      <w:r w:rsidR="002B48CA" w:rsidRPr="002B48CA">
        <w:rPr>
          <w:rFonts w:ascii="Times New Roman" w:hAnsi="Times New Roman" w:cs="Times New Roman"/>
          <w:i/>
          <w:iCs/>
          <w:sz w:val="24"/>
          <w:szCs w:val="24"/>
        </w:rPr>
        <w:t>et al.</w:t>
      </w:r>
      <w:r w:rsidR="002B48CA" w:rsidRPr="002B48CA">
        <w:rPr>
          <w:rFonts w:ascii="Times New Roman" w:hAnsi="Times New Roman" w:cs="Times New Roman"/>
          <w:sz w:val="24"/>
          <w:szCs w:val="24"/>
        </w:rPr>
        <w:t xml:space="preserve"> 2008)</w:t>
      </w:r>
      <w:r w:rsidR="002B48CA">
        <w:rPr>
          <w:rFonts w:ascii="Times New Roman" w:eastAsia="Times New Roman" w:hAnsi="Times New Roman" w:cs="Times New Roman"/>
          <w:sz w:val="24"/>
          <w:szCs w:val="24"/>
          <w:lang w:eastAsia="en-AU"/>
        </w:rPr>
        <w:fldChar w:fldCharType="end"/>
      </w:r>
      <w:r w:rsidR="008439EC">
        <w:rPr>
          <w:rFonts w:ascii="Times New Roman" w:eastAsia="Times New Roman" w:hAnsi="Times New Roman" w:cs="Times New Roman"/>
          <w:sz w:val="24"/>
          <w:szCs w:val="24"/>
          <w:lang w:eastAsia="en-AU"/>
        </w:rPr>
        <w:t xml:space="preserve">, ###. In addition, older trees have a lower ratio of branch biomass to main stem biomass than do younger trees </w:t>
      </w:r>
      <w:r w:rsidR="008439EC">
        <w:rPr>
          <w:rFonts w:ascii="Times New Roman" w:eastAsia="Times New Roman" w:hAnsi="Times New Roman" w:cs="Times New Roman"/>
          <w:sz w:val="24"/>
          <w:szCs w:val="24"/>
          <w:lang w:eastAsia="en-AU"/>
        </w:rPr>
        <w:fldChar w:fldCharType="begin"/>
      </w:r>
      <w:r w:rsidR="008439EC">
        <w:rPr>
          <w:rFonts w:ascii="Times New Roman" w:eastAsia="Times New Roman" w:hAnsi="Times New Roman" w:cs="Times New Roman"/>
          <w:sz w:val="24"/>
          <w:szCs w:val="24"/>
          <w:lang w:eastAsia="en-AU"/>
        </w:rPr>
        <w:instrText xml:space="preserve"> ADDIN ZOTERO_ITEM CSL_CITATION {"citationID":"p53qoa74l","properties":{"formattedCitation":"{\\rtf (Liu, Fox &amp; Xu 2002; Lehtonen {\\i{}et al.} 2004)}","plainCitation":"(Liu, Fox &amp; Xu 2002; Lehtonen et al. 2004)"},"citationItems":[{"id":2109,"uris":["http://zotero.org/users/503753/items/4RG3CX8C"],"uri":["http://zotero.org/users/503753/items/4RG3CX8C"],"itemData":{"id":2109,"type":"article-journal","title":"Biomass and nutrient accumulation in montane evergreen broad-leaved forest (Lithocarpus xylocarpus type) in Ailao Mountains, SW China","container-title":"Forest Ecology and Management","page":"223-235","volume":"1-3","issue":"158","source":"www.infona.pl","abstract":"Montane evergreen broad-leaved forest was the natural vegetation of subtropical, mountainous central and southern Yunnan, SW China. Pristine natural forest, dominated by Fagaceae (Lithocarpus xylocarpus, Lithocarpus chintungensis and Castanopsis wattii), is still present at Ailao Mountain National Nature Reserve. Within this forest, older stands are of relatively low density, with scattered large trees, compared with stands of higher density. Biomass and nutrient content are examined in this paper for two stands, one each of relatively high and low density.Tree aerial biomass components were calculated from a stand census applied to previously derived regressions of biomass components and tree size. Tree roots were obtained from cores (20 per stand). Other biomass contributions sampled were: live shrubs (five 4m     &lt;sup&gt;2&lt;/sup&gt;     samples); herb (ten 1m     &lt;sup&gt;2&lt;/sup&gt;     samples); dead wood (ten 4m     &lt;sup&gt;2&lt;/sup&gt;     samples); litterfall (fifteen 1m     &lt;sup&gt;2&lt;/sup&gt;     samples, monthly); forest floor litter (ten 0.25m     &lt;sup&gt;2&lt;/sup&gt;     samples, 3-monthly). Three nutrient samples were analysed for each tissue per species for both stands.Total live biomass was 503 and 285tha     &lt;sup&gt;-&lt;/sup&gt;     &lt;sup&gt;1&lt;/sup&gt;     for the high and low density stands, respectively. The biomass ratio of stem-wood to branch-wood and leaf biomass was 10:1 and 43.4:1 in the former and 14:1 and 29.7:1 in the latter, respectively. Standing crops of litter and dead wood were both less in the former (10.3 and 46.2tha     &lt;sup&gt;-&lt;/sup&gt;     &lt;sup&gt;1&lt;/sup&gt;     ) than the latter (12.9 and 98.5tha     &lt;sup&gt;-&lt;/sup&gt;     &lt;sup&gt;1&lt;/sup&gt;     ). Litterfall in the high density stand was 5.4 compared with 7.1tha     &lt;sup&gt;-&lt;/sup&gt;     &lt;sup&gt;1&lt;/sup&gt;     in the low density. Total nutrient content in living and dead wood materials was 280 and 195tha     &lt;sup&gt;-&lt;/sup&gt;     &lt;sup&gt;1&lt;/sup&gt;     , respectively.The sequence of inorganic nutrient element content decreased in the order, leaves&amp;gt;branches&amp;gt;roots&amp;gt;stems. Elemental nutrient content of the total stand decreased in the order of C&amp;gt;Ca&amp;gt;N&amp;gt;Mg&amp;gt;Al&amp;gt;P&amp;gt;Fe&amp;gt;Mn. The elements C, Ca and N were mainly in stems, while Al and Fe were mainly in roots. Nutrients in dead wood comprised 9.2 and 40.6% of the total nutrients in living trees and nutrients returned to soil through litterfall were estimated at 3120 and 3699kgha     &lt;sup&gt;-&lt;/sup&gt;     &lt;sup&gt;1&lt;/sup&gt;     yr     &lt;sup&gt;-&lt;/sup&gt;     &lt;sup&gt;1&lt;/sup&gt;     in high and low density stands, respectively.","ISSN":"0378-1127","language":"English","author":[{"family":"Liu","given":"Wenyao"},{"family":"Fox","given":"John E. D."},{"family":"Xu","given":"Zaifu"}],"issued":{"date-parts":[["2002"]]}}},{"id":2117,"uris":["http://zotero.org/users/503753/items/JHFSWSF6"],"uri":["http://zotero.org/users/503753/items/JHFSWSF6"],"itemData":{"id":2117,"type":"article-journal","title":"Potential litterfall of Scots pine branches in southern Finland","container-title":"Ecological Modelling","page":"305-315","volume":"180","issue":"2-3","source":"CiteSeer","abstract":"Litter input drives dynamic soil models that are used to understand the flows and stocks of soil carbon. In estimation of above-ground litterfall, much of the uncertainty lies in the turnover rate of branches. The objective of this study was to develop a model for estimating the branch litterfall of Scots pine stands. Here the potential litterfall of branches was modelled as a function of tree diameter. First, the vertical biomass distribution of branches was predicted on the basis of branch biomass data collected from trees sampled in southern Finland. Second, to predict annual branch mortality and potential litterfall, this information was combined with data on measured changes in height of the crown base. Depending on stem dbh (diameter at breast height), the proportion of annual litterfall of branches from the total biomass of branches varied from 6 % to 0.5%, being highest in small trees. According to the results of this study, the litterfall of branches depends on tree size and stocking density. When the estimates were tested against data on collection of branch litter, it was found that the method underestimates litterfall in very old stands but agrees with the measurements in other stands. Application of this model to rates of branch litter production improves the accuracy of the estimated litter input to the dynamic soil model, therefore also improving the precision of soil carbon estimates.","DOI":"dx.doi.org/10.1016/j.ecolmodel.2004.04.024","author":[{"family":"Lehtonen","given":"Aleksi A"},{"family":"Sievänen","given":"Risto A"},{"family":"Mäkelä","given":"Annikki B"},{"family":"Mäkipää","given":"Raisa C"}],"issued":{"date-parts":[["2004"]]}}}],"schema":"https://github.com/citation-style-language/schema/raw/master/csl-citation.json"} </w:instrText>
      </w:r>
      <w:r w:rsidR="008439EC">
        <w:rPr>
          <w:rFonts w:ascii="Times New Roman" w:eastAsia="Times New Roman" w:hAnsi="Times New Roman" w:cs="Times New Roman"/>
          <w:sz w:val="24"/>
          <w:szCs w:val="24"/>
          <w:lang w:eastAsia="en-AU"/>
        </w:rPr>
        <w:fldChar w:fldCharType="separate"/>
      </w:r>
      <w:r w:rsidR="008439EC" w:rsidRPr="008439EC">
        <w:rPr>
          <w:rFonts w:ascii="Times New Roman" w:hAnsi="Times New Roman" w:cs="Times New Roman"/>
          <w:sz w:val="24"/>
          <w:szCs w:val="24"/>
        </w:rPr>
        <w:t xml:space="preserve">(Liu, Fox &amp; Xu 2002; Lehtonen </w:t>
      </w:r>
      <w:r w:rsidR="008439EC" w:rsidRPr="008439EC">
        <w:rPr>
          <w:rFonts w:ascii="Times New Roman" w:hAnsi="Times New Roman" w:cs="Times New Roman"/>
          <w:i/>
          <w:iCs/>
          <w:sz w:val="24"/>
          <w:szCs w:val="24"/>
        </w:rPr>
        <w:t>et al.</w:t>
      </w:r>
      <w:r w:rsidR="008439EC" w:rsidRPr="008439EC">
        <w:rPr>
          <w:rFonts w:ascii="Times New Roman" w:hAnsi="Times New Roman" w:cs="Times New Roman"/>
          <w:sz w:val="24"/>
          <w:szCs w:val="24"/>
        </w:rPr>
        <w:t xml:space="preserve"> 2004)</w:t>
      </w:r>
      <w:r w:rsidR="008439EC">
        <w:rPr>
          <w:rFonts w:ascii="Times New Roman" w:eastAsia="Times New Roman" w:hAnsi="Times New Roman" w:cs="Times New Roman"/>
          <w:sz w:val="24"/>
          <w:szCs w:val="24"/>
          <w:lang w:eastAsia="en-AU"/>
        </w:rPr>
        <w:fldChar w:fldCharType="end"/>
      </w:r>
    </w:p>
    <w:p w14:paraId="4BEB8D08" w14:textId="5F868A66" w:rsidR="00BC4A6F" w:rsidRDefault="00BC4A6F" w:rsidP="00BC4A6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fldChar w:fldCharType="begin"/>
      </w:r>
      <w:r>
        <w:rPr>
          <w:rFonts w:ascii="Times New Roman" w:eastAsia="Times New Roman" w:hAnsi="Times New Roman" w:cs="Times New Roman"/>
          <w:sz w:val="24"/>
          <w:szCs w:val="24"/>
          <w:lang w:eastAsia="en-AU"/>
        </w:rPr>
        <w:instrText xml:space="preserve"> ADDIN ZOTERO_ITEM CSL_CITATION {"citationID":"1oim5te0t","properties":{"formattedCitation":"{\\rtf (Sheil {\\i{}et al.} 2017)}","plainCitation":"(Sheil et al. 2017)"},"citationItems":[{"id":2091,"uris":["http://zotero.org/users/503753/items/RUDCHQUV"],"uri":["http://zotero.org/users/503753/items/RUDCHQUV"],"itemData":{"id":2091,"type":"article-journal","title":"Does biomass growth increase in the largest trees? Flaws, fallacies and alternative analyses","container-title":"Functional Ecology","page":"568-581","volume":"31","issue":"3","source":"Wiley Online Library","abstract":"* The long-standing view that biomass growth in trees typically follows a rise-and-fall unimodal pattern has been challenged by studies concluding that biomass growth increases with size even among the largest stems in both closed forests and in open competition-free environments. We highlight challenges and pitfalls that influence such interpretations.\n\n\n* The ability to observe and calibrate biomass change in large stems requires adequate data regarding these specific stems.\n\n\n* Data checking and control procedures can bias estimates of biomass growth and generate false increases with stem size.\n\n\n* It is important to distinguish aggregate and individual-level trends: a failure to do so results in flawed interpretations.\n\n\n* Our assessment of biomass growth in 706 tropical forest stems indicates that individual biomass growth patterns often plateau for extended periods, with no significant difference in the number of stems indicating positive and negative trends in all but one of the 14 species. Nonetheless, when comparing aggregate growth during the most recent five years, 13 out of our 14 species indicate that biomass growth increases with size even among the largest sizes. Thus, individual and aggregate patterns of biomass growth with size are distinct.\n\n\n* Claims concerning general biomass growth patterns for large trees remain unconvincing. We suggest how future studies can improve our knowledge of growth patterns in and among large trees.\n\nA lay summary is available for this article.","DOI":"10.1111/1365-2435.12775","ISSN":"1365-2435","shortTitle":"Does biomass growth increase in the largest trees?","journalAbbreviation":"Funct Ecol","language":"en","author":[{"family":"Sheil","given":"Douglas"},{"family":"Eastaugh","given":"Chris S."},{"family":"Vlam","given":"Mart"},{"family":"Zuidema","given":"Pieter A."},{"family":"Groenendijk","given":"Peter"},{"family":"Sleen","given":"Peter","non-dropping-particle":"van der"},{"family":"Jay","given":"Alex"},{"family":"Vanclay","given":"Jerome"}],"issued":{"date-parts":[["2017",3,1]]}}}],"schema":"https://github.com/citation-style-language/schema/raw/master/csl-citation.json"} </w:instrText>
      </w:r>
      <w:r>
        <w:rPr>
          <w:rFonts w:ascii="Times New Roman" w:eastAsia="Times New Roman" w:hAnsi="Times New Roman" w:cs="Times New Roman"/>
          <w:sz w:val="24"/>
          <w:szCs w:val="24"/>
          <w:lang w:eastAsia="en-AU"/>
        </w:rPr>
        <w:fldChar w:fldCharType="separate"/>
      </w:r>
      <w:r w:rsidRPr="00BC4A6F">
        <w:rPr>
          <w:rFonts w:ascii="Times New Roman" w:hAnsi="Times New Roman" w:cs="Times New Roman"/>
          <w:sz w:val="24"/>
          <w:szCs w:val="24"/>
        </w:rPr>
        <w:t xml:space="preserve">(Sheil </w:t>
      </w:r>
      <w:r w:rsidRPr="00BC4A6F">
        <w:rPr>
          <w:rFonts w:ascii="Times New Roman" w:hAnsi="Times New Roman" w:cs="Times New Roman"/>
          <w:i/>
          <w:iCs/>
          <w:sz w:val="24"/>
          <w:szCs w:val="24"/>
        </w:rPr>
        <w:t>et al.</w:t>
      </w:r>
      <w:r w:rsidRPr="00BC4A6F">
        <w:rPr>
          <w:rFonts w:ascii="Times New Roman" w:hAnsi="Times New Roman" w:cs="Times New Roman"/>
          <w:sz w:val="24"/>
          <w:szCs w:val="24"/>
        </w:rPr>
        <w:t xml:space="preserve"> 2017)</w:t>
      </w:r>
      <w:r>
        <w:rPr>
          <w:rFonts w:ascii="Times New Roman" w:eastAsia="Times New Roman" w:hAnsi="Times New Roman" w:cs="Times New Roman"/>
          <w:sz w:val="24"/>
          <w:szCs w:val="24"/>
          <w:lang w:eastAsia="en-AU"/>
        </w:rPr>
        <w:fldChar w:fldCharType="end"/>
      </w:r>
      <w:r>
        <w:rPr>
          <w:rFonts w:ascii="Times New Roman" w:eastAsia="Times New Roman" w:hAnsi="Times New Roman" w:cs="Times New Roman"/>
          <w:sz w:val="24"/>
          <w:szCs w:val="24"/>
          <w:lang w:eastAsia="en-AU"/>
        </w:rPr>
        <w:t xml:space="preserve">: </w:t>
      </w:r>
      <w:r w:rsidRPr="00BC4A6F">
        <w:rPr>
          <w:rFonts w:ascii="Times New Roman" w:eastAsia="Times New Roman" w:hAnsi="Times New Roman" w:cs="Times New Roman"/>
          <w:sz w:val="24"/>
          <w:szCs w:val="24"/>
          <w:lang w:eastAsia="en-AU"/>
        </w:rPr>
        <w:t xml:space="preserve">So why would growth ultimately decline? </w:t>
      </w:r>
      <w:r w:rsidR="00777973">
        <w:rPr>
          <w:rFonts w:ascii="Times New Roman" w:eastAsia="Times New Roman" w:hAnsi="Times New Roman" w:cs="Times New Roman"/>
          <w:sz w:val="24"/>
          <w:szCs w:val="24"/>
          <w:lang w:eastAsia="en-AU"/>
        </w:rPr>
        <w:t>…</w:t>
      </w:r>
      <w:r w:rsidRPr="00BC4A6F">
        <w:rPr>
          <w:rFonts w:ascii="Times New Roman" w:eastAsia="Times New Roman" w:hAnsi="Times New Roman" w:cs="Times New Roman"/>
          <w:sz w:val="24"/>
          <w:szCs w:val="24"/>
          <w:lang w:eastAsia="en-AU"/>
        </w:rPr>
        <w:t xml:space="preserve">and the proportion of intercepted energy invested in stem growth declines with size (Kaufmann &amp; Ryan </w:t>
      </w:r>
      <w:hyperlink r:id="rId7" w:anchor="fec12775-bib-0055" w:tooltip="Link to bibliographic citation" w:history="1">
        <w:r w:rsidRPr="00BC4A6F">
          <w:rPr>
            <w:rFonts w:ascii="Times New Roman" w:eastAsia="Times New Roman" w:hAnsi="Times New Roman" w:cs="Times New Roman"/>
            <w:color w:val="0000FF"/>
            <w:sz w:val="24"/>
            <w:szCs w:val="24"/>
            <w:u w:val="single"/>
            <w:lang w:eastAsia="en-AU"/>
          </w:rPr>
          <w:t>1986</w:t>
        </w:r>
      </w:hyperlink>
      <w:r w:rsidRPr="00BC4A6F">
        <w:rPr>
          <w:rFonts w:ascii="Times New Roman" w:eastAsia="Times New Roman" w:hAnsi="Times New Roman" w:cs="Times New Roman"/>
          <w:sz w:val="24"/>
          <w:szCs w:val="24"/>
          <w:lang w:eastAsia="en-AU"/>
        </w:rPr>
        <w:t xml:space="preserve">; Thomas </w:t>
      </w:r>
      <w:hyperlink r:id="rId8" w:anchor="fec12775-bib-0130" w:tooltip="Link to bibliographic citation" w:history="1">
        <w:r w:rsidRPr="00BC4A6F">
          <w:rPr>
            <w:rFonts w:ascii="Times New Roman" w:eastAsia="Times New Roman" w:hAnsi="Times New Roman" w:cs="Times New Roman"/>
            <w:color w:val="0000FF"/>
            <w:sz w:val="24"/>
            <w:szCs w:val="24"/>
            <w:u w:val="single"/>
            <w:lang w:eastAsia="en-AU"/>
          </w:rPr>
          <w:t>2010</w:t>
        </w:r>
      </w:hyperlink>
      <w:r w:rsidRPr="00BC4A6F">
        <w:rPr>
          <w:rFonts w:ascii="Times New Roman" w:eastAsia="Times New Roman" w:hAnsi="Times New Roman" w:cs="Times New Roman"/>
          <w:sz w:val="24"/>
          <w:szCs w:val="24"/>
          <w:lang w:eastAsia="en-AU"/>
        </w:rPr>
        <w:t>).</w:t>
      </w:r>
    </w:p>
    <w:p w14:paraId="40319758" w14:textId="3AA0CF53" w:rsidR="006D7443" w:rsidRDefault="006D7443" w:rsidP="00BC4A6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Plants in low light conditions has lower RA - </w:t>
      </w:r>
      <w:r>
        <w:rPr>
          <w:rFonts w:ascii="Times New Roman" w:eastAsia="Times New Roman" w:hAnsi="Times New Roman" w:cs="Times New Roman"/>
          <w:sz w:val="24"/>
          <w:szCs w:val="24"/>
          <w:lang w:eastAsia="en-AU"/>
        </w:rPr>
        <w:fldChar w:fldCharType="begin"/>
      </w:r>
      <w:r>
        <w:rPr>
          <w:rFonts w:ascii="Times New Roman" w:eastAsia="Times New Roman" w:hAnsi="Times New Roman" w:cs="Times New Roman"/>
          <w:sz w:val="24"/>
          <w:szCs w:val="24"/>
          <w:lang w:eastAsia="en-AU"/>
        </w:rPr>
        <w:instrText xml:space="preserve"> ADDIN ZOTERO_ITEM CSL_CITATION {"citationID":"sidfsi2q3","properties":{"formattedCitation":"{\\rtf (Delerue {\\i{}et al.} 2013)}","plainCitation":"(Delerue et al. 2013)"},"citationItems":[{"id":2124,"uris":["http://zotero.org/users/503753/items/V6CKX74N"],"uri":["http://zotero.org/users/503753/items/V6CKX74N"],"itemData":{"id":2124,"type":"article-journal","title":"Plasticity of reproductive allocation of a woody species (Ulex europaeus) in response to variation in resource availability","container-title":"Annals of Forest Science","page":"219-228","volume":"70","issue":"3","source":"link.springer.com","abstract":"ContextWhile many woody perennials grow and reproduce in varying environments, their ability to modify their reproductive allocation under varying resource availability is unclear.AimsThis study aimed to demonstrate the occurrence of plasticity of reproductive allocation in a pioneer woody species (Ulex europaeus).MethodsWe studied seed production in 144 plants under different irradiance and population densities. We measured their basal area, their whole shoot biomass and photosynthetic biomass, and their reproductive output (number of fruits per individual and number of seeds per fruit).ResultsWe found that newly produced photosynthetic biomass was influenced by environmental variation, which in turn determined its reproductive output. In addition, in low light conditions investment in reproduction was more reduced than investment in growth indicating plasticity of reproductive allocation.ConclusionThese results provide the first evidence for plasticity of reproductive allocation of a woody plant. It may lead to the ability of this pioneer species to survive and to continue to reproduce even at low rates in non-optimal shady habitats and to maintain a non-empty seed bank in forest systems with long unfavourable periods between two disturbances.","DOI":"10.1007/s13595-012-0260-x","ISSN":"1286-4560, 1297-966X","journalAbbreviation":"Annals of Forest Science","language":"en","author":[{"family":"Delerue","given":"Florian"},{"family":"Gonzalez","given":"Maya"},{"family":"Atlan","given":"Anne"},{"family":"Pellerin","given":"Sylvain"},{"family":"Augusto","given":"Laurent"}],"issued":{"date-parts":[["2013",5,1]]}}}],"schema":"https://github.com/citation-style-language/schema/raw/master/csl-citation.json"} </w:instrText>
      </w:r>
      <w:r>
        <w:rPr>
          <w:rFonts w:ascii="Times New Roman" w:eastAsia="Times New Roman" w:hAnsi="Times New Roman" w:cs="Times New Roman"/>
          <w:sz w:val="24"/>
          <w:szCs w:val="24"/>
          <w:lang w:eastAsia="en-AU"/>
        </w:rPr>
        <w:fldChar w:fldCharType="separate"/>
      </w:r>
      <w:r w:rsidRPr="006D7443">
        <w:rPr>
          <w:rFonts w:ascii="Times New Roman" w:hAnsi="Times New Roman" w:cs="Times New Roman"/>
          <w:sz w:val="24"/>
          <w:szCs w:val="24"/>
        </w:rPr>
        <w:t xml:space="preserve">(Delerue </w:t>
      </w:r>
      <w:r w:rsidRPr="006D7443">
        <w:rPr>
          <w:rFonts w:ascii="Times New Roman" w:hAnsi="Times New Roman" w:cs="Times New Roman"/>
          <w:i/>
          <w:iCs/>
          <w:sz w:val="24"/>
          <w:szCs w:val="24"/>
        </w:rPr>
        <w:t>et al.</w:t>
      </w:r>
      <w:r w:rsidRPr="006D7443">
        <w:rPr>
          <w:rFonts w:ascii="Times New Roman" w:hAnsi="Times New Roman" w:cs="Times New Roman"/>
          <w:sz w:val="24"/>
          <w:szCs w:val="24"/>
        </w:rPr>
        <w:t xml:space="preserve"> 2013)</w:t>
      </w:r>
      <w:r>
        <w:rPr>
          <w:rFonts w:ascii="Times New Roman" w:eastAsia="Times New Roman" w:hAnsi="Times New Roman" w:cs="Times New Roman"/>
          <w:sz w:val="24"/>
          <w:szCs w:val="24"/>
          <w:lang w:eastAsia="en-AU"/>
        </w:rPr>
        <w:fldChar w:fldCharType="end"/>
      </w:r>
    </w:p>
    <w:p w14:paraId="5A46525A" w14:textId="77777777" w:rsidR="003D6B6B" w:rsidRDefault="003D6B6B" w:rsidP="005672DE">
      <w:pPr>
        <w:autoSpaceDE w:val="0"/>
        <w:autoSpaceDN w:val="0"/>
        <w:adjustRightInd w:val="0"/>
        <w:spacing w:after="0" w:line="240" w:lineRule="auto"/>
      </w:pPr>
    </w:p>
    <w:p w14:paraId="48DB7B17" w14:textId="77777777" w:rsidR="005672DE" w:rsidRPr="00247086" w:rsidRDefault="005672DE" w:rsidP="005672DE">
      <w:pPr>
        <w:autoSpaceDE w:val="0"/>
        <w:autoSpaceDN w:val="0"/>
        <w:adjustRightInd w:val="0"/>
        <w:spacing w:after="0" w:line="240" w:lineRule="auto"/>
      </w:pPr>
      <w:r w:rsidRPr="00247086">
        <w:t xml:space="preserve">Reproductive investment can also be summarized by reproductive value (RV) curves that plot total yearly reproductive investment against plant size and show, for most perennial species, that reproductive investment increases with plant size, </w:t>
      </w:r>
      <w:proofErr w:type="spellStart"/>
      <w:r w:rsidRPr="00247086">
        <w:t>asymptoting</w:t>
      </w:r>
      <w:proofErr w:type="spellEnd"/>
      <w:r w:rsidRPr="00247086">
        <w:t xml:space="preserve"> as plant’s age </w:t>
      </w:r>
      <w:r w:rsidRPr="00247086">
        <w:fldChar w:fldCharType="begin"/>
      </w:r>
      <w:r w:rsidRPr="00247086">
        <w:instrText xml:space="preserve"> ADDIN ZOTERO_ITEM CSL_CITATION {"citationID":"2o8pahti8g","properties":{"formattedCitation":"{\\rtf (Weiner {\\i{}et al.} 2009)}","plainCitation":"(Weiner et al. 2009)"},"citationItems":[{"id":485,"uris":["http://zotero.org/users/503753/items/E5TZKK83"],"uri":["http://zotero.org/users/503753/items/E5TZKK83"],"itemData":{"id":485,"type":"article-journal","title":"The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G."},{"family":"Pino","given":"Joan"},{"family":"Echarte","given":"Laura"}],"issued":{"date-parts":[["2009"]]}}}],"schema":"https://github.com/citation-style-language/schema/raw/master/csl-citation.json"} </w:instrText>
      </w:r>
      <w:r w:rsidRPr="00247086">
        <w:fldChar w:fldCharType="separate"/>
      </w:r>
      <w:r w:rsidRPr="00247086">
        <w:rPr>
          <w:rFonts w:cs="Times New Roman"/>
        </w:rPr>
        <w:t xml:space="preserve">(Weiner </w:t>
      </w:r>
      <w:r w:rsidRPr="00247086">
        <w:rPr>
          <w:rFonts w:cs="Times New Roman"/>
          <w:i/>
          <w:iCs/>
        </w:rPr>
        <w:t>et al.</w:t>
      </w:r>
      <w:r w:rsidRPr="00247086">
        <w:rPr>
          <w:rFonts w:cs="Times New Roman"/>
        </w:rPr>
        <w:t xml:space="preserve"> 2009)</w:t>
      </w:r>
      <w:r w:rsidRPr="00247086">
        <w:fldChar w:fldCharType="end"/>
      </w:r>
      <w:r w:rsidRPr="00247086">
        <w:t>. RV curves do not however depict the growth-reproduction trade-off, for they consider a plant’s size not vegetative growth.</w:t>
      </w:r>
    </w:p>
    <w:p w14:paraId="124A563F" w14:textId="77777777" w:rsidR="005672DE" w:rsidRPr="00247086" w:rsidRDefault="005672DE" w:rsidP="00FD5BB5"/>
    <w:p w14:paraId="72DF26F8" w14:textId="77777777" w:rsidR="00BB50BC" w:rsidRPr="00247086" w:rsidRDefault="0070388E" w:rsidP="00253A53">
      <w:r w:rsidRPr="00247086">
        <w:t xml:space="preserve">Overall, if the proportion of </w:t>
      </w:r>
      <w:r w:rsidR="001B2262" w:rsidRPr="00247086">
        <w:t xml:space="preserve">NPP </w:t>
      </w:r>
      <w:r w:rsidRPr="00247086">
        <w:t xml:space="preserve">going to maintenance costs increases </w:t>
      </w:r>
      <w:r w:rsidR="00C569BB" w:rsidRPr="00247086">
        <w:t>sharply with age</w:t>
      </w:r>
      <w:r w:rsidR="00253A53" w:rsidRPr="00247086">
        <w:t xml:space="preserve"> or NPP does not keep pace with increases in leaf area and stem architecture</w:t>
      </w:r>
      <w:r w:rsidR="00C569BB" w:rsidRPr="00247086">
        <w:t xml:space="preserve">, the surplus energy pool may rapidly asymptote – or even decline – impacting growth, reproductive investment, and </w:t>
      </w:r>
      <w:r w:rsidR="001B2262" w:rsidRPr="00247086">
        <w:t xml:space="preserve">potentially </w:t>
      </w:r>
      <w:r w:rsidR="00C569BB" w:rsidRPr="00247086">
        <w:t xml:space="preserve">RA. </w:t>
      </w:r>
      <w:r w:rsidR="00AC7281" w:rsidRPr="00247086">
        <w:t xml:space="preserve">RV curves suggest that although reproductive investment plateaus with plant size, it </w:t>
      </w:r>
      <w:r w:rsidR="007E016E" w:rsidRPr="00247086">
        <w:t xml:space="preserve">rarely </w:t>
      </w:r>
      <w:r w:rsidR="00AC7281" w:rsidRPr="00247086">
        <w:t>decline</w:t>
      </w:r>
      <w:r w:rsidR="007E016E" w:rsidRPr="00247086">
        <w:t>s</w:t>
      </w:r>
      <w:r w:rsidR="006C65C4" w:rsidRPr="00247086">
        <w:t xml:space="preserve">. In addition to the outcome of the growth-reproduction trade-off this reflects simple </w:t>
      </w:r>
      <w:proofErr w:type="spellStart"/>
      <w:r w:rsidR="006C65C4" w:rsidRPr="00247086">
        <w:t>allometric</w:t>
      </w:r>
      <w:proofErr w:type="spellEnd"/>
      <w:r w:rsidR="006C65C4" w:rsidRPr="00247086">
        <w:t xml:space="preserve"> constraints for many species: the number of buds initiated is often closely linked with the deployment of leaves. Since </w:t>
      </w:r>
      <w:r w:rsidR="00AB4E1F" w:rsidRPr="00247086">
        <w:t xml:space="preserve">flowers to the point of pollination can account for the majority of reproductive investment (refs###), many species reproductive investment will be closely linked to investment in vegetative growth, both maintenance costs and new growth. </w:t>
      </w:r>
      <w:r w:rsidR="00253A53" w:rsidRPr="00247086">
        <w:t xml:space="preserve">The increasing maintenance costs and reproductive investment, suggest that the </w:t>
      </w:r>
      <w:r w:rsidR="00FB2CEE" w:rsidRPr="00247086">
        <w:t xml:space="preserve">pool of energy available for vegetative growth </w:t>
      </w:r>
      <w:r w:rsidR="00253A53" w:rsidRPr="00247086">
        <w:t xml:space="preserve">to increase plant size </w:t>
      </w:r>
      <w:r w:rsidR="00FB2CEE" w:rsidRPr="00247086">
        <w:t>may</w:t>
      </w:r>
      <w:r w:rsidR="006C65C4" w:rsidRPr="00247086">
        <w:t xml:space="preserve"> </w:t>
      </w:r>
      <w:r w:rsidR="00FB2CEE" w:rsidRPr="00247086">
        <w:t xml:space="preserve">be severely curtailed long before a plant approaches its </w:t>
      </w:r>
      <w:r w:rsidR="007E016E" w:rsidRPr="00247086">
        <w:t>end-of-life</w:t>
      </w:r>
      <w:r w:rsidR="006C65C4" w:rsidRPr="00247086">
        <w:t>.</w:t>
      </w:r>
    </w:p>
    <w:p w14:paraId="5D965B7B" w14:textId="77777777" w:rsidR="00BC4584" w:rsidRPr="00247086" w:rsidRDefault="00BC4584" w:rsidP="00BC4584">
      <w:r w:rsidRPr="00247086">
        <w:t>These factors, and others, have been addressed in theoretical models, seeking to understand how the optimal allocation of energy to growth versus reproduction shifts as an individual grows and ages and under what conditions the outcome is indeterminate growth and multiple reproductive events (###).</w:t>
      </w:r>
    </w:p>
    <w:p w14:paraId="6C4052CD" w14:textId="77777777" w:rsidR="00BC4584" w:rsidRPr="00247086" w:rsidRDefault="00BC4584" w:rsidP="00BC4584">
      <w:r w:rsidRPr="00247086">
        <w:t xml:space="preserve">However, with increasing plant size, the energy expenditure to replace shed leaves and stems, becomes an ever larger proportion of a plant’s total energy budget. While the proportion of </w:t>
      </w:r>
      <w:r w:rsidRPr="00247086">
        <w:rPr>
          <w:i/>
        </w:rPr>
        <w:t>surplus energy</w:t>
      </w:r>
      <w:r w:rsidRPr="00247086">
        <w:t xml:space="preserve"> allocated to reproduction may continue to increase throughout a plant’s life, the proportion of its pre-maintenance energy pool may display a different trajectory. A more inclusive calculation of RA presents several potential benefits. First, it presents a more holistic view of energy expenditure to vegetative versus reproductive materials, presenting the possibility that reproductive investment increases as a proportion of total energy investment rather than as a proportion of surplus energy. Phrased alternatively, a plant may be making decisions of energy allocation to reproduction versus vegetative material based on its energy pool prior to replacing shed tissue. This in turn allows for the possible outcome that a plant’s vegetative mass ceases to increase at some size or age, as tissue replacement becomes so high that it consumes the entire energy budget for vegetative tissues. In such instances, the plant should be categorized as displaying determinate growth, yet, contrary to convention, would not have reached its end of life. In more extreme instances, a plant’s reproductive investment may be sufficiently large to leave insufficient energy to replace all shed tissues, leading to a </w:t>
      </w:r>
      <w:r w:rsidRPr="00247086">
        <w:rPr>
          <w:i/>
        </w:rPr>
        <w:t xml:space="preserve">decrease </w:t>
      </w:r>
      <w:r w:rsidRPr="00247086">
        <w:t xml:space="preserve">in plant size year-upon-year. Decreasing leaf area cannot be a long-term strategy, but may allow a plant to have higher reproductive output for several years at the end of its life. If a plant ceases to increase its vegetative size, RA, calculated as a proportion of </w:t>
      </w:r>
      <w:r w:rsidRPr="00247086">
        <w:rPr>
          <w:i/>
        </w:rPr>
        <w:t>surplus energy</w:t>
      </w:r>
      <w:r w:rsidRPr="00247086">
        <w:t xml:space="preserve"> reaches 1 and if a plant’s vegetative size declines, RA exceeds 1. If plants display such growth trajectories, the conventional RA calculation will not accurately depict a plant’s energy allocation decisions. </w:t>
      </w:r>
    </w:p>
    <w:p w14:paraId="7AB5697F" w14:textId="77777777" w:rsidR="00BC4584" w:rsidRPr="00247086" w:rsidRDefault="00BC4584" w:rsidP="00BC4584">
      <w:r w:rsidRPr="00247086">
        <w:t>Yearly leaf replacement</w:t>
      </w:r>
    </w:p>
    <w:p w14:paraId="7DDFD3AF" w14:textId="77777777" w:rsidR="006A40EF" w:rsidRPr="00247086" w:rsidRDefault="006A40EF" w:rsidP="00253A53"/>
    <w:p w14:paraId="48842526" w14:textId="77777777" w:rsidR="006A40EF" w:rsidRPr="00247086" w:rsidRDefault="006A40EF" w:rsidP="006A40EF">
      <w:pPr>
        <w:autoSpaceDE w:val="0"/>
        <w:autoSpaceDN w:val="0"/>
        <w:adjustRightInd w:val="0"/>
        <w:spacing w:after="0" w:line="240" w:lineRule="auto"/>
      </w:pPr>
      <w:r w:rsidRPr="00247086">
        <w:t xml:space="preserve">A few species display declining RA schedules, with a decrease in RA among the oldest plants, interpreted as a mechanism for older plants to survive until their habitat becomes more favourable for high reproductive production and growth </w:t>
      </w:r>
      <w:r w:rsidRPr="00247086">
        <w:fldChar w:fldCharType="begin"/>
      </w:r>
      <w:r w:rsidRPr="00247086">
        <w:instrText xml:space="preserve"> ADDIN ZOTERO_ITEM CSL_CITATION {"citationID":"280upo83u","properties":{"formattedCitation":"(Kohyama 1982; Nakashizuka, Takahashi &amp; Kawaguchi 1997; Ehlers &amp; Olesen 2004)","plainCitation":"(Kohyama 1982; Nakashizuka, Takahashi &amp; Kawaguchi 1997; Ehlers &amp; Olesen 2004)"},"citationItems":[{"id":152,"uris":["http://zotero.org/users/503753/items/4694EPSM"],"uri":["http://zotero.org/users/503753/items/4694EPSM"],"itemData":{"id":152,"type":"article-journal","title":"Studies on the &lt;i&gt;Abies&lt;/i&gt; population of Mt. Shimagare II. Reproductive and life history traits","container-title":"The Botanical Magazine Tokyo","page":"167-181","volume":"95","issue":"2","source":"CrossRef","DOI":"10.1007/BF02488583","ISSN":"0006-808X","journalAbbreviation":"Bot Mag Tokyo","author":[{"family":"Kohyama","given":"Takashi"}],"issued":{"date-parts":[["1982",6]]}}},{"id":1162,"uris":["http://zotero.org/users/503753/items/ZXURCTFG"],"uri":["http://zotero.org/users/503753/items/ZXURCTFG"],"itemData":{"id":1162,"type":"article-journal","title":"Production-dependent reproductive allocation of a tall tree species &lt;i&gt;Quercus serrata&lt;/i&gt;","container-title":"Journal of Plant Research","page":"7-13","volume":"110","issue":"1","source":"CrossRef","DOI":"10.1007/BF02506837","ISSN":"0918-9440","journalAbbreviation":"J. Plant Res.","author":[{"family":"Nakashizuka","given":"Tohru"},{"family":"Takahashi","given":"Yayoi"},{"family":"Kawaguchi","given":"Hideyuki"}],"issued":{"date-parts":[["1997",3]]}}},{"id":127,"uris":["http://zotero.org/users/503753/items/3JMGKTZR"],"uri":["http://zotero.org/users/503753/items/3JMGKTZR"],"itemData":{"id":127,"type":"article-journal","title":"Flower production in relation to individual plant age and leaf production among different patches of &lt;i&gt;Corydalis intermedia&lt;/i&gt;","container-title":"Plant Ecology formerly `Vegetatio'","page":"71-78","volume":"174","issue":"1","source":"CrossRef","DOI":"10.1023/B:VEGE.0000046060.77491.b9","ISSN":"1385-0237","journalAbbreviation":"Plant Ecology","author":[{"family":"Ehlers","given":"Bodil Kirstine"},{"family":"Olesen","given":"Jens Mogens"}],"issued":{"date-parts":[["2004"]]}}}],"schema":"https://github.com/citation-style-language/schema/raw/master/csl-citation.json"} </w:instrText>
      </w:r>
      <w:r w:rsidRPr="00247086">
        <w:fldChar w:fldCharType="separate"/>
      </w:r>
      <w:r w:rsidRPr="00247086">
        <w:t>(Kohyama 1982; Nakashizuka, Takahashi &amp; Kawaguchi 1997; Ehlers &amp; Olesen 2004)</w:t>
      </w:r>
      <w:r w:rsidRPr="00247086">
        <w:fldChar w:fldCharType="end"/>
      </w:r>
      <w:r w:rsidRPr="00247086">
        <w:t xml:space="preserve">. </w:t>
      </w:r>
    </w:p>
    <w:p w14:paraId="0EC8CD99" w14:textId="77777777" w:rsidR="006A40EF" w:rsidRPr="00247086" w:rsidRDefault="006A40EF" w:rsidP="00253A53"/>
    <w:p w14:paraId="75E6F200" w14:textId="77777777" w:rsidR="009263C4" w:rsidRPr="00247086" w:rsidRDefault="009263C4" w:rsidP="009263C4">
      <w:pPr>
        <w:pStyle w:val="ListParagraph"/>
        <w:numPr>
          <w:ilvl w:val="0"/>
          <w:numId w:val="8"/>
        </w:numPr>
      </w:pPr>
      <w:r w:rsidRPr="00247086">
        <w:lastRenderedPageBreak/>
        <w:t>PROBABLY NEED A PARAGRAPH LISTING SOME INFORMATION ON WHAT DIFFERENCES WE EXPECT ACROSS SPECIES. RIGHT NOW JUST INCLUDED IN HYPOTHESES</w:t>
      </w:r>
    </w:p>
    <w:p w14:paraId="231D97E2" w14:textId="77777777" w:rsidR="004D3EBD" w:rsidRPr="00247086" w:rsidRDefault="004D3EBD" w:rsidP="004B53F8">
      <w:pPr>
        <w:rPr>
          <w:i/>
        </w:rPr>
      </w:pPr>
    </w:p>
    <w:p w14:paraId="41588BAC" w14:textId="77777777" w:rsidR="004D3EBD" w:rsidRPr="00247086" w:rsidRDefault="004D3EBD" w:rsidP="004D3EBD">
      <w:pPr>
        <w:pStyle w:val="ListParagraph"/>
        <w:numPr>
          <w:ilvl w:val="0"/>
          <w:numId w:val="7"/>
        </w:numPr>
        <w:spacing w:after="360" w:line="480" w:lineRule="auto"/>
        <w:rPr>
          <w:rFonts w:cs="Times New Roman"/>
        </w:rPr>
      </w:pPr>
      <w:r w:rsidRPr="00247086">
        <w:rPr>
          <w:rFonts w:cs="Times New Roman"/>
        </w:rPr>
        <w:fldChar w:fldCharType="begin"/>
      </w:r>
      <w:r w:rsidRPr="00247086">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247086">
        <w:rPr>
          <w:rFonts w:cs="Times New Roman"/>
        </w:rPr>
        <w:fldChar w:fldCharType="separate"/>
      </w:r>
      <w:r w:rsidRPr="00247086">
        <w:rPr>
          <w:rFonts w:cs="Times New Roman"/>
        </w:rPr>
        <w:t>(Thompson &amp; Stewart 1981)</w:t>
      </w:r>
      <w:r w:rsidRPr="00247086">
        <w:rPr>
          <w:rFonts w:cs="Times New Roman"/>
        </w:rPr>
        <w:fldChar w:fldCharType="end"/>
      </w:r>
      <w:r w:rsidRPr="00247086">
        <w:rPr>
          <w:rFonts w:cs="Times New Roman"/>
        </w:rPr>
        <w:t xml:space="preserve"> – call RA measure of greatest importance as well</w:t>
      </w:r>
    </w:p>
    <w:p w14:paraId="7CF325C4" w14:textId="77777777" w:rsidR="004D3EBD" w:rsidRPr="00247086" w:rsidRDefault="004D3EBD" w:rsidP="004D3EBD">
      <w:pPr>
        <w:pStyle w:val="ListParagraph"/>
        <w:numPr>
          <w:ilvl w:val="0"/>
          <w:numId w:val="7"/>
        </w:numPr>
        <w:autoSpaceDE w:val="0"/>
        <w:autoSpaceDN w:val="0"/>
        <w:adjustRightInd w:val="0"/>
        <w:spacing w:after="0" w:line="340" w:lineRule="atLeast"/>
        <w:rPr>
          <w:rFonts w:cs="Times New Roman"/>
        </w:rPr>
      </w:pPr>
      <w:r w:rsidRPr="00247086">
        <w:rPr>
          <w:rFonts w:cs="Times New Roman"/>
        </w:rPr>
        <w:fldChar w:fldCharType="begin"/>
      </w:r>
      <w:r w:rsidRPr="00247086">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247086">
        <w:rPr>
          <w:rFonts w:cs="Times New Roman"/>
        </w:rPr>
        <w:fldChar w:fldCharType="separate"/>
      </w:r>
      <w:r w:rsidRPr="00247086">
        <w:rPr>
          <w:rFonts w:cs="Times New Roman"/>
        </w:rPr>
        <w:t>(Primack 1987)</w:t>
      </w:r>
      <w:r w:rsidRPr="00247086">
        <w:rPr>
          <w:rFonts w:cs="Times New Roman"/>
        </w:rPr>
        <w:fldChar w:fldCharType="end"/>
      </w:r>
    </w:p>
    <w:p w14:paraId="16FCB9B4" w14:textId="77777777" w:rsidR="004D3EBD" w:rsidRPr="00247086" w:rsidRDefault="004D3EBD" w:rsidP="004B53F8">
      <w:pPr>
        <w:rPr>
          <w:i/>
        </w:rPr>
      </w:pPr>
    </w:p>
    <w:p w14:paraId="1B0D4C29" w14:textId="77777777" w:rsidR="00A52F23" w:rsidRPr="00A52F23" w:rsidRDefault="008A4174" w:rsidP="00A52F23">
      <w:pPr>
        <w:pStyle w:val="Bibliography"/>
        <w:rPr>
          <w:rFonts w:ascii="Calibri" w:hAnsi="Calibri"/>
        </w:rPr>
      </w:pPr>
      <w:r w:rsidRPr="00247086">
        <w:rPr>
          <w:i/>
        </w:rPr>
        <w:fldChar w:fldCharType="begin"/>
      </w:r>
      <w:r w:rsidR="003F4704">
        <w:rPr>
          <w:i/>
        </w:rPr>
        <w:instrText xml:space="preserve"> ADDIN ZOTERO_BIBL {"custom":[]} CSL_BIBLIOGRAPHY </w:instrText>
      </w:r>
      <w:r w:rsidRPr="00247086">
        <w:rPr>
          <w:i/>
        </w:rPr>
        <w:fldChar w:fldCharType="separate"/>
      </w:r>
      <w:r w:rsidR="00A52F23" w:rsidRPr="00A52F23">
        <w:rPr>
          <w:rFonts w:ascii="Calibri" w:hAnsi="Calibri"/>
        </w:rPr>
        <w:t xml:space="preserve">Becker, P., </w:t>
      </w:r>
      <w:proofErr w:type="spellStart"/>
      <w:r w:rsidR="00A52F23" w:rsidRPr="00A52F23">
        <w:rPr>
          <w:rFonts w:ascii="Calibri" w:hAnsi="Calibri"/>
        </w:rPr>
        <w:t>Meinzer</w:t>
      </w:r>
      <w:proofErr w:type="spellEnd"/>
      <w:r w:rsidR="00A52F23" w:rsidRPr="00A52F23">
        <w:rPr>
          <w:rFonts w:ascii="Calibri" w:hAnsi="Calibri"/>
        </w:rPr>
        <w:t xml:space="preserve">, F.C. &amp; </w:t>
      </w:r>
      <w:proofErr w:type="spellStart"/>
      <w:r w:rsidR="00A52F23" w:rsidRPr="00A52F23">
        <w:rPr>
          <w:rFonts w:ascii="Calibri" w:hAnsi="Calibri"/>
        </w:rPr>
        <w:t>Wullschleger</w:t>
      </w:r>
      <w:proofErr w:type="spellEnd"/>
      <w:r w:rsidR="00A52F23" w:rsidRPr="00A52F23">
        <w:rPr>
          <w:rFonts w:ascii="Calibri" w:hAnsi="Calibri"/>
        </w:rPr>
        <w:t xml:space="preserve">, S.D. (2000) Hydraulic limitation of tree height: a critique. </w:t>
      </w:r>
      <w:r w:rsidR="00A52F23" w:rsidRPr="00A52F23">
        <w:rPr>
          <w:rFonts w:ascii="Calibri" w:hAnsi="Calibri"/>
          <w:i/>
          <w:iCs/>
        </w:rPr>
        <w:t>Functional Ecology</w:t>
      </w:r>
      <w:r w:rsidR="00A52F23" w:rsidRPr="00A52F23">
        <w:rPr>
          <w:rFonts w:ascii="Calibri" w:hAnsi="Calibri"/>
        </w:rPr>
        <w:t xml:space="preserve">, </w:t>
      </w:r>
      <w:r w:rsidR="00A52F23" w:rsidRPr="00A52F23">
        <w:rPr>
          <w:rFonts w:ascii="Calibri" w:hAnsi="Calibri"/>
          <w:b/>
          <w:bCs/>
        </w:rPr>
        <w:t>14</w:t>
      </w:r>
      <w:r w:rsidR="00A52F23" w:rsidRPr="00A52F23">
        <w:rPr>
          <w:rFonts w:ascii="Calibri" w:hAnsi="Calibri"/>
        </w:rPr>
        <w:t>, 4–11.</w:t>
      </w:r>
    </w:p>
    <w:p w14:paraId="682F8826" w14:textId="77777777" w:rsidR="00A52F23" w:rsidRPr="00A52F23" w:rsidRDefault="00A52F23" w:rsidP="00A52F23">
      <w:pPr>
        <w:pStyle w:val="Bibliography"/>
        <w:rPr>
          <w:rFonts w:ascii="Calibri" w:hAnsi="Calibri"/>
        </w:rPr>
      </w:pPr>
      <w:r w:rsidRPr="00A52F23">
        <w:rPr>
          <w:rFonts w:ascii="Calibri" w:hAnsi="Calibri"/>
        </w:rPr>
        <w:t xml:space="preserve">Cole, L.C. (1954) </w:t>
      </w:r>
      <w:proofErr w:type="gramStart"/>
      <w:r w:rsidRPr="00A52F23">
        <w:rPr>
          <w:rFonts w:ascii="Calibri" w:hAnsi="Calibri"/>
        </w:rPr>
        <w:t>The</w:t>
      </w:r>
      <w:proofErr w:type="gramEnd"/>
      <w:r w:rsidRPr="00A52F23">
        <w:rPr>
          <w:rFonts w:ascii="Calibri" w:hAnsi="Calibri"/>
        </w:rPr>
        <w:t xml:space="preserve"> population consequences of life history phenomena. </w:t>
      </w:r>
      <w:r w:rsidRPr="00A52F23">
        <w:rPr>
          <w:rFonts w:ascii="Calibri" w:hAnsi="Calibri"/>
          <w:i/>
          <w:iCs/>
        </w:rPr>
        <w:t>The Quarterly Review of Biology</w:t>
      </w:r>
      <w:r w:rsidRPr="00A52F23">
        <w:rPr>
          <w:rFonts w:ascii="Calibri" w:hAnsi="Calibri"/>
        </w:rPr>
        <w:t xml:space="preserve">, </w:t>
      </w:r>
      <w:r w:rsidRPr="00A52F23">
        <w:rPr>
          <w:rFonts w:ascii="Calibri" w:hAnsi="Calibri"/>
          <w:b/>
          <w:bCs/>
        </w:rPr>
        <w:t>29</w:t>
      </w:r>
      <w:r w:rsidRPr="00A52F23">
        <w:rPr>
          <w:rFonts w:ascii="Calibri" w:hAnsi="Calibri"/>
        </w:rPr>
        <w:t>, 103–137.</w:t>
      </w:r>
    </w:p>
    <w:p w14:paraId="0287100C" w14:textId="77777777" w:rsidR="00A52F23" w:rsidRPr="00A52F23" w:rsidRDefault="00A52F23" w:rsidP="00A52F23">
      <w:pPr>
        <w:pStyle w:val="Bibliography"/>
        <w:rPr>
          <w:rFonts w:ascii="Calibri" w:hAnsi="Calibri"/>
        </w:rPr>
      </w:pPr>
      <w:r w:rsidRPr="00A52F23">
        <w:rPr>
          <w:rFonts w:ascii="Calibri" w:hAnsi="Calibri"/>
        </w:rPr>
        <w:t xml:space="preserve">Day, M.E., Greenwood, M.S. &amp; White, A.S. (2001) Age-related changes in foliar morphology and physiology in red spruce and their influence on declining photosynthetic rates and productivity with tree age. </w:t>
      </w:r>
      <w:r w:rsidRPr="00A52F23">
        <w:rPr>
          <w:rFonts w:ascii="Calibri" w:hAnsi="Calibri"/>
          <w:i/>
          <w:iCs/>
        </w:rPr>
        <w:t>Tree Physiology</w:t>
      </w:r>
      <w:r w:rsidRPr="00A52F23">
        <w:rPr>
          <w:rFonts w:ascii="Calibri" w:hAnsi="Calibri"/>
        </w:rPr>
        <w:t xml:space="preserve">, </w:t>
      </w:r>
      <w:r w:rsidRPr="00A52F23">
        <w:rPr>
          <w:rFonts w:ascii="Calibri" w:hAnsi="Calibri"/>
          <w:b/>
          <w:bCs/>
        </w:rPr>
        <w:t>21</w:t>
      </w:r>
      <w:r w:rsidRPr="00A52F23">
        <w:rPr>
          <w:rFonts w:ascii="Calibri" w:hAnsi="Calibri"/>
        </w:rPr>
        <w:t>, 1195–1204.</w:t>
      </w:r>
    </w:p>
    <w:p w14:paraId="127F419A" w14:textId="77777777" w:rsidR="00A52F23" w:rsidRPr="00A52F23" w:rsidRDefault="00A52F23" w:rsidP="00A52F23">
      <w:pPr>
        <w:pStyle w:val="Bibliography"/>
        <w:rPr>
          <w:rFonts w:ascii="Calibri" w:hAnsi="Calibri"/>
        </w:rPr>
      </w:pPr>
      <w:proofErr w:type="spellStart"/>
      <w:r w:rsidRPr="00A52F23">
        <w:rPr>
          <w:rFonts w:ascii="Calibri" w:hAnsi="Calibri"/>
        </w:rPr>
        <w:t>Delerue</w:t>
      </w:r>
      <w:proofErr w:type="spellEnd"/>
      <w:r w:rsidRPr="00A52F23">
        <w:rPr>
          <w:rFonts w:ascii="Calibri" w:hAnsi="Calibri"/>
        </w:rPr>
        <w:t xml:space="preserve">, F., Gonzalez, M., </w:t>
      </w:r>
      <w:proofErr w:type="spellStart"/>
      <w:r w:rsidRPr="00A52F23">
        <w:rPr>
          <w:rFonts w:ascii="Calibri" w:hAnsi="Calibri"/>
        </w:rPr>
        <w:t>Atlan</w:t>
      </w:r>
      <w:proofErr w:type="spellEnd"/>
      <w:r w:rsidRPr="00A52F23">
        <w:rPr>
          <w:rFonts w:ascii="Calibri" w:hAnsi="Calibri"/>
        </w:rPr>
        <w:t xml:space="preserve">, A., </w:t>
      </w:r>
      <w:proofErr w:type="spellStart"/>
      <w:r w:rsidRPr="00A52F23">
        <w:rPr>
          <w:rFonts w:ascii="Calibri" w:hAnsi="Calibri"/>
        </w:rPr>
        <w:t>Pellerin</w:t>
      </w:r>
      <w:proofErr w:type="spellEnd"/>
      <w:r w:rsidRPr="00A52F23">
        <w:rPr>
          <w:rFonts w:ascii="Calibri" w:hAnsi="Calibri"/>
        </w:rPr>
        <w:t>, S. &amp; Augusto, L. (2013) Plasticity of reproductive allocation of a woody species (</w:t>
      </w:r>
      <w:proofErr w:type="spellStart"/>
      <w:r w:rsidRPr="00A52F23">
        <w:rPr>
          <w:rFonts w:ascii="Calibri" w:hAnsi="Calibri"/>
        </w:rPr>
        <w:t>Ulex</w:t>
      </w:r>
      <w:proofErr w:type="spellEnd"/>
      <w:r w:rsidRPr="00A52F23">
        <w:rPr>
          <w:rFonts w:ascii="Calibri" w:hAnsi="Calibri"/>
        </w:rPr>
        <w:t xml:space="preserve"> </w:t>
      </w:r>
      <w:proofErr w:type="spellStart"/>
      <w:r w:rsidRPr="00A52F23">
        <w:rPr>
          <w:rFonts w:ascii="Calibri" w:hAnsi="Calibri"/>
        </w:rPr>
        <w:t>europaeus</w:t>
      </w:r>
      <w:proofErr w:type="spellEnd"/>
      <w:r w:rsidRPr="00A52F23">
        <w:rPr>
          <w:rFonts w:ascii="Calibri" w:hAnsi="Calibri"/>
        </w:rPr>
        <w:t xml:space="preserve">) in response to variation in resource availability. </w:t>
      </w:r>
      <w:r w:rsidRPr="00A52F23">
        <w:rPr>
          <w:rFonts w:ascii="Calibri" w:hAnsi="Calibri"/>
          <w:i/>
          <w:iCs/>
        </w:rPr>
        <w:t>Annals of Forest Science</w:t>
      </w:r>
      <w:r w:rsidRPr="00A52F23">
        <w:rPr>
          <w:rFonts w:ascii="Calibri" w:hAnsi="Calibri"/>
        </w:rPr>
        <w:t xml:space="preserve">, </w:t>
      </w:r>
      <w:r w:rsidRPr="00A52F23">
        <w:rPr>
          <w:rFonts w:ascii="Calibri" w:hAnsi="Calibri"/>
          <w:b/>
          <w:bCs/>
        </w:rPr>
        <w:t>70</w:t>
      </w:r>
      <w:r w:rsidRPr="00A52F23">
        <w:rPr>
          <w:rFonts w:ascii="Calibri" w:hAnsi="Calibri"/>
        </w:rPr>
        <w:t>, 219–228.</w:t>
      </w:r>
    </w:p>
    <w:p w14:paraId="37046EFD" w14:textId="77777777" w:rsidR="00A52F23" w:rsidRPr="00A52F23" w:rsidRDefault="00A52F23" w:rsidP="00A52F23">
      <w:pPr>
        <w:pStyle w:val="Bibliography"/>
        <w:rPr>
          <w:rFonts w:ascii="Calibri" w:hAnsi="Calibri"/>
        </w:rPr>
      </w:pPr>
      <w:r w:rsidRPr="00A52F23">
        <w:rPr>
          <w:rFonts w:ascii="Calibri" w:hAnsi="Calibri"/>
        </w:rPr>
        <w:t xml:space="preserve">Drake, J.E., Davis, S.C., </w:t>
      </w:r>
      <w:proofErr w:type="spellStart"/>
      <w:r w:rsidRPr="00A52F23">
        <w:rPr>
          <w:rFonts w:ascii="Calibri" w:hAnsi="Calibri"/>
        </w:rPr>
        <w:t>Raetz</w:t>
      </w:r>
      <w:proofErr w:type="spellEnd"/>
      <w:r w:rsidRPr="00A52F23">
        <w:rPr>
          <w:rFonts w:ascii="Calibri" w:hAnsi="Calibri"/>
        </w:rPr>
        <w:t xml:space="preserve">, L.M. &amp; </w:t>
      </w:r>
      <w:proofErr w:type="spellStart"/>
      <w:r w:rsidRPr="00A52F23">
        <w:rPr>
          <w:rFonts w:ascii="Calibri" w:hAnsi="Calibri"/>
        </w:rPr>
        <w:t>DeLUCIA</w:t>
      </w:r>
      <w:proofErr w:type="spellEnd"/>
      <w:r w:rsidRPr="00A52F23">
        <w:rPr>
          <w:rFonts w:ascii="Calibri" w:hAnsi="Calibri"/>
        </w:rPr>
        <w:t xml:space="preserve">, E.H. (2011) Mechanisms of age-related changes in forest production: the influence of physiological and successional changes. </w:t>
      </w:r>
      <w:r w:rsidRPr="00A52F23">
        <w:rPr>
          <w:rFonts w:ascii="Calibri" w:hAnsi="Calibri"/>
          <w:i/>
          <w:iCs/>
        </w:rPr>
        <w:t>Global change biology</w:t>
      </w:r>
      <w:r w:rsidRPr="00A52F23">
        <w:rPr>
          <w:rFonts w:ascii="Calibri" w:hAnsi="Calibri"/>
        </w:rPr>
        <w:t>.</w:t>
      </w:r>
    </w:p>
    <w:p w14:paraId="4022B9AD" w14:textId="77777777" w:rsidR="00A52F23" w:rsidRPr="00A52F23" w:rsidRDefault="00A52F23" w:rsidP="00A52F23">
      <w:pPr>
        <w:pStyle w:val="Bibliography"/>
        <w:rPr>
          <w:rFonts w:ascii="Calibri" w:hAnsi="Calibri"/>
        </w:rPr>
      </w:pPr>
      <w:r w:rsidRPr="00A52F23">
        <w:rPr>
          <w:rFonts w:ascii="Calibri" w:hAnsi="Calibri"/>
        </w:rPr>
        <w:t xml:space="preserve">Ehlers, B.K. &amp; </w:t>
      </w:r>
      <w:proofErr w:type="spellStart"/>
      <w:r w:rsidRPr="00A52F23">
        <w:rPr>
          <w:rFonts w:ascii="Calibri" w:hAnsi="Calibri"/>
        </w:rPr>
        <w:t>Olesen</w:t>
      </w:r>
      <w:proofErr w:type="spellEnd"/>
      <w:r w:rsidRPr="00A52F23">
        <w:rPr>
          <w:rFonts w:ascii="Calibri" w:hAnsi="Calibri"/>
        </w:rPr>
        <w:t xml:space="preserve">, J.M. (2004) Flower production in relation to individual plant age and leaf production among different patches of </w:t>
      </w:r>
      <w:r w:rsidRPr="00A52F23">
        <w:rPr>
          <w:rFonts w:ascii="Calibri" w:hAnsi="Calibri"/>
          <w:i/>
          <w:iCs/>
        </w:rPr>
        <w:t>Corydalis intermedia</w:t>
      </w:r>
      <w:r w:rsidRPr="00A52F23">
        <w:rPr>
          <w:rFonts w:ascii="Calibri" w:hAnsi="Calibri"/>
        </w:rPr>
        <w:t xml:space="preserve">. </w:t>
      </w:r>
      <w:r w:rsidRPr="00A52F23">
        <w:rPr>
          <w:rFonts w:ascii="Calibri" w:hAnsi="Calibri"/>
          <w:i/>
          <w:iCs/>
        </w:rPr>
        <w:t>Plant Ecology formerly `</w:t>
      </w:r>
      <w:proofErr w:type="spellStart"/>
      <w:r w:rsidRPr="00A52F23">
        <w:rPr>
          <w:rFonts w:ascii="Calibri" w:hAnsi="Calibri"/>
          <w:i/>
          <w:iCs/>
        </w:rPr>
        <w:t>Vegetatio</w:t>
      </w:r>
      <w:proofErr w:type="spellEnd"/>
      <w:r w:rsidRPr="00A52F23">
        <w:rPr>
          <w:rFonts w:ascii="Calibri" w:hAnsi="Calibri"/>
          <w:i/>
          <w:iCs/>
        </w:rPr>
        <w:t>’</w:t>
      </w:r>
      <w:r w:rsidRPr="00A52F23">
        <w:rPr>
          <w:rFonts w:ascii="Calibri" w:hAnsi="Calibri"/>
        </w:rPr>
        <w:t xml:space="preserve">, </w:t>
      </w:r>
      <w:r w:rsidRPr="00A52F23">
        <w:rPr>
          <w:rFonts w:ascii="Calibri" w:hAnsi="Calibri"/>
          <w:b/>
          <w:bCs/>
        </w:rPr>
        <w:t>174</w:t>
      </w:r>
      <w:r w:rsidRPr="00A52F23">
        <w:rPr>
          <w:rFonts w:ascii="Calibri" w:hAnsi="Calibri"/>
        </w:rPr>
        <w:t>, 71–78.</w:t>
      </w:r>
    </w:p>
    <w:p w14:paraId="0F39EC8E" w14:textId="77777777" w:rsidR="00A52F23" w:rsidRPr="00A52F23" w:rsidRDefault="00A52F23" w:rsidP="00A52F23">
      <w:pPr>
        <w:pStyle w:val="Bibliography"/>
        <w:rPr>
          <w:rFonts w:ascii="Calibri" w:hAnsi="Calibri"/>
        </w:rPr>
      </w:pPr>
      <w:r w:rsidRPr="00A52F23">
        <w:rPr>
          <w:rFonts w:ascii="Calibri" w:hAnsi="Calibri"/>
        </w:rPr>
        <w:t xml:space="preserve">Genet, H., </w:t>
      </w:r>
      <w:proofErr w:type="spellStart"/>
      <w:r w:rsidRPr="00A52F23">
        <w:rPr>
          <w:rFonts w:ascii="Calibri" w:hAnsi="Calibri"/>
        </w:rPr>
        <w:t>Bréda</w:t>
      </w:r>
      <w:proofErr w:type="spellEnd"/>
      <w:r w:rsidRPr="00A52F23">
        <w:rPr>
          <w:rFonts w:ascii="Calibri" w:hAnsi="Calibri"/>
        </w:rPr>
        <w:t xml:space="preserve">, N. &amp; </w:t>
      </w:r>
      <w:proofErr w:type="spellStart"/>
      <w:r w:rsidRPr="00A52F23">
        <w:rPr>
          <w:rFonts w:ascii="Calibri" w:hAnsi="Calibri"/>
        </w:rPr>
        <w:t>Dufrêne</w:t>
      </w:r>
      <w:proofErr w:type="spellEnd"/>
      <w:r w:rsidRPr="00A52F23">
        <w:rPr>
          <w:rFonts w:ascii="Calibri" w:hAnsi="Calibri"/>
        </w:rPr>
        <w:t>, E. (2010) Age-related variation in carbon allocation at tree and stand scales in beech (</w:t>
      </w:r>
      <w:r w:rsidRPr="00A52F23">
        <w:rPr>
          <w:rFonts w:ascii="Calibri" w:hAnsi="Calibri"/>
          <w:i/>
          <w:iCs/>
        </w:rPr>
        <w:t>Fagus sylvatica</w:t>
      </w:r>
      <w:r w:rsidRPr="00A52F23">
        <w:rPr>
          <w:rFonts w:ascii="Calibri" w:hAnsi="Calibri"/>
        </w:rPr>
        <w:t xml:space="preserve"> L.) and sessile oak (</w:t>
      </w:r>
      <w:proofErr w:type="spellStart"/>
      <w:r w:rsidRPr="00A52F23">
        <w:rPr>
          <w:rFonts w:ascii="Calibri" w:hAnsi="Calibri"/>
          <w:i/>
          <w:iCs/>
        </w:rPr>
        <w:t>Quercus</w:t>
      </w:r>
      <w:proofErr w:type="spellEnd"/>
      <w:r w:rsidRPr="00A52F23">
        <w:rPr>
          <w:rFonts w:ascii="Calibri" w:hAnsi="Calibri"/>
          <w:i/>
          <w:iCs/>
        </w:rPr>
        <w:t xml:space="preserve"> </w:t>
      </w:r>
      <w:proofErr w:type="spellStart"/>
      <w:r w:rsidRPr="00A52F23">
        <w:rPr>
          <w:rFonts w:ascii="Calibri" w:hAnsi="Calibri"/>
          <w:i/>
          <w:iCs/>
        </w:rPr>
        <w:t>petraea</w:t>
      </w:r>
      <w:proofErr w:type="spellEnd"/>
      <w:r w:rsidRPr="00A52F23">
        <w:rPr>
          <w:rFonts w:ascii="Calibri" w:hAnsi="Calibri"/>
        </w:rPr>
        <w:t xml:space="preserve"> (Matt.) </w:t>
      </w:r>
      <w:proofErr w:type="spellStart"/>
      <w:r w:rsidRPr="00A52F23">
        <w:rPr>
          <w:rFonts w:ascii="Calibri" w:hAnsi="Calibri"/>
        </w:rPr>
        <w:t>Liebl</w:t>
      </w:r>
      <w:proofErr w:type="spellEnd"/>
      <w:r w:rsidRPr="00A52F23">
        <w:rPr>
          <w:rFonts w:ascii="Calibri" w:hAnsi="Calibri"/>
        </w:rPr>
        <w:t xml:space="preserve">.) using a </w:t>
      </w:r>
      <w:proofErr w:type="spellStart"/>
      <w:r w:rsidRPr="00A52F23">
        <w:rPr>
          <w:rFonts w:ascii="Calibri" w:hAnsi="Calibri"/>
        </w:rPr>
        <w:t>chronosequence</w:t>
      </w:r>
      <w:proofErr w:type="spellEnd"/>
      <w:r w:rsidRPr="00A52F23">
        <w:rPr>
          <w:rFonts w:ascii="Calibri" w:hAnsi="Calibri"/>
        </w:rPr>
        <w:t xml:space="preserve"> approach. </w:t>
      </w:r>
      <w:r w:rsidRPr="00A52F23">
        <w:rPr>
          <w:rFonts w:ascii="Calibri" w:hAnsi="Calibri"/>
          <w:i/>
          <w:iCs/>
        </w:rPr>
        <w:t>Tree Physiology</w:t>
      </w:r>
      <w:r w:rsidRPr="00A52F23">
        <w:rPr>
          <w:rFonts w:ascii="Calibri" w:hAnsi="Calibri"/>
        </w:rPr>
        <w:t xml:space="preserve">, </w:t>
      </w:r>
      <w:r w:rsidRPr="00A52F23">
        <w:rPr>
          <w:rFonts w:ascii="Calibri" w:hAnsi="Calibri"/>
          <w:b/>
          <w:bCs/>
        </w:rPr>
        <w:t>30</w:t>
      </w:r>
      <w:r w:rsidRPr="00A52F23">
        <w:rPr>
          <w:rFonts w:ascii="Calibri" w:hAnsi="Calibri"/>
        </w:rPr>
        <w:t>, 177–192.</w:t>
      </w:r>
    </w:p>
    <w:p w14:paraId="3C34BABC" w14:textId="77777777" w:rsidR="00A52F23" w:rsidRPr="00A52F23" w:rsidRDefault="00A52F23" w:rsidP="00A52F23">
      <w:pPr>
        <w:pStyle w:val="Bibliography"/>
        <w:rPr>
          <w:rFonts w:ascii="Calibri" w:hAnsi="Calibri"/>
        </w:rPr>
      </w:pPr>
      <w:r w:rsidRPr="00A52F23">
        <w:rPr>
          <w:rFonts w:ascii="Calibri" w:hAnsi="Calibri"/>
        </w:rPr>
        <w:t xml:space="preserve">Gower, S.T., </w:t>
      </w:r>
      <w:proofErr w:type="spellStart"/>
      <w:r w:rsidRPr="00A52F23">
        <w:rPr>
          <w:rFonts w:ascii="Calibri" w:hAnsi="Calibri"/>
        </w:rPr>
        <w:t>McMurtrie</w:t>
      </w:r>
      <w:proofErr w:type="spellEnd"/>
      <w:r w:rsidRPr="00A52F23">
        <w:rPr>
          <w:rFonts w:ascii="Calibri" w:hAnsi="Calibri"/>
        </w:rPr>
        <w:t xml:space="preserve">, R.E. &amp; </w:t>
      </w:r>
      <w:proofErr w:type="spellStart"/>
      <w:r w:rsidRPr="00A52F23">
        <w:rPr>
          <w:rFonts w:ascii="Calibri" w:hAnsi="Calibri"/>
        </w:rPr>
        <w:t>Murty</w:t>
      </w:r>
      <w:proofErr w:type="spellEnd"/>
      <w:r w:rsidRPr="00A52F23">
        <w:rPr>
          <w:rFonts w:ascii="Calibri" w:hAnsi="Calibri"/>
        </w:rPr>
        <w:t xml:space="preserve">, D. (1996) </w:t>
      </w:r>
      <w:proofErr w:type="gramStart"/>
      <w:r w:rsidRPr="00A52F23">
        <w:rPr>
          <w:rFonts w:ascii="Calibri" w:hAnsi="Calibri"/>
        </w:rPr>
        <w:t>Aboveground</w:t>
      </w:r>
      <w:proofErr w:type="gramEnd"/>
      <w:r w:rsidRPr="00A52F23">
        <w:rPr>
          <w:rFonts w:ascii="Calibri" w:hAnsi="Calibri"/>
        </w:rPr>
        <w:t xml:space="preserve"> net primary production decline with stand age: potential causes. </w:t>
      </w:r>
      <w:r w:rsidRPr="00A52F23">
        <w:rPr>
          <w:rFonts w:ascii="Calibri" w:hAnsi="Calibri"/>
          <w:i/>
          <w:iCs/>
        </w:rPr>
        <w:t>Trends in Ecology &amp; Evolution</w:t>
      </w:r>
      <w:r w:rsidRPr="00A52F23">
        <w:rPr>
          <w:rFonts w:ascii="Calibri" w:hAnsi="Calibri"/>
        </w:rPr>
        <w:t xml:space="preserve">, </w:t>
      </w:r>
      <w:r w:rsidRPr="00A52F23">
        <w:rPr>
          <w:rFonts w:ascii="Calibri" w:hAnsi="Calibri"/>
          <w:b/>
          <w:bCs/>
        </w:rPr>
        <w:t>11</w:t>
      </w:r>
      <w:r w:rsidRPr="00A52F23">
        <w:rPr>
          <w:rFonts w:ascii="Calibri" w:hAnsi="Calibri"/>
        </w:rPr>
        <w:t>, 378–382.</w:t>
      </w:r>
    </w:p>
    <w:p w14:paraId="4DEC8C26" w14:textId="77777777" w:rsidR="00A52F23" w:rsidRPr="00A52F23" w:rsidRDefault="00A52F23" w:rsidP="00A52F23">
      <w:pPr>
        <w:pStyle w:val="Bibliography"/>
        <w:rPr>
          <w:rFonts w:ascii="Calibri" w:hAnsi="Calibri"/>
        </w:rPr>
      </w:pPr>
      <w:proofErr w:type="spellStart"/>
      <w:r w:rsidRPr="00A52F23">
        <w:rPr>
          <w:rFonts w:ascii="Calibri" w:hAnsi="Calibri"/>
        </w:rPr>
        <w:t>Iwasa</w:t>
      </w:r>
      <w:proofErr w:type="spellEnd"/>
      <w:r w:rsidRPr="00A52F23">
        <w:rPr>
          <w:rFonts w:ascii="Calibri" w:hAnsi="Calibri"/>
        </w:rPr>
        <w:t xml:space="preserve">, Y. &amp; Cohen, D. (1989) </w:t>
      </w:r>
      <w:proofErr w:type="gramStart"/>
      <w:r w:rsidRPr="00A52F23">
        <w:rPr>
          <w:rFonts w:ascii="Calibri" w:hAnsi="Calibri"/>
        </w:rPr>
        <w:t>Optimal</w:t>
      </w:r>
      <w:proofErr w:type="gramEnd"/>
      <w:r w:rsidRPr="00A52F23">
        <w:rPr>
          <w:rFonts w:ascii="Calibri" w:hAnsi="Calibri"/>
        </w:rPr>
        <w:t xml:space="preserve"> growth schedule of a perennial plant. </w:t>
      </w:r>
      <w:r w:rsidRPr="00A52F23">
        <w:rPr>
          <w:rFonts w:ascii="Calibri" w:hAnsi="Calibri"/>
          <w:i/>
          <w:iCs/>
        </w:rPr>
        <w:t>The American Naturalist</w:t>
      </w:r>
      <w:r w:rsidRPr="00A52F23">
        <w:rPr>
          <w:rFonts w:ascii="Calibri" w:hAnsi="Calibri"/>
        </w:rPr>
        <w:t xml:space="preserve">, </w:t>
      </w:r>
      <w:r w:rsidRPr="00A52F23">
        <w:rPr>
          <w:rFonts w:ascii="Calibri" w:hAnsi="Calibri"/>
          <w:b/>
          <w:bCs/>
        </w:rPr>
        <w:t>133</w:t>
      </w:r>
      <w:r w:rsidRPr="00A52F23">
        <w:rPr>
          <w:rFonts w:ascii="Calibri" w:hAnsi="Calibri"/>
        </w:rPr>
        <w:t>, 480–505.</w:t>
      </w:r>
    </w:p>
    <w:p w14:paraId="06C95D15" w14:textId="77777777" w:rsidR="00A52F23" w:rsidRPr="00A52F23" w:rsidRDefault="00A52F23" w:rsidP="00A52F23">
      <w:pPr>
        <w:pStyle w:val="Bibliography"/>
        <w:rPr>
          <w:rFonts w:ascii="Calibri" w:hAnsi="Calibri"/>
        </w:rPr>
      </w:pPr>
      <w:proofErr w:type="spellStart"/>
      <w:r w:rsidRPr="00A52F23">
        <w:rPr>
          <w:rFonts w:ascii="Calibri" w:hAnsi="Calibri"/>
        </w:rPr>
        <w:t>Kashian</w:t>
      </w:r>
      <w:proofErr w:type="spellEnd"/>
      <w:r w:rsidRPr="00A52F23">
        <w:rPr>
          <w:rFonts w:ascii="Calibri" w:hAnsi="Calibri"/>
        </w:rPr>
        <w:t xml:space="preserve">, D.M., Turner, M.G. &amp; </w:t>
      </w:r>
      <w:proofErr w:type="spellStart"/>
      <w:r w:rsidRPr="00A52F23">
        <w:rPr>
          <w:rFonts w:ascii="Calibri" w:hAnsi="Calibri"/>
        </w:rPr>
        <w:t>Romme</w:t>
      </w:r>
      <w:proofErr w:type="spellEnd"/>
      <w:r w:rsidRPr="00A52F23">
        <w:rPr>
          <w:rFonts w:ascii="Calibri" w:hAnsi="Calibri"/>
        </w:rPr>
        <w:t xml:space="preserve">, W.H. (2005) Variability in leaf area and </w:t>
      </w:r>
      <w:proofErr w:type="spellStart"/>
      <w:r w:rsidRPr="00A52F23">
        <w:rPr>
          <w:rFonts w:ascii="Calibri" w:hAnsi="Calibri"/>
        </w:rPr>
        <w:t>stemwood</w:t>
      </w:r>
      <w:proofErr w:type="spellEnd"/>
      <w:r w:rsidRPr="00A52F23">
        <w:rPr>
          <w:rFonts w:ascii="Calibri" w:hAnsi="Calibri"/>
        </w:rPr>
        <w:t xml:space="preserve"> increment along a 300-year </w:t>
      </w:r>
      <w:proofErr w:type="spellStart"/>
      <w:r w:rsidRPr="00A52F23">
        <w:rPr>
          <w:rFonts w:ascii="Calibri" w:hAnsi="Calibri"/>
        </w:rPr>
        <w:t>lodgepole</w:t>
      </w:r>
      <w:proofErr w:type="spellEnd"/>
      <w:r w:rsidRPr="00A52F23">
        <w:rPr>
          <w:rFonts w:ascii="Calibri" w:hAnsi="Calibri"/>
        </w:rPr>
        <w:t xml:space="preserve"> pine </w:t>
      </w:r>
      <w:proofErr w:type="spellStart"/>
      <w:r w:rsidRPr="00A52F23">
        <w:rPr>
          <w:rFonts w:ascii="Calibri" w:hAnsi="Calibri"/>
        </w:rPr>
        <w:t>chronosequence</w:t>
      </w:r>
      <w:proofErr w:type="spellEnd"/>
      <w:r w:rsidRPr="00A52F23">
        <w:rPr>
          <w:rFonts w:ascii="Calibri" w:hAnsi="Calibri"/>
        </w:rPr>
        <w:t xml:space="preserve">. </w:t>
      </w:r>
      <w:r w:rsidRPr="00A52F23">
        <w:rPr>
          <w:rFonts w:ascii="Calibri" w:hAnsi="Calibri"/>
          <w:i/>
          <w:iCs/>
        </w:rPr>
        <w:t>Ecosystems</w:t>
      </w:r>
      <w:r w:rsidRPr="00A52F23">
        <w:rPr>
          <w:rFonts w:ascii="Calibri" w:hAnsi="Calibri"/>
        </w:rPr>
        <w:t xml:space="preserve">, </w:t>
      </w:r>
      <w:r w:rsidRPr="00A52F23">
        <w:rPr>
          <w:rFonts w:ascii="Calibri" w:hAnsi="Calibri"/>
          <w:b/>
          <w:bCs/>
        </w:rPr>
        <w:t>8</w:t>
      </w:r>
      <w:r w:rsidRPr="00A52F23">
        <w:rPr>
          <w:rFonts w:ascii="Calibri" w:hAnsi="Calibri"/>
        </w:rPr>
        <w:t>, 48–61.</w:t>
      </w:r>
    </w:p>
    <w:p w14:paraId="7604A8D8" w14:textId="77777777" w:rsidR="00A52F23" w:rsidRPr="00A52F23" w:rsidRDefault="00A52F23" w:rsidP="00A52F23">
      <w:pPr>
        <w:pStyle w:val="Bibliography"/>
        <w:rPr>
          <w:rFonts w:ascii="Calibri" w:hAnsi="Calibri"/>
        </w:rPr>
      </w:pPr>
      <w:r w:rsidRPr="00A52F23">
        <w:rPr>
          <w:rFonts w:ascii="Calibri" w:hAnsi="Calibri"/>
        </w:rPr>
        <w:t xml:space="preserve">King, D. &amp; </w:t>
      </w:r>
      <w:proofErr w:type="spellStart"/>
      <w:r w:rsidRPr="00A52F23">
        <w:rPr>
          <w:rFonts w:ascii="Calibri" w:hAnsi="Calibri"/>
        </w:rPr>
        <w:t>Roughgarden</w:t>
      </w:r>
      <w:proofErr w:type="spellEnd"/>
      <w:r w:rsidRPr="00A52F23">
        <w:rPr>
          <w:rFonts w:ascii="Calibri" w:hAnsi="Calibri"/>
        </w:rPr>
        <w:t xml:space="preserve">, J. (1982) Graded allocation between vegetative and reproductive growth for annual plants in growing seasons of random length. </w:t>
      </w:r>
      <w:r w:rsidRPr="00A52F23">
        <w:rPr>
          <w:rFonts w:ascii="Calibri" w:hAnsi="Calibri"/>
          <w:i/>
          <w:iCs/>
        </w:rPr>
        <w:t>Theoretical Population Biology</w:t>
      </w:r>
      <w:r w:rsidRPr="00A52F23">
        <w:rPr>
          <w:rFonts w:ascii="Calibri" w:hAnsi="Calibri"/>
        </w:rPr>
        <w:t xml:space="preserve">, </w:t>
      </w:r>
      <w:r w:rsidRPr="00A52F23">
        <w:rPr>
          <w:rFonts w:ascii="Calibri" w:hAnsi="Calibri"/>
          <w:b/>
          <w:bCs/>
        </w:rPr>
        <w:t>22</w:t>
      </w:r>
      <w:r w:rsidRPr="00A52F23">
        <w:rPr>
          <w:rFonts w:ascii="Calibri" w:hAnsi="Calibri"/>
        </w:rPr>
        <w:t>, 1–16.</w:t>
      </w:r>
    </w:p>
    <w:p w14:paraId="2BCE6BD8" w14:textId="77777777" w:rsidR="00A52F23" w:rsidRPr="00A52F23" w:rsidRDefault="00A52F23" w:rsidP="00A52F23">
      <w:pPr>
        <w:pStyle w:val="Bibliography"/>
        <w:rPr>
          <w:rFonts w:ascii="Calibri" w:hAnsi="Calibri"/>
        </w:rPr>
      </w:pPr>
      <w:proofErr w:type="spellStart"/>
      <w:r w:rsidRPr="00A52F23">
        <w:rPr>
          <w:rFonts w:ascii="Calibri" w:hAnsi="Calibri"/>
        </w:rPr>
        <w:t>Kodela</w:t>
      </w:r>
      <w:proofErr w:type="spellEnd"/>
      <w:r w:rsidRPr="00A52F23">
        <w:rPr>
          <w:rFonts w:ascii="Calibri" w:hAnsi="Calibri"/>
        </w:rPr>
        <w:t xml:space="preserve">, P.G. &amp; Dodson, J.R. (1988) late Holocene vegetation and fire record from Ku-ring-gai Chase National Park, New South Wales. </w:t>
      </w:r>
      <w:r w:rsidRPr="00A52F23">
        <w:rPr>
          <w:rFonts w:ascii="Calibri" w:hAnsi="Calibri"/>
          <w:i/>
          <w:iCs/>
        </w:rPr>
        <w:t xml:space="preserve">Proceedings of the </w:t>
      </w:r>
      <w:proofErr w:type="spellStart"/>
      <w:r w:rsidRPr="00A52F23">
        <w:rPr>
          <w:rFonts w:ascii="Calibri" w:hAnsi="Calibri"/>
          <w:i/>
          <w:iCs/>
        </w:rPr>
        <w:t>Linnean</w:t>
      </w:r>
      <w:proofErr w:type="spellEnd"/>
      <w:r w:rsidRPr="00A52F23">
        <w:rPr>
          <w:rFonts w:ascii="Calibri" w:hAnsi="Calibri"/>
          <w:i/>
          <w:iCs/>
        </w:rPr>
        <w:t xml:space="preserve"> Society of New South Wales</w:t>
      </w:r>
      <w:r w:rsidRPr="00A52F23">
        <w:rPr>
          <w:rFonts w:ascii="Calibri" w:hAnsi="Calibri"/>
        </w:rPr>
        <w:t>.</w:t>
      </w:r>
    </w:p>
    <w:p w14:paraId="290BFD3C" w14:textId="77777777" w:rsidR="00A52F23" w:rsidRPr="00A52F23" w:rsidRDefault="00A52F23" w:rsidP="00A52F23">
      <w:pPr>
        <w:pStyle w:val="Bibliography"/>
        <w:rPr>
          <w:rFonts w:ascii="Calibri" w:hAnsi="Calibri"/>
        </w:rPr>
      </w:pPr>
      <w:proofErr w:type="spellStart"/>
      <w:r w:rsidRPr="00A52F23">
        <w:rPr>
          <w:rFonts w:ascii="Calibri" w:hAnsi="Calibri"/>
        </w:rPr>
        <w:lastRenderedPageBreak/>
        <w:t>Kohyama</w:t>
      </w:r>
      <w:proofErr w:type="spellEnd"/>
      <w:r w:rsidRPr="00A52F23">
        <w:rPr>
          <w:rFonts w:ascii="Calibri" w:hAnsi="Calibri"/>
        </w:rPr>
        <w:t xml:space="preserve">, T. (1982) Studies on the </w:t>
      </w:r>
      <w:proofErr w:type="spellStart"/>
      <w:r w:rsidRPr="00A52F23">
        <w:rPr>
          <w:rFonts w:ascii="Calibri" w:hAnsi="Calibri"/>
          <w:i/>
          <w:iCs/>
        </w:rPr>
        <w:t>Abies</w:t>
      </w:r>
      <w:proofErr w:type="spellEnd"/>
      <w:r w:rsidRPr="00A52F23">
        <w:rPr>
          <w:rFonts w:ascii="Calibri" w:hAnsi="Calibri"/>
        </w:rPr>
        <w:t xml:space="preserve"> population of Mt. </w:t>
      </w:r>
      <w:proofErr w:type="spellStart"/>
      <w:r w:rsidRPr="00A52F23">
        <w:rPr>
          <w:rFonts w:ascii="Calibri" w:hAnsi="Calibri"/>
        </w:rPr>
        <w:t>Shimagare</w:t>
      </w:r>
      <w:proofErr w:type="spellEnd"/>
      <w:r w:rsidRPr="00A52F23">
        <w:rPr>
          <w:rFonts w:ascii="Calibri" w:hAnsi="Calibri"/>
        </w:rPr>
        <w:t xml:space="preserve"> II. Reproductive and life history traits. </w:t>
      </w:r>
      <w:r w:rsidRPr="00A52F23">
        <w:rPr>
          <w:rFonts w:ascii="Calibri" w:hAnsi="Calibri"/>
          <w:i/>
          <w:iCs/>
        </w:rPr>
        <w:t>The Botanical Magazine Tokyo</w:t>
      </w:r>
      <w:r w:rsidRPr="00A52F23">
        <w:rPr>
          <w:rFonts w:ascii="Calibri" w:hAnsi="Calibri"/>
        </w:rPr>
        <w:t xml:space="preserve">, </w:t>
      </w:r>
      <w:r w:rsidRPr="00A52F23">
        <w:rPr>
          <w:rFonts w:ascii="Calibri" w:hAnsi="Calibri"/>
          <w:b/>
          <w:bCs/>
        </w:rPr>
        <w:t>95</w:t>
      </w:r>
      <w:r w:rsidRPr="00A52F23">
        <w:rPr>
          <w:rFonts w:ascii="Calibri" w:hAnsi="Calibri"/>
        </w:rPr>
        <w:t>, 167–181.</w:t>
      </w:r>
    </w:p>
    <w:p w14:paraId="4BFEB060" w14:textId="77777777" w:rsidR="00A52F23" w:rsidRPr="00A52F23" w:rsidRDefault="00A52F23" w:rsidP="00A52F23">
      <w:pPr>
        <w:pStyle w:val="Bibliography"/>
        <w:rPr>
          <w:rFonts w:ascii="Calibri" w:hAnsi="Calibri"/>
        </w:rPr>
      </w:pPr>
      <w:r w:rsidRPr="00A52F23">
        <w:rPr>
          <w:rFonts w:ascii="Calibri" w:hAnsi="Calibri"/>
        </w:rPr>
        <w:t xml:space="preserve">Kozlowski, J. (1992) </w:t>
      </w:r>
      <w:proofErr w:type="gramStart"/>
      <w:r w:rsidRPr="00A52F23">
        <w:rPr>
          <w:rFonts w:ascii="Calibri" w:hAnsi="Calibri"/>
        </w:rPr>
        <w:t>Optimal</w:t>
      </w:r>
      <w:proofErr w:type="gramEnd"/>
      <w:r w:rsidRPr="00A52F23">
        <w:rPr>
          <w:rFonts w:ascii="Calibri" w:hAnsi="Calibri"/>
        </w:rPr>
        <w:t xml:space="preserve"> allocation of resources to growth and reproduction: Implications for age and size at maturity. </w:t>
      </w:r>
      <w:r w:rsidRPr="00A52F23">
        <w:rPr>
          <w:rFonts w:ascii="Calibri" w:hAnsi="Calibri"/>
          <w:i/>
          <w:iCs/>
        </w:rPr>
        <w:t>Trends in Ecology &amp; Evolution</w:t>
      </w:r>
      <w:r w:rsidRPr="00A52F23">
        <w:rPr>
          <w:rFonts w:ascii="Calibri" w:hAnsi="Calibri"/>
        </w:rPr>
        <w:t xml:space="preserve">, </w:t>
      </w:r>
      <w:r w:rsidRPr="00A52F23">
        <w:rPr>
          <w:rFonts w:ascii="Calibri" w:hAnsi="Calibri"/>
          <w:b/>
          <w:bCs/>
        </w:rPr>
        <w:t>7</w:t>
      </w:r>
      <w:r w:rsidRPr="00A52F23">
        <w:rPr>
          <w:rFonts w:ascii="Calibri" w:hAnsi="Calibri"/>
        </w:rPr>
        <w:t>, 15–19.</w:t>
      </w:r>
    </w:p>
    <w:p w14:paraId="04C13AF4" w14:textId="77777777" w:rsidR="00A52F23" w:rsidRPr="00A52F23" w:rsidRDefault="00A52F23" w:rsidP="00A52F23">
      <w:pPr>
        <w:pStyle w:val="Bibliography"/>
        <w:rPr>
          <w:rFonts w:ascii="Calibri" w:hAnsi="Calibri"/>
        </w:rPr>
      </w:pPr>
      <w:proofErr w:type="spellStart"/>
      <w:r w:rsidRPr="00A52F23">
        <w:rPr>
          <w:rFonts w:ascii="Calibri" w:hAnsi="Calibri"/>
        </w:rPr>
        <w:t>Lehtonen</w:t>
      </w:r>
      <w:proofErr w:type="spellEnd"/>
      <w:r w:rsidRPr="00A52F23">
        <w:rPr>
          <w:rFonts w:ascii="Calibri" w:hAnsi="Calibri"/>
        </w:rPr>
        <w:t xml:space="preserve">, A.A., </w:t>
      </w:r>
      <w:proofErr w:type="spellStart"/>
      <w:r w:rsidRPr="00A52F23">
        <w:rPr>
          <w:rFonts w:ascii="Calibri" w:hAnsi="Calibri"/>
        </w:rPr>
        <w:t>Sievänen</w:t>
      </w:r>
      <w:proofErr w:type="spellEnd"/>
      <w:r w:rsidRPr="00A52F23">
        <w:rPr>
          <w:rFonts w:ascii="Calibri" w:hAnsi="Calibri"/>
        </w:rPr>
        <w:t xml:space="preserve">, R.A., </w:t>
      </w:r>
      <w:proofErr w:type="spellStart"/>
      <w:r w:rsidRPr="00A52F23">
        <w:rPr>
          <w:rFonts w:ascii="Calibri" w:hAnsi="Calibri"/>
        </w:rPr>
        <w:t>Mäkelä</w:t>
      </w:r>
      <w:proofErr w:type="spellEnd"/>
      <w:r w:rsidRPr="00A52F23">
        <w:rPr>
          <w:rFonts w:ascii="Calibri" w:hAnsi="Calibri"/>
        </w:rPr>
        <w:t xml:space="preserve">, A.B. &amp; </w:t>
      </w:r>
      <w:proofErr w:type="spellStart"/>
      <w:r w:rsidRPr="00A52F23">
        <w:rPr>
          <w:rFonts w:ascii="Calibri" w:hAnsi="Calibri"/>
        </w:rPr>
        <w:t>Mäkipää</w:t>
      </w:r>
      <w:proofErr w:type="spellEnd"/>
      <w:r w:rsidRPr="00A52F23">
        <w:rPr>
          <w:rFonts w:ascii="Calibri" w:hAnsi="Calibri"/>
        </w:rPr>
        <w:t xml:space="preserve">, R.C. (2004) Potential </w:t>
      </w:r>
      <w:proofErr w:type="spellStart"/>
      <w:r w:rsidRPr="00A52F23">
        <w:rPr>
          <w:rFonts w:ascii="Calibri" w:hAnsi="Calibri"/>
        </w:rPr>
        <w:t>litterfall</w:t>
      </w:r>
      <w:proofErr w:type="spellEnd"/>
      <w:r w:rsidRPr="00A52F23">
        <w:rPr>
          <w:rFonts w:ascii="Calibri" w:hAnsi="Calibri"/>
        </w:rPr>
        <w:t xml:space="preserve"> of Scots pine branches in southern Finland. </w:t>
      </w:r>
      <w:r w:rsidRPr="00A52F23">
        <w:rPr>
          <w:rFonts w:ascii="Calibri" w:hAnsi="Calibri"/>
          <w:i/>
          <w:iCs/>
        </w:rPr>
        <w:t>Ecological Modelling</w:t>
      </w:r>
      <w:r w:rsidRPr="00A52F23">
        <w:rPr>
          <w:rFonts w:ascii="Calibri" w:hAnsi="Calibri"/>
        </w:rPr>
        <w:t xml:space="preserve">, </w:t>
      </w:r>
      <w:r w:rsidRPr="00A52F23">
        <w:rPr>
          <w:rFonts w:ascii="Calibri" w:hAnsi="Calibri"/>
          <w:b/>
          <w:bCs/>
        </w:rPr>
        <w:t>180</w:t>
      </w:r>
      <w:r w:rsidRPr="00A52F23">
        <w:rPr>
          <w:rFonts w:ascii="Calibri" w:hAnsi="Calibri"/>
        </w:rPr>
        <w:t>, 305–315.</w:t>
      </w:r>
    </w:p>
    <w:p w14:paraId="03FF6196" w14:textId="77777777" w:rsidR="00A52F23" w:rsidRPr="00A52F23" w:rsidRDefault="00A52F23" w:rsidP="00A52F23">
      <w:pPr>
        <w:pStyle w:val="Bibliography"/>
        <w:rPr>
          <w:rFonts w:ascii="Calibri" w:hAnsi="Calibri"/>
        </w:rPr>
      </w:pPr>
      <w:r w:rsidRPr="00A52F23">
        <w:rPr>
          <w:rFonts w:ascii="Calibri" w:hAnsi="Calibri"/>
        </w:rPr>
        <w:t>Liu, W., Fox, J.E.D. &amp; Xu, Z. (2002) Biomass and nutrient accumulation in montane evergreen broad-leaved forest (</w:t>
      </w:r>
      <w:proofErr w:type="spellStart"/>
      <w:r w:rsidRPr="00A52F23">
        <w:rPr>
          <w:rFonts w:ascii="Calibri" w:hAnsi="Calibri"/>
        </w:rPr>
        <w:t>Lithocarpus</w:t>
      </w:r>
      <w:proofErr w:type="spellEnd"/>
      <w:r w:rsidRPr="00A52F23">
        <w:rPr>
          <w:rFonts w:ascii="Calibri" w:hAnsi="Calibri"/>
        </w:rPr>
        <w:t xml:space="preserve"> </w:t>
      </w:r>
      <w:proofErr w:type="spellStart"/>
      <w:r w:rsidRPr="00A52F23">
        <w:rPr>
          <w:rFonts w:ascii="Calibri" w:hAnsi="Calibri"/>
        </w:rPr>
        <w:t>xylocarpus</w:t>
      </w:r>
      <w:proofErr w:type="spellEnd"/>
      <w:r w:rsidRPr="00A52F23">
        <w:rPr>
          <w:rFonts w:ascii="Calibri" w:hAnsi="Calibri"/>
        </w:rPr>
        <w:t xml:space="preserve"> type) in </w:t>
      </w:r>
      <w:proofErr w:type="spellStart"/>
      <w:r w:rsidRPr="00A52F23">
        <w:rPr>
          <w:rFonts w:ascii="Calibri" w:hAnsi="Calibri"/>
        </w:rPr>
        <w:t>Ailao</w:t>
      </w:r>
      <w:proofErr w:type="spellEnd"/>
      <w:r w:rsidRPr="00A52F23">
        <w:rPr>
          <w:rFonts w:ascii="Calibri" w:hAnsi="Calibri"/>
        </w:rPr>
        <w:t xml:space="preserve"> Mountains, SW China. </w:t>
      </w:r>
      <w:r w:rsidRPr="00A52F23">
        <w:rPr>
          <w:rFonts w:ascii="Calibri" w:hAnsi="Calibri"/>
          <w:i/>
          <w:iCs/>
        </w:rPr>
        <w:t>Forest Ecology and Management</w:t>
      </w:r>
      <w:r w:rsidRPr="00A52F23">
        <w:rPr>
          <w:rFonts w:ascii="Calibri" w:hAnsi="Calibri"/>
        </w:rPr>
        <w:t xml:space="preserve">, </w:t>
      </w:r>
      <w:r w:rsidRPr="00A52F23">
        <w:rPr>
          <w:rFonts w:ascii="Calibri" w:hAnsi="Calibri"/>
          <w:b/>
          <w:bCs/>
        </w:rPr>
        <w:t>1</w:t>
      </w:r>
      <w:r w:rsidRPr="00A52F23">
        <w:rPr>
          <w:rFonts w:ascii="Calibri" w:hAnsi="Calibri"/>
        </w:rPr>
        <w:t>–</w:t>
      </w:r>
      <w:r w:rsidRPr="00A52F23">
        <w:rPr>
          <w:rFonts w:ascii="Calibri" w:hAnsi="Calibri"/>
          <w:b/>
          <w:bCs/>
        </w:rPr>
        <w:t>3</w:t>
      </w:r>
      <w:r w:rsidRPr="00A52F23">
        <w:rPr>
          <w:rFonts w:ascii="Calibri" w:hAnsi="Calibri"/>
        </w:rPr>
        <w:t>, 223–235.</w:t>
      </w:r>
    </w:p>
    <w:p w14:paraId="774F5AC8" w14:textId="77777777" w:rsidR="00A52F23" w:rsidRPr="00A52F23" w:rsidRDefault="00A52F23" w:rsidP="00A52F23">
      <w:pPr>
        <w:pStyle w:val="Bibliography"/>
        <w:rPr>
          <w:rFonts w:ascii="Calibri" w:hAnsi="Calibri"/>
        </w:rPr>
      </w:pPr>
      <w:proofErr w:type="spellStart"/>
      <w:r w:rsidRPr="00A52F23">
        <w:rPr>
          <w:rFonts w:ascii="Calibri" w:hAnsi="Calibri"/>
        </w:rPr>
        <w:t>Mäkelä</w:t>
      </w:r>
      <w:proofErr w:type="spellEnd"/>
      <w:r w:rsidRPr="00A52F23">
        <w:rPr>
          <w:rFonts w:ascii="Calibri" w:hAnsi="Calibri"/>
        </w:rPr>
        <w:t xml:space="preserve">, A. (1997) </w:t>
      </w:r>
      <w:proofErr w:type="gramStart"/>
      <w:r w:rsidRPr="00A52F23">
        <w:rPr>
          <w:rFonts w:ascii="Calibri" w:hAnsi="Calibri"/>
        </w:rPr>
        <w:t>A</w:t>
      </w:r>
      <w:proofErr w:type="gramEnd"/>
      <w:r w:rsidRPr="00A52F23">
        <w:rPr>
          <w:rFonts w:ascii="Calibri" w:hAnsi="Calibri"/>
        </w:rPr>
        <w:t xml:space="preserve"> carbon balance model of growth and self-pruning in trees based on structural relationships. </w:t>
      </w:r>
      <w:r w:rsidRPr="00A52F23">
        <w:rPr>
          <w:rFonts w:ascii="Calibri" w:hAnsi="Calibri"/>
          <w:i/>
          <w:iCs/>
        </w:rPr>
        <w:t>Forest Science</w:t>
      </w:r>
      <w:r w:rsidRPr="00A52F23">
        <w:rPr>
          <w:rFonts w:ascii="Calibri" w:hAnsi="Calibri"/>
        </w:rPr>
        <w:t xml:space="preserve">, </w:t>
      </w:r>
      <w:r w:rsidRPr="00A52F23">
        <w:rPr>
          <w:rFonts w:ascii="Calibri" w:hAnsi="Calibri"/>
          <w:b/>
          <w:bCs/>
        </w:rPr>
        <w:t>43</w:t>
      </w:r>
      <w:r w:rsidRPr="00A52F23">
        <w:rPr>
          <w:rFonts w:ascii="Calibri" w:hAnsi="Calibri"/>
        </w:rPr>
        <w:t>, 7–24.</w:t>
      </w:r>
    </w:p>
    <w:p w14:paraId="3A5A99B3" w14:textId="77777777" w:rsidR="00A52F23" w:rsidRPr="00A52F23" w:rsidRDefault="00A52F23" w:rsidP="00A52F23">
      <w:pPr>
        <w:pStyle w:val="Bibliography"/>
        <w:rPr>
          <w:rFonts w:ascii="Calibri" w:hAnsi="Calibri"/>
        </w:rPr>
      </w:pPr>
      <w:r w:rsidRPr="00A52F23">
        <w:rPr>
          <w:rFonts w:ascii="Calibri" w:hAnsi="Calibri"/>
        </w:rPr>
        <w:t xml:space="preserve">Miller, T.E.X., </w:t>
      </w:r>
      <w:proofErr w:type="spellStart"/>
      <w:r w:rsidRPr="00A52F23">
        <w:rPr>
          <w:rFonts w:ascii="Calibri" w:hAnsi="Calibri"/>
        </w:rPr>
        <w:t>Tenhumberg</w:t>
      </w:r>
      <w:proofErr w:type="spellEnd"/>
      <w:r w:rsidRPr="00A52F23">
        <w:rPr>
          <w:rFonts w:ascii="Calibri" w:hAnsi="Calibri"/>
        </w:rPr>
        <w:t xml:space="preserve">, B. &amp; </w:t>
      </w:r>
      <w:proofErr w:type="spellStart"/>
      <w:r w:rsidRPr="00A52F23">
        <w:rPr>
          <w:rFonts w:ascii="Calibri" w:hAnsi="Calibri"/>
        </w:rPr>
        <w:t>Louda</w:t>
      </w:r>
      <w:proofErr w:type="spellEnd"/>
      <w:r w:rsidRPr="00A52F23">
        <w:rPr>
          <w:rFonts w:ascii="Calibri" w:hAnsi="Calibri"/>
        </w:rPr>
        <w:t xml:space="preserve">, S.M. (2008) Herbivore‐Mediated Ecological Costs of Reproduction Shape the Life History of an Iteroparous Plant. </w:t>
      </w:r>
      <w:r w:rsidRPr="00A52F23">
        <w:rPr>
          <w:rFonts w:ascii="Calibri" w:hAnsi="Calibri"/>
          <w:i/>
          <w:iCs/>
        </w:rPr>
        <w:t>The American Naturalist</w:t>
      </w:r>
      <w:r w:rsidRPr="00A52F23">
        <w:rPr>
          <w:rFonts w:ascii="Calibri" w:hAnsi="Calibri"/>
        </w:rPr>
        <w:t xml:space="preserve">, </w:t>
      </w:r>
      <w:r w:rsidRPr="00A52F23">
        <w:rPr>
          <w:rFonts w:ascii="Calibri" w:hAnsi="Calibri"/>
          <w:b/>
          <w:bCs/>
        </w:rPr>
        <w:t>171</w:t>
      </w:r>
      <w:r w:rsidRPr="00A52F23">
        <w:rPr>
          <w:rFonts w:ascii="Calibri" w:hAnsi="Calibri"/>
        </w:rPr>
        <w:t>, 141–149.</w:t>
      </w:r>
    </w:p>
    <w:p w14:paraId="40C7495C" w14:textId="77777777" w:rsidR="00A52F23" w:rsidRPr="00A52F23" w:rsidRDefault="00A52F23" w:rsidP="00A52F23">
      <w:pPr>
        <w:pStyle w:val="Bibliography"/>
        <w:rPr>
          <w:rFonts w:ascii="Calibri" w:hAnsi="Calibri"/>
        </w:rPr>
      </w:pPr>
      <w:proofErr w:type="spellStart"/>
      <w:r w:rsidRPr="00A52F23">
        <w:rPr>
          <w:rFonts w:ascii="Calibri" w:hAnsi="Calibri"/>
        </w:rPr>
        <w:t>Nakashizuka</w:t>
      </w:r>
      <w:proofErr w:type="spellEnd"/>
      <w:r w:rsidRPr="00A52F23">
        <w:rPr>
          <w:rFonts w:ascii="Calibri" w:hAnsi="Calibri"/>
        </w:rPr>
        <w:t xml:space="preserve">, T., Takahashi, Y. &amp; Kawaguchi, H. (1997) Production-dependent reproductive allocation of a tall tree species </w:t>
      </w:r>
      <w:proofErr w:type="spellStart"/>
      <w:r w:rsidRPr="00A52F23">
        <w:rPr>
          <w:rFonts w:ascii="Calibri" w:hAnsi="Calibri"/>
          <w:i/>
          <w:iCs/>
        </w:rPr>
        <w:t>Quercus</w:t>
      </w:r>
      <w:proofErr w:type="spellEnd"/>
      <w:r w:rsidRPr="00A52F23">
        <w:rPr>
          <w:rFonts w:ascii="Calibri" w:hAnsi="Calibri"/>
          <w:i/>
          <w:iCs/>
        </w:rPr>
        <w:t xml:space="preserve"> </w:t>
      </w:r>
      <w:proofErr w:type="spellStart"/>
      <w:r w:rsidRPr="00A52F23">
        <w:rPr>
          <w:rFonts w:ascii="Calibri" w:hAnsi="Calibri"/>
          <w:i/>
          <w:iCs/>
        </w:rPr>
        <w:t>serrata</w:t>
      </w:r>
      <w:proofErr w:type="spellEnd"/>
      <w:r w:rsidRPr="00A52F23">
        <w:rPr>
          <w:rFonts w:ascii="Calibri" w:hAnsi="Calibri"/>
        </w:rPr>
        <w:t xml:space="preserve">. </w:t>
      </w:r>
      <w:r w:rsidRPr="00A52F23">
        <w:rPr>
          <w:rFonts w:ascii="Calibri" w:hAnsi="Calibri"/>
          <w:i/>
          <w:iCs/>
        </w:rPr>
        <w:t>Journal of Plant Research</w:t>
      </w:r>
      <w:r w:rsidRPr="00A52F23">
        <w:rPr>
          <w:rFonts w:ascii="Calibri" w:hAnsi="Calibri"/>
        </w:rPr>
        <w:t xml:space="preserve">, </w:t>
      </w:r>
      <w:r w:rsidRPr="00A52F23">
        <w:rPr>
          <w:rFonts w:ascii="Calibri" w:hAnsi="Calibri"/>
          <w:b/>
          <w:bCs/>
        </w:rPr>
        <w:t>110</w:t>
      </w:r>
      <w:r w:rsidRPr="00A52F23">
        <w:rPr>
          <w:rFonts w:ascii="Calibri" w:hAnsi="Calibri"/>
        </w:rPr>
        <w:t>, 7–13.</w:t>
      </w:r>
    </w:p>
    <w:p w14:paraId="38562663" w14:textId="77777777" w:rsidR="00A52F23" w:rsidRPr="00A52F23" w:rsidRDefault="00A52F23" w:rsidP="00A52F23">
      <w:pPr>
        <w:pStyle w:val="Bibliography"/>
        <w:rPr>
          <w:rFonts w:ascii="Calibri" w:hAnsi="Calibri"/>
        </w:rPr>
      </w:pPr>
      <w:proofErr w:type="spellStart"/>
      <w:r w:rsidRPr="00A52F23">
        <w:rPr>
          <w:rFonts w:ascii="Calibri" w:hAnsi="Calibri"/>
        </w:rPr>
        <w:t>Niinemets</w:t>
      </w:r>
      <w:proofErr w:type="spellEnd"/>
      <w:r w:rsidRPr="00A52F23">
        <w:rPr>
          <w:rFonts w:ascii="Calibri" w:hAnsi="Calibri"/>
        </w:rPr>
        <w:t xml:space="preserve">, U. (2002) Stomatal conductance alone does not explain the decline in foliar photosynthetic rates with increasing tree age and size in </w:t>
      </w:r>
      <w:proofErr w:type="spellStart"/>
      <w:r w:rsidRPr="00A52F23">
        <w:rPr>
          <w:rFonts w:ascii="Calibri" w:hAnsi="Calibri"/>
          <w:i/>
          <w:iCs/>
        </w:rPr>
        <w:t>Picea</w:t>
      </w:r>
      <w:proofErr w:type="spellEnd"/>
      <w:r w:rsidRPr="00A52F23">
        <w:rPr>
          <w:rFonts w:ascii="Calibri" w:hAnsi="Calibri"/>
          <w:i/>
          <w:iCs/>
        </w:rPr>
        <w:t xml:space="preserve"> </w:t>
      </w:r>
      <w:proofErr w:type="spellStart"/>
      <w:r w:rsidRPr="00A52F23">
        <w:rPr>
          <w:rFonts w:ascii="Calibri" w:hAnsi="Calibri"/>
          <w:i/>
          <w:iCs/>
        </w:rPr>
        <w:t>abies</w:t>
      </w:r>
      <w:proofErr w:type="spellEnd"/>
      <w:r w:rsidRPr="00A52F23">
        <w:rPr>
          <w:rFonts w:ascii="Calibri" w:hAnsi="Calibri"/>
        </w:rPr>
        <w:t xml:space="preserve"> and </w:t>
      </w:r>
      <w:proofErr w:type="spellStart"/>
      <w:r w:rsidRPr="00A52F23">
        <w:rPr>
          <w:rFonts w:ascii="Calibri" w:hAnsi="Calibri"/>
          <w:i/>
          <w:iCs/>
        </w:rPr>
        <w:t>Pinus</w:t>
      </w:r>
      <w:proofErr w:type="spellEnd"/>
      <w:r w:rsidRPr="00A52F23">
        <w:rPr>
          <w:rFonts w:ascii="Calibri" w:hAnsi="Calibri"/>
          <w:i/>
          <w:iCs/>
        </w:rPr>
        <w:t xml:space="preserve"> </w:t>
      </w:r>
      <w:proofErr w:type="spellStart"/>
      <w:r w:rsidRPr="00A52F23">
        <w:rPr>
          <w:rFonts w:ascii="Calibri" w:hAnsi="Calibri"/>
          <w:i/>
          <w:iCs/>
        </w:rPr>
        <w:t>sylvestris</w:t>
      </w:r>
      <w:proofErr w:type="spellEnd"/>
      <w:r w:rsidRPr="00A52F23">
        <w:rPr>
          <w:rFonts w:ascii="Calibri" w:hAnsi="Calibri"/>
        </w:rPr>
        <w:t xml:space="preserve">. </w:t>
      </w:r>
      <w:r w:rsidRPr="00A52F23">
        <w:rPr>
          <w:rFonts w:ascii="Calibri" w:hAnsi="Calibri"/>
          <w:i/>
          <w:iCs/>
        </w:rPr>
        <w:t>Tree Physiology</w:t>
      </w:r>
      <w:r w:rsidRPr="00A52F23">
        <w:rPr>
          <w:rFonts w:ascii="Calibri" w:hAnsi="Calibri"/>
        </w:rPr>
        <w:t xml:space="preserve">, </w:t>
      </w:r>
      <w:r w:rsidRPr="00A52F23">
        <w:rPr>
          <w:rFonts w:ascii="Calibri" w:hAnsi="Calibri"/>
          <w:b/>
          <w:bCs/>
        </w:rPr>
        <w:t>22</w:t>
      </w:r>
      <w:r w:rsidRPr="00A52F23">
        <w:rPr>
          <w:rFonts w:ascii="Calibri" w:hAnsi="Calibri"/>
        </w:rPr>
        <w:t>, 515–535.</w:t>
      </w:r>
    </w:p>
    <w:p w14:paraId="5C0B873E" w14:textId="77777777" w:rsidR="00A52F23" w:rsidRPr="00A52F23" w:rsidRDefault="00A52F23" w:rsidP="00A52F23">
      <w:pPr>
        <w:pStyle w:val="Bibliography"/>
        <w:rPr>
          <w:rFonts w:ascii="Calibri" w:hAnsi="Calibri"/>
        </w:rPr>
      </w:pPr>
      <w:r w:rsidRPr="00A52F23">
        <w:rPr>
          <w:rFonts w:ascii="Calibri" w:hAnsi="Calibri"/>
        </w:rPr>
        <w:t xml:space="preserve">Nock, C.A., Caspersen, J.P. &amp; Thomas, S.C. (2008) </w:t>
      </w:r>
      <w:proofErr w:type="gramStart"/>
      <w:r w:rsidRPr="00A52F23">
        <w:rPr>
          <w:rFonts w:ascii="Calibri" w:hAnsi="Calibri"/>
        </w:rPr>
        <w:t>Large</w:t>
      </w:r>
      <w:proofErr w:type="gramEnd"/>
      <w:r w:rsidRPr="00A52F23">
        <w:rPr>
          <w:rFonts w:ascii="Calibri" w:hAnsi="Calibri"/>
        </w:rPr>
        <w:t xml:space="preserve"> ontogenetic declines in intra-crown leaf area index in two temperate deciduous tree species. </w:t>
      </w:r>
      <w:r w:rsidRPr="00A52F23">
        <w:rPr>
          <w:rFonts w:ascii="Calibri" w:hAnsi="Calibri"/>
          <w:i/>
          <w:iCs/>
        </w:rPr>
        <w:t>Ecology</w:t>
      </w:r>
      <w:r w:rsidRPr="00A52F23">
        <w:rPr>
          <w:rFonts w:ascii="Calibri" w:hAnsi="Calibri"/>
        </w:rPr>
        <w:t xml:space="preserve">, </w:t>
      </w:r>
      <w:r w:rsidRPr="00A52F23">
        <w:rPr>
          <w:rFonts w:ascii="Calibri" w:hAnsi="Calibri"/>
          <w:b/>
          <w:bCs/>
        </w:rPr>
        <w:t>89</w:t>
      </w:r>
      <w:r w:rsidRPr="00A52F23">
        <w:rPr>
          <w:rFonts w:ascii="Calibri" w:hAnsi="Calibri"/>
        </w:rPr>
        <w:t>, 744–753.</w:t>
      </w:r>
    </w:p>
    <w:p w14:paraId="41504937" w14:textId="77777777" w:rsidR="00A52F23" w:rsidRPr="00A52F23" w:rsidRDefault="00A52F23" w:rsidP="00A52F23">
      <w:pPr>
        <w:pStyle w:val="Bibliography"/>
        <w:rPr>
          <w:rFonts w:ascii="Calibri" w:hAnsi="Calibri"/>
        </w:rPr>
      </w:pPr>
      <w:r w:rsidRPr="00A52F23">
        <w:rPr>
          <w:rFonts w:ascii="Calibri" w:hAnsi="Calibri"/>
        </w:rPr>
        <w:t xml:space="preserve">NSW Office of the Environment. (2006) </w:t>
      </w:r>
      <w:r w:rsidRPr="00A52F23">
        <w:rPr>
          <w:rFonts w:ascii="Calibri" w:hAnsi="Calibri"/>
          <w:i/>
          <w:iCs/>
        </w:rPr>
        <w:t>Ku-Ring-Gai Chase National Park Fire Management Strategy</w:t>
      </w:r>
      <w:r w:rsidRPr="00A52F23">
        <w:rPr>
          <w:rFonts w:ascii="Calibri" w:hAnsi="Calibri"/>
        </w:rPr>
        <w:t>.</w:t>
      </w:r>
    </w:p>
    <w:p w14:paraId="401587D7" w14:textId="77777777" w:rsidR="00A52F23" w:rsidRPr="00A52F23" w:rsidRDefault="00A52F23" w:rsidP="00A52F23">
      <w:pPr>
        <w:pStyle w:val="Bibliography"/>
        <w:rPr>
          <w:rFonts w:ascii="Calibri" w:hAnsi="Calibri"/>
        </w:rPr>
      </w:pPr>
      <w:proofErr w:type="spellStart"/>
      <w:r w:rsidRPr="00A52F23">
        <w:rPr>
          <w:rFonts w:ascii="Calibri" w:hAnsi="Calibri"/>
        </w:rPr>
        <w:t>Obeso</w:t>
      </w:r>
      <w:proofErr w:type="spellEnd"/>
      <w:r w:rsidRPr="00A52F23">
        <w:rPr>
          <w:rFonts w:ascii="Calibri" w:hAnsi="Calibri"/>
        </w:rPr>
        <w:t xml:space="preserve">, J.R. (2002) </w:t>
      </w:r>
      <w:proofErr w:type="gramStart"/>
      <w:r w:rsidRPr="00A52F23">
        <w:rPr>
          <w:rFonts w:ascii="Calibri" w:hAnsi="Calibri"/>
        </w:rPr>
        <w:t>The</w:t>
      </w:r>
      <w:proofErr w:type="gramEnd"/>
      <w:r w:rsidRPr="00A52F23">
        <w:rPr>
          <w:rFonts w:ascii="Calibri" w:hAnsi="Calibri"/>
        </w:rPr>
        <w:t xml:space="preserve"> costs of reproduction in plants. </w:t>
      </w:r>
      <w:r w:rsidRPr="00A52F23">
        <w:rPr>
          <w:rFonts w:ascii="Calibri" w:hAnsi="Calibri"/>
          <w:i/>
          <w:iCs/>
        </w:rPr>
        <w:t xml:space="preserve">New </w:t>
      </w:r>
      <w:proofErr w:type="spellStart"/>
      <w:r w:rsidRPr="00A52F23">
        <w:rPr>
          <w:rFonts w:ascii="Calibri" w:hAnsi="Calibri"/>
          <w:i/>
          <w:iCs/>
        </w:rPr>
        <w:t>Phytologist</w:t>
      </w:r>
      <w:proofErr w:type="spellEnd"/>
      <w:r w:rsidRPr="00A52F23">
        <w:rPr>
          <w:rFonts w:ascii="Calibri" w:hAnsi="Calibri"/>
        </w:rPr>
        <w:t xml:space="preserve">, </w:t>
      </w:r>
      <w:r w:rsidRPr="00A52F23">
        <w:rPr>
          <w:rFonts w:ascii="Calibri" w:hAnsi="Calibri"/>
          <w:b/>
          <w:bCs/>
        </w:rPr>
        <w:t>155</w:t>
      </w:r>
      <w:r w:rsidRPr="00A52F23">
        <w:rPr>
          <w:rFonts w:ascii="Calibri" w:hAnsi="Calibri"/>
        </w:rPr>
        <w:t>, 321–348.</w:t>
      </w:r>
    </w:p>
    <w:p w14:paraId="15091A2D" w14:textId="77777777" w:rsidR="00A52F23" w:rsidRPr="00A52F23" w:rsidRDefault="00A52F23" w:rsidP="00A52F23">
      <w:pPr>
        <w:pStyle w:val="Bibliography"/>
        <w:rPr>
          <w:rFonts w:ascii="Calibri" w:hAnsi="Calibri"/>
        </w:rPr>
      </w:pPr>
      <w:proofErr w:type="spellStart"/>
      <w:r w:rsidRPr="00A52F23">
        <w:rPr>
          <w:rFonts w:ascii="Calibri" w:hAnsi="Calibri"/>
        </w:rPr>
        <w:t>Primack</w:t>
      </w:r>
      <w:proofErr w:type="spellEnd"/>
      <w:r w:rsidRPr="00A52F23">
        <w:rPr>
          <w:rFonts w:ascii="Calibri" w:hAnsi="Calibri"/>
        </w:rPr>
        <w:t xml:space="preserve">, R.B. (1987) Relationships </w:t>
      </w:r>
      <w:proofErr w:type="gramStart"/>
      <w:r w:rsidRPr="00A52F23">
        <w:rPr>
          <w:rFonts w:ascii="Calibri" w:hAnsi="Calibri"/>
        </w:rPr>
        <w:t>Among</w:t>
      </w:r>
      <w:proofErr w:type="gramEnd"/>
      <w:r w:rsidRPr="00A52F23">
        <w:rPr>
          <w:rFonts w:ascii="Calibri" w:hAnsi="Calibri"/>
        </w:rPr>
        <w:t xml:space="preserve"> Flowers, Fruits, and Seeds. </w:t>
      </w:r>
      <w:r w:rsidRPr="00A52F23">
        <w:rPr>
          <w:rFonts w:ascii="Calibri" w:hAnsi="Calibri"/>
          <w:i/>
          <w:iCs/>
        </w:rPr>
        <w:t>Annual Review of Ecology and Systematics</w:t>
      </w:r>
      <w:r w:rsidRPr="00A52F23">
        <w:rPr>
          <w:rFonts w:ascii="Calibri" w:hAnsi="Calibri"/>
        </w:rPr>
        <w:t xml:space="preserve">, </w:t>
      </w:r>
      <w:r w:rsidRPr="00A52F23">
        <w:rPr>
          <w:rFonts w:ascii="Calibri" w:hAnsi="Calibri"/>
          <w:b/>
          <w:bCs/>
        </w:rPr>
        <w:t>18</w:t>
      </w:r>
      <w:r w:rsidRPr="00A52F23">
        <w:rPr>
          <w:rFonts w:ascii="Calibri" w:hAnsi="Calibri"/>
        </w:rPr>
        <w:t>, 409–430.</w:t>
      </w:r>
    </w:p>
    <w:p w14:paraId="193DE660" w14:textId="77777777" w:rsidR="00A52F23" w:rsidRPr="00A52F23" w:rsidRDefault="00A52F23" w:rsidP="00A52F23">
      <w:pPr>
        <w:pStyle w:val="Bibliography"/>
        <w:rPr>
          <w:rFonts w:ascii="Calibri" w:hAnsi="Calibri"/>
        </w:rPr>
      </w:pPr>
      <w:r w:rsidRPr="00A52F23">
        <w:rPr>
          <w:rFonts w:ascii="Calibri" w:hAnsi="Calibri"/>
        </w:rPr>
        <w:t xml:space="preserve">Pugliese, A. &amp; Kozlowski, J. (1990) Optimal patterns of growth and reproduction for perennial plants with persisting or not persisting vegetative parts. </w:t>
      </w:r>
      <w:r w:rsidRPr="00A52F23">
        <w:rPr>
          <w:rFonts w:ascii="Calibri" w:hAnsi="Calibri"/>
          <w:i/>
          <w:iCs/>
        </w:rPr>
        <w:t>Evolutionary Ecology</w:t>
      </w:r>
      <w:r w:rsidRPr="00A52F23">
        <w:rPr>
          <w:rFonts w:ascii="Calibri" w:hAnsi="Calibri"/>
        </w:rPr>
        <w:t xml:space="preserve">, </w:t>
      </w:r>
      <w:r w:rsidRPr="00A52F23">
        <w:rPr>
          <w:rFonts w:ascii="Calibri" w:hAnsi="Calibri"/>
          <w:b/>
          <w:bCs/>
        </w:rPr>
        <w:t>4</w:t>
      </w:r>
      <w:r w:rsidRPr="00A52F23">
        <w:rPr>
          <w:rFonts w:ascii="Calibri" w:hAnsi="Calibri"/>
        </w:rPr>
        <w:t>, 75–89.</w:t>
      </w:r>
    </w:p>
    <w:p w14:paraId="76BBA2ED" w14:textId="77777777" w:rsidR="00A52F23" w:rsidRPr="00A52F23" w:rsidRDefault="00A52F23" w:rsidP="00A52F23">
      <w:pPr>
        <w:pStyle w:val="Bibliography"/>
        <w:rPr>
          <w:rFonts w:ascii="Calibri" w:hAnsi="Calibri"/>
        </w:rPr>
      </w:pPr>
      <w:r w:rsidRPr="00A52F23">
        <w:rPr>
          <w:rFonts w:ascii="Calibri" w:hAnsi="Calibri"/>
        </w:rPr>
        <w:t xml:space="preserve">Quinn, E.M. &amp; Thomas, S.C. (2015) Age-related Crown Thinning in Tropical Forest Trees. </w:t>
      </w:r>
      <w:proofErr w:type="spellStart"/>
      <w:r w:rsidRPr="00A52F23">
        <w:rPr>
          <w:rFonts w:ascii="Calibri" w:hAnsi="Calibri"/>
          <w:i/>
          <w:iCs/>
        </w:rPr>
        <w:t>Biotropica</w:t>
      </w:r>
      <w:proofErr w:type="spellEnd"/>
      <w:r w:rsidRPr="00A52F23">
        <w:rPr>
          <w:rFonts w:ascii="Calibri" w:hAnsi="Calibri"/>
        </w:rPr>
        <w:t xml:space="preserve">, </w:t>
      </w:r>
      <w:r w:rsidRPr="00A52F23">
        <w:rPr>
          <w:rFonts w:ascii="Calibri" w:hAnsi="Calibri"/>
          <w:b/>
          <w:bCs/>
        </w:rPr>
        <w:t>47</w:t>
      </w:r>
      <w:r w:rsidRPr="00A52F23">
        <w:rPr>
          <w:rFonts w:ascii="Calibri" w:hAnsi="Calibri"/>
        </w:rPr>
        <w:t>, 320–329.</w:t>
      </w:r>
    </w:p>
    <w:p w14:paraId="176644D4" w14:textId="77777777" w:rsidR="00A52F23" w:rsidRPr="00A52F23" w:rsidRDefault="00A52F23" w:rsidP="00A52F23">
      <w:pPr>
        <w:pStyle w:val="Bibliography"/>
        <w:rPr>
          <w:rFonts w:ascii="Calibri" w:hAnsi="Calibri"/>
        </w:rPr>
      </w:pPr>
      <w:r w:rsidRPr="00A52F23">
        <w:rPr>
          <w:rFonts w:ascii="Calibri" w:hAnsi="Calibri"/>
        </w:rPr>
        <w:t xml:space="preserve">Ryan, M.G., Binkley, D. &amp; Fownes, J. (1997) Age-related decline in forest productivity: Pattern and process. </w:t>
      </w:r>
      <w:r w:rsidRPr="00A52F23">
        <w:rPr>
          <w:rFonts w:ascii="Calibri" w:hAnsi="Calibri"/>
          <w:i/>
          <w:iCs/>
        </w:rPr>
        <w:t>Advances in Ecological Research</w:t>
      </w:r>
      <w:r w:rsidRPr="00A52F23">
        <w:rPr>
          <w:rFonts w:ascii="Calibri" w:hAnsi="Calibri"/>
        </w:rPr>
        <w:t xml:space="preserve">, </w:t>
      </w:r>
      <w:r w:rsidRPr="00A52F23">
        <w:rPr>
          <w:rFonts w:ascii="Calibri" w:hAnsi="Calibri"/>
          <w:b/>
          <w:bCs/>
        </w:rPr>
        <w:t>27</w:t>
      </w:r>
      <w:r w:rsidRPr="00A52F23">
        <w:rPr>
          <w:rFonts w:ascii="Calibri" w:hAnsi="Calibri"/>
        </w:rPr>
        <w:t>, 213–262.</w:t>
      </w:r>
    </w:p>
    <w:p w14:paraId="496B2DB1" w14:textId="77777777" w:rsidR="00A52F23" w:rsidRPr="00A52F23" w:rsidRDefault="00A52F23" w:rsidP="00A52F23">
      <w:pPr>
        <w:pStyle w:val="Bibliography"/>
        <w:rPr>
          <w:rFonts w:ascii="Calibri" w:hAnsi="Calibri"/>
        </w:rPr>
      </w:pPr>
      <w:proofErr w:type="spellStart"/>
      <w:r w:rsidRPr="00A52F23">
        <w:rPr>
          <w:rFonts w:ascii="Calibri" w:hAnsi="Calibri"/>
        </w:rPr>
        <w:t>Sheil</w:t>
      </w:r>
      <w:proofErr w:type="spellEnd"/>
      <w:r w:rsidRPr="00A52F23">
        <w:rPr>
          <w:rFonts w:ascii="Calibri" w:hAnsi="Calibri"/>
        </w:rPr>
        <w:t xml:space="preserve">, D., </w:t>
      </w:r>
      <w:proofErr w:type="spellStart"/>
      <w:r w:rsidRPr="00A52F23">
        <w:rPr>
          <w:rFonts w:ascii="Calibri" w:hAnsi="Calibri"/>
        </w:rPr>
        <w:t>Eastaugh</w:t>
      </w:r>
      <w:proofErr w:type="spellEnd"/>
      <w:r w:rsidRPr="00A52F23">
        <w:rPr>
          <w:rFonts w:ascii="Calibri" w:hAnsi="Calibri"/>
        </w:rPr>
        <w:t xml:space="preserve">, C.S., </w:t>
      </w:r>
      <w:proofErr w:type="spellStart"/>
      <w:r w:rsidRPr="00A52F23">
        <w:rPr>
          <w:rFonts w:ascii="Calibri" w:hAnsi="Calibri"/>
        </w:rPr>
        <w:t>Vlam</w:t>
      </w:r>
      <w:proofErr w:type="spellEnd"/>
      <w:r w:rsidRPr="00A52F23">
        <w:rPr>
          <w:rFonts w:ascii="Calibri" w:hAnsi="Calibri"/>
        </w:rPr>
        <w:t xml:space="preserve">, M., </w:t>
      </w:r>
      <w:proofErr w:type="spellStart"/>
      <w:r w:rsidRPr="00A52F23">
        <w:rPr>
          <w:rFonts w:ascii="Calibri" w:hAnsi="Calibri"/>
        </w:rPr>
        <w:t>Zuidema</w:t>
      </w:r>
      <w:proofErr w:type="spellEnd"/>
      <w:r w:rsidRPr="00A52F23">
        <w:rPr>
          <w:rFonts w:ascii="Calibri" w:hAnsi="Calibri"/>
        </w:rPr>
        <w:t xml:space="preserve">, P.A., </w:t>
      </w:r>
      <w:proofErr w:type="spellStart"/>
      <w:r w:rsidRPr="00A52F23">
        <w:rPr>
          <w:rFonts w:ascii="Calibri" w:hAnsi="Calibri"/>
        </w:rPr>
        <w:t>Groenendijk</w:t>
      </w:r>
      <w:proofErr w:type="spellEnd"/>
      <w:r w:rsidRPr="00A52F23">
        <w:rPr>
          <w:rFonts w:ascii="Calibri" w:hAnsi="Calibri"/>
        </w:rPr>
        <w:t xml:space="preserve">, P., van der </w:t>
      </w:r>
      <w:proofErr w:type="spellStart"/>
      <w:r w:rsidRPr="00A52F23">
        <w:rPr>
          <w:rFonts w:ascii="Calibri" w:hAnsi="Calibri"/>
        </w:rPr>
        <w:t>Sleen</w:t>
      </w:r>
      <w:proofErr w:type="spellEnd"/>
      <w:r w:rsidRPr="00A52F23">
        <w:rPr>
          <w:rFonts w:ascii="Calibri" w:hAnsi="Calibri"/>
        </w:rPr>
        <w:t xml:space="preserve">, P., Jay, A. &amp; </w:t>
      </w:r>
      <w:proofErr w:type="spellStart"/>
      <w:r w:rsidRPr="00A52F23">
        <w:rPr>
          <w:rFonts w:ascii="Calibri" w:hAnsi="Calibri"/>
        </w:rPr>
        <w:t>Vanclay</w:t>
      </w:r>
      <w:proofErr w:type="spellEnd"/>
      <w:r w:rsidRPr="00A52F23">
        <w:rPr>
          <w:rFonts w:ascii="Calibri" w:hAnsi="Calibri"/>
        </w:rPr>
        <w:t xml:space="preserve">, J. (2017) Does biomass growth increase in the largest trees? Flaws, fallacies and alternative analyses. </w:t>
      </w:r>
      <w:r w:rsidRPr="00A52F23">
        <w:rPr>
          <w:rFonts w:ascii="Calibri" w:hAnsi="Calibri"/>
          <w:i/>
          <w:iCs/>
        </w:rPr>
        <w:t>Functional Ecology</w:t>
      </w:r>
      <w:r w:rsidRPr="00A52F23">
        <w:rPr>
          <w:rFonts w:ascii="Calibri" w:hAnsi="Calibri"/>
        </w:rPr>
        <w:t xml:space="preserve">, </w:t>
      </w:r>
      <w:r w:rsidRPr="00A52F23">
        <w:rPr>
          <w:rFonts w:ascii="Calibri" w:hAnsi="Calibri"/>
          <w:b/>
          <w:bCs/>
        </w:rPr>
        <w:t>31</w:t>
      </w:r>
      <w:r w:rsidRPr="00A52F23">
        <w:rPr>
          <w:rFonts w:ascii="Calibri" w:hAnsi="Calibri"/>
        </w:rPr>
        <w:t>, 568–581.</w:t>
      </w:r>
    </w:p>
    <w:p w14:paraId="2FC4AD61" w14:textId="77777777" w:rsidR="00A52F23" w:rsidRPr="00A52F23" w:rsidRDefault="00A52F23" w:rsidP="00A52F23">
      <w:pPr>
        <w:pStyle w:val="Bibliography"/>
        <w:rPr>
          <w:rFonts w:ascii="Calibri" w:hAnsi="Calibri"/>
        </w:rPr>
      </w:pPr>
      <w:r w:rsidRPr="00A52F23">
        <w:rPr>
          <w:rFonts w:ascii="Calibri" w:hAnsi="Calibri"/>
        </w:rPr>
        <w:t xml:space="preserve">Tang, J., </w:t>
      </w:r>
      <w:proofErr w:type="spellStart"/>
      <w:r w:rsidRPr="00A52F23">
        <w:rPr>
          <w:rFonts w:ascii="Calibri" w:hAnsi="Calibri"/>
        </w:rPr>
        <w:t>Luyssaert</w:t>
      </w:r>
      <w:proofErr w:type="spellEnd"/>
      <w:r w:rsidRPr="00A52F23">
        <w:rPr>
          <w:rFonts w:ascii="Calibri" w:hAnsi="Calibri"/>
        </w:rPr>
        <w:t xml:space="preserve">, S., Richardson, A.D., </w:t>
      </w:r>
      <w:proofErr w:type="spellStart"/>
      <w:r w:rsidRPr="00A52F23">
        <w:rPr>
          <w:rFonts w:ascii="Calibri" w:hAnsi="Calibri"/>
        </w:rPr>
        <w:t>Kutsch</w:t>
      </w:r>
      <w:proofErr w:type="spellEnd"/>
      <w:r w:rsidRPr="00A52F23">
        <w:rPr>
          <w:rFonts w:ascii="Calibri" w:hAnsi="Calibri"/>
        </w:rPr>
        <w:t xml:space="preserve">, W. &amp; </w:t>
      </w:r>
      <w:proofErr w:type="spellStart"/>
      <w:r w:rsidRPr="00A52F23">
        <w:rPr>
          <w:rFonts w:ascii="Calibri" w:hAnsi="Calibri"/>
        </w:rPr>
        <w:t>Janssens</w:t>
      </w:r>
      <w:proofErr w:type="spellEnd"/>
      <w:r w:rsidRPr="00A52F23">
        <w:rPr>
          <w:rFonts w:ascii="Calibri" w:hAnsi="Calibri"/>
        </w:rPr>
        <w:t xml:space="preserve">, I.A. (2014) Steeper declines in forest photosynthesis than respiration explain age-driven decreases in forest growth. </w:t>
      </w:r>
      <w:r w:rsidRPr="00A52F23">
        <w:rPr>
          <w:rFonts w:ascii="Calibri" w:hAnsi="Calibri"/>
          <w:i/>
          <w:iCs/>
        </w:rPr>
        <w:t>Proceedings of the National Academy of Sciences</w:t>
      </w:r>
      <w:r w:rsidRPr="00A52F23">
        <w:rPr>
          <w:rFonts w:ascii="Calibri" w:hAnsi="Calibri"/>
        </w:rPr>
        <w:t xml:space="preserve">, </w:t>
      </w:r>
      <w:r w:rsidRPr="00A52F23">
        <w:rPr>
          <w:rFonts w:ascii="Calibri" w:hAnsi="Calibri"/>
          <w:b/>
          <w:bCs/>
        </w:rPr>
        <w:t>111</w:t>
      </w:r>
      <w:r w:rsidRPr="00A52F23">
        <w:rPr>
          <w:rFonts w:ascii="Calibri" w:hAnsi="Calibri"/>
        </w:rPr>
        <w:t>, 8856–8860.</w:t>
      </w:r>
    </w:p>
    <w:p w14:paraId="273C200E" w14:textId="77777777" w:rsidR="00A52F23" w:rsidRPr="00A52F23" w:rsidRDefault="00A52F23" w:rsidP="00A52F23">
      <w:pPr>
        <w:pStyle w:val="Bibliography"/>
        <w:rPr>
          <w:rFonts w:ascii="Calibri" w:hAnsi="Calibri"/>
        </w:rPr>
      </w:pPr>
      <w:r w:rsidRPr="00A52F23">
        <w:rPr>
          <w:rFonts w:ascii="Calibri" w:hAnsi="Calibri"/>
        </w:rPr>
        <w:lastRenderedPageBreak/>
        <w:t xml:space="preserve">Thomas, S.C. (2010) Photosynthetic capacity peaks at intermediate size in temperate deciduous trees. </w:t>
      </w:r>
      <w:r w:rsidRPr="00A52F23">
        <w:rPr>
          <w:rFonts w:ascii="Calibri" w:hAnsi="Calibri"/>
          <w:i/>
          <w:iCs/>
        </w:rPr>
        <w:t>Tree Physiology</w:t>
      </w:r>
      <w:r w:rsidRPr="00A52F23">
        <w:rPr>
          <w:rFonts w:ascii="Calibri" w:hAnsi="Calibri"/>
        </w:rPr>
        <w:t xml:space="preserve">, </w:t>
      </w:r>
      <w:r w:rsidRPr="00A52F23">
        <w:rPr>
          <w:rFonts w:ascii="Calibri" w:hAnsi="Calibri"/>
          <w:b/>
          <w:bCs/>
        </w:rPr>
        <w:t>30</w:t>
      </w:r>
      <w:r w:rsidRPr="00A52F23">
        <w:rPr>
          <w:rFonts w:ascii="Calibri" w:hAnsi="Calibri"/>
        </w:rPr>
        <w:t>, 555–573.</w:t>
      </w:r>
    </w:p>
    <w:p w14:paraId="48A68D4E" w14:textId="77777777" w:rsidR="00A52F23" w:rsidRPr="00A52F23" w:rsidRDefault="00A52F23" w:rsidP="00A52F23">
      <w:pPr>
        <w:pStyle w:val="Bibliography"/>
        <w:rPr>
          <w:rFonts w:ascii="Calibri" w:hAnsi="Calibri"/>
        </w:rPr>
      </w:pPr>
      <w:r w:rsidRPr="00A52F23">
        <w:rPr>
          <w:rFonts w:ascii="Calibri" w:hAnsi="Calibri"/>
        </w:rPr>
        <w:t xml:space="preserve">Thomas, S.C. (2011) Age-related changes in tree growth and functional biology: the role of reproduction. </w:t>
      </w:r>
      <w:r w:rsidRPr="00A52F23">
        <w:rPr>
          <w:rFonts w:ascii="Calibri" w:hAnsi="Calibri"/>
          <w:i/>
          <w:iCs/>
        </w:rPr>
        <w:t>Size- and Age-Related Changes in Tree Structure and Function</w:t>
      </w:r>
      <w:r w:rsidRPr="00A52F23">
        <w:rPr>
          <w:rFonts w:ascii="Calibri" w:hAnsi="Calibri"/>
        </w:rPr>
        <w:t xml:space="preserve"> (</w:t>
      </w:r>
      <w:proofErr w:type="spellStart"/>
      <w:proofErr w:type="gramStart"/>
      <w:r w:rsidRPr="00A52F23">
        <w:rPr>
          <w:rFonts w:ascii="Calibri" w:hAnsi="Calibri"/>
        </w:rPr>
        <w:t>eds</w:t>
      </w:r>
      <w:proofErr w:type="spellEnd"/>
      <w:proofErr w:type="gramEnd"/>
      <w:r w:rsidRPr="00A52F23">
        <w:rPr>
          <w:rFonts w:ascii="Calibri" w:hAnsi="Calibri"/>
        </w:rPr>
        <w:t xml:space="preserve"> F.C. </w:t>
      </w:r>
      <w:proofErr w:type="spellStart"/>
      <w:r w:rsidRPr="00A52F23">
        <w:rPr>
          <w:rFonts w:ascii="Calibri" w:hAnsi="Calibri"/>
        </w:rPr>
        <w:t>Meinzer</w:t>
      </w:r>
      <w:proofErr w:type="spellEnd"/>
      <w:r w:rsidRPr="00A52F23">
        <w:rPr>
          <w:rFonts w:ascii="Calibri" w:hAnsi="Calibri"/>
        </w:rPr>
        <w:t xml:space="preserve">, B. </w:t>
      </w:r>
      <w:proofErr w:type="spellStart"/>
      <w:r w:rsidRPr="00A52F23">
        <w:rPr>
          <w:rFonts w:ascii="Calibri" w:hAnsi="Calibri"/>
        </w:rPr>
        <w:t>Lachenbruch</w:t>
      </w:r>
      <w:proofErr w:type="spellEnd"/>
      <w:r w:rsidRPr="00A52F23">
        <w:rPr>
          <w:rFonts w:ascii="Calibri" w:hAnsi="Calibri"/>
        </w:rPr>
        <w:t xml:space="preserve"> &amp; T.E. Dawson), pp. 33–64. Springer Netherlands, Dordrecht.</w:t>
      </w:r>
    </w:p>
    <w:p w14:paraId="3887C978" w14:textId="77777777" w:rsidR="00A52F23" w:rsidRPr="00A52F23" w:rsidRDefault="00A52F23" w:rsidP="00A52F23">
      <w:pPr>
        <w:pStyle w:val="Bibliography"/>
        <w:rPr>
          <w:rFonts w:ascii="Calibri" w:hAnsi="Calibri"/>
        </w:rPr>
      </w:pPr>
      <w:r w:rsidRPr="00A52F23">
        <w:rPr>
          <w:rFonts w:ascii="Calibri" w:hAnsi="Calibri"/>
        </w:rPr>
        <w:t xml:space="preserve">Thompson, K. &amp; Stewart, A.J.A. (1981) </w:t>
      </w:r>
      <w:proofErr w:type="gramStart"/>
      <w:r w:rsidRPr="00A52F23">
        <w:rPr>
          <w:rFonts w:ascii="Calibri" w:hAnsi="Calibri"/>
        </w:rPr>
        <w:t>The</w:t>
      </w:r>
      <w:proofErr w:type="gramEnd"/>
      <w:r w:rsidRPr="00A52F23">
        <w:rPr>
          <w:rFonts w:ascii="Calibri" w:hAnsi="Calibri"/>
        </w:rPr>
        <w:t xml:space="preserve"> measurement and meaning of reproductive effort in plants. </w:t>
      </w:r>
      <w:r w:rsidRPr="00A52F23">
        <w:rPr>
          <w:rFonts w:ascii="Calibri" w:hAnsi="Calibri"/>
          <w:i/>
          <w:iCs/>
        </w:rPr>
        <w:t>The American Naturalist</w:t>
      </w:r>
      <w:r w:rsidRPr="00A52F23">
        <w:rPr>
          <w:rFonts w:ascii="Calibri" w:hAnsi="Calibri"/>
        </w:rPr>
        <w:t xml:space="preserve">, </w:t>
      </w:r>
      <w:r w:rsidRPr="00A52F23">
        <w:rPr>
          <w:rFonts w:ascii="Calibri" w:hAnsi="Calibri"/>
          <w:b/>
          <w:bCs/>
        </w:rPr>
        <w:t>117</w:t>
      </w:r>
      <w:r w:rsidRPr="00A52F23">
        <w:rPr>
          <w:rFonts w:ascii="Calibri" w:hAnsi="Calibri"/>
        </w:rPr>
        <w:t>, 205–211.</w:t>
      </w:r>
    </w:p>
    <w:p w14:paraId="4C48DC28" w14:textId="77777777" w:rsidR="00A52F23" w:rsidRPr="00A52F23" w:rsidRDefault="00A52F23" w:rsidP="00A52F23">
      <w:pPr>
        <w:pStyle w:val="Bibliography"/>
        <w:rPr>
          <w:rFonts w:ascii="Calibri" w:hAnsi="Calibri"/>
        </w:rPr>
      </w:pPr>
      <w:proofErr w:type="spellStart"/>
      <w:r w:rsidRPr="00A52F23">
        <w:rPr>
          <w:rFonts w:ascii="Calibri" w:hAnsi="Calibri"/>
        </w:rPr>
        <w:t>Thornley</w:t>
      </w:r>
      <w:proofErr w:type="spellEnd"/>
      <w:r w:rsidRPr="00A52F23">
        <w:rPr>
          <w:rFonts w:ascii="Calibri" w:hAnsi="Calibri"/>
        </w:rPr>
        <w:t xml:space="preserve">, J.H.M. (1972) A model to describe the partitioning of </w:t>
      </w:r>
      <w:proofErr w:type="spellStart"/>
      <w:r w:rsidRPr="00A52F23">
        <w:rPr>
          <w:rFonts w:ascii="Calibri" w:hAnsi="Calibri"/>
        </w:rPr>
        <w:t>photosynthate</w:t>
      </w:r>
      <w:proofErr w:type="spellEnd"/>
      <w:r w:rsidRPr="00A52F23">
        <w:rPr>
          <w:rFonts w:ascii="Calibri" w:hAnsi="Calibri"/>
        </w:rPr>
        <w:t xml:space="preserve"> during vegetative plant growth. </w:t>
      </w:r>
      <w:r w:rsidRPr="00A52F23">
        <w:rPr>
          <w:rFonts w:ascii="Calibri" w:hAnsi="Calibri"/>
          <w:i/>
          <w:iCs/>
        </w:rPr>
        <w:t>Annals of Botany</w:t>
      </w:r>
      <w:r w:rsidRPr="00A52F23">
        <w:rPr>
          <w:rFonts w:ascii="Calibri" w:hAnsi="Calibri"/>
        </w:rPr>
        <w:t xml:space="preserve">, </w:t>
      </w:r>
      <w:r w:rsidRPr="00A52F23">
        <w:rPr>
          <w:rFonts w:ascii="Calibri" w:hAnsi="Calibri"/>
          <w:b/>
          <w:bCs/>
        </w:rPr>
        <w:t>36</w:t>
      </w:r>
      <w:r w:rsidRPr="00A52F23">
        <w:rPr>
          <w:rFonts w:ascii="Calibri" w:hAnsi="Calibri"/>
        </w:rPr>
        <w:t>, 419–430.</w:t>
      </w:r>
    </w:p>
    <w:p w14:paraId="2232C306" w14:textId="77777777" w:rsidR="00A52F23" w:rsidRPr="00A52F23" w:rsidRDefault="00A52F23" w:rsidP="00A52F23">
      <w:pPr>
        <w:pStyle w:val="Bibliography"/>
        <w:rPr>
          <w:rFonts w:ascii="Calibri" w:hAnsi="Calibri"/>
        </w:rPr>
      </w:pPr>
      <w:r w:rsidRPr="00A52F23">
        <w:rPr>
          <w:rFonts w:ascii="Calibri" w:hAnsi="Calibri"/>
        </w:rPr>
        <w:t xml:space="preserve">Weiner, J., Campbell, L.G., </w:t>
      </w:r>
      <w:proofErr w:type="spellStart"/>
      <w:r w:rsidRPr="00A52F23">
        <w:rPr>
          <w:rFonts w:ascii="Calibri" w:hAnsi="Calibri"/>
        </w:rPr>
        <w:t>Pino</w:t>
      </w:r>
      <w:proofErr w:type="spellEnd"/>
      <w:r w:rsidRPr="00A52F23">
        <w:rPr>
          <w:rFonts w:ascii="Calibri" w:hAnsi="Calibri"/>
        </w:rPr>
        <w:t xml:space="preserve">, J. &amp; </w:t>
      </w:r>
      <w:proofErr w:type="spellStart"/>
      <w:r w:rsidRPr="00A52F23">
        <w:rPr>
          <w:rFonts w:ascii="Calibri" w:hAnsi="Calibri"/>
        </w:rPr>
        <w:t>Echarte</w:t>
      </w:r>
      <w:proofErr w:type="spellEnd"/>
      <w:r w:rsidRPr="00A52F23">
        <w:rPr>
          <w:rFonts w:ascii="Calibri" w:hAnsi="Calibri"/>
        </w:rPr>
        <w:t xml:space="preserve">, L. (2009) </w:t>
      </w:r>
      <w:proofErr w:type="gramStart"/>
      <w:r w:rsidRPr="00A52F23">
        <w:rPr>
          <w:rFonts w:ascii="Calibri" w:hAnsi="Calibri"/>
        </w:rPr>
        <w:t>The</w:t>
      </w:r>
      <w:proofErr w:type="gramEnd"/>
      <w:r w:rsidRPr="00A52F23">
        <w:rPr>
          <w:rFonts w:ascii="Calibri" w:hAnsi="Calibri"/>
        </w:rPr>
        <w:t xml:space="preserve"> </w:t>
      </w:r>
      <w:proofErr w:type="spellStart"/>
      <w:r w:rsidRPr="00A52F23">
        <w:rPr>
          <w:rFonts w:ascii="Calibri" w:hAnsi="Calibri"/>
        </w:rPr>
        <w:t>allometry</w:t>
      </w:r>
      <w:proofErr w:type="spellEnd"/>
      <w:r w:rsidRPr="00A52F23">
        <w:rPr>
          <w:rFonts w:ascii="Calibri" w:hAnsi="Calibri"/>
        </w:rPr>
        <w:t xml:space="preserve"> of reproduction within plant populations. </w:t>
      </w:r>
      <w:r w:rsidRPr="00A52F23">
        <w:rPr>
          <w:rFonts w:ascii="Calibri" w:hAnsi="Calibri"/>
          <w:i/>
          <w:iCs/>
        </w:rPr>
        <w:t>Journal of Ecology</w:t>
      </w:r>
      <w:r w:rsidRPr="00A52F23">
        <w:rPr>
          <w:rFonts w:ascii="Calibri" w:hAnsi="Calibri"/>
        </w:rPr>
        <w:t xml:space="preserve">, </w:t>
      </w:r>
      <w:r w:rsidRPr="00A52F23">
        <w:rPr>
          <w:rFonts w:ascii="Calibri" w:hAnsi="Calibri"/>
          <w:b/>
          <w:bCs/>
        </w:rPr>
        <w:t>97</w:t>
      </w:r>
      <w:r w:rsidRPr="00A52F23">
        <w:rPr>
          <w:rFonts w:ascii="Calibri" w:hAnsi="Calibri"/>
        </w:rPr>
        <w:t>, 1220–1233.</w:t>
      </w:r>
    </w:p>
    <w:p w14:paraId="10708484" w14:textId="77777777" w:rsidR="00A52F23" w:rsidRPr="00A52F23" w:rsidRDefault="00A52F23" w:rsidP="00A52F23">
      <w:pPr>
        <w:pStyle w:val="Bibliography"/>
        <w:rPr>
          <w:rFonts w:ascii="Calibri" w:hAnsi="Calibri"/>
        </w:rPr>
      </w:pPr>
      <w:r w:rsidRPr="00A52F23">
        <w:rPr>
          <w:rFonts w:ascii="Calibri" w:hAnsi="Calibri"/>
        </w:rPr>
        <w:t xml:space="preserve">Wenk, E.H., </w:t>
      </w:r>
      <w:proofErr w:type="spellStart"/>
      <w:r w:rsidRPr="00A52F23">
        <w:rPr>
          <w:rFonts w:ascii="Calibri" w:hAnsi="Calibri"/>
        </w:rPr>
        <w:t>Abramowicz</w:t>
      </w:r>
      <w:proofErr w:type="spellEnd"/>
      <w:r w:rsidRPr="00A52F23">
        <w:rPr>
          <w:rFonts w:ascii="Calibri" w:hAnsi="Calibri"/>
        </w:rPr>
        <w:t xml:space="preserve">, K., Westoby, M. &amp; Falster, D.S. (2017) Coordinated shifts in allocation among reproductive tissues across 14 coexisting plant species. </w:t>
      </w:r>
      <w:r w:rsidRPr="00A52F23">
        <w:rPr>
          <w:rFonts w:ascii="Calibri" w:hAnsi="Calibri"/>
          <w:i/>
          <w:iCs/>
        </w:rPr>
        <w:t>http://biorxiv.org/content/early/2017/05/24/141473</w:t>
      </w:r>
      <w:r w:rsidRPr="00A52F23">
        <w:rPr>
          <w:rFonts w:ascii="Calibri" w:hAnsi="Calibri"/>
        </w:rPr>
        <w:t>.</w:t>
      </w:r>
    </w:p>
    <w:p w14:paraId="47986C6E" w14:textId="77777777" w:rsidR="00A52F23" w:rsidRPr="00A52F23" w:rsidRDefault="00A52F23" w:rsidP="00A52F23">
      <w:pPr>
        <w:pStyle w:val="Bibliography"/>
        <w:rPr>
          <w:rFonts w:ascii="Calibri" w:hAnsi="Calibri"/>
        </w:rPr>
      </w:pPr>
      <w:r w:rsidRPr="00A52F23">
        <w:rPr>
          <w:rFonts w:ascii="Calibri" w:hAnsi="Calibri"/>
        </w:rPr>
        <w:t xml:space="preserve">Wenk, E.H. &amp; Falster, D.S. (2015) Quantifying and understanding reproductive allocation schedules in plants. </w:t>
      </w:r>
      <w:r w:rsidRPr="00A52F23">
        <w:rPr>
          <w:rFonts w:ascii="Calibri" w:hAnsi="Calibri"/>
          <w:i/>
          <w:iCs/>
        </w:rPr>
        <w:t>Ecology and Evolution</w:t>
      </w:r>
      <w:r w:rsidRPr="00A52F23">
        <w:rPr>
          <w:rFonts w:ascii="Calibri" w:hAnsi="Calibri"/>
        </w:rPr>
        <w:t xml:space="preserve">, </w:t>
      </w:r>
      <w:r w:rsidRPr="00A52F23">
        <w:rPr>
          <w:rFonts w:ascii="Calibri" w:hAnsi="Calibri"/>
          <w:b/>
          <w:bCs/>
        </w:rPr>
        <w:t>5</w:t>
      </w:r>
      <w:r w:rsidRPr="00A52F23">
        <w:rPr>
          <w:rFonts w:ascii="Calibri" w:hAnsi="Calibri"/>
        </w:rPr>
        <w:t>, 5521–5538.</w:t>
      </w:r>
    </w:p>
    <w:p w14:paraId="3D84A5CE" w14:textId="77777777" w:rsidR="00A52F23" w:rsidRPr="00A52F23" w:rsidRDefault="00A52F23" w:rsidP="00A52F23">
      <w:pPr>
        <w:pStyle w:val="Bibliography"/>
        <w:rPr>
          <w:rFonts w:ascii="Calibri" w:hAnsi="Calibri"/>
        </w:rPr>
      </w:pPr>
      <w:proofErr w:type="gramStart"/>
      <w:r w:rsidRPr="00A52F23">
        <w:rPr>
          <w:rFonts w:ascii="Calibri" w:hAnsi="Calibri"/>
        </w:rPr>
        <w:t>de</w:t>
      </w:r>
      <w:proofErr w:type="gramEnd"/>
      <w:r w:rsidRPr="00A52F23">
        <w:rPr>
          <w:rFonts w:ascii="Calibri" w:hAnsi="Calibri"/>
        </w:rPr>
        <w:t xml:space="preserve"> Wit, C.T. (1978) </w:t>
      </w:r>
      <w:r w:rsidRPr="00A52F23">
        <w:rPr>
          <w:rFonts w:ascii="Calibri" w:hAnsi="Calibri"/>
          <w:i/>
          <w:iCs/>
        </w:rPr>
        <w:t>Simulation of Assimilation, Respiration and Transpiration of Crops</w:t>
      </w:r>
      <w:r w:rsidRPr="00A52F23">
        <w:rPr>
          <w:rFonts w:ascii="Calibri" w:hAnsi="Calibri"/>
        </w:rPr>
        <w:t>. Centre for Agricultural Publishing and Documentation.</w:t>
      </w:r>
    </w:p>
    <w:p w14:paraId="24D9B49E" w14:textId="77777777" w:rsidR="00A52F23" w:rsidRPr="00A52F23" w:rsidRDefault="00A52F23" w:rsidP="00A52F23">
      <w:pPr>
        <w:pStyle w:val="Bibliography"/>
        <w:rPr>
          <w:rFonts w:ascii="Calibri" w:hAnsi="Calibri"/>
        </w:rPr>
      </w:pPr>
      <w:r w:rsidRPr="00A52F23">
        <w:rPr>
          <w:rFonts w:ascii="Calibri" w:hAnsi="Calibri"/>
        </w:rPr>
        <w:t xml:space="preserve">Wright, S.J., Jaramillo, M.A., </w:t>
      </w:r>
      <w:proofErr w:type="spellStart"/>
      <w:r w:rsidRPr="00A52F23">
        <w:rPr>
          <w:rFonts w:ascii="Calibri" w:hAnsi="Calibri"/>
        </w:rPr>
        <w:t>Pavon</w:t>
      </w:r>
      <w:proofErr w:type="spellEnd"/>
      <w:r w:rsidRPr="00A52F23">
        <w:rPr>
          <w:rFonts w:ascii="Calibri" w:hAnsi="Calibri"/>
        </w:rPr>
        <w:t xml:space="preserve">, J., Condit, R., Hubbell, S.P. &amp; Foster, R.B. (2005) Reproductive size thresholds in tropical trees: variation among individuals, species and forests. </w:t>
      </w:r>
      <w:r w:rsidRPr="00A52F23">
        <w:rPr>
          <w:rFonts w:ascii="Calibri" w:hAnsi="Calibri"/>
          <w:i/>
          <w:iCs/>
        </w:rPr>
        <w:t>Journal of Tropical Ecology</w:t>
      </w:r>
      <w:r w:rsidRPr="00A52F23">
        <w:rPr>
          <w:rFonts w:ascii="Calibri" w:hAnsi="Calibri"/>
        </w:rPr>
        <w:t xml:space="preserve">, </w:t>
      </w:r>
      <w:r w:rsidRPr="00A52F23">
        <w:rPr>
          <w:rFonts w:ascii="Calibri" w:hAnsi="Calibri"/>
          <w:b/>
          <w:bCs/>
        </w:rPr>
        <w:t>21</w:t>
      </w:r>
      <w:r w:rsidRPr="00A52F23">
        <w:rPr>
          <w:rFonts w:ascii="Calibri" w:hAnsi="Calibri"/>
        </w:rPr>
        <w:t>, 307–315.</w:t>
      </w:r>
    </w:p>
    <w:p w14:paraId="4EF2D0A3" w14:textId="77777777" w:rsidR="00A52F23" w:rsidRPr="00A52F23" w:rsidRDefault="00A52F23" w:rsidP="00A52F23">
      <w:pPr>
        <w:pStyle w:val="Bibliography"/>
        <w:rPr>
          <w:rFonts w:ascii="Calibri" w:hAnsi="Calibri"/>
        </w:rPr>
      </w:pPr>
      <w:r w:rsidRPr="00A52F23">
        <w:rPr>
          <w:rFonts w:ascii="Calibri" w:hAnsi="Calibri"/>
        </w:rPr>
        <w:t xml:space="preserve">Wright, S.J., </w:t>
      </w:r>
      <w:proofErr w:type="spellStart"/>
      <w:r w:rsidRPr="00A52F23">
        <w:rPr>
          <w:rFonts w:ascii="Calibri" w:hAnsi="Calibri"/>
        </w:rPr>
        <w:t>Kitajima</w:t>
      </w:r>
      <w:proofErr w:type="spellEnd"/>
      <w:r w:rsidRPr="00A52F23">
        <w:rPr>
          <w:rFonts w:ascii="Calibri" w:hAnsi="Calibri"/>
        </w:rPr>
        <w:t xml:space="preserve">, K., Kraft, N.J.B., Reich, P.B., Wright, I.J., Bunker, D.E., Condit, R., </w:t>
      </w:r>
      <w:proofErr w:type="spellStart"/>
      <w:r w:rsidRPr="00A52F23">
        <w:rPr>
          <w:rFonts w:ascii="Calibri" w:hAnsi="Calibri"/>
        </w:rPr>
        <w:t>Dalling</w:t>
      </w:r>
      <w:proofErr w:type="spellEnd"/>
      <w:r w:rsidRPr="00A52F23">
        <w:rPr>
          <w:rFonts w:ascii="Calibri" w:hAnsi="Calibri"/>
        </w:rPr>
        <w:t xml:space="preserve">, J.W., Davies, S.J., </w:t>
      </w:r>
      <w:proofErr w:type="spellStart"/>
      <w:r w:rsidRPr="00A52F23">
        <w:rPr>
          <w:rFonts w:ascii="Calibri" w:hAnsi="Calibri"/>
        </w:rPr>
        <w:t>Díaz</w:t>
      </w:r>
      <w:proofErr w:type="spellEnd"/>
      <w:r w:rsidRPr="00A52F23">
        <w:rPr>
          <w:rFonts w:ascii="Calibri" w:hAnsi="Calibri"/>
        </w:rPr>
        <w:t xml:space="preserve">, S., </w:t>
      </w:r>
      <w:proofErr w:type="spellStart"/>
      <w:r w:rsidRPr="00A52F23">
        <w:rPr>
          <w:rFonts w:ascii="Calibri" w:hAnsi="Calibri"/>
        </w:rPr>
        <w:t>Engelbrecht</w:t>
      </w:r>
      <w:proofErr w:type="spellEnd"/>
      <w:r w:rsidRPr="00A52F23">
        <w:rPr>
          <w:rFonts w:ascii="Calibri" w:hAnsi="Calibri"/>
        </w:rPr>
        <w:t xml:space="preserve">, B.M.J., Harms, K.E., Hubbell, S.P., Marks, C.O., Ruiz-Jaen, M.C., Salvador, C.M. &amp; </w:t>
      </w:r>
      <w:proofErr w:type="spellStart"/>
      <w:r w:rsidRPr="00A52F23">
        <w:rPr>
          <w:rFonts w:ascii="Calibri" w:hAnsi="Calibri"/>
        </w:rPr>
        <w:t>Zanne</w:t>
      </w:r>
      <w:proofErr w:type="spellEnd"/>
      <w:r w:rsidRPr="00A52F23">
        <w:rPr>
          <w:rFonts w:ascii="Calibri" w:hAnsi="Calibri"/>
        </w:rPr>
        <w:t xml:space="preserve">, A.E. (2010) Functional traits and the growth–mortality trade-off in tropical trees. </w:t>
      </w:r>
      <w:r w:rsidRPr="00A52F23">
        <w:rPr>
          <w:rFonts w:ascii="Calibri" w:hAnsi="Calibri"/>
          <w:i/>
          <w:iCs/>
        </w:rPr>
        <w:t>Ecology</w:t>
      </w:r>
      <w:r w:rsidRPr="00A52F23">
        <w:rPr>
          <w:rFonts w:ascii="Calibri" w:hAnsi="Calibri"/>
        </w:rPr>
        <w:t xml:space="preserve">, </w:t>
      </w:r>
      <w:r w:rsidRPr="00A52F23">
        <w:rPr>
          <w:rFonts w:ascii="Calibri" w:hAnsi="Calibri"/>
          <w:b/>
          <w:bCs/>
        </w:rPr>
        <w:t>91</w:t>
      </w:r>
      <w:r w:rsidRPr="00A52F23">
        <w:rPr>
          <w:rFonts w:ascii="Calibri" w:hAnsi="Calibri"/>
        </w:rPr>
        <w:t>, 3664–3674.</w:t>
      </w:r>
    </w:p>
    <w:p w14:paraId="543AE2BE" w14:textId="77777777" w:rsidR="00A52F23" w:rsidRPr="00A52F23" w:rsidRDefault="00A52F23" w:rsidP="00A52F23">
      <w:pPr>
        <w:pStyle w:val="Bibliography"/>
        <w:rPr>
          <w:rFonts w:ascii="Calibri" w:hAnsi="Calibri"/>
        </w:rPr>
      </w:pPr>
      <w:r w:rsidRPr="00A52F23">
        <w:rPr>
          <w:rFonts w:ascii="Calibri" w:hAnsi="Calibri"/>
        </w:rPr>
        <w:t xml:space="preserve">Young, T.P. (2010) </w:t>
      </w:r>
      <w:proofErr w:type="spellStart"/>
      <w:r w:rsidRPr="00A52F23">
        <w:rPr>
          <w:rFonts w:ascii="Calibri" w:hAnsi="Calibri"/>
        </w:rPr>
        <w:t>Semelparity</w:t>
      </w:r>
      <w:proofErr w:type="spellEnd"/>
      <w:r w:rsidRPr="00A52F23">
        <w:rPr>
          <w:rFonts w:ascii="Calibri" w:hAnsi="Calibri"/>
        </w:rPr>
        <w:t xml:space="preserve"> and </w:t>
      </w:r>
      <w:proofErr w:type="spellStart"/>
      <w:r w:rsidRPr="00A52F23">
        <w:rPr>
          <w:rFonts w:ascii="Calibri" w:hAnsi="Calibri"/>
        </w:rPr>
        <w:t>iteroparity</w:t>
      </w:r>
      <w:proofErr w:type="spellEnd"/>
      <w:r w:rsidRPr="00A52F23">
        <w:rPr>
          <w:rFonts w:ascii="Calibri" w:hAnsi="Calibri"/>
        </w:rPr>
        <w:t xml:space="preserve">. </w:t>
      </w:r>
      <w:r w:rsidRPr="00A52F23">
        <w:rPr>
          <w:rFonts w:ascii="Calibri" w:hAnsi="Calibri"/>
          <w:i/>
          <w:iCs/>
        </w:rPr>
        <w:t>Nature Education Knowledge</w:t>
      </w:r>
      <w:r w:rsidRPr="00A52F23">
        <w:rPr>
          <w:rFonts w:ascii="Calibri" w:hAnsi="Calibri"/>
        </w:rPr>
        <w:t xml:space="preserve">, </w:t>
      </w:r>
      <w:r w:rsidRPr="00A52F23">
        <w:rPr>
          <w:rFonts w:ascii="Calibri" w:hAnsi="Calibri"/>
          <w:b/>
          <w:bCs/>
        </w:rPr>
        <w:t>3</w:t>
      </w:r>
      <w:r w:rsidRPr="00A52F23">
        <w:rPr>
          <w:rFonts w:ascii="Calibri" w:hAnsi="Calibri"/>
        </w:rPr>
        <w:t>, 2.</w:t>
      </w:r>
    </w:p>
    <w:p w14:paraId="6EB679A5" w14:textId="72197195" w:rsidR="00513658" w:rsidRPr="00247086" w:rsidRDefault="008A4174" w:rsidP="00BC4584">
      <w:r w:rsidRPr="00247086">
        <w:rPr>
          <w:i/>
        </w:rPr>
        <w:fldChar w:fldCharType="end"/>
      </w:r>
      <w:r w:rsidR="00547A4A" w:rsidRPr="00247086">
        <w:t xml:space="preserve"> </w:t>
      </w:r>
    </w:p>
    <w:p w14:paraId="6965AD6B" w14:textId="77777777" w:rsidR="008A4174" w:rsidRPr="00247086" w:rsidRDefault="008A4174" w:rsidP="004B53F8">
      <w:pPr>
        <w:rPr>
          <w:i/>
        </w:rPr>
      </w:pPr>
    </w:p>
    <w:sectPr w:rsidR="008A4174" w:rsidRPr="0024708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Daniel Falster" w:date="2017-06-05T10:15:00Z" w:initials="DF">
    <w:p w14:paraId="3597A3CA" w14:textId="23B1497D" w:rsidR="00FB2404" w:rsidRDefault="00FB2404">
      <w:pPr>
        <w:pStyle w:val="CommentText"/>
      </w:pPr>
      <w:r>
        <w:rPr>
          <w:rStyle w:val="CommentReference"/>
        </w:rPr>
        <w:annotationRef/>
      </w:r>
      <w:r>
        <w:t>Makes it sound as though many have been measured, but in reality they haven’t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97A3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dvMINION-R">
    <w:panose1 w:val="00000000000000000000"/>
    <w:charset w:val="00"/>
    <w:family w:val="roman"/>
    <w:notTrueType/>
    <w:pitch w:val="default"/>
    <w:sig w:usb0="00000003" w:usb1="00000000" w:usb2="00000000" w:usb3="00000000" w:csb0="00000001" w:csb1="00000000"/>
  </w:font>
  <w:font w:name="AdvTT6120e2aa">
    <w:panose1 w:val="00000000000000000000"/>
    <w:charset w:val="00"/>
    <w:family w:val="roman"/>
    <w:notTrueType/>
    <w:pitch w:val="default"/>
    <w:sig w:usb0="00000003" w:usb1="00000000" w:usb2="00000000" w:usb3="00000000" w:csb0="00000001" w:csb1="00000000"/>
  </w:font>
  <w:font w:name="AdvTimes">
    <w:altName w:val="Cambria"/>
    <w:panose1 w:val="00000000000000000000"/>
    <w:charset w:val="00"/>
    <w:family w:val="auto"/>
    <w:notTrueType/>
    <w:pitch w:val="default"/>
    <w:sig w:usb0="00000003" w:usb1="00000000" w:usb2="00000000" w:usb3="00000000" w:csb0="00000001" w:csb1="00000000"/>
  </w:font>
  <w:font w:name="AdvTimes-i">
    <w:altName w:val="Cambria"/>
    <w:panose1 w:val="00000000000000000000"/>
    <w:charset w:val="00"/>
    <w:family w:val="auto"/>
    <w:notTrueType/>
    <w:pitch w:val="default"/>
    <w:sig w:usb0="00000003" w:usb1="00000000" w:usb2="00000000" w:usb3="00000000" w:csb0="00000001" w:csb1="00000000"/>
  </w:font>
  <w:font w:name="AdvTT6120e2aa+fb">
    <w:panose1 w:val="00000000000000000000"/>
    <w:charset w:val="00"/>
    <w:family w:val="auto"/>
    <w:notTrueType/>
    <w:pitch w:val="default"/>
    <w:sig w:usb0="00000003" w:usb1="00000000" w:usb2="00000000" w:usb3="00000000" w:csb0="00000001" w:csb1="00000000"/>
  </w:font>
  <w:font w:name="TimesNRMT">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D8A"/>
    <w:multiLevelType w:val="hybridMultilevel"/>
    <w:tmpl w:val="6CEC2BA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DD55C3E"/>
    <w:multiLevelType w:val="hybridMultilevel"/>
    <w:tmpl w:val="314A47EA"/>
    <w:lvl w:ilvl="0" w:tplc="8EDAB52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20ED1"/>
    <w:multiLevelType w:val="hybridMultilevel"/>
    <w:tmpl w:val="8FDED162"/>
    <w:lvl w:ilvl="0" w:tplc="8932CE9E">
      <w:numFmt w:val="bullet"/>
      <w:lvlText w:val="-"/>
      <w:lvlJc w:val="left"/>
      <w:pPr>
        <w:ind w:left="720" w:hanging="360"/>
      </w:pPr>
      <w:rPr>
        <w:rFonts w:ascii="Calibri" w:eastAsiaTheme="minorHAnsi" w:hAnsi="Calibri" w:cstheme="minorBidi" w:hint="default"/>
      </w:rPr>
    </w:lvl>
    <w:lvl w:ilvl="1" w:tplc="49824F08">
      <w:numFmt w:val="bullet"/>
      <w:lvlText w:val=""/>
      <w:lvlJc w:val="left"/>
      <w:pPr>
        <w:ind w:left="1440" w:hanging="360"/>
      </w:pPr>
      <w:rPr>
        <w:rFonts w:ascii="Symbol" w:eastAsiaTheme="minorHAnsi" w:hAnsi="Symbol"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F959BF"/>
    <w:multiLevelType w:val="hybridMultilevel"/>
    <w:tmpl w:val="74C2CE06"/>
    <w:lvl w:ilvl="0" w:tplc="07E4F41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73F31A4"/>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835401"/>
    <w:multiLevelType w:val="hybridMultilevel"/>
    <w:tmpl w:val="F9B09716"/>
    <w:lvl w:ilvl="0" w:tplc="BBA8D23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2C4218D"/>
    <w:multiLevelType w:val="hybridMultilevel"/>
    <w:tmpl w:val="D97E4D56"/>
    <w:lvl w:ilvl="0" w:tplc="0840B882">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14D7948"/>
    <w:multiLevelType w:val="hybridMultilevel"/>
    <w:tmpl w:val="34F87220"/>
    <w:lvl w:ilvl="0" w:tplc="2FAA0716">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F4AD1"/>
    <w:multiLevelType w:val="hybridMultilevel"/>
    <w:tmpl w:val="F7028D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56A3165"/>
    <w:multiLevelType w:val="hybridMultilevel"/>
    <w:tmpl w:val="7946D0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5"/>
  </w:num>
  <w:num w:numId="5">
    <w:abstractNumId w:val="9"/>
  </w:num>
  <w:num w:numId="6">
    <w:abstractNumId w:val="0"/>
  </w:num>
  <w:num w:numId="7">
    <w:abstractNumId w:val="4"/>
  </w:num>
  <w:num w:numId="8">
    <w:abstractNumId w:val="3"/>
  </w:num>
  <w:num w:numId="9">
    <w:abstractNumId w:val="8"/>
  </w:num>
  <w:num w:numId="10">
    <w:abstractNumId w:val="1"/>
  </w:num>
  <w:num w:numId="1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32"/>
    <w:rsid w:val="000032FA"/>
    <w:rsid w:val="0006631B"/>
    <w:rsid w:val="000C3A09"/>
    <w:rsid w:val="000D04B0"/>
    <w:rsid w:val="001153EE"/>
    <w:rsid w:val="0017201F"/>
    <w:rsid w:val="0017621A"/>
    <w:rsid w:val="0019366B"/>
    <w:rsid w:val="001B2262"/>
    <w:rsid w:val="001D56BF"/>
    <w:rsid w:val="00204AC8"/>
    <w:rsid w:val="00204D12"/>
    <w:rsid w:val="00210752"/>
    <w:rsid w:val="00217531"/>
    <w:rsid w:val="00237552"/>
    <w:rsid w:val="00247086"/>
    <w:rsid w:val="00250722"/>
    <w:rsid w:val="00253A53"/>
    <w:rsid w:val="00253E8B"/>
    <w:rsid w:val="002552CA"/>
    <w:rsid w:val="00266B46"/>
    <w:rsid w:val="0027242B"/>
    <w:rsid w:val="00295705"/>
    <w:rsid w:val="002A75FA"/>
    <w:rsid w:val="002B48CA"/>
    <w:rsid w:val="002B6A67"/>
    <w:rsid w:val="00341F32"/>
    <w:rsid w:val="00351D46"/>
    <w:rsid w:val="003A45BB"/>
    <w:rsid w:val="003D6B6B"/>
    <w:rsid w:val="003E06B6"/>
    <w:rsid w:val="003E18F9"/>
    <w:rsid w:val="003F4704"/>
    <w:rsid w:val="004439EB"/>
    <w:rsid w:val="00443CD1"/>
    <w:rsid w:val="004605A4"/>
    <w:rsid w:val="00495EE4"/>
    <w:rsid w:val="004B1131"/>
    <w:rsid w:val="004B53F8"/>
    <w:rsid w:val="004B553B"/>
    <w:rsid w:val="004C3858"/>
    <w:rsid w:val="004D3EBD"/>
    <w:rsid w:val="00502BAB"/>
    <w:rsid w:val="00513658"/>
    <w:rsid w:val="005154A4"/>
    <w:rsid w:val="0051752A"/>
    <w:rsid w:val="00520F08"/>
    <w:rsid w:val="00547A4A"/>
    <w:rsid w:val="005672DE"/>
    <w:rsid w:val="0057166D"/>
    <w:rsid w:val="005720F6"/>
    <w:rsid w:val="00596552"/>
    <w:rsid w:val="005A1C14"/>
    <w:rsid w:val="005C0A0A"/>
    <w:rsid w:val="005D4E03"/>
    <w:rsid w:val="005E06EB"/>
    <w:rsid w:val="005E0B93"/>
    <w:rsid w:val="005E6C4A"/>
    <w:rsid w:val="00624F81"/>
    <w:rsid w:val="00653D39"/>
    <w:rsid w:val="00672630"/>
    <w:rsid w:val="00682BD8"/>
    <w:rsid w:val="00693310"/>
    <w:rsid w:val="006A40EF"/>
    <w:rsid w:val="006A625C"/>
    <w:rsid w:val="006C65C4"/>
    <w:rsid w:val="006C675D"/>
    <w:rsid w:val="006D7443"/>
    <w:rsid w:val="0070388E"/>
    <w:rsid w:val="007047BC"/>
    <w:rsid w:val="0071474E"/>
    <w:rsid w:val="00714DB8"/>
    <w:rsid w:val="0074577C"/>
    <w:rsid w:val="00757124"/>
    <w:rsid w:val="00777973"/>
    <w:rsid w:val="00785C27"/>
    <w:rsid w:val="00786964"/>
    <w:rsid w:val="00792EAE"/>
    <w:rsid w:val="0079765C"/>
    <w:rsid w:val="007A257F"/>
    <w:rsid w:val="007A6B12"/>
    <w:rsid w:val="007B5320"/>
    <w:rsid w:val="007E016E"/>
    <w:rsid w:val="008072E4"/>
    <w:rsid w:val="008439EC"/>
    <w:rsid w:val="008576EB"/>
    <w:rsid w:val="008647C0"/>
    <w:rsid w:val="008820E7"/>
    <w:rsid w:val="008A4174"/>
    <w:rsid w:val="008A6638"/>
    <w:rsid w:val="008B536B"/>
    <w:rsid w:val="0090272C"/>
    <w:rsid w:val="00912F71"/>
    <w:rsid w:val="009263C4"/>
    <w:rsid w:val="00936245"/>
    <w:rsid w:val="00987001"/>
    <w:rsid w:val="00996318"/>
    <w:rsid w:val="00A054A1"/>
    <w:rsid w:val="00A14E06"/>
    <w:rsid w:val="00A20556"/>
    <w:rsid w:val="00A340BD"/>
    <w:rsid w:val="00A52F23"/>
    <w:rsid w:val="00A75447"/>
    <w:rsid w:val="00A93CB6"/>
    <w:rsid w:val="00AA2855"/>
    <w:rsid w:val="00AB4E1F"/>
    <w:rsid w:val="00AC7281"/>
    <w:rsid w:val="00AE7047"/>
    <w:rsid w:val="00B006ED"/>
    <w:rsid w:val="00B26B66"/>
    <w:rsid w:val="00B63DF3"/>
    <w:rsid w:val="00B866E9"/>
    <w:rsid w:val="00B86764"/>
    <w:rsid w:val="00BA3BBE"/>
    <w:rsid w:val="00BA4A87"/>
    <w:rsid w:val="00BB50BC"/>
    <w:rsid w:val="00BC4584"/>
    <w:rsid w:val="00BC4A6F"/>
    <w:rsid w:val="00BC6193"/>
    <w:rsid w:val="00BC6580"/>
    <w:rsid w:val="00BD32A9"/>
    <w:rsid w:val="00BD3C28"/>
    <w:rsid w:val="00BD5089"/>
    <w:rsid w:val="00BF51E3"/>
    <w:rsid w:val="00C2212C"/>
    <w:rsid w:val="00C306E1"/>
    <w:rsid w:val="00C402C2"/>
    <w:rsid w:val="00C536B2"/>
    <w:rsid w:val="00C569BB"/>
    <w:rsid w:val="00C6341A"/>
    <w:rsid w:val="00C86540"/>
    <w:rsid w:val="00C95032"/>
    <w:rsid w:val="00CA18E0"/>
    <w:rsid w:val="00CC215D"/>
    <w:rsid w:val="00CD7DC7"/>
    <w:rsid w:val="00D05870"/>
    <w:rsid w:val="00D27654"/>
    <w:rsid w:val="00D279A7"/>
    <w:rsid w:val="00D407F4"/>
    <w:rsid w:val="00D456E0"/>
    <w:rsid w:val="00D649DA"/>
    <w:rsid w:val="00D80492"/>
    <w:rsid w:val="00DC3877"/>
    <w:rsid w:val="00E07EE5"/>
    <w:rsid w:val="00E30D35"/>
    <w:rsid w:val="00E401CD"/>
    <w:rsid w:val="00E42E8B"/>
    <w:rsid w:val="00E837AA"/>
    <w:rsid w:val="00ED3E66"/>
    <w:rsid w:val="00ED6D6E"/>
    <w:rsid w:val="00ED6D71"/>
    <w:rsid w:val="00EF009E"/>
    <w:rsid w:val="00EF05D4"/>
    <w:rsid w:val="00F123A9"/>
    <w:rsid w:val="00F16B6A"/>
    <w:rsid w:val="00F37ECE"/>
    <w:rsid w:val="00F51E0F"/>
    <w:rsid w:val="00F72A60"/>
    <w:rsid w:val="00F73634"/>
    <w:rsid w:val="00FA533B"/>
    <w:rsid w:val="00FB2404"/>
    <w:rsid w:val="00FB2CEE"/>
    <w:rsid w:val="00FB42A7"/>
    <w:rsid w:val="00FB45DB"/>
    <w:rsid w:val="00FC21D1"/>
    <w:rsid w:val="00FD5B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4DAC20"/>
  <w15:docId w15:val="{44346B79-4C35-4A48-931B-D9FA6BCE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0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E401C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E401C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A4174"/>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2B6A67"/>
    <w:rPr>
      <w:b/>
      <w:bCs/>
    </w:rPr>
  </w:style>
  <w:style w:type="character" w:customStyle="1" w:styleId="CommentSubjectChar">
    <w:name w:val="Comment Subject Char"/>
    <w:basedOn w:val="CommentTextChar"/>
    <w:link w:val="CommentSubject"/>
    <w:uiPriority w:val="99"/>
    <w:semiHidden/>
    <w:rsid w:val="002B6A67"/>
    <w:rPr>
      <w:b/>
      <w:bCs/>
      <w:sz w:val="20"/>
      <w:szCs w:val="20"/>
    </w:rPr>
  </w:style>
  <w:style w:type="paragraph" w:styleId="NormalWeb">
    <w:name w:val="Normal (Web)"/>
    <w:basedOn w:val="Normal"/>
    <w:uiPriority w:val="99"/>
    <w:semiHidden/>
    <w:unhideWhenUsed/>
    <w:rsid w:val="002A75F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2A75FA"/>
    <w:rPr>
      <w:i/>
      <w:iCs/>
    </w:rPr>
  </w:style>
  <w:style w:type="character" w:styleId="Hyperlink">
    <w:name w:val="Hyperlink"/>
    <w:basedOn w:val="DefaultParagraphFont"/>
    <w:uiPriority w:val="99"/>
    <w:semiHidden/>
    <w:unhideWhenUsed/>
    <w:rsid w:val="004605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5483">
      <w:bodyDiv w:val="1"/>
      <w:marLeft w:val="0"/>
      <w:marRight w:val="0"/>
      <w:marTop w:val="0"/>
      <w:marBottom w:val="0"/>
      <w:divBdr>
        <w:top w:val="none" w:sz="0" w:space="0" w:color="auto"/>
        <w:left w:val="none" w:sz="0" w:space="0" w:color="auto"/>
        <w:bottom w:val="none" w:sz="0" w:space="0" w:color="auto"/>
        <w:right w:val="none" w:sz="0" w:space="0" w:color="auto"/>
      </w:divBdr>
      <w:divsChild>
        <w:div w:id="1767070443">
          <w:marLeft w:val="0"/>
          <w:marRight w:val="0"/>
          <w:marTop w:val="0"/>
          <w:marBottom w:val="0"/>
          <w:divBdr>
            <w:top w:val="none" w:sz="0" w:space="0" w:color="auto"/>
            <w:left w:val="none" w:sz="0" w:space="0" w:color="auto"/>
            <w:bottom w:val="none" w:sz="0" w:space="0" w:color="auto"/>
            <w:right w:val="none" w:sz="0" w:space="0" w:color="auto"/>
          </w:divBdr>
          <w:divsChild>
            <w:div w:id="1829520071">
              <w:marLeft w:val="0"/>
              <w:marRight w:val="0"/>
              <w:marTop w:val="0"/>
              <w:marBottom w:val="0"/>
              <w:divBdr>
                <w:top w:val="none" w:sz="0" w:space="0" w:color="auto"/>
                <w:left w:val="none" w:sz="0" w:space="0" w:color="auto"/>
                <w:bottom w:val="none" w:sz="0" w:space="0" w:color="auto"/>
                <w:right w:val="none" w:sz="0" w:space="0" w:color="auto"/>
              </w:divBdr>
              <w:divsChild>
                <w:div w:id="65883888">
                  <w:marLeft w:val="0"/>
                  <w:marRight w:val="0"/>
                  <w:marTop w:val="0"/>
                  <w:marBottom w:val="0"/>
                  <w:divBdr>
                    <w:top w:val="none" w:sz="0" w:space="0" w:color="auto"/>
                    <w:left w:val="none" w:sz="0" w:space="0" w:color="auto"/>
                    <w:bottom w:val="none" w:sz="0" w:space="0" w:color="auto"/>
                    <w:right w:val="none" w:sz="0" w:space="0" w:color="auto"/>
                  </w:divBdr>
                  <w:divsChild>
                    <w:div w:id="1753770989">
                      <w:marLeft w:val="0"/>
                      <w:marRight w:val="0"/>
                      <w:marTop w:val="0"/>
                      <w:marBottom w:val="0"/>
                      <w:divBdr>
                        <w:top w:val="none" w:sz="0" w:space="0" w:color="auto"/>
                        <w:left w:val="none" w:sz="0" w:space="0" w:color="auto"/>
                        <w:bottom w:val="none" w:sz="0" w:space="0" w:color="auto"/>
                        <w:right w:val="none" w:sz="0" w:space="0" w:color="auto"/>
                      </w:divBdr>
                      <w:divsChild>
                        <w:div w:id="391544358">
                          <w:marLeft w:val="0"/>
                          <w:marRight w:val="0"/>
                          <w:marTop w:val="0"/>
                          <w:marBottom w:val="0"/>
                          <w:divBdr>
                            <w:top w:val="none" w:sz="0" w:space="0" w:color="auto"/>
                            <w:left w:val="none" w:sz="0" w:space="0" w:color="auto"/>
                            <w:bottom w:val="none" w:sz="0" w:space="0" w:color="auto"/>
                            <w:right w:val="none" w:sz="0" w:space="0" w:color="auto"/>
                          </w:divBdr>
                          <w:divsChild>
                            <w:div w:id="1416781606">
                              <w:marLeft w:val="0"/>
                              <w:marRight w:val="0"/>
                              <w:marTop w:val="0"/>
                              <w:marBottom w:val="0"/>
                              <w:divBdr>
                                <w:top w:val="none" w:sz="0" w:space="0" w:color="auto"/>
                                <w:left w:val="none" w:sz="0" w:space="0" w:color="auto"/>
                                <w:bottom w:val="none" w:sz="0" w:space="0" w:color="auto"/>
                                <w:right w:val="none" w:sz="0" w:space="0" w:color="auto"/>
                              </w:divBdr>
                              <w:divsChild>
                                <w:div w:id="1214728460">
                                  <w:marLeft w:val="0"/>
                                  <w:marRight w:val="0"/>
                                  <w:marTop w:val="0"/>
                                  <w:marBottom w:val="0"/>
                                  <w:divBdr>
                                    <w:top w:val="none" w:sz="0" w:space="0" w:color="auto"/>
                                    <w:left w:val="none" w:sz="0" w:space="0" w:color="auto"/>
                                    <w:bottom w:val="none" w:sz="0" w:space="0" w:color="auto"/>
                                    <w:right w:val="none" w:sz="0" w:space="0" w:color="auto"/>
                                  </w:divBdr>
                                </w:div>
                                <w:div w:id="2000427953">
                                  <w:marLeft w:val="0"/>
                                  <w:marRight w:val="0"/>
                                  <w:marTop w:val="0"/>
                                  <w:marBottom w:val="0"/>
                                  <w:divBdr>
                                    <w:top w:val="none" w:sz="0" w:space="0" w:color="auto"/>
                                    <w:left w:val="none" w:sz="0" w:space="0" w:color="auto"/>
                                    <w:bottom w:val="none" w:sz="0" w:space="0" w:color="auto"/>
                                    <w:right w:val="none" w:sz="0" w:space="0" w:color="auto"/>
                                  </w:divBdr>
                                </w:div>
                              </w:divsChild>
                            </w:div>
                            <w:div w:id="2109617423">
                              <w:marLeft w:val="0"/>
                              <w:marRight w:val="0"/>
                              <w:marTop w:val="0"/>
                              <w:marBottom w:val="0"/>
                              <w:divBdr>
                                <w:top w:val="none" w:sz="0" w:space="0" w:color="auto"/>
                                <w:left w:val="none" w:sz="0" w:space="0" w:color="auto"/>
                                <w:bottom w:val="none" w:sz="0" w:space="0" w:color="auto"/>
                                <w:right w:val="none" w:sz="0" w:space="0" w:color="auto"/>
                              </w:divBdr>
                              <w:divsChild>
                                <w:div w:id="1631210613">
                                  <w:marLeft w:val="0"/>
                                  <w:marRight w:val="0"/>
                                  <w:marTop w:val="0"/>
                                  <w:marBottom w:val="0"/>
                                  <w:divBdr>
                                    <w:top w:val="none" w:sz="0" w:space="0" w:color="auto"/>
                                    <w:left w:val="none" w:sz="0" w:space="0" w:color="auto"/>
                                    <w:bottom w:val="none" w:sz="0" w:space="0" w:color="auto"/>
                                    <w:right w:val="none" w:sz="0" w:space="0" w:color="auto"/>
                                  </w:divBdr>
                                </w:div>
                                <w:div w:id="11191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3877">
                          <w:marLeft w:val="0"/>
                          <w:marRight w:val="0"/>
                          <w:marTop w:val="0"/>
                          <w:marBottom w:val="0"/>
                          <w:divBdr>
                            <w:top w:val="none" w:sz="0" w:space="0" w:color="auto"/>
                            <w:left w:val="none" w:sz="0" w:space="0" w:color="auto"/>
                            <w:bottom w:val="none" w:sz="0" w:space="0" w:color="auto"/>
                            <w:right w:val="none" w:sz="0" w:space="0" w:color="auto"/>
                          </w:divBdr>
                        </w:div>
                        <w:div w:id="1246307576">
                          <w:marLeft w:val="0"/>
                          <w:marRight w:val="0"/>
                          <w:marTop w:val="0"/>
                          <w:marBottom w:val="0"/>
                          <w:divBdr>
                            <w:top w:val="none" w:sz="0" w:space="0" w:color="auto"/>
                            <w:left w:val="none" w:sz="0" w:space="0" w:color="auto"/>
                            <w:bottom w:val="none" w:sz="0" w:space="0" w:color="auto"/>
                            <w:right w:val="none" w:sz="0" w:space="0" w:color="auto"/>
                          </w:divBdr>
                        </w:div>
                        <w:div w:id="1646351074">
                          <w:marLeft w:val="0"/>
                          <w:marRight w:val="0"/>
                          <w:marTop w:val="0"/>
                          <w:marBottom w:val="0"/>
                          <w:divBdr>
                            <w:top w:val="none" w:sz="0" w:space="0" w:color="auto"/>
                            <w:left w:val="none" w:sz="0" w:space="0" w:color="auto"/>
                            <w:bottom w:val="none" w:sz="0" w:space="0" w:color="auto"/>
                            <w:right w:val="none" w:sz="0" w:space="0" w:color="auto"/>
                          </w:divBdr>
                        </w:div>
                        <w:div w:id="1432968551">
                          <w:marLeft w:val="0"/>
                          <w:marRight w:val="0"/>
                          <w:marTop w:val="0"/>
                          <w:marBottom w:val="0"/>
                          <w:divBdr>
                            <w:top w:val="none" w:sz="0" w:space="0" w:color="auto"/>
                            <w:left w:val="none" w:sz="0" w:space="0" w:color="auto"/>
                            <w:bottom w:val="none" w:sz="0" w:space="0" w:color="auto"/>
                            <w:right w:val="none" w:sz="0" w:space="0" w:color="auto"/>
                          </w:divBdr>
                        </w:div>
                        <w:div w:id="1407917899">
                          <w:marLeft w:val="0"/>
                          <w:marRight w:val="0"/>
                          <w:marTop w:val="0"/>
                          <w:marBottom w:val="0"/>
                          <w:divBdr>
                            <w:top w:val="none" w:sz="0" w:space="0" w:color="auto"/>
                            <w:left w:val="none" w:sz="0" w:space="0" w:color="auto"/>
                            <w:bottom w:val="none" w:sz="0" w:space="0" w:color="auto"/>
                            <w:right w:val="none" w:sz="0" w:space="0" w:color="auto"/>
                          </w:divBdr>
                        </w:div>
                        <w:div w:id="1648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749296">
      <w:bodyDiv w:val="1"/>
      <w:marLeft w:val="0"/>
      <w:marRight w:val="0"/>
      <w:marTop w:val="0"/>
      <w:marBottom w:val="0"/>
      <w:divBdr>
        <w:top w:val="none" w:sz="0" w:space="0" w:color="auto"/>
        <w:left w:val="none" w:sz="0" w:space="0" w:color="auto"/>
        <w:bottom w:val="none" w:sz="0" w:space="0" w:color="auto"/>
        <w:right w:val="none" w:sz="0" w:space="0" w:color="auto"/>
      </w:divBdr>
    </w:div>
    <w:div w:id="200122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1365-2435.12775/full" TargetMode="External"/><Relationship Id="rId3" Type="http://schemas.openxmlformats.org/officeDocument/2006/relationships/settings" Target="settings.xml"/><Relationship Id="rId7" Type="http://schemas.openxmlformats.org/officeDocument/2006/relationships/hyperlink" Target="http://onlinelibrary.wiley.com/doi/10.1111/1365-2435.12775/full"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21492</Words>
  <Characters>122507</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143712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2</cp:revision>
  <dcterms:created xsi:type="dcterms:W3CDTF">2017-06-08T03:59:00Z</dcterms:created>
  <dcterms:modified xsi:type="dcterms:W3CDTF">2017-06-08T03:59:00Z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zotero-version="4.0.29.21"&gt;&lt;session id="GpbEipvY"/&gt;&lt;style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