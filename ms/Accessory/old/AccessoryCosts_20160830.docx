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227ADE6B" w:rsidR="00933507" w:rsidRPr="003C3342" w:rsidRDefault="00933507" w:rsidP="007444C4">
      <w:r w:rsidRPr="007444C4">
        <w:rPr>
          <w:b/>
        </w:rPr>
        <w:t>Key-words</w:t>
      </w:r>
      <w:r w:rsidR="00C12F56">
        <w:t>:</w:t>
      </w:r>
      <w:r w:rsidRPr="003C3342">
        <w:t xml:space="preserve"> </w:t>
      </w:r>
      <w:r w:rsidR="003C3342">
        <w:t xml:space="preserve"> (</w:t>
      </w:r>
      <w:ins w:id="2" w:author="Dr Elizabeth Wenk" w:date="2016-09-05T08:29:00Z">
        <w:r w:rsidR="00F95E1F">
          <w:t xml:space="preserve">reproduction, accessory costs, parental optimist, seed provisioning, </w:t>
        </w:r>
      </w:ins>
      <w:ins w:id="3" w:author="Dr Elizabeth Wenk" w:date="2016-09-05T08:37:00Z">
        <w:r w:rsidR="00952FF9">
          <w:t>###</w:t>
        </w:r>
      </w:ins>
      <w:r w:rsidR="003C3342">
        <w:t>)</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4" w:author="Mark Westoby" w:date="2016-08-19T15:41:00Z"/>
          <w:rFonts w:cs="Times New Roman"/>
        </w:rPr>
      </w:pPr>
      <w:ins w:id="5" w:author="Dr Elizabeth Wenk"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 w:author="Mark Westoby" w:date="2016-08-19T15:42:00Z"/>
        </w:rPr>
      </w:pPr>
      <w:ins w:id="7" w:author="Mark Westoby" w:date="2016-08-19T15:42:00Z">
        <w:r w:rsidRPr="003C3342">
          <w:t xml:space="preserve">accessory costs are </w:t>
        </w:r>
      </w:ins>
      <w:ins w:id="8" w:author="Mark Westoby" w:date="2016-08-19T15:45:00Z">
        <w:r w:rsidRPr="007444C4">
          <w:rPr>
            <w:sz w:val="22"/>
            <w:szCs w:val="22"/>
            <w:u w:val="single"/>
          </w:rPr>
          <w:t>BIG</w:t>
        </w:r>
      </w:ins>
    </w:p>
    <w:p w14:paraId="51ED758E" w14:textId="69566F39" w:rsidR="000E3A12" w:rsidRPr="003C3342" w:rsidRDefault="000E3A12" w:rsidP="007444C4">
      <w:pPr>
        <w:rPr>
          <w:ins w:id="9" w:author="Mark Westoby" w:date="2016-08-19T15:43:00Z"/>
        </w:rPr>
      </w:pPr>
      <w:ins w:id="10" w:author="Mark Westoby" w:date="2016-08-19T15:42:00Z">
        <w:r w:rsidRPr="003C3342">
          <w:t xml:space="preserve">in failed </w:t>
        </w:r>
      </w:ins>
      <w:ins w:id="11" w:author="Mark Westoby" w:date="2016-08-19T15:43:00Z">
        <w:r w:rsidRPr="003C3342">
          <w:t xml:space="preserve">or surplus </w:t>
        </w:r>
      </w:ins>
      <w:ins w:id="12" w:author="Mark Westoby" w:date="2016-08-19T15:45:00Z">
        <w:r w:rsidRPr="003C3342">
          <w:t>ovules</w:t>
        </w:r>
      </w:ins>
      <w:ins w:id="13" w:author="Mark Westoby" w:date="2016-08-19T15:42:00Z">
        <w:r w:rsidRPr="003C3342">
          <w:t xml:space="preserve"> more so than </w:t>
        </w:r>
      </w:ins>
      <w:ins w:id="14" w:author="Mark Westoby" w:date="2016-08-19T15:43:00Z">
        <w:r w:rsidRPr="003C3342">
          <w:t xml:space="preserve">in </w:t>
        </w:r>
      </w:ins>
      <w:ins w:id="15" w:author="Mark Westoby" w:date="2016-08-19T15:42:00Z">
        <w:r w:rsidRPr="003C3342">
          <w:t>costs of success</w:t>
        </w:r>
      </w:ins>
    </w:p>
    <w:p w14:paraId="5D9B9C76" w14:textId="21124FAD" w:rsidR="000E3A12" w:rsidRPr="003C3342" w:rsidRDefault="000E3A12" w:rsidP="007444C4">
      <w:pPr>
        <w:rPr>
          <w:ins w:id="16" w:author="Mark Westoby" w:date="2016-08-19T15:45:00Z"/>
        </w:rPr>
      </w:pPr>
      <w:ins w:id="17" w:author="Mark Westoby" w:date="2016-08-19T15:43:00Z">
        <w:r w:rsidRPr="003C3342">
          <w:t xml:space="preserve">one consequence </w:t>
        </w:r>
      </w:ins>
      <w:ins w:id="18" w:author="Mark Westoby" w:date="2016-08-19T15:44:00Z">
        <w:r w:rsidRPr="003C3342">
          <w:t>is</w:t>
        </w:r>
      </w:ins>
      <w:ins w:id="19" w:author="Mark Westoby" w:date="2016-08-19T15:43:00Z">
        <w:r w:rsidRPr="003C3342">
          <w:t xml:space="preserve"> that seed </w:t>
        </w:r>
      </w:ins>
      <w:ins w:id="20" w:author="Mark Westoby" w:date="2016-08-19T15:44:00Z">
        <w:r w:rsidRPr="003C3342">
          <w:t>output</w:t>
        </w:r>
      </w:ins>
      <w:ins w:id="21" w:author="Mark Westoby" w:date="2016-08-19T15:43:00Z">
        <w:r w:rsidRPr="003C3342">
          <w:t xml:space="preserve"> </w:t>
        </w:r>
      </w:ins>
      <w:ins w:id="22" w:author="Mark Westoby" w:date="2016-08-19T15:47:00Z">
        <w:r w:rsidRPr="003C3342">
          <w:t xml:space="preserve">radically underestimates RE and </w:t>
        </w:r>
      </w:ins>
      <w:ins w:id="23" w:author="Mark Westoby" w:date="2016-08-19T15:43:00Z">
        <w:r w:rsidRPr="003C3342">
          <w:t xml:space="preserve">is </w:t>
        </w:r>
      </w:ins>
      <w:ins w:id="24" w:author="Mark Westoby" w:date="2016-08-19T15:47:00Z">
        <w:r w:rsidRPr="003C3342">
          <w:t xml:space="preserve">only </w:t>
        </w:r>
      </w:ins>
      <w:ins w:id="25" w:author="Mark Westoby" w:date="2016-08-19T15:43:00Z">
        <w:r w:rsidRPr="003C3342">
          <w:t>weak</w:t>
        </w:r>
      </w:ins>
      <w:ins w:id="26" w:author="Mark Westoby" w:date="2016-08-19T15:47:00Z">
        <w:r w:rsidRPr="003C3342">
          <w:t xml:space="preserve">ly correlated </w:t>
        </w:r>
      </w:ins>
    </w:p>
    <w:p w14:paraId="30F495CB" w14:textId="77777777" w:rsidR="00D052D4" w:rsidRPr="003C3342" w:rsidRDefault="000E3A12" w:rsidP="007444C4">
      <w:pPr>
        <w:rPr>
          <w:ins w:id="27" w:author="Mark Westoby" w:date="2016-08-19T18:46:00Z"/>
        </w:rPr>
      </w:pPr>
      <w:ins w:id="28" w:author="Mark Westoby" w:date="2016-08-19T15:45:00Z">
        <w:r w:rsidRPr="003C3342">
          <w:t>prod</w:t>
        </w:r>
      </w:ins>
      <w:ins w:id="29" w:author="Mark Westoby" w:date="2016-08-19T18:45:00Z">
        <w:r w:rsidR="00D052D4" w:rsidRPr="003C3342">
          <w:t>n</w:t>
        </w:r>
      </w:ins>
      <w:ins w:id="30" w:author="Mark Westoby" w:date="2016-08-19T15:45:00Z">
        <w:r w:rsidRPr="003C3342">
          <w:t xml:space="preserve"> of surplus ovules is tied up with overall strategy, and correlates with propagule </w:t>
        </w:r>
      </w:ins>
      <w:ins w:id="31" w:author="Mark Westoby" w:date="2016-08-19T15:46:00Z">
        <w:r w:rsidRPr="003C3342">
          <w:t>size</w:t>
        </w:r>
      </w:ins>
    </w:p>
    <w:p w14:paraId="34A176F6" w14:textId="5DEB0F28" w:rsidR="000E3A12" w:rsidRPr="003C3342" w:rsidRDefault="00D052D4" w:rsidP="007444C4">
      <w:pPr>
        <w:rPr>
          <w:ins w:id="32" w:author="Mark Westoby" w:date="2016-08-19T15:42:00Z"/>
        </w:rPr>
      </w:pPr>
      <w:ins w:id="33" w:author="Mark Westoby" w:date="2016-08-19T18:46:00Z">
        <w:r w:rsidRPr="003C3342">
          <w:t>[</w:t>
        </w:r>
      </w:ins>
      <w:ins w:id="34" w:author="Mark Westoby" w:date="2016-08-19T18:48:00Z">
        <w:r w:rsidRPr="003C3342">
          <w:t xml:space="preserve">general comment: </w:t>
        </w:r>
      </w:ins>
      <w:ins w:id="35"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36" w:author="Mark Westoby" w:date="2016-08-19T18:48:00Z">
        <w:r w:rsidRPr="003C3342">
          <w:t xml:space="preserve"> for successfully-provisioned seeds</w:t>
        </w:r>
      </w:ins>
      <w:ins w:id="37" w:author="Mark Westoby" w:date="2016-08-19T18:46:00Z">
        <w:r w:rsidRPr="003C3342">
          <w:t>]</w:t>
        </w:r>
      </w:ins>
      <w:ins w:id="38" w:author="Mark Westoby" w:date="2016-08-19T15:46:00Z">
        <w:r w:rsidR="000E3A12" w:rsidRPr="003C3342">
          <w:t xml:space="preserve"> </w:t>
        </w:r>
      </w:ins>
    </w:p>
    <w:p w14:paraId="6E8D80E6" w14:textId="77777777" w:rsidR="000E3A12" w:rsidRPr="003C3342" w:rsidRDefault="000E3A12" w:rsidP="007444C4">
      <w:pPr>
        <w:rPr>
          <w:ins w:id="39" w:author="Mark Westoby" w:date="2016-08-19T15:42:00Z"/>
        </w:rPr>
      </w:pPr>
    </w:p>
    <w:p w14:paraId="77DBA301" w14:textId="77777777" w:rsidR="000E3A12" w:rsidRPr="003C3342" w:rsidRDefault="000E3A12" w:rsidP="007444C4">
      <w:pPr>
        <w:rPr>
          <w:ins w:id="40"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108078FE" w:rsidR="00527091" w:rsidRDefault="00210508" w:rsidP="007444C4">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including to seeds and </w:t>
      </w:r>
      <w:r w:rsidRPr="003C3342">
        <w:t xml:space="preserve">also into the many other tissues associated with reproduction, termed </w:t>
      </w:r>
      <w:bookmarkStart w:id="41" w:name="OLE_LINK1"/>
      <w:bookmarkStart w:id="42" w:name="OLE_LINK2"/>
      <w:r w:rsidRPr="003C3342">
        <w:t>accessory costs</w:t>
      </w:r>
      <w:bookmarkEnd w:id="41"/>
      <w:bookmarkEnd w:id="42"/>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9347F0">
        <w:t xml:space="preserve"> (see Table 1 for summary of terms)</w:t>
      </w:r>
      <w:r w:rsidR="00447E7F" w:rsidRPr="003C3342">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Pr="003C3342">
        <w:instrText xml:space="preserve"> ADDIN ZOTERO_ITEM CSL_CITATION {"citationID":"ch3o89lql","properties":{"formattedCitation":"(Haig &amp; Westoby 1988; Henery &amp; Westoby 2001; Lord &amp; Westoby 2006)","plainCitation":"(Haig &amp; Westoby 1988; Henery &amp; Westoby 2001; Lord &amp; Westoby 2006)"},"citationItems":[{"id":583,"uris":["http://zotero.org/users/503753/items/HF4Q4VVB"],"uri":["http://zotero.org/users/503753/items/HF4Q4VVB"],"itemData":{"id":583,"type":"article-journal","title":"On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3C3342">
        <w:fldChar w:fldCharType="separate"/>
      </w:r>
      <w:r w:rsidRPr="007444C4">
        <w:t>(Haig &amp; Westoby 1988; Henery &amp; Westoby 2001; Lord &amp; Westoby 2006)</w:t>
      </w:r>
      <w:r w:rsidRPr="003C3342">
        <w:fldChar w:fldCharType="end"/>
      </w:r>
      <w:r w:rsidRPr="003C3342">
        <w:t xml:space="preserve">. </w:t>
      </w:r>
      <w:r w:rsidR="00952FF9">
        <w:t>S</w:t>
      </w:r>
      <w:r w:rsidRPr="003C3342">
        <w:t xml:space="preserve">ince fruit set and seed set is 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Pr="003C3342">
        <w:t>substantial</w:t>
      </w:r>
      <w:ins w:id="43" w:author="Dr Elizabeth Wenk" w:date="2016-09-05T08:39:00Z">
        <w:r w:rsidR="00952FF9">
          <w:t xml:space="preserve"> proportion of total accessory costs</w:t>
        </w:r>
      </w:ins>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t xml:space="preserve">the </w:t>
      </w:r>
      <w:r w:rsidR="00FE77B8">
        <w:t xml:space="preserve">exception </w:t>
      </w:r>
      <w:r w:rsidR="00FE77B8">
        <w:lastRenderedPageBreak/>
        <w:t xml:space="preserve">of a few well-studied </w:t>
      </w:r>
      <w:r w:rsidR="00FE77B8" w:rsidRPr="00FE77B8">
        <w:t xml:space="preserve">species </w:t>
      </w:r>
      <w:r w:rsidR="00FE77B8">
        <w:t xml:space="preserve">(refs),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754FBC7F" w14:textId="69AF6459" w:rsidR="00C14873"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divided into broad categories</w:t>
      </w:r>
      <w:r>
        <w:t xml:space="preserve"> (Figure 1). </w:t>
      </w:r>
      <w:r w:rsidRPr="003C3342">
        <w:t xml:space="preserve">The total energy investment in required parts (per seed matured) is termed the </w:t>
      </w:r>
      <w:r w:rsidRPr="003C3342">
        <w:rPr>
          <w:i/>
        </w:rPr>
        <w:t>seed costs</w:t>
      </w:r>
      <w:r w:rsidRPr="003C3342">
        <w:t>, and these can be further divided into structures required for attracting pollen (e.g. petals) versus structures developed post-pollination (e.g. seed pod, seed), hereafter termed provisioning costs</w:t>
      </w:r>
      <w:r>
        <w:t>.</w:t>
      </w:r>
      <w:r w:rsidRPr="003C3342">
        <w:t xml:space="preserve"> The provisioning component can be further split into investment in the seed itself versus the dispersal and packaging tissues. On top of required seed costs per seed matured are the so-called </w:t>
      </w:r>
      <w:r w:rsidRPr="003C3342">
        <w:rPr>
          <w:i/>
        </w:rPr>
        <w:t>costs of failure</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r w:rsidRPr="003C3342">
        <w:t xml:space="preserve"> Low seed to ovule ratios</w:t>
      </w:r>
      <w:ins w:id="44" w:author="Dr Elizabeth Wenk" w:date="2016-09-05T09:01:00Z">
        <w:r w:rsidR="00C8043C">
          <w:t xml:space="preserve"> (seedset)</w:t>
        </w:r>
      </w:ins>
      <w:r w:rsidRPr="003C3342">
        <w:t xml:space="preserve">, and concurrently high costs of failure,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ins w:id="45" w:author="Daniel Falster" w:date="2016-08-29T16:22:00Z">
        <w:r>
          <w:t>.</w:t>
        </w:r>
      </w:ins>
      <w:ins w:id="46" w:author="Daniel Falster" w:date="2016-08-29T16:24:00Z">
        <w:r>
          <w:t xml:space="preserve"> </w:t>
        </w:r>
      </w:ins>
    </w:p>
    <w:p w14:paraId="6BED11B4" w14:textId="38F203E3" w:rsidR="0058210B" w:rsidRDefault="00527091" w:rsidP="007444C4">
      <w:pPr>
        <w:rPr>
          <w:ins w:id="47" w:author="Dr Elizabeth Wenk " w:date="2016-09-12T16:27:00Z"/>
        </w:rPr>
      </w:pPr>
      <w:r w:rsidRPr="00C94EFD">
        <w:t xml:space="preserve">There are multiple reasons to expect that </w:t>
      </w:r>
      <w:r w:rsidR="00C14873">
        <w:t xml:space="preserve">investments into these different types of </w:t>
      </w:r>
      <w:r w:rsidRPr="00C94EFD">
        <w:t xml:space="preserve">accessory cost </w:t>
      </w:r>
      <w:r w:rsidR="00C94EFD">
        <w:t xml:space="preserve">will </w:t>
      </w:r>
      <w:r w:rsidR="00C8043C" w:rsidRPr="00C94EFD">
        <w:t xml:space="preserve">not only </w:t>
      </w:r>
      <w:r w:rsidR="00C94EFD">
        <w:t xml:space="preserve">be substantial, </w:t>
      </w:r>
      <w:r w:rsidRPr="00C94EFD">
        <w:t>but also that the</w:t>
      </w:r>
      <w:r w:rsidR="00C14873">
        <w:t xml:space="preserve"> relative amounts might </w:t>
      </w:r>
      <w:r w:rsidRPr="00C94EFD">
        <w:t xml:space="preserve">differ during ontogeny and among species. </w:t>
      </w:r>
      <w:r w:rsidR="00FE77B8" w:rsidRPr="00C94EFD">
        <w:t xml:space="preserve">Evolutionary arguments </w:t>
      </w:r>
      <w:r w:rsidR="00614181">
        <w:t xml:space="preserve">would </w:t>
      </w:r>
      <w:r w:rsidR="00C14873">
        <w:t xml:space="preserve">suggest </w:t>
      </w:r>
      <w:r w:rsidR="00614181">
        <w:t>plants</w:t>
      </w:r>
      <w:r w:rsidR="00FE77B8" w:rsidRPr="00C94EFD">
        <w:t xml:space="preserve"> evolve to </w:t>
      </w:r>
      <w:r w:rsidR="00C14873">
        <w:t>optimize</w:t>
      </w:r>
      <w:r w:rsidR="00C14873" w:rsidRPr="00C94EFD">
        <w:t xml:space="preserve"> </w:t>
      </w:r>
      <w:r w:rsidR="00FE77B8" w:rsidRPr="00C94EFD">
        <w:rPr>
          <w:rStyle w:val="CommentReference"/>
        </w:rPr>
        <w:commentReference w:id="48"/>
      </w:r>
      <w:r w:rsidR="00ED3E97">
        <w:rPr>
          <w:rStyle w:val="CommentReference"/>
        </w:rPr>
        <w:commentReference w:id="49"/>
      </w:r>
      <w:r w:rsidR="0000086B">
        <w:t xml:space="preserve">the amount of </w:t>
      </w:r>
      <w:r w:rsidR="00FE77B8" w:rsidRPr="00C94EFD">
        <w:t xml:space="preserve">accessory costs per successful </w:t>
      </w:r>
      <w:ins w:id="50" w:author="Dr Elizabeth Wenk " w:date="2016-09-12T16:29:00Z">
        <w:r w:rsidR="007D2CBE" w:rsidRPr="00C94EFD">
          <w:t>seed</w:t>
        </w:r>
        <w:r w:rsidR="007D2CBE">
          <w:t>.</w:t>
        </w:r>
        <w:bookmarkStart w:id="51" w:name="_GoBack"/>
        <w:bookmarkEnd w:id="51"/>
        <w:r w:rsidR="007D2CBE">
          <w:t xml:space="preserve"> </w:t>
        </w:r>
      </w:ins>
      <w:ins w:id="52" w:author="Dr Elizabeth Wenk " w:date="2016-09-12T16:28:00Z">
        <w:r w:rsidR="0058210B">
          <w:t xml:space="preserve">Both a strong body of theory </w:t>
        </w:r>
        <w:r w:rsidR="0058210B">
          <w:fldChar w:fldCharType="begin"/>
        </w:r>
        <w:r w:rsidR="0058210B">
          <w:instrText xml:space="preserve"> ADDIN ZOTERO_ITEM CSL_CITATION {"citationID":"h91342l1l","properties":{"formattedCitation":"(Smith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8210B">
          <w:fldChar w:fldCharType="separate"/>
        </w:r>
        <w:r w:rsidR="0058210B" w:rsidRPr="00674B54">
          <w:rPr>
            <w:rFonts w:cs="Times New Roman"/>
          </w:rPr>
          <w:t>(Smith &amp; Fretwell 1974)</w:t>
        </w:r>
        <w:r w:rsidR="0058210B">
          <w:fldChar w:fldCharType="end"/>
        </w:r>
        <w:r w:rsidR="0058210B">
          <w:t xml:space="preserve"> and empirical evidence </w:t>
        </w:r>
        <w:r w:rsidR="0058210B">
          <w:fldChar w:fldCharType="begin"/>
        </w:r>
        <w:r w:rsidR="0058210B">
          <w:instrText xml:space="preserve"> ADDIN ZOTERO_ITEM CSL_CITATION {"citationID":"obpoh4vmj","properties":{"formattedCitation":"(Henery &amp; Westoby 2001)","plainCitation":"(Henery &amp; Westoby 2001)"},"citationItems":[{"id":508,"uris":["http://zotero.org/users/503753/items/ET4N3TCB"],"uri":["http://zotero.org/users/503753/items/ET4N3TCB"],"itemData":{"id":508,"type":"article-journal","title":"Seed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8210B">
          <w:rPr>
            <w:rFonts w:ascii="Cambria Math" w:hAnsi="Cambria Math" w:cs="Cambria Math"/>
          </w:rPr>
          <w:instrText>⬚</w:instrText>
        </w:r>
        <w:r w:rsidR="0058210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58210B">
          <w:fldChar w:fldCharType="separate"/>
        </w:r>
        <w:r w:rsidR="0058210B" w:rsidRPr="00674B54">
          <w:rPr>
            <w:rFonts w:cs="Times New Roman"/>
          </w:rPr>
          <w:t>(Henery &amp; Westoby 2001)</w:t>
        </w:r>
        <w:r w:rsidR="0058210B">
          <w:fldChar w:fldCharType="end"/>
        </w:r>
        <w:r w:rsidR="0058210B">
          <w:t xml:space="preserve"> have demonstrated that, proportional to plant size, all species should invest the same energy in seeds. They can divide this pool of energy into many small seeds or fewer larger seeds, such that a log-log plot of seed size versus seed count should have a slope of -1. This trade-off extends to accessory costs as well: total accessory costs (on a per seed </w:t>
        </w:r>
        <w:r w:rsidR="0058210B">
          <w:lastRenderedPageBreak/>
          <w:t xml:space="preserve">mature basis) are expected to scale isometrically with seed size, indicating that accessory costs are a constant proportion of RE across seed sizes. If this were not true, there would be selection against seed sizes with higher accessory costs </w:t>
        </w:r>
        <w:r w:rsidR="0058210B">
          <w:fldChar w:fldCharType="begin"/>
        </w:r>
        <w:r w:rsidR="0058210B">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58210B">
          <w:fldChar w:fldCharType="separate"/>
        </w:r>
        <w:r w:rsidR="0058210B" w:rsidRPr="00674B54">
          <w:rPr>
            <w:rFonts w:cs="Times New Roman"/>
          </w:rPr>
          <w:t>(Lord &amp; Westoby 2012)</w:t>
        </w:r>
        <w:r w:rsidR="0058210B">
          <w:fldChar w:fldCharType="end"/>
        </w:r>
        <w:r w:rsidR="0058210B">
          <w:t>.</w:t>
        </w:r>
      </w:ins>
    </w:p>
    <w:p w14:paraId="09BB2B7A" w14:textId="00CD14B0" w:rsidR="002E3D01" w:rsidRDefault="00F91B6A" w:rsidP="007444C4">
      <w:pPr>
        <w:rPr>
          <w:ins w:id="53" w:author="Dr Elizabeth Wenk" w:date="2016-08-30T10:24:00Z"/>
        </w:rPr>
      </w:pPr>
      <w:commentRangeStart w:id="54"/>
      <w:del w:id="55" w:author="Dr Elizabeth Wenk" w:date="2016-09-05T09:22:00Z">
        <w:r w:rsidRPr="003C3342" w:rsidDel="00F91B6A">
          <w:delText>A</w:delText>
        </w:r>
      </w:del>
      <w:ins w:id="56" w:author="Dr Elizabeth Wenk" w:date="2016-09-05T09:22:00Z">
        <w:r>
          <w:t>and indeed, a</w:t>
        </w:r>
      </w:ins>
      <w:r w:rsidRPr="003C3342">
        <w:t xml:space="preserve">cross angiosperm species, total per seed accessory costs </w:t>
      </w:r>
      <w:r>
        <w:t xml:space="preserve">have been shown to </w:t>
      </w:r>
      <w:r w:rsidRPr="003C3342">
        <w:t xml:space="preserve">scale approximately isometrically with seed size </w:t>
      </w:r>
      <w:r w:rsidRPr="003C3342">
        <w:fldChar w:fldCharType="begin"/>
      </w:r>
      <w:r w:rsidRPr="003C3342">
        <w: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34FCB">
        <w:t>(Henery &amp; Westoby 2001; Moles, Warton &amp; Westoby 2003; Lord &amp; Westoby 2006, 2012; Chen, Felker &amp; Sun 2010)</w:t>
      </w:r>
      <w:r w:rsidRPr="003C3342">
        <w:fldChar w:fldCharType="end"/>
      </w:r>
      <w:r w:rsidRPr="003C3342">
        <w:t xml:space="preserve">. </w:t>
      </w:r>
      <w:commentRangeEnd w:id="54"/>
      <w:r>
        <w:rPr>
          <w:rStyle w:val="CommentReference"/>
        </w:rPr>
        <w:commentReference w:id="54"/>
      </w:r>
      <w:ins w:id="57" w:author="Dr Elizabeth Wenk" w:date="2016-09-05T09:22:00Z">
        <w:r>
          <w:t xml:space="preserve"> </w:t>
        </w:r>
      </w:ins>
      <w:r w:rsidR="00210508" w:rsidRPr="003C3342">
        <w:t xml:space="preserve">Some investment is undeniably </w:t>
      </w:r>
      <w:r w:rsidR="00C14873">
        <w:t>beneficial</w:t>
      </w:r>
      <w:r w:rsidR="00C14873" w:rsidRPr="003C3342">
        <w:t xml:space="preserve"> </w:t>
      </w:r>
      <w:r w:rsidR="00210508" w:rsidRPr="003C3342">
        <w:t>for the successful formation and dispersal of a seed</w:t>
      </w:r>
      <w:r w:rsidR="00C14873">
        <w:t>. W</w:t>
      </w:r>
      <w:r w:rsidR="00210508"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r w:rsidR="00782C92">
        <w:t xml:space="preserve">At the same time, there are surely diminishing returns in the benefits accrued through </w:t>
      </w:r>
      <w:commentRangeStart w:id="58"/>
      <w:r w:rsidR="00782C92">
        <w:t>greater</w:t>
      </w:r>
      <w:commentRangeEnd w:id="58"/>
      <w:r w:rsidR="002E3D01">
        <w:rPr>
          <w:rStyle w:val="CommentReference"/>
        </w:rPr>
        <w:commentReference w:id="58"/>
      </w:r>
      <w:r w:rsidR="00782C92">
        <w:t xml:space="preserve"> investment in accessory costs</w:t>
      </w:r>
      <w:r w:rsidR="005B2926">
        <w:t xml:space="preserve">, especially </w:t>
      </w:r>
      <w:r w:rsidR="005142CC">
        <w:t xml:space="preserve">given that energy invested in accessory costs </w:t>
      </w:r>
      <w:r w:rsidR="00220449">
        <w:t xml:space="preserve">is energy not funnelled directly to </w:t>
      </w:r>
      <w:r w:rsidR="005142CC">
        <w:t>seed production</w:t>
      </w:r>
      <w:r w:rsidR="00782C92">
        <w:t xml:space="preserve">. </w:t>
      </w:r>
      <w:r w:rsidR="005B2926">
        <w:t>Ther</w:t>
      </w:r>
      <w:r w:rsidR="005142CC">
        <w:t>e</w:t>
      </w:r>
      <w:r w:rsidR="005B2926">
        <w:t xml:space="preserve"> will therefore be an optimal level of </w:t>
      </w:r>
      <w:r w:rsidR="00220449">
        <w:t xml:space="preserve">accessory </w:t>
      </w:r>
      <w:r w:rsidR="005B2926">
        <w:t xml:space="preserve">investment per seed. Moreover, this </w:t>
      </w:r>
      <w:r w:rsidR="00782C92">
        <w:t xml:space="preserve">optimal investment is likely to differ among </w:t>
      </w:r>
      <w:r w:rsidR="00782C92" w:rsidRPr="00782C92">
        <w:t>species</w:t>
      </w:r>
      <w:r w:rsidR="00782C92">
        <w:t xml:space="preserve">, </w:t>
      </w:r>
      <w:r w:rsidR="005B2926">
        <w:t xml:space="preserve">depending on their </w:t>
      </w:r>
      <w:r w:rsidR="002E3D01">
        <w:t>life history strategies</w:t>
      </w:r>
      <w:r w:rsidR="00C14873">
        <w:t xml:space="preserve"> and </w:t>
      </w:r>
      <w:r w:rsidR="002E3D01">
        <w:t xml:space="preserve">most specifically their </w:t>
      </w:r>
      <w:r w:rsidR="00C14873">
        <w:t>interactions with pollinators</w:t>
      </w:r>
      <w:r w:rsidR="002E3D01">
        <w:t xml:space="preserve"> and dispersal agents</w:t>
      </w:r>
      <w:r w:rsidR="002E3D01" w:rsidRPr="003C3342">
        <w:t>.</w:t>
      </w:r>
      <w:r w:rsidR="002E3D01">
        <w:t xml:space="preserve"> This</w:t>
      </w:r>
      <w:r w:rsidR="00712ACB">
        <w:t xml:space="preserve"> notion of an optimal investment in accessory tissues suggests </w:t>
      </w:r>
      <w:r w:rsidR="004501BA">
        <w:t>some</w:t>
      </w:r>
      <w:r w:rsidR="005B2926">
        <w:t xml:space="preserve"> systematic </w:t>
      </w:r>
      <w:r w:rsidR="00782C92">
        <w:t xml:space="preserve">variation in accessory costs among </w:t>
      </w:r>
      <w:r w:rsidR="00782C92" w:rsidRPr="00782C92">
        <w:t>species</w:t>
      </w:r>
      <w:r w:rsidR="00782C92">
        <w:t xml:space="preserve">, </w:t>
      </w:r>
      <w:r w:rsidR="002E3D01">
        <w:t xml:space="preserve">likely </w:t>
      </w:r>
      <w:r w:rsidR="00782C92">
        <w:t xml:space="preserve">arising from differences in </w:t>
      </w:r>
      <w:r w:rsidR="002E3D01">
        <w:t xml:space="preserve">traits such as </w:t>
      </w:r>
      <w:r w:rsidR="00782C92" w:rsidRPr="003C3342">
        <w:t>pollen-</w:t>
      </w:r>
      <w:r w:rsidR="004501BA">
        <w:t>to-</w:t>
      </w:r>
      <w:r w:rsidR="00782C92" w:rsidRPr="003C3342">
        <w:t>ovule ratio</w:t>
      </w:r>
      <w:r w:rsidR="005B2926">
        <w:t>, seedset and seed size</w:t>
      </w:r>
      <w:r w:rsidR="00782C92">
        <w:t xml:space="preserve">. </w:t>
      </w:r>
    </w:p>
    <w:p w14:paraId="022FC529" w14:textId="5DD5208D" w:rsidR="00210508" w:rsidRPr="003C3342" w:rsidRDefault="00210508" w:rsidP="007444C4">
      <w:r w:rsidRPr="003C3342">
        <w:t xml:space="preserve">Haig &amp; Westoby (1988) developed </w:t>
      </w:r>
      <w:r w:rsidR="00782C92">
        <w:t>a</w:t>
      </w:r>
      <w:r w:rsidR="00782C92" w:rsidRPr="003C3342">
        <w:t xml:space="preserve"> </w:t>
      </w:r>
      <w:r w:rsidRPr="003C3342">
        <w:t xml:space="preserve">conceptual model for the relative allocation of energy to different reproductive tissues, dividing the total energy investment </w:t>
      </w:r>
      <w:r w:rsidR="00BA744F">
        <w:t>per</w:t>
      </w:r>
      <w:r w:rsidRPr="003C3342">
        <w:t xml:space="preserve"> seed </w:t>
      </w:r>
      <w:r w:rsidR="002658C1" w:rsidRPr="003C3342">
        <w:t>betwee</w:t>
      </w:r>
      <w:r w:rsidR="00A00C45" w:rsidRPr="003C3342">
        <w:t>n</w:t>
      </w:r>
      <w:r w:rsidR="002658C1" w:rsidRPr="003C3342">
        <w:t xml:space="preserve"> </w:t>
      </w:r>
      <w:r w:rsidRPr="003C3342">
        <w:t>the cost</w:t>
      </w:r>
      <w:r w:rsidR="00BA744F">
        <w:t>s</w:t>
      </w:r>
      <w:r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flowers to optimize seed production across a population and across time</w:t>
      </w:r>
      <w:r w:rsidR="00AC63B2">
        <w:t xml:space="preserve">, 2) </w:t>
      </w:r>
      <w:r w:rsidRPr="003C3342">
        <w:t>face a trade-off</w:t>
      </w:r>
      <w:r w:rsidR="00AC63B2">
        <w:t xml:space="preserve"> between pollen attraction and ovule </w:t>
      </w:r>
      <w:r w:rsidR="00AC63B2" w:rsidRPr="003C3342">
        <w:t>provisioning</w:t>
      </w:r>
      <w:r w:rsidR="005B2926">
        <w:t xml:space="preserve">, and </w:t>
      </w:r>
      <w:r w:rsidR="00AC63B2">
        <w:t xml:space="preserve">3) allocate </w:t>
      </w:r>
      <w:r w:rsidR="005B2926" w:rsidRPr="003C3342">
        <w:t xml:space="preserve">just enough </w:t>
      </w:r>
      <w:r w:rsidRPr="003C3342">
        <w:t xml:space="preserve">to </w:t>
      </w:r>
      <w:r w:rsidR="006C39BF" w:rsidRPr="003C3342">
        <w:t xml:space="preserve">pollen-attracting </w:t>
      </w:r>
      <w:r w:rsidRPr="003C3342">
        <w:t>tissues to ensure pollination of the number of ovules they are able to provision</w:t>
      </w:r>
      <w:ins w:id="59" w:author="Dr Elizabeth Wenk" w:date="2016-09-05T09:13:00Z">
        <w:r w:rsidR="00220449">
          <w:t xml:space="preserve"> </w:t>
        </w:r>
        <w:r w:rsidR="00220449">
          <w:rPr>
            <w:i/>
          </w:rPr>
          <w:t>on average</w:t>
        </w:r>
      </w:ins>
      <w:r w:rsidRPr="003C3342">
        <w:t>.</w:t>
      </w:r>
      <w:r w:rsidR="00AC63B2">
        <w:t xml:space="preserve"> </w:t>
      </w:r>
      <w:r w:rsidR="00782C92">
        <w:t xml:space="preserve">This initial model </w:t>
      </w:r>
      <w:r w:rsidRPr="003C3342">
        <w:t xml:space="preserve">has </w:t>
      </w:r>
      <w:r w:rsidR="005142CC">
        <w:t>since</w:t>
      </w:r>
      <w:r w:rsidR="005142CC" w:rsidRPr="003C3342">
        <w:t xml:space="preserve"> </w:t>
      </w:r>
      <w:r w:rsidRPr="003C3342">
        <w:t xml:space="preserve">been extended </w:t>
      </w:r>
      <w:r w:rsidR="005142CC">
        <w:t xml:space="preserve">to account for </w:t>
      </w:r>
      <w:r w:rsidRPr="003C3342">
        <w:t xml:space="preserve">the proportion of energy invested in </w:t>
      </w:r>
      <w:r w:rsidR="006C39BF" w:rsidRPr="003C3342">
        <w:t xml:space="preserve">pollen attraction versus seed </w:t>
      </w:r>
      <w:r w:rsidR="006C39BF" w:rsidRPr="003C3342">
        <w:lastRenderedPageBreak/>
        <w:t>provisioning</w:t>
      </w:r>
      <w:r w:rsidRPr="003C3342">
        <w:t xml:space="preserve"> tissues </w:t>
      </w:r>
      <w:commentRangeStart w:id="60"/>
      <w:del w:id="61" w:author="Daniel Falster" w:date="2016-08-29T17:01:00Z">
        <w:r w:rsidR="00FF1E3C" w:rsidRPr="003C3342" w:rsidDel="005142CC">
          <w:delText xml:space="preserve">to predict expected </w:delText>
        </w:r>
        <w:r w:rsidRPr="003C3342" w:rsidDel="005142CC">
          <w:delText>seed set</w:delText>
        </w:r>
      </w:del>
      <w:ins w:id="62" w:author="Dr Elizabeth Wenk" w:date="2016-09-05T09:16:00Z">
        <w:r w:rsidR="00220449">
          <w:t xml:space="preserve"> across multiple species</w:t>
        </w:r>
      </w:ins>
      <w:ins w:id="63" w:author="Dr Elizabeth Wenk" w:date="2016-09-05T09:15:00Z">
        <w:r w:rsidR="00220449">
          <w:t>.</w:t>
        </w:r>
      </w:ins>
      <w:del w:id="64" w:author="Daniel Falster" w:date="2016-08-29T17:01:00Z">
        <w:r w:rsidRPr="003C3342" w:rsidDel="005142CC">
          <w:delText xml:space="preserve"> </w:delText>
        </w:r>
      </w:del>
      <w:del w:id="65" w:author="Dr Elizabeth Wenk" w:date="2016-09-05T09:15:00Z">
        <w:r w:rsidR="00FF1E3C" w:rsidRPr="003C3342" w:rsidDel="00220449">
          <w:delText>and in turn</w:delText>
        </w:r>
        <w:commentRangeEnd w:id="60"/>
        <w:r w:rsidR="00220449" w:rsidDel="00220449">
          <w:rPr>
            <w:rStyle w:val="CommentReference"/>
          </w:rPr>
          <w:commentReference w:id="60"/>
        </w:r>
        <w:r w:rsidR="00FF1E3C" w:rsidRPr="003C3342" w:rsidDel="00220449">
          <w:delText xml:space="preserve">, based on actual seedset, </w:delText>
        </w:r>
        <w:r w:rsidRPr="003C3342" w:rsidDel="00220449">
          <w:delText>the probability of pollen limitation</w:delText>
        </w:r>
      </w:del>
      <w:del w:id="66" w:author="Daniel Falster" w:date="2016-08-29T17:01:00Z">
        <w:r w:rsidRPr="003C3342" w:rsidDel="005142CC">
          <w:delText xml:space="preserve"> </w:delText>
        </w:r>
      </w:del>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These </w:t>
      </w:r>
      <w:r w:rsidR="005142CC">
        <w:t>studies</w:t>
      </w:r>
      <w:r w:rsidR="005142CC" w:rsidRPr="003C3342">
        <w:t xml:space="preserve"> </w:t>
      </w:r>
      <w:r w:rsidRPr="003C3342">
        <w:t xml:space="preserve">indicate that species with relatively low </w:t>
      </w:r>
      <w:r w:rsidR="006C39BF" w:rsidRPr="003C3342">
        <w:t xml:space="preserve">pollen-attraction </w:t>
      </w:r>
      <w:r w:rsidRPr="003C3342">
        <w:t xml:space="preserve">costs </w:t>
      </w:r>
      <w:commentRangeStart w:id="67"/>
      <w:del w:id="68" w:author="Daniel Falster" w:date="2016-08-29T16:56:00Z">
        <w:r w:rsidRPr="003C3342" w:rsidDel="00AC63B2">
          <w:delText xml:space="preserve">(required and failed costs) </w:delText>
        </w:r>
      </w:del>
      <w:commentRangeEnd w:id="67"/>
      <w:r w:rsidR="00D820DF">
        <w:rPr>
          <w:rStyle w:val="CommentReference"/>
        </w:rPr>
        <w:commentReference w:id="67"/>
      </w:r>
      <w:r w:rsidRPr="003C3342">
        <w:t>should display parental optimism</w:t>
      </w:r>
      <w:r w:rsidR="005142CC">
        <w:t>:</w:t>
      </w:r>
      <w:r w:rsidRPr="003C3342">
        <w:t xml:space="preserve"> an overproduction of </w:t>
      </w:r>
      <w:ins w:id="69" w:author="Dr Elizabeth Wenk" w:date="2016-09-05T09:17:00Z">
        <w:r w:rsidR="00220449">
          <w:t xml:space="preserve">pollinated </w:t>
        </w:r>
      </w:ins>
      <w:r w:rsidRPr="003C3342">
        <w:t xml:space="preserve">ovules, relatively few of which mature </w:t>
      </w:r>
      <w:r w:rsidR="00FF1E3C" w:rsidRPr="003C3342">
        <w:t xml:space="preserve">in an average year </w:t>
      </w:r>
      <w:r w:rsidRPr="003C3342">
        <w:t xml:space="preserve">due to </w:t>
      </w:r>
      <w:r w:rsidR="006C39BF" w:rsidRPr="003C3342">
        <w:t xml:space="preserve">limited </w:t>
      </w:r>
      <w:r w:rsidRPr="003C3342">
        <w:t xml:space="preserve">resource supply. In contrast, species with </w:t>
      </w:r>
      <w:ins w:id="70" w:author="Dr Elizabeth Wenk" w:date="2016-08-30T14:58:00Z">
        <w:r w:rsidR="00161521">
          <w:t xml:space="preserve">proportionally </w:t>
        </w:r>
      </w:ins>
      <w:r w:rsidR="00115F3A" w:rsidRPr="003C3342">
        <w:t xml:space="preserve">higher </w:t>
      </w:r>
      <w:r w:rsidR="00161521">
        <w:t xml:space="preserve">pollen-attraction </w:t>
      </w:r>
      <w:r w:rsidRPr="003C3342">
        <w:t>costs should display parental pessimism</w:t>
      </w:r>
      <w:r w:rsidR="005142CC">
        <w:t>:</w:t>
      </w:r>
      <w:r w:rsidRPr="003C3342">
        <w:t xml:space="preserve"> an underproduction of ovules, with ovule number limiting seed production</w:t>
      </w:r>
      <w:r w:rsidR="004F5B6E" w:rsidRPr="003C3342">
        <w:t xml:space="preserve"> in many years</w:t>
      </w:r>
      <w:r w:rsidRPr="003C3342">
        <w:t xml:space="preserv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rsidRPr="003C3342">
        <w:t xml:space="preserve">. </w:t>
      </w:r>
      <w:r w:rsidR="004501BA">
        <w:t>Generally, p</w:t>
      </w:r>
      <w:r w:rsidR="005142CC" w:rsidRPr="003C3342">
        <w:t>arental optimists will abort a large number of less costly flowers</w:t>
      </w:r>
      <w:r w:rsidR="004501BA">
        <w:t xml:space="preserve"> (i.e. have </w:t>
      </w:r>
      <w:ins w:id="71" w:author="Dr Elizabeth Wenk" w:date="2016-09-05T09:19:00Z">
        <w:r w:rsidR="00F91B6A">
          <w:t xml:space="preserve">proportionally </w:t>
        </w:r>
      </w:ins>
      <w:r w:rsidR="004501BA">
        <w:t>high</w:t>
      </w:r>
      <w:r w:rsidR="00D820DF">
        <w:t>er</w:t>
      </w:r>
      <w:r w:rsidR="004501BA">
        <w:t xml:space="preserve"> </w:t>
      </w:r>
      <w:r w:rsidR="00D820DF">
        <w:t>provisioning</w:t>
      </w:r>
      <w:r w:rsidR="004501BA">
        <w:t xml:space="preserve"> costs)</w:t>
      </w:r>
      <w:r w:rsidR="005142CC" w:rsidRPr="003C3342">
        <w:t xml:space="preserve">, while parental pessimists will abort a relatively smaller number of more costly </w:t>
      </w:r>
      <w:commentRangeStart w:id="72"/>
      <w:r w:rsidR="005142CC" w:rsidRPr="003C3342">
        <w:t>flowers</w:t>
      </w:r>
      <w:commentRangeEnd w:id="72"/>
      <w:r w:rsidR="005142CC" w:rsidRPr="003C3342">
        <w:rPr>
          <w:rStyle w:val="CommentReference"/>
          <w:rFonts w:cs="Times New Roman"/>
        </w:rPr>
        <w:commentReference w:id="72"/>
      </w:r>
      <w:r w:rsidR="00D820DF">
        <w:t xml:space="preserve"> (i</w:t>
      </w:r>
      <w:r w:rsidR="005142CC" w:rsidRPr="003C3342">
        <w:t>.</w:t>
      </w:r>
      <w:r w:rsidR="00D820DF">
        <w:t xml:space="preserve">e. have </w:t>
      </w:r>
      <w:ins w:id="73" w:author="Dr Elizabeth Wenk" w:date="2016-09-05T09:20:00Z">
        <w:r w:rsidR="00F91B6A">
          <w:t xml:space="preserve">proportionally </w:t>
        </w:r>
      </w:ins>
      <w:r w:rsidR="00D820DF">
        <w:t>higher pollen attraction costs</w:t>
      </w:r>
      <w:r w:rsidR="00480928">
        <w:t xml:space="preserve">. </w:t>
      </w:r>
      <w:r w:rsidR="005142CC">
        <w:t>Moreover, a tendency towards</w:t>
      </w:r>
      <w:r w:rsidRPr="003C3342">
        <w:t xml:space="preserve"> over- or under-production of ovules will be exacerbated</w:t>
      </w:r>
      <w:r w:rsidR="005142CC" w:rsidRPr="003C3342">
        <w:t xml:space="preserve"> </w:t>
      </w:r>
      <w:r w:rsidR="003270F1">
        <w:t xml:space="preserve">by </w:t>
      </w:r>
      <w:r w:rsidR="003270F1" w:rsidRPr="003270F1">
        <w:t>environmental</w:t>
      </w:r>
      <w:r w:rsidR="005142CC">
        <w:t xml:space="preserve"> </w:t>
      </w:r>
      <w:r w:rsidR="005142CC" w:rsidRPr="003C3342">
        <w:t>stochastic</w:t>
      </w:r>
      <w:r w:rsidR="003270F1">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Adobe Caslon Pro" w:hAnsi="Adobe Caslon Pro" w:cs="Adobe Caslon Pro"/>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Adobe Caslon Pro" w:hAnsi="Adobe Caslon Pro" w:cs="Adobe Caslon Pro"/>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Adobe Caslon Pro" w:hAnsi="Adobe Caslon Pro" w:cs="Adobe Caslon Pro"/>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Adobe Caslon Pro" w:hAnsi="Adobe Caslon Pro" w:cs="Adobe Caslon Pro"/>
        </w:rPr>
        <w:instrText>‐</w:instrText>
      </w:r>
      <w:r w:rsidRPr="003C3342">
        <w:instrText>offspring harvest cost is smaller. Second, at the optimum, organisms balance multiple fitness</w:instrText>
      </w:r>
      <w:r w:rsidRPr="007444C4">
        <w:rPr>
          <w:rFonts w:ascii="Adobe Caslon Pro" w:hAnsi="Adobe Caslon Pro" w:cs="Adobe Caslon Pro"/>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In addition, high individual variation in pollen receipt </w:t>
      </w:r>
      <w:r w:rsidR="005142CC">
        <w:t xml:space="preserve">will </w:t>
      </w:r>
      <w:r w:rsidRPr="003C3342">
        <w:t xml:space="preserve">cause increased investment in flowers </w:t>
      </w:r>
      <w:r w:rsidRPr="003C3342">
        <w:fldChar w:fldCharType="begin"/>
      </w:r>
      <w:r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Schreiber </w:t>
      </w:r>
      <w:r w:rsidRPr="007444C4">
        <w:rPr>
          <w:i/>
          <w:iCs/>
        </w:rPr>
        <w:t>et al.</w:t>
      </w:r>
      <w:r w:rsidRPr="007444C4">
        <w:t xml:space="preserve"> 2015)</w:t>
      </w:r>
      <w:r w:rsidRPr="003C3342">
        <w:fldChar w:fldCharType="end"/>
      </w:r>
      <w:r w:rsidRPr="003C3342">
        <w:t xml:space="preserve"> and</w:t>
      </w:r>
      <w:r w:rsidR="006C39BF" w:rsidRPr="003C3342">
        <w:t xml:space="preserve"> an</w:t>
      </w:r>
      <w:r w:rsidRPr="003C3342">
        <w:t xml:space="preserve"> increased number of ovules per flower </w:t>
      </w:r>
      <w:r w:rsidRPr="003C3342">
        <w:fldChar w:fldCharType="begin"/>
      </w:r>
      <w:r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Pr="003C3342">
        <w:fldChar w:fldCharType="separate"/>
      </w:r>
      <w:r w:rsidRPr="007444C4">
        <w:t>(Burd 1994)</w:t>
      </w:r>
      <w:r w:rsidRPr="003C3342">
        <w:fldChar w:fldCharType="end"/>
      </w:r>
      <w:r w:rsidRPr="003C3342">
        <w:t>.</w:t>
      </w:r>
      <w:r w:rsidR="00090A0E">
        <w:t xml:space="preserve"> The advantage of ovule over-production is that</w:t>
      </w:r>
      <w:r w:rsidR="005142CC" w:rsidRPr="005142CC">
        <w:t xml:space="preserve"> </w:t>
      </w:r>
      <w:r w:rsidR="00090A0E" w:rsidRPr="003C3342">
        <w:t xml:space="preserve">there are additional ovules that can be matured when sufficient resources are available </w:t>
      </w:r>
      <w:r w:rsidR="00090A0E" w:rsidRPr="003C3342">
        <w:fldChar w:fldCharType="begin"/>
      </w:r>
      <w:r w:rsidR="00090A0E"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090A0E" w:rsidRPr="003C3342">
        <w:fldChar w:fldCharType="separate"/>
      </w:r>
      <w:r w:rsidR="00090A0E" w:rsidRPr="007444C4">
        <w:t xml:space="preserve">(Andrade </w:t>
      </w:r>
      <w:r w:rsidR="00090A0E" w:rsidRPr="007444C4">
        <w:rPr>
          <w:i/>
          <w:iCs/>
        </w:rPr>
        <w:t>et al.</w:t>
      </w:r>
      <w:r w:rsidR="00090A0E" w:rsidRPr="007444C4">
        <w:t xml:space="preserve"> 2005; Sadras 2007; Burd </w:t>
      </w:r>
      <w:r w:rsidR="00090A0E" w:rsidRPr="007444C4">
        <w:rPr>
          <w:i/>
          <w:iCs/>
        </w:rPr>
        <w:t>et al.</w:t>
      </w:r>
      <w:r w:rsidR="00090A0E" w:rsidRPr="007444C4">
        <w:t xml:space="preserve"> 2009; Schreiber </w:t>
      </w:r>
      <w:r w:rsidR="00090A0E" w:rsidRPr="007444C4">
        <w:rPr>
          <w:i/>
          <w:iCs/>
        </w:rPr>
        <w:t>et al.</w:t>
      </w:r>
      <w:r w:rsidR="00090A0E" w:rsidRPr="007444C4">
        <w:t xml:space="preserve"> 2015; Rosenheim </w:t>
      </w:r>
      <w:r w:rsidR="00090A0E" w:rsidRPr="007444C4">
        <w:rPr>
          <w:i/>
          <w:iCs/>
        </w:rPr>
        <w:t>et al.</w:t>
      </w:r>
      <w:r w:rsidR="00090A0E" w:rsidRPr="007444C4">
        <w:t xml:space="preserve"> 2015)</w:t>
      </w:r>
      <w:r w:rsidR="00090A0E" w:rsidRPr="003C3342">
        <w:fldChar w:fldCharType="end"/>
      </w:r>
      <w:r w:rsidR="00090A0E" w:rsidRPr="003C3342">
        <w:t>.</w:t>
      </w:r>
    </w:p>
    <w:p w14:paraId="62A67D64" w14:textId="1AC66C8D" w:rsidR="00A4309C" w:rsidRPr="003C3342" w:rsidRDefault="00AC63B2" w:rsidP="00161521">
      <w:r>
        <w:t xml:space="preserve">Extending these ideas around </w:t>
      </w:r>
      <w:r w:rsidRPr="003C3342">
        <w:t>pa</w:t>
      </w:r>
      <w:r>
        <w:t xml:space="preserve">rental </w:t>
      </w:r>
      <w:r w:rsidR="00AC35F9">
        <w:t>pessimists and optimists</w:t>
      </w:r>
      <w:r>
        <w:t xml:space="preserve"> </w:t>
      </w:r>
      <w:r w:rsidR="00A65A2A" w:rsidRPr="003C3342">
        <w:t>from Rosenheim et al (2014)</w:t>
      </w:r>
      <w:r>
        <w:t xml:space="preserve">, leads </w:t>
      </w:r>
      <w:r w:rsidR="008B7C99">
        <w:t>us to hypothesize</w:t>
      </w:r>
      <w:r w:rsidR="00D663BE">
        <w:t xml:space="preserve"> that across species difference</w:t>
      </w:r>
      <w:r w:rsidR="008B7C99">
        <w:t>s</w:t>
      </w:r>
      <w:r w:rsidR="00D663BE">
        <w:t xml:space="preserve"> in proportional investment in pollen attraction versus post-pollination provisioning</w:t>
      </w:r>
      <w:r>
        <w:t xml:space="preserve"> </w:t>
      </w:r>
      <w:r w:rsidR="00D663BE">
        <w:t xml:space="preserve">costs will result in coordinated shifts in seedset and seed size </w:t>
      </w:r>
      <w:r>
        <w:t xml:space="preserve">(Fig. </w:t>
      </w:r>
      <w:r w:rsidR="00F91B6A">
        <w:t>1</w:t>
      </w:r>
      <w:r w:rsidR="00F235AD">
        <w:t>b</w:t>
      </w:r>
      <w:r>
        <w:t xml:space="preserve">). </w:t>
      </w:r>
      <w:r w:rsidR="00F91B6A">
        <w:t>Since a parental optimist,</w:t>
      </w:r>
      <w:r w:rsidR="00323156" w:rsidRPr="003C3342">
        <w:t xml:space="preserve"> </w:t>
      </w:r>
      <w:r w:rsidR="00A65A2A" w:rsidRPr="003C3342">
        <w:t>by definition</w:t>
      </w:r>
      <w:r w:rsidR="00F91B6A">
        <w:t>,</w:t>
      </w:r>
      <w:r w:rsidR="00A65A2A" w:rsidRPr="003C3342">
        <w:t xml:space="preserve"> </w:t>
      </w:r>
      <w:r w:rsidR="00F235AD">
        <w:t>aborts a large proportion of pollinated ovules</w:t>
      </w:r>
      <w:r w:rsidR="00D663BE">
        <w:t xml:space="preserve"> (and has a low seedset), </w:t>
      </w:r>
      <w:r w:rsidR="00F235AD">
        <w:t xml:space="preserve">such </w:t>
      </w:r>
      <w:r w:rsidR="00A4309C" w:rsidRPr="003C3342">
        <w:t>plants will be selected to evolve relatively smaller flowers</w:t>
      </w:r>
      <w:r w:rsidR="008B7C99">
        <w:t>: p</w:t>
      </w:r>
      <w:r w:rsidR="00F235AD" w:rsidRPr="003C3342">
        <w:t xml:space="preserve">roducing </w:t>
      </w:r>
      <w:r w:rsidR="00A4309C" w:rsidRPr="003C3342">
        <w:t xml:space="preserve">a large number of excess flowers and </w:t>
      </w:r>
      <w:r w:rsidR="00A65A2A" w:rsidRPr="003C3342">
        <w:t xml:space="preserve">also having </w:t>
      </w:r>
      <w:r w:rsidR="00A4309C" w:rsidRPr="003C3342">
        <w:t>those flowers individually costly</w:t>
      </w:r>
      <w:r w:rsidR="00A65A2A" w:rsidRPr="003C3342">
        <w:t xml:space="preserve"> is plainly a disadvantage</w:t>
      </w:r>
      <w:r w:rsidR="00A4309C" w:rsidRPr="003C3342">
        <w:t xml:space="preserve">. </w:t>
      </w:r>
      <w:r w:rsidR="00C72F0F">
        <w:t xml:space="preserve">In turn, proportional provisioning costs, the complement to pollen-attraction costs, will be higher. Consider an important evolutionary driver for this strategy: if there is a large quantity of pollinated ovules, few of which will be provisioned, </w:t>
      </w:r>
      <w:r w:rsidR="00C72F0F" w:rsidRPr="003C3342">
        <w:t xml:space="preserve">the parent plants can </w:t>
      </w:r>
      <w:r w:rsidR="00C72F0F">
        <w:t xml:space="preserve">be choosy, </w:t>
      </w:r>
      <w:r w:rsidR="00C72F0F">
        <w:lastRenderedPageBreak/>
        <w:t xml:space="preserve">selecting to provision only </w:t>
      </w:r>
      <w:r w:rsidR="00C72F0F" w:rsidRPr="003C3342">
        <w:t>offspring with the most vigorous genotypes</w:t>
      </w:r>
      <w:r w:rsidR="00C72F0F">
        <w:t xml:space="preserve">. In turn, </w:t>
      </w:r>
      <w:r w:rsidR="008B7C99">
        <w:t xml:space="preserve">the </w:t>
      </w:r>
      <w:r w:rsidR="00C72F0F">
        <w:t xml:space="preserve">parent </w:t>
      </w:r>
      <w:r w:rsidR="008B7C99">
        <w:t xml:space="preserve">then </w:t>
      </w:r>
      <w:r w:rsidR="00C72F0F">
        <w:t>benefits from greater provisioning investment</w:t>
      </w:r>
      <w:r w:rsidR="00D663BE">
        <w:t xml:space="preserve">, wanting to ensure the successful maturation of its carefully selected zygotes. </w:t>
      </w:r>
      <w:r w:rsidR="006057FE">
        <w:t>A final strand</w:t>
      </w:r>
      <w:r w:rsidR="00161521">
        <w:t xml:space="preserve"> links seed size to these traits: </w:t>
      </w:r>
      <w:r w:rsidR="008B7C99">
        <w:t xml:space="preserve">the species with proportionally higher provisioning costs are predicted to be </w:t>
      </w:r>
      <w:r w:rsidR="00E52DA4" w:rsidRPr="003C3342">
        <w:t>big-seed</w:t>
      </w:r>
      <w:r w:rsidR="00161521">
        <w:t>ed</w:t>
      </w:r>
      <w:r w:rsidR="00E52DA4" w:rsidRPr="003C3342">
        <w:t xml:space="preserve"> species</w:t>
      </w:r>
      <w:r w:rsidR="008B7C99">
        <w:t xml:space="preserve">, as </w:t>
      </w:r>
      <w:del w:id="74" w:author="Dr Elizabeth Wenk" w:date="2016-09-06T15:52:00Z">
        <w:r w:rsidR="008B7C99" w:rsidDel="003222B1">
          <w:delText xml:space="preserve">it is these species that have </w:delText>
        </w:r>
      </w:del>
      <w:ins w:id="75" w:author="Dr Elizabeth Wenk" w:date="2016-09-06T15:52:00Z">
        <w:r w:rsidR="003222B1">
          <w:t>an increase in seed size is associated with a dispropor</w:t>
        </w:r>
      </w:ins>
      <w:ins w:id="76" w:author="Dr Elizabeth Wenk" w:date="2016-09-06T15:53:00Z">
        <w:r w:rsidR="003222B1">
          <w:t>tion</w:t>
        </w:r>
      </w:ins>
      <w:ins w:id="77" w:author="Dr Elizabeth Wenk" w:date="2016-09-06T15:52:00Z">
        <w:r w:rsidR="003222B1">
          <w:t>ate increase in the seed coat and other dispersal structures</w:t>
        </w:r>
      </w:ins>
      <w:ins w:id="78" w:author="Dr Elizabeth Wenk" w:date="2016-09-06T16:20:00Z">
        <w:r w:rsidR="00775FF6">
          <w:t xml:space="preserve"> </w:t>
        </w:r>
        <w:r w:rsidR="00775FF6">
          <w:fldChar w:fldCharType="begin"/>
        </w:r>
      </w:ins>
      <w:ins w:id="79" w:author="Dr Elizabeth Wenk" w:date="2016-09-06T16:21:00Z">
        <w:r w:rsidR="00775FF6">
          <w:instrText xml:space="preserve"> ADDIN ZOTERO_ITEM CSL_CITATION {"citationID":"espa6luli","properties":{"formattedCitation":"(Fenner 2000)","plainCitation":"(Fenner 2000)"},"citationItems":[{"id":1755,"uris":["http://zotero.org/users/503753/items/FD4PS5TH"],"uri":["http://zotero.org/users/503753/items/FD4PS5TH"],"itemData":{"id":1755,"type":"book","title":"Seeds: The Ecology of Regeneration in Plant Communities","publisher":"CABI","number-of-pages":"432","source":"Google Books","abstract":"This new edition of a successful text, originally published in 1992, has been thoroughly revised and updated to include recent advances. In addition, new chapters have been introduced to ensure comprehensive coverage of all aspects of seed ecology. These include evolutionary ecology of seedsize, the roles of fire and of gaps in regeneration and seedling colonization. Chapters are written by internationally acknowledged experts to give a comprehensive overview of all aspects of seed ecology which will be invaluable to advanced students and researchers in seed science and plantecology.","ISBN":"978-0-85199-947-0","shortTitle":"Seeds","language":"en","author":[{"family":"Fenner","given":"Michael"}],"issued":{"date-parts":[["2000"]]}}}],"schema":"https://github.com/citation-style-language/schema/raw/master/csl-citation.json"} </w:instrText>
        </w:r>
      </w:ins>
      <w:r w:rsidR="00775FF6">
        <w:fldChar w:fldCharType="separate"/>
      </w:r>
      <w:ins w:id="80" w:author="Dr Elizabeth Wenk" w:date="2016-09-06T16:21:00Z">
        <w:r w:rsidR="00775FF6" w:rsidRPr="00775FF6">
          <w:rPr>
            <w:rFonts w:cs="Times New Roman"/>
          </w:rPr>
          <w:t>(Fenner 2000)</w:t>
        </w:r>
      </w:ins>
      <w:ins w:id="81" w:author="Dr Elizabeth Wenk" w:date="2016-09-06T16:20:00Z">
        <w:r w:rsidR="00775FF6">
          <w:fldChar w:fldCharType="end"/>
        </w:r>
      </w:ins>
      <w:ins w:id="82" w:author="Dr Elizabeth Wenk" w:date="2016-09-06T15:52:00Z">
        <w:r w:rsidR="003222B1">
          <w:t xml:space="preserve">. </w:t>
        </w:r>
      </w:ins>
      <w:commentRangeStart w:id="83"/>
      <w:commentRangeStart w:id="84"/>
      <w:r w:rsidR="00E52DA4" w:rsidRPr="003C3342">
        <w:t>s</w:t>
      </w:r>
      <w:commentRangeEnd w:id="83"/>
      <w:r w:rsidR="00E52DA4" w:rsidRPr="003C3342">
        <w:rPr>
          <w:rStyle w:val="CommentReference"/>
          <w:rFonts w:cs="Times New Roman"/>
        </w:rPr>
        <w:commentReference w:id="83"/>
      </w:r>
      <w:commentRangeEnd w:id="84"/>
      <w:r w:rsidR="00161521">
        <w:rPr>
          <w:rStyle w:val="CommentReference"/>
        </w:rPr>
        <w:commentReference w:id="84"/>
      </w:r>
      <w:r w:rsidR="00E52DA4" w:rsidRPr="003C3342">
        <w:t>###</w:t>
      </w:r>
      <w:commentRangeStart w:id="85"/>
      <w:r w:rsidR="00E52DA4" w:rsidRPr="003C3342">
        <w:t>.</w:t>
      </w:r>
      <w:commentRangeEnd w:id="85"/>
      <w:r w:rsidR="00384C76">
        <w:rPr>
          <w:rStyle w:val="CommentReference"/>
        </w:rPr>
        <w:commentReference w:id="85"/>
      </w:r>
      <w:r w:rsidR="00E52DA4" w:rsidRPr="003C3342">
        <w:t xml:space="preserve"> </w:t>
      </w:r>
    </w:p>
    <w:p w14:paraId="35F30725" w14:textId="26DC7CFA" w:rsidR="00210508" w:rsidRDefault="006E4643" w:rsidP="007444C4">
      <w:commentRangeStart w:id="86"/>
      <w:r w:rsidRPr="003C3342">
        <w:t>In</w:t>
      </w:r>
      <w:commentRangeEnd w:id="86"/>
      <w:r w:rsidRPr="003C3342">
        <w:rPr>
          <w:rStyle w:val="CommentReference"/>
          <w:rFonts w:cs="Times New Roman"/>
        </w:rPr>
        <w:commentReference w:id="86"/>
      </w:r>
      <w:r w:rsidRPr="003C3342">
        <w:t xml:space="preserve"> addition to the species-level shifts in total accessory costs and investment in specific accessory tissues, individuals </w:t>
      </w:r>
      <w:r w:rsidR="00E2540F">
        <w:t xml:space="preserve">within </w:t>
      </w:r>
      <w:r w:rsidRPr="003C3342">
        <w:t xml:space="preserve">a species may shift their investment patterns as they grow and age. </w:t>
      </w:r>
      <w:r w:rsidR="00210508" w:rsidRPr="003C3342">
        <w:t xml:space="preserve">If accessory costs shift with reproductive effort (RE), plant size or plant age, </w:t>
      </w:r>
      <w:r w:rsidR="00151EF3" w:rsidRPr="003C3342">
        <w:t xml:space="preserve">then </w:t>
      </w:r>
      <w:r w:rsidR="00210508" w:rsidRPr="003C3342">
        <w:t xml:space="preserve">individuals </w:t>
      </w:r>
      <w:r w:rsidR="00151EF3" w:rsidRPr="003C3342">
        <w:t xml:space="preserve">should </w:t>
      </w:r>
      <w:r w:rsidR="00210508" w:rsidRPr="003C3342">
        <w:t>be selected to shift their timing of reproduction to minimize accessory costs</w:t>
      </w:r>
      <w:r w:rsidR="00151EF3" w:rsidRPr="003C3342">
        <w:t xml:space="preserve"> and to</w:t>
      </w:r>
      <w:r w:rsidR="00210508" w:rsidRPr="003C3342">
        <w:t xml:space="preserve"> increa</w:t>
      </w:r>
      <w:r w:rsidR="00151EF3" w:rsidRPr="003C3342">
        <w:t>se</w:t>
      </w:r>
      <w:r w:rsidR="00210508" w:rsidRPr="003C3342">
        <w:t xml:space="preserve"> propagule production </w:t>
      </w:r>
      <w:r w:rsidR="00151EF3" w:rsidRPr="003C3342">
        <w:t xml:space="preserve">from </w:t>
      </w:r>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7444C4">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7444C4">
        <w:t xml:space="preserve">(Obeso 2002; Weiner </w:t>
      </w:r>
      <w:r w:rsidR="00210508" w:rsidRPr="007444C4">
        <w:rPr>
          <w:i/>
          <w:iCs/>
        </w:rPr>
        <w:t>et al.</w:t>
      </w:r>
      <w:r w:rsidR="00210508" w:rsidRPr="007444C4">
        <w:t xml:space="preserve"> 2009; Wenk &amp; Falster 2015)</w:t>
      </w:r>
      <w:r w:rsidR="00210508" w:rsidRPr="003C3342">
        <w:fldChar w:fldCharType="end"/>
      </w:r>
      <w:r w:rsidR="00210508" w:rsidRPr="003C3342">
        <w:t>, but not how the balance between seed versus accessory costs shifts.</w:t>
      </w:r>
    </w:p>
    <w:p w14:paraId="4765E604" w14:textId="6EB5246F" w:rsidR="00210508" w:rsidRPr="003C3342" w:rsidRDefault="00C94EFD" w:rsidP="007444C4">
      <w:r>
        <w:t>A</w:t>
      </w:r>
      <w:r w:rsidRPr="003C3342">
        <w:t xml:space="preserve"> detailed look at </w:t>
      </w:r>
      <w:r w:rsidRPr="00BA744F">
        <w:t xml:space="preserve">investment </w:t>
      </w:r>
      <w:r w:rsidR="003270F1">
        <w:t xml:space="preserve">in reproductive tissues </w:t>
      </w:r>
      <w:r w:rsidR="00E2540F">
        <w:t xml:space="preserve">within and among </w:t>
      </w:r>
      <w:r w:rsidR="00E2540F" w:rsidRPr="00E2540F">
        <w:t>species</w:t>
      </w:r>
      <w:r w:rsidRPr="00BA744F">
        <w:t xml:space="preserve"> is therefore warranted.</w:t>
      </w:r>
      <w:r w:rsidRPr="007444C4">
        <w:t xml:space="preserve"> </w:t>
      </w:r>
      <w:r w:rsidR="00BA744F" w:rsidRPr="007444C4">
        <w:t xml:space="preserve"> In this study,</w:t>
      </w:r>
      <w:r w:rsidR="00210508" w:rsidRPr="00BA744F">
        <w:t xml:space="preserve"> we ask</w:t>
      </w:r>
      <w:r w:rsidR="003270F1">
        <w:t xml:space="preserve"> the following questions</w:t>
      </w:r>
      <w:r w:rsidR="00210508" w:rsidRPr="00BA744F">
        <w:t>:</w:t>
      </w:r>
    </w:p>
    <w:p w14:paraId="3EBD7A19" w14:textId="380BA0A5" w:rsidR="003270F1" w:rsidRDefault="003270F1" w:rsidP="00C22E00">
      <w:pPr>
        <w:pStyle w:val="ListParagraph"/>
        <w:numPr>
          <w:ilvl w:val="0"/>
          <w:numId w:val="11"/>
        </w:numPr>
      </w:pPr>
      <w:r>
        <w:t xml:space="preserve">How much do </w:t>
      </w:r>
      <w:r w:rsidRPr="003270F1">
        <w:t>species</w:t>
      </w:r>
      <w:r>
        <w:t xml:space="preserve"> invest in different reproductive tissues and does this differ among </w:t>
      </w:r>
      <w:r w:rsidRPr="003270F1">
        <w:t>species</w:t>
      </w:r>
      <w:r>
        <w:t>?</w:t>
      </w:r>
    </w:p>
    <w:p w14:paraId="756C1EB2" w14:textId="710A5B42" w:rsidR="003270F1" w:rsidRDefault="003270F1" w:rsidP="00C22E00">
      <w:pPr>
        <w:pStyle w:val="ListParagraph"/>
        <w:numPr>
          <w:ilvl w:val="0"/>
          <w:numId w:val="11"/>
        </w:numPr>
      </w:pPr>
      <w:bookmarkStart w:id="87" w:name="OLE_LINK3"/>
      <w:bookmarkStart w:id="88" w:name="OLE_LINK4"/>
      <w:r>
        <w:t>Does total reproductive investment scale isometrically with seed size, as has been previously suggested?</w:t>
      </w:r>
    </w:p>
    <w:p w14:paraId="24905744" w14:textId="5F69A7DA" w:rsidR="003270F1" w:rsidRDefault="009B74B5" w:rsidP="003270F1">
      <w:pPr>
        <w:pStyle w:val="ListParagraph"/>
        <w:numPr>
          <w:ilvl w:val="0"/>
          <w:numId w:val="11"/>
        </w:numPr>
      </w:pPr>
      <w:r>
        <w:t xml:space="preserve">Across </w:t>
      </w:r>
      <w:r w:rsidRPr="009B74B5">
        <w:t>species</w:t>
      </w:r>
      <w:r>
        <w:t>, d</w:t>
      </w:r>
      <w:r w:rsidR="003270F1">
        <w:t xml:space="preserve">oes </w:t>
      </w:r>
      <w:ins w:id="89" w:author="Dr Elizabeth Wenk" w:date="2016-09-05T09:52:00Z">
        <w:r w:rsidR="00D663BE">
          <w:t xml:space="preserve">proportional </w:t>
        </w:r>
      </w:ins>
      <w:r w:rsidR="003270F1">
        <w:t xml:space="preserve">investment in </w:t>
      </w:r>
      <w:r w:rsidR="00480928">
        <w:t xml:space="preserve">seed provisioning </w:t>
      </w:r>
      <w:ins w:id="90" w:author="Dr Elizabeth Wenk" w:date="2016-09-05T09:53:00Z">
        <w:r w:rsidR="00D663BE">
          <w:t xml:space="preserve">(versus pollen attraction) </w:t>
        </w:r>
      </w:ins>
      <w:r>
        <w:t xml:space="preserve">increase with seed size, and decrease with </w:t>
      </w:r>
      <w:r w:rsidR="00480928">
        <w:t>seedset</w:t>
      </w:r>
      <w:r>
        <w:t>, as hypothesised?</w:t>
      </w:r>
    </w:p>
    <w:bookmarkEnd w:id="87"/>
    <w:bookmarkEnd w:id="88"/>
    <w:p w14:paraId="514CB262" w14:textId="09CB2A37" w:rsidR="00210508" w:rsidRPr="003C3342" w:rsidRDefault="002648BF" w:rsidP="00C22E00">
      <w:pPr>
        <w:pStyle w:val="ListParagraph"/>
        <w:numPr>
          <w:ilvl w:val="0"/>
          <w:numId w:val="11"/>
        </w:numPr>
      </w:pPr>
      <w:r w:rsidRPr="003C3342">
        <w:lastRenderedPageBreak/>
        <w:t>Within a species, d</w:t>
      </w:r>
      <w:r w:rsidR="00210508" w:rsidRPr="003C3342">
        <w:t xml:space="preserve">o total accessory costs or </w:t>
      </w:r>
      <w:r w:rsidR="00151EF3" w:rsidRPr="003C3342">
        <w:t xml:space="preserve">particular </w:t>
      </w:r>
      <w:r w:rsidR="00210508" w:rsidRPr="003C3342">
        <w:t>accessory cost components shift with plant size, age, or reproductive investment?</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w:t>
      </w:r>
      <w:r w:rsidRPr="003C3342">
        <w:lastRenderedPageBreak/>
        <w:t xml:space="preserve">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 xml:space="preserve">although a number of species </w:t>
      </w:r>
      <w:r w:rsidR="006869F3" w:rsidRPr="003C3342">
        <w:lastRenderedPageBreak/>
        <w:t>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E0B310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del w:id="91" w:author="Dr Elizabeth Wenk" w:date="2016-09-05T10:17:00Z">
        <w:r w:rsidRPr="003C3342" w:rsidDel="00384C76">
          <w:delText xml:space="preserve">Appendix </w:delText>
        </w:r>
      </w:del>
      <w:ins w:id="92" w:author="Dr Elizabeth Wenk" w:date="2016-09-05T10:17:00Z">
        <w:r w:rsidR="00384C76">
          <w:t>the supplementary material</w:t>
        </w:r>
      </w:ins>
      <w:r w:rsidRPr="003C3342">
        <w:t xml:space="preserve">###. </w:t>
      </w:r>
      <w:del w:id="93" w:author="Dr Elizabeth Wenk" w:date="2016-09-05T10:17:00Z">
        <w:r w:rsidRPr="003C3342" w:rsidDel="00384C76">
          <w:delText xml:space="preserve">Appendix </w:delText>
        </w:r>
      </w:del>
      <w:ins w:id="94" w:author="Dr Elizabeth Wenk" w:date="2016-09-05T10:17:00Z">
        <w:r w:rsidR="00384C76">
          <w:t>The supplementary material</w:t>
        </w:r>
      </w:ins>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w:t>
      </w:r>
      <w:r w:rsidR="009923FF">
        <w:lastRenderedPageBreak/>
        <w:t>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mature seed, expressed on a per seed matured basis. </w:t>
      </w:r>
      <w:del w:id="95" w:author="Dr Elizabeth Wenk" w:date="2016-09-05T10:20:00Z">
        <w:r w:rsidR="00AA706E" w:rsidDel="0058534D">
          <w:delText xml:space="preserve">It was further divided into “failed pollen attraction costs” and “failed provisioning costs”. </w:delText>
        </w:r>
      </w:del>
      <w:del w:id="96" w:author="Dr Elizabeth Wenk" w:date="2016-09-05T10:21:00Z">
        <w:r w:rsidR="00AA706E" w:rsidDel="0058534D">
          <w:delText xml:space="preserve">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97"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98" w:author="Daniel Falster" w:date="2016-08-29T20:32:00Z"/>
        </w:rPr>
      </w:pPr>
      <w:ins w:id="99"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100" w:author="Daniel Falster" w:date="2016-08-29T20:42:00Z"/>
        </w:rPr>
      </w:pPr>
      <w:r w:rsidRPr="003C3342">
        <w:lastRenderedPageBreak/>
        <w:t xml:space="preserve">Statistical </w:t>
      </w:r>
      <w:r w:rsidR="00D406B9">
        <w:t>methods</w:t>
      </w:r>
    </w:p>
    <w:p w14:paraId="7949D8FA" w14:textId="77777777" w:rsidR="00687D3A" w:rsidRDefault="00687D3A" w:rsidP="007444C4">
      <w:pPr>
        <w:pStyle w:val="Heading2"/>
        <w:rPr>
          <w:ins w:id="101" w:author="Daniel Falster" w:date="2016-08-29T20:42:00Z"/>
        </w:rPr>
      </w:pPr>
    </w:p>
    <w:p w14:paraId="5618A571" w14:textId="77777777" w:rsidR="009A3F95" w:rsidRDefault="009A3F95" w:rsidP="003C3342">
      <w:pPr>
        <w:rPr>
          <w:ins w:id="102" w:author="Daniel Falster" w:date="2016-08-29T20:42:00Z"/>
        </w:rPr>
      </w:pPr>
    </w:p>
    <w:p w14:paraId="2354FCC3" w14:textId="69BE3E4A" w:rsidR="009A3F95" w:rsidRPr="003C3342" w:rsidRDefault="009A3F95" w:rsidP="003C3342">
      <w:ins w:id="103" w:author="Daniel Falster" w:date="2016-08-29T20:42:00Z">
        <w:r>
          <w:t xml:space="preserve">For slope tests, are you using regression or SMATR? Should be the latter. </w:t>
        </w:r>
      </w:ins>
      <w:ins w:id="104" w:author="Dr Elizabeth Wenk" w:date="2016-09-06T16:32:00Z">
        <w:r w:rsidR="00AE6290">
          <w:t>All using SMART, sma, method=”OLS”</w:t>
        </w:r>
      </w:ins>
    </w:p>
    <w:p w14:paraId="37F5D4BF" w14:textId="59CFBE8B" w:rsidR="00E961E5" w:rsidRPr="003C3342" w:rsidDel="00F66C59" w:rsidRDefault="00E961E5" w:rsidP="00BD71EC">
      <w:pPr>
        <w:rPr>
          <w:del w:id="105" w:author="Daniel Falster" w:date="2016-08-29T13:05:00Z"/>
        </w:rPr>
      </w:pPr>
      <w:del w:id="106" w:author="Dr Elizabeth Wenk" w:date="2016-09-06T16:32:00Z">
        <w:r w:rsidRPr="003C3342" w:rsidDel="00AE6290">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04C7EA55"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ins w:id="107" w:author="Dr Elizabeth Wenk" w:date="2016-09-05T10:23:00Z">
        <w:r w:rsidR="0058534D">
          <w:t xml:space="preserve">Hereafter, all results report results for the “embryo and endosperm” component, designating them as “seed size” or “seed weight”. </w:t>
        </w:r>
      </w:ins>
      <w:r w:rsidR="00EA13E4" w:rsidRPr="003C3342">
        <w:t xml:space="preserve">Across species, accessory costs </w:t>
      </w:r>
      <w:r w:rsidR="004561D9" w:rsidRPr="003C3342">
        <w:t xml:space="preserve">(versus </w:t>
      </w:r>
      <w:del w:id="108" w:author="Dr Elizabeth Wenk" w:date="2016-09-05T10:23:00Z">
        <w:r w:rsidR="002A5C83" w:rsidRPr="003C3342" w:rsidDel="0058534D">
          <w:delText>embryo and endosperm</w:delText>
        </w:r>
      </w:del>
      <w:ins w:id="109" w:author="Dr Elizabeth Wenk" w:date="2016-09-05T10:23:00Z">
        <w:r w:rsidR="0058534D">
          <w:t>seed weight</w:t>
        </w:r>
      </w:ins>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273EEA65"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costs of success (</w:t>
      </w:r>
      <w:commentRangeStart w:id="110"/>
      <w:r w:rsidR="00EA13E4" w:rsidRPr="003C3342">
        <w:t>seed</w:t>
      </w:r>
      <w:r w:rsidR="00B3291A" w:rsidRPr="003C3342">
        <w:t xml:space="preserve"> </w:t>
      </w:r>
      <w:r w:rsidR="00EC6388" w:rsidRPr="003C3342">
        <w:t>weight</w:t>
      </w:r>
      <w:commentRangeEnd w:id="110"/>
      <w:r w:rsidR="00CF2A78" w:rsidRPr="003C3342">
        <w:rPr>
          <w:rStyle w:val="CommentReference"/>
          <w:rFonts w:cs="Times New Roman"/>
        </w:rPr>
        <w:commentReference w:id="110"/>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w:t>
      </w:r>
      <w:ins w:id="111" w:author="Dr Elizabeth Wenk" w:date="2016-09-06T09:39:00Z">
        <w:r w:rsidR="00435B72">
          <w:t>pollen-attraction (</w:t>
        </w:r>
      </w:ins>
      <w:r w:rsidR="002A5C83" w:rsidRPr="003C3342">
        <w:t>pre-provisioning</w:t>
      </w:r>
      <w:ins w:id="112" w:author="Dr Elizabeth Wenk" w:date="2016-09-06T09:39:00Z">
        <w:r w:rsidR="00435B72">
          <w:t>)</w:t>
        </w:r>
      </w:ins>
      <w:r w:rsidR="002A5C83" w:rsidRPr="003C3342">
        <w:t xml:space="preserve"> category includes 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16283FC5" w:rsidR="00EA13E4" w:rsidRPr="003C3342" w:rsidRDefault="009D5583" w:rsidP="007444C4">
      <w:ins w:id="113" w:author="Dr Elizabeth Wenk" w:date="2016-09-06T11:31:00Z">
        <w:r>
          <w:t xml:space="preserve">Total </w:t>
        </w:r>
      </w:ins>
      <w:del w:id="114" w:author="Dr Elizabeth Wenk" w:date="2016-09-06T11:31:00Z">
        <w:r w:rsidR="008F4107" w:rsidRPr="003C3342" w:rsidDel="009D5583">
          <w:delText>S</w:delText>
        </w:r>
      </w:del>
      <w:ins w:id="115" w:author="Dr Elizabeth Wenk" w:date="2016-09-06T11:31:00Z">
        <w:r>
          <w:t>s</w:t>
        </w:r>
      </w:ins>
      <w:r w:rsidR="008F4107" w:rsidRPr="003C3342">
        <w:t>eed</w:t>
      </w:r>
      <w:ins w:id="116" w:author="Dr Elizabeth Wenk" w:date="2016-09-06T11:31:00Z">
        <w:r>
          <w:t xml:space="preserve"> </w:t>
        </w:r>
      </w:ins>
      <w:r w:rsidR="008F4107" w:rsidRPr="003C3342">
        <w:t>costs are further divided into mass of parts formed up to the point of pollination (on a per ovule basis</w:t>
      </w:r>
      <w:r w:rsidR="003F6B29">
        <w:t xml:space="preserve">; </w:t>
      </w:r>
      <w:ins w:id="117" w:author="Dr Elizabeth Wenk" w:date="2016-09-06T11:31:00Z">
        <w:r>
          <w:t xml:space="preserve">terms </w:t>
        </w:r>
      </w:ins>
      <w:r w:rsidR="003F6B29">
        <w:t xml:space="preserve">pollen-attraction </w:t>
      </w:r>
      <w:del w:id="118" w:author="Dr Elizabeth Wenk" w:date="2016-09-06T11:31:00Z">
        <w:r w:rsidR="003F6B29" w:rsidDel="009D5583">
          <w:delText>tissues</w:delText>
        </w:r>
      </w:del>
      <w:ins w:id="119" w:author="Dr Elizabeth Wenk" w:date="2016-09-06T11:31:00Z">
        <w:r>
          <w:t xml:space="preserve">costs </w:t>
        </w:r>
      </w:ins>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ins w:id="120" w:author="Dr Elizabeth Wenk" w:date="2016-09-06T11:31:00Z">
        <w:r>
          <w:t xml:space="preserve">termed </w:t>
        </w:r>
      </w:ins>
      <w:r w:rsidR="003F6B29">
        <w:t xml:space="preserve">provisioning </w:t>
      </w:r>
      <w:del w:id="121" w:author="Dr Elizabeth Wenk" w:date="2016-09-06T11:31:00Z">
        <w:r w:rsidR="003F6B29" w:rsidDel="009D5583">
          <w:delText>tissues</w:delText>
        </w:r>
      </w:del>
      <w:ins w:id="122" w:author="Dr Elizabeth Wenk" w:date="2016-09-06T11:31:00Z">
        <w:r>
          <w:t>costs</w:t>
        </w:r>
      </w:ins>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lastRenderedPageBreak/>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Importantly, the maximum any </w:t>
      </w:r>
      <w:r w:rsidR="007F7DA6" w:rsidRPr="007F7DA6">
        <w:t>species</w:t>
      </w:r>
      <w:r w:rsidR="007F7DA6">
        <w:t xml:space="preserve"> invested in seeds was less than </w:t>
      </w:r>
      <w:r w:rsidR="00435B72">
        <w:t>10</w:t>
      </w:r>
      <w:r w:rsidR="007F7DA6">
        <w:t xml:space="preserve">% of total </w:t>
      </w:r>
      <w:r w:rsidR="00435B72">
        <w:t xml:space="preserve">reproductive </w:t>
      </w:r>
      <w:r w:rsidR="007F7DA6">
        <w:t>energy expenditure.</w:t>
      </w:r>
    </w:p>
    <w:p w14:paraId="2E575FE6" w14:textId="77777777" w:rsidR="006E0A3A" w:rsidRPr="003C3342" w:rsidRDefault="006E0A3A" w:rsidP="006E0A3A">
      <w:pPr>
        <w:pStyle w:val="Heading2"/>
      </w:pPr>
      <w:r w:rsidRPr="003C3342">
        <w:t>Correlations between seed size and seed set</w:t>
      </w:r>
    </w:p>
    <w:p w14:paraId="6906D13F" w14:textId="45A98E74"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much shallower than -1 </w:t>
      </w:r>
      <w:r w:rsidRPr="007444C4">
        <w:rPr>
          <w:rFonts w:eastAsia="Times New Roman"/>
          <w:color w:val="000000"/>
          <w:lang w:eastAsia="en-AU"/>
        </w:rPr>
        <w:t>(</w:t>
      </w:r>
      <w:r w:rsidRPr="003C3342">
        <w:t>slope=-0.673</w:t>
      </w:r>
      <w:r w:rsidRPr="007444C4">
        <w:rPr>
          <w:rFonts w:eastAsia="Times New Roman"/>
          <w:color w:val="000000"/>
          <w:lang w:eastAsia="en-AU"/>
        </w:rPr>
        <w:t xml:space="preserve">±0.074,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Pr="007444C4">
        <w:rPr>
          <w:rFonts w:eastAsia="Times New Roman"/>
          <w:color w:val="000000"/>
          <w:lang w:eastAsia="en-AU"/>
        </w:rPr>
        <w:t>=&lt;0.0001)</w:t>
      </w:r>
      <w:r w:rsidRPr="003C3342">
        <w:t xml:space="preserve">. However, larger-seeded species also aborted a disproportionately large number of buds and the slope of the regression between scaled seed </w:t>
      </w:r>
      <w:r w:rsidR="00435B72">
        <w:t xml:space="preserve">count </w:t>
      </w:r>
      <w:r w:rsidRPr="003C3342">
        <w:t xml:space="preserve">versus seed size is somewhat steeper than -1 </w:t>
      </w:r>
      <w:r w:rsidRPr="007444C4">
        <w:rPr>
          <w:rFonts w:eastAsia="Times New Roman"/>
          <w:color w:val="000000"/>
          <w:lang w:eastAsia="en-AU"/>
        </w:rPr>
        <w:t>(</w:t>
      </w:r>
      <w:r w:rsidRPr="003C3342">
        <w:t>slope=-1.190</w:t>
      </w:r>
      <w:r w:rsidRPr="007444C4">
        <w:rPr>
          <w:rFonts w:eastAsia="Times New Roman"/>
          <w:color w:val="000000"/>
          <w:lang w:eastAsia="en-AU"/>
        </w:rPr>
        <w:t>±0.097,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Pr="007444C4">
        <w:rPr>
          <w:rFonts w:eastAsia="Times New Roman"/>
          <w:color w:val="000000"/>
          <w:lang w:eastAsia="en-AU"/>
        </w:rPr>
        <w:t>=0.0002)</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1CBAD4F7"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76033F" w:rsidRPr="00F33D95">
        <w:t xml:space="preserve">did </w:t>
      </w:r>
      <w:r w:rsidR="008A0565" w:rsidRPr="00F33D95">
        <w:t>not scale 1:1 with seed size –</w:t>
      </w:r>
      <w:r w:rsidR="001D5CE8" w:rsidRPr="00F33D95">
        <w:t>pollen-attraction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lastRenderedPageBreak/>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57585201"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w:t>
      </w:r>
      <w:r w:rsidRPr="003C3342">
        <w:lastRenderedPageBreak/>
        <w:t xml:space="preserve">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0F49F881" w:rsidR="00C9538A" w:rsidRPr="003C3342" w:rsidRDefault="00D345B6" w:rsidP="00C9538A">
      <w:r>
        <w:t xml:space="preserve">There </w:t>
      </w:r>
      <w:r w:rsidR="00EE1B6F">
        <w:t>we</w:t>
      </w:r>
      <w:r w:rsidR="00EE1B6F">
        <w:t xml:space="preserv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EE1B6F">
        <w:t>u</w:t>
      </w:r>
      <w:r>
        <w:t xml:space="preserve">sing the established </w:t>
      </w:r>
      <w:r>
        <w:rPr>
          <w:i/>
        </w:rPr>
        <w:t xml:space="preserve">parental optimist </w:t>
      </w:r>
      <w:r>
        <w:t xml:space="preserve">vs </w:t>
      </w:r>
      <w:r>
        <w:rPr>
          <w:i/>
        </w:rPr>
        <w:t>parental pessimist</w:t>
      </w:r>
      <w:r>
        <w:t xml:space="preserve"> as a starting axis, we 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on the </w:t>
      </w:r>
      <w:r>
        <w:rPr>
          <w:i/>
        </w:rPr>
        <w:t>optimist</w:t>
      </w:r>
      <w:r>
        <w:t xml:space="preserve"> end of the spectrum </w:t>
      </w:r>
      <w:r w:rsidR="0053090F">
        <w:t xml:space="preserve">had </w:t>
      </w:r>
      <w:r>
        <w:t xml:space="preserve">proportionally costlier provisioning tissues relative to pollen attraction tissues, as expected of species with low seedset. </w:t>
      </w:r>
      <w:r w:rsidR="00C75A1E">
        <w:t>T</w:t>
      </w:r>
      <w:r w:rsidR="00C9538A">
        <w:t xml:space="preserve">he data </w:t>
      </w:r>
      <w:r w:rsidR="00C75A1E">
        <w:t xml:space="preserve">also </w:t>
      </w:r>
      <w:r w:rsidR="00C9538A">
        <w:t>show</w:t>
      </w:r>
      <w:r w:rsidR="0053090F">
        <w:t>ed</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s</w:t>
      </w:r>
      <w:r w:rsidR="00C9538A">
        <w:t xml:space="preserve">eed size </w:t>
      </w:r>
      <w:r w:rsidR="0053090F">
        <w:t xml:space="preserve">increased </w:t>
      </w:r>
      <w:r w:rsidR="00C9538A">
        <w:t>in tandem with both proportional investment into provisioning tissues and decreased seedset.</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5268B67D"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00114F" w:rsidRPr="003C3342">
        <w:t xml:space="preserve"> </w:t>
      </w:r>
      <w:r w:rsidR="00041DFE" w:rsidRPr="003C3342">
        <w:lastRenderedPageBreak/>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7444C4">
        <w:t xml:space="preserve">(reviewed in Obeso 2002; Rosenheim </w:t>
      </w:r>
      <w:r w:rsidR="003F0949" w:rsidRPr="007444C4">
        <w:rPr>
          <w:i/>
          <w:iCs/>
        </w:rPr>
        <w:t>et al.</w:t>
      </w:r>
      <w:r w:rsidR="003F0949" w:rsidRPr="007444C4">
        <w:t xml:space="preserve"> 2014; Wenk &amp; Falster 2015)</w:t>
      </w:r>
      <w:r w:rsidR="00041DFE" w:rsidRPr="003C3342">
        <w:fldChar w:fldCharType="end"/>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 xml:space="preserve">on growing and replacing vegetative tissue </w:t>
      </w:r>
      <w:commentRangeStart w:id="123"/>
      <w:r w:rsidR="007D50A3" w:rsidRPr="003C3342">
        <w:fldChar w:fldCharType="begin"/>
      </w:r>
      <w:r w:rsidR="007D50A3"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D50A3" w:rsidRPr="003C3342">
        <w:fldChar w:fldCharType="separate"/>
      </w:r>
      <w:r w:rsidR="007D50A3" w:rsidRPr="007444C4">
        <w:t>(Wenk &amp; Falster 2015)</w:t>
      </w:r>
      <w:r w:rsidR="007D50A3" w:rsidRPr="003C3342">
        <w:fldChar w:fldCharType="end"/>
      </w:r>
      <w:commentRangeEnd w:id="123"/>
      <w:r w:rsidR="00B04B52">
        <w:rPr>
          <w:rStyle w:val="CommentReference"/>
        </w:rPr>
        <w:commentReference w:id="123"/>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7318EE70" w:rsidR="009F6139" w:rsidRDefault="00CF6A00" w:rsidP="009F6139">
      <w:r>
        <w:t>In</w:t>
      </w:r>
      <w:r w:rsidR="00B04B52">
        <w:t xml:space="preserve"> most species, a majority </w:t>
      </w:r>
      <w:r w:rsidR="00141682">
        <w:t xml:space="preserve">of </w:t>
      </w:r>
      <w:r w:rsidR="00EE1B6F">
        <w:t xml:space="preserve">RE </w:t>
      </w:r>
      <w:r w:rsidR="00141682">
        <w:t xml:space="preserve">is invested in </w:t>
      </w:r>
      <w:r>
        <w:t>failed tissue costs</w:t>
      </w:r>
      <w:r>
        <w:t xml:space="preserve">, those </w:t>
      </w:r>
      <w:r w:rsidR="00141682">
        <w:t xml:space="preserve">tissues that are aborted without contributing directly to the formation of successful seeds. </w:t>
      </w:r>
      <w:r w:rsidR="006733A1" w:rsidRPr="006733A1">
        <w:t>For</w:t>
      </w:r>
      <w:r w:rsidR="006733A1">
        <w:t xml:space="preserve"> 12 of </w:t>
      </w:r>
      <w:r w:rsidR="009F6139">
        <w:t xml:space="preserve">the </w:t>
      </w:r>
      <w:r w:rsidR="006733A1">
        <w:t xml:space="preserve">14 </w:t>
      </w:r>
      <w:r w:rsidR="009F6139">
        <w:t xml:space="preserve">study </w:t>
      </w:r>
      <w:r w:rsidR="006733A1">
        <w:t xml:space="preserve">species, more than 60% of </w:t>
      </w:r>
      <w:r w:rsidR="00B04B52">
        <w:t xml:space="preserve">RE </w:t>
      </w:r>
      <w:r w:rsidR="006733A1">
        <w:t>was invested in failed tissues (Table 1)</w:t>
      </w:r>
      <w:r>
        <w:t>. O</w:t>
      </w:r>
      <w:r w:rsidR="006733A1">
        <w:t xml:space="preserve">nly </w:t>
      </w:r>
      <w:r>
        <w:t xml:space="preserve">in </w:t>
      </w:r>
      <w:r w:rsidR="006733A1">
        <w:rPr>
          <w:i/>
        </w:rPr>
        <w:t xml:space="preserve">Banksia ericifolia </w:t>
      </w:r>
      <w:r w:rsidR="006733A1">
        <w:t xml:space="preserve">and </w:t>
      </w:r>
      <w:r w:rsidR="006733A1">
        <w:rPr>
          <w:i/>
        </w:rPr>
        <w:t>Petrophile pulchella</w:t>
      </w:r>
      <w:r>
        <w:rPr>
          <w:i/>
        </w:rPr>
        <w:t xml:space="preserve">, </w:t>
      </w:r>
      <w:r>
        <w:t>the two species with a high energy investment in woody cones,</w:t>
      </w:r>
      <w:r>
        <w:rPr>
          <w:i/>
        </w:rPr>
        <w:t xml:space="preserve"> </w:t>
      </w:r>
      <w:r>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w:t>
      </w:r>
      <w:r w:rsidR="00A75365">
        <w:t xml:space="preserve">these </w:t>
      </w:r>
      <w:r w:rsidR="00A75365">
        <w:t xml:space="preserve">plants </w:t>
      </w:r>
      <w:r w:rsidR="00A75365">
        <w:t xml:space="preserve">produced </w:t>
      </w:r>
      <w:r w:rsidR="00A75365">
        <w:t xml:space="preserve">a </w:t>
      </w:r>
      <w:r w:rsidR="00A75365">
        <w:t xml:space="preserve">vast </w:t>
      </w:r>
      <w:r w:rsidR="00A75365">
        <w:t xml:space="preserve">number of ovules </w:t>
      </w:r>
      <w:r w:rsidR="00A75365">
        <w:t>they subsequently aborted</w:t>
      </w:r>
      <w:r w:rsidR="00A75365">
        <w:t xml:space="preserve">.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rsidR="009F6139" w:rsidRPr="003C3342">
        <w:t xml:space="preserve">. </w:t>
      </w:r>
      <w:r w:rsidR="00A75365">
        <w:t xml:space="preserve">In this study, </w:t>
      </w:r>
      <w:r w:rsidR="00A75365">
        <w:t>there was a strong negative correlation between seedset and failed tissue costs (r</w:t>
      </w:r>
      <w:r w:rsidR="00A75365">
        <w:rPr>
          <w:vertAlign w:val="superscript"/>
        </w:rPr>
        <w:t>2</w:t>
      </w:r>
      <w:r w:rsidR="00A75365" w:rsidRPr="009F6139">
        <w:t>=0.64,</w:t>
      </w:r>
      <w:r w:rsidR="00A75365">
        <w:t xml:space="preserve"> p = 0.0010)</w:t>
      </w:r>
      <w:r w:rsidR="00A75365">
        <w:t xml:space="preserve"> w</w:t>
      </w:r>
      <w:r w:rsidR="00B04B52">
        <w:t>hen excluding the species</w:t>
      </w:r>
      <w:r>
        <w:t xml:space="preserve"> producing the largest cones</w:t>
      </w:r>
      <w:r w:rsidR="00B04B52">
        <w:t>,</w:t>
      </w:r>
      <w:r w:rsidR="00B04B52">
        <w:rPr>
          <w:i/>
        </w:rPr>
        <w:t xml:space="preserve"> Banksia ericifolia</w:t>
      </w:r>
      <w:r w:rsidR="00B04B52">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22E99958" w14:textId="0B0C7D3B" w:rsidR="003A0B41" w:rsidRPr="003C3342" w:rsidRDefault="00CF6A00" w:rsidP="00A50540">
      <w:r>
        <w:lastRenderedPageBreak/>
        <w:t>The complement to the failed tissue costs, the s</w:t>
      </w:r>
      <w:r w:rsidRPr="003C3342">
        <w:t>uccess-associated costs, are those required for the formation of a seed</w:t>
      </w:r>
      <w:r>
        <w:t xml:space="preserve">, </w:t>
      </w:r>
      <w:r w:rsidR="00DB469E">
        <w:t>and include</w:t>
      </w:r>
      <w:r>
        <w:t xml:space="preserve"> </w:t>
      </w:r>
      <w:r w:rsidRPr="003C3342">
        <w:t xml:space="preserve">pollen attraction </w:t>
      </w:r>
      <w:r>
        <w:t>costs,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0.2% of RE for </w:t>
      </w:r>
      <w:r w:rsidR="00100A08">
        <w:rPr>
          <w:i/>
        </w:rPr>
        <w:t xml:space="preserve">Hakea teretifolia </w:t>
      </w:r>
      <w:r w:rsidR="00100A08">
        <w:t xml:space="preserve">to 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showy petals, a fleshy fruit, a tall pedicel, or a fire-resistant larger cone.</w:t>
      </w:r>
      <w:r w:rsidR="000266CD">
        <w:t xml:space="preserve"> These are tissues that must be produced to mature each seed and their exact structures have presumably evolved to optimize</w:t>
      </w:r>
      <w:r w:rsidR="000266CD">
        <w:t xml:space="preserve"> seed production</w:t>
      </w:r>
      <w:r w:rsidR="000266CD">
        <w:t xml:space="preserve">, but </w:t>
      </w:r>
      <w:r w:rsidR="003E5113">
        <w:t xml:space="preserve">these data show their </w:t>
      </w:r>
      <w:r w:rsidR="000266CD">
        <w:t xml:space="preserve">cost to plants is not negligible. </w:t>
      </w:r>
      <w:r w:rsidR="009820C7">
        <w:t xml:space="preserve">The </w:t>
      </w:r>
      <w:r w:rsidR="003E5113">
        <w:t xml:space="preserve">study </w:t>
      </w:r>
      <w:r w:rsidR="009820C7">
        <w:t xml:space="preserve">species have quite diverse floral and fruiting structures, resulting in disparate </w:t>
      </w:r>
      <w:r w:rsidR="003E5113">
        <w:t xml:space="preserve">tissues accounting for most of the seed cost </w:t>
      </w:r>
      <w:r w:rsidR="009820C7">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xml:space="preserve">), the costs of producing pollen-attraction tissues </w:t>
      </w:r>
      <w:r w:rsidR="003E5113">
        <w:t>(</w:t>
      </w:r>
      <w:r w:rsidR="00100A08">
        <w:t>on flowers that form mature seeds</w:t>
      </w:r>
      <w:r w:rsidR="003E5113">
        <w:t>)</w:t>
      </w:r>
      <w:r w:rsidR="00100A08">
        <w:t xml:space="preserve"> </w:t>
      </w:r>
      <w:r w:rsidR="003E5113">
        <w:t>wa</w:t>
      </w:r>
      <w:r w:rsidR="003E5113">
        <w:t xml:space="preserve">s </w:t>
      </w:r>
      <w:r w:rsidR="00100A08">
        <w:t xml:space="preserve">15-20% of total RE (Table 1). The two cone-producing species, </w:t>
      </w:r>
      <w:r w:rsidR="00100A08">
        <w:rPr>
          <w:i/>
        </w:rPr>
        <w:t xml:space="preserve">Banksia ericifolia </w:t>
      </w:r>
      <w:r w:rsidR="00100A08">
        <w:t xml:space="preserve">and </w:t>
      </w:r>
      <w:r w:rsidR="00100A08">
        <w:rPr>
          <w:i/>
        </w:rPr>
        <w:t>Petrophile pulchella</w:t>
      </w:r>
      <w:r w:rsidR="00100A08">
        <w:rPr>
          <w:i/>
        </w:rPr>
        <w:t xml:space="preserve">, </w:t>
      </w:r>
      <w:r w:rsidR="003E5113">
        <w:t>ha</w:t>
      </w:r>
      <w:r w:rsidR="003E5113">
        <w:t>d</w:t>
      </w:r>
      <w:r w:rsidR="003E5113">
        <w:t xml:space="preserve"> </w:t>
      </w:r>
      <w:r w:rsidR="00100A08">
        <w:t xml:space="preserve">the costliest </w:t>
      </w:r>
      <w:r w:rsidR="00100A08">
        <w:t>packaging and dispersal tissues</w:t>
      </w:r>
      <w:r w:rsidR="003E5113">
        <w:t>,</w:t>
      </w:r>
      <w:r w:rsidR="00100A08">
        <w:t xml:space="preserve"> spending 61.2% and 36.6%, respectively. </w:t>
      </w:r>
      <w:r w:rsidR="003E5113">
        <w:t>O</w:t>
      </w:r>
      <w:r w:rsidR="00100A08">
        <w:t xml:space="preserve">ther species also </w:t>
      </w:r>
      <w:r w:rsidR="003E5113">
        <w:t>ha</w:t>
      </w:r>
      <w:r w:rsidR="003E5113">
        <w:t>d</w:t>
      </w:r>
      <w:r w:rsidR="003E5113">
        <w:t xml:space="preserve">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rsidR="009820C7">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Seed size shifts across the parental optimist-parental pessimist axis</w:t>
      </w:r>
      <w:commentRangeStart w:id="124"/>
      <w:r>
        <w:t xml:space="preserve"> </w:t>
      </w:r>
      <w:commentRangeEnd w:id="124"/>
      <w:r>
        <w:rPr>
          <w:rStyle w:val="CommentReference"/>
          <w:rFonts w:eastAsiaTheme="minorHAnsi" w:cstheme="minorBidi"/>
          <w:b w:val="0"/>
        </w:rPr>
        <w:commentReference w:id="124"/>
      </w:r>
    </w:p>
    <w:p w14:paraId="51E28C8D" w14:textId="77777777" w:rsidR="001943FC" w:rsidRDefault="00EE55AF" w:rsidP="00681695">
      <w:r>
        <w:t>I</w:t>
      </w:r>
      <w:r>
        <w:t>n the introduction we identified a collection of reproductive traits that are expected to show coordinated shifts, representing alternate strategies to optimize seed production, and hence fitness</w:t>
      </w:r>
      <w:r w:rsidR="00542AF0">
        <w:t xml:space="preserve"> </w:t>
      </w:r>
      <w:r w:rsidR="00542AF0">
        <w:t>(Figure 1b)</w:t>
      </w:r>
      <w:r>
        <w:t xml:space="preserve">. </w:t>
      </w:r>
      <w:r w:rsidR="00127A88">
        <w:t>As hypothesized</w:t>
      </w:r>
      <w:r>
        <w:t>, s</w:t>
      </w:r>
      <w:r w:rsidR="00C9538A">
        <w:t xml:space="preserve">pecies’ relative investment in pollen-attraction versus seed provisioning costs </w:t>
      </w:r>
      <w:r w:rsidR="00542AF0">
        <w:t xml:space="preserve">did </w:t>
      </w:r>
      <w:r w:rsidR="00C9538A">
        <w:t xml:space="preserve">shift in tandem with seedset and seed size </w:t>
      </w:r>
      <w:r w:rsidR="00542AF0">
        <w:t xml:space="preserve">in the study species </w:t>
      </w:r>
      <w:r w:rsidR="00C9538A">
        <w:t xml:space="preserve">(Figure </w:t>
      </w:r>
      <w:r w:rsidR="00542AF0">
        <w:t>2</w:t>
      </w:r>
      <w:r w:rsidR="00C9538A">
        <w:t xml:space="preserve">). </w:t>
      </w:r>
      <w:r w:rsidR="009820C7">
        <w:t>Parental optimists are defined as species that produce an overabundance of ovules relative to their ability to provision them, in effect species with low seedset.</w:t>
      </w:r>
      <w:r w:rsidR="009820C7">
        <w:t xml:space="preserve"> Across the study species, p</w:t>
      </w:r>
      <w:r w:rsidR="00C9538A">
        <w:t xml:space="preserve">arental </w:t>
      </w:r>
      <w:r w:rsidR="00C9538A">
        <w:lastRenderedPageBreak/>
        <w:t xml:space="preserve">optimists, </w:t>
      </w:r>
      <w:r w:rsidR="00681695">
        <w:t>invest</w:t>
      </w:r>
      <w:r w:rsidR="009820C7">
        <w:t>ed</w:t>
      </w:r>
      <w:r w:rsidR="00681695">
        <w:t xml:space="preserve"> a great proportion of their seed costs in</w:t>
      </w:r>
      <w:r w:rsidR="0053090F">
        <w:t xml:space="preserve"> seed </w:t>
      </w:r>
      <w:r w:rsidR="00C9538A">
        <w:t>provisioning (versus pollen attraction)</w:t>
      </w:r>
      <w:r w:rsidR="009820C7">
        <w:t xml:space="preserve"> and were the </w:t>
      </w:r>
      <w:r w:rsidR="00C9538A">
        <w:t>b</w:t>
      </w:r>
      <w:r w:rsidR="00C9538A" w:rsidRPr="003C3342">
        <w:t>ig</w:t>
      </w:r>
      <w:r w:rsidR="009820C7">
        <w:t>ger</w:t>
      </w:r>
      <w:r w:rsidR="00C9538A" w:rsidRPr="003C3342">
        <w:t xml:space="preserve">-seeded </w:t>
      </w:r>
      <w:r w:rsidR="009820C7">
        <w:t>species</w:t>
      </w:r>
      <w:r w:rsidR="008F24B1">
        <w:t>.</w:t>
      </w:r>
      <w:r w:rsidR="001C3A39">
        <w:t xml:space="preserve"> </w:t>
      </w:r>
    </w:p>
    <w:p w14:paraId="1AEB70D5" w14:textId="5792173E" w:rsidR="00681695" w:rsidRDefault="001943FC" w:rsidP="001943FC">
      <w:r>
        <w:t xml:space="preserve">Trade-offs underpin the observed correlations. </w:t>
      </w:r>
      <w:r w:rsidR="001C3A39">
        <w:t xml:space="preserve">A positive </w:t>
      </w:r>
      <w:r>
        <w:t xml:space="preserve">association </w:t>
      </w:r>
      <w:r w:rsidR="001C3A39">
        <w:t xml:space="preserve">between low seedset </w:t>
      </w:r>
      <w:r w:rsidR="00681695">
        <w:t xml:space="preserve">and </w:t>
      </w:r>
      <w:r w:rsidR="00542AF0">
        <w:t xml:space="preserve">relatively lower </w:t>
      </w:r>
      <w:r w:rsidR="001C3A39">
        <w:t>pollen</w:t>
      </w:r>
      <w:r w:rsidR="001606B8">
        <w:t>-</w:t>
      </w:r>
      <w:r w:rsidR="001C3A39">
        <w:t>attraction cost</w:t>
      </w:r>
      <w:r w:rsidR="00542AF0">
        <w:t>s</w:t>
      </w:r>
      <w:r w:rsidR="001606B8">
        <w:t xml:space="preserve"> (the cost</w:t>
      </w:r>
      <w:r w:rsidR="00542AF0">
        <w:t>s</w:t>
      </w:r>
      <w:r w:rsidR="001606B8">
        <w:t xml:space="preserve"> of all tissues formed during the production of each ovule, to the point of pollination</w:t>
      </w:r>
      <w:r w:rsidR="001C3A39">
        <w:t xml:space="preserve">) </w:t>
      </w:r>
      <w:r>
        <w:t xml:space="preserve">encapsulates an expected </w:t>
      </w:r>
      <w:r w:rsidR="001C3A39">
        <w:t xml:space="preserve">trade-off: </w:t>
      </w:r>
      <w:r>
        <w:t xml:space="preserve">because they produce excess </w:t>
      </w:r>
      <w:r w:rsidR="001C3A39">
        <w:t>ovules</w:t>
      </w:r>
      <w:r>
        <w:t>,</w:t>
      </w:r>
      <w:r w:rsidR="001C3A39">
        <w:t xml:space="preserve"> </w:t>
      </w:r>
      <w:r w:rsidR="00681695">
        <w:t>parental optimists are selected to reduce their pollen-attraction costs relative to their seed provisioning costs</w:t>
      </w:r>
      <w:r w:rsidR="004173DF">
        <w:t xml:space="preserve">, </w:t>
      </w:r>
      <w:r w:rsidR="00AE6290" w:rsidRPr="003C3342">
        <w:fldChar w:fldCharType="begin"/>
      </w:r>
      <w:r w:rsidR="00AE6290"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AE6290" w:rsidRPr="003C3342">
        <w:fldChar w:fldCharType="separate"/>
      </w:r>
      <w:r w:rsidR="00AE6290" w:rsidRPr="007444C4">
        <w:t xml:space="preserve">(Schreiber </w:t>
      </w:r>
      <w:r w:rsidR="00AE6290" w:rsidRPr="007444C4">
        <w:rPr>
          <w:i/>
          <w:iCs/>
        </w:rPr>
        <w:t>et al.</w:t>
      </w:r>
      <w:r w:rsidR="00AE6290" w:rsidRPr="007444C4">
        <w:t xml:space="preserve"> 2015; Rosenheim </w:t>
      </w:r>
      <w:r w:rsidR="00AE6290" w:rsidRPr="007444C4">
        <w:rPr>
          <w:i/>
          <w:iCs/>
        </w:rPr>
        <w:t>et al.</w:t>
      </w:r>
      <w:r w:rsidR="00AE6290" w:rsidRPr="007444C4">
        <w:t xml:space="preserve"> 2015)</w:t>
      </w:r>
      <w:r w:rsidR="00AE6290" w:rsidRPr="003C3342">
        <w:fldChar w:fldCharType="end"/>
      </w:r>
      <w:r w:rsidR="001C3A39">
        <w:t xml:space="preserve"> (Figure 1b)</w:t>
      </w:r>
      <w:r w:rsidR="00AE6290" w:rsidRPr="003C3342">
        <w:t>.</w:t>
      </w:r>
      <w:r w:rsidR="001C3A39">
        <w:t xml:space="preserve"> A second trade-off links </w:t>
      </w:r>
      <w:r w:rsidR="00542AF0">
        <w:t>parental optimis</w:t>
      </w:r>
      <w:r>
        <w:t>m</w:t>
      </w:r>
      <w:r w:rsidR="00542AF0">
        <w:t xml:space="preserve"> </w:t>
      </w:r>
      <w:r w:rsidR="001C3A39">
        <w:t xml:space="preserve">with </w:t>
      </w:r>
      <w:r>
        <w:t xml:space="preserve">larger </w:t>
      </w:r>
      <w:r w:rsidR="001C3A39">
        <w:t>seed size</w:t>
      </w:r>
      <w:r w:rsidR="00C214FE">
        <w:t>. Benefits</w:t>
      </w:r>
      <w:r w:rsidR="00C214FE" w:rsidRPr="003C3342">
        <w:t xml:space="preserve"> of having excess ovules pollinated is that they can be more selective in terms of pollen receipt </w:t>
      </w:r>
      <w:r w:rsidR="00C214FE" w:rsidRPr="003C3342">
        <w:fldChar w:fldCharType="begin"/>
      </w:r>
      <w:r w:rsidR="00C214FE"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C214FE" w:rsidRPr="003C3342">
        <w:fldChar w:fldCharType="separate"/>
      </w:r>
      <w:r w:rsidR="00C214FE" w:rsidRPr="007444C4">
        <w:t>(Zimmerman &amp; Pyke 1988)</w:t>
      </w:r>
      <w:r w:rsidR="00C214FE" w:rsidRPr="003C3342">
        <w:fldChar w:fldCharType="end"/>
      </w:r>
      <w:r w:rsidR="00C214FE">
        <w:t xml:space="preserve"> and which </w:t>
      </w:r>
      <w:r w:rsidR="00542AF0">
        <w:t xml:space="preserve">zygotes to provision. </w:t>
      </w:r>
      <w:r w:rsidR="00C214FE">
        <w:t xml:space="preserve">Saving selected the best genetic combinations, </w:t>
      </w:r>
      <w:r>
        <w:t xml:space="preserve">plants are then willing to invest disproportionately in the provisioning of these ovules, leading to large seed size, disproportionate provisioning investment (relative to pollen-attraction costs), and </w:t>
      </w:r>
      <w:r w:rsidR="001C3A39">
        <w:t xml:space="preserve">higher seed germination and seedling survival. </w:t>
      </w:r>
    </w:p>
    <w:p w14:paraId="45825458" w14:textId="0FCFD398" w:rsidR="004173DF" w:rsidRDefault="00674B54" w:rsidP="00681695">
      <w:pPr>
        <w:rPr>
          <w:ins w:id="125" w:author="Dr Elizabeth Wenk " w:date="2016-09-12T16:20:00Z"/>
        </w:rPr>
      </w:pPr>
      <w:ins w:id="126" w:author="Dr Elizabeth Wenk " w:date="2016-09-12T16:13:00Z">
        <w:r>
          <w:t>Both a strong body of theory</w:t>
        </w:r>
      </w:ins>
      <w:ins w:id="127" w:author="Dr Elizabeth Wenk " w:date="2016-09-12T16:14:00Z">
        <w:r>
          <w:t xml:space="preserve"> </w:t>
        </w:r>
      </w:ins>
      <w:ins w:id="128" w:author="Dr Elizabeth Wenk " w:date="2016-09-12T16:15:00Z">
        <w:r>
          <w:fldChar w:fldCharType="begin"/>
        </w:r>
        <w:r>
          <w:instrText xml:space="preserve"> ADDIN ZOTERO_ITEM CSL_CITATION {"citationID":"h91342l1l","properties":{"formattedCitation":"(Smith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ins>
      <w:r>
        <w:fldChar w:fldCharType="separate"/>
      </w:r>
      <w:ins w:id="129" w:author="Dr Elizabeth Wenk " w:date="2016-09-12T16:15:00Z">
        <w:r w:rsidRPr="00674B54">
          <w:rPr>
            <w:rFonts w:cs="Times New Roman"/>
          </w:rPr>
          <w:t>(Smith &amp; Fretwell 1974)</w:t>
        </w:r>
        <w:r>
          <w:fldChar w:fldCharType="end"/>
        </w:r>
      </w:ins>
      <w:ins w:id="130" w:author="Dr Elizabeth Wenk " w:date="2016-09-12T16:19:00Z">
        <w:r w:rsidR="00DC32BA">
          <w:t xml:space="preserve"> </w:t>
        </w:r>
      </w:ins>
      <w:ins w:id="131" w:author="Dr Elizabeth Wenk " w:date="2016-09-12T16:14:00Z">
        <w:r>
          <w:t>and empirical evidence</w:t>
        </w:r>
      </w:ins>
      <w:ins w:id="132" w:author="Dr Elizabeth Wenk " w:date="2016-09-12T16:13:00Z">
        <w:r>
          <w:t xml:space="preserve"> </w:t>
        </w:r>
      </w:ins>
      <w:ins w:id="133" w:author="Dr Elizabeth Wenk " w:date="2016-09-12T16:14:00Z">
        <w:r>
          <w:fldChar w:fldCharType="begin"/>
        </w:r>
        <w:r>
          <w:instrText xml:space="preserve"> ADDIN ZOTERO_ITEM CSL_CITATION {"citationID":"obpoh4vmj","properties":{"formattedCitation":"(Henery &amp; Westoby 2001)","plainCitation":"(Henery &amp; Westoby 2001)"},"citationItems":[{"id":508,"uris":["http://zotero.org/users/503753/items/ET4N3TCB"],"uri":["http://zotero.org/users/503753/items/ET4N3TCB"],"itemData":{"id":508,"type":"article-journal","title":"Seed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ins>
      <w:r>
        <w:fldChar w:fldCharType="separate"/>
      </w:r>
      <w:ins w:id="134" w:author="Dr Elizabeth Wenk " w:date="2016-09-12T16:14:00Z">
        <w:r w:rsidRPr="00674B54">
          <w:rPr>
            <w:rFonts w:cs="Times New Roman"/>
          </w:rPr>
          <w:t>(Henery &amp; Westoby 2001)</w:t>
        </w:r>
        <w:r>
          <w:fldChar w:fldCharType="end"/>
        </w:r>
      </w:ins>
      <w:ins w:id="135" w:author="Dr Elizabeth Wenk " w:date="2016-09-12T16:13:00Z">
        <w:r>
          <w:t xml:space="preserve"> </w:t>
        </w:r>
      </w:ins>
      <w:ins w:id="136" w:author="Dr Elizabeth Wenk " w:date="2016-09-12T16:15:00Z">
        <w:r>
          <w:t xml:space="preserve">have </w:t>
        </w:r>
      </w:ins>
      <w:ins w:id="137" w:author="Dr Elizabeth Wenk " w:date="2016-09-12T16:13:00Z">
        <w:r>
          <w:t xml:space="preserve">demonstrated that, proportional to plant size, all species should invest the same energy in seeds. They can divide this pool of energy into many small seeds or fewer larger seeds, such that a log-log plot of seed size versus seed count should </w:t>
        </w:r>
      </w:ins>
      <w:ins w:id="138" w:author="Dr Elizabeth Wenk " w:date="2016-09-12T16:16:00Z">
        <w:r>
          <w:t xml:space="preserve">have a slope of -1. This trade-off extends to accessory costs as well: </w:t>
        </w:r>
      </w:ins>
      <w:ins w:id="139" w:author="Dr Elizabeth Wenk " w:date="2016-09-12T16:17:00Z">
        <w:r>
          <w:t>t</w:t>
        </w:r>
      </w:ins>
      <w:ins w:id="140" w:author="Dr Elizabeth Wenk " w:date="2016-09-12T16:08:00Z">
        <w:r>
          <w:t xml:space="preserve">otal accessory costs </w:t>
        </w:r>
      </w:ins>
      <w:ins w:id="141" w:author="Dr Elizabeth Wenk " w:date="2016-09-12T16:11:00Z">
        <w:r>
          <w:t xml:space="preserve">(on a per seed mature basis) </w:t>
        </w:r>
      </w:ins>
      <w:ins w:id="142" w:author="Dr Elizabeth Wenk " w:date="2016-09-12T16:08:00Z">
        <w:r>
          <w:t xml:space="preserve">are expected to scale isometrically with seed size, indicating that accessory costs are a constant proportion of </w:t>
        </w:r>
      </w:ins>
      <w:ins w:id="143" w:author="Dr Elizabeth Wenk " w:date="2016-09-12T16:11:00Z">
        <w:r>
          <w:t xml:space="preserve">RE across seed sizes. If this were not true, there would be selection against seed sizes with higher accessory costs </w:t>
        </w:r>
      </w:ins>
      <w:ins w:id="144" w:author="Dr Elizabeth Wenk " w:date="2016-09-12T16:12:00Z">
        <w:r>
          <w:fldChar w:fldCharType="begin"/>
        </w:r>
        <w:r>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ins>
      <w:r>
        <w:fldChar w:fldCharType="separate"/>
      </w:r>
      <w:ins w:id="145" w:author="Dr Elizabeth Wenk " w:date="2016-09-12T16:12:00Z">
        <w:r w:rsidRPr="00674B54">
          <w:rPr>
            <w:rFonts w:cs="Times New Roman"/>
          </w:rPr>
          <w:t>(Lord &amp; Westoby 2012)</w:t>
        </w:r>
        <w:r>
          <w:fldChar w:fldCharType="end"/>
        </w:r>
      </w:ins>
      <w:ins w:id="146" w:author="Dr Elizabeth Wenk " w:date="2016-09-12T16:13:00Z">
        <w:r>
          <w:t xml:space="preserve">. </w:t>
        </w:r>
      </w:ins>
      <w:ins w:id="147" w:author="Dr Elizabeth Wenk " w:date="2016-09-12T16:17:00Z">
        <w:r>
          <w:t>Accessory</w:t>
        </w:r>
      </w:ins>
      <w:ins w:id="148" w:author="Dr Elizabeth Wenk " w:date="2016-09-12T16:13:00Z">
        <w:r>
          <w:t xml:space="preserve"> costs can </w:t>
        </w:r>
      </w:ins>
      <w:ins w:id="149" w:author="Dr Elizabeth Wenk " w:date="2016-09-12T16:17:00Z">
        <w:r>
          <w:t xml:space="preserve">then </w:t>
        </w:r>
      </w:ins>
      <w:ins w:id="150" w:author="Dr Elizabeth Wenk " w:date="2016-09-12T16:13:00Z">
        <w:r>
          <w:t>be divided into energy pools associated with specific tissues, including</w:t>
        </w:r>
      </w:ins>
      <w:ins w:id="151" w:author="Dr Elizabeth Wenk " w:date="2016-09-12T16:17:00Z">
        <w:r>
          <w:t xml:space="preserve"> the cost of </w:t>
        </w:r>
      </w:ins>
      <w:ins w:id="152" w:author="Dr Elizabeth Wenk " w:date="2016-09-12T16:18:00Z">
        <w:r>
          <w:t xml:space="preserve">aborted ovules (and tissues associated with aborted ovules; termed failed tissue costs), the cost of tissues associated with ###. Failed tissue costs should also </w:t>
        </w:r>
      </w:ins>
      <w:ins w:id="153" w:author="Dr Elizabeth Wenk " w:date="2016-09-12T16:19:00Z">
        <w:r w:rsidR="00DC32BA">
          <w:t xml:space="preserve">scale isometrically with seed size; otherwise there would be selection against seed sizes associated with higher failed tissue costs. </w:t>
        </w:r>
      </w:ins>
    </w:p>
    <w:p w14:paraId="40FEC9EC" w14:textId="5B8522BE" w:rsidR="00DC32BA" w:rsidRDefault="00DC32BA" w:rsidP="00681695">
      <w:ins w:id="154" w:author="Dr Elizabeth Wenk " w:date="2016-09-12T16:21:00Z">
        <w:r>
          <w:lastRenderedPageBreak/>
          <w:t xml:space="preserve">Provisioning costs and pollen-attraction costs are not however </w:t>
        </w:r>
      </w:ins>
      <w:ins w:id="155" w:author="Dr Elizabeth Wenk " w:date="2016-09-12T16:22:00Z">
        <w:r>
          <w:t xml:space="preserve">predicted </w:t>
        </w:r>
      </w:ins>
      <w:ins w:id="156" w:author="Dr Elizabeth Wenk " w:date="2016-09-12T16:21:00Z">
        <w:r>
          <w:t xml:space="preserve">to scale isometrically with seed size. </w:t>
        </w:r>
      </w:ins>
    </w:p>
    <w:p w14:paraId="507E4E7D" w14:textId="4B8913A9" w:rsidR="00AE6290" w:rsidRPr="003C3342" w:rsidRDefault="00090A0E" w:rsidP="00681695">
      <w:r>
        <w:t>Consider Figure 2a, showing that t</w:t>
      </w:r>
      <w:r w:rsidR="00AE6290" w:rsidRPr="003C3342">
        <w:t xml:space="preserve">he final investment in seeds then matches theoretical expectations – species either make many small seeds or proportionally fewer heavier ones </w:t>
      </w:r>
      <w:r w:rsidR="00AE6290" w:rsidRPr="003C3342">
        <w:fldChar w:fldCharType="begin"/>
      </w:r>
      <w:r w:rsidR="00542AF0">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E6290" w:rsidRPr="003C3342">
        <w:fldChar w:fldCharType="separate"/>
      </w:r>
      <w:r w:rsidR="00542AF0" w:rsidRPr="00542AF0">
        <w:rPr>
          <w:rFonts w:cs="Times New Roman"/>
        </w:rPr>
        <w:t>(Smith &amp; Fretwell 1974; Rees &amp; Westoby 1997; Moles &amp; Westoby 2006)</w:t>
      </w:r>
      <w:r w:rsidR="00AE6290" w:rsidRPr="003C3342">
        <w:fldChar w:fldCharType="end"/>
      </w:r>
      <w:r w:rsidR="00AE6290" w:rsidRPr="003C3342">
        <w:t xml:space="preserve">. </w:t>
      </w:r>
      <w:r>
        <w:t xml:space="preserve">The slope of the </w:t>
      </w:r>
      <w:r w:rsidRPr="003C3342">
        <w:t>regression between seed count (scaled to plant size) and seed size is indistinguishable from -1</w:t>
      </w:r>
      <w:r>
        <w:t xml:space="preserve">, but because the small seeded species produce </w:t>
      </w:r>
      <w:r w:rsidRPr="003C3342">
        <w:t>disproportionately many</w:t>
      </w:r>
      <w:r>
        <w:t xml:space="preserve"> ovules, the </w:t>
      </w:r>
      <w:r w:rsidRPr="003C3342">
        <w:t xml:space="preserve">slope of the regression between </w:t>
      </w:r>
      <w:r>
        <w:t xml:space="preserve">ovule </w:t>
      </w:r>
      <w:r w:rsidRPr="003C3342">
        <w:t>count and seed size is shallower than -1</w:t>
      </w:r>
      <w:r>
        <w:t>.</w:t>
      </w:r>
    </w:p>
    <w:p w14:paraId="6A0AA77E" w14:textId="77777777" w:rsidR="00973DC6" w:rsidRDefault="00973DC6" w:rsidP="00C9538A"/>
    <w:p w14:paraId="7BDA7B3F" w14:textId="4F95C145" w:rsidR="00C9538A" w:rsidRDefault="00C9538A" w:rsidP="00C9538A">
      <w:r>
        <w:t xml:space="preserve">attributed to </w:t>
      </w:r>
      <w:r w:rsidRPr="003C3342">
        <w:t>attract</w:t>
      </w:r>
      <w:r>
        <w:t>ing</w:t>
      </w:r>
      <w:r w:rsidRPr="003C3342">
        <w:t xml:space="preserve"> the animal dispersers and protect</w:t>
      </w:r>
      <w:r>
        <w:t>ing</w:t>
      </w:r>
      <w:r w:rsidRPr="003C3342">
        <w:t xml:space="preserve"> their seeds during dispersal </w:t>
      </w:r>
      <w:r w:rsidRPr="003C3342">
        <w:fldChar w:fldCharType="begin"/>
      </w:r>
      <w:r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634FCB">
        <w:t>(Lord &amp; Westoby 2006, 2012)</w:t>
      </w:r>
      <w:r w:rsidRPr="003C3342">
        <w:fldChar w:fldCharType="end"/>
      </w:r>
      <w:r w:rsidRPr="003C3342">
        <w:t xml:space="preserve">. This is in agreement with a strong correlation between seed size and biotic dispersal agents both in the fossil record </w:t>
      </w:r>
      <w:r w:rsidRPr="003C3342">
        <w:fldChar w:fldCharType="begin"/>
      </w:r>
      <w:r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Pr="00634FCB">
        <w:rPr>
          <w:rFonts w:ascii="Adobe Caslon Pro" w:hAnsi="Adobe Caslon Pro" w:cs="Adobe Caslon Pro"/>
        </w:rPr>
        <w:instrText>‐</w:instrText>
      </w:r>
      <w:r w:rsidRPr="003C3342">
        <w:instrText>form hypothesis, which suggests that large seeds and biotic dispersal evolved as coadapted traits along with evolution of large plant life</w:instrText>
      </w:r>
      <w:r w:rsidRPr="00634FCB">
        <w:rPr>
          <w:rFonts w:ascii="Adobe Caslon Pro" w:hAnsi="Adobe Caslon Pro" w:cs="Adobe Caslon Pro"/>
        </w:rPr>
        <w:instrText>‐</w:instrText>
      </w:r>
      <w:r w:rsidRPr="003C3342">
        <w:instrText>forms. The hypotheses are complementary rather than mutually exclusive. Evidence suggest that changes in vegetation structure (open vs. closed) are probably a primary driving mechanism of seed size and dispersal evolution, but life</w:instrText>
      </w:r>
      <w:r w:rsidRPr="00634FCB">
        <w:rPr>
          <w:rFonts w:ascii="Adobe Caslon Pro" w:hAnsi="Adobe Caslon Pro" w:cs="Adobe Caslon Pro"/>
        </w:rPr>
        <w:instrText>‐</w:instrText>
      </w:r>
      <w:r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3C3342">
        <w:fldChar w:fldCharType="separate"/>
      </w:r>
      <w:r w:rsidRPr="00634FCB">
        <w:t xml:space="preserve">(Moles </w:t>
      </w:r>
      <w:r w:rsidRPr="00634FCB">
        <w:rPr>
          <w:i/>
          <w:iCs/>
        </w:rPr>
        <w:t>et al.</w:t>
      </w:r>
      <w:r w:rsidRPr="00634FCB">
        <w:t xml:space="preserve"> 2005; Eriksson 2008)</w:t>
      </w:r>
      <w:r w:rsidRPr="003C3342">
        <w:fldChar w:fldCharType="end"/>
      </w:r>
      <w:r w:rsidRPr="003C3342">
        <w:t xml:space="preserve"> and modern floras </w:t>
      </w:r>
      <w:r w:rsidRPr="003C3342">
        <w:fldChar w:fldCharType="begin"/>
      </w:r>
      <w:r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Pr="003C3342">
        <w:fldChar w:fldCharType="separate"/>
      </w:r>
      <w:r w:rsidRPr="00634FCB">
        <w:t xml:space="preserve">(Hughes </w:t>
      </w:r>
      <w:r w:rsidRPr="00634FCB">
        <w:rPr>
          <w:i/>
          <w:iCs/>
        </w:rPr>
        <w:t>et al.</w:t>
      </w:r>
      <w:r w:rsidRPr="00634FCB">
        <w:t xml:space="preserve"> 1994)</w:t>
      </w:r>
      <w:r w:rsidRPr="003C3342">
        <w:fldChar w:fldCharType="end"/>
      </w:r>
      <w:r w:rsidRPr="003C3342">
        <w:t xml:space="preserve">. Worldwide, there is an observed decrease in seed set with increasing seed size </w:t>
      </w:r>
      <w:r w:rsidRPr="003C3342">
        <w:fldChar w:fldCharType="begin"/>
      </w:r>
      <w:r w:rsidRPr="003C3342">
        <w: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634FCB">
        <w:t>(Moles &amp; Westoby 2006)</w:t>
      </w:r>
      <w:r w:rsidRPr="003C3342">
        <w:fldChar w:fldCharType="end"/>
      </w:r>
      <w:r w:rsidRPr="003C3342">
        <w:t xml:space="preserve">. </w:t>
      </w:r>
    </w:p>
    <w:p w14:paraId="2BC66093" w14:textId="7DC70B7D" w:rsidR="0028648A" w:rsidRPr="003C3342" w:rsidRDefault="00B40B7A" w:rsidP="003C3342">
      <w:r>
        <w:t xml:space="preserve">While </w:t>
      </w:r>
      <w:r w:rsidR="007A5770">
        <w:t xml:space="preserve">the correlations between </w:t>
      </w:r>
      <w:r w:rsidR="005E14BF">
        <w:t>seed</w:t>
      </w:r>
      <w:r w:rsidR="005E14BF">
        <w:t xml:space="preserve"> </w:t>
      </w:r>
      <w:r w:rsidR="005E14BF">
        <w:t xml:space="preserve">size, </w:t>
      </w:r>
      <w:r>
        <w:t>seedset, and the relative investment in pollen attraction versus provisioning costs</w:t>
      </w:r>
      <w:r w:rsidR="007A5770">
        <w:t xml:space="preserve"> indicated trade-offs between these variables</w:t>
      </w:r>
      <w:r w:rsidR="00090A0E">
        <w:t>,</w:t>
      </w:r>
      <w:r w:rsidR="007A5770">
        <w:t xml:space="preserve"> both </w:t>
      </w:r>
      <w:r w:rsidR="005E14BF">
        <w:t xml:space="preserve">total accessory costs </w:t>
      </w:r>
      <w:r w:rsidR="007A5770">
        <w:t xml:space="preserve">and </w:t>
      </w:r>
      <w:r w:rsidR="005E14BF">
        <w:t xml:space="preserve">failed tissue costs </w:t>
      </w:r>
      <w:r w:rsidR="007A5770">
        <w:t xml:space="preserve">scaled isometrically </w:t>
      </w:r>
      <w:r w:rsidR="005E14BF">
        <w:t>with seed size</w:t>
      </w:r>
      <w:r w:rsidR="00AC35C9" w:rsidRPr="003C3342">
        <w:t xml:space="preserve">, </w:t>
      </w:r>
      <w:r w:rsidR="00090A0E">
        <w:t>in agreement with</w:t>
      </w:r>
      <w:r w:rsidR="00090A0E" w:rsidRPr="003C3342">
        <w:t xml:space="preserve"> </w:t>
      </w:r>
      <w:r w:rsidR="000D210B" w:rsidRPr="003C3342">
        <w:t xml:space="preserve">the results of previous studies </w:t>
      </w:r>
      <w:r w:rsidR="000D210B" w:rsidRPr="003C3342">
        <w:fldChar w:fldCharType="begin"/>
      </w:r>
      <w:r w:rsidR="000D210B" w:rsidRPr="003C334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0D210B" w:rsidRPr="003C3342">
        <w:rPr>
          <w:rFonts w:ascii="Cambria Math" w:hAnsi="Cambria Math" w:cs="Cambria Math"/>
        </w:rPr>
        <w:instrText>⬚</w:instrText>
      </w:r>
      <w:r w:rsidR="000D210B"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0D210B" w:rsidRPr="003C3342">
        <w:fldChar w:fldCharType="separate"/>
      </w:r>
      <w:r w:rsidR="000D210B" w:rsidRPr="007444C4">
        <w:t xml:space="preserve">(Henery &amp; Westoby 2001; Moles </w:t>
      </w:r>
      <w:r w:rsidR="000D210B" w:rsidRPr="007444C4">
        <w:rPr>
          <w:i/>
          <w:iCs/>
        </w:rPr>
        <w:t>et al.</w:t>
      </w:r>
      <w:r w:rsidR="000D210B" w:rsidRPr="007444C4">
        <w:t xml:space="preserve"> 2003; Lord &amp; Westoby 2006, 2012; Chen </w:t>
      </w:r>
      <w:r w:rsidR="000D210B" w:rsidRPr="007444C4">
        <w:rPr>
          <w:i/>
          <w:iCs/>
        </w:rPr>
        <w:t>et al.</w:t>
      </w:r>
      <w:r w:rsidR="000D210B" w:rsidRPr="007444C4">
        <w:t xml:space="preserve"> 2010)</w:t>
      </w:r>
      <w:r w:rsidR="000D210B" w:rsidRPr="003C3342">
        <w:fldChar w:fldCharType="end"/>
      </w:r>
      <w:ins w:id="157" w:author="Dr Elizabeth Wenk " w:date="2016-09-12T15:03:00Z">
        <w:r w:rsidR="001943FC">
          <w:t xml:space="preserve"> </w:t>
        </w:r>
      </w:ins>
      <w:r w:rsidR="00C1372B" w:rsidRPr="003C3342">
        <w:t>(</w:t>
      </w:r>
      <w:r w:rsidR="00115F3A" w:rsidRPr="003C3342">
        <w:t xml:space="preserve">Figure </w:t>
      </w:r>
      <w:r w:rsidR="00407792">
        <w:t>2</w:t>
      </w:r>
      <w:r w:rsidR="00C1372B" w:rsidRPr="003C3342">
        <w:t xml:space="preserve">, Table </w:t>
      </w:r>
      <w:r w:rsidR="003F6B29">
        <w:t>2</w:t>
      </w:r>
      <w:r w:rsidR="00C1372B" w:rsidRPr="003C3342">
        <w:t>)</w:t>
      </w:r>
      <w:r w:rsidR="007E75D9" w:rsidRPr="003C3342">
        <w:t xml:space="preserve">. </w:t>
      </w:r>
      <w:r w:rsidR="007A5770">
        <w:t xml:space="preserve">Since </w:t>
      </w:r>
      <w:r w:rsidR="00C1372B" w:rsidRPr="003C3342">
        <w:t xml:space="preserve">relative investment in seeds versus accessory costs </w:t>
      </w:r>
      <w:r w:rsidR="001D6B58" w:rsidRPr="003C3342">
        <w:t xml:space="preserve">did </w:t>
      </w:r>
      <w:r w:rsidR="00C1372B" w:rsidRPr="003C3342">
        <w:t>not shift with seed size</w:t>
      </w:r>
      <w:r w:rsidR="007A5770">
        <w:t>, it is not</w:t>
      </w:r>
      <w:ins w:id="158" w:author="Dr Elizabeth Wenk " w:date="2016-09-12T15:03:00Z">
        <w:r w:rsidR="001943FC">
          <w:t xml:space="preserve"> </w:t>
        </w:r>
      </w:ins>
      <w:r w:rsidR="0028648A" w:rsidRPr="003C3342">
        <w:t>a variable that differentiates species from one another</w:t>
      </w:r>
      <w:r w:rsidR="00C1372B" w:rsidRPr="003C3342">
        <w:t xml:space="preserve">. </w:t>
      </w:r>
      <w:r w:rsidR="0028648A" w:rsidRPr="003C3342">
        <w:t xml:space="preserve"> </w:t>
      </w:r>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7444C4">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8D27A1">
        <w:t xml:space="preserve"> uncorrelated with seed size</w:t>
      </w:r>
      <w:r w:rsidR="00A636AB" w:rsidRPr="003C3342">
        <w:t xml:space="preserve">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7444C4">
        <w:rPr>
          <w:rFonts w:ascii="Adobe Caslon Pro" w:hAnsi="Adobe Caslon Pro" w:cs="Adobe Caslon Pro"/>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7444C4">
        <w:rPr>
          <w:rFonts w:ascii="Adobe Caslon Pro" w:hAnsi="Adobe Caslon Pro" w:cs="Adobe Caslon Pro"/>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7444C4">
        <w:rPr>
          <w:rFonts w:ascii="Adobe Caslon Pro" w:hAnsi="Adobe Caslon Pro" w:cs="Adobe Caslon Pro"/>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7444C4">
        <w:rPr>
          <w:rFonts w:ascii="Adobe Caslon Pro" w:hAnsi="Adobe Caslon Pro" w:cs="Adobe Caslon Pro"/>
        </w:rPr>
        <w:instrText>‐</w:instrText>
      </w:r>
      <w:r w:rsidR="00A87B93" w:rsidRPr="003C3342">
        <w:instrText>offspring harvest cost is smaller. Second, at the optimum, organisms balance multiple fitness</w:instrText>
      </w:r>
      <w:r w:rsidR="00A87B93" w:rsidRPr="007444C4">
        <w:rPr>
          <w:rFonts w:ascii="Adobe Caslon Pro" w:hAnsi="Adobe Caslon Pro" w:cs="Adobe Caslon Pro"/>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7444C4">
        <w:instrText>׳</w:instrText>
      </w:r>
      <w:r w:rsidR="00A87B93" w:rsidRPr="003C3342">
        <w:instrText xml:space="preserve"> strategies during transitions between favourable and unfavourable seasons. One of the model</w:instrText>
      </w:r>
      <w:r w:rsidR="00A87B93" w:rsidRPr="007444C4">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7444C4">
        <w:t xml:space="preserve">(Rosenheim </w:t>
      </w:r>
      <w:r w:rsidR="00A87B93" w:rsidRPr="007444C4">
        <w:rPr>
          <w:i/>
          <w:iCs/>
        </w:rPr>
        <w:t>et al.</w:t>
      </w:r>
      <w:r w:rsidR="00A87B93" w:rsidRPr="007444C4">
        <w:t xml:space="preserve"> 2010; Mironchenko &amp; Kozłowski 2014)</w:t>
      </w:r>
      <w:r w:rsidR="00A636AB" w:rsidRPr="003C3342">
        <w:fldChar w:fldCharType="end"/>
      </w:r>
      <w:r w:rsidR="00A636AB" w:rsidRPr="003C3342">
        <w:t>.</w:t>
      </w:r>
    </w:p>
    <w:p w14:paraId="2DC881A7" w14:textId="3988B7BB" w:rsidR="00C2618D" w:rsidRPr="003C3342" w:rsidRDefault="00467A71" w:rsidP="003C3342">
      <w:r w:rsidRPr="003C3342">
        <w:lastRenderedPageBreak/>
        <w:t>l</w:t>
      </w:r>
      <w:r w:rsidR="00432532" w:rsidRPr="003C3342">
        <w:t>arger-seeded species invest</w:t>
      </w:r>
      <w:r w:rsidR="001D6B58" w:rsidRPr="003C3342">
        <w:t>ed</w:t>
      </w:r>
      <w:r w:rsidR="00432532" w:rsidRPr="003C3342">
        <w:t xml:space="preserve"> disproportionately in </w:t>
      </w:r>
      <w:r w:rsidR="009D5583">
        <w:t>seed provisioning</w:t>
      </w:r>
      <w:r w:rsidR="00432532" w:rsidRPr="003C3342">
        <w:t xml:space="preserve"> (Table </w:t>
      </w:r>
      <w:r w:rsidR="003F6B29">
        <w:t>2</w:t>
      </w:r>
      <w:r w:rsidR="00432532" w:rsidRPr="003C3342">
        <w:t xml:space="preserve">, </w:t>
      </w:r>
      <w:r w:rsidR="00115F3A" w:rsidRPr="003C3342">
        <w:t xml:space="preserve">Figure </w:t>
      </w:r>
      <w:r w:rsidR="00407792">
        <w:t>2</w:t>
      </w:r>
      <w:r w:rsidR="00432532" w:rsidRPr="003C3342">
        <w:t>), in agreement with Lord &amp; Westoby’s results (2006, 2012</w:t>
      </w:r>
      <w:r w:rsidR="00BA0BF7" w:rsidRPr="003C3342">
        <w:t xml:space="preserve">, but see Chen </w:t>
      </w:r>
      <w:r w:rsidR="00BA0BF7" w:rsidRPr="003C3342">
        <w:rPr>
          <w:i/>
        </w:rPr>
        <w:t>et al.</w:t>
      </w:r>
      <w:r w:rsidR="00BA0BF7" w:rsidRPr="003C3342">
        <w:t xml:space="preserve"> 2010</w:t>
      </w:r>
      <w:r w:rsidR="001C4FCB"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001C4FCB"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7444C4">
        <w:rPr>
          <w:rFonts w:ascii="Adobe Caslon Pro" w:hAnsi="Adobe Caslon Pro" w:cs="Adobe Caslon Pro"/>
        </w:rPr>
        <w:instrText>‐</w:instrText>
      </w:r>
      <w:r w:rsidR="00015AEA" w:rsidRPr="003C3342">
        <w:instrText>form hypothesis, which suggests that large seeds and biotic dispersal evolved as coadapted traits along with evolution of large plant life</w:instrText>
      </w:r>
      <w:r w:rsidR="00015AEA" w:rsidRPr="007444C4">
        <w:rPr>
          <w:rFonts w:ascii="Adobe Caslon Pro" w:hAnsi="Adobe Caslon Pro" w:cs="Adobe Caslon Pro"/>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7444C4">
        <w:rPr>
          <w:rFonts w:ascii="Adobe Caslon Pro" w:hAnsi="Adobe Caslon Pro" w:cs="Adobe Caslon Pro"/>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7444C4">
        <w:t xml:space="preserve">(Hughes </w:t>
      </w:r>
      <w:r w:rsidR="00432532" w:rsidRPr="007444C4">
        <w:rPr>
          <w:i/>
          <w:iCs/>
        </w:rPr>
        <w:t>et al.</w:t>
      </w:r>
      <w:r w:rsidR="00432532" w:rsidRPr="007444C4">
        <w:t xml:space="preserve"> 1994; Moles </w:t>
      </w:r>
      <w:r w:rsidR="00432532" w:rsidRPr="007444C4">
        <w:rPr>
          <w:i/>
          <w:iCs/>
        </w:rPr>
        <w:t>et al.</w:t>
      </w:r>
      <w:r w:rsidR="00432532" w:rsidRPr="007444C4">
        <w:t xml:space="preserve"> 2005; Eriksson 2008)</w:t>
      </w:r>
      <w:r w:rsidR="00432532" w:rsidRPr="003C3342">
        <w:fldChar w:fldCharType="end"/>
      </w:r>
      <w:r w:rsidR="00432532" w:rsidRPr="003C3342">
        <w:t xml:space="preserve">. </w:t>
      </w:r>
    </w:p>
    <w:p w14:paraId="7430930A" w14:textId="59F6FFFB" w:rsidR="00233091" w:rsidRPr="003C3342" w:rsidRDefault="00BC0851" w:rsidP="003C3342">
      <w:r w:rsidRPr="003C3342">
        <w:t xml:space="preserve">This collection of results emphasizes that there is a trade-off between investment in required </w:t>
      </w:r>
      <w:r w:rsidR="001D5CE8">
        <w:t>pollen-attraction</w:t>
      </w:r>
      <w:r w:rsidRPr="003C3342">
        <w:t xml:space="preserve"> tissues and </w:t>
      </w:r>
      <w:r w:rsidR="009D5583">
        <w:t xml:space="preserve">provisioning </w:t>
      </w:r>
      <w:r w:rsidRPr="003C3342">
        <w:t>tissues</w:t>
      </w:r>
      <w:r w:rsidR="00A636AB" w:rsidRPr="003C3342">
        <w:t xml:space="preserve">, </w:t>
      </w:r>
      <w:r w:rsidR="003239B9" w:rsidRPr="003C3342">
        <w:t xml:space="preserve">similar to that </w:t>
      </w:r>
      <w:r w:rsidR="00A636AB" w:rsidRPr="003C3342">
        <w:t xml:space="preserve">proposed by </w:t>
      </w:r>
      <w:commentRangeStart w:id="159"/>
      <w:r w:rsidR="00A636AB" w:rsidRPr="003C3342">
        <w:t>Haig</w:t>
      </w:r>
      <w:commentRangeEnd w:id="159"/>
      <w:r w:rsidR="003239B9" w:rsidRPr="003C3342">
        <w:rPr>
          <w:rStyle w:val="CommentReference"/>
          <w:rFonts w:cs="Times New Roman"/>
        </w:rPr>
        <w:commentReference w:id="159"/>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160"/>
      <w:commentRangeStart w:id="161"/>
      <w:r w:rsidR="00C2618D" w:rsidRPr="003C3342">
        <w:t>(Note that, we are explicitly comparing investment just in seedcosts, while the Haig &amp; W</w:t>
      </w:r>
      <w:r w:rsidR="00BA0D72" w:rsidRPr="003C3342">
        <w:t xml:space="preserve">estoby model considers all </w:t>
      </w:r>
      <w:r w:rsidR="001D5CE8">
        <w:t>pollen-attraction</w:t>
      </w:r>
      <w:r w:rsidR="00C2618D" w:rsidRPr="003C3342">
        <w:t xml:space="preserve"> </w:t>
      </w:r>
      <w:r w:rsidR="00BA0D72" w:rsidRPr="003C3342">
        <w:t xml:space="preserve">and seed provisioning </w:t>
      </w:r>
      <w:r w:rsidR="00C2618D" w:rsidRPr="003C3342">
        <w:t>tissues.)</w:t>
      </w:r>
      <w:commentRangeEnd w:id="160"/>
      <w:r w:rsidR="002A7922" w:rsidRPr="003C3342">
        <w:rPr>
          <w:rStyle w:val="CommentReference"/>
          <w:rFonts w:cs="Times New Roman"/>
        </w:rPr>
        <w:commentReference w:id="160"/>
      </w:r>
      <w:commentRangeEnd w:id="161"/>
      <w:r w:rsidR="00AE6290">
        <w:rPr>
          <w:rStyle w:val="CommentReference"/>
        </w:rPr>
        <w:commentReference w:id="161"/>
      </w:r>
      <w:r w:rsidR="00C2618D" w:rsidRPr="003C3342">
        <w:t xml:space="preserve"> </w:t>
      </w:r>
      <w:r w:rsidR="00700857" w:rsidRPr="003C3342">
        <w:t xml:space="preserve">The less-than-isometric slope between required </w:t>
      </w:r>
      <w:r w:rsidR="001D5CE8">
        <w:t>pollen-attraction</w:t>
      </w:r>
      <w:r w:rsidR="00700857" w:rsidRPr="003C3342">
        <w:t xml:space="preserve"> tissues and seed size indicates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 xml:space="preserve">costs and seed size indicates that </w:t>
      </w:r>
      <w:r w:rsidR="009D5583">
        <w:t xml:space="preserve">provisioning </w:t>
      </w:r>
      <w:r w:rsidR="00700857" w:rsidRPr="003C3342">
        <w:t>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 xml:space="preserve"> and the current data set, species with larger seed size are observed to have lower seed set, </w:t>
      </w:r>
      <w:r w:rsidR="009D5583">
        <w:t xml:space="preserve">adding an additional variable that correlates with </w:t>
      </w:r>
      <w:r w:rsidR="00C130AB" w:rsidRPr="003C3342">
        <w:t xml:space="preserve">the </w:t>
      </w:r>
      <w:r w:rsidR="001D5CE8">
        <w:t>pollen-attraction</w:t>
      </w:r>
      <w:r w:rsidR="00C130AB" w:rsidRPr="003C3342">
        <w:t xml:space="preserve"> vs. post-pol</w:t>
      </w:r>
      <w:r w:rsidR="00523C05" w:rsidRPr="003C3342">
        <w:t>lination</w:t>
      </w:r>
      <w:r w:rsidR="00233091" w:rsidRPr="003C3342">
        <w:t xml:space="preserve"> provisioning gradient.</w:t>
      </w:r>
    </w:p>
    <w:p w14:paraId="5FEF2A1F" w14:textId="48DC4721" w:rsidR="004D1304" w:rsidRDefault="005764D3" w:rsidP="003C3342">
      <w:r w:rsidRPr="003C3342">
        <w:t xml:space="preserve">In summary, the </w:t>
      </w:r>
      <w:r w:rsidR="00233091" w:rsidRPr="003C3342">
        <w:t xml:space="preserve">correlations </w:t>
      </w:r>
      <w:r w:rsidRPr="003C3342">
        <w:t xml:space="preserve">observed in our study </w:t>
      </w:r>
      <w:r w:rsidR="00233091" w:rsidRPr="003C3342">
        <w:t>indicate that seed size, bud production</w:t>
      </w:r>
      <w:r w:rsidR="004D1304">
        <w:t xml:space="preserve"> versus seed production</w:t>
      </w:r>
      <w:r w:rsidR="00233091" w:rsidRPr="003C3342">
        <w:t xml:space="preserve">, and the magnitude of specific accessory cost components are coordinated across species. </w:t>
      </w:r>
      <w:r w:rsidR="004D1304">
        <w:t xml:space="preserve">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w:t>
      </w:r>
      <w:r w:rsidR="00973DC6">
        <w:t>responses for seed size, seedset, and allocation to pollen-attraction versus seed provisioning tissues.</w:t>
      </w:r>
    </w:p>
    <w:p w14:paraId="49C3D602" w14:textId="77777777" w:rsidR="003A0B41" w:rsidRDefault="003A0B41" w:rsidP="003C3342">
      <w:pPr>
        <w:pStyle w:val="Heading2"/>
      </w:pPr>
      <w:r w:rsidRPr="003C3342">
        <w:lastRenderedPageBreak/>
        <w:t>Shifts in accessory costs with plant size and age</w:t>
      </w:r>
    </w:p>
    <w:p w14:paraId="54FBFF62" w14:textId="2E0320D1"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0D6DBFAB"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132ECE" w:rsidRPr="003C3342">
        <w:t xml:space="preserve"> (###refs)</w:t>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132ECE" w:rsidRPr="003C3342">
        <w:t>(###refs)</w:t>
      </w:r>
      <w:r w:rsidR="001A0703" w:rsidRPr="003C3342">
        <w:t xml:space="preserve">. </w:t>
      </w:r>
      <w:r w:rsidR="003E3A57">
        <w:t xml:space="preserve">The current study – and others – have shown that plants are allocating energy to </w:t>
      </w:r>
      <w:r w:rsidR="003E3A57">
        <w:lastRenderedPageBreak/>
        <w:t>many different reproductive tissues, with a notably small proportion going to seeds. However, t</w:t>
      </w:r>
      <w:r w:rsidR="00BF1046" w:rsidRPr="003C3342">
        <w:t xml:space="preserve">he detailed measurements made for this study 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465EB326"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 xml:space="preserve">microphylla </w:t>
      </w:r>
      <w:r w:rsidR="001A0703" w:rsidRPr="003C3342">
        <w:t xml:space="preserve">is omitted). Total plant weight </w:t>
      </w:r>
      <w:r w:rsidR="00430493" w:rsidRPr="003C3342">
        <w:t xml:space="preserve">was </w:t>
      </w:r>
      <w:r w:rsidR="001A0703" w:rsidRPr="003C3342">
        <w:t xml:space="preserve">equally 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35CBBB83" w:rsidR="00E76AB7" w:rsidRPr="003C3342" w:rsidRDefault="00BF1046" w:rsidP="00D46295">
      <w:commentRangeStart w:id="162"/>
      <w:r>
        <w:t>At</w:t>
      </w:r>
      <w:commentRangeEnd w:id="162"/>
      <w:r w:rsidR="00B5625C">
        <w:rPr>
          <w:rStyle w:val="CommentReference"/>
        </w:rPr>
        <w:commentReference w:id="162"/>
      </w:r>
      <w:r>
        <w:t xml:space="preserve"> the individual level, t</w:t>
      </w:r>
      <w:r w:rsidRPr="003C3342">
        <w:t xml:space="preserve">otal seed investment (seed count * seed mass) </w:t>
      </w:r>
      <w:r>
        <w:t>and fruit investment 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weight 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D46295">
        <w:t xml:space="preserve"> this is a measure that must be measured at the individual level for perennial species with relatively low seedset</w:t>
      </w:r>
      <w:r w:rsidR="00A32BAF" w:rsidRPr="003C3342">
        <w:t>.</w:t>
      </w:r>
    </w:p>
    <w:p w14:paraId="156D3672" w14:textId="03C716B3" w:rsidR="00277B98" w:rsidRPr="003C3342" w:rsidRDefault="00FD6434" w:rsidP="007444C4">
      <w:r w:rsidRPr="003C3342">
        <w:lastRenderedPageBreak/>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3A57">
        <w:t>###</w:t>
      </w:r>
      <w:r w:rsidR="00E573B8" w:rsidRPr="003C3342">
        <w:t>)</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w:t>
      </w:r>
      <w:r w:rsidR="006A57AA" w:rsidRPr="003C3342">
        <w:lastRenderedPageBreak/>
        <w:t xml:space="preserve">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163"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rsidP="007444C4">
      <w:pPr>
        <w:pStyle w:val="Heading2"/>
      </w:pPr>
      <w:ins w:id="164" w:author="Daniel Falster" w:date="2016-08-29T13:06:00Z">
        <w:r>
          <w:lastRenderedPageBreak/>
          <w:t>Conclusions</w:t>
        </w:r>
      </w:ins>
    </w:p>
    <w:p w14:paraId="74E0EF1A" w14:textId="2B14B41E" w:rsidR="009216CF" w:rsidRPr="003C3342" w:rsidRDefault="005F1303" w:rsidP="009216CF">
      <w:pPr>
        <w:pStyle w:val="ListParagraph"/>
        <w:spacing w:line="340" w:lineRule="atLeast"/>
        <w:ind w:left="644"/>
        <w:rPr>
          <w:ins w:id="165" w:author="Mark Westoby" w:date="2016-04-24T19:48:00Z"/>
          <w:rFonts w:cs="Times New Roman"/>
        </w:rPr>
      </w:pPr>
      <w:ins w:id="166" w:author="Mark Westoby" w:date="2016-04-24T19:47:00Z">
        <w:r w:rsidRPr="003C3342">
          <w:rPr>
            <w:rFonts w:cs="Times New Roman"/>
          </w:rPr>
          <w:t>[ideally Discussions would end with some sort of tidy wind-up</w:t>
        </w:r>
      </w:ins>
      <w:ins w:id="167"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168" w:author="Dr Elizabeth Wenk" w:date="2016-04-28T10:40:00Z"/>
          <w:rFonts w:cs="Times New Roman"/>
        </w:rPr>
      </w:pPr>
      <w:ins w:id="169"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7444C4">
        <w:rPr>
          <w:rFonts w:cs="Times New Roman"/>
        </w:rPr>
        <w:t xml:space="preserve">(Shalom </w:t>
      </w:r>
      <w:r w:rsidR="00CB0C54" w:rsidRPr="007444C4">
        <w:rPr>
          <w:rFonts w:cs="Times New Roman"/>
          <w:i/>
          <w:iCs/>
        </w:rPr>
        <w:t>et al.</w:t>
      </w:r>
      <w:r w:rsidR="00CB0C54" w:rsidRPr="007444C4">
        <w:rPr>
          <w:rFonts w:cs="Times New Roman"/>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lastRenderedPageBreak/>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7444C4">
        <w:rPr>
          <w:rFonts w:cs="Times New Roman"/>
        </w:rPr>
        <w:t>(Harder &amp; Johnson 2009)</w:t>
      </w:r>
      <w:r w:rsidRPr="003C3342">
        <w:rPr>
          <w:rFonts w:cs="Times New Roman"/>
        </w:rPr>
        <w:fldChar w:fldCharType="end"/>
      </w:r>
      <w:r w:rsidRPr="003C3342">
        <w:rPr>
          <w:rFonts w:cs="Times New Roman"/>
        </w:rPr>
        <w:t>: “</w:t>
      </w:r>
      <w:r w:rsidRPr="007444C4">
        <w:rPr>
          <w:rFonts w:cs="Times New Roman"/>
          <w:sz w:val="20"/>
          <w:szCs w:val="20"/>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7444C4">
        <w:rPr>
          <w:rFonts w:cs="Times New Roman"/>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3AC6EEEE" w14:textId="77777777" w:rsidR="0058210B" w:rsidRDefault="004F6B2C" w:rsidP="0058210B">
      <w:pPr>
        <w:pStyle w:val="Bibliography"/>
        <w:rPr>
          <w:ins w:id="170" w:author="Dr Elizabeth Wenk " w:date="2016-09-12T16:26:00Z"/>
          <w:rFonts w:cs="Times New Roman"/>
        </w:rPr>
      </w:pPr>
      <w:r w:rsidRPr="003C3342">
        <w:fldChar w:fldCharType="begin"/>
      </w:r>
      <w:ins w:id="171" w:author="Dr Elizabeth Wenk " w:date="2016-09-12T14:22:00Z">
        <w:r w:rsidR="00127A88">
          <w:instrText xml:space="preserve"> ADDIN ZOTERO_BIBL {"custom":[]} CSL_BIBLIOGRAPHY </w:instrText>
        </w:r>
      </w:ins>
      <w:ins w:id="172" w:author="Dr Elizabeth Wenk" w:date="2016-08-30T12:37:00Z">
        <w:del w:id="173" w:author="Dr Elizabeth Wenk " w:date="2016-09-12T14:22:00Z">
          <w:r w:rsidR="00F514EA" w:rsidDel="00127A88">
            <w:delInstrText xml:space="preserve"> ADDIN ZOTERO_BIBL {"custom":[]} CSL_BIBLIOGRAPHY </w:delInstrText>
          </w:r>
        </w:del>
      </w:ins>
      <w:del w:id="174" w:author="Dr Elizabeth Wenk " w:date="2016-09-12T14:22:00Z">
        <w:r w:rsidR="00721195" w:rsidRPr="003C3342" w:rsidDel="00127A88">
          <w:delInstrText xml:space="preserve"> ADDIN ZOTERO_BIBL {"custom":[]} CSL_BIBLIOGRAPHY </w:delInstrText>
        </w:r>
      </w:del>
      <w:r w:rsidRPr="003C3342">
        <w:fldChar w:fldCharType="separate"/>
      </w:r>
      <w:ins w:id="175" w:author="Dr Elizabeth Wenk " w:date="2016-09-12T16:26:00Z">
        <w:r w:rsidR="0058210B">
          <w:rPr>
            <w:rFonts w:cs="Times New Roman"/>
          </w:rPr>
          <w:t xml:space="preserve">Ackerman, J.D. (2000) Abiotic pollen and pollination: ecological, functional, and evolutionary perspectives. </w:t>
        </w:r>
        <w:r w:rsidR="0058210B">
          <w:rPr>
            <w:rFonts w:cs="Times New Roman"/>
            <w:i/>
            <w:iCs/>
          </w:rPr>
          <w:t>Pollen and Pollination</w:t>
        </w:r>
        <w:r w:rsidR="0058210B">
          <w:rPr>
            <w:rFonts w:cs="Times New Roman"/>
          </w:rPr>
          <w:t xml:space="preserve"> (eds P.D.A. Dafni, P.D.M. Hesse &amp; P.D.E. Pacini), pp. 167–185. Springer Vienna.</w:t>
        </w:r>
      </w:ins>
    </w:p>
    <w:p w14:paraId="7CC8F188" w14:textId="77777777" w:rsidR="0058210B" w:rsidRDefault="0058210B" w:rsidP="0058210B">
      <w:pPr>
        <w:pStyle w:val="Bibliography"/>
        <w:rPr>
          <w:ins w:id="176" w:author="Dr Elizabeth Wenk " w:date="2016-09-12T16:26:00Z"/>
          <w:rFonts w:cs="Times New Roman"/>
        </w:rPr>
      </w:pPr>
      <w:ins w:id="177" w:author="Dr Elizabeth Wenk " w:date="2016-09-12T16:26:00Z">
        <w:r>
          <w:rPr>
            <w:rFonts w:cs="Times New Roman"/>
          </w:rPr>
          <w:t xml:space="preserve">Albrecht, M., Schmid, B., Hautier, Y. &amp; Müller, C.B. (2012) Diverse pollinator communities enhance plant reproductive success. </w:t>
        </w:r>
        <w:r>
          <w:rPr>
            <w:rFonts w:cs="Times New Roman"/>
            <w:i/>
            <w:iCs/>
          </w:rPr>
          <w:t>Proc. R. Soc. B</w:t>
        </w:r>
        <w:r>
          <w:rPr>
            <w:rFonts w:cs="Times New Roman"/>
          </w:rPr>
          <w:t xml:space="preserve">, </w:t>
        </w:r>
        <w:r>
          <w:rPr>
            <w:rFonts w:cs="Times New Roman"/>
            <w:b/>
            <w:bCs/>
          </w:rPr>
          <w:t>279</w:t>
        </w:r>
        <w:r>
          <w:rPr>
            <w:rFonts w:cs="Times New Roman"/>
          </w:rPr>
          <w:t>, 4845–4852.</w:t>
        </w:r>
      </w:ins>
    </w:p>
    <w:p w14:paraId="43E6DCC7" w14:textId="77777777" w:rsidR="0058210B" w:rsidRDefault="0058210B" w:rsidP="0058210B">
      <w:pPr>
        <w:pStyle w:val="Bibliography"/>
        <w:rPr>
          <w:ins w:id="178" w:author="Dr Elizabeth Wenk " w:date="2016-09-12T16:26:00Z"/>
          <w:rFonts w:cs="Times New Roman"/>
        </w:rPr>
      </w:pPr>
      <w:ins w:id="179" w:author="Dr Elizabeth Wenk " w:date="2016-09-12T16:26:00Z">
        <w:r>
          <w:rPr>
            <w:rFonts w:cs="Times New Roman"/>
          </w:rPr>
          <w:t xml:space="preserve">Andrade, F.H., Sadras, V.O., Vega, C.R.C. &amp; Echarte, L. (2005) Physiological determinants of crop growth and yield in maize, sunflower and soybean. </w:t>
        </w:r>
        <w:r>
          <w:rPr>
            <w:rFonts w:cs="Times New Roman"/>
            <w:i/>
            <w:iCs/>
          </w:rPr>
          <w:t>Journal of Crop Improvement</w:t>
        </w:r>
        <w:r>
          <w:rPr>
            <w:rFonts w:cs="Times New Roman"/>
          </w:rPr>
          <w:t xml:space="preserve">, </w:t>
        </w:r>
        <w:r>
          <w:rPr>
            <w:rFonts w:cs="Times New Roman"/>
            <w:b/>
            <w:bCs/>
          </w:rPr>
          <w:t>14</w:t>
        </w:r>
        <w:r>
          <w:rPr>
            <w:rFonts w:cs="Times New Roman"/>
          </w:rPr>
          <w:t>, 51–101.</w:t>
        </w:r>
      </w:ins>
    </w:p>
    <w:p w14:paraId="0AB08734" w14:textId="77777777" w:rsidR="0058210B" w:rsidRDefault="0058210B" w:rsidP="0058210B">
      <w:pPr>
        <w:pStyle w:val="Bibliography"/>
        <w:rPr>
          <w:ins w:id="180" w:author="Dr Elizabeth Wenk " w:date="2016-09-12T16:26:00Z"/>
          <w:rFonts w:cs="Times New Roman"/>
        </w:rPr>
      </w:pPr>
      <w:ins w:id="181" w:author="Dr Elizabeth Wenk " w:date="2016-09-12T16:26:00Z">
        <w:r>
          <w:rPr>
            <w:rFonts w:cs="Times New Roman"/>
          </w:rPr>
          <w:t xml:space="preserve">Ashman, T. (1994) Reproductive allocation in hermaphrodite and female plants of </w:t>
        </w:r>
        <w:r>
          <w:rPr>
            <w:rFonts w:cs="Times New Roman"/>
            <w:i/>
            <w:iCs/>
          </w:rPr>
          <w:t>Sidalcea oregana</w:t>
        </w:r>
        <w:r>
          <w:rPr>
            <w:rFonts w:cs="Times New Roman"/>
          </w:rPr>
          <w:t xml:space="preserve"> ssp </w:t>
        </w:r>
        <w:r>
          <w:rPr>
            <w:rFonts w:cs="Times New Roman"/>
            <w:i/>
            <w:iCs/>
          </w:rPr>
          <w:t>spicata</w:t>
        </w:r>
        <w:r>
          <w:rPr>
            <w:rFonts w:cs="Times New Roman"/>
          </w:rPr>
          <w:t xml:space="preserve"> (Malvaceae) using 4 currencies. </w:t>
        </w:r>
        <w:r>
          <w:rPr>
            <w:rFonts w:cs="Times New Roman"/>
            <w:i/>
            <w:iCs/>
          </w:rPr>
          <w:t>American Journal of Botany</w:t>
        </w:r>
        <w:r>
          <w:rPr>
            <w:rFonts w:cs="Times New Roman"/>
          </w:rPr>
          <w:t xml:space="preserve">, </w:t>
        </w:r>
        <w:r>
          <w:rPr>
            <w:rFonts w:cs="Times New Roman"/>
            <w:b/>
            <w:bCs/>
          </w:rPr>
          <w:t>81</w:t>
        </w:r>
        <w:r>
          <w:rPr>
            <w:rFonts w:cs="Times New Roman"/>
          </w:rPr>
          <w:t>, 433–438.</w:t>
        </w:r>
      </w:ins>
    </w:p>
    <w:p w14:paraId="313F7F41" w14:textId="77777777" w:rsidR="0058210B" w:rsidRDefault="0058210B" w:rsidP="0058210B">
      <w:pPr>
        <w:pStyle w:val="Bibliography"/>
        <w:rPr>
          <w:ins w:id="182" w:author="Dr Elizabeth Wenk " w:date="2016-09-12T16:26:00Z"/>
          <w:rFonts w:cs="Times New Roman"/>
        </w:rPr>
      </w:pPr>
      <w:ins w:id="183" w:author="Dr Elizabeth Wenk " w:date="2016-09-12T16:26:00Z">
        <w:r>
          <w:rPr>
            <w:rFonts w:cs="Times New Roman"/>
          </w:rPr>
          <w:t xml:space="preserve">Ashman, T.-L., Knight, T.M., Steets, J.A., Amarasekare, P., Burd, M., Campbell, D.R., Dudash, M.R., Johnston, M.O., Mazer, S.J., Mitchell, R.J., Morgan, M.T. &amp; Wilson, W.G. (2004) Pollen limitation of plant reproduction: ecological and evolutionary causes and consequences. </w:t>
        </w:r>
        <w:r>
          <w:rPr>
            <w:rFonts w:cs="Times New Roman"/>
            <w:i/>
            <w:iCs/>
          </w:rPr>
          <w:t>Ecology</w:t>
        </w:r>
        <w:r>
          <w:rPr>
            <w:rFonts w:cs="Times New Roman"/>
          </w:rPr>
          <w:t xml:space="preserve">, </w:t>
        </w:r>
        <w:r>
          <w:rPr>
            <w:rFonts w:cs="Times New Roman"/>
            <w:b/>
            <w:bCs/>
          </w:rPr>
          <w:t>85</w:t>
        </w:r>
        <w:r>
          <w:rPr>
            <w:rFonts w:cs="Times New Roman"/>
          </w:rPr>
          <w:t>, 2408–2421.</w:t>
        </w:r>
      </w:ins>
    </w:p>
    <w:p w14:paraId="6C019E47" w14:textId="77777777" w:rsidR="0058210B" w:rsidRDefault="0058210B" w:rsidP="0058210B">
      <w:pPr>
        <w:pStyle w:val="Bibliography"/>
        <w:rPr>
          <w:ins w:id="184" w:author="Dr Elizabeth Wenk " w:date="2016-09-12T16:26:00Z"/>
          <w:rFonts w:cs="Times New Roman"/>
        </w:rPr>
      </w:pPr>
      <w:ins w:id="185" w:author="Dr Elizabeth Wenk " w:date="2016-09-12T16:26:00Z">
        <w:r>
          <w:rPr>
            <w:rFonts w:cs="Times New Roman"/>
          </w:rPr>
          <w:t xml:space="preserve">Bierzychudek, P. (1981) Pollinator limitation of plant reproductive effort. </w:t>
        </w:r>
        <w:r>
          <w:rPr>
            <w:rFonts w:cs="Times New Roman"/>
            <w:i/>
            <w:iCs/>
          </w:rPr>
          <w:t>The American Naturalist</w:t>
        </w:r>
        <w:r>
          <w:rPr>
            <w:rFonts w:cs="Times New Roman"/>
          </w:rPr>
          <w:t xml:space="preserve">, </w:t>
        </w:r>
        <w:r>
          <w:rPr>
            <w:rFonts w:cs="Times New Roman"/>
            <w:b/>
            <w:bCs/>
          </w:rPr>
          <w:t>117</w:t>
        </w:r>
        <w:r>
          <w:rPr>
            <w:rFonts w:cs="Times New Roman"/>
          </w:rPr>
          <w:t>, 838–840.</w:t>
        </w:r>
      </w:ins>
    </w:p>
    <w:p w14:paraId="1521F671" w14:textId="77777777" w:rsidR="0058210B" w:rsidRDefault="0058210B" w:rsidP="0058210B">
      <w:pPr>
        <w:pStyle w:val="Bibliography"/>
        <w:rPr>
          <w:ins w:id="186" w:author="Dr Elizabeth Wenk " w:date="2016-09-12T16:26:00Z"/>
          <w:rFonts w:cs="Times New Roman"/>
        </w:rPr>
      </w:pPr>
      <w:ins w:id="187" w:author="Dr Elizabeth Wenk " w:date="2016-09-12T16:26:00Z">
        <w:r>
          <w:rPr>
            <w:rFonts w:cs="Times New Roman"/>
          </w:rPr>
          <w:t xml:space="preserve">Burd, M. (1994) Bateman’s principle and plant reproduction: The role of pollen limitation in fruit and seed set. </w:t>
        </w:r>
        <w:r>
          <w:rPr>
            <w:rFonts w:cs="Times New Roman"/>
            <w:i/>
            <w:iCs/>
          </w:rPr>
          <w:t>The Botanical Review</w:t>
        </w:r>
        <w:r>
          <w:rPr>
            <w:rFonts w:cs="Times New Roman"/>
          </w:rPr>
          <w:t xml:space="preserve">, </w:t>
        </w:r>
        <w:r>
          <w:rPr>
            <w:rFonts w:cs="Times New Roman"/>
            <w:b/>
            <w:bCs/>
          </w:rPr>
          <w:t>60</w:t>
        </w:r>
        <w:r>
          <w:rPr>
            <w:rFonts w:cs="Times New Roman"/>
          </w:rPr>
          <w:t>, 83–139.</w:t>
        </w:r>
      </w:ins>
    </w:p>
    <w:p w14:paraId="52F80F36" w14:textId="77777777" w:rsidR="0058210B" w:rsidRDefault="0058210B" w:rsidP="0058210B">
      <w:pPr>
        <w:pStyle w:val="Bibliography"/>
        <w:rPr>
          <w:ins w:id="188" w:author="Dr Elizabeth Wenk " w:date="2016-09-12T16:26:00Z"/>
          <w:rFonts w:cs="Times New Roman"/>
        </w:rPr>
      </w:pPr>
      <w:ins w:id="189" w:author="Dr Elizabeth Wenk " w:date="2016-09-12T16:26:00Z">
        <w:r>
          <w:rPr>
            <w:rFonts w:cs="Times New Roman"/>
          </w:rPr>
          <w:t>Burd, M. (2008) The Haig</w:t>
        </w:r>
        <w:r>
          <w:rPr>
            <w:rFonts w:ascii="Cambria Math" w:hAnsi="Cambria Math" w:cs="Cambria Math"/>
          </w:rPr>
          <w:t>‐</w:t>
        </w:r>
        <w:r>
          <w:rPr>
            <w:rFonts w:cs="Times New Roman"/>
          </w:rPr>
          <w:t xml:space="preserve">Westoby model revisited. </w:t>
        </w:r>
        <w:r>
          <w:rPr>
            <w:rFonts w:cs="Times New Roman"/>
            <w:i/>
            <w:iCs/>
          </w:rPr>
          <w:t>The American Naturalist</w:t>
        </w:r>
        <w:r>
          <w:rPr>
            <w:rFonts w:cs="Times New Roman"/>
          </w:rPr>
          <w:t xml:space="preserve">, </w:t>
        </w:r>
        <w:r>
          <w:rPr>
            <w:rFonts w:cs="Times New Roman"/>
            <w:b/>
            <w:bCs/>
          </w:rPr>
          <w:t>171</w:t>
        </w:r>
        <w:r>
          <w:rPr>
            <w:rFonts w:cs="Times New Roman"/>
          </w:rPr>
          <w:t>, 400–404.</w:t>
        </w:r>
      </w:ins>
    </w:p>
    <w:p w14:paraId="116C735F" w14:textId="77777777" w:rsidR="0058210B" w:rsidRDefault="0058210B" w:rsidP="0058210B">
      <w:pPr>
        <w:pStyle w:val="Bibliography"/>
        <w:rPr>
          <w:ins w:id="190" w:author="Dr Elizabeth Wenk " w:date="2016-09-12T16:26:00Z"/>
          <w:rFonts w:cs="Times New Roman"/>
        </w:rPr>
      </w:pPr>
      <w:ins w:id="191" w:author="Dr Elizabeth Wenk " w:date="2016-09-12T16:26:00Z">
        <w:r>
          <w:rPr>
            <w:rFonts w:cs="Times New Roman"/>
          </w:rPr>
          <w:t xml:space="preserve">Burd, M. (2016) Pollen Limitation Is Common-Should It Be? </w:t>
        </w:r>
        <w:r>
          <w:rPr>
            <w:rFonts w:cs="Times New Roman"/>
            <w:i/>
            <w:iCs/>
          </w:rPr>
          <w:t>The American Naturalist</w:t>
        </w:r>
        <w:r>
          <w:rPr>
            <w:rFonts w:cs="Times New Roman"/>
          </w:rPr>
          <w:t xml:space="preserve">, </w:t>
        </w:r>
        <w:r>
          <w:rPr>
            <w:rFonts w:cs="Times New Roman"/>
            <w:b/>
            <w:bCs/>
          </w:rPr>
          <w:t>187</w:t>
        </w:r>
        <w:r>
          <w:rPr>
            <w:rFonts w:cs="Times New Roman"/>
          </w:rPr>
          <w:t>, 388–396.</w:t>
        </w:r>
      </w:ins>
    </w:p>
    <w:p w14:paraId="0892B472" w14:textId="77777777" w:rsidR="0058210B" w:rsidRDefault="0058210B" w:rsidP="0058210B">
      <w:pPr>
        <w:pStyle w:val="Bibliography"/>
        <w:rPr>
          <w:ins w:id="192" w:author="Dr Elizabeth Wenk " w:date="2016-09-12T16:26:00Z"/>
          <w:rFonts w:cs="Times New Roman"/>
        </w:rPr>
      </w:pPr>
      <w:ins w:id="193" w:author="Dr Elizabeth Wenk " w:date="2016-09-12T16:26:00Z">
        <w:r>
          <w:rPr>
            <w:rFonts w:cs="Times New Roman"/>
          </w:rPr>
          <w:t xml:space="preserve">Burd, M., Ashman, T.-L., Campbell, D.R., Dudash, M.R., Johnston, M.O., Knight, T.M., Mazer, S.J., Mitchell, R.J., Steets, J.A. &amp; Vamosi, J.C. (2009) Ovule number per flower in a world of unpredictable pollination. </w:t>
        </w:r>
        <w:r>
          <w:rPr>
            <w:rFonts w:cs="Times New Roman"/>
            <w:i/>
            <w:iCs/>
          </w:rPr>
          <w:t>American Journal of Botany</w:t>
        </w:r>
        <w:r>
          <w:rPr>
            <w:rFonts w:cs="Times New Roman"/>
          </w:rPr>
          <w:t xml:space="preserve">, </w:t>
        </w:r>
        <w:r>
          <w:rPr>
            <w:rFonts w:cs="Times New Roman"/>
            <w:b/>
            <w:bCs/>
          </w:rPr>
          <w:t>96</w:t>
        </w:r>
        <w:r>
          <w:rPr>
            <w:rFonts w:cs="Times New Roman"/>
          </w:rPr>
          <w:t>, 1159–1167.</w:t>
        </w:r>
      </w:ins>
    </w:p>
    <w:p w14:paraId="7F211DFA" w14:textId="77777777" w:rsidR="0058210B" w:rsidRDefault="0058210B" w:rsidP="0058210B">
      <w:pPr>
        <w:pStyle w:val="Bibliography"/>
        <w:rPr>
          <w:ins w:id="194" w:author="Dr Elizabeth Wenk " w:date="2016-09-12T16:26:00Z"/>
          <w:rFonts w:cs="Times New Roman"/>
        </w:rPr>
      </w:pPr>
      <w:ins w:id="195" w:author="Dr Elizabeth Wenk " w:date="2016-09-12T16:26:00Z">
        <w:r>
          <w:rPr>
            <w:rFonts w:cs="Times New Roman"/>
          </w:rPr>
          <w:t xml:space="preserve">Chen, H., Felker, S. &amp; Sun, S. (2010) Allometry of within-fruit reproductive allocation in subtropical dicot woody species. </w:t>
        </w:r>
        <w:r>
          <w:rPr>
            <w:rFonts w:cs="Times New Roman"/>
            <w:i/>
            <w:iCs/>
          </w:rPr>
          <w:t>Am. J. Bot.</w:t>
        </w:r>
        <w:r>
          <w:rPr>
            <w:rFonts w:cs="Times New Roman"/>
          </w:rPr>
          <w:t xml:space="preserve">, </w:t>
        </w:r>
        <w:r>
          <w:rPr>
            <w:rFonts w:cs="Times New Roman"/>
            <w:b/>
            <w:bCs/>
          </w:rPr>
          <w:t>97</w:t>
        </w:r>
        <w:r>
          <w:rPr>
            <w:rFonts w:cs="Times New Roman"/>
          </w:rPr>
          <w:t>, 611–619.</w:t>
        </w:r>
      </w:ins>
    </w:p>
    <w:p w14:paraId="3487F23D" w14:textId="77777777" w:rsidR="0058210B" w:rsidRDefault="0058210B" w:rsidP="0058210B">
      <w:pPr>
        <w:pStyle w:val="Bibliography"/>
        <w:rPr>
          <w:ins w:id="196" w:author="Dr Elizabeth Wenk " w:date="2016-09-12T16:26:00Z"/>
          <w:rFonts w:cs="Times New Roman"/>
        </w:rPr>
      </w:pPr>
      <w:ins w:id="197" w:author="Dr Elizabeth Wenk " w:date="2016-09-12T16:26:00Z">
        <w:r>
          <w:rPr>
            <w:rFonts w:cs="Times New Roman"/>
          </w:rPr>
          <w:t xml:space="preserve">Cohen, D. (1976) The optimal timing of reproduction. </w:t>
        </w:r>
        <w:r>
          <w:rPr>
            <w:rFonts w:cs="Times New Roman"/>
            <w:i/>
            <w:iCs/>
          </w:rPr>
          <w:t>The American Naturalist</w:t>
        </w:r>
        <w:r>
          <w:rPr>
            <w:rFonts w:cs="Times New Roman"/>
          </w:rPr>
          <w:t xml:space="preserve">, </w:t>
        </w:r>
        <w:r>
          <w:rPr>
            <w:rFonts w:cs="Times New Roman"/>
            <w:b/>
            <w:bCs/>
          </w:rPr>
          <w:t>110</w:t>
        </w:r>
        <w:r>
          <w:rPr>
            <w:rFonts w:cs="Times New Roman"/>
          </w:rPr>
          <w:t>, 801.</w:t>
        </w:r>
      </w:ins>
    </w:p>
    <w:p w14:paraId="5E64CFB9" w14:textId="77777777" w:rsidR="0058210B" w:rsidRDefault="0058210B" w:rsidP="0058210B">
      <w:pPr>
        <w:pStyle w:val="Bibliography"/>
        <w:rPr>
          <w:ins w:id="198" w:author="Dr Elizabeth Wenk " w:date="2016-09-12T16:26:00Z"/>
          <w:rFonts w:cs="Times New Roman"/>
        </w:rPr>
      </w:pPr>
      <w:ins w:id="199" w:author="Dr Elizabeth Wenk " w:date="2016-09-12T16:26:00Z">
        <w:r>
          <w:rPr>
            <w:rFonts w:cs="Times New Roman"/>
          </w:rPr>
          <w:t xml:space="preserve">Copland, B.J. &amp; Whelan, R.J. (1989) Seasonal Variation in Flowering Intensity and Pollination Limitation of Fruit Set in Four Co-Occurring Banksia Species. </w:t>
        </w:r>
        <w:r>
          <w:rPr>
            <w:rFonts w:cs="Times New Roman"/>
            <w:i/>
            <w:iCs/>
          </w:rPr>
          <w:t>Journal of Ecology</w:t>
        </w:r>
        <w:r>
          <w:rPr>
            <w:rFonts w:cs="Times New Roman"/>
          </w:rPr>
          <w:t xml:space="preserve">, </w:t>
        </w:r>
        <w:r>
          <w:rPr>
            <w:rFonts w:cs="Times New Roman"/>
            <w:b/>
            <w:bCs/>
          </w:rPr>
          <w:t>77</w:t>
        </w:r>
        <w:r>
          <w:rPr>
            <w:rFonts w:cs="Times New Roman"/>
          </w:rPr>
          <w:t>, 509–523.</w:t>
        </w:r>
      </w:ins>
    </w:p>
    <w:p w14:paraId="5C81C392" w14:textId="77777777" w:rsidR="0058210B" w:rsidRDefault="0058210B" w:rsidP="0058210B">
      <w:pPr>
        <w:pStyle w:val="Bibliography"/>
        <w:rPr>
          <w:ins w:id="200" w:author="Dr Elizabeth Wenk " w:date="2016-09-12T16:26:00Z"/>
          <w:rFonts w:cs="Times New Roman"/>
        </w:rPr>
      </w:pPr>
      <w:ins w:id="201" w:author="Dr Elizabeth Wenk " w:date="2016-09-12T16:26:00Z">
        <w:r>
          <w:rPr>
            <w:rFonts w:cs="Times New Roman"/>
          </w:rPr>
          <w:t xml:space="preserve">Cruden, R.W. (2000) Pollen grains: why so many? </w:t>
        </w:r>
        <w:r>
          <w:rPr>
            <w:rFonts w:cs="Times New Roman"/>
            <w:i/>
            <w:iCs/>
          </w:rPr>
          <w:t>Pollen and Pollination</w:t>
        </w:r>
        <w:r>
          <w:rPr>
            <w:rFonts w:cs="Times New Roman"/>
          </w:rPr>
          <w:t xml:space="preserve"> (eds P.D.A. Dafni, P.D.M. Hesse &amp; P.D.E. Pacini), pp. 143–165. Springer Vienna.</w:t>
        </w:r>
      </w:ins>
    </w:p>
    <w:p w14:paraId="7938B04C" w14:textId="77777777" w:rsidR="0058210B" w:rsidRDefault="0058210B" w:rsidP="0058210B">
      <w:pPr>
        <w:pStyle w:val="Bibliography"/>
        <w:rPr>
          <w:ins w:id="202" w:author="Dr Elizabeth Wenk " w:date="2016-09-12T16:26:00Z"/>
          <w:rFonts w:cs="Times New Roman"/>
        </w:rPr>
      </w:pPr>
      <w:ins w:id="203" w:author="Dr Elizabeth Wenk " w:date="2016-09-12T16:26:00Z">
        <w:r>
          <w:rPr>
            <w:rFonts w:cs="Times New Roman"/>
          </w:rPr>
          <w:t xml:space="preserve">Eriksson, O. (2008) Evolution of seed size and biotic seed dispersal in angiosperms: Paleoecological and neoecological evidence. </w:t>
        </w:r>
        <w:r>
          <w:rPr>
            <w:rFonts w:cs="Times New Roman"/>
            <w:i/>
            <w:iCs/>
          </w:rPr>
          <w:t>International Journal of Plant Sciences</w:t>
        </w:r>
        <w:r>
          <w:rPr>
            <w:rFonts w:cs="Times New Roman"/>
          </w:rPr>
          <w:t xml:space="preserve">, </w:t>
        </w:r>
        <w:r>
          <w:rPr>
            <w:rFonts w:cs="Times New Roman"/>
            <w:b/>
            <w:bCs/>
          </w:rPr>
          <w:t>169</w:t>
        </w:r>
        <w:r>
          <w:rPr>
            <w:rFonts w:cs="Times New Roman"/>
          </w:rPr>
          <w:t>, 863–870.</w:t>
        </w:r>
      </w:ins>
    </w:p>
    <w:p w14:paraId="0ED041E8" w14:textId="77777777" w:rsidR="0058210B" w:rsidRDefault="0058210B" w:rsidP="0058210B">
      <w:pPr>
        <w:pStyle w:val="Bibliography"/>
        <w:rPr>
          <w:ins w:id="204" w:author="Dr Elizabeth Wenk " w:date="2016-09-12T16:26:00Z"/>
          <w:rFonts w:cs="Times New Roman"/>
        </w:rPr>
      </w:pPr>
      <w:ins w:id="205" w:author="Dr Elizabeth Wenk " w:date="2016-09-12T16:26:00Z">
        <w:r>
          <w:rPr>
            <w:rFonts w:cs="Times New Roman"/>
          </w:rPr>
          <w:lastRenderedPageBreak/>
          <w:t xml:space="preserve">Fenner, M. (2000) </w:t>
        </w:r>
        <w:r>
          <w:rPr>
            <w:rFonts w:cs="Times New Roman"/>
            <w:i/>
            <w:iCs/>
          </w:rPr>
          <w:t>Seeds: The Ecology of Regeneration in Plant Communities</w:t>
        </w:r>
        <w:r>
          <w:rPr>
            <w:rFonts w:cs="Times New Roman"/>
          </w:rPr>
          <w:t>. CABI.</w:t>
        </w:r>
      </w:ins>
    </w:p>
    <w:p w14:paraId="667D2324" w14:textId="77777777" w:rsidR="0058210B" w:rsidRDefault="0058210B" w:rsidP="0058210B">
      <w:pPr>
        <w:pStyle w:val="Bibliography"/>
        <w:rPr>
          <w:ins w:id="206" w:author="Dr Elizabeth Wenk " w:date="2016-09-12T16:26:00Z"/>
          <w:rFonts w:cs="Times New Roman"/>
        </w:rPr>
      </w:pPr>
      <w:ins w:id="207" w:author="Dr Elizabeth Wenk " w:date="2016-09-12T16:26:00Z">
        <w:r>
          <w:rPr>
            <w:rFonts w:cs="Times New Roman"/>
          </w:rP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Pr>
            <w:rFonts w:cs="Times New Roman"/>
            <w:i/>
            <w:iCs/>
          </w:rPr>
          <w:t>Journal of Applied Ecology</w:t>
        </w:r>
        <w:r>
          <w:rPr>
            <w:rFonts w:cs="Times New Roman"/>
          </w:rPr>
          <w:t xml:space="preserve">, </w:t>
        </w:r>
        <w:r>
          <w:rPr>
            <w:rFonts w:cs="Times New Roman"/>
            <w:b/>
            <w:bCs/>
          </w:rPr>
          <w:t>52</w:t>
        </w:r>
        <w:r>
          <w:rPr>
            <w:rFonts w:cs="Times New Roman"/>
          </w:rPr>
          <w:t>, 1436–1444.</w:t>
        </w:r>
      </w:ins>
    </w:p>
    <w:p w14:paraId="69BA0F51" w14:textId="77777777" w:rsidR="0058210B" w:rsidRDefault="0058210B" w:rsidP="0058210B">
      <w:pPr>
        <w:pStyle w:val="Bibliography"/>
        <w:rPr>
          <w:ins w:id="208" w:author="Dr Elizabeth Wenk " w:date="2016-09-12T16:26:00Z"/>
          <w:rFonts w:cs="Times New Roman"/>
        </w:rPr>
      </w:pPr>
      <w:ins w:id="209" w:author="Dr Elizabeth Wenk " w:date="2016-09-12T16:26:00Z">
        <w:r>
          <w:rPr>
            <w:rFonts w:cs="Times New Roman"/>
          </w:rPr>
          <w:t xml:space="preserve">Gómez, J.M. (2008) Sequential Conflicting Selection Due to Multispecific Interactions Triggers Evolutionary Trade-Offs in a Monocarpic Herb. </w:t>
        </w:r>
        <w:r>
          <w:rPr>
            <w:rFonts w:cs="Times New Roman"/>
            <w:i/>
            <w:iCs/>
          </w:rPr>
          <w:t>Evolution</w:t>
        </w:r>
        <w:r>
          <w:rPr>
            <w:rFonts w:cs="Times New Roman"/>
          </w:rPr>
          <w:t xml:space="preserve">, </w:t>
        </w:r>
        <w:r>
          <w:rPr>
            <w:rFonts w:cs="Times New Roman"/>
            <w:b/>
            <w:bCs/>
          </w:rPr>
          <w:t>62</w:t>
        </w:r>
        <w:r>
          <w:rPr>
            <w:rFonts w:cs="Times New Roman"/>
          </w:rPr>
          <w:t>, 668–679.</w:t>
        </w:r>
      </w:ins>
    </w:p>
    <w:p w14:paraId="21EA7E34" w14:textId="77777777" w:rsidR="0058210B" w:rsidRDefault="0058210B" w:rsidP="0058210B">
      <w:pPr>
        <w:pStyle w:val="Bibliography"/>
        <w:rPr>
          <w:ins w:id="210" w:author="Dr Elizabeth Wenk " w:date="2016-09-12T16:26:00Z"/>
          <w:rFonts w:cs="Times New Roman"/>
        </w:rPr>
      </w:pPr>
      <w:ins w:id="211" w:author="Dr Elizabeth Wenk " w:date="2016-09-12T16:26:00Z">
        <w:r>
          <w:rPr>
            <w:rFonts w:cs="Times New Roman"/>
          </w:rPr>
          <w:t xml:space="preserve">Goulson, D., Stout, J.C., Hawson, S.A. &amp; Allen, J.A. (1998) Floral display size in comfrey, </w:t>
        </w:r>
        <w:r>
          <w:rPr>
            <w:rFonts w:cs="Times New Roman"/>
            <w:i/>
            <w:iCs/>
          </w:rPr>
          <w:t>Symphytum officinale</w:t>
        </w:r>
        <w:r>
          <w:rPr>
            <w:rFonts w:cs="Times New Roman"/>
          </w:rPr>
          <w:t xml:space="preserve"> L. (Boraginaceae): relationships with visitation by three bumblebee species and subsequent seed set. </w:t>
        </w:r>
        <w:r>
          <w:rPr>
            <w:rFonts w:cs="Times New Roman"/>
            <w:i/>
            <w:iCs/>
          </w:rPr>
          <w:t>Oecologia</w:t>
        </w:r>
        <w:r>
          <w:rPr>
            <w:rFonts w:cs="Times New Roman"/>
          </w:rPr>
          <w:t xml:space="preserve">, </w:t>
        </w:r>
        <w:r>
          <w:rPr>
            <w:rFonts w:cs="Times New Roman"/>
            <w:b/>
            <w:bCs/>
          </w:rPr>
          <w:t>113</w:t>
        </w:r>
        <w:r>
          <w:rPr>
            <w:rFonts w:cs="Times New Roman"/>
          </w:rPr>
          <w:t>, 502–508.</w:t>
        </w:r>
      </w:ins>
    </w:p>
    <w:p w14:paraId="3BF85A52" w14:textId="77777777" w:rsidR="0058210B" w:rsidRDefault="0058210B" w:rsidP="0058210B">
      <w:pPr>
        <w:pStyle w:val="Bibliography"/>
        <w:rPr>
          <w:ins w:id="212" w:author="Dr Elizabeth Wenk " w:date="2016-09-12T16:26:00Z"/>
          <w:rFonts w:cs="Times New Roman"/>
        </w:rPr>
      </w:pPr>
      <w:ins w:id="213" w:author="Dr Elizabeth Wenk " w:date="2016-09-12T16:26:00Z">
        <w:r>
          <w:rPr>
            <w:rFonts w:cs="Times New Roman"/>
          </w:rPr>
          <w:t xml:space="preserve">Haig, D. &amp; Westoby, M. (1988) On limits to seed production. </w:t>
        </w:r>
        <w:r>
          <w:rPr>
            <w:rFonts w:cs="Times New Roman"/>
            <w:i/>
            <w:iCs/>
          </w:rPr>
          <w:t>American Naturalist</w:t>
        </w:r>
        <w:r>
          <w:rPr>
            <w:rFonts w:cs="Times New Roman"/>
          </w:rPr>
          <w:t xml:space="preserve">, </w:t>
        </w:r>
        <w:r>
          <w:rPr>
            <w:rFonts w:cs="Times New Roman"/>
            <w:b/>
            <w:bCs/>
          </w:rPr>
          <w:t>131</w:t>
        </w:r>
        <w:r>
          <w:rPr>
            <w:rFonts w:cs="Times New Roman"/>
          </w:rPr>
          <w:t>, 757–759.</w:t>
        </w:r>
      </w:ins>
    </w:p>
    <w:p w14:paraId="41ADD5EE" w14:textId="77777777" w:rsidR="0058210B" w:rsidRDefault="0058210B" w:rsidP="0058210B">
      <w:pPr>
        <w:pStyle w:val="Bibliography"/>
        <w:rPr>
          <w:ins w:id="214" w:author="Dr Elizabeth Wenk " w:date="2016-09-12T16:26:00Z"/>
          <w:rFonts w:cs="Times New Roman"/>
        </w:rPr>
      </w:pPr>
      <w:ins w:id="215" w:author="Dr Elizabeth Wenk " w:date="2016-09-12T16:26:00Z">
        <w:r>
          <w:rPr>
            <w:rFonts w:cs="Times New Roman"/>
          </w:rPr>
          <w:t xml:space="preserve">Harder, L.D. &amp; Barrett, S.C.H. (2006) </w:t>
        </w:r>
        <w:r>
          <w:rPr>
            <w:rFonts w:cs="Times New Roman"/>
            <w:i/>
            <w:iCs/>
          </w:rPr>
          <w:t>Ecology and Evolution of Flowers</w:t>
        </w:r>
        <w:r>
          <w:rPr>
            <w:rFonts w:cs="Times New Roman"/>
          </w:rPr>
          <w:t>. Oxford University Press.</w:t>
        </w:r>
      </w:ins>
    </w:p>
    <w:p w14:paraId="44F4D2A5" w14:textId="77777777" w:rsidR="0058210B" w:rsidRDefault="0058210B" w:rsidP="0058210B">
      <w:pPr>
        <w:pStyle w:val="Bibliography"/>
        <w:rPr>
          <w:ins w:id="216" w:author="Dr Elizabeth Wenk " w:date="2016-09-12T16:26:00Z"/>
          <w:rFonts w:cs="Times New Roman"/>
        </w:rPr>
      </w:pPr>
      <w:ins w:id="217" w:author="Dr Elizabeth Wenk " w:date="2016-09-12T16:26:00Z">
        <w:r>
          <w:rPr>
            <w:rFonts w:cs="Times New Roman"/>
          </w:rPr>
          <w:t xml:space="preserve">Harder, L.D. &amp; Johnson, S.D. (2009) Darwin’s beautiful contrivances: evolutionary and functional evidence for floral adaptation. </w:t>
        </w:r>
        <w:r>
          <w:rPr>
            <w:rFonts w:cs="Times New Roman"/>
            <w:i/>
            <w:iCs/>
          </w:rPr>
          <w:t>New Phytologist</w:t>
        </w:r>
        <w:r>
          <w:rPr>
            <w:rFonts w:cs="Times New Roman"/>
          </w:rPr>
          <w:t xml:space="preserve">, </w:t>
        </w:r>
        <w:r>
          <w:rPr>
            <w:rFonts w:cs="Times New Roman"/>
            <w:b/>
            <w:bCs/>
          </w:rPr>
          <w:t>183</w:t>
        </w:r>
        <w:r>
          <w:rPr>
            <w:rFonts w:cs="Times New Roman"/>
          </w:rPr>
          <w:t>, 530–545.</w:t>
        </w:r>
      </w:ins>
    </w:p>
    <w:p w14:paraId="7F41CCD8" w14:textId="77777777" w:rsidR="0058210B" w:rsidRDefault="0058210B" w:rsidP="0058210B">
      <w:pPr>
        <w:pStyle w:val="Bibliography"/>
        <w:rPr>
          <w:ins w:id="218" w:author="Dr Elizabeth Wenk " w:date="2016-09-12T16:26:00Z"/>
          <w:rFonts w:cs="Times New Roman"/>
        </w:rPr>
      </w:pPr>
      <w:ins w:id="219" w:author="Dr Elizabeth Wenk " w:date="2016-09-12T16:26:00Z">
        <w:r>
          <w:rPr>
            <w:rFonts w:cs="Times New Roman"/>
          </w:rPr>
          <w:t xml:space="preserve">Harder, L.D., Jordan, C.Y., Gross, W.E. &amp; Routley, M.B. (2004) Beyond floricentrism: The pollination function of inflorescences. </w:t>
        </w:r>
        <w:r>
          <w:rPr>
            <w:rFonts w:cs="Times New Roman"/>
            <w:i/>
            <w:iCs/>
          </w:rPr>
          <w:t>Plant Species Biology</w:t>
        </w:r>
        <w:r>
          <w:rPr>
            <w:rFonts w:cs="Times New Roman"/>
          </w:rPr>
          <w:t xml:space="preserve">, </w:t>
        </w:r>
        <w:r>
          <w:rPr>
            <w:rFonts w:cs="Times New Roman"/>
            <w:b/>
            <w:bCs/>
          </w:rPr>
          <w:t>19</w:t>
        </w:r>
        <w:r>
          <w:rPr>
            <w:rFonts w:cs="Times New Roman"/>
          </w:rPr>
          <w:t>, 137–148.</w:t>
        </w:r>
      </w:ins>
    </w:p>
    <w:p w14:paraId="1A5C708F" w14:textId="77777777" w:rsidR="0058210B" w:rsidRDefault="0058210B" w:rsidP="0058210B">
      <w:pPr>
        <w:pStyle w:val="Bibliography"/>
        <w:rPr>
          <w:ins w:id="220" w:author="Dr Elizabeth Wenk " w:date="2016-09-12T16:26:00Z"/>
          <w:rFonts w:cs="Times New Roman"/>
        </w:rPr>
      </w:pPr>
      <w:ins w:id="221" w:author="Dr Elizabeth Wenk " w:date="2016-09-12T16:26:00Z">
        <w:r>
          <w:rPr>
            <w:rFonts w:cs="Times New Roman"/>
          </w:rPr>
          <w:t xml:space="preserve">Henery, M. &amp; Westoby, M. (2001) Seed mass and seed nutrient content as predictors of seed output variation between species. </w:t>
        </w:r>
        <w:r>
          <w:rPr>
            <w:rFonts w:cs="Times New Roman"/>
            <w:i/>
            <w:iCs/>
          </w:rPr>
          <w:t>Oikos</w:t>
        </w:r>
        <w:r>
          <w:rPr>
            <w:rFonts w:cs="Times New Roman"/>
          </w:rPr>
          <w:t xml:space="preserve">, </w:t>
        </w:r>
        <w:r>
          <w:rPr>
            <w:rFonts w:cs="Times New Roman"/>
            <w:b/>
            <w:bCs/>
          </w:rPr>
          <w:t>92</w:t>
        </w:r>
        <w:r>
          <w:rPr>
            <w:rFonts w:cs="Times New Roman"/>
          </w:rPr>
          <w:t>, 479–490.</w:t>
        </w:r>
      </w:ins>
    </w:p>
    <w:p w14:paraId="6756DB9D" w14:textId="77777777" w:rsidR="0058210B" w:rsidRDefault="0058210B" w:rsidP="0058210B">
      <w:pPr>
        <w:pStyle w:val="Bibliography"/>
        <w:rPr>
          <w:ins w:id="222" w:author="Dr Elizabeth Wenk " w:date="2016-09-12T16:26:00Z"/>
          <w:rFonts w:cs="Times New Roman"/>
        </w:rPr>
      </w:pPr>
      <w:ins w:id="223" w:author="Dr Elizabeth Wenk " w:date="2016-09-12T16:26:00Z">
        <w:r>
          <w:rPr>
            <w:rFonts w:cs="Times New Roman"/>
          </w:rPr>
          <w:t xml:space="preserve">Hermanutz, L., Innes, D., Denham, A. &amp; Whelan, R. (1998) Very low fruit: flower ratios in </w:t>
        </w:r>
        <w:r>
          <w:rPr>
            <w:rFonts w:cs="Times New Roman"/>
            <w:i/>
            <w:iCs/>
          </w:rPr>
          <w:t>Grevillea</w:t>
        </w:r>
        <w:r>
          <w:rPr>
            <w:rFonts w:cs="Times New Roman"/>
          </w:rPr>
          <w:t xml:space="preserve"> (Proteaceae) are independent of breeding system. </w:t>
        </w:r>
        <w:r>
          <w:rPr>
            <w:rFonts w:cs="Times New Roman"/>
            <w:i/>
            <w:iCs/>
          </w:rPr>
          <w:t>Australian Journal of Botany</w:t>
        </w:r>
        <w:r>
          <w:rPr>
            <w:rFonts w:cs="Times New Roman"/>
          </w:rPr>
          <w:t xml:space="preserve">, </w:t>
        </w:r>
        <w:r>
          <w:rPr>
            <w:rFonts w:cs="Times New Roman"/>
            <w:b/>
            <w:bCs/>
          </w:rPr>
          <w:t>46</w:t>
        </w:r>
        <w:r>
          <w:rPr>
            <w:rFonts w:cs="Times New Roman"/>
          </w:rPr>
          <w:t>, 465–478.</w:t>
        </w:r>
      </w:ins>
    </w:p>
    <w:p w14:paraId="0A3402AF" w14:textId="77777777" w:rsidR="0058210B" w:rsidRDefault="0058210B" w:rsidP="0058210B">
      <w:pPr>
        <w:pStyle w:val="Bibliography"/>
        <w:rPr>
          <w:ins w:id="224" w:author="Dr Elizabeth Wenk " w:date="2016-09-12T16:26:00Z"/>
          <w:rFonts w:cs="Times New Roman"/>
        </w:rPr>
      </w:pPr>
      <w:ins w:id="225" w:author="Dr Elizabeth Wenk " w:date="2016-09-12T16:26:00Z">
        <w:r>
          <w:rPr>
            <w:rFonts w:cs="Times New Roman"/>
          </w:rPr>
          <w:t xml:space="preserve">Herrera, C.M., Jordano, P., Guitián, J. &amp; Traveset, A. (1998) Annual Variability in Seed Production by Woody Plants and the Masting Concept: Reassessment of Principles and Relationship to Pollination and Seed Dispersal. </w:t>
        </w:r>
        <w:r>
          <w:rPr>
            <w:rFonts w:cs="Times New Roman"/>
            <w:i/>
            <w:iCs/>
          </w:rPr>
          <w:t>The American Naturalist</w:t>
        </w:r>
        <w:r>
          <w:rPr>
            <w:rFonts w:cs="Times New Roman"/>
          </w:rPr>
          <w:t xml:space="preserve">, </w:t>
        </w:r>
        <w:r>
          <w:rPr>
            <w:rFonts w:cs="Times New Roman"/>
            <w:b/>
            <w:bCs/>
          </w:rPr>
          <w:t>152</w:t>
        </w:r>
        <w:r>
          <w:rPr>
            <w:rFonts w:cs="Times New Roman"/>
          </w:rPr>
          <w:t>, 576–594.</w:t>
        </w:r>
      </w:ins>
    </w:p>
    <w:p w14:paraId="0857B597" w14:textId="77777777" w:rsidR="0058210B" w:rsidRDefault="0058210B" w:rsidP="0058210B">
      <w:pPr>
        <w:pStyle w:val="Bibliography"/>
        <w:rPr>
          <w:ins w:id="226" w:author="Dr Elizabeth Wenk " w:date="2016-09-12T16:26:00Z"/>
          <w:rFonts w:cs="Times New Roman"/>
        </w:rPr>
      </w:pPr>
      <w:ins w:id="227" w:author="Dr Elizabeth Wenk " w:date="2016-09-12T16:26:00Z">
        <w:r>
          <w:rPr>
            <w:rFonts w:cs="Times New Roman"/>
          </w:rPr>
          <w:t xml:space="preserve">Holland, J.N. &amp; Chamberlain, S.A. (2007) Ecological and evolutionary mechanisms for low seed : ovule ratios: need for a pluralistic approach? </w:t>
        </w:r>
        <w:r>
          <w:rPr>
            <w:rFonts w:cs="Times New Roman"/>
            <w:i/>
            <w:iCs/>
          </w:rPr>
          <w:t>Ecology</w:t>
        </w:r>
        <w:r>
          <w:rPr>
            <w:rFonts w:cs="Times New Roman"/>
          </w:rPr>
          <w:t xml:space="preserve">, </w:t>
        </w:r>
        <w:r>
          <w:rPr>
            <w:rFonts w:cs="Times New Roman"/>
            <w:b/>
            <w:bCs/>
          </w:rPr>
          <w:t>88</w:t>
        </w:r>
        <w:r>
          <w:rPr>
            <w:rFonts w:cs="Times New Roman"/>
          </w:rPr>
          <w:t>, 706–715.</w:t>
        </w:r>
      </w:ins>
    </w:p>
    <w:p w14:paraId="27DE164F" w14:textId="77777777" w:rsidR="0058210B" w:rsidRDefault="0058210B" w:rsidP="0058210B">
      <w:pPr>
        <w:pStyle w:val="Bibliography"/>
        <w:rPr>
          <w:ins w:id="228" w:author="Dr Elizabeth Wenk " w:date="2016-09-12T16:26:00Z"/>
          <w:rFonts w:cs="Times New Roman"/>
        </w:rPr>
      </w:pPr>
      <w:ins w:id="229" w:author="Dr Elizabeth Wenk " w:date="2016-09-12T16:26:00Z">
        <w:r>
          <w:rPr>
            <w:rFonts w:cs="Times New Roman"/>
          </w:rPr>
          <w:t xml:space="preserve">Hughes, L., Dunlop, M., French, K., Leishman, M.R., Rice, B., Rodgerson, L. &amp; Westoby, M. (1994) Predicting dispersal spectra: a minimal set of hypotheses based on plant attributes. </w:t>
        </w:r>
        <w:r>
          <w:rPr>
            <w:rFonts w:cs="Times New Roman"/>
            <w:i/>
            <w:iCs/>
          </w:rPr>
          <w:t>Journal of Ecology</w:t>
        </w:r>
        <w:r>
          <w:rPr>
            <w:rFonts w:cs="Times New Roman"/>
          </w:rPr>
          <w:t xml:space="preserve">, </w:t>
        </w:r>
        <w:r>
          <w:rPr>
            <w:rFonts w:cs="Times New Roman"/>
            <w:b/>
            <w:bCs/>
          </w:rPr>
          <w:t>82</w:t>
        </w:r>
        <w:r>
          <w:rPr>
            <w:rFonts w:cs="Times New Roman"/>
          </w:rPr>
          <w:t>, 933–950.</w:t>
        </w:r>
      </w:ins>
    </w:p>
    <w:p w14:paraId="0E0A8DDF" w14:textId="77777777" w:rsidR="0058210B" w:rsidRDefault="0058210B" w:rsidP="0058210B">
      <w:pPr>
        <w:pStyle w:val="Bibliography"/>
        <w:rPr>
          <w:ins w:id="230" w:author="Dr Elizabeth Wenk " w:date="2016-09-12T16:26:00Z"/>
          <w:rFonts w:cs="Times New Roman"/>
        </w:rPr>
      </w:pPr>
      <w:ins w:id="231" w:author="Dr Elizabeth Wenk " w:date="2016-09-12T16:26:00Z">
        <w:r>
          <w:rPr>
            <w:rFonts w:cs="Times New Roman"/>
          </w:rPr>
          <w:t xml:space="preserve">Kelly, D. (1994) The evolutionary ecology of mast seeding. </w:t>
        </w:r>
        <w:r>
          <w:rPr>
            <w:rFonts w:cs="Times New Roman"/>
            <w:i/>
            <w:iCs/>
          </w:rPr>
          <w:t>Trends in Ecology &amp; Evolution</w:t>
        </w:r>
        <w:r>
          <w:rPr>
            <w:rFonts w:cs="Times New Roman"/>
          </w:rPr>
          <w:t xml:space="preserve">, </w:t>
        </w:r>
        <w:r>
          <w:rPr>
            <w:rFonts w:cs="Times New Roman"/>
            <w:b/>
            <w:bCs/>
          </w:rPr>
          <w:t>9</w:t>
        </w:r>
        <w:r>
          <w:rPr>
            <w:rFonts w:cs="Times New Roman"/>
          </w:rPr>
          <w:t>, 465–470.</w:t>
        </w:r>
      </w:ins>
    </w:p>
    <w:p w14:paraId="45F16E31" w14:textId="77777777" w:rsidR="0058210B" w:rsidRDefault="0058210B" w:rsidP="0058210B">
      <w:pPr>
        <w:pStyle w:val="Bibliography"/>
        <w:rPr>
          <w:ins w:id="232" w:author="Dr Elizabeth Wenk " w:date="2016-09-12T16:26:00Z"/>
          <w:rFonts w:cs="Times New Roman"/>
        </w:rPr>
      </w:pPr>
      <w:ins w:id="233" w:author="Dr Elizabeth Wenk " w:date="2016-09-12T16:26:00Z">
        <w:r>
          <w:rPr>
            <w:rFonts w:cs="Times New Roman"/>
          </w:rPr>
          <w:t xml:space="preserve">Kelly, D. &amp; Sork, V.L. (2002) Mast seeding in perennial plants: Why, How, Where? </w:t>
        </w:r>
        <w:r>
          <w:rPr>
            <w:rFonts w:cs="Times New Roman"/>
            <w:i/>
            <w:iCs/>
          </w:rPr>
          <w:t>Annual Review of Ecology and Systematics</w:t>
        </w:r>
        <w:r>
          <w:rPr>
            <w:rFonts w:cs="Times New Roman"/>
          </w:rPr>
          <w:t xml:space="preserve">, </w:t>
        </w:r>
        <w:r>
          <w:rPr>
            <w:rFonts w:cs="Times New Roman"/>
            <w:b/>
            <w:bCs/>
          </w:rPr>
          <w:t>33</w:t>
        </w:r>
        <w:r>
          <w:rPr>
            <w:rFonts w:cs="Times New Roman"/>
          </w:rPr>
          <w:t>, 427–447.</w:t>
        </w:r>
      </w:ins>
    </w:p>
    <w:p w14:paraId="5A1D20E5" w14:textId="77777777" w:rsidR="0058210B" w:rsidRDefault="0058210B" w:rsidP="0058210B">
      <w:pPr>
        <w:pStyle w:val="Bibliography"/>
        <w:rPr>
          <w:ins w:id="234" w:author="Dr Elizabeth Wenk " w:date="2016-09-12T16:26:00Z"/>
          <w:rFonts w:cs="Times New Roman"/>
        </w:rPr>
      </w:pPr>
      <w:ins w:id="235" w:author="Dr Elizabeth Wenk " w:date="2016-09-12T16:26:00Z">
        <w:r>
          <w:rPr>
            <w:rFonts w:cs="Times New Roman"/>
          </w:rPr>
          <w:t xml:space="preserve">Knight, T.M., Steets, J.A., Vamosi, J.C., Mazer, S.J., Burd, M., Campbell, D.R., Dudash, M.R., Johnston, M.O., Mitchell, R.J. &amp; Ashman, T.-L. (2005) Pollen limitation of plant </w:t>
        </w:r>
        <w:r>
          <w:rPr>
            <w:rFonts w:cs="Times New Roman"/>
          </w:rPr>
          <w:lastRenderedPageBreak/>
          <w:t xml:space="preserve">reproduction: pattern and process. </w:t>
        </w:r>
        <w:r>
          <w:rPr>
            <w:rFonts w:cs="Times New Roman"/>
            <w:i/>
            <w:iCs/>
          </w:rPr>
          <w:t>Annual Review of Ecology, Evolution, and Systematics</w:t>
        </w:r>
        <w:r>
          <w:rPr>
            <w:rFonts w:cs="Times New Roman"/>
          </w:rPr>
          <w:t xml:space="preserve">, </w:t>
        </w:r>
        <w:r>
          <w:rPr>
            <w:rFonts w:cs="Times New Roman"/>
            <w:b/>
            <w:bCs/>
          </w:rPr>
          <w:t>36</w:t>
        </w:r>
        <w:r>
          <w:rPr>
            <w:rFonts w:cs="Times New Roman"/>
          </w:rPr>
          <w:t>, 467–497.</w:t>
        </w:r>
      </w:ins>
    </w:p>
    <w:p w14:paraId="2A83DBE4" w14:textId="77777777" w:rsidR="0058210B" w:rsidRDefault="0058210B" w:rsidP="0058210B">
      <w:pPr>
        <w:pStyle w:val="Bibliography"/>
        <w:rPr>
          <w:ins w:id="236" w:author="Dr Elizabeth Wenk " w:date="2016-09-12T16:26:00Z"/>
          <w:rFonts w:cs="Times New Roman"/>
        </w:rPr>
      </w:pPr>
      <w:ins w:id="237" w:author="Dr Elizabeth Wenk " w:date="2016-09-12T16:26:00Z">
        <w:r>
          <w:rPr>
            <w:rFonts w:cs="Times New Roman"/>
          </w:rPr>
          <w:t xml:space="preserve">Kodela, P.G. &amp; Dodson, J.R. (1988) late Holocene vegetation and fire record from Ku-ring-gai Chase National Park, New South Wales. </w:t>
        </w:r>
        <w:r>
          <w:rPr>
            <w:rFonts w:cs="Times New Roman"/>
            <w:i/>
            <w:iCs/>
          </w:rPr>
          <w:t>Proceedings of the Linnean Society of New South Wales</w:t>
        </w:r>
        <w:r>
          <w:rPr>
            <w:rFonts w:cs="Times New Roman"/>
          </w:rPr>
          <w:t>.</w:t>
        </w:r>
      </w:ins>
    </w:p>
    <w:p w14:paraId="1F97867B" w14:textId="77777777" w:rsidR="0058210B" w:rsidRDefault="0058210B" w:rsidP="0058210B">
      <w:pPr>
        <w:pStyle w:val="Bibliography"/>
        <w:rPr>
          <w:ins w:id="238" w:author="Dr Elizabeth Wenk " w:date="2016-09-12T16:26:00Z"/>
          <w:rFonts w:cs="Times New Roman"/>
        </w:rPr>
      </w:pPr>
      <w:ins w:id="239" w:author="Dr Elizabeth Wenk " w:date="2016-09-12T16:26:00Z">
        <w:r>
          <w:rPr>
            <w:rFonts w:cs="Times New Roman"/>
          </w:rPr>
          <w:t xml:space="preserve">Kozlowski, J. (1992) Optimal allocation of resources to growth and reproduction: Implications for age and size at maturity. </w:t>
        </w:r>
        <w:r>
          <w:rPr>
            <w:rFonts w:cs="Times New Roman"/>
            <w:i/>
            <w:iCs/>
          </w:rPr>
          <w:t>Trends in Ecology &amp; Evolution</w:t>
        </w:r>
        <w:r>
          <w:rPr>
            <w:rFonts w:cs="Times New Roman"/>
          </w:rPr>
          <w:t xml:space="preserve">, </w:t>
        </w:r>
        <w:r>
          <w:rPr>
            <w:rFonts w:cs="Times New Roman"/>
            <w:b/>
            <w:bCs/>
          </w:rPr>
          <w:t>7</w:t>
        </w:r>
        <w:r>
          <w:rPr>
            <w:rFonts w:cs="Times New Roman"/>
          </w:rPr>
          <w:t>, 15–19.</w:t>
        </w:r>
      </w:ins>
    </w:p>
    <w:p w14:paraId="130EEF8F" w14:textId="77777777" w:rsidR="0058210B" w:rsidRDefault="0058210B" w:rsidP="0058210B">
      <w:pPr>
        <w:pStyle w:val="Bibliography"/>
        <w:rPr>
          <w:ins w:id="240" w:author="Dr Elizabeth Wenk " w:date="2016-09-12T16:26:00Z"/>
          <w:rFonts w:cs="Times New Roman"/>
        </w:rPr>
      </w:pPr>
      <w:ins w:id="241" w:author="Dr Elizabeth Wenk " w:date="2016-09-12T16:26:00Z">
        <w:r>
          <w:rPr>
            <w:rFonts w:cs="Times New Roman"/>
          </w:rPr>
          <w:t xml:space="preserve">Lázaro, A., Jakobsson, A. &amp; Totland, Ø. (2013) How do pollinator visitation rate and seed set relate to species’ floral traits and community context? </w:t>
        </w:r>
        <w:r>
          <w:rPr>
            <w:rFonts w:cs="Times New Roman"/>
            <w:i/>
            <w:iCs/>
          </w:rPr>
          <w:t>Oecologia</w:t>
        </w:r>
        <w:r>
          <w:rPr>
            <w:rFonts w:cs="Times New Roman"/>
          </w:rPr>
          <w:t xml:space="preserve">, </w:t>
        </w:r>
        <w:r>
          <w:rPr>
            <w:rFonts w:cs="Times New Roman"/>
            <w:b/>
            <w:bCs/>
          </w:rPr>
          <w:t>173</w:t>
        </w:r>
        <w:r>
          <w:rPr>
            <w:rFonts w:cs="Times New Roman"/>
          </w:rPr>
          <w:t>, 881–893.</w:t>
        </w:r>
      </w:ins>
    </w:p>
    <w:p w14:paraId="3F08F061" w14:textId="77777777" w:rsidR="0058210B" w:rsidRDefault="0058210B" w:rsidP="0058210B">
      <w:pPr>
        <w:pStyle w:val="Bibliography"/>
        <w:rPr>
          <w:ins w:id="242" w:author="Dr Elizabeth Wenk " w:date="2016-09-12T16:26:00Z"/>
          <w:rFonts w:cs="Times New Roman"/>
        </w:rPr>
      </w:pPr>
      <w:ins w:id="243" w:author="Dr Elizabeth Wenk " w:date="2016-09-12T16:26:00Z">
        <w:r>
          <w:rPr>
            <w:rFonts w:cs="Times New Roman"/>
          </w:rPr>
          <w:t xml:space="preserve">Lord, J.M. &amp; Westoby, M. (2006) Accessory costs of seed production. </w:t>
        </w:r>
        <w:r>
          <w:rPr>
            <w:rFonts w:cs="Times New Roman"/>
            <w:i/>
            <w:iCs/>
          </w:rPr>
          <w:t>Oecologia</w:t>
        </w:r>
        <w:r>
          <w:rPr>
            <w:rFonts w:cs="Times New Roman"/>
          </w:rPr>
          <w:t xml:space="preserve">, </w:t>
        </w:r>
        <w:r>
          <w:rPr>
            <w:rFonts w:cs="Times New Roman"/>
            <w:b/>
            <w:bCs/>
          </w:rPr>
          <w:t>150</w:t>
        </w:r>
        <w:r>
          <w:rPr>
            <w:rFonts w:cs="Times New Roman"/>
          </w:rPr>
          <w:t>, 310–317.</w:t>
        </w:r>
      </w:ins>
    </w:p>
    <w:p w14:paraId="54FA9241" w14:textId="77777777" w:rsidR="0058210B" w:rsidRDefault="0058210B" w:rsidP="0058210B">
      <w:pPr>
        <w:pStyle w:val="Bibliography"/>
        <w:rPr>
          <w:ins w:id="244" w:author="Dr Elizabeth Wenk " w:date="2016-09-12T16:26:00Z"/>
          <w:rFonts w:cs="Times New Roman"/>
        </w:rPr>
      </w:pPr>
      <w:ins w:id="245" w:author="Dr Elizabeth Wenk " w:date="2016-09-12T16:26:00Z">
        <w:r>
          <w:rPr>
            <w:rFonts w:cs="Times New Roman"/>
          </w:rPr>
          <w:t xml:space="preserve">Lord, J.M. &amp; Westoby, M. (2012) Accessory costs of seed production and the evolution of angiosperms. </w:t>
        </w:r>
        <w:r>
          <w:rPr>
            <w:rFonts w:cs="Times New Roman"/>
            <w:i/>
            <w:iCs/>
          </w:rPr>
          <w:t>Evolution</w:t>
        </w:r>
        <w:r>
          <w:rPr>
            <w:rFonts w:cs="Times New Roman"/>
          </w:rPr>
          <w:t xml:space="preserve">, </w:t>
        </w:r>
        <w:r>
          <w:rPr>
            <w:rFonts w:cs="Times New Roman"/>
            <w:b/>
            <w:bCs/>
          </w:rPr>
          <w:t>66</w:t>
        </w:r>
        <w:r>
          <w:rPr>
            <w:rFonts w:cs="Times New Roman"/>
          </w:rPr>
          <w:t>, 200–210.</w:t>
        </w:r>
      </w:ins>
    </w:p>
    <w:p w14:paraId="2BC9995D" w14:textId="77777777" w:rsidR="0058210B" w:rsidRDefault="0058210B" w:rsidP="0058210B">
      <w:pPr>
        <w:pStyle w:val="Bibliography"/>
        <w:rPr>
          <w:ins w:id="246" w:author="Dr Elizabeth Wenk " w:date="2016-09-12T16:26:00Z"/>
          <w:rFonts w:cs="Times New Roman"/>
        </w:rPr>
      </w:pPr>
      <w:ins w:id="247" w:author="Dr Elizabeth Wenk " w:date="2016-09-12T16:26:00Z">
        <w:r>
          <w:rPr>
            <w:rFonts w:cs="Times New Roman"/>
          </w:rPr>
          <w:t xml:space="preserve">Mironchenko, A. &amp; Kozłowski, J. (2014) Optimal allocation patterns and optimal seed mass of a perennial plant. </w:t>
        </w:r>
        <w:r>
          <w:rPr>
            <w:rFonts w:cs="Times New Roman"/>
            <w:i/>
            <w:iCs/>
          </w:rPr>
          <w:t>Journal of Theoretical Biology</w:t>
        </w:r>
        <w:r>
          <w:rPr>
            <w:rFonts w:cs="Times New Roman"/>
          </w:rPr>
          <w:t xml:space="preserve">, </w:t>
        </w:r>
        <w:r>
          <w:rPr>
            <w:rFonts w:cs="Times New Roman"/>
            <w:b/>
            <w:bCs/>
          </w:rPr>
          <w:t>354</w:t>
        </w:r>
        <w:r>
          <w:rPr>
            <w:rFonts w:cs="Times New Roman"/>
          </w:rPr>
          <w:t>, 12–24.</w:t>
        </w:r>
      </w:ins>
    </w:p>
    <w:p w14:paraId="700D3EC7" w14:textId="77777777" w:rsidR="0058210B" w:rsidRDefault="0058210B" w:rsidP="0058210B">
      <w:pPr>
        <w:pStyle w:val="Bibliography"/>
        <w:rPr>
          <w:ins w:id="248" w:author="Dr Elizabeth Wenk " w:date="2016-09-12T16:26:00Z"/>
          <w:rFonts w:cs="Times New Roman"/>
        </w:rPr>
      </w:pPr>
      <w:ins w:id="249" w:author="Dr Elizabeth Wenk " w:date="2016-09-12T16:26:00Z">
        <w:r>
          <w:rPr>
            <w:rFonts w:cs="Times New Roman"/>
          </w:rPr>
          <w:t xml:space="preserve">Mitchell, R.J. (1997) Effects of pollination intensity on </w:t>
        </w:r>
        <w:r>
          <w:rPr>
            <w:rFonts w:cs="Times New Roman"/>
            <w:i/>
            <w:iCs/>
          </w:rPr>
          <w:t>Lesquerella fendleri</w:t>
        </w:r>
        <w:r>
          <w:rPr>
            <w:rFonts w:cs="Times New Roman"/>
          </w:rPr>
          <w:t xml:space="preserve"> seed set: variation among plants. </w:t>
        </w:r>
        <w:r>
          <w:rPr>
            <w:rFonts w:cs="Times New Roman"/>
            <w:i/>
            <w:iCs/>
          </w:rPr>
          <w:t>Oecologia</w:t>
        </w:r>
        <w:r>
          <w:rPr>
            <w:rFonts w:cs="Times New Roman"/>
          </w:rPr>
          <w:t xml:space="preserve">, </w:t>
        </w:r>
        <w:r>
          <w:rPr>
            <w:rFonts w:cs="Times New Roman"/>
            <w:b/>
            <w:bCs/>
          </w:rPr>
          <w:t>109</w:t>
        </w:r>
        <w:r>
          <w:rPr>
            <w:rFonts w:cs="Times New Roman"/>
          </w:rPr>
          <w:t>, 382–388.</w:t>
        </w:r>
      </w:ins>
    </w:p>
    <w:p w14:paraId="472E48C3" w14:textId="77777777" w:rsidR="0058210B" w:rsidRDefault="0058210B" w:rsidP="0058210B">
      <w:pPr>
        <w:pStyle w:val="Bibliography"/>
        <w:rPr>
          <w:ins w:id="250" w:author="Dr Elizabeth Wenk " w:date="2016-09-12T16:26:00Z"/>
          <w:rFonts w:cs="Times New Roman"/>
        </w:rPr>
      </w:pPr>
      <w:ins w:id="251" w:author="Dr Elizabeth Wenk " w:date="2016-09-12T16:26:00Z">
        <w:r>
          <w:rPr>
            <w:rFonts w:cs="Times New Roman"/>
          </w:rPr>
          <w:t xml:space="preserve">Mock, D.W. &amp; Forbes, L.S. (1995) The evolution of parental optimism. </w:t>
        </w:r>
        <w:r>
          <w:rPr>
            <w:rFonts w:cs="Times New Roman"/>
            <w:i/>
            <w:iCs/>
          </w:rPr>
          <w:t>Trends in Ecology &amp; Evolution</w:t>
        </w:r>
        <w:r>
          <w:rPr>
            <w:rFonts w:cs="Times New Roman"/>
          </w:rPr>
          <w:t xml:space="preserve">, </w:t>
        </w:r>
        <w:r>
          <w:rPr>
            <w:rFonts w:cs="Times New Roman"/>
            <w:b/>
            <w:bCs/>
          </w:rPr>
          <w:t>10</w:t>
        </w:r>
        <w:r>
          <w:rPr>
            <w:rFonts w:cs="Times New Roman"/>
          </w:rPr>
          <w:t>, 130–134.</w:t>
        </w:r>
      </w:ins>
    </w:p>
    <w:p w14:paraId="55AA2D0A" w14:textId="77777777" w:rsidR="0058210B" w:rsidRDefault="0058210B" w:rsidP="0058210B">
      <w:pPr>
        <w:pStyle w:val="Bibliography"/>
        <w:rPr>
          <w:ins w:id="252" w:author="Dr Elizabeth Wenk " w:date="2016-09-12T16:26:00Z"/>
          <w:rFonts w:cs="Times New Roman"/>
        </w:rPr>
      </w:pPr>
      <w:ins w:id="253" w:author="Dr Elizabeth Wenk " w:date="2016-09-12T16:26:00Z">
        <w:r>
          <w:rPr>
            <w:rFonts w:cs="Times New Roman"/>
          </w:rPr>
          <w:t xml:space="preserve">Moles, A.T., Ackerly, D.D., Webb, C.O., Tweddle, J.C., Dickie, J.B., Pitman, A.J. &amp; Westoby, M. (2005) Factors that shape seed mass evolution. </w:t>
        </w:r>
        <w:r>
          <w:rPr>
            <w:rFonts w:cs="Times New Roman"/>
            <w:i/>
            <w:iCs/>
          </w:rPr>
          <w:t>Proceedings of the National Academy of Sciences of the United States of America</w:t>
        </w:r>
        <w:r>
          <w:rPr>
            <w:rFonts w:cs="Times New Roman"/>
          </w:rPr>
          <w:t xml:space="preserve">, </w:t>
        </w:r>
        <w:r>
          <w:rPr>
            <w:rFonts w:cs="Times New Roman"/>
            <w:b/>
            <w:bCs/>
          </w:rPr>
          <w:t>102</w:t>
        </w:r>
        <w:r>
          <w:rPr>
            <w:rFonts w:cs="Times New Roman"/>
          </w:rPr>
          <w:t>, 10540–10544.</w:t>
        </w:r>
      </w:ins>
    </w:p>
    <w:p w14:paraId="7C8ECE6B" w14:textId="77777777" w:rsidR="0058210B" w:rsidRDefault="0058210B" w:rsidP="0058210B">
      <w:pPr>
        <w:pStyle w:val="Bibliography"/>
        <w:rPr>
          <w:ins w:id="254" w:author="Dr Elizabeth Wenk " w:date="2016-09-12T16:26:00Z"/>
          <w:rFonts w:cs="Times New Roman"/>
        </w:rPr>
      </w:pPr>
      <w:ins w:id="255" w:author="Dr Elizabeth Wenk " w:date="2016-09-12T16:26:00Z">
        <w:r>
          <w:rPr>
            <w:rFonts w:cs="Times New Roman"/>
          </w:rPr>
          <w:t xml:space="preserve">Moles, A.T., Warton, D.I. &amp; Westoby, M. (2003) Do small-seeded species have higher survival through seed predation than large-seeded species? </w:t>
        </w:r>
        <w:r>
          <w:rPr>
            <w:rFonts w:cs="Times New Roman"/>
            <w:i/>
            <w:iCs/>
          </w:rPr>
          <w:t>Ecology</w:t>
        </w:r>
        <w:r>
          <w:rPr>
            <w:rFonts w:cs="Times New Roman"/>
          </w:rPr>
          <w:t xml:space="preserve">, </w:t>
        </w:r>
        <w:r>
          <w:rPr>
            <w:rFonts w:cs="Times New Roman"/>
            <w:b/>
            <w:bCs/>
          </w:rPr>
          <w:t>84</w:t>
        </w:r>
        <w:r>
          <w:rPr>
            <w:rFonts w:cs="Times New Roman"/>
          </w:rPr>
          <w:t>, 3148–3161.</w:t>
        </w:r>
      </w:ins>
    </w:p>
    <w:p w14:paraId="0D91CD65" w14:textId="77777777" w:rsidR="0058210B" w:rsidRDefault="0058210B" w:rsidP="0058210B">
      <w:pPr>
        <w:pStyle w:val="Bibliography"/>
        <w:rPr>
          <w:ins w:id="256" w:author="Dr Elizabeth Wenk " w:date="2016-09-12T16:26:00Z"/>
          <w:rFonts w:cs="Times New Roman"/>
        </w:rPr>
      </w:pPr>
      <w:ins w:id="257" w:author="Dr Elizabeth Wenk " w:date="2016-09-12T16:26:00Z">
        <w:r>
          <w:rPr>
            <w:rFonts w:cs="Times New Roman"/>
          </w:rPr>
          <w:t xml:space="preserve">Moles, A.T. &amp; Westoby, M. (2006) Seed size and plant strategy across the whole life cycle. </w:t>
        </w:r>
        <w:r>
          <w:rPr>
            <w:rFonts w:cs="Times New Roman"/>
            <w:i/>
            <w:iCs/>
          </w:rPr>
          <w:t>Oikos</w:t>
        </w:r>
        <w:r>
          <w:rPr>
            <w:rFonts w:cs="Times New Roman"/>
          </w:rPr>
          <w:t xml:space="preserve">, </w:t>
        </w:r>
        <w:r>
          <w:rPr>
            <w:rFonts w:cs="Times New Roman"/>
            <w:b/>
            <w:bCs/>
          </w:rPr>
          <w:t>113</w:t>
        </w:r>
        <w:r>
          <w:rPr>
            <w:rFonts w:cs="Times New Roman"/>
          </w:rPr>
          <w:t>, 91–105.</w:t>
        </w:r>
      </w:ins>
    </w:p>
    <w:p w14:paraId="2D814C2C" w14:textId="77777777" w:rsidR="0058210B" w:rsidRDefault="0058210B" w:rsidP="0058210B">
      <w:pPr>
        <w:pStyle w:val="Bibliography"/>
        <w:rPr>
          <w:ins w:id="258" w:author="Dr Elizabeth Wenk " w:date="2016-09-12T16:26:00Z"/>
          <w:rFonts w:cs="Times New Roman"/>
        </w:rPr>
      </w:pPr>
      <w:ins w:id="259" w:author="Dr Elizabeth Wenk " w:date="2016-09-12T16:26:00Z">
        <w:r>
          <w:rPr>
            <w:rFonts w:cs="Times New Roman"/>
          </w:rPr>
          <w:t xml:space="preserve">Myers, R.A. &amp; Doyle, R.W. (1983) Predicting natural mortality rates and reproduction–mortality trade-offs from fish life history data. </w:t>
        </w:r>
        <w:r>
          <w:rPr>
            <w:rFonts w:cs="Times New Roman"/>
            <w:i/>
            <w:iCs/>
          </w:rPr>
          <w:t>Canadian Journal of Fisheries and Aquatic Sciences</w:t>
        </w:r>
        <w:r>
          <w:rPr>
            <w:rFonts w:cs="Times New Roman"/>
          </w:rPr>
          <w:t xml:space="preserve">, </w:t>
        </w:r>
        <w:r>
          <w:rPr>
            <w:rFonts w:cs="Times New Roman"/>
            <w:b/>
            <w:bCs/>
          </w:rPr>
          <w:t>40</w:t>
        </w:r>
        <w:r>
          <w:rPr>
            <w:rFonts w:cs="Times New Roman"/>
          </w:rPr>
          <w:t>, 612–620.</w:t>
        </w:r>
      </w:ins>
    </w:p>
    <w:p w14:paraId="5453FB77" w14:textId="77777777" w:rsidR="0058210B" w:rsidRDefault="0058210B" w:rsidP="0058210B">
      <w:pPr>
        <w:pStyle w:val="Bibliography"/>
        <w:rPr>
          <w:ins w:id="260" w:author="Dr Elizabeth Wenk " w:date="2016-09-12T16:26:00Z"/>
          <w:rFonts w:cs="Times New Roman"/>
        </w:rPr>
      </w:pPr>
      <w:ins w:id="261" w:author="Dr Elizabeth Wenk " w:date="2016-09-12T16:26:00Z">
        <w:r>
          <w:rPr>
            <w:rFonts w:cs="Times New Roman"/>
          </w:rPr>
          <w:t xml:space="preserve">NSW Office of the Environment. (2006) </w:t>
        </w:r>
        <w:r>
          <w:rPr>
            <w:rFonts w:cs="Times New Roman"/>
            <w:i/>
            <w:iCs/>
          </w:rPr>
          <w:t>Ku-Ring-Gai Chase National Park Fire Management Strategy</w:t>
        </w:r>
        <w:r>
          <w:rPr>
            <w:rFonts w:cs="Times New Roman"/>
          </w:rPr>
          <w:t>.</w:t>
        </w:r>
      </w:ins>
    </w:p>
    <w:p w14:paraId="34E2E903" w14:textId="77777777" w:rsidR="0058210B" w:rsidRDefault="0058210B" w:rsidP="0058210B">
      <w:pPr>
        <w:pStyle w:val="Bibliography"/>
        <w:rPr>
          <w:ins w:id="262" w:author="Dr Elizabeth Wenk " w:date="2016-09-12T16:26:00Z"/>
          <w:rFonts w:cs="Times New Roman"/>
        </w:rPr>
      </w:pPr>
      <w:ins w:id="263" w:author="Dr Elizabeth Wenk " w:date="2016-09-12T16:26:00Z">
        <w:r>
          <w:rPr>
            <w:rFonts w:cs="Times New Roman"/>
          </w:rPr>
          <w:t xml:space="preserve">Obeso, J.R. (2002) The costs of reproduction in plants. </w:t>
        </w:r>
        <w:r>
          <w:rPr>
            <w:rFonts w:cs="Times New Roman"/>
            <w:i/>
            <w:iCs/>
          </w:rPr>
          <w:t>New Phytologist</w:t>
        </w:r>
        <w:r>
          <w:rPr>
            <w:rFonts w:cs="Times New Roman"/>
          </w:rPr>
          <w:t xml:space="preserve">, </w:t>
        </w:r>
        <w:r>
          <w:rPr>
            <w:rFonts w:cs="Times New Roman"/>
            <w:b/>
            <w:bCs/>
          </w:rPr>
          <w:t>155</w:t>
        </w:r>
        <w:r>
          <w:rPr>
            <w:rFonts w:cs="Times New Roman"/>
          </w:rPr>
          <w:t>, 321–348.</w:t>
        </w:r>
      </w:ins>
    </w:p>
    <w:p w14:paraId="0011D755" w14:textId="77777777" w:rsidR="0058210B" w:rsidRDefault="0058210B" w:rsidP="0058210B">
      <w:pPr>
        <w:pStyle w:val="Bibliography"/>
        <w:rPr>
          <w:ins w:id="264" w:author="Dr Elizabeth Wenk " w:date="2016-09-12T16:26:00Z"/>
          <w:rFonts w:cs="Times New Roman"/>
        </w:rPr>
      </w:pPr>
      <w:ins w:id="265" w:author="Dr Elizabeth Wenk " w:date="2016-09-12T16:26:00Z">
        <w:r>
          <w:rPr>
            <w:rFonts w:cs="Times New Roman"/>
          </w:rPr>
          <w:t xml:space="preserve">Obeso, J.R. (2004) A hierarchical perspective in allocation to reproduction from whole plant to fruit and seed level. </w:t>
        </w:r>
        <w:r>
          <w:rPr>
            <w:rFonts w:cs="Times New Roman"/>
            <w:i/>
            <w:iCs/>
          </w:rPr>
          <w:t>Perspectives in Plant Ecology, Evolution and Systematics</w:t>
        </w:r>
        <w:r>
          <w:rPr>
            <w:rFonts w:cs="Times New Roman"/>
          </w:rPr>
          <w:t xml:space="preserve">, </w:t>
        </w:r>
        <w:r>
          <w:rPr>
            <w:rFonts w:cs="Times New Roman"/>
            <w:b/>
            <w:bCs/>
          </w:rPr>
          <w:t>6</w:t>
        </w:r>
        <w:r>
          <w:rPr>
            <w:rFonts w:cs="Times New Roman"/>
          </w:rPr>
          <w:t>, 217–225.</w:t>
        </w:r>
      </w:ins>
    </w:p>
    <w:p w14:paraId="477E970B" w14:textId="77777777" w:rsidR="0058210B" w:rsidRDefault="0058210B" w:rsidP="0058210B">
      <w:pPr>
        <w:pStyle w:val="Bibliography"/>
        <w:rPr>
          <w:ins w:id="266" w:author="Dr Elizabeth Wenk " w:date="2016-09-12T16:26:00Z"/>
          <w:rFonts w:cs="Times New Roman"/>
        </w:rPr>
      </w:pPr>
      <w:ins w:id="267" w:author="Dr Elizabeth Wenk " w:date="2016-09-12T16:26:00Z">
        <w:r>
          <w:rPr>
            <w:rFonts w:cs="Times New Roman"/>
          </w:rPr>
          <w:t xml:space="preserve">Primack, R.B. (1987) Relationships Among Flowers, Fruits, and Seeds. </w:t>
        </w:r>
        <w:r>
          <w:rPr>
            <w:rFonts w:cs="Times New Roman"/>
            <w:i/>
            <w:iCs/>
          </w:rPr>
          <w:t>Annual Review of Ecology and Systematics</w:t>
        </w:r>
        <w:r>
          <w:rPr>
            <w:rFonts w:cs="Times New Roman"/>
          </w:rPr>
          <w:t xml:space="preserve">, </w:t>
        </w:r>
        <w:r>
          <w:rPr>
            <w:rFonts w:cs="Times New Roman"/>
            <w:b/>
            <w:bCs/>
          </w:rPr>
          <w:t>18</w:t>
        </w:r>
        <w:r>
          <w:rPr>
            <w:rFonts w:cs="Times New Roman"/>
          </w:rPr>
          <w:t>, 409–430.</w:t>
        </w:r>
      </w:ins>
    </w:p>
    <w:p w14:paraId="5E755F8E" w14:textId="77777777" w:rsidR="0058210B" w:rsidRDefault="0058210B" w:rsidP="0058210B">
      <w:pPr>
        <w:pStyle w:val="Bibliography"/>
        <w:rPr>
          <w:ins w:id="268" w:author="Dr Elizabeth Wenk " w:date="2016-09-12T16:26:00Z"/>
          <w:rFonts w:cs="Times New Roman"/>
        </w:rPr>
      </w:pPr>
      <w:ins w:id="269" w:author="Dr Elizabeth Wenk " w:date="2016-09-12T16:26:00Z">
        <w:r>
          <w:rPr>
            <w:rFonts w:cs="Times New Roman"/>
          </w:rPr>
          <w:lastRenderedPageBreak/>
          <w:t xml:space="preserve">Ramirez, N. &amp; Berry, P.E. (1997) Effect of sexual systems and dichogamy on levels of abortion and biomass allocation in plant reproductive structures. </w:t>
        </w:r>
        <w:r>
          <w:rPr>
            <w:rFonts w:cs="Times New Roman"/>
            <w:i/>
            <w:iCs/>
          </w:rPr>
          <w:t>Canadian Journal of Botany</w:t>
        </w:r>
        <w:r>
          <w:rPr>
            <w:rFonts w:cs="Times New Roman"/>
          </w:rPr>
          <w:t xml:space="preserve">, </w:t>
        </w:r>
        <w:r>
          <w:rPr>
            <w:rFonts w:cs="Times New Roman"/>
            <w:b/>
            <w:bCs/>
          </w:rPr>
          <w:t>75</w:t>
        </w:r>
        <w:r>
          <w:rPr>
            <w:rFonts w:cs="Times New Roman"/>
          </w:rPr>
          <w:t>, 457–461.</w:t>
        </w:r>
      </w:ins>
    </w:p>
    <w:p w14:paraId="57DFBAE7" w14:textId="77777777" w:rsidR="0058210B" w:rsidRDefault="0058210B" w:rsidP="0058210B">
      <w:pPr>
        <w:pStyle w:val="Bibliography"/>
        <w:rPr>
          <w:ins w:id="270" w:author="Dr Elizabeth Wenk " w:date="2016-09-12T16:26:00Z"/>
          <w:rFonts w:cs="Times New Roman"/>
        </w:rPr>
      </w:pPr>
      <w:ins w:id="271" w:author="Dr Elizabeth Wenk " w:date="2016-09-12T16:26:00Z">
        <w:r>
          <w:rPr>
            <w:rFonts w:cs="Times New Roman"/>
          </w:rPr>
          <w:t xml:space="preserve">Ramsey, M. (1997) No evidence for demographic costs of seed production in the pollen-limited perennial herb </w:t>
        </w:r>
        <w:r>
          <w:rPr>
            <w:rFonts w:cs="Times New Roman"/>
            <w:i/>
            <w:iCs/>
          </w:rPr>
          <w:t>Blandfordia grandiflora</w:t>
        </w:r>
        <w:r>
          <w:rPr>
            <w:rFonts w:cs="Times New Roman"/>
          </w:rPr>
          <w:t xml:space="preserve"> (Liliaceae). </w:t>
        </w:r>
        <w:r>
          <w:rPr>
            <w:rFonts w:cs="Times New Roman"/>
            <w:i/>
            <w:iCs/>
          </w:rPr>
          <w:t>International Journal of Plant Sciences</w:t>
        </w:r>
        <w:r>
          <w:rPr>
            <w:rFonts w:cs="Times New Roman"/>
          </w:rPr>
          <w:t xml:space="preserve">, </w:t>
        </w:r>
        <w:r>
          <w:rPr>
            <w:rFonts w:cs="Times New Roman"/>
            <w:b/>
            <w:bCs/>
          </w:rPr>
          <w:t>158</w:t>
        </w:r>
        <w:r>
          <w:rPr>
            <w:rFonts w:cs="Times New Roman"/>
          </w:rPr>
          <w:t>, 785–793.</w:t>
        </w:r>
      </w:ins>
    </w:p>
    <w:p w14:paraId="3D121479" w14:textId="77777777" w:rsidR="0058210B" w:rsidRDefault="0058210B" w:rsidP="0058210B">
      <w:pPr>
        <w:pStyle w:val="Bibliography"/>
        <w:rPr>
          <w:ins w:id="272" w:author="Dr Elizabeth Wenk " w:date="2016-09-12T16:26:00Z"/>
          <w:rFonts w:cs="Times New Roman"/>
        </w:rPr>
      </w:pPr>
      <w:ins w:id="273" w:author="Dr Elizabeth Wenk " w:date="2016-09-12T16:26:00Z">
        <w:r>
          <w:rPr>
            <w:rFonts w:cs="Times New Roman"/>
          </w:rPr>
          <w:t xml:space="preserve">Reekie, E.G. &amp; Bazzaz, F.A. (1987a) Reproductive effort in plants. 1. Carbon allocation to reproduction. </w:t>
        </w:r>
        <w:r>
          <w:rPr>
            <w:rFonts w:cs="Times New Roman"/>
            <w:i/>
            <w:iCs/>
          </w:rPr>
          <w:t>The American Naturalist</w:t>
        </w:r>
        <w:r>
          <w:rPr>
            <w:rFonts w:cs="Times New Roman"/>
          </w:rPr>
          <w:t xml:space="preserve">, </w:t>
        </w:r>
        <w:r>
          <w:rPr>
            <w:rFonts w:cs="Times New Roman"/>
            <w:b/>
            <w:bCs/>
          </w:rPr>
          <w:t>129</w:t>
        </w:r>
        <w:r>
          <w:rPr>
            <w:rFonts w:cs="Times New Roman"/>
          </w:rPr>
          <w:t>, 876–896.</w:t>
        </w:r>
      </w:ins>
    </w:p>
    <w:p w14:paraId="79A836A7" w14:textId="77777777" w:rsidR="0058210B" w:rsidRDefault="0058210B" w:rsidP="0058210B">
      <w:pPr>
        <w:pStyle w:val="Bibliography"/>
        <w:rPr>
          <w:ins w:id="274" w:author="Dr Elizabeth Wenk " w:date="2016-09-12T16:26:00Z"/>
          <w:rFonts w:cs="Times New Roman"/>
        </w:rPr>
      </w:pPr>
      <w:ins w:id="275" w:author="Dr Elizabeth Wenk " w:date="2016-09-12T16:26:00Z">
        <w:r>
          <w:rPr>
            <w:rFonts w:cs="Times New Roman"/>
          </w:rPr>
          <w:t xml:space="preserve">Reekie, E.G. &amp; Bazzaz, F.A. (1987b) Reproductive effort in plants. 2. Does carbon reflect the allocation of other resources? </w:t>
        </w:r>
        <w:r>
          <w:rPr>
            <w:rFonts w:cs="Times New Roman"/>
            <w:i/>
            <w:iCs/>
          </w:rPr>
          <w:t>The American Naturalist</w:t>
        </w:r>
        <w:r>
          <w:rPr>
            <w:rFonts w:cs="Times New Roman"/>
          </w:rPr>
          <w:t xml:space="preserve">, </w:t>
        </w:r>
        <w:r>
          <w:rPr>
            <w:rFonts w:cs="Times New Roman"/>
            <w:b/>
            <w:bCs/>
          </w:rPr>
          <w:t>129</w:t>
        </w:r>
        <w:r>
          <w:rPr>
            <w:rFonts w:cs="Times New Roman"/>
          </w:rPr>
          <w:t>, 897–906.</w:t>
        </w:r>
      </w:ins>
    </w:p>
    <w:p w14:paraId="4545968F" w14:textId="77777777" w:rsidR="0058210B" w:rsidRDefault="0058210B" w:rsidP="0058210B">
      <w:pPr>
        <w:pStyle w:val="Bibliography"/>
        <w:rPr>
          <w:ins w:id="276" w:author="Dr Elizabeth Wenk " w:date="2016-09-12T16:26:00Z"/>
          <w:rFonts w:cs="Times New Roman"/>
        </w:rPr>
      </w:pPr>
      <w:ins w:id="277" w:author="Dr Elizabeth Wenk " w:date="2016-09-12T16:26:00Z">
        <w:r>
          <w:rPr>
            <w:rFonts w:cs="Times New Roman"/>
          </w:rPr>
          <w:t xml:space="preserve">Rees, M. &amp; Westoby, M. (1997) Game-Theoretical Evolution of Seed Mass in Multi-Species Ecological Models. </w:t>
        </w:r>
        <w:r>
          <w:rPr>
            <w:rFonts w:cs="Times New Roman"/>
            <w:i/>
            <w:iCs/>
          </w:rPr>
          <w:t>Oikos</w:t>
        </w:r>
        <w:r>
          <w:rPr>
            <w:rFonts w:cs="Times New Roman"/>
          </w:rPr>
          <w:t xml:space="preserve">, </w:t>
        </w:r>
        <w:r>
          <w:rPr>
            <w:rFonts w:cs="Times New Roman"/>
            <w:b/>
            <w:bCs/>
          </w:rPr>
          <w:t>78</w:t>
        </w:r>
        <w:r>
          <w:rPr>
            <w:rFonts w:cs="Times New Roman"/>
          </w:rPr>
          <w:t>, 116–126.</w:t>
        </w:r>
      </w:ins>
    </w:p>
    <w:p w14:paraId="19ADC963" w14:textId="77777777" w:rsidR="0058210B" w:rsidRDefault="0058210B" w:rsidP="0058210B">
      <w:pPr>
        <w:pStyle w:val="Bibliography"/>
        <w:rPr>
          <w:ins w:id="278" w:author="Dr Elizabeth Wenk " w:date="2016-09-12T16:26:00Z"/>
          <w:rFonts w:cs="Times New Roman"/>
        </w:rPr>
      </w:pPr>
      <w:ins w:id="279" w:author="Dr Elizabeth Wenk " w:date="2016-09-12T16:26:00Z">
        <w:r>
          <w:rPr>
            <w:rFonts w:cs="Times New Roman"/>
          </w:rPr>
          <w:t>Rosenheim, J.A., Alon, U., Shinar, G., Keeling, A.E.M.J. &amp; McPeek, E.M.A. (2010) Evolutionary Balancing of Fitness</w:t>
        </w:r>
        <w:r>
          <w:rPr>
            <w:rFonts w:ascii="Cambria Math" w:hAnsi="Cambria Math" w:cs="Cambria Math"/>
          </w:rPr>
          <w:t>‐</w:t>
        </w:r>
        <w:r>
          <w:rPr>
            <w:rFonts w:cs="Times New Roman"/>
          </w:rPr>
          <w:t xml:space="preserve">Limiting Factors. </w:t>
        </w:r>
        <w:r>
          <w:rPr>
            <w:rFonts w:cs="Times New Roman"/>
            <w:i/>
            <w:iCs/>
          </w:rPr>
          <w:t>The American Naturalist</w:t>
        </w:r>
        <w:r>
          <w:rPr>
            <w:rFonts w:cs="Times New Roman"/>
          </w:rPr>
          <w:t xml:space="preserve">, </w:t>
        </w:r>
        <w:r>
          <w:rPr>
            <w:rFonts w:cs="Times New Roman"/>
            <w:b/>
            <w:bCs/>
          </w:rPr>
          <w:t>175</w:t>
        </w:r>
        <w:r>
          <w:rPr>
            <w:rFonts w:cs="Times New Roman"/>
          </w:rPr>
          <w:t>, 662–674.</w:t>
        </w:r>
      </w:ins>
    </w:p>
    <w:p w14:paraId="3B13A1D9" w14:textId="77777777" w:rsidR="0058210B" w:rsidRDefault="0058210B" w:rsidP="0058210B">
      <w:pPr>
        <w:pStyle w:val="Bibliography"/>
        <w:rPr>
          <w:ins w:id="280" w:author="Dr Elizabeth Wenk " w:date="2016-09-12T16:26:00Z"/>
          <w:rFonts w:cs="Times New Roman"/>
        </w:rPr>
      </w:pPr>
      <w:ins w:id="281" w:author="Dr Elizabeth Wenk " w:date="2016-09-12T16:26:00Z">
        <w:r>
          <w:rPr>
            <w:rFonts w:cs="Times New Roman"/>
          </w:rPr>
          <w:t xml:space="preserve">Rosenheim, J.A., Schreiber, S.J. &amp; Williams, N.M. (2015) Does an “oversupply” of ovules cause pollen limitation? </w:t>
        </w:r>
        <w:r>
          <w:rPr>
            <w:rFonts w:cs="Times New Roman"/>
            <w:i/>
            <w:iCs/>
          </w:rPr>
          <w:t>New Phytologist</w:t>
        </w:r>
        <w:r>
          <w:rPr>
            <w:rFonts w:cs="Times New Roman"/>
          </w:rPr>
          <w:t>, n/a-n/a.</w:t>
        </w:r>
      </w:ins>
    </w:p>
    <w:p w14:paraId="7B34D539" w14:textId="77777777" w:rsidR="0058210B" w:rsidRDefault="0058210B" w:rsidP="0058210B">
      <w:pPr>
        <w:pStyle w:val="Bibliography"/>
        <w:rPr>
          <w:ins w:id="282" w:author="Dr Elizabeth Wenk " w:date="2016-09-12T16:26:00Z"/>
          <w:rFonts w:cs="Times New Roman"/>
        </w:rPr>
      </w:pPr>
      <w:ins w:id="283" w:author="Dr Elizabeth Wenk " w:date="2016-09-12T16:26:00Z">
        <w:r>
          <w:rPr>
            <w:rFonts w:cs="Times New Roman"/>
          </w:rPr>
          <w:t xml:space="preserve">Rosenheim, J.A., Williams, N.M., Schreiber, S.J., Ashman, A.E.T.-L. &amp; Bronstein, E.J.L. (2014) Parental optimism versus parental pessimism in plants: how common should we expect pollen limitation to be? </w:t>
        </w:r>
        <w:r>
          <w:rPr>
            <w:rFonts w:cs="Times New Roman"/>
            <w:i/>
            <w:iCs/>
          </w:rPr>
          <w:t>The American Naturalist</w:t>
        </w:r>
        <w:r>
          <w:rPr>
            <w:rFonts w:cs="Times New Roman"/>
          </w:rPr>
          <w:t xml:space="preserve">, </w:t>
        </w:r>
        <w:r>
          <w:rPr>
            <w:rFonts w:cs="Times New Roman"/>
            <w:b/>
            <w:bCs/>
          </w:rPr>
          <w:t>184</w:t>
        </w:r>
        <w:r>
          <w:rPr>
            <w:rFonts w:cs="Times New Roman"/>
          </w:rPr>
          <w:t>, 75–90.</w:t>
        </w:r>
      </w:ins>
    </w:p>
    <w:p w14:paraId="34E4F247" w14:textId="77777777" w:rsidR="0058210B" w:rsidRDefault="0058210B" w:rsidP="0058210B">
      <w:pPr>
        <w:pStyle w:val="Bibliography"/>
        <w:rPr>
          <w:ins w:id="284" w:author="Dr Elizabeth Wenk " w:date="2016-09-12T16:26:00Z"/>
          <w:rFonts w:cs="Times New Roman"/>
        </w:rPr>
      </w:pPr>
      <w:ins w:id="285" w:author="Dr Elizabeth Wenk " w:date="2016-09-12T16:26:00Z">
        <w:r>
          <w:rPr>
            <w:rFonts w:cs="Times New Roman"/>
          </w:rPr>
          <w:t xml:space="preserve">Rosenheim, J.A., Williams, N.M., Schreiber, S.J. &amp; Rapp, J.M. (2016) Modest pollen limitation of lifetime seed production is in good agreement with modest uncertainty in whole-plant pollen receipt. </w:t>
        </w:r>
        <w:r>
          <w:rPr>
            <w:rFonts w:cs="Times New Roman"/>
            <w:i/>
            <w:iCs/>
          </w:rPr>
          <w:t>The American Naturalist</w:t>
        </w:r>
        <w:r>
          <w:rPr>
            <w:rFonts w:cs="Times New Roman"/>
          </w:rPr>
          <w:t xml:space="preserve">, </w:t>
        </w:r>
        <w:r>
          <w:rPr>
            <w:rFonts w:cs="Times New Roman"/>
            <w:b/>
            <w:bCs/>
          </w:rPr>
          <w:t>187</w:t>
        </w:r>
        <w:r>
          <w:rPr>
            <w:rFonts w:cs="Times New Roman"/>
          </w:rPr>
          <w:t>, 397–404.</w:t>
        </w:r>
      </w:ins>
    </w:p>
    <w:p w14:paraId="4E2F7053" w14:textId="77777777" w:rsidR="0058210B" w:rsidRDefault="0058210B" w:rsidP="0058210B">
      <w:pPr>
        <w:pStyle w:val="Bibliography"/>
        <w:rPr>
          <w:ins w:id="286" w:author="Dr Elizabeth Wenk " w:date="2016-09-12T16:26:00Z"/>
          <w:rFonts w:cs="Times New Roman"/>
        </w:rPr>
      </w:pPr>
      <w:ins w:id="287" w:author="Dr Elizabeth Wenk " w:date="2016-09-12T16:26:00Z">
        <w:r>
          <w:rPr>
            <w:rFonts w:cs="Times New Roman"/>
          </w:rPr>
          <w:t xml:space="preserve">Ruane, L.G., Rotzin, A.T. &amp; Congleton, P.H. (2014) Floral display size, conspecific density and florivory affect fruit set in natural populations of </w:t>
        </w:r>
        <w:r>
          <w:rPr>
            <w:rFonts w:cs="Times New Roman"/>
            <w:i/>
            <w:iCs/>
          </w:rPr>
          <w:t>Phlox hirsuta</w:t>
        </w:r>
        <w:r>
          <w:rPr>
            <w:rFonts w:cs="Times New Roman"/>
          </w:rPr>
          <w:t xml:space="preserve">, an endangered species. </w:t>
        </w:r>
        <w:r>
          <w:rPr>
            <w:rFonts w:cs="Times New Roman"/>
            <w:i/>
            <w:iCs/>
          </w:rPr>
          <w:t>Annals of Botany</w:t>
        </w:r>
        <w:r>
          <w:rPr>
            <w:rFonts w:cs="Times New Roman"/>
          </w:rPr>
          <w:t>, mcu007.</w:t>
        </w:r>
      </w:ins>
    </w:p>
    <w:p w14:paraId="0CF4F486" w14:textId="77777777" w:rsidR="0058210B" w:rsidRDefault="0058210B" w:rsidP="0058210B">
      <w:pPr>
        <w:pStyle w:val="Bibliography"/>
        <w:rPr>
          <w:ins w:id="288" w:author="Dr Elizabeth Wenk " w:date="2016-09-12T16:26:00Z"/>
          <w:rFonts w:cs="Times New Roman"/>
        </w:rPr>
      </w:pPr>
      <w:ins w:id="289" w:author="Dr Elizabeth Wenk " w:date="2016-09-12T16:26:00Z">
        <w:r>
          <w:rPr>
            <w:rFonts w:cs="Times New Roman"/>
          </w:rPr>
          <w:t xml:space="preserve">Saa, S. &amp; Brown, P.H. (2014) Fruit presence negatively affects photosynthesis by reducing leaf nitrogen in almond. </w:t>
        </w:r>
        <w:r>
          <w:rPr>
            <w:rFonts w:cs="Times New Roman"/>
            <w:i/>
            <w:iCs/>
          </w:rPr>
          <w:t>Functional Plant Biology</w:t>
        </w:r>
        <w:r>
          <w:rPr>
            <w:rFonts w:cs="Times New Roman"/>
          </w:rPr>
          <w:t xml:space="preserve">, </w:t>
        </w:r>
        <w:r>
          <w:rPr>
            <w:rFonts w:cs="Times New Roman"/>
            <w:b/>
            <w:bCs/>
          </w:rPr>
          <w:t>41</w:t>
        </w:r>
        <w:r>
          <w:rPr>
            <w:rFonts w:cs="Times New Roman"/>
          </w:rPr>
          <w:t>, 884–891.</w:t>
        </w:r>
      </w:ins>
    </w:p>
    <w:p w14:paraId="2C558063" w14:textId="77777777" w:rsidR="0058210B" w:rsidRDefault="0058210B" w:rsidP="0058210B">
      <w:pPr>
        <w:pStyle w:val="Bibliography"/>
        <w:rPr>
          <w:ins w:id="290" w:author="Dr Elizabeth Wenk " w:date="2016-09-12T16:26:00Z"/>
          <w:rFonts w:cs="Times New Roman"/>
        </w:rPr>
      </w:pPr>
      <w:ins w:id="291" w:author="Dr Elizabeth Wenk " w:date="2016-09-12T16:26:00Z">
        <w:r>
          <w:rPr>
            <w:rFonts w:cs="Times New Roman"/>
          </w:rPr>
          <w:t xml:space="preserve">Sadras, V.O. (2007) Evolutionary aspects of the trade-off between seed size and number in crops. </w:t>
        </w:r>
        <w:r>
          <w:rPr>
            <w:rFonts w:cs="Times New Roman"/>
            <w:i/>
            <w:iCs/>
          </w:rPr>
          <w:t>Field Crops Research</w:t>
        </w:r>
        <w:r>
          <w:rPr>
            <w:rFonts w:cs="Times New Roman"/>
          </w:rPr>
          <w:t xml:space="preserve">, </w:t>
        </w:r>
        <w:r>
          <w:rPr>
            <w:rFonts w:cs="Times New Roman"/>
            <w:b/>
            <w:bCs/>
          </w:rPr>
          <w:t>100</w:t>
        </w:r>
        <w:r>
          <w:rPr>
            <w:rFonts w:cs="Times New Roman"/>
          </w:rPr>
          <w:t>, 125–138.</w:t>
        </w:r>
      </w:ins>
    </w:p>
    <w:p w14:paraId="672B2948" w14:textId="77777777" w:rsidR="0058210B" w:rsidRDefault="0058210B" w:rsidP="0058210B">
      <w:pPr>
        <w:pStyle w:val="Bibliography"/>
        <w:rPr>
          <w:ins w:id="292" w:author="Dr Elizabeth Wenk " w:date="2016-09-12T16:26:00Z"/>
          <w:rFonts w:cs="Times New Roman"/>
        </w:rPr>
      </w:pPr>
      <w:ins w:id="293" w:author="Dr Elizabeth Wenk " w:date="2016-09-12T16:26:00Z">
        <w:r>
          <w:rPr>
            <w:rFonts w:cs="Times New Roman"/>
          </w:rPr>
          <w:t xml:space="preserve">Schreiber, S.J., Rosenheim, J.A., Williams, Neal W. &amp; Harder, L.D. (2015) Evolutionary and ecological consequences of multiscale variation in pollen receipt for seed production. </w:t>
        </w:r>
        <w:r>
          <w:rPr>
            <w:rFonts w:cs="Times New Roman"/>
            <w:i/>
            <w:iCs/>
          </w:rPr>
          <w:t>The American Naturalist</w:t>
        </w:r>
        <w:r>
          <w:rPr>
            <w:rFonts w:cs="Times New Roman"/>
          </w:rPr>
          <w:t xml:space="preserve">, </w:t>
        </w:r>
        <w:r>
          <w:rPr>
            <w:rFonts w:cs="Times New Roman"/>
            <w:b/>
            <w:bCs/>
          </w:rPr>
          <w:t>185</w:t>
        </w:r>
        <w:r>
          <w:rPr>
            <w:rFonts w:cs="Times New Roman"/>
          </w:rPr>
          <w:t>, E14–E29.</w:t>
        </w:r>
      </w:ins>
    </w:p>
    <w:p w14:paraId="7DDBAEC1" w14:textId="77777777" w:rsidR="0058210B" w:rsidRDefault="0058210B" w:rsidP="0058210B">
      <w:pPr>
        <w:pStyle w:val="Bibliography"/>
        <w:rPr>
          <w:ins w:id="294" w:author="Dr Elizabeth Wenk " w:date="2016-09-12T16:26:00Z"/>
          <w:rFonts w:cs="Times New Roman"/>
        </w:rPr>
      </w:pPr>
      <w:ins w:id="295" w:author="Dr Elizabeth Wenk " w:date="2016-09-12T16:26:00Z">
        <w:r>
          <w:rPr>
            <w:rFonts w:cs="Times New Roman"/>
          </w:rPr>
          <w:t xml:space="preserve">Shalom, L., Samuels, S., Zur, N., Shlizerman, L., Doron-Faigenboim, A., Blumwald., E. &amp; Sadka, A. (2014) Fruit load induces changes in global gene expression and in abscisic acid (ABA) and indole acetic acid (IAA) homeostasis in citrus buds. </w:t>
        </w:r>
        <w:r>
          <w:rPr>
            <w:rFonts w:cs="Times New Roman"/>
            <w:i/>
            <w:iCs/>
          </w:rPr>
          <w:t>Journal of Experimental Botany</w:t>
        </w:r>
        <w:r>
          <w:rPr>
            <w:rFonts w:cs="Times New Roman"/>
          </w:rPr>
          <w:t xml:space="preserve">, </w:t>
        </w:r>
        <w:r>
          <w:rPr>
            <w:rFonts w:cs="Times New Roman"/>
            <w:b/>
            <w:bCs/>
          </w:rPr>
          <w:t>65</w:t>
        </w:r>
        <w:r>
          <w:rPr>
            <w:rFonts w:cs="Times New Roman"/>
          </w:rPr>
          <w:t>, 3029–3044.</w:t>
        </w:r>
      </w:ins>
    </w:p>
    <w:p w14:paraId="6FCC2F20" w14:textId="77777777" w:rsidR="0058210B" w:rsidRDefault="0058210B" w:rsidP="0058210B">
      <w:pPr>
        <w:pStyle w:val="Bibliography"/>
        <w:rPr>
          <w:ins w:id="296" w:author="Dr Elizabeth Wenk " w:date="2016-09-12T16:26:00Z"/>
          <w:rFonts w:cs="Times New Roman"/>
        </w:rPr>
      </w:pPr>
      <w:ins w:id="297" w:author="Dr Elizabeth Wenk " w:date="2016-09-12T16:26:00Z">
        <w:r>
          <w:rPr>
            <w:rFonts w:cs="Times New Roman"/>
          </w:rPr>
          <w:t xml:space="preserve">Shipley, B. &amp; Dion, J. (1992) The allometry of seed production in herbaceous angiosperms. </w:t>
        </w:r>
        <w:r>
          <w:rPr>
            <w:rFonts w:cs="Times New Roman"/>
            <w:i/>
            <w:iCs/>
          </w:rPr>
          <w:t>The American Naturalist</w:t>
        </w:r>
        <w:r>
          <w:rPr>
            <w:rFonts w:cs="Times New Roman"/>
          </w:rPr>
          <w:t xml:space="preserve">, </w:t>
        </w:r>
        <w:r>
          <w:rPr>
            <w:rFonts w:cs="Times New Roman"/>
            <w:b/>
            <w:bCs/>
          </w:rPr>
          <w:t>139</w:t>
        </w:r>
        <w:r>
          <w:rPr>
            <w:rFonts w:cs="Times New Roman"/>
          </w:rPr>
          <w:t>, 467–483.</w:t>
        </w:r>
      </w:ins>
    </w:p>
    <w:p w14:paraId="0738D923" w14:textId="77777777" w:rsidR="0058210B" w:rsidRDefault="0058210B" w:rsidP="0058210B">
      <w:pPr>
        <w:pStyle w:val="Bibliography"/>
        <w:rPr>
          <w:ins w:id="298" w:author="Dr Elizabeth Wenk " w:date="2016-09-12T16:26:00Z"/>
          <w:rFonts w:cs="Times New Roman"/>
        </w:rPr>
      </w:pPr>
      <w:ins w:id="299" w:author="Dr Elizabeth Wenk " w:date="2016-09-12T16:26:00Z">
        <w:r>
          <w:rPr>
            <w:rFonts w:cs="Times New Roman"/>
          </w:rPr>
          <w:lastRenderedPageBreak/>
          <w:t xml:space="preserve">Sibly, R., Calow, P. &amp; Nichols, N. (1985) Are patterns of growth adaptive? </w:t>
        </w:r>
        <w:r>
          <w:rPr>
            <w:rFonts w:cs="Times New Roman"/>
            <w:i/>
            <w:iCs/>
          </w:rPr>
          <w:t>Journal of Theoretical Biology</w:t>
        </w:r>
        <w:r>
          <w:rPr>
            <w:rFonts w:cs="Times New Roman"/>
          </w:rPr>
          <w:t xml:space="preserve">, </w:t>
        </w:r>
        <w:r>
          <w:rPr>
            <w:rFonts w:cs="Times New Roman"/>
            <w:b/>
            <w:bCs/>
          </w:rPr>
          <w:t>112</w:t>
        </w:r>
        <w:r>
          <w:rPr>
            <w:rFonts w:cs="Times New Roman"/>
          </w:rPr>
          <w:t>, 553–574.</w:t>
        </w:r>
      </w:ins>
    </w:p>
    <w:p w14:paraId="2AEEC698" w14:textId="77777777" w:rsidR="0058210B" w:rsidRDefault="0058210B" w:rsidP="0058210B">
      <w:pPr>
        <w:pStyle w:val="Bibliography"/>
        <w:rPr>
          <w:ins w:id="300" w:author="Dr Elizabeth Wenk " w:date="2016-09-12T16:26:00Z"/>
          <w:rFonts w:cs="Times New Roman"/>
        </w:rPr>
      </w:pPr>
      <w:ins w:id="301" w:author="Dr Elizabeth Wenk " w:date="2016-09-12T16:26:00Z">
        <w:r>
          <w:rPr>
            <w:rFonts w:cs="Times New Roman"/>
          </w:rPr>
          <w:t xml:space="preserve">Smith, C.C. &amp; Fretwell, S.D. (1974) The Optimal Balance between Size and Number of Offspring. </w:t>
        </w:r>
        <w:r>
          <w:rPr>
            <w:rFonts w:cs="Times New Roman"/>
            <w:i/>
            <w:iCs/>
          </w:rPr>
          <w:t>The American Naturalist</w:t>
        </w:r>
        <w:r>
          <w:rPr>
            <w:rFonts w:cs="Times New Roman"/>
          </w:rPr>
          <w:t xml:space="preserve">, </w:t>
        </w:r>
        <w:r>
          <w:rPr>
            <w:rFonts w:cs="Times New Roman"/>
            <w:b/>
            <w:bCs/>
          </w:rPr>
          <w:t>108</w:t>
        </w:r>
        <w:r>
          <w:rPr>
            <w:rFonts w:cs="Times New Roman"/>
          </w:rPr>
          <w:t>, 499–506.</w:t>
        </w:r>
      </w:ins>
    </w:p>
    <w:p w14:paraId="25457582" w14:textId="77777777" w:rsidR="0058210B" w:rsidRDefault="0058210B" w:rsidP="0058210B">
      <w:pPr>
        <w:pStyle w:val="Bibliography"/>
        <w:rPr>
          <w:ins w:id="302" w:author="Dr Elizabeth Wenk " w:date="2016-09-12T16:26:00Z"/>
          <w:rFonts w:cs="Times New Roman"/>
        </w:rPr>
      </w:pPr>
      <w:ins w:id="303" w:author="Dr Elizabeth Wenk " w:date="2016-09-12T16:26:00Z">
        <w:r>
          <w:rPr>
            <w:rFonts w:cs="Times New Roman"/>
          </w:rPr>
          <w:t xml:space="preserve">Stephenson, A.G. (1981) Flower and fruit abortion: proximate causes and ultimate functions. </w:t>
        </w:r>
        <w:r>
          <w:rPr>
            <w:rFonts w:cs="Times New Roman"/>
            <w:i/>
            <w:iCs/>
          </w:rPr>
          <w:t>Annual Review of Ecology &amp; Systematics</w:t>
        </w:r>
        <w:r>
          <w:rPr>
            <w:rFonts w:cs="Times New Roman"/>
          </w:rPr>
          <w:t xml:space="preserve">, </w:t>
        </w:r>
        <w:r>
          <w:rPr>
            <w:rFonts w:cs="Times New Roman"/>
            <w:b/>
            <w:bCs/>
          </w:rPr>
          <w:t>12</w:t>
        </w:r>
        <w:r>
          <w:rPr>
            <w:rFonts w:cs="Times New Roman"/>
          </w:rPr>
          <w:t>, 253–279.</w:t>
        </w:r>
      </w:ins>
    </w:p>
    <w:p w14:paraId="74B9D038" w14:textId="77777777" w:rsidR="0058210B" w:rsidRDefault="0058210B" w:rsidP="0058210B">
      <w:pPr>
        <w:pStyle w:val="Bibliography"/>
        <w:rPr>
          <w:ins w:id="304" w:author="Dr Elizabeth Wenk " w:date="2016-09-12T16:26:00Z"/>
          <w:rFonts w:cs="Times New Roman"/>
        </w:rPr>
      </w:pPr>
      <w:ins w:id="305" w:author="Dr Elizabeth Wenk " w:date="2016-09-12T16:26:00Z">
        <w:r>
          <w:rPr>
            <w:rFonts w:cs="Times New Roman"/>
          </w:rPr>
          <w:t xml:space="preserve">Sutherland, S. (1986) Patterns of fruit-set: what controls fruit-flower ratios in plants? </w:t>
        </w:r>
        <w:r>
          <w:rPr>
            <w:rFonts w:cs="Times New Roman"/>
            <w:i/>
            <w:iCs/>
          </w:rPr>
          <w:t>Evolution</w:t>
        </w:r>
        <w:r>
          <w:rPr>
            <w:rFonts w:cs="Times New Roman"/>
          </w:rPr>
          <w:t xml:space="preserve">, </w:t>
        </w:r>
        <w:r>
          <w:rPr>
            <w:rFonts w:cs="Times New Roman"/>
            <w:b/>
            <w:bCs/>
          </w:rPr>
          <w:t>40</w:t>
        </w:r>
        <w:r>
          <w:rPr>
            <w:rFonts w:cs="Times New Roman"/>
          </w:rPr>
          <w:t>, 117–128.</w:t>
        </w:r>
      </w:ins>
    </w:p>
    <w:p w14:paraId="1775E5F0" w14:textId="77777777" w:rsidR="0058210B" w:rsidRDefault="0058210B" w:rsidP="0058210B">
      <w:pPr>
        <w:pStyle w:val="Bibliography"/>
        <w:rPr>
          <w:ins w:id="306" w:author="Dr Elizabeth Wenk " w:date="2016-09-12T16:26:00Z"/>
          <w:rFonts w:cs="Times New Roman"/>
        </w:rPr>
      </w:pPr>
      <w:ins w:id="307" w:author="Dr Elizabeth Wenk " w:date="2016-09-12T16:26:00Z">
        <w:r>
          <w:rPr>
            <w:rFonts w:cs="Times New Roman"/>
          </w:rPr>
          <w:t xml:space="preserve">Thompson, K. &amp; Stewart, A.J.A. (1981) The measurement and meaning of reproductive effort in plants. </w:t>
        </w:r>
        <w:r>
          <w:rPr>
            <w:rFonts w:cs="Times New Roman"/>
            <w:i/>
            <w:iCs/>
          </w:rPr>
          <w:t>The American Naturalist</w:t>
        </w:r>
        <w:r>
          <w:rPr>
            <w:rFonts w:cs="Times New Roman"/>
          </w:rPr>
          <w:t xml:space="preserve">, </w:t>
        </w:r>
        <w:r>
          <w:rPr>
            <w:rFonts w:cs="Times New Roman"/>
            <w:b/>
            <w:bCs/>
          </w:rPr>
          <w:t>117</w:t>
        </w:r>
        <w:r>
          <w:rPr>
            <w:rFonts w:cs="Times New Roman"/>
          </w:rPr>
          <w:t>, 205–211.</w:t>
        </w:r>
      </w:ins>
    </w:p>
    <w:p w14:paraId="2102E9C1" w14:textId="77777777" w:rsidR="0058210B" w:rsidRDefault="0058210B" w:rsidP="0058210B">
      <w:pPr>
        <w:pStyle w:val="Bibliography"/>
        <w:rPr>
          <w:ins w:id="308" w:author="Dr Elizabeth Wenk " w:date="2016-09-12T16:26:00Z"/>
          <w:rFonts w:cs="Times New Roman"/>
        </w:rPr>
      </w:pPr>
      <w:ins w:id="309" w:author="Dr Elizabeth Wenk " w:date="2016-09-12T16:26:00Z">
        <w:r>
          <w:rPr>
            <w:rFonts w:cs="Times New Roman"/>
          </w:rPr>
          <w:t xml:space="preserve">Weiner, J., Campbell, L.G., Pino, J. &amp; Echarte, L. (2009) The allometry of reproduction within plant populations. </w:t>
        </w:r>
        <w:r>
          <w:rPr>
            <w:rFonts w:cs="Times New Roman"/>
            <w:i/>
            <w:iCs/>
          </w:rPr>
          <w:t>Journal of Ecology</w:t>
        </w:r>
        <w:r>
          <w:rPr>
            <w:rFonts w:cs="Times New Roman"/>
          </w:rPr>
          <w:t xml:space="preserve">, </w:t>
        </w:r>
        <w:r>
          <w:rPr>
            <w:rFonts w:cs="Times New Roman"/>
            <w:b/>
            <w:bCs/>
          </w:rPr>
          <w:t>97</w:t>
        </w:r>
        <w:r>
          <w:rPr>
            <w:rFonts w:cs="Times New Roman"/>
          </w:rPr>
          <w:t>, 1220–1233.</w:t>
        </w:r>
      </w:ins>
    </w:p>
    <w:p w14:paraId="07CE421F" w14:textId="77777777" w:rsidR="0058210B" w:rsidRDefault="0058210B" w:rsidP="0058210B">
      <w:pPr>
        <w:pStyle w:val="Bibliography"/>
        <w:rPr>
          <w:ins w:id="310" w:author="Dr Elizabeth Wenk " w:date="2016-09-12T16:26:00Z"/>
          <w:rFonts w:cs="Times New Roman"/>
        </w:rPr>
      </w:pPr>
      <w:ins w:id="311" w:author="Dr Elizabeth Wenk " w:date="2016-09-12T16:26:00Z">
        <w:r>
          <w:rPr>
            <w:rFonts w:cs="Times New Roman"/>
          </w:rPr>
          <w:t xml:space="preserve">Wenk, E.H. &amp; Falster, D.S. (2015) Quantifying and understanding reproductive allocation schedules in plants. </w:t>
        </w:r>
        <w:r>
          <w:rPr>
            <w:rFonts w:cs="Times New Roman"/>
            <w:i/>
            <w:iCs/>
          </w:rPr>
          <w:t>Ecology and Evolution</w:t>
        </w:r>
        <w:r>
          <w:rPr>
            <w:rFonts w:cs="Times New Roman"/>
          </w:rPr>
          <w:t>, n/a-n/a.</w:t>
        </w:r>
      </w:ins>
    </w:p>
    <w:p w14:paraId="0ECB4ACC" w14:textId="77777777" w:rsidR="0058210B" w:rsidRDefault="0058210B" w:rsidP="0058210B">
      <w:pPr>
        <w:pStyle w:val="Bibliography"/>
        <w:rPr>
          <w:ins w:id="312" w:author="Dr Elizabeth Wenk " w:date="2016-09-12T16:26:00Z"/>
          <w:rFonts w:cs="Times New Roman"/>
        </w:rPr>
      </w:pPr>
      <w:ins w:id="313" w:author="Dr Elizabeth Wenk " w:date="2016-09-12T16:26:00Z">
        <w:r>
          <w:rPr>
            <w:rFonts w:cs="Times New Roman"/>
          </w:rPr>
          <w:t xml:space="preserve">Wesselingh, R.A. (2007) Pollen limitation meets resource allocation: towards a comprehensive methodology. </w:t>
        </w:r>
        <w:r>
          <w:rPr>
            <w:rFonts w:cs="Times New Roman"/>
            <w:i/>
            <w:iCs/>
          </w:rPr>
          <w:t>The New Phytologist</w:t>
        </w:r>
        <w:r>
          <w:rPr>
            <w:rFonts w:cs="Times New Roman"/>
          </w:rPr>
          <w:t xml:space="preserve">, </w:t>
        </w:r>
        <w:r>
          <w:rPr>
            <w:rFonts w:cs="Times New Roman"/>
            <w:b/>
            <w:bCs/>
          </w:rPr>
          <w:t>174</w:t>
        </w:r>
        <w:r>
          <w:rPr>
            <w:rFonts w:cs="Times New Roman"/>
          </w:rPr>
          <w:t>, 26–37.</w:t>
        </w:r>
      </w:ins>
    </w:p>
    <w:p w14:paraId="28013C0B" w14:textId="77777777" w:rsidR="0058210B" w:rsidRDefault="0058210B" w:rsidP="0058210B">
      <w:pPr>
        <w:pStyle w:val="Bibliography"/>
        <w:rPr>
          <w:ins w:id="314" w:author="Dr Elizabeth Wenk " w:date="2016-09-12T16:26:00Z"/>
          <w:rFonts w:cs="Times New Roman"/>
        </w:rPr>
      </w:pPr>
      <w:ins w:id="315" w:author="Dr Elizabeth Wenk " w:date="2016-09-12T16:26:00Z">
        <w:r>
          <w:rPr>
            <w:rFonts w:cs="Times New Roman"/>
          </w:rPr>
          <w:t xml:space="preserve">Wiens, D. (1984) Ovule survivorship, brood size, life history, breeding systems, and reproductive success in plants. </w:t>
        </w:r>
        <w:r>
          <w:rPr>
            <w:rFonts w:cs="Times New Roman"/>
            <w:i/>
            <w:iCs/>
          </w:rPr>
          <w:t>Oecologia</w:t>
        </w:r>
        <w:r>
          <w:rPr>
            <w:rFonts w:cs="Times New Roman"/>
          </w:rPr>
          <w:t xml:space="preserve">, </w:t>
        </w:r>
        <w:r>
          <w:rPr>
            <w:rFonts w:cs="Times New Roman"/>
            <w:b/>
            <w:bCs/>
          </w:rPr>
          <w:t>64</w:t>
        </w:r>
        <w:r>
          <w:rPr>
            <w:rFonts w:cs="Times New Roman"/>
          </w:rPr>
          <w:t>, 47–53.</w:t>
        </w:r>
      </w:ins>
    </w:p>
    <w:p w14:paraId="526933DB" w14:textId="77777777" w:rsidR="0058210B" w:rsidRDefault="0058210B" w:rsidP="0058210B">
      <w:pPr>
        <w:pStyle w:val="Bibliography"/>
        <w:rPr>
          <w:ins w:id="316" w:author="Dr Elizabeth Wenk " w:date="2016-09-12T16:26:00Z"/>
          <w:rFonts w:cs="Times New Roman"/>
        </w:rPr>
      </w:pPr>
      <w:ins w:id="317" w:author="Dr Elizabeth Wenk " w:date="2016-09-12T16:26:00Z">
        <w:r>
          <w:rPr>
            <w:rFonts w:cs="Times New Roman"/>
          </w:rPr>
          <w:t xml:space="preserve">Zhang, H., Huang, J., Williams, P.H., Vaissière, B.E., Zhou, Z., Gai, Q., Dong, J. &amp; An, J. (2015) Managed bumblebees outperform honeybees in increasing peach fruit set in China: different limiting processes with different pollinators. </w:t>
        </w:r>
        <w:r>
          <w:rPr>
            <w:rFonts w:cs="Times New Roman"/>
            <w:i/>
            <w:iCs/>
          </w:rPr>
          <w:t>PLOS ONE</w:t>
        </w:r>
        <w:r>
          <w:rPr>
            <w:rFonts w:cs="Times New Roman"/>
          </w:rPr>
          <w:t xml:space="preserve">, </w:t>
        </w:r>
        <w:r>
          <w:rPr>
            <w:rFonts w:cs="Times New Roman"/>
            <w:b/>
            <w:bCs/>
          </w:rPr>
          <w:t>10</w:t>
        </w:r>
        <w:r>
          <w:rPr>
            <w:rFonts w:cs="Times New Roman"/>
          </w:rPr>
          <w:t>, e0121143.</w:t>
        </w:r>
      </w:ins>
    </w:p>
    <w:p w14:paraId="28F74BCD" w14:textId="77777777" w:rsidR="0058210B" w:rsidRDefault="0058210B" w:rsidP="0058210B">
      <w:pPr>
        <w:pStyle w:val="Bibliography"/>
        <w:rPr>
          <w:ins w:id="318" w:author="Dr Elizabeth Wenk " w:date="2016-09-12T16:26:00Z"/>
          <w:rFonts w:cs="Times New Roman"/>
        </w:rPr>
      </w:pPr>
      <w:ins w:id="319" w:author="Dr Elizabeth Wenk " w:date="2016-09-12T16:26:00Z">
        <w:r>
          <w:rPr>
            <w:rFonts w:cs="Times New Roman"/>
          </w:rPr>
          <w:t xml:space="preserve">Zimmerman, M. &amp; Pyke, G.H. (1988) Reproduction in Polemonium: assessing the factors limiting seed set. </w:t>
        </w:r>
        <w:r>
          <w:rPr>
            <w:rFonts w:cs="Times New Roman"/>
            <w:i/>
            <w:iCs/>
          </w:rPr>
          <w:t>The American Naturalist</w:t>
        </w:r>
        <w:r>
          <w:rPr>
            <w:rFonts w:cs="Times New Roman"/>
          </w:rPr>
          <w:t xml:space="preserve">, </w:t>
        </w:r>
        <w:r>
          <w:rPr>
            <w:rFonts w:cs="Times New Roman"/>
            <w:b/>
            <w:bCs/>
          </w:rPr>
          <w:t>131</w:t>
        </w:r>
        <w:r>
          <w:rPr>
            <w:rFonts w:cs="Times New Roman"/>
          </w:rPr>
          <w:t>, 723–738.</w:t>
        </w:r>
      </w:ins>
    </w:p>
    <w:p w14:paraId="39D3F588" w14:textId="3223B8E3" w:rsidR="00775FF6" w:rsidDel="00127A88" w:rsidRDefault="00775FF6" w:rsidP="00775FF6">
      <w:pPr>
        <w:pStyle w:val="Bibliography"/>
        <w:rPr>
          <w:ins w:id="320" w:author="Dr Elizabeth Wenk" w:date="2016-09-06T16:21:00Z"/>
          <w:del w:id="321" w:author="Dr Elizabeth Wenk " w:date="2016-09-12T14:22:00Z"/>
        </w:rPr>
      </w:pPr>
      <w:ins w:id="322" w:author="Dr Elizabeth Wenk" w:date="2016-09-06T16:21:00Z">
        <w:del w:id="323" w:author="Dr Elizabeth Wenk " w:date="2016-09-12T14:22:00Z">
          <w:r w:rsidDel="00127A88">
            <w:delText xml:space="preserve">Ackerman, J.D. (2000) Abiotic pollen and pollination: ecological, functional, and evolutionary perspectives. </w:delText>
          </w:r>
          <w:r w:rsidDel="00127A88">
            <w:rPr>
              <w:i/>
              <w:iCs/>
            </w:rPr>
            <w:delText>Pollen and Pollination</w:delText>
          </w:r>
          <w:r w:rsidDel="00127A88">
            <w:delText xml:space="preserve"> (eds P.D.A. Dafni, P.D.M. Hesse &amp; P.D.E. Pacini), pp. 167–185. Springer Vienna.</w:delText>
          </w:r>
        </w:del>
      </w:ins>
    </w:p>
    <w:p w14:paraId="137F3E7F" w14:textId="2E3E6B3F" w:rsidR="00775FF6" w:rsidDel="00127A88" w:rsidRDefault="00775FF6" w:rsidP="00775FF6">
      <w:pPr>
        <w:pStyle w:val="Bibliography"/>
        <w:rPr>
          <w:ins w:id="324" w:author="Dr Elizabeth Wenk" w:date="2016-09-06T16:21:00Z"/>
          <w:del w:id="325" w:author="Dr Elizabeth Wenk " w:date="2016-09-12T14:22:00Z"/>
        </w:rPr>
      </w:pPr>
      <w:ins w:id="326" w:author="Dr Elizabeth Wenk" w:date="2016-09-06T16:21:00Z">
        <w:del w:id="327" w:author="Dr Elizabeth Wenk " w:date="2016-09-12T14:22:00Z">
          <w:r w:rsidDel="00127A88">
            <w:delText xml:space="preserve">Albrecht, M., Schmid, B., Hautier, Y. &amp; Müller, C.B. (2012) Diverse pollinator communities enhance plant reproductive success. </w:delText>
          </w:r>
          <w:r w:rsidDel="00127A88">
            <w:rPr>
              <w:i/>
              <w:iCs/>
            </w:rPr>
            <w:delText>Proc. R. Soc. B</w:delText>
          </w:r>
          <w:r w:rsidDel="00127A88">
            <w:delText xml:space="preserve">, </w:delText>
          </w:r>
          <w:r w:rsidDel="00127A88">
            <w:rPr>
              <w:b/>
              <w:bCs/>
            </w:rPr>
            <w:delText>279</w:delText>
          </w:r>
          <w:r w:rsidDel="00127A88">
            <w:delText>, 4845–4852.</w:delText>
          </w:r>
        </w:del>
      </w:ins>
    </w:p>
    <w:p w14:paraId="138D4AAF" w14:textId="674E76AB" w:rsidR="00775FF6" w:rsidDel="00127A88" w:rsidRDefault="00775FF6" w:rsidP="00775FF6">
      <w:pPr>
        <w:pStyle w:val="Bibliography"/>
        <w:rPr>
          <w:ins w:id="328" w:author="Dr Elizabeth Wenk" w:date="2016-09-06T16:21:00Z"/>
          <w:del w:id="329" w:author="Dr Elizabeth Wenk " w:date="2016-09-12T14:22:00Z"/>
        </w:rPr>
      </w:pPr>
      <w:ins w:id="330" w:author="Dr Elizabeth Wenk" w:date="2016-09-06T16:21:00Z">
        <w:del w:id="331" w:author="Dr Elizabeth Wenk " w:date="2016-09-12T14:22:00Z">
          <w:r w:rsidDel="00127A88">
            <w:delText xml:space="preserve">Andrade, F.H., Sadras, V.O., Vega, C.R.C. &amp; Echarte, L. (2005) Physiological determinants of crop growth and yield in maize, sunflower and soybean. </w:delText>
          </w:r>
          <w:r w:rsidDel="00127A88">
            <w:rPr>
              <w:i/>
              <w:iCs/>
            </w:rPr>
            <w:delText>Journal of Crop Improvement</w:delText>
          </w:r>
          <w:r w:rsidDel="00127A88">
            <w:delText xml:space="preserve">, </w:delText>
          </w:r>
          <w:r w:rsidDel="00127A88">
            <w:rPr>
              <w:b/>
              <w:bCs/>
            </w:rPr>
            <w:delText>14</w:delText>
          </w:r>
          <w:r w:rsidDel="00127A88">
            <w:delText>, 51–101.</w:delText>
          </w:r>
        </w:del>
      </w:ins>
    </w:p>
    <w:p w14:paraId="2E76C60F" w14:textId="63739482" w:rsidR="00775FF6" w:rsidDel="00127A88" w:rsidRDefault="00775FF6" w:rsidP="00775FF6">
      <w:pPr>
        <w:pStyle w:val="Bibliography"/>
        <w:rPr>
          <w:ins w:id="332" w:author="Dr Elizabeth Wenk" w:date="2016-09-06T16:21:00Z"/>
          <w:del w:id="333" w:author="Dr Elizabeth Wenk " w:date="2016-09-12T14:22:00Z"/>
        </w:rPr>
      </w:pPr>
      <w:ins w:id="334" w:author="Dr Elizabeth Wenk" w:date="2016-09-06T16:21:00Z">
        <w:del w:id="335" w:author="Dr Elizabeth Wenk " w:date="2016-09-12T14:22:00Z">
          <w:r w:rsidDel="00127A88">
            <w:delText xml:space="preserve">Ashman, T. (1994) Reproductive allocation in hermaphrodite and female plants of </w:delText>
          </w:r>
          <w:r w:rsidDel="00127A88">
            <w:rPr>
              <w:i/>
              <w:iCs/>
            </w:rPr>
            <w:delText>Sidalcea oregana</w:delText>
          </w:r>
          <w:r w:rsidDel="00127A88">
            <w:delText xml:space="preserve"> ssp </w:delText>
          </w:r>
          <w:r w:rsidDel="00127A88">
            <w:rPr>
              <w:i/>
              <w:iCs/>
            </w:rPr>
            <w:delText>spicata</w:delText>
          </w:r>
          <w:r w:rsidDel="00127A88">
            <w:delText xml:space="preserve"> (Malvaceae) using 4 currencies. </w:delText>
          </w:r>
          <w:r w:rsidDel="00127A88">
            <w:rPr>
              <w:i/>
              <w:iCs/>
            </w:rPr>
            <w:delText>American Journal of Botany</w:delText>
          </w:r>
          <w:r w:rsidDel="00127A88">
            <w:delText xml:space="preserve">, </w:delText>
          </w:r>
          <w:r w:rsidDel="00127A88">
            <w:rPr>
              <w:b/>
              <w:bCs/>
            </w:rPr>
            <w:delText>81</w:delText>
          </w:r>
          <w:r w:rsidDel="00127A88">
            <w:delText>, 433–438.</w:delText>
          </w:r>
        </w:del>
      </w:ins>
    </w:p>
    <w:p w14:paraId="1D9906EB" w14:textId="1D089431" w:rsidR="00775FF6" w:rsidDel="00127A88" w:rsidRDefault="00775FF6" w:rsidP="00775FF6">
      <w:pPr>
        <w:pStyle w:val="Bibliography"/>
        <w:rPr>
          <w:ins w:id="336" w:author="Dr Elizabeth Wenk" w:date="2016-09-06T16:21:00Z"/>
          <w:del w:id="337" w:author="Dr Elizabeth Wenk " w:date="2016-09-12T14:22:00Z"/>
        </w:rPr>
      </w:pPr>
      <w:ins w:id="338" w:author="Dr Elizabeth Wenk" w:date="2016-09-06T16:21:00Z">
        <w:del w:id="339" w:author="Dr Elizabeth Wenk " w:date="2016-09-12T14:22:00Z">
          <w:r w:rsidDel="00127A88">
            <w:delText xml:space="preserve">Ashman, T.-L., Knight, T.M., Steets, J.A., Amarasekare, P., Burd, M., Campbell, D.R., Dudash, M.R., Johnston, M.O., Mazer, S.J., Mitchell, R.J., Morgan, M.T. &amp; Wilson, W.G. (2004) Pollen limitation of plant reproduction: ecological and evolutionary causes and consequences. </w:delText>
          </w:r>
          <w:r w:rsidDel="00127A88">
            <w:rPr>
              <w:i/>
              <w:iCs/>
            </w:rPr>
            <w:delText>Ecology</w:delText>
          </w:r>
          <w:r w:rsidDel="00127A88">
            <w:delText xml:space="preserve">, </w:delText>
          </w:r>
          <w:r w:rsidDel="00127A88">
            <w:rPr>
              <w:b/>
              <w:bCs/>
            </w:rPr>
            <w:delText>85</w:delText>
          </w:r>
          <w:r w:rsidDel="00127A88">
            <w:delText>, 2408–2421.</w:delText>
          </w:r>
        </w:del>
      </w:ins>
    </w:p>
    <w:p w14:paraId="12AB1434" w14:textId="27674229" w:rsidR="00775FF6" w:rsidDel="00127A88" w:rsidRDefault="00775FF6" w:rsidP="00775FF6">
      <w:pPr>
        <w:pStyle w:val="Bibliography"/>
        <w:rPr>
          <w:ins w:id="340" w:author="Dr Elizabeth Wenk" w:date="2016-09-06T16:21:00Z"/>
          <w:del w:id="341" w:author="Dr Elizabeth Wenk " w:date="2016-09-12T14:22:00Z"/>
        </w:rPr>
      </w:pPr>
      <w:ins w:id="342" w:author="Dr Elizabeth Wenk" w:date="2016-09-06T16:21:00Z">
        <w:del w:id="343" w:author="Dr Elizabeth Wenk " w:date="2016-09-12T14:22:00Z">
          <w:r w:rsidDel="00127A88">
            <w:lastRenderedPageBreak/>
            <w:delText xml:space="preserve">Bierzychudek, P. (1981) Pollinator limitation of plant reproductive effort. </w:delText>
          </w:r>
          <w:r w:rsidDel="00127A88">
            <w:rPr>
              <w:i/>
              <w:iCs/>
            </w:rPr>
            <w:delText>The American Naturalist</w:delText>
          </w:r>
          <w:r w:rsidDel="00127A88">
            <w:delText xml:space="preserve">, </w:delText>
          </w:r>
          <w:r w:rsidDel="00127A88">
            <w:rPr>
              <w:b/>
              <w:bCs/>
            </w:rPr>
            <w:delText>117</w:delText>
          </w:r>
          <w:r w:rsidDel="00127A88">
            <w:delText>, 838–840.</w:delText>
          </w:r>
        </w:del>
      </w:ins>
    </w:p>
    <w:p w14:paraId="4832D686" w14:textId="317E209A" w:rsidR="00775FF6" w:rsidDel="00127A88" w:rsidRDefault="00775FF6" w:rsidP="00775FF6">
      <w:pPr>
        <w:pStyle w:val="Bibliography"/>
        <w:rPr>
          <w:ins w:id="344" w:author="Dr Elizabeth Wenk" w:date="2016-09-06T16:21:00Z"/>
          <w:del w:id="345" w:author="Dr Elizabeth Wenk " w:date="2016-09-12T14:22:00Z"/>
        </w:rPr>
      </w:pPr>
      <w:ins w:id="346" w:author="Dr Elizabeth Wenk" w:date="2016-09-06T16:21:00Z">
        <w:del w:id="347" w:author="Dr Elizabeth Wenk " w:date="2016-09-12T14:22:00Z">
          <w:r w:rsidDel="00127A88">
            <w:delText xml:space="preserve">Burd, M. (1994) Bateman’s principle and plant reproduction: The role of pollen limitation in fruit and seed set. </w:delText>
          </w:r>
          <w:r w:rsidDel="00127A88">
            <w:rPr>
              <w:i/>
              <w:iCs/>
            </w:rPr>
            <w:delText>The Botanical Review</w:delText>
          </w:r>
          <w:r w:rsidDel="00127A88">
            <w:delText xml:space="preserve">, </w:delText>
          </w:r>
          <w:r w:rsidDel="00127A88">
            <w:rPr>
              <w:b/>
              <w:bCs/>
            </w:rPr>
            <w:delText>60</w:delText>
          </w:r>
          <w:r w:rsidDel="00127A88">
            <w:delText>, 83–139.</w:delText>
          </w:r>
        </w:del>
      </w:ins>
    </w:p>
    <w:p w14:paraId="615C9F08" w14:textId="1C39C995" w:rsidR="00775FF6" w:rsidDel="00127A88" w:rsidRDefault="00775FF6" w:rsidP="00775FF6">
      <w:pPr>
        <w:pStyle w:val="Bibliography"/>
        <w:rPr>
          <w:ins w:id="348" w:author="Dr Elizabeth Wenk" w:date="2016-09-06T16:21:00Z"/>
          <w:del w:id="349" w:author="Dr Elizabeth Wenk " w:date="2016-09-12T14:22:00Z"/>
        </w:rPr>
      </w:pPr>
      <w:ins w:id="350" w:author="Dr Elizabeth Wenk" w:date="2016-09-06T16:21:00Z">
        <w:del w:id="351" w:author="Dr Elizabeth Wenk " w:date="2016-09-12T14:22:00Z">
          <w:r w:rsidDel="00127A88">
            <w:delText>Burd, M. (2008) The Haig</w:delText>
          </w:r>
          <w:r w:rsidDel="00127A88">
            <w:rPr>
              <w:rFonts w:ascii="Cambria Math" w:hAnsi="Cambria Math" w:cs="Cambria Math"/>
            </w:rPr>
            <w:delText>‐</w:delText>
          </w:r>
          <w:r w:rsidDel="00127A88">
            <w:delText xml:space="preserve">Westoby model revisited. </w:delText>
          </w:r>
          <w:r w:rsidDel="00127A88">
            <w:rPr>
              <w:i/>
              <w:iCs/>
            </w:rPr>
            <w:delText>The American Naturalist</w:delText>
          </w:r>
          <w:r w:rsidDel="00127A88">
            <w:delText xml:space="preserve">, </w:delText>
          </w:r>
          <w:r w:rsidDel="00127A88">
            <w:rPr>
              <w:b/>
              <w:bCs/>
            </w:rPr>
            <w:delText>171</w:delText>
          </w:r>
          <w:r w:rsidDel="00127A88">
            <w:delText>, 400–404.</w:delText>
          </w:r>
        </w:del>
      </w:ins>
    </w:p>
    <w:p w14:paraId="394DD345" w14:textId="39187D46" w:rsidR="00775FF6" w:rsidDel="00127A88" w:rsidRDefault="00775FF6" w:rsidP="00775FF6">
      <w:pPr>
        <w:pStyle w:val="Bibliography"/>
        <w:rPr>
          <w:ins w:id="352" w:author="Dr Elizabeth Wenk" w:date="2016-09-06T16:21:00Z"/>
          <w:del w:id="353" w:author="Dr Elizabeth Wenk " w:date="2016-09-12T14:22:00Z"/>
        </w:rPr>
      </w:pPr>
      <w:ins w:id="354" w:author="Dr Elizabeth Wenk" w:date="2016-09-06T16:21:00Z">
        <w:del w:id="355" w:author="Dr Elizabeth Wenk " w:date="2016-09-12T14:22:00Z">
          <w:r w:rsidDel="00127A88">
            <w:delText xml:space="preserve">Burd, M. (2016) Pollen Limitation Is Common-Should It Be? </w:delText>
          </w:r>
          <w:r w:rsidDel="00127A88">
            <w:rPr>
              <w:i/>
              <w:iCs/>
            </w:rPr>
            <w:delText>The American Naturalist</w:delText>
          </w:r>
          <w:r w:rsidDel="00127A88">
            <w:delText xml:space="preserve">, </w:delText>
          </w:r>
          <w:r w:rsidDel="00127A88">
            <w:rPr>
              <w:b/>
              <w:bCs/>
            </w:rPr>
            <w:delText>187</w:delText>
          </w:r>
          <w:r w:rsidDel="00127A88">
            <w:delText>, 388–396.</w:delText>
          </w:r>
        </w:del>
      </w:ins>
    </w:p>
    <w:p w14:paraId="79AEBDFA" w14:textId="36282A46" w:rsidR="00775FF6" w:rsidDel="00127A88" w:rsidRDefault="00775FF6" w:rsidP="00775FF6">
      <w:pPr>
        <w:pStyle w:val="Bibliography"/>
        <w:rPr>
          <w:ins w:id="356" w:author="Dr Elizabeth Wenk" w:date="2016-09-06T16:21:00Z"/>
          <w:del w:id="357" w:author="Dr Elizabeth Wenk " w:date="2016-09-12T14:22:00Z"/>
        </w:rPr>
      </w:pPr>
      <w:ins w:id="358" w:author="Dr Elizabeth Wenk" w:date="2016-09-06T16:21:00Z">
        <w:del w:id="359" w:author="Dr Elizabeth Wenk " w:date="2016-09-12T14:22:00Z">
          <w:r w:rsidDel="00127A88">
            <w:delText xml:space="preserve">Burd, M., Ashman, T.-L., Campbell, D.R., Dudash, M.R., Johnston, M.O., Knight, T.M., Mazer, S.J., Mitchell, R.J., Steets, J.A. &amp; Vamosi, J.C. (2009) Ovule number per flower in a world of unpredictable pollination. </w:delText>
          </w:r>
          <w:r w:rsidDel="00127A88">
            <w:rPr>
              <w:i/>
              <w:iCs/>
            </w:rPr>
            <w:delText>American Journal of Botany</w:delText>
          </w:r>
          <w:r w:rsidDel="00127A88">
            <w:delText xml:space="preserve">, </w:delText>
          </w:r>
          <w:r w:rsidDel="00127A88">
            <w:rPr>
              <w:b/>
              <w:bCs/>
            </w:rPr>
            <w:delText>96</w:delText>
          </w:r>
          <w:r w:rsidDel="00127A88">
            <w:delText>, 1159–1167.</w:delText>
          </w:r>
        </w:del>
      </w:ins>
    </w:p>
    <w:p w14:paraId="3FBB1DB3" w14:textId="1D6486D2" w:rsidR="00775FF6" w:rsidDel="00127A88" w:rsidRDefault="00775FF6" w:rsidP="00775FF6">
      <w:pPr>
        <w:pStyle w:val="Bibliography"/>
        <w:rPr>
          <w:ins w:id="360" w:author="Dr Elizabeth Wenk" w:date="2016-09-06T16:21:00Z"/>
          <w:del w:id="361" w:author="Dr Elizabeth Wenk " w:date="2016-09-12T14:22:00Z"/>
        </w:rPr>
      </w:pPr>
      <w:ins w:id="362" w:author="Dr Elizabeth Wenk" w:date="2016-09-06T16:21:00Z">
        <w:del w:id="363" w:author="Dr Elizabeth Wenk " w:date="2016-09-12T14:22:00Z">
          <w:r w:rsidDel="00127A88">
            <w:delText xml:space="preserve">Chen, H., Felker, S. &amp; Sun, S. (2010) Allometry of within-fruit reproductive allocation in subtropical dicot woody species. </w:delText>
          </w:r>
          <w:r w:rsidDel="00127A88">
            <w:rPr>
              <w:i/>
              <w:iCs/>
            </w:rPr>
            <w:delText>Am. J. Bot.</w:delText>
          </w:r>
          <w:r w:rsidDel="00127A88">
            <w:delText xml:space="preserve">, </w:delText>
          </w:r>
          <w:r w:rsidDel="00127A88">
            <w:rPr>
              <w:b/>
              <w:bCs/>
            </w:rPr>
            <w:delText>97</w:delText>
          </w:r>
          <w:r w:rsidDel="00127A88">
            <w:delText>, 611–619.</w:delText>
          </w:r>
        </w:del>
      </w:ins>
    </w:p>
    <w:p w14:paraId="086F3BDD" w14:textId="5EB64520" w:rsidR="00775FF6" w:rsidDel="00127A88" w:rsidRDefault="00775FF6" w:rsidP="00775FF6">
      <w:pPr>
        <w:pStyle w:val="Bibliography"/>
        <w:rPr>
          <w:ins w:id="364" w:author="Dr Elizabeth Wenk" w:date="2016-09-06T16:21:00Z"/>
          <w:del w:id="365" w:author="Dr Elizabeth Wenk " w:date="2016-09-12T14:22:00Z"/>
        </w:rPr>
      </w:pPr>
      <w:ins w:id="366" w:author="Dr Elizabeth Wenk" w:date="2016-09-06T16:21:00Z">
        <w:del w:id="367" w:author="Dr Elizabeth Wenk " w:date="2016-09-12T14:22:00Z">
          <w:r w:rsidDel="00127A88">
            <w:delText xml:space="preserve">Cohen, D. (1976) The optimal timing of reproduction. </w:delText>
          </w:r>
          <w:r w:rsidDel="00127A88">
            <w:rPr>
              <w:i/>
              <w:iCs/>
            </w:rPr>
            <w:delText>The American Naturalist</w:delText>
          </w:r>
          <w:r w:rsidDel="00127A88">
            <w:delText xml:space="preserve">, </w:delText>
          </w:r>
          <w:r w:rsidDel="00127A88">
            <w:rPr>
              <w:b/>
              <w:bCs/>
            </w:rPr>
            <w:delText>110</w:delText>
          </w:r>
          <w:r w:rsidDel="00127A88">
            <w:delText>, 801.</w:delText>
          </w:r>
        </w:del>
      </w:ins>
    </w:p>
    <w:p w14:paraId="2E584CFA" w14:textId="48887686" w:rsidR="00775FF6" w:rsidDel="00127A88" w:rsidRDefault="00775FF6" w:rsidP="00775FF6">
      <w:pPr>
        <w:pStyle w:val="Bibliography"/>
        <w:rPr>
          <w:ins w:id="368" w:author="Dr Elizabeth Wenk" w:date="2016-09-06T16:21:00Z"/>
          <w:del w:id="369" w:author="Dr Elizabeth Wenk " w:date="2016-09-12T14:22:00Z"/>
        </w:rPr>
      </w:pPr>
      <w:ins w:id="370" w:author="Dr Elizabeth Wenk" w:date="2016-09-06T16:21:00Z">
        <w:del w:id="371" w:author="Dr Elizabeth Wenk " w:date="2016-09-12T14:22:00Z">
          <w:r w:rsidDel="00127A88">
            <w:delText xml:space="preserve">Copland, B.J. &amp; Whelan, R.J. (1989) Seasonal Variation in Flowering Intensity and Pollination Limitation of Fruit Set in Four Co-Occurring Banksia Species. </w:delText>
          </w:r>
          <w:r w:rsidDel="00127A88">
            <w:rPr>
              <w:i/>
              <w:iCs/>
            </w:rPr>
            <w:delText>Journal of Ecology</w:delText>
          </w:r>
          <w:r w:rsidDel="00127A88">
            <w:delText xml:space="preserve">, </w:delText>
          </w:r>
          <w:r w:rsidDel="00127A88">
            <w:rPr>
              <w:b/>
              <w:bCs/>
            </w:rPr>
            <w:delText>77</w:delText>
          </w:r>
          <w:r w:rsidDel="00127A88">
            <w:delText>, 509–523.</w:delText>
          </w:r>
        </w:del>
      </w:ins>
    </w:p>
    <w:p w14:paraId="0C8DD56F" w14:textId="2C3DEF62" w:rsidR="00775FF6" w:rsidDel="00127A88" w:rsidRDefault="00775FF6" w:rsidP="00775FF6">
      <w:pPr>
        <w:pStyle w:val="Bibliography"/>
        <w:rPr>
          <w:ins w:id="372" w:author="Dr Elizabeth Wenk" w:date="2016-09-06T16:21:00Z"/>
          <w:del w:id="373" w:author="Dr Elizabeth Wenk " w:date="2016-09-12T14:22:00Z"/>
        </w:rPr>
      </w:pPr>
      <w:ins w:id="374" w:author="Dr Elizabeth Wenk" w:date="2016-09-06T16:21:00Z">
        <w:del w:id="375" w:author="Dr Elizabeth Wenk " w:date="2016-09-12T14:22:00Z">
          <w:r w:rsidDel="00127A88">
            <w:delText xml:space="preserve">Cruden, R.W. (2000) Pollen grains: why so many? </w:delText>
          </w:r>
          <w:r w:rsidDel="00127A88">
            <w:rPr>
              <w:i/>
              <w:iCs/>
            </w:rPr>
            <w:delText>Pollen and Pollination</w:delText>
          </w:r>
          <w:r w:rsidDel="00127A88">
            <w:delText xml:space="preserve"> (eds P.D.A. Dafni, P.D.M. Hesse &amp; P.D.E. Pacini), pp. 143–165. Springer Vienna.</w:delText>
          </w:r>
        </w:del>
      </w:ins>
    </w:p>
    <w:p w14:paraId="3841C928" w14:textId="194400F9" w:rsidR="00775FF6" w:rsidDel="00127A88" w:rsidRDefault="00775FF6" w:rsidP="00775FF6">
      <w:pPr>
        <w:pStyle w:val="Bibliography"/>
        <w:rPr>
          <w:ins w:id="376" w:author="Dr Elizabeth Wenk" w:date="2016-09-06T16:21:00Z"/>
          <w:del w:id="377" w:author="Dr Elizabeth Wenk " w:date="2016-09-12T14:22:00Z"/>
        </w:rPr>
      </w:pPr>
      <w:ins w:id="378" w:author="Dr Elizabeth Wenk" w:date="2016-09-06T16:21:00Z">
        <w:del w:id="379" w:author="Dr Elizabeth Wenk " w:date="2016-09-12T14:22:00Z">
          <w:r w:rsidDel="00127A88">
            <w:delText xml:space="preserve">Eriksson, O. (2008) Evolution of seed size and biotic seed dispersal in angiosperms: Paleoecological and neoecological evidence. </w:delText>
          </w:r>
          <w:r w:rsidDel="00127A88">
            <w:rPr>
              <w:i/>
              <w:iCs/>
            </w:rPr>
            <w:delText>International Journal of Plant Sciences</w:delText>
          </w:r>
          <w:r w:rsidDel="00127A88">
            <w:delText xml:space="preserve">, </w:delText>
          </w:r>
          <w:r w:rsidDel="00127A88">
            <w:rPr>
              <w:b/>
              <w:bCs/>
            </w:rPr>
            <w:delText>169</w:delText>
          </w:r>
          <w:r w:rsidDel="00127A88">
            <w:delText>, 863–870.</w:delText>
          </w:r>
        </w:del>
      </w:ins>
    </w:p>
    <w:p w14:paraId="4ECEE876" w14:textId="61F21D58" w:rsidR="00775FF6" w:rsidDel="00127A88" w:rsidRDefault="00775FF6" w:rsidP="00775FF6">
      <w:pPr>
        <w:pStyle w:val="Bibliography"/>
        <w:rPr>
          <w:ins w:id="380" w:author="Dr Elizabeth Wenk" w:date="2016-09-06T16:21:00Z"/>
          <w:del w:id="381" w:author="Dr Elizabeth Wenk " w:date="2016-09-12T14:22:00Z"/>
        </w:rPr>
      </w:pPr>
      <w:ins w:id="382" w:author="Dr Elizabeth Wenk" w:date="2016-09-06T16:21:00Z">
        <w:del w:id="383" w:author="Dr Elizabeth Wenk " w:date="2016-09-12T14:22:00Z">
          <w:r w:rsidDel="00127A88">
            <w:delText xml:space="preserve">Falster, D.S. &amp; Westoby, M. (2005) Tradeoffs between height growth rate, stem persistence and maximum height among plant species in a post-fire succession. </w:delText>
          </w:r>
          <w:r w:rsidDel="00127A88">
            <w:rPr>
              <w:i/>
              <w:iCs/>
            </w:rPr>
            <w:delText>Oikos</w:delText>
          </w:r>
          <w:r w:rsidDel="00127A88">
            <w:delText xml:space="preserve">, </w:delText>
          </w:r>
          <w:r w:rsidDel="00127A88">
            <w:rPr>
              <w:b/>
              <w:bCs/>
            </w:rPr>
            <w:delText>111</w:delText>
          </w:r>
          <w:r w:rsidDel="00127A88">
            <w:delText>, 57–66.</w:delText>
          </w:r>
        </w:del>
      </w:ins>
    </w:p>
    <w:p w14:paraId="72B8C40A" w14:textId="4DCAD09F" w:rsidR="00775FF6" w:rsidDel="00127A88" w:rsidRDefault="00775FF6" w:rsidP="00775FF6">
      <w:pPr>
        <w:pStyle w:val="Bibliography"/>
        <w:rPr>
          <w:ins w:id="384" w:author="Dr Elizabeth Wenk" w:date="2016-09-06T16:21:00Z"/>
          <w:del w:id="385" w:author="Dr Elizabeth Wenk " w:date="2016-09-12T14:22:00Z"/>
        </w:rPr>
      </w:pPr>
      <w:ins w:id="386" w:author="Dr Elizabeth Wenk" w:date="2016-09-06T16:21:00Z">
        <w:del w:id="387" w:author="Dr Elizabeth Wenk " w:date="2016-09-12T14:22:00Z">
          <w:r w:rsidDel="00127A88">
            <w:delText xml:space="preserve">Fenner, M. (2000) </w:delText>
          </w:r>
          <w:r w:rsidDel="00127A88">
            <w:rPr>
              <w:i/>
              <w:iCs/>
            </w:rPr>
            <w:delText>Seeds: The Ecology of Regeneration in Plant Communities</w:delText>
          </w:r>
          <w:r w:rsidDel="00127A88">
            <w:delText>. CABI.</w:delText>
          </w:r>
        </w:del>
      </w:ins>
    </w:p>
    <w:p w14:paraId="3545B748" w14:textId="1FE34F60" w:rsidR="00775FF6" w:rsidDel="00127A88" w:rsidRDefault="00775FF6" w:rsidP="00775FF6">
      <w:pPr>
        <w:pStyle w:val="Bibliography"/>
        <w:rPr>
          <w:ins w:id="388" w:author="Dr Elizabeth Wenk" w:date="2016-09-06T16:21:00Z"/>
          <w:del w:id="389" w:author="Dr Elizabeth Wenk " w:date="2016-09-12T14:22:00Z"/>
        </w:rPr>
      </w:pPr>
      <w:ins w:id="390" w:author="Dr Elizabeth Wenk" w:date="2016-09-06T16:21:00Z">
        <w:del w:id="391" w:author="Dr Elizabeth Wenk " w:date="2016-09-12T14:22:00Z">
          <w:r w:rsidDel="00127A88">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127A88">
            <w:rPr>
              <w:i/>
              <w:iCs/>
            </w:rPr>
            <w:delText>Journal of Applied Ecology</w:delText>
          </w:r>
          <w:r w:rsidDel="00127A88">
            <w:delText xml:space="preserve">, </w:delText>
          </w:r>
          <w:r w:rsidDel="00127A88">
            <w:rPr>
              <w:b/>
              <w:bCs/>
            </w:rPr>
            <w:delText>52</w:delText>
          </w:r>
          <w:r w:rsidDel="00127A88">
            <w:delText>, 1436–1444.</w:delText>
          </w:r>
        </w:del>
      </w:ins>
    </w:p>
    <w:p w14:paraId="4E95248A" w14:textId="574DA7D7" w:rsidR="00775FF6" w:rsidDel="00127A88" w:rsidRDefault="00775FF6" w:rsidP="00775FF6">
      <w:pPr>
        <w:pStyle w:val="Bibliography"/>
        <w:rPr>
          <w:ins w:id="392" w:author="Dr Elizabeth Wenk" w:date="2016-09-06T16:21:00Z"/>
          <w:del w:id="393" w:author="Dr Elizabeth Wenk " w:date="2016-09-12T14:22:00Z"/>
        </w:rPr>
      </w:pPr>
      <w:ins w:id="394" w:author="Dr Elizabeth Wenk" w:date="2016-09-06T16:21:00Z">
        <w:del w:id="395" w:author="Dr Elizabeth Wenk " w:date="2016-09-12T14:22:00Z">
          <w:r w:rsidDel="00127A88">
            <w:delText xml:space="preserve">Gómez, J.M. (2008) Sequential Conflicting Selection Due to Multispecific Interactions Triggers Evolutionary Trade-Offs in a Monocarpic Herb. </w:delText>
          </w:r>
          <w:r w:rsidDel="00127A88">
            <w:rPr>
              <w:i/>
              <w:iCs/>
            </w:rPr>
            <w:delText>Evolution</w:delText>
          </w:r>
          <w:r w:rsidDel="00127A88">
            <w:delText xml:space="preserve">, </w:delText>
          </w:r>
          <w:r w:rsidDel="00127A88">
            <w:rPr>
              <w:b/>
              <w:bCs/>
            </w:rPr>
            <w:delText>62</w:delText>
          </w:r>
          <w:r w:rsidDel="00127A88">
            <w:delText>, 668–679.</w:delText>
          </w:r>
        </w:del>
      </w:ins>
    </w:p>
    <w:p w14:paraId="4AA7A4BD" w14:textId="0849196D" w:rsidR="00775FF6" w:rsidDel="00127A88" w:rsidRDefault="00775FF6" w:rsidP="00775FF6">
      <w:pPr>
        <w:pStyle w:val="Bibliography"/>
        <w:rPr>
          <w:ins w:id="396" w:author="Dr Elizabeth Wenk" w:date="2016-09-06T16:21:00Z"/>
          <w:del w:id="397" w:author="Dr Elizabeth Wenk " w:date="2016-09-12T14:22:00Z"/>
        </w:rPr>
      </w:pPr>
      <w:ins w:id="398" w:author="Dr Elizabeth Wenk" w:date="2016-09-06T16:21:00Z">
        <w:del w:id="399" w:author="Dr Elizabeth Wenk " w:date="2016-09-12T14:22:00Z">
          <w:r w:rsidDel="00127A88">
            <w:delText xml:space="preserve">Goulson, D., Stout, J.C., Hawson, S.A. &amp; Allen, J.A. (1998) Floral display size in comfrey, </w:delText>
          </w:r>
          <w:r w:rsidDel="00127A88">
            <w:rPr>
              <w:i/>
              <w:iCs/>
            </w:rPr>
            <w:delText>Symphytum officinale</w:delText>
          </w:r>
          <w:r w:rsidDel="00127A88">
            <w:delText xml:space="preserve"> L. (Boraginaceae): relationships with visitation by three bumblebee species and subsequent seed set. </w:delText>
          </w:r>
          <w:r w:rsidDel="00127A88">
            <w:rPr>
              <w:i/>
              <w:iCs/>
            </w:rPr>
            <w:delText>Oecologia</w:delText>
          </w:r>
          <w:r w:rsidDel="00127A88">
            <w:delText xml:space="preserve">, </w:delText>
          </w:r>
          <w:r w:rsidDel="00127A88">
            <w:rPr>
              <w:b/>
              <w:bCs/>
            </w:rPr>
            <w:delText>113</w:delText>
          </w:r>
          <w:r w:rsidDel="00127A88">
            <w:delText>, 502–508.</w:delText>
          </w:r>
        </w:del>
      </w:ins>
    </w:p>
    <w:p w14:paraId="1C67C200" w14:textId="18DE314C" w:rsidR="00775FF6" w:rsidDel="00127A88" w:rsidRDefault="00775FF6" w:rsidP="00775FF6">
      <w:pPr>
        <w:pStyle w:val="Bibliography"/>
        <w:rPr>
          <w:ins w:id="400" w:author="Dr Elizabeth Wenk" w:date="2016-09-06T16:21:00Z"/>
          <w:del w:id="401" w:author="Dr Elizabeth Wenk " w:date="2016-09-12T14:22:00Z"/>
        </w:rPr>
      </w:pPr>
      <w:ins w:id="402" w:author="Dr Elizabeth Wenk" w:date="2016-09-06T16:21:00Z">
        <w:del w:id="403" w:author="Dr Elizabeth Wenk " w:date="2016-09-12T14:22:00Z">
          <w:r w:rsidDel="00127A88">
            <w:delText xml:space="preserve">Haig, D. &amp; Westoby, M. (1988) On limits to seed production. </w:delText>
          </w:r>
          <w:r w:rsidDel="00127A88">
            <w:rPr>
              <w:i/>
              <w:iCs/>
            </w:rPr>
            <w:delText>American Naturalist</w:delText>
          </w:r>
          <w:r w:rsidDel="00127A88">
            <w:delText xml:space="preserve">, </w:delText>
          </w:r>
          <w:r w:rsidDel="00127A88">
            <w:rPr>
              <w:b/>
              <w:bCs/>
            </w:rPr>
            <w:delText>131</w:delText>
          </w:r>
          <w:r w:rsidDel="00127A88">
            <w:delText>, 757–759.</w:delText>
          </w:r>
        </w:del>
      </w:ins>
    </w:p>
    <w:p w14:paraId="538A3D96" w14:textId="64529A55" w:rsidR="00775FF6" w:rsidDel="00127A88" w:rsidRDefault="00775FF6" w:rsidP="00775FF6">
      <w:pPr>
        <w:pStyle w:val="Bibliography"/>
        <w:rPr>
          <w:ins w:id="404" w:author="Dr Elizabeth Wenk" w:date="2016-09-06T16:21:00Z"/>
          <w:del w:id="405" w:author="Dr Elizabeth Wenk " w:date="2016-09-12T14:22:00Z"/>
        </w:rPr>
      </w:pPr>
      <w:ins w:id="406" w:author="Dr Elizabeth Wenk" w:date="2016-09-06T16:21:00Z">
        <w:del w:id="407" w:author="Dr Elizabeth Wenk " w:date="2016-09-12T14:22:00Z">
          <w:r w:rsidDel="00127A88">
            <w:lastRenderedPageBreak/>
            <w:delText xml:space="preserve">Harder, L.D. &amp; Barrett, S.C.H. (2006) </w:delText>
          </w:r>
          <w:r w:rsidDel="00127A88">
            <w:rPr>
              <w:i/>
              <w:iCs/>
            </w:rPr>
            <w:delText>Ecology and Evolution of Flowers</w:delText>
          </w:r>
          <w:r w:rsidDel="00127A88">
            <w:delText>. Oxford University Press.</w:delText>
          </w:r>
        </w:del>
      </w:ins>
    </w:p>
    <w:p w14:paraId="7969772F" w14:textId="01A5D24F" w:rsidR="00775FF6" w:rsidDel="00127A88" w:rsidRDefault="00775FF6" w:rsidP="00775FF6">
      <w:pPr>
        <w:pStyle w:val="Bibliography"/>
        <w:rPr>
          <w:ins w:id="408" w:author="Dr Elizabeth Wenk" w:date="2016-09-06T16:21:00Z"/>
          <w:del w:id="409" w:author="Dr Elizabeth Wenk " w:date="2016-09-12T14:22:00Z"/>
        </w:rPr>
      </w:pPr>
      <w:ins w:id="410" w:author="Dr Elizabeth Wenk" w:date="2016-09-06T16:21:00Z">
        <w:del w:id="411" w:author="Dr Elizabeth Wenk " w:date="2016-09-12T14:22:00Z">
          <w:r w:rsidDel="00127A88">
            <w:delText xml:space="preserve">Harder, L.D. &amp; Johnson, S.D. (2009) Darwin’s beautiful contrivances: evolutionary and functional evidence for floral adaptation. </w:delText>
          </w:r>
          <w:r w:rsidDel="00127A88">
            <w:rPr>
              <w:i/>
              <w:iCs/>
            </w:rPr>
            <w:delText>New Phytologist</w:delText>
          </w:r>
          <w:r w:rsidDel="00127A88">
            <w:delText xml:space="preserve">, </w:delText>
          </w:r>
          <w:r w:rsidDel="00127A88">
            <w:rPr>
              <w:b/>
              <w:bCs/>
            </w:rPr>
            <w:delText>183</w:delText>
          </w:r>
          <w:r w:rsidDel="00127A88">
            <w:delText>, 530–545.</w:delText>
          </w:r>
        </w:del>
      </w:ins>
    </w:p>
    <w:p w14:paraId="5E0E4227" w14:textId="17D58A07" w:rsidR="00775FF6" w:rsidDel="00127A88" w:rsidRDefault="00775FF6" w:rsidP="00775FF6">
      <w:pPr>
        <w:pStyle w:val="Bibliography"/>
        <w:rPr>
          <w:ins w:id="412" w:author="Dr Elizabeth Wenk" w:date="2016-09-06T16:21:00Z"/>
          <w:del w:id="413" w:author="Dr Elizabeth Wenk " w:date="2016-09-12T14:22:00Z"/>
        </w:rPr>
      </w:pPr>
      <w:ins w:id="414" w:author="Dr Elizabeth Wenk" w:date="2016-09-06T16:21:00Z">
        <w:del w:id="415" w:author="Dr Elizabeth Wenk " w:date="2016-09-12T14:22:00Z">
          <w:r w:rsidDel="00127A88">
            <w:delText xml:space="preserve">Harder, L.D., Jordan, C.Y., Gross, W.E. &amp; Routley, M.B. (2004) Beyond floricentrism: The pollination function of inflorescences. </w:delText>
          </w:r>
          <w:r w:rsidDel="00127A88">
            <w:rPr>
              <w:i/>
              <w:iCs/>
            </w:rPr>
            <w:delText>Plant Species Biology</w:delText>
          </w:r>
          <w:r w:rsidDel="00127A88">
            <w:delText xml:space="preserve">, </w:delText>
          </w:r>
          <w:r w:rsidDel="00127A88">
            <w:rPr>
              <w:b/>
              <w:bCs/>
            </w:rPr>
            <w:delText>19</w:delText>
          </w:r>
          <w:r w:rsidDel="00127A88">
            <w:delText>, 137–148.</w:delText>
          </w:r>
        </w:del>
      </w:ins>
    </w:p>
    <w:p w14:paraId="640CCA93" w14:textId="13B50ADA" w:rsidR="00775FF6" w:rsidDel="00127A88" w:rsidRDefault="00775FF6" w:rsidP="00775FF6">
      <w:pPr>
        <w:pStyle w:val="Bibliography"/>
        <w:rPr>
          <w:ins w:id="416" w:author="Dr Elizabeth Wenk" w:date="2016-09-06T16:21:00Z"/>
          <w:del w:id="417" w:author="Dr Elizabeth Wenk " w:date="2016-09-12T14:22:00Z"/>
        </w:rPr>
      </w:pPr>
      <w:ins w:id="418" w:author="Dr Elizabeth Wenk" w:date="2016-09-06T16:21:00Z">
        <w:del w:id="419" w:author="Dr Elizabeth Wenk " w:date="2016-09-12T14:22:00Z">
          <w:r w:rsidDel="00127A88">
            <w:delText xml:space="preserve">Henery, M. &amp; Westoby, M. (2001) Seed mass and seed nutrient content as predictors of seed output variation between species. </w:delText>
          </w:r>
          <w:r w:rsidDel="00127A88">
            <w:rPr>
              <w:i/>
              <w:iCs/>
            </w:rPr>
            <w:delText>Oikos</w:delText>
          </w:r>
          <w:r w:rsidDel="00127A88">
            <w:delText xml:space="preserve">, </w:delText>
          </w:r>
          <w:r w:rsidDel="00127A88">
            <w:rPr>
              <w:b/>
              <w:bCs/>
            </w:rPr>
            <w:delText>92</w:delText>
          </w:r>
          <w:r w:rsidDel="00127A88">
            <w:delText>, 479–490.</w:delText>
          </w:r>
        </w:del>
      </w:ins>
    </w:p>
    <w:p w14:paraId="59C465A2" w14:textId="1D32EBBB" w:rsidR="00775FF6" w:rsidDel="00127A88" w:rsidRDefault="00775FF6" w:rsidP="00775FF6">
      <w:pPr>
        <w:pStyle w:val="Bibliography"/>
        <w:rPr>
          <w:ins w:id="420" w:author="Dr Elizabeth Wenk" w:date="2016-09-06T16:21:00Z"/>
          <w:del w:id="421" w:author="Dr Elizabeth Wenk " w:date="2016-09-12T14:22:00Z"/>
        </w:rPr>
      </w:pPr>
      <w:ins w:id="422" w:author="Dr Elizabeth Wenk" w:date="2016-09-06T16:21:00Z">
        <w:del w:id="423" w:author="Dr Elizabeth Wenk " w:date="2016-09-12T14:22:00Z">
          <w:r w:rsidDel="00127A88">
            <w:delText xml:space="preserve">Hermanutz, L., Innes, D., Denham, A. &amp; Whelan, R. (1998) Very low fruit: flower ratios in </w:delText>
          </w:r>
          <w:r w:rsidDel="00127A88">
            <w:rPr>
              <w:i/>
              <w:iCs/>
            </w:rPr>
            <w:delText>Grevillea</w:delText>
          </w:r>
          <w:r w:rsidDel="00127A88">
            <w:delText xml:space="preserve"> (Proteaceae) are independent of breeding system. </w:delText>
          </w:r>
          <w:r w:rsidDel="00127A88">
            <w:rPr>
              <w:i/>
              <w:iCs/>
            </w:rPr>
            <w:delText>Australian Journal of Botany</w:delText>
          </w:r>
          <w:r w:rsidDel="00127A88">
            <w:delText xml:space="preserve">, </w:delText>
          </w:r>
          <w:r w:rsidDel="00127A88">
            <w:rPr>
              <w:b/>
              <w:bCs/>
            </w:rPr>
            <w:delText>46</w:delText>
          </w:r>
          <w:r w:rsidDel="00127A88">
            <w:delText>, 465–478.</w:delText>
          </w:r>
        </w:del>
      </w:ins>
    </w:p>
    <w:p w14:paraId="5E7BD7D5" w14:textId="1E782411" w:rsidR="00775FF6" w:rsidDel="00127A88" w:rsidRDefault="00775FF6" w:rsidP="00775FF6">
      <w:pPr>
        <w:pStyle w:val="Bibliography"/>
        <w:rPr>
          <w:ins w:id="424" w:author="Dr Elizabeth Wenk" w:date="2016-09-06T16:21:00Z"/>
          <w:del w:id="425" w:author="Dr Elizabeth Wenk " w:date="2016-09-12T14:22:00Z"/>
        </w:rPr>
      </w:pPr>
      <w:ins w:id="426" w:author="Dr Elizabeth Wenk" w:date="2016-09-06T16:21:00Z">
        <w:del w:id="427" w:author="Dr Elizabeth Wenk " w:date="2016-09-12T14:22:00Z">
          <w:r w:rsidDel="00127A88">
            <w:delText xml:space="preserve">Herrera, C.M., Jordano, P., Guitián, J. &amp; Traveset, A. (1998) Annual Variability in Seed Production by Woody Plants and the Masting Concept: Reassessment of Principles and Relationship to Pollination and Seed Dispersal. </w:delText>
          </w:r>
          <w:r w:rsidDel="00127A88">
            <w:rPr>
              <w:i/>
              <w:iCs/>
            </w:rPr>
            <w:delText>The American Naturalist</w:delText>
          </w:r>
          <w:r w:rsidDel="00127A88">
            <w:delText xml:space="preserve">, </w:delText>
          </w:r>
          <w:r w:rsidDel="00127A88">
            <w:rPr>
              <w:b/>
              <w:bCs/>
            </w:rPr>
            <w:delText>152</w:delText>
          </w:r>
          <w:r w:rsidDel="00127A88">
            <w:delText>, 576–594.</w:delText>
          </w:r>
        </w:del>
      </w:ins>
    </w:p>
    <w:p w14:paraId="5013FA5E" w14:textId="3196F4C8" w:rsidR="00775FF6" w:rsidDel="00127A88" w:rsidRDefault="00775FF6" w:rsidP="00775FF6">
      <w:pPr>
        <w:pStyle w:val="Bibliography"/>
        <w:rPr>
          <w:ins w:id="428" w:author="Dr Elizabeth Wenk" w:date="2016-09-06T16:21:00Z"/>
          <w:del w:id="429" w:author="Dr Elizabeth Wenk " w:date="2016-09-12T14:22:00Z"/>
        </w:rPr>
      </w:pPr>
      <w:ins w:id="430" w:author="Dr Elizabeth Wenk" w:date="2016-09-06T16:21:00Z">
        <w:del w:id="431" w:author="Dr Elizabeth Wenk " w:date="2016-09-12T14:22:00Z">
          <w:r w:rsidDel="00127A88">
            <w:delText xml:space="preserve">Holland, J.N. &amp; Chamberlain, S.A. (2007) Ecological and evolutionary mechanisms for low seed : ovule ratios: need for a pluralistic approach? </w:delText>
          </w:r>
          <w:r w:rsidDel="00127A88">
            <w:rPr>
              <w:i/>
              <w:iCs/>
            </w:rPr>
            <w:delText>Ecology</w:delText>
          </w:r>
          <w:r w:rsidDel="00127A88">
            <w:delText xml:space="preserve">, </w:delText>
          </w:r>
          <w:r w:rsidDel="00127A88">
            <w:rPr>
              <w:b/>
              <w:bCs/>
            </w:rPr>
            <w:delText>88</w:delText>
          </w:r>
          <w:r w:rsidDel="00127A88">
            <w:delText>, 706–715.</w:delText>
          </w:r>
        </w:del>
      </w:ins>
    </w:p>
    <w:p w14:paraId="2978C8E2" w14:textId="3EAB83B7" w:rsidR="00775FF6" w:rsidDel="00127A88" w:rsidRDefault="00775FF6" w:rsidP="00775FF6">
      <w:pPr>
        <w:pStyle w:val="Bibliography"/>
        <w:rPr>
          <w:ins w:id="432" w:author="Dr Elizabeth Wenk" w:date="2016-09-06T16:21:00Z"/>
          <w:del w:id="433" w:author="Dr Elizabeth Wenk " w:date="2016-09-12T14:22:00Z"/>
        </w:rPr>
      </w:pPr>
      <w:ins w:id="434" w:author="Dr Elizabeth Wenk" w:date="2016-09-06T16:21:00Z">
        <w:del w:id="435" w:author="Dr Elizabeth Wenk " w:date="2016-09-12T14:22:00Z">
          <w:r w:rsidDel="00127A88">
            <w:delText xml:space="preserve">Hughes, L., Dunlop, M., French, K., Leishman, M.R., Rice, B., Rodgerson, L. &amp; Westoby, M. (1994) Predicting dispersal spectra: a minimal set of hypotheses based on plant attributes. </w:delText>
          </w:r>
          <w:r w:rsidDel="00127A88">
            <w:rPr>
              <w:i/>
              <w:iCs/>
            </w:rPr>
            <w:delText>Journal of Ecology</w:delText>
          </w:r>
          <w:r w:rsidDel="00127A88">
            <w:delText xml:space="preserve">, </w:delText>
          </w:r>
          <w:r w:rsidDel="00127A88">
            <w:rPr>
              <w:b/>
              <w:bCs/>
            </w:rPr>
            <w:delText>82</w:delText>
          </w:r>
          <w:r w:rsidDel="00127A88">
            <w:delText>, 933–950.</w:delText>
          </w:r>
        </w:del>
      </w:ins>
    </w:p>
    <w:p w14:paraId="19BF4CB0" w14:textId="06C74BFE" w:rsidR="00775FF6" w:rsidDel="00127A88" w:rsidRDefault="00775FF6" w:rsidP="00775FF6">
      <w:pPr>
        <w:pStyle w:val="Bibliography"/>
        <w:rPr>
          <w:ins w:id="436" w:author="Dr Elizabeth Wenk" w:date="2016-09-06T16:21:00Z"/>
          <w:del w:id="437" w:author="Dr Elizabeth Wenk " w:date="2016-09-12T14:22:00Z"/>
        </w:rPr>
      </w:pPr>
      <w:ins w:id="438" w:author="Dr Elizabeth Wenk" w:date="2016-09-06T16:21:00Z">
        <w:del w:id="439" w:author="Dr Elizabeth Wenk " w:date="2016-09-12T14:22:00Z">
          <w:r w:rsidDel="00127A88">
            <w:delText xml:space="preserve">Kelly, D. (1994) The evolutionary ecology of mast seeding. </w:delText>
          </w:r>
          <w:r w:rsidDel="00127A88">
            <w:rPr>
              <w:i/>
              <w:iCs/>
            </w:rPr>
            <w:delText>Trends in Ecology &amp; Evolution</w:delText>
          </w:r>
          <w:r w:rsidDel="00127A88">
            <w:delText xml:space="preserve">, </w:delText>
          </w:r>
          <w:r w:rsidDel="00127A88">
            <w:rPr>
              <w:b/>
              <w:bCs/>
            </w:rPr>
            <w:delText>9</w:delText>
          </w:r>
          <w:r w:rsidDel="00127A88">
            <w:delText>, 465–470.</w:delText>
          </w:r>
        </w:del>
      </w:ins>
    </w:p>
    <w:p w14:paraId="5AEDB375" w14:textId="58FF13EB" w:rsidR="00775FF6" w:rsidDel="00127A88" w:rsidRDefault="00775FF6" w:rsidP="00775FF6">
      <w:pPr>
        <w:pStyle w:val="Bibliography"/>
        <w:rPr>
          <w:ins w:id="440" w:author="Dr Elizabeth Wenk" w:date="2016-09-06T16:21:00Z"/>
          <w:del w:id="441" w:author="Dr Elizabeth Wenk " w:date="2016-09-12T14:22:00Z"/>
        </w:rPr>
      </w:pPr>
      <w:ins w:id="442" w:author="Dr Elizabeth Wenk" w:date="2016-09-06T16:21:00Z">
        <w:del w:id="443" w:author="Dr Elizabeth Wenk " w:date="2016-09-12T14:22:00Z">
          <w:r w:rsidDel="00127A88">
            <w:delText xml:space="preserve">Kelly, D. &amp; Sork, V.L. (2002) Mast seeding in perennial plants: Why, How, Where? </w:delText>
          </w:r>
          <w:r w:rsidDel="00127A88">
            <w:rPr>
              <w:i/>
              <w:iCs/>
            </w:rPr>
            <w:delText>Annual Review of Ecology and Systematics</w:delText>
          </w:r>
          <w:r w:rsidDel="00127A88">
            <w:delText xml:space="preserve">, </w:delText>
          </w:r>
          <w:r w:rsidDel="00127A88">
            <w:rPr>
              <w:b/>
              <w:bCs/>
            </w:rPr>
            <w:delText>33</w:delText>
          </w:r>
          <w:r w:rsidDel="00127A88">
            <w:delText>, 427–447.</w:delText>
          </w:r>
        </w:del>
      </w:ins>
    </w:p>
    <w:p w14:paraId="6C0A8032" w14:textId="6DAC2331" w:rsidR="00775FF6" w:rsidDel="00127A88" w:rsidRDefault="00775FF6" w:rsidP="00775FF6">
      <w:pPr>
        <w:pStyle w:val="Bibliography"/>
        <w:rPr>
          <w:ins w:id="444" w:author="Dr Elizabeth Wenk" w:date="2016-09-06T16:21:00Z"/>
          <w:del w:id="445" w:author="Dr Elizabeth Wenk " w:date="2016-09-12T14:22:00Z"/>
        </w:rPr>
      </w:pPr>
      <w:ins w:id="446" w:author="Dr Elizabeth Wenk" w:date="2016-09-06T16:21:00Z">
        <w:del w:id="447" w:author="Dr Elizabeth Wenk " w:date="2016-09-12T14:22:00Z">
          <w:r w:rsidDel="00127A88">
            <w:delText xml:space="preserve">Knight, T.M., Steets, J.A., Vamosi, J.C., Mazer, S.J., Burd, M., Campbell, D.R., Dudash, M.R., Johnston, M.O., Mitchell, R.J. &amp; Ashman, T.-L. (2005) Pollen limitation of plant reproduction: pattern and process. </w:delText>
          </w:r>
          <w:r w:rsidDel="00127A88">
            <w:rPr>
              <w:i/>
              <w:iCs/>
            </w:rPr>
            <w:delText>Annual Review of Ecology, Evolution, and Systematics</w:delText>
          </w:r>
          <w:r w:rsidDel="00127A88">
            <w:delText xml:space="preserve">, </w:delText>
          </w:r>
          <w:r w:rsidDel="00127A88">
            <w:rPr>
              <w:b/>
              <w:bCs/>
            </w:rPr>
            <w:delText>36</w:delText>
          </w:r>
          <w:r w:rsidDel="00127A88">
            <w:delText>, 467–497.</w:delText>
          </w:r>
        </w:del>
      </w:ins>
    </w:p>
    <w:p w14:paraId="69E4DF32" w14:textId="695FC0D2" w:rsidR="00775FF6" w:rsidDel="00127A88" w:rsidRDefault="00775FF6" w:rsidP="00775FF6">
      <w:pPr>
        <w:pStyle w:val="Bibliography"/>
        <w:rPr>
          <w:ins w:id="448" w:author="Dr Elizabeth Wenk" w:date="2016-09-06T16:21:00Z"/>
          <w:del w:id="449" w:author="Dr Elizabeth Wenk " w:date="2016-09-12T14:22:00Z"/>
        </w:rPr>
      </w:pPr>
      <w:ins w:id="450" w:author="Dr Elizabeth Wenk" w:date="2016-09-06T16:21:00Z">
        <w:del w:id="451" w:author="Dr Elizabeth Wenk " w:date="2016-09-12T14:22:00Z">
          <w:r w:rsidDel="00127A88">
            <w:delText xml:space="preserve">Kodela, P.G. &amp; Dodson, J.R. (1988) late Holocene vegetation and fire record from Ku-ring-gai Chase National Park, New South Wales. </w:delText>
          </w:r>
          <w:r w:rsidDel="00127A88">
            <w:rPr>
              <w:i/>
              <w:iCs/>
            </w:rPr>
            <w:delText>Proceedings of the Linnean Society of New South Wales</w:delText>
          </w:r>
          <w:r w:rsidDel="00127A88">
            <w:delText>.</w:delText>
          </w:r>
        </w:del>
      </w:ins>
    </w:p>
    <w:p w14:paraId="0C5363B3" w14:textId="0CFB8487" w:rsidR="00775FF6" w:rsidDel="00127A88" w:rsidRDefault="00775FF6" w:rsidP="00775FF6">
      <w:pPr>
        <w:pStyle w:val="Bibliography"/>
        <w:rPr>
          <w:ins w:id="452" w:author="Dr Elizabeth Wenk" w:date="2016-09-06T16:21:00Z"/>
          <w:del w:id="453" w:author="Dr Elizabeth Wenk " w:date="2016-09-12T14:22:00Z"/>
        </w:rPr>
      </w:pPr>
      <w:ins w:id="454" w:author="Dr Elizabeth Wenk" w:date="2016-09-06T16:21:00Z">
        <w:del w:id="455" w:author="Dr Elizabeth Wenk " w:date="2016-09-12T14:22:00Z">
          <w:r w:rsidDel="00127A88">
            <w:delText xml:space="preserve">Kozlowski, J. (1992) Optimal allocation of resources to growth and reproduction: Implications for age and size at maturity. </w:delText>
          </w:r>
          <w:r w:rsidDel="00127A88">
            <w:rPr>
              <w:i/>
              <w:iCs/>
            </w:rPr>
            <w:delText>Trends in Ecology &amp; Evolution</w:delText>
          </w:r>
          <w:r w:rsidDel="00127A88">
            <w:delText xml:space="preserve">, </w:delText>
          </w:r>
          <w:r w:rsidDel="00127A88">
            <w:rPr>
              <w:b/>
              <w:bCs/>
            </w:rPr>
            <w:delText>7</w:delText>
          </w:r>
          <w:r w:rsidDel="00127A88">
            <w:delText>, 15–19.</w:delText>
          </w:r>
        </w:del>
      </w:ins>
    </w:p>
    <w:p w14:paraId="76247808" w14:textId="2F0F6F89" w:rsidR="00775FF6" w:rsidDel="00127A88" w:rsidRDefault="00775FF6" w:rsidP="00775FF6">
      <w:pPr>
        <w:pStyle w:val="Bibliography"/>
        <w:rPr>
          <w:ins w:id="456" w:author="Dr Elizabeth Wenk" w:date="2016-09-06T16:21:00Z"/>
          <w:del w:id="457" w:author="Dr Elizabeth Wenk " w:date="2016-09-12T14:22:00Z"/>
        </w:rPr>
      </w:pPr>
      <w:ins w:id="458" w:author="Dr Elizabeth Wenk" w:date="2016-09-06T16:21:00Z">
        <w:del w:id="459" w:author="Dr Elizabeth Wenk " w:date="2016-09-12T14:22:00Z">
          <w:r w:rsidDel="00127A88">
            <w:delText xml:space="preserve">Lázaro, A., Jakobsson, A. &amp; Totland, Ø. (2013) How do pollinator visitation rate and seed set relate to species’ floral traits and community context? </w:delText>
          </w:r>
          <w:r w:rsidDel="00127A88">
            <w:rPr>
              <w:i/>
              <w:iCs/>
            </w:rPr>
            <w:delText>Oecologia</w:delText>
          </w:r>
          <w:r w:rsidDel="00127A88">
            <w:delText xml:space="preserve">, </w:delText>
          </w:r>
          <w:r w:rsidDel="00127A88">
            <w:rPr>
              <w:b/>
              <w:bCs/>
            </w:rPr>
            <w:delText>173</w:delText>
          </w:r>
          <w:r w:rsidDel="00127A88">
            <w:delText>, 881–893.</w:delText>
          </w:r>
        </w:del>
      </w:ins>
    </w:p>
    <w:p w14:paraId="701DB8F9" w14:textId="26DD6D17" w:rsidR="00775FF6" w:rsidDel="00127A88" w:rsidRDefault="00775FF6" w:rsidP="00775FF6">
      <w:pPr>
        <w:pStyle w:val="Bibliography"/>
        <w:rPr>
          <w:ins w:id="460" w:author="Dr Elizabeth Wenk" w:date="2016-09-06T16:21:00Z"/>
          <w:del w:id="461" w:author="Dr Elizabeth Wenk " w:date="2016-09-12T14:22:00Z"/>
        </w:rPr>
      </w:pPr>
      <w:ins w:id="462" w:author="Dr Elizabeth Wenk" w:date="2016-09-06T16:21:00Z">
        <w:del w:id="463" w:author="Dr Elizabeth Wenk " w:date="2016-09-12T14:22:00Z">
          <w:r w:rsidDel="00127A88">
            <w:delText xml:space="preserve">Lord, J.M. &amp; Westoby, M. (2006) Accessory costs of seed production. </w:delText>
          </w:r>
          <w:r w:rsidDel="00127A88">
            <w:rPr>
              <w:i/>
              <w:iCs/>
            </w:rPr>
            <w:delText>Oecologia</w:delText>
          </w:r>
          <w:r w:rsidDel="00127A88">
            <w:delText xml:space="preserve">, </w:delText>
          </w:r>
          <w:r w:rsidDel="00127A88">
            <w:rPr>
              <w:b/>
              <w:bCs/>
            </w:rPr>
            <w:delText>150</w:delText>
          </w:r>
          <w:r w:rsidDel="00127A88">
            <w:delText>, 310–317.</w:delText>
          </w:r>
        </w:del>
      </w:ins>
    </w:p>
    <w:p w14:paraId="3F4E2237" w14:textId="60943F3A" w:rsidR="00775FF6" w:rsidDel="00127A88" w:rsidRDefault="00775FF6" w:rsidP="00775FF6">
      <w:pPr>
        <w:pStyle w:val="Bibliography"/>
        <w:rPr>
          <w:ins w:id="464" w:author="Dr Elizabeth Wenk" w:date="2016-09-06T16:21:00Z"/>
          <w:del w:id="465" w:author="Dr Elizabeth Wenk " w:date="2016-09-12T14:22:00Z"/>
        </w:rPr>
      </w:pPr>
      <w:ins w:id="466" w:author="Dr Elizabeth Wenk" w:date="2016-09-06T16:21:00Z">
        <w:del w:id="467" w:author="Dr Elizabeth Wenk " w:date="2016-09-12T14:22:00Z">
          <w:r w:rsidDel="00127A88">
            <w:delText xml:space="preserve">Lord, J.M. &amp; Westoby, M. (2012) Accessory costs of seed production and the evolution of angiosperms. </w:delText>
          </w:r>
          <w:r w:rsidDel="00127A88">
            <w:rPr>
              <w:i/>
              <w:iCs/>
            </w:rPr>
            <w:delText>Evolution</w:delText>
          </w:r>
          <w:r w:rsidDel="00127A88">
            <w:delText xml:space="preserve">, </w:delText>
          </w:r>
          <w:r w:rsidDel="00127A88">
            <w:rPr>
              <w:b/>
              <w:bCs/>
            </w:rPr>
            <w:delText>66</w:delText>
          </w:r>
          <w:r w:rsidDel="00127A88">
            <w:delText>, 200–210.</w:delText>
          </w:r>
        </w:del>
      </w:ins>
    </w:p>
    <w:p w14:paraId="33837844" w14:textId="5B3DF70C" w:rsidR="00775FF6" w:rsidDel="00127A88" w:rsidRDefault="00775FF6" w:rsidP="00775FF6">
      <w:pPr>
        <w:pStyle w:val="Bibliography"/>
        <w:rPr>
          <w:ins w:id="468" w:author="Dr Elizabeth Wenk" w:date="2016-09-06T16:21:00Z"/>
          <w:del w:id="469" w:author="Dr Elizabeth Wenk " w:date="2016-09-12T14:22:00Z"/>
        </w:rPr>
      </w:pPr>
      <w:ins w:id="470" w:author="Dr Elizabeth Wenk" w:date="2016-09-06T16:21:00Z">
        <w:del w:id="471" w:author="Dr Elizabeth Wenk " w:date="2016-09-12T14:22:00Z">
          <w:r w:rsidDel="00127A88">
            <w:delText xml:space="preserve">Mironchenko, A. &amp; Kozłowski, J. (2014) Optimal allocation patterns and optimal seed mass of a perennial plant. </w:delText>
          </w:r>
          <w:r w:rsidDel="00127A88">
            <w:rPr>
              <w:i/>
              <w:iCs/>
            </w:rPr>
            <w:delText>Journal of Theoretical Biology</w:delText>
          </w:r>
          <w:r w:rsidDel="00127A88">
            <w:delText xml:space="preserve">, </w:delText>
          </w:r>
          <w:r w:rsidDel="00127A88">
            <w:rPr>
              <w:b/>
              <w:bCs/>
            </w:rPr>
            <w:delText>354</w:delText>
          </w:r>
          <w:r w:rsidDel="00127A88">
            <w:delText>, 12–24.</w:delText>
          </w:r>
        </w:del>
      </w:ins>
    </w:p>
    <w:p w14:paraId="55A98BD6" w14:textId="437DDAA3" w:rsidR="00775FF6" w:rsidDel="00127A88" w:rsidRDefault="00775FF6" w:rsidP="00775FF6">
      <w:pPr>
        <w:pStyle w:val="Bibliography"/>
        <w:rPr>
          <w:ins w:id="472" w:author="Dr Elizabeth Wenk" w:date="2016-09-06T16:21:00Z"/>
          <w:del w:id="473" w:author="Dr Elizabeth Wenk " w:date="2016-09-12T14:22:00Z"/>
        </w:rPr>
      </w:pPr>
      <w:ins w:id="474" w:author="Dr Elizabeth Wenk" w:date="2016-09-06T16:21:00Z">
        <w:del w:id="475" w:author="Dr Elizabeth Wenk " w:date="2016-09-12T14:22:00Z">
          <w:r w:rsidDel="00127A88">
            <w:lastRenderedPageBreak/>
            <w:delText xml:space="preserve">Mitchell, R.J. (1997) Effects of pollination intensity on </w:delText>
          </w:r>
          <w:r w:rsidDel="00127A88">
            <w:rPr>
              <w:i/>
              <w:iCs/>
            </w:rPr>
            <w:delText>Lesquerella fendleri</w:delText>
          </w:r>
          <w:r w:rsidDel="00127A88">
            <w:delText xml:space="preserve"> seed set: variation among plants. </w:delText>
          </w:r>
          <w:r w:rsidDel="00127A88">
            <w:rPr>
              <w:i/>
              <w:iCs/>
            </w:rPr>
            <w:delText>Oecologia</w:delText>
          </w:r>
          <w:r w:rsidDel="00127A88">
            <w:delText xml:space="preserve">, </w:delText>
          </w:r>
          <w:r w:rsidDel="00127A88">
            <w:rPr>
              <w:b/>
              <w:bCs/>
            </w:rPr>
            <w:delText>109</w:delText>
          </w:r>
          <w:r w:rsidDel="00127A88">
            <w:delText>, 382–388.</w:delText>
          </w:r>
        </w:del>
      </w:ins>
    </w:p>
    <w:p w14:paraId="6466875A" w14:textId="146262ED" w:rsidR="00775FF6" w:rsidDel="00127A88" w:rsidRDefault="00775FF6" w:rsidP="00775FF6">
      <w:pPr>
        <w:pStyle w:val="Bibliography"/>
        <w:rPr>
          <w:ins w:id="476" w:author="Dr Elizabeth Wenk" w:date="2016-09-06T16:21:00Z"/>
          <w:del w:id="477" w:author="Dr Elizabeth Wenk " w:date="2016-09-12T14:22:00Z"/>
        </w:rPr>
      </w:pPr>
      <w:ins w:id="478" w:author="Dr Elizabeth Wenk" w:date="2016-09-06T16:21:00Z">
        <w:del w:id="479" w:author="Dr Elizabeth Wenk " w:date="2016-09-12T14:22:00Z">
          <w:r w:rsidDel="00127A88">
            <w:delText xml:space="preserve">Mock, D.W. &amp; Forbes, L.S. (1995) The evolution of parental optimism. </w:delText>
          </w:r>
          <w:r w:rsidDel="00127A88">
            <w:rPr>
              <w:i/>
              <w:iCs/>
            </w:rPr>
            <w:delText>Trends in Ecology &amp; Evolution</w:delText>
          </w:r>
          <w:r w:rsidDel="00127A88">
            <w:delText xml:space="preserve">, </w:delText>
          </w:r>
          <w:r w:rsidDel="00127A88">
            <w:rPr>
              <w:b/>
              <w:bCs/>
            </w:rPr>
            <w:delText>10</w:delText>
          </w:r>
          <w:r w:rsidDel="00127A88">
            <w:delText>, 130–134.</w:delText>
          </w:r>
        </w:del>
      </w:ins>
    </w:p>
    <w:p w14:paraId="4C637624" w14:textId="05EDFF6C" w:rsidR="00775FF6" w:rsidDel="00127A88" w:rsidRDefault="00775FF6" w:rsidP="00775FF6">
      <w:pPr>
        <w:pStyle w:val="Bibliography"/>
        <w:rPr>
          <w:ins w:id="480" w:author="Dr Elizabeth Wenk" w:date="2016-09-06T16:21:00Z"/>
          <w:del w:id="481" w:author="Dr Elizabeth Wenk " w:date="2016-09-12T14:22:00Z"/>
        </w:rPr>
      </w:pPr>
      <w:ins w:id="482" w:author="Dr Elizabeth Wenk" w:date="2016-09-06T16:21:00Z">
        <w:del w:id="483" w:author="Dr Elizabeth Wenk " w:date="2016-09-12T14:22:00Z">
          <w:r w:rsidDel="00127A88">
            <w:delText xml:space="preserve">Moles, A.T., Ackerly, D.D., Webb, C.O., Tweddle, J.C., Dickie, J.B., Pitman, A.J. &amp; Westoby, M. (2005) Factors that shape seed mass evolution. </w:delText>
          </w:r>
          <w:r w:rsidDel="00127A88">
            <w:rPr>
              <w:i/>
              <w:iCs/>
            </w:rPr>
            <w:delText>Proceedings of the National Academy of Sciences of the United States of America</w:delText>
          </w:r>
          <w:r w:rsidDel="00127A88">
            <w:delText xml:space="preserve">, </w:delText>
          </w:r>
          <w:r w:rsidDel="00127A88">
            <w:rPr>
              <w:b/>
              <w:bCs/>
            </w:rPr>
            <w:delText>102</w:delText>
          </w:r>
          <w:r w:rsidDel="00127A88">
            <w:delText>, 10540–10544.</w:delText>
          </w:r>
        </w:del>
      </w:ins>
    </w:p>
    <w:p w14:paraId="1EB812E1" w14:textId="1D073876" w:rsidR="00775FF6" w:rsidDel="00127A88" w:rsidRDefault="00775FF6" w:rsidP="00775FF6">
      <w:pPr>
        <w:pStyle w:val="Bibliography"/>
        <w:rPr>
          <w:ins w:id="484" w:author="Dr Elizabeth Wenk" w:date="2016-09-06T16:21:00Z"/>
          <w:del w:id="485" w:author="Dr Elizabeth Wenk " w:date="2016-09-12T14:22:00Z"/>
        </w:rPr>
      </w:pPr>
      <w:ins w:id="486" w:author="Dr Elizabeth Wenk" w:date="2016-09-06T16:21:00Z">
        <w:del w:id="487" w:author="Dr Elizabeth Wenk " w:date="2016-09-12T14:22:00Z">
          <w:r w:rsidDel="00127A88">
            <w:delText xml:space="preserve">Moles, A.T., Falster, D.S., Leishman, M.R. &amp; Westoby, M. (2004) Small-seeded species produce more seeds per square metre of canopy per year, but not per individual per lifetime. </w:delText>
          </w:r>
          <w:r w:rsidDel="00127A88">
            <w:rPr>
              <w:i/>
              <w:iCs/>
            </w:rPr>
            <w:delText>Journal of Ecology</w:delText>
          </w:r>
          <w:r w:rsidDel="00127A88">
            <w:delText xml:space="preserve">, </w:delText>
          </w:r>
          <w:r w:rsidDel="00127A88">
            <w:rPr>
              <w:b/>
              <w:bCs/>
            </w:rPr>
            <w:delText>92</w:delText>
          </w:r>
          <w:r w:rsidDel="00127A88">
            <w:delText>, 384–396.</w:delText>
          </w:r>
        </w:del>
      </w:ins>
    </w:p>
    <w:p w14:paraId="16B90660" w14:textId="591A4BBD" w:rsidR="00775FF6" w:rsidDel="00127A88" w:rsidRDefault="00775FF6" w:rsidP="00775FF6">
      <w:pPr>
        <w:pStyle w:val="Bibliography"/>
        <w:rPr>
          <w:ins w:id="488" w:author="Dr Elizabeth Wenk" w:date="2016-09-06T16:21:00Z"/>
          <w:del w:id="489" w:author="Dr Elizabeth Wenk " w:date="2016-09-12T14:22:00Z"/>
        </w:rPr>
      </w:pPr>
      <w:ins w:id="490" w:author="Dr Elizabeth Wenk" w:date="2016-09-06T16:21:00Z">
        <w:del w:id="491" w:author="Dr Elizabeth Wenk " w:date="2016-09-12T14:22:00Z">
          <w:r w:rsidDel="00127A88">
            <w:delText xml:space="preserve">Moles, A.T., Warton, D.I. &amp; Westoby, M. (2003) Do small-seeded species have higher survival through seed predation than large-seeded species? </w:delText>
          </w:r>
          <w:r w:rsidDel="00127A88">
            <w:rPr>
              <w:i/>
              <w:iCs/>
            </w:rPr>
            <w:delText>Ecology</w:delText>
          </w:r>
          <w:r w:rsidDel="00127A88">
            <w:delText xml:space="preserve">, </w:delText>
          </w:r>
          <w:r w:rsidDel="00127A88">
            <w:rPr>
              <w:b/>
              <w:bCs/>
            </w:rPr>
            <w:delText>84</w:delText>
          </w:r>
          <w:r w:rsidDel="00127A88">
            <w:delText>, 3148–3161.</w:delText>
          </w:r>
        </w:del>
      </w:ins>
    </w:p>
    <w:p w14:paraId="53365309" w14:textId="3C731158" w:rsidR="00775FF6" w:rsidDel="00127A88" w:rsidRDefault="00775FF6" w:rsidP="00775FF6">
      <w:pPr>
        <w:pStyle w:val="Bibliography"/>
        <w:rPr>
          <w:ins w:id="492" w:author="Dr Elizabeth Wenk" w:date="2016-09-06T16:21:00Z"/>
          <w:del w:id="493" w:author="Dr Elizabeth Wenk " w:date="2016-09-12T14:22:00Z"/>
        </w:rPr>
      </w:pPr>
      <w:ins w:id="494" w:author="Dr Elizabeth Wenk" w:date="2016-09-06T16:21:00Z">
        <w:del w:id="495" w:author="Dr Elizabeth Wenk " w:date="2016-09-12T14:22:00Z">
          <w:r w:rsidDel="00127A88">
            <w:delText xml:space="preserve">Moles, A.T. &amp; Westoby, M. (2006) Seed size and plant strategy across the whole life cycle. </w:delText>
          </w:r>
          <w:r w:rsidDel="00127A88">
            <w:rPr>
              <w:i/>
              <w:iCs/>
            </w:rPr>
            <w:delText>Oikos</w:delText>
          </w:r>
          <w:r w:rsidDel="00127A88">
            <w:delText xml:space="preserve">, </w:delText>
          </w:r>
          <w:r w:rsidDel="00127A88">
            <w:rPr>
              <w:b/>
              <w:bCs/>
            </w:rPr>
            <w:delText>113</w:delText>
          </w:r>
          <w:r w:rsidDel="00127A88">
            <w:delText>, 91–105.</w:delText>
          </w:r>
        </w:del>
      </w:ins>
    </w:p>
    <w:p w14:paraId="661C6904" w14:textId="5F6C7C83" w:rsidR="00775FF6" w:rsidDel="00127A88" w:rsidRDefault="00775FF6" w:rsidP="00775FF6">
      <w:pPr>
        <w:pStyle w:val="Bibliography"/>
        <w:rPr>
          <w:ins w:id="496" w:author="Dr Elizabeth Wenk" w:date="2016-09-06T16:21:00Z"/>
          <w:del w:id="497" w:author="Dr Elizabeth Wenk " w:date="2016-09-12T14:22:00Z"/>
        </w:rPr>
      </w:pPr>
      <w:ins w:id="498" w:author="Dr Elizabeth Wenk" w:date="2016-09-06T16:21:00Z">
        <w:del w:id="499" w:author="Dr Elizabeth Wenk " w:date="2016-09-12T14:22:00Z">
          <w:r w:rsidDel="00127A88">
            <w:delText xml:space="preserve">Myers, R.A. &amp; Doyle, R.W. (1983) Predicting natural mortality rates and reproduction–mortality trade-offs from fish life history data. </w:delText>
          </w:r>
          <w:r w:rsidDel="00127A88">
            <w:rPr>
              <w:i/>
              <w:iCs/>
            </w:rPr>
            <w:delText>Canadian Journal of Fisheries and Aquatic Sciences</w:delText>
          </w:r>
          <w:r w:rsidDel="00127A88">
            <w:delText xml:space="preserve">, </w:delText>
          </w:r>
          <w:r w:rsidDel="00127A88">
            <w:rPr>
              <w:b/>
              <w:bCs/>
            </w:rPr>
            <w:delText>40</w:delText>
          </w:r>
          <w:r w:rsidDel="00127A88">
            <w:delText>, 612–620.</w:delText>
          </w:r>
        </w:del>
      </w:ins>
    </w:p>
    <w:p w14:paraId="6AF5BC1B" w14:textId="141EED17" w:rsidR="00775FF6" w:rsidDel="00127A88" w:rsidRDefault="00775FF6" w:rsidP="00775FF6">
      <w:pPr>
        <w:pStyle w:val="Bibliography"/>
        <w:rPr>
          <w:ins w:id="500" w:author="Dr Elizabeth Wenk" w:date="2016-09-06T16:21:00Z"/>
          <w:del w:id="501" w:author="Dr Elizabeth Wenk " w:date="2016-09-12T14:22:00Z"/>
        </w:rPr>
      </w:pPr>
      <w:ins w:id="502" w:author="Dr Elizabeth Wenk" w:date="2016-09-06T16:21:00Z">
        <w:del w:id="503" w:author="Dr Elizabeth Wenk " w:date="2016-09-12T14:22:00Z">
          <w:r w:rsidDel="00127A88">
            <w:delText xml:space="preserve">NSW Office of the Environment. (2006) </w:delText>
          </w:r>
          <w:r w:rsidDel="00127A88">
            <w:rPr>
              <w:i/>
              <w:iCs/>
            </w:rPr>
            <w:delText>Ku-Ring-Gai Chase National Park Fire Management Strategy</w:delText>
          </w:r>
          <w:r w:rsidDel="00127A88">
            <w:delText>.</w:delText>
          </w:r>
        </w:del>
      </w:ins>
    </w:p>
    <w:p w14:paraId="703E4919" w14:textId="308D00E3" w:rsidR="00775FF6" w:rsidDel="00127A88" w:rsidRDefault="00775FF6" w:rsidP="00775FF6">
      <w:pPr>
        <w:pStyle w:val="Bibliography"/>
        <w:rPr>
          <w:ins w:id="504" w:author="Dr Elizabeth Wenk" w:date="2016-09-06T16:21:00Z"/>
          <w:del w:id="505" w:author="Dr Elizabeth Wenk " w:date="2016-09-12T14:22:00Z"/>
        </w:rPr>
      </w:pPr>
      <w:ins w:id="506" w:author="Dr Elizabeth Wenk" w:date="2016-09-06T16:21:00Z">
        <w:del w:id="507" w:author="Dr Elizabeth Wenk " w:date="2016-09-12T14:22:00Z">
          <w:r w:rsidDel="00127A88">
            <w:delText xml:space="preserve">Obeso, J.R. (2002) The costs of reproduction in plants. </w:delText>
          </w:r>
          <w:r w:rsidDel="00127A88">
            <w:rPr>
              <w:i/>
              <w:iCs/>
            </w:rPr>
            <w:delText>New Phytologist</w:delText>
          </w:r>
          <w:r w:rsidDel="00127A88">
            <w:delText xml:space="preserve">, </w:delText>
          </w:r>
          <w:r w:rsidDel="00127A88">
            <w:rPr>
              <w:b/>
              <w:bCs/>
            </w:rPr>
            <w:delText>155</w:delText>
          </w:r>
          <w:r w:rsidDel="00127A88">
            <w:delText>, 321–348.</w:delText>
          </w:r>
        </w:del>
      </w:ins>
    </w:p>
    <w:p w14:paraId="20873680" w14:textId="4D939D96" w:rsidR="00775FF6" w:rsidDel="00127A88" w:rsidRDefault="00775FF6" w:rsidP="00775FF6">
      <w:pPr>
        <w:pStyle w:val="Bibliography"/>
        <w:rPr>
          <w:ins w:id="508" w:author="Dr Elizabeth Wenk" w:date="2016-09-06T16:21:00Z"/>
          <w:del w:id="509" w:author="Dr Elizabeth Wenk " w:date="2016-09-12T14:22:00Z"/>
        </w:rPr>
      </w:pPr>
      <w:ins w:id="510" w:author="Dr Elizabeth Wenk" w:date="2016-09-06T16:21:00Z">
        <w:del w:id="511" w:author="Dr Elizabeth Wenk " w:date="2016-09-12T14:22:00Z">
          <w:r w:rsidDel="00127A88">
            <w:delText xml:space="preserve">Obeso, J.R. (2004) A hierarchical perspective in allocation to reproduction from whole plant to fruit and seed level. </w:delText>
          </w:r>
          <w:r w:rsidDel="00127A88">
            <w:rPr>
              <w:i/>
              <w:iCs/>
            </w:rPr>
            <w:delText>Perspectives in Plant Ecology, Evolution and Systematics</w:delText>
          </w:r>
          <w:r w:rsidDel="00127A88">
            <w:delText xml:space="preserve">, </w:delText>
          </w:r>
          <w:r w:rsidDel="00127A88">
            <w:rPr>
              <w:b/>
              <w:bCs/>
            </w:rPr>
            <w:delText>6</w:delText>
          </w:r>
          <w:r w:rsidDel="00127A88">
            <w:delText>, 217–225.</w:delText>
          </w:r>
        </w:del>
      </w:ins>
    </w:p>
    <w:p w14:paraId="7E428E0F" w14:textId="44DE76D9" w:rsidR="00775FF6" w:rsidDel="00127A88" w:rsidRDefault="00775FF6" w:rsidP="00775FF6">
      <w:pPr>
        <w:pStyle w:val="Bibliography"/>
        <w:rPr>
          <w:ins w:id="512" w:author="Dr Elizabeth Wenk" w:date="2016-09-06T16:21:00Z"/>
          <w:del w:id="513" w:author="Dr Elizabeth Wenk " w:date="2016-09-12T14:22:00Z"/>
        </w:rPr>
      </w:pPr>
      <w:ins w:id="514" w:author="Dr Elizabeth Wenk" w:date="2016-09-06T16:21:00Z">
        <w:del w:id="515" w:author="Dr Elizabeth Wenk " w:date="2016-09-12T14:22:00Z">
          <w:r w:rsidDel="00127A88">
            <w:delText xml:space="preserve">Primack, R.B. (1987) Relationships Among Flowers, Fruits, and Seeds. </w:delText>
          </w:r>
          <w:r w:rsidDel="00127A88">
            <w:rPr>
              <w:i/>
              <w:iCs/>
            </w:rPr>
            <w:delText>Annual Review of Ecology and Systematics</w:delText>
          </w:r>
          <w:r w:rsidDel="00127A88">
            <w:delText xml:space="preserve">, </w:delText>
          </w:r>
          <w:r w:rsidDel="00127A88">
            <w:rPr>
              <w:b/>
              <w:bCs/>
            </w:rPr>
            <w:delText>18</w:delText>
          </w:r>
          <w:r w:rsidDel="00127A88">
            <w:delText>, 409–430.</w:delText>
          </w:r>
        </w:del>
      </w:ins>
    </w:p>
    <w:p w14:paraId="5A50D32D" w14:textId="2EC36559" w:rsidR="00775FF6" w:rsidDel="00127A88" w:rsidRDefault="00775FF6" w:rsidP="00775FF6">
      <w:pPr>
        <w:pStyle w:val="Bibliography"/>
        <w:rPr>
          <w:ins w:id="516" w:author="Dr Elizabeth Wenk" w:date="2016-09-06T16:21:00Z"/>
          <w:del w:id="517" w:author="Dr Elizabeth Wenk " w:date="2016-09-12T14:22:00Z"/>
        </w:rPr>
      </w:pPr>
      <w:ins w:id="518" w:author="Dr Elizabeth Wenk" w:date="2016-09-06T16:21:00Z">
        <w:del w:id="519" w:author="Dr Elizabeth Wenk " w:date="2016-09-12T14:22:00Z">
          <w:r w:rsidDel="00127A88">
            <w:delText xml:space="preserve">Ramirez, N. &amp; Berry, P.E. (1997) Effect of sexual systems and dichogamy on levels of abortion and biomass allocation in plant reproductive structures. </w:delText>
          </w:r>
          <w:r w:rsidDel="00127A88">
            <w:rPr>
              <w:i/>
              <w:iCs/>
            </w:rPr>
            <w:delText>Canadian Journal of Botany</w:delText>
          </w:r>
          <w:r w:rsidDel="00127A88">
            <w:delText xml:space="preserve">, </w:delText>
          </w:r>
          <w:r w:rsidDel="00127A88">
            <w:rPr>
              <w:b/>
              <w:bCs/>
            </w:rPr>
            <w:delText>75</w:delText>
          </w:r>
          <w:r w:rsidDel="00127A88">
            <w:delText>, 457–461.</w:delText>
          </w:r>
        </w:del>
      </w:ins>
    </w:p>
    <w:p w14:paraId="69C25DC1" w14:textId="60A1BDF7" w:rsidR="00775FF6" w:rsidDel="00127A88" w:rsidRDefault="00775FF6" w:rsidP="00775FF6">
      <w:pPr>
        <w:pStyle w:val="Bibliography"/>
        <w:rPr>
          <w:ins w:id="520" w:author="Dr Elizabeth Wenk" w:date="2016-09-06T16:21:00Z"/>
          <w:del w:id="521" w:author="Dr Elizabeth Wenk " w:date="2016-09-12T14:22:00Z"/>
        </w:rPr>
      </w:pPr>
      <w:ins w:id="522" w:author="Dr Elizabeth Wenk" w:date="2016-09-06T16:21:00Z">
        <w:del w:id="523" w:author="Dr Elizabeth Wenk " w:date="2016-09-12T14:22:00Z">
          <w:r w:rsidDel="00127A88">
            <w:delText xml:space="preserve">Ramsey, M. (1997) No evidence for demographic costs of seed production in the pollen-limited perennial herb </w:delText>
          </w:r>
          <w:r w:rsidDel="00127A88">
            <w:rPr>
              <w:i/>
              <w:iCs/>
            </w:rPr>
            <w:delText>Blandfordia grandiflora</w:delText>
          </w:r>
          <w:r w:rsidDel="00127A88">
            <w:delText xml:space="preserve"> (Liliaceae). </w:delText>
          </w:r>
          <w:r w:rsidDel="00127A88">
            <w:rPr>
              <w:i/>
              <w:iCs/>
            </w:rPr>
            <w:delText>International Journal of Plant Sciences</w:delText>
          </w:r>
          <w:r w:rsidDel="00127A88">
            <w:delText xml:space="preserve">, </w:delText>
          </w:r>
          <w:r w:rsidDel="00127A88">
            <w:rPr>
              <w:b/>
              <w:bCs/>
            </w:rPr>
            <w:delText>158</w:delText>
          </w:r>
          <w:r w:rsidDel="00127A88">
            <w:delText>, 785–793.</w:delText>
          </w:r>
        </w:del>
      </w:ins>
    </w:p>
    <w:p w14:paraId="6093B158" w14:textId="6AB4DEA6" w:rsidR="00775FF6" w:rsidDel="00127A88" w:rsidRDefault="00775FF6" w:rsidP="00775FF6">
      <w:pPr>
        <w:pStyle w:val="Bibliography"/>
        <w:rPr>
          <w:ins w:id="524" w:author="Dr Elizabeth Wenk" w:date="2016-09-06T16:21:00Z"/>
          <w:del w:id="525" w:author="Dr Elizabeth Wenk " w:date="2016-09-12T14:22:00Z"/>
        </w:rPr>
      </w:pPr>
      <w:ins w:id="526" w:author="Dr Elizabeth Wenk" w:date="2016-09-06T16:21:00Z">
        <w:del w:id="527" w:author="Dr Elizabeth Wenk " w:date="2016-09-12T14:22:00Z">
          <w:r w:rsidDel="00127A88">
            <w:delText xml:space="preserve">Reekie, E.G. &amp; Bazzaz, F.A. (1987a) Reproductive effort in plants. 1. Carbon allocation to reproduction. </w:delText>
          </w:r>
          <w:r w:rsidDel="00127A88">
            <w:rPr>
              <w:i/>
              <w:iCs/>
            </w:rPr>
            <w:delText>The American Naturalist</w:delText>
          </w:r>
          <w:r w:rsidDel="00127A88">
            <w:delText xml:space="preserve">, </w:delText>
          </w:r>
          <w:r w:rsidDel="00127A88">
            <w:rPr>
              <w:b/>
              <w:bCs/>
            </w:rPr>
            <w:delText>129</w:delText>
          </w:r>
          <w:r w:rsidDel="00127A88">
            <w:delText>, 876–896.</w:delText>
          </w:r>
        </w:del>
      </w:ins>
    </w:p>
    <w:p w14:paraId="1D075CF4" w14:textId="44D20A22" w:rsidR="00775FF6" w:rsidDel="00127A88" w:rsidRDefault="00775FF6" w:rsidP="00775FF6">
      <w:pPr>
        <w:pStyle w:val="Bibliography"/>
        <w:rPr>
          <w:ins w:id="528" w:author="Dr Elizabeth Wenk" w:date="2016-09-06T16:21:00Z"/>
          <w:del w:id="529" w:author="Dr Elizabeth Wenk " w:date="2016-09-12T14:22:00Z"/>
        </w:rPr>
      </w:pPr>
      <w:ins w:id="530" w:author="Dr Elizabeth Wenk" w:date="2016-09-06T16:21:00Z">
        <w:del w:id="531" w:author="Dr Elizabeth Wenk " w:date="2016-09-12T14:22:00Z">
          <w:r w:rsidDel="00127A88">
            <w:delText xml:space="preserve">Reekie, E.G. &amp; Bazzaz, F.A. (1987b) Reproductive effort in plants. 2. Does carbon reflect the allocation of other resources? </w:delText>
          </w:r>
          <w:r w:rsidDel="00127A88">
            <w:rPr>
              <w:i/>
              <w:iCs/>
            </w:rPr>
            <w:delText>The American Naturalist</w:delText>
          </w:r>
          <w:r w:rsidDel="00127A88">
            <w:delText xml:space="preserve">, </w:delText>
          </w:r>
          <w:r w:rsidDel="00127A88">
            <w:rPr>
              <w:b/>
              <w:bCs/>
            </w:rPr>
            <w:delText>129</w:delText>
          </w:r>
          <w:r w:rsidDel="00127A88">
            <w:delText>, 897–906.</w:delText>
          </w:r>
        </w:del>
      </w:ins>
    </w:p>
    <w:p w14:paraId="3E85CA44" w14:textId="3A046C6C" w:rsidR="00775FF6" w:rsidDel="00127A88" w:rsidRDefault="00775FF6" w:rsidP="00775FF6">
      <w:pPr>
        <w:pStyle w:val="Bibliography"/>
        <w:rPr>
          <w:ins w:id="532" w:author="Dr Elizabeth Wenk" w:date="2016-09-06T16:21:00Z"/>
          <w:del w:id="533" w:author="Dr Elizabeth Wenk " w:date="2016-09-12T14:22:00Z"/>
        </w:rPr>
      </w:pPr>
      <w:ins w:id="534" w:author="Dr Elizabeth Wenk" w:date="2016-09-06T16:21:00Z">
        <w:del w:id="535" w:author="Dr Elizabeth Wenk " w:date="2016-09-12T14:22:00Z">
          <w:r w:rsidDel="00127A88">
            <w:delText>Rosenheim, J.A., Alon, U., Shinar, G., Keeling, A.E.M.J. &amp; McPeek, E.M.A. (2010) Evolutionary Balancing of Fitness</w:delText>
          </w:r>
          <w:r w:rsidDel="00127A88">
            <w:rPr>
              <w:rFonts w:ascii="Cambria Math" w:hAnsi="Cambria Math" w:cs="Cambria Math"/>
            </w:rPr>
            <w:delText>‐</w:delText>
          </w:r>
          <w:r w:rsidDel="00127A88">
            <w:delText xml:space="preserve">Limiting Factors. </w:delText>
          </w:r>
          <w:r w:rsidDel="00127A88">
            <w:rPr>
              <w:i/>
              <w:iCs/>
            </w:rPr>
            <w:delText>The American Naturalist</w:delText>
          </w:r>
          <w:r w:rsidDel="00127A88">
            <w:delText xml:space="preserve">, </w:delText>
          </w:r>
          <w:r w:rsidDel="00127A88">
            <w:rPr>
              <w:b/>
              <w:bCs/>
            </w:rPr>
            <w:delText>175</w:delText>
          </w:r>
          <w:r w:rsidDel="00127A88">
            <w:delText>, 662–674.</w:delText>
          </w:r>
        </w:del>
      </w:ins>
    </w:p>
    <w:p w14:paraId="2DAD7370" w14:textId="3444521B" w:rsidR="00775FF6" w:rsidDel="00127A88" w:rsidRDefault="00775FF6" w:rsidP="00775FF6">
      <w:pPr>
        <w:pStyle w:val="Bibliography"/>
        <w:rPr>
          <w:ins w:id="536" w:author="Dr Elizabeth Wenk" w:date="2016-09-06T16:21:00Z"/>
          <w:del w:id="537" w:author="Dr Elizabeth Wenk " w:date="2016-09-12T14:22:00Z"/>
        </w:rPr>
      </w:pPr>
      <w:ins w:id="538" w:author="Dr Elizabeth Wenk" w:date="2016-09-06T16:21:00Z">
        <w:del w:id="539" w:author="Dr Elizabeth Wenk " w:date="2016-09-12T14:22:00Z">
          <w:r w:rsidDel="00127A88">
            <w:delText xml:space="preserve">Rosenheim, J.A., Schreiber, S.J. &amp; Williams, N.M. (2015) Does an “oversupply” of ovules cause pollen limitation? </w:delText>
          </w:r>
          <w:r w:rsidDel="00127A88">
            <w:rPr>
              <w:i/>
              <w:iCs/>
            </w:rPr>
            <w:delText>New Phytologist</w:delText>
          </w:r>
          <w:r w:rsidDel="00127A88">
            <w:delText>, n/a-n/a.</w:delText>
          </w:r>
        </w:del>
      </w:ins>
    </w:p>
    <w:p w14:paraId="72325644" w14:textId="7AB7EADB" w:rsidR="00775FF6" w:rsidDel="00127A88" w:rsidRDefault="00775FF6" w:rsidP="00775FF6">
      <w:pPr>
        <w:pStyle w:val="Bibliography"/>
        <w:rPr>
          <w:ins w:id="540" w:author="Dr Elizabeth Wenk" w:date="2016-09-06T16:21:00Z"/>
          <w:del w:id="541" w:author="Dr Elizabeth Wenk " w:date="2016-09-12T14:22:00Z"/>
        </w:rPr>
      </w:pPr>
      <w:ins w:id="542" w:author="Dr Elizabeth Wenk" w:date="2016-09-06T16:21:00Z">
        <w:del w:id="543" w:author="Dr Elizabeth Wenk " w:date="2016-09-12T14:22:00Z">
          <w:r w:rsidDel="00127A88">
            <w:lastRenderedPageBreak/>
            <w:delText xml:space="preserve">Rosenheim, J.A., Williams, N.M., Schreiber, S.J., Ashman, A.E.T.-L. &amp; Bronstein, E.J.L. (2014) Parental optimism versus parental pessimism in plants: how common should we expect pollen limitation to be? </w:delText>
          </w:r>
          <w:r w:rsidDel="00127A88">
            <w:rPr>
              <w:i/>
              <w:iCs/>
            </w:rPr>
            <w:delText>The American Naturalist</w:delText>
          </w:r>
          <w:r w:rsidDel="00127A88">
            <w:delText xml:space="preserve">, </w:delText>
          </w:r>
          <w:r w:rsidDel="00127A88">
            <w:rPr>
              <w:b/>
              <w:bCs/>
            </w:rPr>
            <w:delText>184</w:delText>
          </w:r>
          <w:r w:rsidDel="00127A88">
            <w:delText>, 75–90.</w:delText>
          </w:r>
        </w:del>
      </w:ins>
    </w:p>
    <w:p w14:paraId="102472F4" w14:textId="49F639E5" w:rsidR="00775FF6" w:rsidDel="00127A88" w:rsidRDefault="00775FF6" w:rsidP="00775FF6">
      <w:pPr>
        <w:pStyle w:val="Bibliography"/>
        <w:rPr>
          <w:ins w:id="544" w:author="Dr Elizabeth Wenk" w:date="2016-09-06T16:21:00Z"/>
          <w:del w:id="545" w:author="Dr Elizabeth Wenk " w:date="2016-09-12T14:22:00Z"/>
        </w:rPr>
      </w:pPr>
      <w:ins w:id="546" w:author="Dr Elizabeth Wenk" w:date="2016-09-06T16:21:00Z">
        <w:del w:id="547" w:author="Dr Elizabeth Wenk " w:date="2016-09-12T14:22:00Z">
          <w:r w:rsidDel="00127A88">
            <w:delText xml:space="preserve">Rosenheim, J.A., Williams, N.M., Schreiber, S.J. &amp; Rapp, J.M. (2016) Modest pollen limitation of lifetime seed production is in good agreement with modest uncertainty in whole-plant pollen receipt. </w:delText>
          </w:r>
          <w:r w:rsidDel="00127A88">
            <w:rPr>
              <w:i/>
              <w:iCs/>
            </w:rPr>
            <w:delText>The American Naturalist</w:delText>
          </w:r>
          <w:r w:rsidDel="00127A88">
            <w:delText xml:space="preserve">, </w:delText>
          </w:r>
          <w:r w:rsidDel="00127A88">
            <w:rPr>
              <w:b/>
              <w:bCs/>
            </w:rPr>
            <w:delText>187</w:delText>
          </w:r>
          <w:r w:rsidDel="00127A88">
            <w:delText>, 397–404.</w:delText>
          </w:r>
        </w:del>
      </w:ins>
    </w:p>
    <w:p w14:paraId="615AC50B" w14:textId="0F7A19C5" w:rsidR="00775FF6" w:rsidDel="00127A88" w:rsidRDefault="00775FF6" w:rsidP="00775FF6">
      <w:pPr>
        <w:pStyle w:val="Bibliography"/>
        <w:rPr>
          <w:ins w:id="548" w:author="Dr Elizabeth Wenk" w:date="2016-09-06T16:21:00Z"/>
          <w:del w:id="549" w:author="Dr Elizabeth Wenk " w:date="2016-09-12T14:22:00Z"/>
        </w:rPr>
      </w:pPr>
      <w:ins w:id="550" w:author="Dr Elizabeth Wenk" w:date="2016-09-06T16:21:00Z">
        <w:del w:id="551" w:author="Dr Elizabeth Wenk " w:date="2016-09-12T14:22:00Z">
          <w:r w:rsidDel="00127A88">
            <w:delText xml:space="preserve">Ruane, L.G., Rotzin, A.T. &amp; Congleton, P.H. (2014) Floral display size, conspecific density and florivory affect fruit set in natural populations of </w:delText>
          </w:r>
          <w:r w:rsidDel="00127A88">
            <w:rPr>
              <w:i/>
              <w:iCs/>
            </w:rPr>
            <w:delText>Phlox hirsuta</w:delText>
          </w:r>
          <w:r w:rsidDel="00127A88">
            <w:delText xml:space="preserve">, an endangered species. </w:delText>
          </w:r>
          <w:r w:rsidDel="00127A88">
            <w:rPr>
              <w:i/>
              <w:iCs/>
            </w:rPr>
            <w:delText>Annals of Botany</w:delText>
          </w:r>
          <w:r w:rsidDel="00127A88">
            <w:delText>, mcu007.</w:delText>
          </w:r>
        </w:del>
      </w:ins>
    </w:p>
    <w:p w14:paraId="72461EFE" w14:textId="579188C7" w:rsidR="00775FF6" w:rsidDel="00127A88" w:rsidRDefault="00775FF6" w:rsidP="00775FF6">
      <w:pPr>
        <w:pStyle w:val="Bibliography"/>
        <w:rPr>
          <w:ins w:id="552" w:author="Dr Elizabeth Wenk" w:date="2016-09-06T16:21:00Z"/>
          <w:del w:id="553" w:author="Dr Elizabeth Wenk " w:date="2016-09-12T14:22:00Z"/>
        </w:rPr>
      </w:pPr>
      <w:ins w:id="554" w:author="Dr Elizabeth Wenk" w:date="2016-09-06T16:21:00Z">
        <w:del w:id="555" w:author="Dr Elizabeth Wenk " w:date="2016-09-12T14:22:00Z">
          <w:r w:rsidDel="00127A88">
            <w:delText xml:space="preserve">Saa, S. &amp; Brown, P.H. (2014) Fruit presence negatively affects photosynthesis by reducing leaf nitrogen in almond. </w:delText>
          </w:r>
          <w:r w:rsidDel="00127A88">
            <w:rPr>
              <w:i/>
              <w:iCs/>
            </w:rPr>
            <w:delText>Functional Plant Biology</w:delText>
          </w:r>
          <w:r w:rsidDel="00127A88">
            <w:delText xml:space="preserve">, </w:delText>
          </w:r>
          <w:r w:rsidDel="00127A88">
            <w:rPr>
              <w:b/>
              <w:bCs/>
            </w:rPr>
            <w:delText>41</w:delText>
          </w:r>
          <w:r w:rsidDel="00127A88">
            <w:delText>, 884–891.</w:delText>
          </w:r>
        </w:del>
      </w:ins>
    </w:p>
    <w:p w14:paraId="071FFAFA" w14:textId="72792929" w:rsidR="00775FF6" w:rsidDel="00127A88" w:rsidRDefault="00775FF6" w:rsidP="00775FF6">
      <w:pPr>
        <w:pStyle w:val="Bibliography"/>
        <w:rPr>
          <w:ins w:id="556" w:author="Dr Elizabeth Wenk" w:date="2016-09-06T16:21:00Z"/>
          <w:del w:id="557" w:author="Dr Elizabeth Wenk " w:date="2016-09-12T14:22:00Z"/>
        </w:rPr>
      </w:pPr>
      <w:ins w:id="558" w:author="Dr Elizabeth Wenk" w:date="2016-09-06T16:21:00Z">
        <w:del w:id="559" w:author="Dr Elizabeth Wenk " w:date="2016-09-12T14:22:00Z">
          <w:r w:rsidDel="00127A88">
            <w:delText xml:space="preserve">Sadras, V.O. (2007) Evolutionary aspects of the trade-off between seed size and number in crops. </w:delText>
          </w:r>
          <w:r w:rsidDel="00127A88">
            <w:rPr>
              <w:i/>
              <w:iCs/>
            </w:rPr>
            <w:delText>Field Crops Research</w:delText>
          </w:r>
          <w:r w:rsidDel="00127A88">
            <w:delText xml:space="preserve">, </w:delText>
          </w:r>
          <w:r w:rsidDel="00127A88">
            <w:rPr>
              <w:b/>
              <w:bCs/>
            </w:rPr>
            <w:delText>100</w:delText>
          </w:r>
          <w:r w:rsidDel="00127A88">
            <w:delText>, 125–138.</w:delText>
          </w:r>
        </w:del>
      </w:ins>
    </w:p>
    <w:p w14:paraId="70EBF04E" w14:textId="6341613B" w:rsidR="00775FF6" w:rsidDel="00127A88" w:rsidRDefault="00775FF6" w:rsidP="00775FF6">
      <w:pPr>
        <w:pStyle w:val="Bibliography"/>
        <w:rPr>
          <w:ins w:id="560" w:author="Dr Elizabeth Wenk" w:date="2016-09-06T16:21:00Z"/>
          <w:del w:id="561" w:author="Dr Elizabeth Wenk " w:date="2016-09-12T14:22:00Z"/>
        </w:rPr>
      </w:pPr>
      <w:ins w:id="562" w:author="Dr Elizabeth Wenk" w:date="2016-09-06T16:21:00Z">
        <w:del w:id="563" w:author="Dr Elizabeth Wenk " w:date="2016-09-12T14:22:00Z">
          <w:r w:rsidDel="00127A88">
            <w:delText xml:space="preserve">Schreiber, S.J., Rosenheim, J.A., Williams, Neal W. &amp; Harder, L.D. (2015) Evolutionary and ecological consequences of multiscale variation in pollen receipt for seed production. </w:delText>
          </w:r>
          <w:r w:rsidDel="00127A88">
            <w:rPr>
              <w:i/>
              <w:iCs/>
            </w:rPr>
            <w:delText>The American Naturalist</w:delText>
          </w:r>
          <w:r w:rsidDel="00127A88">
            <w:delText xml:space="preserve">, </w:delText>
          </w:r>
          <w:r w:rsidDel="00127A88">
            <w:rPr>
              <w:b/>
              <w:bCs/>
            </w:rPr>
            <w:delText>185</w:delText>
          </w:r>
          <w:r w:rsidDel="00127A88">
            <w:delText>, E14–E29.</w:delText>
          </w:r>
        </w:del>
      </w:ins>
    </w:p>
    <w:p w14:paraId="266ED5FA" w14:textId="62FF4DF7" w:rsidR="00775FF6" w:rsidDel="00127A88" w:rsidRDefault="00775FF6" w:rsidP="00775FF6">
      <w:pPr>
        <w:pStyle w:val="Bibliography"/>
        <w:rPr>
          <w:ins w:id="564" w:author="Dr Elizabeth Wenk" w:date="2016-09-06T16:21:00Z"/>
          <w:del w:id="565" w:author="Dr Elizabeth Wenk " w:date="2016-09-12T14:22:00Z"/>
        </w:rPr>
      </w:pPr>
      <w:ins w:id="566" w:author="Dr Elizabeth Wenk" w:date="2016-09-06T16:21:00Z">
        <w:del w:id="567" w:author="Dr Elizabeth Wenk " w:date="2016-09-12T14:22:00Z">
          <w:r w:rsidDel="00127A88">
            <w:delText xml:space="preserve">Shalom, L., Samuels, S., Zur, N., Shlizerman, L., Doron-Faigenboim, A., Blumwald., E. &amp; Sadka, A. (2014) Fruit load induces changes in global gene expression and in abscisic acid (ABA) and indole acetic acid (IAA) homeostasis in citrus buds. </w:delText>
          </w:r>
          <w:r w:rsidDel="00127A88">
            <w:rPr>
              <w:i/>
              <w:iCs/>
            </w:rPr>
            <w:delText>Journal of Experimental Botany</w:delText>
          </w:r>
          <w:r w:rsidDel="00127A88">
            <w:delText xml:space="preserve">, </w:delText>
          </w:r>
          <w:r w:rsidDel="00127A88">
            <w:rPr>
              <w:b/>
              <w:bCs/>
            </w:rPr>
            <w:delText>65</w:delText>
          </w:r>
          <w:r w:rsidDel="00127A88">
            <w:delText>, 3029–3044.</w:delText>
          </w:r>
        </w:del>
      </w:ins>
    </w:p>
    <w:p w14:paraId="05139232" w14:textId="29B18187" w:rsidR="00775FF6" w:rsidDel="00127A88" w:rsidRDefault="00775FF6" w:rsidP="00775FF6">
      <w:pPr>
        <w:pStyle w:val="Bibliography"/>
        <w:rPr>
          <w:ins w:id="568" w:author="Dr Elizabeth Wenk" w:date="2016-09-06T16:21:00Z"/>
          <w:del w:id="569" w:author="Dr Elizabeth Wenk " w:date="2016-09-12T14:22:00Z"/>
        </w:rPr>
      </w:pPr>
      <w:ins w:id="570" w:author="Dr Elizabeth Wenk" w:date="2016-09-06T16:21:00Z">
        <w:del w:id="571" w:author="Dr Elizabeth Wenk " w:date="2016-09-12T14:22:00Z">
          <w:r w:rsidDel="00127A88">
            <w:delText xml:space="preserve">Sibly, R., Calow, P. &amp; Nichols, N. (1985) Are patterns of growth adaptive? </w:delText>
          </w:r>
          <w:r w:rsidDel="00127A88">
            <w:rPr>
              <w:i/>
              <w:iCs/>
            </w:rPr>
            <w:delText>Journal of Theoretical Biology</w:delText>
          </w:r>
          <w:r w:rsidDel="00127A88">
            <w:delText xml:space="preserve">, </w:delText>
          </w:r>
          <w:r w:rsidDel="00127A88">
            <w:rPr>
              <w:b/>
              <w:bCs/>
            </w:rPr>
            <w:delText>112</w:delText>
          </w:r>
          <w:r w:rsidDel="00127A88">
            <w:delText>, 553–574.</w:delText>
          </w:r>
        </w:del>
      </w:ins>
    </w:p>
    <w:p w14:paraId="5ADC2862" w14:textId="0E3EB17B" w:rsidR="00775FF6" w:rsidDel="00127A88" w:rsidRDefault="00775FF6" w:rsidP="00775FF6">
      <w:pPr>
        <w:pStyle w:val="Bibliography"/>
        <w:rPr>
          <w:ins w:id="572" w:author="Dr Elizabeth Wenk" w:date="2016-09-06T16:21:00Z"/>
          <w:del w:id="573" w:author="Dr Elizabeth Wenk " w:date="2016-09-12T14:22:00Z"/>
        </w:rPr>
      </w:pPr>
      <w:ins w:id="574" w:author="Dr Elizabeth Wenk" w:date="2016-09-06T16:21:00Z">
        <w:del w:id="575" w:author="Dr Elizabeth Wenk " w:date="2016-09-12T14:22:00Z">
          <w:r w:rsidDel="00127A88">
            <w:delText xml:space="preserve">Stephenson, A.G. (1981) Flower and fruit abortion: proximate causes and ultimate functions. </w:delText>
          </w:r>
          <w:r w:rsidDel="00127A88">
            <w:rPr>
              <w:i/>
              <w:iCs/>
            </w:rPr>
            <w:delText>Annual Review of Ecology &amp; Systematics</w:delText>
          </w:r>
          <w:r w:rsidDel="00127A88">
            <w:delText xml:space="preserve">, </w:delText>
          </w:r>
          <w:r w:rsidDel="00127A88">
            <w:rPr>
              <w:b/>
              <w:bCs/>
            </w:rPr>
            <w:delText>12</w:delText>
          </w:r>
          <w:r w:rsidDel="00127A88">
            <w:delText>, 253–279.</w:delText>
          </w:r>
        </w:del>
      </w:ins>
    </w:p>
    <w:p w14:paraId="4B06157D" w14:textId="1D48EB7D" w:rsidR="00775FF6" w:rsidDel="00127A88" w:rsidRDefault="00775FF6" w:rsidP="00775FF6">
      <w:pPr>
        <w:pStyle w:val="Bibliography"/>
        <w:rPr>
          <w:ins w:id="576" w:author="Dr Elizabeth Wenk" w:date="2016-09-06T16:21:00Z"/>
          <w:del w:id="577" w:author="Dr Elizabeth Wenk " w:date="2016-09-12T14:22:00Z"/>
        </w:rPr>
      </w:pPr>
      <w:ins w:id="578" w:author="Dr Elizabeth Wenk" w:date="2016-09-06T16:21:00Z">
        <w:del w:id="579" w:author="Dr Elizabeth Wenk " w:date="2016-09-12T14:22:00Z">
          <w:r w:rsidDel="00127A88">
            <w:delText xml:space="preserve">Sutherland, S. (1986) Patterns of fruit-set: what controls fruit-flower ratios in plants? </w:delText>
          </w:r>
          <w:r w:rsidDel="00127A88">
            <w:rPr>
              <w:i/>
              <w:iCs/>
            </w:rPr>
            <w:delText>Evolution</w:delText>
          </w:r>
          <w:r w:rsidDel="00127A88">
            <w:delText xml:space="preserve">, </w:delText>
          </w:r>
          <w:r w:rsidDel="00127A88">
            <w:rPr>
              <w:b/>
              <w:bCs/>
            </w:rPr>
            <w:delText>40</w:delText>
          </w:r>
          <w:r w:rsidDel="00127A88">
            <w:delText>, 117–128.</w:delText>
          </w:r>
        </w:del>
      </w:ins>
    </w:p>
    <w:p w14:paraId="437326BD" w14:textId="5BE56A7C" w:rsidR="00775FF6" w:rsidDel="00127A88" w:rsidRDefault="00775FF6" w:rsidP="00775FF6">
      <w:pPr>
        <w:pStyle w:val="Bibliography"/>
        <w:rPr>
          <w:ins w:id="580" w:author="Dr Elizabeth Wenk" w:date="2016-09-06T16:21:00Z"/>
          <w:del w:id="581" w:author="Dr Elizabeth Wenk " w:date="2016-09-12T14:22:00Z"/>
        </w:rPr>
      </w:pPr>
      <w:ins w:id="582" w:author="Dr Elizabeth Wenk" w:date="2016-09-06T16:21:00Z">
        <w:del w:id="583" w:author="Dr Elizabeth Wenk " w:date="2016-09-12T14:22:00Z">
          <w:r w:rsidDel="00127A88">
            <w:delText xml:space="preserve">Thompson, K. &amp; Stewart, A.J.A. (1981) The measurement and meaning of reproductive effort in plants. </w:delText>
          </w:r>
          <w:r w:rsidDel="00127A88">
            <w:rPr>
              <w:i/>
              <w:iCs/>
            </w:rPr>
            <w:delText>The American Naturalist</w:delText>
          </w:r>
          <w:r w:rsidDel="00127A88">
            <w:delText xml:space="preserve">, </w:delText>
          </w:r>
          <w:r w:rsidDel="00127A88">
            <w:rPr>
              <w:b/>
              <w:bCs/>
            </w:rPr>
            <w:delText>117</w:delText>
          </w:r>
          <w:r w:rsidDel="00127A88">
            <w:delText>, 205–211.</w:delText>
          </w:r>
        </w:del>
      </w:ins>
    </w:p>
    <w:p w14:paraId="33A201B2" w14:textId="40B73BAA" w:rsidR="00775FF6" w:rsidDel="00127A88" w:rsidRDefault="00775FF6" w:rsidP="00775FF6">
      <w:pPr>
        <w:pStyle w:val="Bibliography"/>
        <w:rPr>
          <w:ins w:id="584" w:author="Dr Elizabeth Wenk" w:date="2016-09-06T16:21:00Z"/>
          <w:del w:id="585" w:author="Dr Elizabeth Wenk " w:date="2016-09-12T14:22:00Z"/>
        </w:rPr>
      </w:pPr>
      <w:ins w:id="586" w:author="Dr Elizabeth Wenk" w:date="2016-09-06T16:21:00Z">
        <w:del w:id="587" w:author="Dr Elizabeth Wenk " w:date="2016-09-12T14:22:00Z">
          <w:r w:rsidDel="00127A88">
            <w:delText xml:space="preserve">Weiner, J., Campbell, L.G., Pino, J. &amp; Echarte, L. (2009) The allometry of reproduction within plant populations. </w:delText>
          </w:r>
          <w:r w:rsidDel="00127A88">
            <w:rPr>
              <w:i/>
              <w:iCs/>
            </w:rPr>
            <w:delText>Journal of Ecology</w:delText>
          </w:r>
          <w:r w:rsidDel="00127A88">
            <w:delText xml:space="preserve">, </w:delText>
          </w:r>
          <w:r w:rsidDel="00127A88">
            <w:rPr>
              <w:b/>
              <w:bCs/>
            </w:rPr>
            <w:delText>97</w:delText>
          </w:r>
          <w:r w:rsidDel="00127A88">
            <w:delText>, 1220–1233.</w:delText>
          </w:r>
        </w:del>
      </w:ins>
    </w:p>
    <w:p w14:paraId="6927C5C1" w14:textId="422826CF" w:rsidR="00775FF6" w:rsidDel="00127A88" w:rsidRDefault="00775FF6" w:rsidP="00775FF6">
      <w:pPr>
        <w:pStyle w:val="Bibliography"/>
        <w:rPr>
          <w:ins w:id="588" w:author="Dr Elizabeth Wenk" w:date="2016-09-06T16:21:00Z"/>
          <w:del w:id="589" w:author="Dr Elizabeth Wenk " w:date="2016-09-12T14:22:00Z"/>
        </w:rPr>
      </w:pPr>
      <w:ins w:id="590" w:author="Dr Elizabeth Wenk" w:date="2016-09-06T16:21:00Z">
        <w:del w:id="591" w:author="Dr Elizabeth Wenk " w:date="2016-09-12T14:22:00Z">
          <w:r w:rsidDel="00127A88">
            <w:delText xml:space="preserve">Wenk, E.H. &amp; Falster, D.S. (2015) Quantifying and understanding reproductive allocation schedules in plants. </w:delText>
          </w:r>
          <w:r w:rsidDel="00127A88">
            <w:rPr>
              <w:i/>
              <w:iCs/>
            </w:rPr>
            <w:delText>Ecology and Evolution</w:delText>
          </w:r>
          <w:r w:rsidDel="00127A88">
            <w:delText>, n/a-n/a.</w:delText>
          </w:r>
        </w:del>
      </w:ins>
    </w:p>
    <w:p w14:paraId="35DA70E1" w14:textId="1A81AD5B" w:rsidR="00775FF6" w:rsidDel="00127A88" w:rsidRDefault="00775FF6" w:rsidP="00775FF6">
      <w:pPr>
        <w:pStyle w:val="Bibliography"/>
        <w:rPr>
          <w:ins w:id="592" w:author="Dr Elizabeth Wenk" w:date="2016-09-06T16:21:00Z"/>
          <w:del w:id="593" w:author="Dr Elizabeth Wenk " w:date="2016-09-12T14:22:00Z"/>
        </w:rPr>
      </w:pPr>
      <w:ins w:id="594" w:author="Dr Elizabeth Wenk" w:date="2016-09-06T16:21:00Z">
        <w:del w:id="595" w:author="Dr Elizabeth Wenk " w:date="2016-09-12T14:22:00Z">
          <w:r w:rsidDel="00127A88">
            <w:delText xml:space="preserve">Wesselingh, R.A. (2007) Pollen limitation meets resource allocation: towards a comprehensive methodology. </w:delText>
          </w:r>
          <w:r w:rsidDel="00127A88">
            <w:rPr>
              <w:i/>
              <w:iCs/>
            </w:rPr>
            <w:delText>The New Phytologist</w:delText>
          </w:r>
          <w:r w:rsidDel="00127A88">
            <w:delText xml:space="preserve">, </w:delText>
          </w:r>
          <w:r w:rsidDel="00127A88">
            <w:rPr>
              <w:b/>
              <w:bCs/>
            </w:rPr>
            <w:delText>174</w:delText>
          </w:r>
          <w:r w:rsidDel="00127A88">
            <w:delText>, 26–37.</w:delText>
          </w:r>
        </w:del>
      </w:ins>
    </w:p>
    <w:p w14:paraId="18293392" w14:textId="05682CA8" w:rsidR="00775FF6" w:rsidDel="00127A88" w:rsidRDefault="00775FF6" w:rsidP="00775FF6">
      <w:pPr>
        <w:pStyle w:val="Bibliography"/>
        <w:rPr>
          <w:ins w:id="596" w:author="Dr Elizabeth Wenk" w:date="2016-09-06T16:21:00Z"/>
          <w:del w:id="597" w:author="Dr Elizabeth Wenk " w:date="2016-09-12T14:22:00Z"/>
        </w:rPr>
      </w:pPr>
      <w:ins w:id="598" w:author="Dr Elizabeth Wenk" w:date="2016-09-06T16:21:00Z">
        <w:del w:id="599" w:author="Dr Elizabeth Wenk " w:date="2016-09-12T14:22:00Z">
          <w:r w:rsidDel="00127A88">
            <w:delText xml:space="preserve">Westoby, M., Falster, D., Moles, A., Vesk, P. &amp; Wright, I. (2002) Plant ecological strategies: Some leading dimensions of variation between species. </w:delText>
          </w:r>
          <w:r w:rsidDel="00127A88">
            <w:rPr>
              <w:i/>
              <w:iCs/>
            </w:rPr>
            <w:delText>Annual Review of Ecology and Systematics</w:delText>
          </w:r>
          <w:r w:rsidDel="00127A88">
            <w:delText xml:space="preserve">, </w:delText>
          </w:r>
          <w:r w:rsidDel="00127A88">
            <w:rPr>
              <w:b/>
              <w:bCs/>
            </w:rPr>
            <w:delText>33</w:delText>
          </w:r>
          <w:r w:rsidDel="00127A88">
            <w:delText>, 125–159.</w:delText>
          </w:r>
        </w:del>
      </w:ins>
    </w:p>
    <w:p w14:paraId="7FAC149E" w14:textId="23FFE29D" w:rsidR="00775FF6" w:rsidDel="00127A88" w:rsidRDefault="00775FF6" w:rsidP="00775FF6">
      <w:pPr>
        <w:pStyle w:val="Bibliography"/>
        <w:rPr>
          <w:ins w:id="600" w:author="Dr Elizabeth Wenk" w:date="2016-09-06T16:21:00Z"/>
          <w:del w:id="601" w:author="Dr Elizabeth Wenk " w:date="2016-09-12T14:22:00Z"/>
        </w:rPr>
      </w:pPr>
      <w:ins w:id="602" w:author="Dr Elizabeth Wenk" w:date="2016-09-06T16:21:00Z">
        <w:del w:id="603" w:author="Dr Elizabeth Wenk " w:date="2016-09-12T14:22:00Z">
          <w:r w:rsidDel="00127A88">
            <w:lastRenderedPageBreak/>
            <w:delText xml:space="preserve">Zhang, H., Huang, J., Williams, P.H., Vaissière, B.E., Zhou, Z., Gai, Q., Dong, J. &amp; An, J. (2015) Managed bumblebees outperform honeybees in increasing peach fruit set in China: different limiting processes with different pollinators. </w:delText>
          </w:r>
          <w:r w:rsidDel="00127A88">
            <w:rPr>
              <w:i/>
              <w:iCs/>
            </w:rPr>
            <w:delText>PLOS ONE</w:delText>
          </w:r>
          <w:r w:rsidDel="00127A88">
            <w:delText xml:space="preserve">, </w:delText>
          </w:r>
          <w:r w:rsidDel="00127A88">
            <w:rPr>
              <w:b/>
              <w:bCs/>
            </w:rPr>
            <w:delText>10</w:delText>
          </w:r>
          <w:r w:rsidDel="00127A88">
            <w:delText>, e0121143.</w:delText>
          </w:r>
        </w:del>
      </w:ins>
    </w:p>
    <w:p w14:paraId="079FF487" w14:textId="70CDFB68" w:rsidR="00775FF6" w:rsidDel="00127A88" w:rsidRDefault="00775FF6" w:rsidP="00775FF6">
      <w:pPr>
        <w:pStyle w:val="Bibliography"/>
        <w:rPr>
          <w:ins w:id="604" w:author="Dr Elizabeth Wenk" w:date="2016-09-06T16:21:00Z"/>
          <w:del w:id="605" w:author="Dr Elizabeth Wenk " w:date="2016-09-12T14:22:00Z"/>
        </w:rPr>
      </w:pPr>
      <w:ins w:id="606" w:author="Dr Elizabeth Wenk" w:date="2016-09-06T16:21:00Z">
        <w:del w:id="607" w:author="Dr Elizabeth Wenk " w:date="2016-09-12T14:22:00Z">
          <w:r w:rsidDel="00127A88">
            <w:delText xml:space="preserve">Zimmerman, M. &amp; Pyke, G.H. (1988) Reproduction in Polemonium: assessing the factors limiting seed set. </w:delText>
          </w:r>
          <w:r w:rsidDel="00127A88">
            <w:rPr>
              <w:i/>
              <w:iCs/>
            </w:rPr>
            <w:delText>The American Naturalist</w:delText>
          </w:r>
          <w:r w:rsidDel="00127A88">
            <w:delText xml:space="preserve">, </w:delText>
          </w:r>
          <w:r w:rsidDel="00127A88">
            <w:rPr>
              <w:b/>
              <w:bCs/>
            </w:rPr>
            <w:delText>131</w:delText>
          </w:r>
          <w:r w:rsidDel="00127A88">
            <w:delText>, 723–738.</w:delText>
          </w:r>
        </w:del>
      </w:ins>
    </w:p>
    <w:p w14:paraId="6D315A0D" w14:textId="0684A0D0" w:rsidR="00F514EA" w:rsidDel="00127A88" w:rsidRDefault="00F514EA" w:rsidP="00F514EA">
      <w:pPr>
        <w:pStyle w:val="Bibliography"/>
        <w:rPr>
          <w:del w:id="608" w:author="Dr Elizabeth Wenk " w:date="2016-09-12T14:22:00Z"/>
        </w:rPr>
      </w:pPr>
      <w:del w:id="609" w:author="Dr Elizabeth Wenk " w:date="2016-09-12T14:22:00Z">
        <w:r w:rsidDel="00127A88">
          <w:delText xml:space="preserve">Ackerman, J.D. (2000) Abiotic pollen and pollination: ecological, functional, and evolutionary perspectives. </w:delText>
        </w:r>
        <w:r w:rsidDel="00127A88">
          <w:rPr>
            <w:i/>
            <w:iCs/>
          </w:rPr>
          <w:delText>Pollen and Pollination</w:delText>
        </w:r>
        <w:r w:rsidDel="00127A88">
          <w:delText xml:space="preserve"> (eds P.D.A. Dafni, P.D.M. Hesse &amp; P.D.E. Pacini), pp. 167–185. Springer Vienna.</w:delText>
        </w:r>
      </w:del>
    </w:p>
    <w:p w14:paraId="19589B0A" w14:textId="65B46C42" w:rsidR="00F514EA" w:rsidDel="00127A88" w:rsidRDefault="00F514EA" w:rsidP="00F514EA">
      <w:pPr>
        <w:pStyle w:val="Bibliography"/>
        <w:rPr>
          <w:del w:id="610" w:author="Dr Elizabeth Wenk " w:date="2016-09-12T14:22:00Z"/>
        </w:rPr>
      </w:pPr>
      <w:del w:id="611" w:author="Dr Elizabeth Wenk " w:date="2016-09-12T14:22:00Z">
        <w:r w:rsidDel="00127A88">
          <w:delText xml:space="preserve">Albrecht, M., Schmid, B., Hautier, Y. &amp; Müller, C.B. (2012) Diverse pollinator communities enhance plant reproductive success. </w:delText>
        </w:r>
        <w:r w:rsidDel="00127A88">
          <w:rPr>
            <w:i/>
            <w:iCs/>
          </w:rPr>
          <w:delText>Proc. R. Soc. B</w:delText>
        </w:r>
        <w:r w:rsidDel="00127A88">
          <w:delText xml:space="preserve">, </w:delText>
        </w:r>
        <w:r w:rsidDel="00127A88">
          <w:rPr>
            <w:b/>
            <w:bCs/>
          </w:rPr>
          <w:delText>279</w:delText>
        </w:r>
        <w:r w:rsidDel="00127A88">
          <w:delText>, 4845–4852.</w:delText>
        </w:r>
      </w:del>
    </w:p>
    <w:p w14:paraId="77407AEA" w14:textId="0FBCE8E5" w:rsidR="00F514EA" w:rsidDel="00127A88" w:rsidRDefault="00F514EA" w:rsidP="00F514EA">
      <w:pPr>
        <w:pStyle w:val="Bibliography"/>
        <w:rPr>
          <w:del w:id="612" w:author="Dr Elizabeth Wenk " w:date="2016-09-12T14:22:00Z"/>
        </w:rPr>
      </w:pPr>
      <w:del w:id="613" w:author="Dr Elizabeth Wenk " w:date="2016-09-12T14:22:00Z">
        <w:r w:rsidDel="00127A88">
          <w:delText xml:space="preserve">Andrade, F.H., Sadras, V.O., Vega, C.R.C. &amp; Echarte, L. (2005) Physiological determinants of crop growth and yield in maize, sunflower and soybean. </w:delText>
        </w:r>
        <w:r w:rsidDel="00127A88">
          <w:rPr>
            <w:i/>
            <w:iCs/>
          </w:rPr>
          <w:delText>Journal of Crop Improvement</w:delText>
        </w:r>
        <w:r w:rsidDel="00127A88">
          <w:delText xml:space="preserve">, </w:delText>
        </w:r>
        <w:r w:rsidDel="00127A88">
          <w:rPr>
            <w:b/>
            <w:bCs/>
          </w:rPr>
          <w:delText>14</w:delText>
        </w:r>
        <w:r w:rsidDel="00127A88">
          <w:delText>, 51–101.</w:delText>
        </w:r>
      </w:del>
    </w:p>
    <w:p w14:paraId="7FB84A41" w14:textId="5C2AA0F5" w:rsidR="00F514EA" w:rsidDel="00127A88" w:rsidRDefault="00F514EA" w:rsidP="00F514EA">
      <w:pPr>
        <w:pStyle w:val="Bibliography"/>
        <w:rPr>
          <w:del w:id="614" w:author="Dr Elizabeth Wenk " w:date="2016-09-12T14:22:00Z"/>
        </w:rPr>
      </w:pPr>
      <w:del w:id="615" w:author="Dr Elizabeth Wenk " w:date="2016-09-12T14:22:00Z">
        <w:r w:rsidDel="00127A88">
          <w:delText xml:space="preserve">Ashman, T. (1994) Reproductive allocation in hermaphrodite and female plants of </w:delText>
        </w:r>
        <w:r w:rsidDel="00127A88">
          <w:rPr>
            <w:i/>
            <w:iCs/>
          </w:rPr>
          <w:delText>Sidalcea oregana</w:delText>
        </w:r>
        <w:r w:rsidDel="00127A88">
          <w:delText xml:space="preserve"> ssp </w:delText>
        </w:r>
        <w:r w:rsidDel="00127A88">
          <w:rPr>
            <w:i/>
            <w:iCs/>
          </w:rPr>
          <w:delText>spicata</w:delText>
        </w:r>
        <w:r w:rsidDel="00127A88">
          <w:delText xml:space="preserve"> (Malvaceae) using 4 currencies. </w:delText>
        </w:r>
        <w:r w:rsidDel="00127A88">
          <w:rPr>
            <w:i/>
            <w:iCs/>
          </w:rPr>
          <w:delText>American Journal of Botany</w:delText>
        </w:r>
        <w:r w:rsidDel="00127A88">
          <w:delText xml:space="preserve">, </w:delText>
        </w:r>
        <w:r w:rsidDel="00127A88">
          <w:rPr>
            <w:b/>
            <w:bCs/>
          </w:rPr>
          <w:delText>81</w:delText>
        </w:r>
        <w:r w:rsidDel="00127A88">
          <w:delText>, 433–438.</w:delText>
        </w:r>
      </w:del>
    </w:p>
    <w:p w14:paraId="5C05AB81" w14:textId="0FDBAEF7" w:rsidR="00F514EA" w:rsidDel="00127A88" w:rsidRDefault="00F514EA" w:rsidP="00F514EA">
      <w:pPr>
        <w:pStyle w:val="Bibliography"/>
        <w:rPr>
          <w:del w:id="616" w:author="Dr Elizabeth Wenk " w:date="2016-09-12T14:22:00Z"/>
        </w:rPr>
      </w:pPr>
      <w:del w:id="617" w:author="Dr Elizabeth Wenk " w:date="2016-09-12T14:22:00Z">
        <w:r w:rsidDel="00127A88">
          <w:delText xml:space="preserve">Ashman, T.-L., Knight, T.M., Steets, J.A., Amarasekare, P., Burd, M., Campbell, D.R., Dudash, M.R., Johnston, M.O., Mazer, S.J., Mitchell, R.J., Morgan, M.T. &amp; Wilson, W.G. (2004) Pollen limitation of plant reproduction: ecological and evolutionary causes and consequences. </w:delText>
        </w:r>
        <w:r w:rsidDel="00127A88">
          <w:rPr>
            <w:i/>
            <w:iCs/>
          </w:rPr>
          <w:delText>Ecology</w:delText>
        </w:r>
        <w:r w:rsidDel="00127A88">
          <w:delText xml:space="preserve">, </w:delText>
        </w:r>
        <w:r w:rsidDel="00127A88">
          <w:rPr>
            <w:b/>
            <w:bCs/>
          </w:rPr>
          <w:delText>85</w:delText>
        </w:r>
        <w:r w:rsidDel="00127A88">
          <w:delText>, 2408–2421.</w:delText>
        </w:r>
      </w:del>
    </w:p>
    <w:p w14:paraId="6091527F" w14:textId="0AB04E3F" w:rsidR="00F514EA" w:rsidDel="00127A88" w:rsidRDefault="00F514EA" w:rsidP="00F514EA">
      <w:pPr>
        <w:pStyle w:val="Bibliography"/>
        <w:rPr>
          <w:del w:id="618" w:author="Dr Elizabeth Wenk " w:date="2016-09-12T14:22:00Z"/>
        </w:rPr>
      </w:pPr>
      <w:del w:id="619" w:author="Dr Elizabeth Wenk " w:date="2016-09-12T14:22:00Z">
        <w:r w:rsidDel="00127A88">
          <w:delText xml:space="preserve">Bierzychudek, P. (1981) Pollinator limitation of plant reproductive effort. </w:delText>
        </w:r>
        <w:r w:rsidDel="00127A88">
          <w:rPr>
            <w:i/>
            <w:iCs/>
          </w:rPr>
          <w:delText>The American Naturalist</w:delText>
        </w:r>
        <w:r w:rsidDel="00127A88">
          <w:delText xml:space="preserve">, </w:delText>
        </w:r>
        <w:r w:rsidDel="00127A88">
          <w:rPr>
            <w:b/>
            <w:bCs/>
          </w:rPr>
          <w:delText>117</w:delText>
        </w:r>
        <w:r w:rsidDel="00127A88">
          <w:delText>, 838–840.</w:delText>
        </w:r>
      </w:del>
    </w:p>
    <w:p w14:paraId="4216BBC9" w14:textId="13DD7AC5" w:rsidR="00F514EA" w:rsidDel="00127A88" w:rsidRDefault="00F514EA" w:rsidP="00F514EA">
      <w:pPr>
        <w:pStyle w:val="Bibliography"/>
        <w:rPr>
          <w:del w:id="620" w:author="Dr Elizabeth Wenk " w:date="2016-09-12T14:22:00Z"/>
        </w:rPr>
      </w:pPr>
      <w:del w:id="621" w:author="Dr Elizabeth Wenk " w:date="2016-09-12T14:22:00Z">
        <w:r w:rsidDel="00127A88">
          <w:delText xml:space="preserve">Burd, M. (1994) Bateman’s principle and plant reproduction: The role of pollen limitation in fruit and seed set. </w:delText>
        </w:r>
        <w:r w:rsidDel="00127A88">
          <w:rPr>
            <w:i/>
            <w:iCs/>
          </w:rPr>
          <w:delText>The Botanical Review</w:delText>
        </w:r>
        <w:r w:rsidDel="00127A88">
          <w:delText xml:space="preserve">, </w:delText>
        </w:r>
        <w:r w:rsidDel="00127A88">
          <w:rPr>
            <w:b/>
            <w:bCs/>
          </w:rPr>
          <w:delText>60</w:delText>
        </w:r>
        <w:r w:rsidDel="00127A88">
          <w:delText>, 83–139.</w:delText>
        </w:r>
      </w:del>
    </w:p>
    <w:p w14:paraId="7D2EEC33" w14:textId="20B5969E" w:rsidR="00F514EA" w:rsidDel="00127A88" w:rsidRDefault="00F514EA" w:rsidP="00F514EA">
      <w:pPr>
        <w:pStyle w:val="Bibliography"/>
        <w:rPr>
          <w:del w:id="622" w:author="Dr Elizabeth Wenk " w:date="2016-09-12T14:22:00Z"/>
        </w:rPr>
      </w:pPr>
      <w:del w:id="623" w:author="Dr Elizabeth Wenk " w:date="2016-09-12T14:22:00Z">
        <w:r w:rsidDel="00127A88">
          <w:delText>Burd, M. (2008) The Haig</w:delText>
        </w:r>
        <w:r w:rsidDel="00127A88">
          <w:rPr>
            <w:rFonts w:ascii="Cambria Math" w:hAnsi="Cambria Math" w:cs="Cambria Math"/>
          </w:rPr>
          <w:delText>‐</w:delText>
        </w:r>
        <w:r w:rsidDel="00127A88">
          <w:delText xml:space="preserve">Westoby model revisited. </w:delText>
        </w:r>
        <w:r w:rsidDel="00127A88">
          <w:rPr>
            <w:i/>
            <w:iCs/>
          </w:rPr>
          <w:delText>The American Naturalist</w:delText>
        </w:r>
        <w:r w:rsidDel="00127A88">
          <w:delText xml:space="preserve">, </w:delText>
        </w:r>
        <w:r w:rsidDel="00127A88">
          <w:rPr>
            <w:b/>
            <w:bCs/>
          </w:rPr>
          <w:delText>171</w:delText>
        </w:r>
        <w:r w:rsidDel="00127A88">
          <w:delText>, 400–404.</w:delText>
        </w:r>
      </w:del>
    </w:p>
    <w:p w14:paraId="0C286D19" w14:textId="7432D17F" w:rsidR="00F514EA" w:rsidDel="00127A88" w:rsidRDefault="00F514EA" w:rsidP="00F514EA">
      <w:pPr>
        <w:pStyle w:val="Bibliography"/>
        <w:rPr>
          <w:del w:id="624" w:author="Dr Elizabeth Wenk " w:date="2016-09-12T14:22:00Z"/>
        </w:rPr>
      </w:pPr>
      <w:del w:id="625" w:author="Dr Elizabeth Wenk " w:date="2016-09-12T14:22:00Z">
        <w:r w:rsidDel="00127A88">
          <w:delText xml:space="preserve">Burd, M. (2016) Pollen Limitation Is Common-Should It Be? </w:delText>
        </w:r>
        <w:r w:rsidDel="00127A88">
          <w:rPr>
            <w:i/>
            <w:iCs/>
          </w:rPr>
          <w:delText>The American Naturalist</w:delText>
        </w:r>
        <w:r w:rsidDel="00127A88">
          <w:delText xml:space="preserve">, </w:delText>
        </w:r>
        <w:r w:rsidDel="00127A88">
          <w:rPr>
            <w:b/>
            <w:bCs/>
          </w:rPr>
          <w:delText>187</w:delText>
        </w:r>
        <w:r w:rsidDel="00127A88">
          <w:delText>, 388–396.</w:delText>
        </w:r>
      </w:del>
    </w:p>
    <w:p w14:paraId="05EE0245" w14:textId="17591B0C" w:rsidR="00F514EA" w:rsidDel="00127A88" w:rsidRDefault="00F514EA" w:rsidP="00F514EA">
      <w:pPr>
        <w:pStyle w:val="Bibliography"/>
        <w:rPr>
          <w:del w:id="626" w:author="Dr Elizabeth Wenk " w:date="2016-09-12T14:22:00Z"/>
        </w:rPr>
      </w:pPr>
      <w:del w:id="627" w:author="Dr Elizabeth Wenk " w:date="2016-09-12T14:22:00Z">
        <w:r w:rsidDel="00127A88">
          <w:delText xml:space="preserve">Burd, M., Ashman, T.-L., Campbell, D.R., Dudash, M.R., Johnston, M.O., Knight, T.M., Mazer, S.J., Mitchell, R.J., Steets, J.A. &amp; Vamosi, J.C. (2009) Ovule number per flower in a world of unpredictable pollination. </w:delText>
        </w:r>
        <w:r w:rsidDel="00127A88">
          <w:rPr>
            <w:i/>
            <w:iCs/>
          </w:rPr>
          <w:delText>American Journal of Botany</w:delText>
        </w:r>
        <w:r w:rsidDel="00127A88">
          <w:delText xml:space="preserve">, </w:delText>
        </w:r>
        <w:r w:rsidDel="00127A88">
          <w:rPr>
            <w:b/>
            <w:bCs/>
          </w:rPr>
          <w:delText>96</w:delText>
        </w:r>
        <w:r w:rsidDel="00127A88">
          <w:delText>, 1159–1167.</w:delText>
        </w:r>
      </w:del>
    </w:p>
    <w:p w14:paraId="16D9CEA9" w14:textId="6F1DDF50" w:rsidR="00F514EA" w:rsidDel="00127A88" w:rsidRDefault="00F514EA" w:rsidP="00F514EA">
      <w:pPr>
        <w:pStyle w:val="Bibliography"/>
        <w:rPr>
          <w:del w:id="628" w:author="Dr Elizabeth Wenk " w:date="2016-09-12T14:22:00Z"/>
        </w:rPr>
      </w:pPr>
      <w:del w:id="629" w:author="Dr Elizabeth Wenk " w:date="2016-09-12T14:22:00Z">
        <w:r w:rsidDel="00127A88">
          <w:delText xml:space="preserve">Calviño, A. (2014) Effects of ovule and seed abortion on brood size and fruit costs in the leguminous shrub </w:delText>
        </w:r>
        <w:r w:rsidDel="00127A88">
          <w:rPr>
            <w:i/>
            <w:iCs/>
          </w:rPr>
          <w:delText>Caesalpinia gilliesii</w:delText>
        </w:r>
        <w:r w:rsidDel="00127A88">
          <w:delText xml:space="preserve"> (Wall. ex Hook.) D. Dietr. </w:delText>
        </w:r>
        <w:r w:rsidDel="00127A88">
          <w:rPr>
            <w:i/>
            <w:iCs/>
          </w:rPr>
          <w:delText>Acta Botanica Brasilica</w:delText>
        </w:r>
        <w:r w:rsidDel="00127A88">
          <w:delText xml:space="preserve">, </w:delText>
        </w:r>
        <w:r w:rsidDel="00127A88">
          <w:rPr>
            <w:b/>
            <w:bCs/>
          </w:rPr>
          <w:delText>28</w:delText>
        </w:r>
        <w:r w:rsidDel="00127A88">
          <w:delText>, 59–67.</w:delText>
        </w:r>
      </w:del>
    </w:p>
    <w:p w14:paraId="3CD9E8B6" w14:textId="50F45E20" w:rsidR="00F514EA" w:rsidDel="00127A88" w:rsidRDefault="00F514EA" w:rsidP="00F514EA">
      <w:pPr>
        <w:pStyle w:val="Bibliography"/>
        <w:rPr>
          <w:del w:id="630" w:author="Dr Elizabeth Wenk " w:date="2016-09-12T14:22:00Z"/>
        </w:rPr>
      </w:pPr>
      <w:del w:id="631" w:author="Dr Elizabeth Wenk " w:date="2016-09-12T14:22:00Z">
        <w:r w:rsidDel="00127A88">
          <w:delText xml:space="preserve">Campbell, D.R. &amp; Halama, K.J. (1993) Resource and pollen limitations to lifetime seed production in a natural plant population. </w:delText>
        </w:r>
        <w:r w:rsidDel="00127A88">
          <w:rPr>
            <w:i/>
            <w:iCs/>
          </w:rPr>
          <w:delText>Ecology</w:delText>
        </w:r>
        <w:r w:rsidDel="00127A88">
          <w:delText xml:space="preserve">, </w:delText>
        </w:r>
        <w:r w:rsidDel="00127A88">
          <w:rPr>
            <w:b/>
            <w:bCs/>
          </w:rPr>
          <w:delText>74</w:delText>
        </w:r>
        <w:r w:rsidDel="00127A88">
          <w:delText>, 1043–1051.</w:delText>
        </w:r>
      </w:del>
    </w:p>
    <w:p w14:paraId="0EC15441" w14:textId="1DFAEDB0" w:rsidR="00F514EA" w:rsidDel="00127A88" w:rsidRDefault="00F514EA" w:rsidP="00F514EA">
      <w:pPr>
        <w:pStyle w:val="Bibliography"/>
        <w:rPr>
          <w:del w:id="632" w:author="Dr Elizabeth Wenk " w:date="2016-09-12T14:22:00Z"/>
        </w:rPr>
      </w:pPr>
      <w:del w:id="633" w:author="Dr Elizabeth Wenk " w:date="2016-09-12T14:22:00Z">
        <w:r w:rsidDel="00127A88">
          <w:delText xml:space="preserve">Chen, H., Felker, S. &amp; Sun, S. (2010) Allometry of within-fruit reproductive allocation in subtropical dicot woody species. </w:delText>
        </w:r>
        <w:r w:rsidDel="00127A88">
          <w:rPr>
            <w:i/>
            <w:iCs/>
          </w:rPr>
          <w:delText>Am. J. Bot.</w:delText>
        </w:r>
        <w:r w:rsidDel="00127A88">
          <w:delText xml:space="preserve">, </w:delText>
        </w:r>
        <w:r w:rsidDel="00127A88">
          <w:rPr>
            <w:b/>
            <w:bCs/>
          </w:rPr>
          <w:delText>97</w:delText>
        </w:r>
        <w:r w:rsidDel="00127A88">
          <w:delText>, 611–619.</w:delText>
        </w:r>
      </w:del>
    </w:p>
    <w:p w14:paraId="29C9F5B1" w14:textId="03C31017" w:rsidR="00F514EA" w:rsidDel="00127A88" w:rsidRDefault="00F514EA" w:rsidP="00F514EA">
      <w:pPr>
        <w:pStyle w:val="Bibliography"/>
        <w:rPr>
          <w:del w:id="634" w:author="Dr Elizabeth Wenk " w:date="2016-09-12T14:22:00Z"/>
        </w:rPr>
      </w:pPr>
      <w:del w:id="635" w:author="Dr Elizabeth Wenk " w:date="2016-09-12T14:22:00Z">
        <w:r w:rsidDel="00127A88">
          <w:delText xml:space="preserve">Cohen, D. (1976) The optimal timing of reproduction. </w:delText>
        </w:r>
        <w:r w:rsidDel="00127A88">
          <w:rPr>
            <w:i/>
            <w:iCs/>
          </w:rPr>
          <w:delText>The American Naturalist</w:delText>
        </w:r>
        <w:r w:rsidDel="00127A88">
          <w:delText xml:space="preserve">, </w:delText>
        </w:r>
        <w:r w:rsidDel="00127A88">
          <w:rPr>
            <w:b/>
            <w:bCs/>
          </w:rPr>
          <w:delText>110</w:delText>
        </w:r>
        <w:r w:rsidDel="00127A88">
          <w:delText>, 801.</w:delText>
        </w:r>
      </w:del>
    </w:p>
    <w:p w14:paraId="43E343FE" w14:textId="7D17E5A3" w:rsidR="00F514EA" w:rsidDel="00127A88" w:rsidRDefault="00F514EA" w:rsidP="00F514EA">
      <w:pPr>
        <w:pStyle w:val="Bibliography"/>
        <w:rPr>
          <w:del w:id="636" w:author="Dr Elizabeth Wenk " w:date="2016-09-12T14:22:00Z"/>
        </w:rPr>
      </w:pPr>
      <w:del w:id="637" w:author="Dr Elizabeth Wenk " w:date="2016-09-12T14:22:00Z">
        <w:r w:rsidDel="00127A88">
          <w:lastRenderedPageBreak/>
          <w:delText xml:space="preserve">Copland, B.J. &amp; Whelan, R.J. (1989) Seasonal Variation in Flowering Intensity and Pollination Limitation of Fruit Set in Four Co-Occurring Banksia Species. </w:delText>
        </w:r>
        <w:r w:rsidDel="00127A88">
          <w:rPr>
            <w:i/>
            <w:iCs/>
          </w:rPr>
          <w:delText>Journal of Ecology</w:delText>
        </w:r>
        <w:r w:rsidDel="00127A88">
          <w:delText xml:space="preserve">, </w:delText>
        </w:r>
        <w:r w:rsidDel="00127A88">
          <w:rPr>
            <w:b/>
            <w:bCs/>
          </w:rPr>
          <w:delText>77</w:delText>
        </w:r>
        <w:r w:rsidDel="00127A88">
          <w:delText>, 509–523.</w:delText>
        </w:r>
      </w:del>
    </w:p>
    <w:p w14:paraId="00B44610" w14:textId="5C7699A2" w:rsidR="00F514EA" w:rsidDel="00127A88" w:rsidRDefault="00F514EA" w:rsidP="00F514EA">
      <w:pPr>
        <w:pStyle w:val="Bibliography"/>
        <w:rPr>
          <w:del w:id="638" w:author="Dr Elizabeth Wenk " w:date="2016-09-12T14:22:00Z"/>
        </w:rPr>
      </w:pPr>
      <w:del w:id="639" w:author="Dr Elizabeth Wenk " w:date="2016-09-12T14:22:00Z">
        <w:r w:rsidDel="00127A88">
          <w:delText xml:space="preserve">Cruden, R.W. (2000) Pollen grains: why so many? </w:delText>
        </w:r>
        <w:r w:rsidDel="00127A88">
          <w:rPr>
            <w:i/>
            <w:iCs/>
          </w:rPr>
          <w:delText>Pollen and Pollination</w:delText>
        </w:r>
        <w:r w:rsidDel="00127A88">
          <w:delText xml:space="preserve"> (eds P.D.A. Dafni, P.D.M. Hesse &amp; P.D.E. Pacini), pp. 143–165. Springer Vienna.</w:delText>
        </w:r>
      </w:del>
    </w:p>
    <w:p w14:paraId="1EF07EAD" w14:textId="28AF25F8" w:rsidR="00F514EA" w:rsidDel="00127A88" w:rsidRDefault="00F514EA" w:rsidP="00F514EA">
      <w:pPr>
        <w:pStyle w:val="Bibliography"/>
        <w:rPr>
          <w:del w:id="640" w:author="Dr Elizabeth Wenk " w:date="2016-09-12T14:22:00Z"/>
        </w:rPr>
      </w:pPr>
      <w:del w:id="641" w:author="Dr Elizabeth Wenk " w:date="2016-09-12T14:22:00Z">
        <w:r w:rsidDel="00127A88">
          <w:delText xml:space="preserve">Eriksson, O. (2008) Evolution of seed size and biotic seed dispersal in angiosperms: Paleoecological and neoecological evidence. </w:delText>
        </w:r>
        <w:r w:rsidDel="00127A88">
          <w:rPr>
            <w:i/>
            <w:iCs/>
          </w:rPr>
          <w:delText>International Journal of Plant Sciences</w:delText>
        </w:r>
        <w:r w:rsidDel="00127A88">
          <w:delText xml:space="preserve">, </w:delText>
        </w:r>
        <w:r w:rsidDel="00127A88">
          <w:rPr>
            <w:b/>
            <w:bCs/>
          </w:rPr>
          <w:delText>169</w:delText>
        </w:r>
        <w:r w:rsidDel="00127A88">
          <w:delText>, 863–870.</w:delText>
        </w:r>
      </w:del>
    </w:p>
    <w:p w14:paraId="0B38626F" w14:textId="34F6C3FA" w:rsidR="00F514EA" w:rsidDel="00127A88" w:rsidRDefault="00F514EA" w:rsidP="00F514EA">
      <w:pPr>
        <w:pStyle w:val="Bibliography"/>
        <w:rPr>
          <w:del w:id="642" w:author="Dr Elizabeth Wenk " w:date="2016-09-12T14:22:00Z"/>
        </w:rPr>
      </w:pPr>
      <w:del w:id="643" w:author="Dr Elizabeth Wenk " w:date="2016-09-12T14:22:00Z">
        <w:r w:rsidDel="00127A88">
          <w:delText xml:space="preserve">Falster, D.S. &amp; Westoby, M. (2005) Tradeoffs between height growth rate, stem persistence and maximum height among plant species in a post-fire succession. </w:delText>
        </w:r>
        <w:r w:rsidDel="00127A88">
          <w:rPr>
            <w:i/>
            <w:iCs/>
          </w:rPr>
          <w:delText>Oikos</w:delText>
        </w:r>
        <w:r w:rsidDel="00127A88">
          <w:delText xml:space="preserve">, </w:delText>
        </w:r>
        <w:r w:rsidDel="00127A88">
          <w:rPr>
            <w:b/>
            <w:bCs/>
          </w:rPr>
          <w:delText>111</w:delText>
        </w:r>
        <w:r w:rsidDel="00127A88">
          <w:delText>, 57–66.</w:delText>
        </w:r>
      </w:del>
    </w:p>
    <w:p w14:paraId="0D24E20E" w14:textId="4A01C63F" w:rsidR="00F514EA" w:rsidDel="00127A88" w:rsidRDefault="00F514EA" w:rsidP="00F514EA">
      <w:pPr>
        <w:pStyle w:val="Bibliography"/>
        <w:rPr>
          <w:del w:id="644" w:author="Dr Elizabeth Wenk " w:date="2016-09-12T14:22:00Z"/>
        </w:rPr>
      </w:pPr>
      <w:del w:id="645" w:author="Dr Elizabeth Wenk " w:date="2016-09-12T14:22:00Z">
        <w:r w:rsidDel="00127A88">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127A88">
          <w:rPr>
            <w:i/>
            <w:iCs/>
          </w:rPr>
          <w:delText>Journal of Applied Ecology</w:delText>
        </w:r>
        <w:r w:rsidDel="00127A88">
          <w:delText xml:space="preserve">, </w:delText>
        </w:r>
        <w:r w:rsidDel="00127A88">
          <w:rPr>
            <w:b/>
            <w:bCs/>
          </w:rPr>
          <w:delText>52</w:delText>
        </w:r>
        <w:r w:rsidDel="00127A88">
          <w:delText>, 1436–1444.</w:delText>
        </w:r>
      </w:del>
    </w:p>
    <w:p w14:paraId="5B00E4E0" w14:textId="39E2D5C5" w:rsidR="00F514EA" w:rsidDel="00127A88" w:rsidRDefault="00F514EA" w:rsidP="00F514EA">
      <w:pPr>
        <w:pStyle w:val="Bibliography"/>
        <w:rPr>
          <w:del w:id="646" w:author="Dr Elizabeth Wenk " w:date="2016-09-12T14:22:00Z"/>
        </w:rPr>
      </w:pPr>
      <w:del w:id="647" w:author="Dr Elizabeth Wenk " w:date="2016-09-12T14:22:00Z">
        <w:r w:rsidDel="00127A88">
          <w:delText xml:space="preserve">Gómez, J.M. (2008) Sequential Conflicting Selection Due to Multispecific Interactions Triggers Evolutionary Trade-Offs in a Monocarpic Herb. </w:delText>
        </w:r>
        <w:r w:rsidDel="00127A88">
          <w:rPr>
            <w:i/>
            <w:iCs/>
          </w:rPr>
          <w:delText>Evolution</w:delText>
        </w:r>
        <w:r w:rsidDel="00127A88">
          <w:delText xml:space="preserve">, </w:delText>
        </w:r>
        <w:r w:rsidDel="00127A88">
          <w:rPr>
            <w:b/>
            <w:bCs/>
          </w:rPr>
          <w:delText>62</w:delText>
        </w:r>
        <w:r w:rsidDel="00127A88">
          <w:delText>, 668–679.</w:delText>
        </w:r>
      </w:del>
    </w:p>
    <w:p w14:paraId="4C5946E5" w14:textId="13A8613F" w:rsidR="00F514EA" w:rsidDel="00127A88" w:rsidRDefault="00F514EA" w:rsidP="00F514EA">
      <w:pPr>
        <w:pStyle w:val="Bibliography"/>
        <w:rPr>
          <w:del w:id="648" w:author="Dr Elizabeth Wenk " w:date="2016-09-12T14:22:00Z"/>
        </w:rPr>
      </w:pPr>
      <w:del w:id="649" w:author="Dr Elizabeth Wenk " w:date="2016-09-12T14:22:00Z">
        <w:r w:rsidDel="00127A88">
          <w:delText xml:space="preserve">Goulson, D., Stout, J.C., Hawson, S.A. &amp; Allen, J.A. (1998) Floral display size in comfrey, </w:delText>
        </w:r>
        <w:r w:rsidDel="00127A88">
          <w:rPr>
            <w:i/>
            <w:iCs/>
          </w:rPr>
          <w:delText>Symphytum officinale</w:delText>
        </w:r>
        <w:r w:rsidDel="00127A88">
          <w:delText xml:space="preserve"> L. (Boraginaceae): relationships with visitation by three bumblebee species and subsequent seed set. </w:delText>
        </w:r>
        <w:r w:rsidDel="00127A88">
          <w:rPr>
            <w:i/>
            <w:iCs/>
          </w:rPr>
          <w:delText>Oecologia</w:delText>
        </w:r>
        <w:r w:rsidDel="00127A88">
          <w:delText xml:space="preserve">, </w:delText>
        </w:r>
        <w:r w:rsidDel="00127A88">
          <w:rPr>
            <w:b/>
            <w:bCs/>
          </w:rPr>
          <w:delText>113</w:delText>
        </w:r>
        <w:r w:rsidDel="00127A88">
          <w:delText>, 502–508.</w:delText>
        </w:r>
      </w:del>
    </w:p>
    <w:p w14:paraId="1801955D" w14:textId="49148FFD" w:rsidR="00F514EA" w:rsidDel="00127A88" w:rsidRDefault="00F514EA" w:rsidP="00F514EA">
      <w:pPr>
        <w:pStyle w:val="Bibliography"/>
        <w:rPr>
          <w:del w:id="650" w:author="Dr Elizabeth Wenk " w:date="2016-09-12T14:22:00Z"/>
        </w:rPr>
      </w:pPr>
      <w:del w:id="651" w:author="Dr Elizabeth Wenk " w:date="2016-09-12T14:22:00Z">
        <w:r w:rsidDel="00127A88">
          <w:delText xml:space="preserve">Haig, D. &amp; Westoby, M. (1988) On limits to seed production. </w:delText>
        </w:r>
        <w:r w:rsidDel="00127A88">
          <w:rPr>
            <w:i/>
            <w:iCs/>
          </w:rPr>
          <w:delText>American Naturalist</w:delText>
        </w:r>
        <w:r w:rsidDel="00127A88">
          <w:delText xml:space="preserve">, </w:delText>
        </w:r>
        <w:r w:rsidDel="00127A88">
          <w:rPr>
            <w:b/>
            <w:bCs/>
          </w:rPr>
          <w:delText>131</w:delText>
        </w:r>
        <w:r w:rsidDel="00127A88">
          <w:delText>, 757–759.</w:delText>
        </w:r>
      </w:del>
    </w:p>
    <w:p w14:paraId="0FCBBFEB" w14:textId="00513120" w:rsidR="00F514EA" w:rsidDel="00127A88" w:rsidRDefault="00F514EA" w:rsidP="00F514EA">
      <w:pPr>
        <w:pStyle w:val="Bibliography"/>
        <w:rPr>
          <w:del w:id="652" w:author="Dr Elizabeth Wenk " w:date="2016-09-12T14:22:00Z"/>
        </w:rPr>
      </w:pPr>
      <w:del w:id="653" w:author="Dr Elizabeth Wenk " w:date="2016-09-12T14:22:00Z">
        <w:r w:rsidDel="00127A88">
          <w:delText xml:space="preserve">Harder, L.D. &amp; Barrett, S.C.H. (2006) </w:delText>
        </w:r>
        <w:r w:rsidDel="00127A88">
          <w:rPr>
            <w:i/>
            <w:iCs/>
          </w:rPr>
          <w:delText>Ecology and Evolution of Flowers</w:delText>
        </w:r>
        <w:r w:rsidDel="00127A88">
          <w:delText>. Oxford University Press.</w:delText>
        </w:r>
      </w:del>
    </w:p>
    <w:p w14:paraId="168E5784" w14:textId="7B4E4BB2" w:rsidR="00F514EA" w:rsidDel="00127A88" w:rsidRDefault="00F514EA" w:rsidP="00F514EA">
      <w:pPr>
        <w:pStyle w:val="Bibliography"/>
        <w:rPr>
          <w:del w:id="654" w:author="Dr Elizabeth Wenk " w:date="2016-09-12T14:22:00Z"/>
        </w:rPr>
      </w:pPr>
      <w:del w:id="655" w:author="Dr Elizabeth Wenk " w:date="2016-09-12T14:22:00Z">
        <w:r w:rsidDel="00127A88">
          <w:delText xml:space="preserve">Harder, L.D. &amp; Johnson, S.D. (2009) Darwin’s beautiful contrivances: evolutionary and functional evidence for floral adaptation. </w:delText>
        </w:r>
        <w:r w:rsidDel="00127A88">
          <w:rPr>
            <w:i/>
            <w:iCs/>
          </w:rPr>
          <w:delText>New Phytologist</w:delText>
        </w:r>
        <w:r w:rsidDel="00127A88">
          <w:delText xml:space="preserve">, </w:delText>
        </w:r>
        <w:r w:rsidDel="00127A88">
          <w:rPr>
            <w:b/>
            <w:bCs/>
          </w:rPr>
          <w:delText>183</w:delText>
        </w:r>
        <w:r w:rsidDel="00127A88">
          <w:delText>, 530–545.</w:delText>
        </w:r>
      </w:del>
    </w:p>
    <w:p w14:paraId="6DC01ED2" w14:textId="26CEEF12" w:rsidR="00F514EA" w:rsidDel="00127A88" w:rsidRDefault="00F514EA" w:rsidP="00F514EA">
      <w:pPr>
        <w:pStyle w:val="Bibliography"/>
        <w:rPr>
          <w:del w:id="656" w:author="Dr Elizabeth Wenk " w:date="2016-09-12T14:22:00Z"/>
        </w:rPr>
      </w:pPr>
      <w:del w:id="657" w:author="Dr Elizabeth Wenk " w:date="2016-09-12T14:22:00Z">
        <w:r w:rsidDel="00127A88">
          <w:delText xml:space="preserve">Harder, L.D., Jordan, C.Y., Gross, W.E. &amp; Routley, M.B. (2004) Beyond floricentrism: The pollination function of inflorescences. </w:delText>
        </w:r>
        <w:r w:rsidDel="00127A88">
          <w:rPr>
            <w:i/>
            <w:iCs/>
          </w:rPr>
          <w:delText>Plant Species Biology</w:delText>
        </w:r>
        <w:r w:rsidDel="00127A88">
          <w:delText xml:space="preserve">, </w:delText>
        </w:r>
        <w:r w:rsidDel="00127A88">
          <w:rPr>
            <w:b/>
            <w:bCs/>
          </w:rPr>
          <w:delText>19</w:delText>
        </w:r>
        <w:r w:rsidDel="00127A88">
          <w:delText>, 137–148.</w:delText>
        </w:r>
      </w:del>
    </w:p>
    <w:p w14:paraId="7E6B3D25" w14:textId="62177BEA" w:rsidR="00F514EA" w:rsidDel="00127A88" w:rsidRDefault="00F514EA" w:rsidP="00F514EA">
      <w:pPr>
        <w:pStyle w:val="Bibliography"/>
        <w:rPr>
          <w:del w:id="658" w:author="Dr Elizabeth Wenk " w:date="2016-09-12T14:22:00Z"/>
        </w:rPr>
      </w:pPr>
      <w:del w:id="659" w:author="Dr Elizabeth Wenk " w:date="2016-09-12T14:22:00Z">
        <w:r w:rsidDel="00127A88">
          <w:delText xml:space="preserve">Henery, M. &amp; Westoby, M. (2001) Seed mass and seed nutrient content as predictors of seed output variation between species. </w:delText>
        </w:r>
        <w:r w:rsidDel="00127A88">
          <w:rPr>
            <w:i/>
            <w:iCs/>
          </w:rPr>
          <w:delText>Oikos</w:delText>
        </w:r>
        <w:r w:rsidDel="00127A88">
          <w:delText xml:space="preserve">, </w:delText>
        </w:r>
        <w:r w:rsidDel="00127A88">
          <w:rPr>
            <w:b/>
            <w:bCs/>
          </w:rPr>
          <w:delText>92</w:delText>
        </w:r>
        <w:r w:rsidDel="00127A88">
          <w:delText>, 479–490.</w:delText>
        </w:r>
      </w:del>
    </w:p>
    <w:p w14:paraId="7315B324" w14:textId="31B8ED43" w:rsidR="00F514EA" w:rsidDel="00127A88" w:rsidRDefault="00F514EA" w:rsidP="00F514EA">
      <w:pPr>
        <w:pStyle w:val="Bibliography"/>
        <w:rPr>
          <w:del w:id="660" w:author="Dr Elizabeth Wenk " w:date="2016-09-12T14:22:00Z"/>
        </w:rPr>
      </w:pPr>
      <w:del w:id="661" w:author="Dr Elizabeth Wenk " w:date="2016-09-12T14:22:00Z">
        <w:r w:rsidDel="00127A88">
          <w:delText xml:space="preserve">Hermanutz, L., Innes, D., Denham, A. &amp; Whelan, R. (1998) Very low fruit: flower ratios in </w:delText>
        </w:r>
        <w:r w:rsidDel="00127A88">
          <w:rPr>
            <w:i/>
            <w:iCs/>
          </w:rPr>
          <w:delText>Grevillea</w:delText>
        </w:r>
        <w:r w:rsidDel="00127A88">
          <w:delText xml:space="preserve"> (Proteaceae) are independent of breeding system. </w:delText>
        </w:r>
        <w:r w:rsidDel="00127A88">
          <w:rPr>
            <w:i/>
            <w:iCs/>
          </w:rPr>
          <w:delText>Australian Journal of Botany</w:delText>
        </w:r>
        <w:r w:rsidDel="00127A88">
          <w:delText xml:space="preserve">, </w:delText>
        </w:r>
        <w:r w:rsidDel="00127A88">
          <w:rPr>
            <w:b/>
            <w:bCs/>
          </w:rPr>
          <w:delText>46</w:delText>
        </w:r>
        <w:r w:rsidDel="00127A88">
          <w:delText>, 465–478.</w:delText>
        </w:r>
      </w:del>
    </w:p>
    <w:p w14:paraId="22867247" w14:textId="39D2A20C" w:rsidR="00F514EA" w:rsidDel="00127A88" w:rsidRDefault="00F514EA" w:rsidP="00F514EA">
      <w:pPr>
        <w:pStyle w:val="Bibliography"/>
        <w:rPr>
          <w:del w:id="662" w:author="Dr Elizabeth Wenk " w:date="2016-09-12T14:22:00Z"/>
        </w:rPr>
      </w:pPr>
      <w:del w:id="663" w:author="Dr Elizabeth Wenk " w:date="2016-09-12T14:22:00Z">
        <w:r w:rsidDel="00127A88">
          <w:delText xml:space="preserve">Herrera, C.M., Jordano, P., Guitián, J. &amp; Traveset, A. (1998) Annual Variability in Seed Production by Woody Plants and the Masting Concept: Reassessment of Principles and Relationship to Pollination and Seed Dispersal. </w:delText>
        </w:r>
        <w:r w:rsidDel="00127A88">
          <w:rPr>
            <w:i/>
            <w:iCs/>
          </w:rPr>
          <w:delText>The American Naturalist</w:delText>
        </w:r>
        <w:r w:rsidDel="00127A88">
          <w:delText xml:space="preserve">, </w:delText>
        </w:r>
        <w:r w:rsidDel="00127A88">
          <w:rPr>
            <w:b/>
            <w:bCs/>
          </w:rPr>
          <w:delText>152</w:delText>
        </w:r>
        <w:r w:rsidDel="00127A88">
          <w:delText>, 576–594.</w:delText>
        </w:r>
      </w:del>
    </w:p>
    <w:p w14:paraId="1ADACD8F" w14:textId="56C817A2" w:rsidR="00F514EA" w:rsidDel="00127A88" w:rsidRDefault="00F514EA" w:rsidP="00F514EA">
      <w:pPr>
        <w:pStyle w:val="Bibliography"/>
        <w:rPr>
          <w:del w:id="664" w:author="Dr Elizabeth Wenk " w:date="2016-09-12T14:22:00Z"/>
        </w:rPr>
      </w:pPr>
      <w:del w:id="665" w:author="Dr Elizabeth Wenk " w:date="2016-09-12T14:22:00Z">
        <w:r w:rsidDel="00127A88">
          <w:delText xml:space="preserve">Holland, J.N. &amp; Chamberlain, S.A. (2007) Ecological and evolutionary mechanisms for low seed : ovule ratios: need for a pluralistic approach? </w:delText>
        </w:r>
        <w:r w:rsidDel="00127A88">
          <w:rPr>
            <w:i/>
            <w:iCs/>
          </w:rPr>
          <w:delText>Ecology</w:delText>
        </w:r>
        <w:r w:rsidDel="00127A88">
          <w:delText xml:space="preserve">, </w:delText>
        </w:r>
        <w:r w:rsidDel="00127A88">
          <w:rPr>
            <w:b/>
            <w:bCs/>
          </w:rPr>
          <w:delText>88</w:delText>
        </w:r>
        <w:r w:rsidDel="00127A88">
          <w:delText>, 706–715.</w:delText>
        </w:r>
      </w:del>
    </w:p>
    <w:p w14:paraId="570CB087" w14:textId="08EDFFCB" w:rsidR="00F514EA" w:rsidDel="00127A88" w:rsidRDefault="00F514EA" w:rsidP="00F514EA">
      <w:pPr>
        <w:pStyle w:val="Bibliography"/>
        <w:rPr>
          <w:del w:id="666" w:author="Dr Elizabeth Wenk " w:date="2016-09-12T14:22:00Z"/>
        </w:rPr>
      </w:pPr>
      <w:del w:id="667" w:author="Dr Elizabeth Wenk " w:date="2016-09-12T14:22:00Z">
        <w:r w:rsidDel="00127A88">
          <w:lastRenderedPageBreak/>
          <w:delText xml:space="preserve">Hughes, L., Dunlop, M., French, K., Leishman, M.R., Rice, B., Rodgerson, L. &amp; Westoby, M. (1994) Predicting dispersal spectra: a minimal set of hypotheses based on plant attributes. </w:delText>
        </w:r>
        <w:r w:rsidDel="00127A88">
          <w:rPr>
            <w:i/>
            <w:iCs/>
          </w:rPr>
          <w:delText>Journal of Ecology</w:delText>
        </w:r>
        <w:r w:rsidDel="00127A88">
          <w:delText xml:space="preserve">, </w:delText>
        </w:r>
        <w:r w:rsidDel="00127A88">
          <w:rPr>
            <w:b/>
            <w:bCs/>
          </w:rPr>
          <w:delText>82</w:delText>
        </w:r>
        <w:r w:rsidDel="00127A88">
          <w:delText>, 933–950.</w:delText>
        </w:r>
      </w:del>
    </w:p>
    <w:p w14:paraId="1CDD131F" w14:textId="1A7A3799" w:rsidR="00F514EA" w:rsidDel="00127A88" w:rsidRDefault="00F514EA" w:rsidP="00F514EA">
      <w:pPr>
        <w:pStyle w:val="Bibliography"/>
        <w:rPr>
          <w:del w:id="668" w:author="Dr Elizabeth Wenk " w:date="2016-09-12T14:22:00Z"/>
        </w:rPr>
      </w:pPr>
      <w:del w:id="669" w:author="Dr Elizabeth Wenk " w:date="2016-09-12T14:22:00Z">
        <w:r w:rsidDel="00127A88">
          <w:delText xml:space="preserve">de Jong, T.J., Waser, N.M., Price, M.V. &amp; Ring, R.M. (1992) Plant size, geitonogamy and seed set in </w:delText>
        </w:r>
        <w:r w:rsidDel="00127A88">
          <w:rPr>
            <w:i/>
            <w:iCs/>
          </w:rPr>
          <w:delText>Ipomopsis aggregata</w:delText>
        </w:r>
        <w:r w:rsidDel="00127A88">
          <w:delText xml:space="preserve">. </w:delText>
        </w:r>
        <w:r w:rsidDel="00127A88">
          <w:rPr>
            <w:i/>
            <w:iCs/>
          </w:rPr>
          <w:delText>Oecologia</w:delText>
        </w:r>
        <w:r w:rsidDel="00127A88">
          <w:delText xml:space="preserve">, </w:delText>
        </w:r>
        <w:r w:rsidDel="00127A88">
          <w:rPr>
            <w:b/>
            <w:bCs/>
          </w:rPr>
          <w:delText>89</w:delText>
        </w:r>
        <w:r w:rsidDel="00127A88">
          <w:delText>, 310–315.</w:delText>
        </w:r>
      </w:del>
    </w:p>
    <w:p w14:paraId="68334B33" w14:textId="201A04FF" w:rsidR="00F514EA" w:rsidDel="00127A88" w:rsidRDefault="00F514EA" w:rsidP="00F514EA">
      <w:pPr>
        <w:pStyle w:val="Bibliography"/>
        <w:rPr>
          <w:del w:id="670" w:author="Dr Elizabeth Wenk " w:date="2016-09-12T14:22:00Z"/>
        </w:rPr>
      </w:pPr>
      <w:del w:id="671" w:author="Dr Elizabeth Wenk " w:date="2016-09-12T14:22:00Z">
        <w:r w:rsidDel="00127A88">
          <w:delText xml:space="preserve">Kelly, D. (1994) The evolutionary ecology of mast seeding. </w:delText>
        </w:r>
        <w:r w:rsidDel="00127A88">
          <w:rPr>
            <w:i/>
            <w:iCs/>
          </w:rPr>
          <w:delText>Trends in Ecology &amp; Evolution</w:delText>
        </w:r>
        <w:r w:rsidDel="00127A88">
          <w:delText xml:space="preserve">, </w:delText>
        </w:r>
        <w:r w:rsidDel="00127A88">
          <w:rPr>
            <w:b/>
            <w:bCs/>
          </w:rPr>
          <w:delText>9</w:delText>
        </w:r>
        <w:r w:rsidDel="00127A88">
          <w:delText>, 465–470.</w:delText>
        </w:r>
      </w:del>
    </w:p>
    <w:p w14:paraId="12D8D38C" w14:textId="0B810C33" w:rsidR="00F514EA" w:rsidDel="00127A88" w:rsidRDefault="00F514EA" w:rsidP="00F514EA">
      <w:pPr>
        <w:pStyle w:val="Bibliography"/>
        <w:rPr>
          <w:del w:id="672" w:author="Dr Elizabeth Wenk " w:date="2016-09-12T14:22:00Z"/>
        </w:rPr>
      </w:pPr>
      <w:del w:id="673" w:author="Dr Elizabeth Wenk " w:date="2016-09-12T14:22:00Z">
        <w:r w:rsidDel="00127A88">
          <w:delText xml:space="preserve">Kelly, D. &amp; Sork, V.L. (2002) Mast seeding in perennial plants: Why, How, Where? </w:delText>
        </w:r>
        <w:r w:rsidDel="00127A88">
          <w:rPr>
            <w:i/>
            <w:iCs/>
          </w:rPr>
          <w:delText>Annual Review of Ecology and Systematics</w:delText>
        </w:r>
        <w:r w:rsidDel="00127A88">
          <w:delText xml:space="preserve">, </w:delText>
        </w:r>
        <w:r w:rsidDel="00127A88">
          <w:rPr>
            <w:b/>
            <w:bCs/>
          </w:rPr>
          <w:delText>33</w:delText>
        </w:r>
        <w:r w:rsidDel="00127A88">
          <w:delText>, 427–447.</w:delText>
        </w:r>
      </w:del>
    </w:p>
    <w:p w14:paraId="23386A8B" w14:textId="4126F287" w:rsidR="00F514EA" w:rsidDel="00127A88" w:rsidRDefault="00F514EA" w:rsidP="00F514EA">
      <w:pPr>
        <w:pStyle w:val="Bibliography"/>
        <w:rPr>
          <w:del w:id="674" w:author="Dr Elizabeth Wenk " w:date="2016-09-12T14:22:00Z"/>
        </w:rPr>
      </w:pPr>
      <w:del w:id="675" w:author="Dr Elizabeth Wenk " w:date="2016-09-12T14:22:00Z">
        <w:r w:rsidDel="00127A88">
          <w:delText xml:space="preserve">Knight, T.M., Steets, J.A. &amp; Ashman, T.-L. (2006) A quantitative synthesis of pollen supplementation experiments highlights the contribution of resource reallocation to estimates of pollen limitation. </w:delText>
        </w:r>
        <w:r w:rsidDel="00127A88">
          <w:rPr>
            <w:i/>
            <w:iCs/>
          </w:rPr>
          <w:delText>American Journal of Botany</w:delText>
        </w:r>
        <w:r w:rsidDel="00127A88">
          <w:delText xml:space="preserve">, </w:delText>
        </w:r>
        <w:r w:rsidDel="00127A88">
          <w:rPr>
            <w:b/>
            <w:bCs/>
          </w:rPr>
          <w:delText>93</w:delText>
        </w:r>
        <w:r w:rsidDel="00127A88">
          <w:delText>, 271–277.</w:delText>
        </w:r>
      </w:del>
    </w:p>
    <w:p w14:paraId="465C1151" w14:textId="6455A152" w:rsidR="00F514EA" w:rsidDel="00127A88" w:rsidRDefault="00F514EA" w:rsidP="00F514EA">
      <w:pPr>
        <w:pStyle w:val="Bibliography"/>
        <w:rPr>
          <w:del w:id="676" w:author="Dr Elizabeth Wenk " w:date="2016-09-12T14:22:00Z"/>
        </w:rPr>
      </w:pPr>
      <w:del w:id="677" w:author="Dr Elizabeth Wenk " w:date="2016-09-12T14:22:00Z">
        <w:r w:rsidDel="00127A88">
          <w:delText xml:space="preserve">Knight, T.M., Steets, J.A., Vamosi, J.C., Mazer, S.J., Burd, M., Campbell, D.R., Dudash, M.R., Johnston, M.O., Mitchell, R.J. &amp; Ashman, T.-L. (2005) Pollen limitation of plant reproduction: pattern and process. </w:delText>
        </w:r>
        <w:r w:rsidDel="00127A88">
          <w:rPr>
            <w:i/>
            <w:iCs/>
          </w:rPr>
          <w:delText>Annual Review of Ecology, Evolution, and Systematics</w:delText>
        </w:r>
        <w:r w:rsidDel="00127A88">
          <w:delText xml:space="preserve">, </w:delText>
        </w:r>
        <w:r w:rsidDel="00127A88">
          <w:rPr>
            <w:b/>
            <w:bCs/>
          </w:rPr>
          <w:delText>36</w:delText>
        </w:r>
        <w:r w:rsidDel="00127A88">
          <w:delText>, 467–497.</w:delText>
        </w:r>
      </w:del>
    </w:p>
    <w:p w14:paraId="55111A74" w14:textId="605599AE" w:rsidR="00F514EA" w:rsidDel="00127A88" w:rsidRDefault="00F514EA" w:rsidP="00F514EA">
      <w:pPr>
        <w:pStyle w:val="Bibliography"/>
        <w:rPr>
          <w:del w:id="678" w:author="Dr Elizabeth Wenk " w:date="2016-09-12T14:22:00Z"/>
        </w:rPr>
      </w:pPr>
      <w:del w:id="679" w:author="Dr Elizabeth Wenk " w:date="2016-09-12T14:22:00Z">
        <w:r w:rsidDel="00127A88">
          <w:delText xml:space="preserve">Kodela, P.G. &amp; Dodson, J.R. (1988) late Holocene vegetation and fire record from Ku-ring-gai Chase National Park, New South Wales. </w:delText>
        </w:r>
        <w:r w:rsidDel="00127A88">
          <w:rPr>
            <w:i/>
            <w:iCs/>
          </w:rPr>
          <w:delText>Proceedings of the Linnean Society of New South Wales</w:delText>
        </w:r>
        <w:r w:rsidDel="00127A88">
          <w:delText>.</w:delText>
        </w:r>
      </w:del>
    </w:p>
    <w:p w14:paraId="0C30BFAB" w14:textId="7AF09A30" w:rsidR="00F514EA" w:rsidDel="00127A88" w:rsidRDefault="00F514EA" w:rsidP="00F514EA">
      <w:pPr>
        <w:pStyle w:val="Bibliography"/>
        <w:rPr>
          <w:del w:id="680" w:author="Dr Elizabeth Wenk " w:date="2016-09-12T14:22:00Z"/>
        </w:rPr>
      </w:pPr>
      <w:del w:id="681" w:author="Dr Elizabeth Wenk " w:date="2016-09-12T14:22:00Z">
        <w:r w:rsidDel="00127A88">
          <w:delText xml:space="preserve">Kozlowski, J. (1992) Optimal allocation of resources to growth and reproduction: Implications for age and size at maturity. </w:delText>
        </w:r>
        <w:r w:rsidDel="00127A88">
          <w:rPr>
            <w:i/>
            <w:iCs/>
          </w:rPr>
          <w:delText>Trends in Ecology &amp; Evolution</w:delText>
        </w:r>
        <w:r w:rsidDel="00127A88">
          <w:delText xml:space="preserve">, </w:delText>
        </w:r>
        <w:r w:rsidDel="00127A88">
          <w:rPr>
            <w:b/>
            <w:bCs/>
          </w:rPr>
          <w:delText>7</w:delText>
        </w:r>
        <w:r w:rsidDel="00127A88">
          <w:delText>, 15–19.</w:delText>
        </w:r>
      </w:del>
    </w:p>
    <w:p w14:paraId="4535A956" w14:textId="5FF2CFF2" w:rsidR="00F514EA" w:rsidDel="00127A88" w:rsidRDefault="00F514EA" w:rsidP="00F514EA">
      <w:pPr>
        <w:pStyle w:val="Bibliography"/>
        <w:rPr>
          <w:del w:id="682" w:author="Dr Elizabeth Wenk " w:date="2016-09-12T14:22:00Z"/>
        </w:rPr>
      </w:pPr>
      <w:del w:id="683" w:author="Dr Elizabeth Wenk " w:date="2016-09-12T14:22:00Z">
        <w:r w:rsidDel="00127A88">
          <w:delText xml:space="preserve">Lázaro, A., Jakobsson, A. &amp; Totland, Ø. (2013) How do pollinator visitation rate and seed set relate to species’ floral traits and community context? </w:delText>
        </w:r>
        <w:r w:rsidDel="00127A88">
          <w:rPr>
            <w:i/>
            <w:iCs/>
          </w:rPr>
          <w:delText>Oecologia</w:delText>
        </w:r>
        <w:r w:rsidDel="00127A88">
          <w:delText xml:space="preserve">, </w:delText>
        </w:r>
        <w:r w:rsidDel="00127A88">
          <w:rPr>
            <w:b/>
            <w:bCs/>
          </w:rPr>
          <w:delText>173</w:delText>
        </w:r>
        <w:r w:rsidDel="00127A88">
          <w:delText>, 881–893.</w:delText>
        </w:r>
      </w:del>
    </w:p>
    <w:p w14:paraId="36AE1425" w14:textId="6564EC8C" w:rsidR="00F514EA" w:rsidDel="00127A88" w:rsidRDefault="00F514EA" w:rsidP="00F514EA">
      <w:pPr>
        <w:pStyle w:val="Bibliography"/>
        <w:rPr>
          <w:del w:id="684" w:author="Dr Elizabeth Wenk " w:date="2016-09-12T14:22:00Z"/>
        </w:rPr>
      </w:pPr>
      <w:del w:id="685" w:author="Dr Elizabeth Wenk " w:date="2016-09-12T14:22:00Z">
        <w:r w:rsidDel="00127A88">
          <w:delText xml:space="preserve">Lord, J.M. &amp; Westoby, M. (2006) Accessory costs of seed production. </w:delText>
        </w:r>
        <w:r w:rsidDel="00127A88">
          <w:rPr>
            <w:i/>
            <w:iCs/>
          </w:rPr>
          <w:delText>Oecologia</w:delText>
        </w:r>
        <w:r w:rsidDel="00127A88">
          <w:delText xml:space="preserve">, </w:delText>
        </w:r>
        <w:r w:rsidDel="00127A88">
          <w:rPr>
            <w:b/>
            <w:bCs/>
          </w:rPr>
          <w:delText>150</w:delText>
        </w:r>
        <w:r w:rsidDel="00127A88">
          <w:delText>, 310–317.</w:delText>
        </w:r>
      </w:del>
    </w:p>
    <w:p w14:paraId="4F47A95B" w14:textId="300C28F6" w:rsidR="00F514EA" w:rsidDel="00127A88" w:rsidRDefault="00F514EA" w:rsidP="00F514EA">
      <w:pPr>
        <w:pStyle w:val="Bibliography"/>
        <w:rPr>
          <w:del w:id="686" w:author="Dr Elizabeth Wenk " w:date="2016-09-12T14:22:00Z"/>
        </w:rPr>
      </w:pPr>
      <w:del w:id="687" w:author="Dr Elizabeth Wenk " w:date="2016-09-12T14:22:00Z">
        <w:r w:rsidDel="00127A88">
          <w:delText xml:space="preserve">Lord, J.M. &amp; Westoby, M. (2012) Accessory costs of seed production and the evolution of angiosperms. </w:delText>
        </w:r>
        <w:r w:rsidDel="00127A88">
          <w:rPr>
            <w:i/>
            <w:iCs/>
          </w:rPr>
          <w:delText>Evolution</w:delText>
        </w:r>
        <w:r w:rsidDel="00127A88">
          <w:delText xml:space="preserve">, </w:delText>
        </w:r>
        <w:r w:rsidDel="00127A88">
          <w:rPr>
            <w:b/>
            <w:bCs/>
          </w:rPr>
          <w:delText>66</w:delText>
        </w:r>
        <w:r w:rsidDel="00127A88">
          <w:delText>, 200–210.</w:delText>
        </w:r>
      </w:del>
    </w:p>
    <w:p w14:paraId="0B38E0B4" w14:textId="11D54EC1" w:rsidR="00F514EA" w:rsidDel="00127A88" w:rsidRDefault="00F514EA" w:rsidP="00F514EA">
      <w:pPr>
        <w:pStyle w:val="Bibliography"/>
        <w:rPr>
          <w:del w:id="688" w:author="Dr Elizabeth Wenk " w:date="2016-09-12T14:22:00Z"/>
        </w:rPr>
      </w:pPr>
      <w:del w:id="689" w:author="Dr Elizabeth Wenk " w:date="2016-09-12T14:22:00Z">
        <w:r w:rsidDel="00127A88">
          <w:delText xml:space="preserve">Martinez, I., Garcia, D. &amp; Ramon Obeso, J. (2007) Allometric allocation in fruit and seed packaging conditions the conflict among selective pressures on seed size. </w:delText>
        </w:r>
        <w:r w:rsidDel="00127A88">
          <w:rPr>
            <w:i/>
            <w:iCs/>
          </w:rPr>
          <w:delText>Evolutionary Ecology</w:delText>
        </w:r>
        <w:r w:rsidDel="00127A88">
          <w:delText xml:space="preserve">, </w:delText>
        </w:r>
        <w:r w:rsidDel="00127A88">
          <w:rPr>
            <w:b/>
            <w:bCs/>
          </w:rPr>
          <w:delText>21</w:delText>
        </w:r>
        <w:r w:rsidDel="00127A88">
          <w:delText>, 517–533.</w:delText>
        </w:r>
      </w:del>
    </w:p>
    <w:p w14:paraId="2011084C" w14:textId="36B363E0" w:rsidR="00F514EA" w:rsidDel="00127A88" w:rsidRDefault="00F514EA" w:rsidP="00F514EA">
      <w:pPr>
        <w:pStyle w:val="Bibliography"/>
        <w:rPr>
          <w:del w:id="690" w:author="Dr Elizabeth Wenk " w:date="2016-09-12T14:22:00Z"/>
        </w:rPr>
      </w:pPr>
      <w:del w:id="691" w:author="Dr Elizabeth Wenk " w:date="2016-09-12T14:22:00Z">
        <w:r w:rsidDel="00127A88">
          <w:delText>Miller, T.E.X., Tenhumberg, B. &amp; Louda, S.M. (2008) Herbivore</w:delText>
        </w:r>
        <w:r w:rsidDel="00127A88">
          <w:rPr>
            <w:rFonts w:ascii="Cambria Math" w:hAnsi="Cambria Math" w:cs="Cambria Math"/>
          </w:rPr>
          <w:delText>‐</w:delText>
        </w:r>
        <w:r w:rsidDel="00127A88">
          <w:delText xml:space="preserve">mediated ecological costs of reproduction shape the life history of an iteroparous plant. </w:delText>
        </w:r>
        <w:r w:rsidDel="00127A88">
          <w:rPr>
            <w:i/>
            <w:iCs/>
          </w:rPr>
          <w:delText>The American Naturalist</w:delText>
        </w:r>
        <w:r w:rsidDel="00127A88">
          <w:delText xml:space="preserve">, </w:delText>
        </w:r>
        <w:r w:rsidDel="00127A88">
          <w:rPr>
            <w:b/>
            <w:bCs/>
          </w:rPr>
          <w:delText>171</w:delText>
        </w:r>
        <w:r w:rsidDel="00127A88">
          <w:delText>, 141–149.</w:delText>
        </w:r>
      </w:del>
    </w:p>
    <w:p w14:paraId="48781A35" w14:textId="1CB98F61" w:rsidR="00F514EA" w:rsidDel="00127A88" w:rsidRDefault="00F514EA" w:rsidP="00F514EA">
      <w:pPr>
        <w:pStyle w:val="Bibliography"/>
        <w:rPr>
          <w:del w:id="692" w:author="Dr Elizabeth Wenk " w:date="2016-09-12T14:22:00Z"/>
        </w:rPr>
      </w:pPr>
      <w:del w:id="693" w:author="Dr Elizabeth Wenk " w:date="2016-09-12T14:22:00Z">
        <w:r w:rsidDel="00127A88">
          <w:delText xml:space="preserve">Miller, T.E.X., Tyre, A.J. &amp; Louda, S.M. (2006) Plant reproductive allocation predicts herbivore dynamics across spatial and temporal scales. </w:delText>
        </w:r>
        <w:r w:rsidDel="00127A88">
          <w:rPr>
            <w:i/>
            <w:iCs/>
          </w:rPr>
          <w:delText>The American Naturalist</w:delText>
        </w:r>
        <w:r w:rsidDel="00127A88">
          <w:delText xml:space="preserve">, </w:delText>
        </w:r>
        <w:r w:rsidDel="00127A88">
          <w:rPr>
            <w:b/>
            <w:bCs/>
          </w:rPr>
          <w:delText>168</w:delText>
        </w:r>
        <w:r w:rsidDel="00127A88">
          <w:delText>, 608–616.</w:delText>
        </w:r>
      </w:del>
    </w:p>
    <w:p w14:paraId="429251D9" w14:textId="3A76DBE0" w:rsidR="00F514EA" w:rsidDel="00127A88" w:rsidRDefault="00F514EA" w:rsidP="00F514EA">
      <w:pPr>
        <w:pStyle w:val="Bibliography"/>
        <w:rPr>
          <w:del w:id="694" w:author="Dr Elizabeth Wenk " w:date="2016-09-12T14:22:00Z"/>
        </w:rPr>
      </w:pPr>
      <w:del w:id="695" w:author="Dr Elizabeth Wenk " w:date="2016-09-12T14:22:00Z">
        <w:r w:rsidDel="00127A88">
          <w:delText xml:space="preserve">Mironchenko, A. &amp; Kozłowski, J. (2014) Optimal allocation patterns and optimal seed mass of a perennial plant. </w:delText>
        </w:r>
        <w:r w:rsidDel="00127A88">
          <w:rPr>
            <w:i/>
            <w:iCs/>
          </w:rPr>
          <w:delText>Journal of Theoretical Biology</w:delText>
        </w:r>
        <w:r w:rsidDel="00127A88">
          <w:delText xml:space="preserve">, </w:delText>
        </w:r>
        <w:r w:rsidDel="00127A88">
          <w:rPr>
            <w:b/>
            <w:bCs/>
          </w:rPr>
          <w:delText>354</w:delText>
        </w:r>
        <w:r w:rsidDel="00127A88">
          <w:delText>, 12–24.</w:delText>
        </w:r>
      </w:del>
    </w:p>
    <w:p w14:paraId="025ACF92" w14:textId="050B2F1E" w:rsidR="00F514EA" w:rsidDel="00127A88" w:rsidRDefault="00F514EA" w:rsidP="00F514EA">
      <w:pPr>
        <w:pStyle w:val="Bibliography"/>
        <w:rPr>
          <w:del w:id="696" w:author="Dr Elizabeth Wenk " w:date="2016-09-12T14:22:00Z"/>
        </w:rPr>
      </w:pPr>
      <w:del w:id="697" w:author="Dr Elizabeth Wenk " w:date="2016-09-12T14:22:00Z">
        <w:r w:rsidDel="00127A88">
          <w:delText xml:space="preserve">Mitchell, R.J. (1997) Effects of pollination intensity on </w:delText>
        </w:r>
        <w:r w:rsidDel="00127A88">
          <w:rPr>
            <w:i/>
            <w:iCs/>
          </w:rPr>
          <w:delText>Lesquerella fendleri</w:delText>
        </w:r>
        <w:r w:rsidDel="00127A88">
          <w:delText xml:space="preserve"> seed set: variation among plants. </w:delText>
        </w:r>
        <w:r w:rsidDel="00127A88">
          <w:rPr>
            <w:i/>
            <w:iCs/>
          </w:rPr>
          <w:delText>Oecologia</w:delText>
        </w:r>
        <w:r w:rsidDel="00127A88">
          <w:delText xml:space="preserve">, </w:delText>
        </w:r>
        <w:r w:rsidDel="00127A88">
          <w:rPr>
            <w:b/>
            <w:bCs/>
          </w:rPr>
          <w:delText>109</w:delText>
        </w:r>
        <w:r w:rsidDel="00127A88">
          <w:delText>, 382–388.</w:delText>
        </w:r>
      </w:del>
    </w:p>
    <w:p w14:paraId="70D9D06E" w14:textId="35E864F6" w:rsidR="00F514EA" w:rsidDel="00127A88" w:rsidRDefault="00F514EA" w:rsidP="00F514EA">
      <w:pPr>
        <w:pStyle w:val="Bibliography"/>
        <w:rPr>
          <w:del w:id="698" w:author="Dr Elizabeth Wenk " w:date="2016-09-12T14:22:00Z"/>
        </w:rPr>
      </w:pPr>
      <w:del w:id="699" w:author="Dr Elizabeth Wenk " w:date="2016-09-12T14:22:00Z">
        <w:r w:rsidDel="00127A88">
          <w:lastRenderedPageBreak/>
          <w:delText xml:space="preserve">Mock, D.W. &amp; Forbes, L.S. (1995) The evolution of parental optimism. </w:delText>
        </w:r>
        <w:r w:rsidDel="00127A88">
          <w:rPr>
            <w:i/>
            <w:iCs/>
          </w:rPr>
          <w:delText>Trends in Ecology &amp; Evolution</w:delText>
        </w:r>
        <w:r w:rsidDel="00127A88">
          <w:delText xml:space="preserve">, </w:delText>
        </w:r>
        <w:r w:rsidDel="00127A88">
          <w:rPr>
            <w:b/>
            <w:bCs/>
          </w:rPr>
          <w:delText>10</w:delText>
        </w:r>
        <w:r w:rsidDel="00127A88">
          <w:delText>, 130–134.</w:delText>
        </w:r>
      </w:del>
    </w:p>
    <w:p w14:paraId="6F1DF53C" w14:textId="69D04777" w:rsidR="00F514EA" w:rsidDel="00127A88" w:rsidRDefault="00F514EA" w:rsidP="00F514EA">
      <w:pPr>
        <w:pStyle w:val="Bibliography"/>
        <w:rPr>
          <w:del w:id="700" w:author="Dr Elizabeth Wenk " w:date="2016-09-12T14:22:00Z"/>
        </w:rPr>
      </w:pPr>
      <w:del w:id="701" w:author="Dr Elizabeth Wenk " w:date="2016-09-12T14:22:00Z">
        <w:r w:rsidDel="00127A88">
          <w:delText xml:space="preserve">Moles, A.T., Ackerly, D.D., Webb, C.O., Tweddle, J.C., Dickie, J.B., Pitman, A.J. &amp; Westoby, M. (2005) Factors that shape seed mass evolution. </w:delText>
        </w:r>
        <w:r w:rsidDel="00127A88">
          <w:rPr>
            <w:i/>
            <w:iCs/>
          </w:rPr>
          <w:delText>Proceedings of the National Academy of Sciences of the United States of America</w:delText>
        </w:r>
        <w:r w:rsidDel="00127A88">
          <w:delText xml:space="preserve">, </w:delText>
        </w:r>
        <w:r w:rsidDel="00127A88">
          <w:rPr>
            <w:b/>
            <w:bCs/>
          </w:rPr>
          <w:delText>102</w:delText>
        </w:r>
        <w:r w:rsidDel="00127A88">
          <w:delText>, 10540–10544.</w:delText>
        </w:r>
      </w:del>
    </w:p>
    <w:p w14:paraId="6B55F781" w14:textId="1876B1FF" w:rsidR="00F514EA" w:rsidDel="00127A88" w:rsidRDefault="00F514EA" w:rsidP="00F514EA">
      <w:pPr>
        <w:pStyle w:val="Bibliography"/>
        <w:rPr>
          <w:del w:id="702" w:author="Dr Elizabeth Wenk " w:date="2016-09-12T14:22:00Z"/>
        </w:rPr>
      </w:pPr>
      <w:del w:id="703" w:author="Dr Elizabeth Wenk " w:date="2016-09-12T14:22:00Z">
        <w:r w:rsidDel="00127A88">
          <w:delText xml:space="preserve">Moles, A.T., Falster, D.S., Leishman, M.R. &amp; Westoby, M. (2004) Small-seeded species produce more seeds per square metre of canopy per year, but not per individual per lifetime. </w:delText>
        </w:r>
        <w:r w:rsidDel="00127A88">
          <w:rPr>
            <w:i/>
            <w:iCs/>
          </w:rPr>
          <w:delText>Journal of Ecology</w:delText>
        </w:r>
        <w:r w:rsidDel="00127A88">
          <w:delText xml:space="preserve">, </w:delText>
        </w:r>
        <w:r w:rsidDel="00127A88">
          <w:rPr>
            <w:b/>
            <w:bCs/>
          </w:rPr>
          <w:delText>92</w:delText>
        </w:r>
        <w:r w:rsidDel="00127A88">
          <w:delText>, 384–396.</w:delText>
        </w:r>
      </w:del>
    </w:p>
    <w:p w14:paraId="5C0501AE" w14:textId="0856B636" w:rsidR="00F514EA" w:rsidDel="00127A88" w:rsidRDefault="00F514EA" w:rsidP="00F514EA">
      <w:pPr>
        <w:pStyle w:val="Bibliography"/>
        <w:rPr>
          <w:del w:id="704" w:author="Dr Elizabeth Wenk " w:date="2016-09-12T14:22:00Z"/>
        </w:rPr>
      </w:pPr>
      <w:del w:id="705" w:author="Dr Elizabeth Wenk " w:date="2016-09-12T14:22:00Z">
        <w:r w:rsidDel="00127A88">
          <w:delText xml:space="preserve">Moles, A.T., Warton, D.I. &amp; Westoby, M. (2003) Do small-seeded species have higher survival through seed predation than large-seeded species? </w:delText>
        </w:r>
        <w:r w:rsidDel="00127A88">
          <w:rPr>
            <w:i/>
            <w:iCs/>
          </w:rPr>
          <w:delText>Ecology</w:delText>
        </w:r>
        <w:r w:rsidDel="00127A88">
          <w:delText xml:space="preserve">, </w:delText>
        </w:r>
        <w:r w:rsidDel="00127A88">
          <w:rPr>
            <w:b/>
            <w:bCs/>
          </w:rPr>
          <w:delText>84</w:delText>
        </w:r>
        <w:r w:rsidDel="00127A88">
          <w:delText>, 3148–3161.</w:delText>
        </w:r>
      </w:del>
    </w:p>
    <w:p w14:paraId="471E46C1" w14:textId="6C7A540F" w:rsidR="00F514EA" w:rsidDel="00127A88" w:rsidRDefault="00F514EA" w:rsidP="00F514EA">
      <w:pPr>
        <w:pStyle w:val="Bibliography"/>
        <w:rPr>
          <w:del w:id="706" w:author="Dr Elizabeth Wenk " w:date="2016-09-12T14:22:00Z"/>
        </w:rPr>
      </w:pPr>
      <w:del w:id="707" w:author="Dr Elizabeth Wenk " w:date="2016-09-12T14:22:00Z">
        <w:r w:rsidDel="00127A88">
          <w:delText xml:space="preserve">Moles, A.T. &amp; Westoby, M. (2006) Seed size and plant strategy across the whole life cycle. </w:delText>
        </w:r>
        <w:r w:rsidDel="00127A88">
          <w:rPr>
            <w:i/>
            <w:iCs/>
          </w:rPr>
          <w:delText>Oikos</w:delText>
        </w:r>
        <w:r w:rsidDel="00127A88">
          <w:delText xml:space="preserve">, </w:delText>
        </w:r>
        <w:r w:rsidDel="00127A88">
          <w:rPr>
            <w:b/>
            <w:bCs/>
          </w:rPr>
          <w:delText>113</w:delText>
        </w:r>
        <w:r w:rsidDel="00127A88">
          <w:delText>, 91–105.</w:delText>
        </w:r>
      </w:del>
    </w:p>
    <w:p w14:paraId="6F8D2C15" w14:textId="15FB4777" w:rsidR="00F514EA" w:rsidDel="00127A88" w:rsidRDefault="00F514EA" w:rsidP="00F514EA">
      <w:pPr>
        <w:pStyle w:val="Bibliography"/>
        <w:rPr>
          <w:del w:id="708" w:author="Dr Elizabeth Wenk " w:date="2016-09-12T14:22:00Z"/>
        </w:rPr>
      </w:pPr>
      <w:del w:id="709" w:author="Dr Elizabeth Wenk " w:date="2016-09-12T14:22:00Z">
        <w:r w:rsidDel="00127A88">
          <w:delText xml:space="preserve">Myers, R.A. &amp; Doyle, R.W. (1983) Predicting natural mortality rates and reproduction–mortality trade-offs from fish life history data. </w:delText>
        </w:r>
        <w:r w:rsidDel="00127A88">
          <w:rPr>
            <w:i/>
            <w:iCs/>
          </w:rPr>
          <w:delText>Canadian Journal of Fisheries and Aquatic Sciences</w:delText>
        </w:r>
        <w:r w:rsidDel="00127A88">
          <w:delText xml:space="preserve">, </w:delText>
        </w:r>
        <w:r w:rsidDel="00127A88">
          <w:rPr>
            <w:b/>
            <w:bCs/>
          </w:rPr>
          <w:delText>40</w:delText>
        </w:r>
        <w:r w:rsidDel="00127A88">
          <w:delText>, 612–620.</w:delText>
        </w:r>
      </w:del>
    </w:p>
    <w:p w14:paraId="15E116E5" w14:textId="01ED96B2" w:rsidR="00F514EA" w:rsidDel="00127A88" w:rsidRDefault="00F514EA" w:rsidP="00F514EA">
      <w:pPr>
        <w:pStyle w:val="Bibliography"/>
        <w:rPr>
          <w:del w:id="710" w:author="Dr Elizabeth Wenk " w:date="2016-09-12T14:22:00Z"/>
        </w:rPr>
      </w:pPr>
      <w:del w:id="711" w:author="Dr Elizabeth Wenk " w:date="2016-09-12T14:22:00Z">
        <w:r w:rsidDel="00127A88">
          <w:delText xml:space="preserve">NSW Office of the Environment. (2006) </w:delText>
        </w:r>
        <w:r w:rsidDel="00127A88">
          <w:rPr>
            <w:i/>
            <w:iCs/>
          </w:rPr>
          <w:delText>Ku-Ring-Gai Chase National Park Fire Management Strategy</w:delText>
        </w:r>
        <w:r w:rsidDel="00127A88">
          <w:delText>.</w:delText>
        </w:r>
      </w:del>
    </w:p>
    <w:p w14:paraId="77380D01" w14:textId="60812942" w:rsidR="00F514EA" w:rsidDel="00127A88" w:rsidRDefault="00F514EA" w:rsidP="00F514EA">
      <w:pPr>
        <w:pStyle w:val="Bibliography"/>
        <w:rPr>
          <w:del w:id="712" w:author="Dr Elizabeth Wenk " w:date="2016-09-12T14:22:00Z"/>
        </w:rPr>
      </w:pPr>
      <w:del w:id="713" w:author="Dr Elizabeth Wenk " w:date="2016-09-12T14:22:00Z">
        <w:r w:rsidDel="00127A88">
          <w:delText xml:space="preserve">Obeso, J.R. (2002) The costs of reproduction in plants. </w:delText>
        </w:r>
        <w:r w:rsidDel="00127A88">
          <w:rPr>
            <w:i/>
            <w:iCs/>
          </w:rPr>
          <w:delText>New Phytologist</w:delText>
        </w:r>
        <w:r w:rsidDel="00127A88">
          <w:delText xml:space="preserve">, </w:delText>
        </w:r>
        <w:r w:rsidDel="00127A88">
          <w:rPr>
            <w:b/>
            <w:bCs/>
          </w:rPr>
          <w:delText>155</w:delText>
        </w:r>
        <w:r w:rsidDel="00127A88">
          <w:delText>, 321–348.</w:delText>
        </w:r>
      </w:del>
    </w:p>
    <w:p w14:paraId="3C57D9F2" w14:textId="1CE4C53B" w:rsidR="00F514EA" w:rsidDel="00127A88" w:rsidRDefault="00F514EA" w:rsidP="00F514EA">
      <w:pPr>
        <w:pStyle w:val="Bibliography"/>
        <w:rPr>
          <w:del w:id="714" w:author="Dr Elizabeth Wenk " w:date="2016-09-12T14:22:00Z"/>
        </w:rPr>
      </w:pPr>
      <w:del w:id="715" w:author="Dr Elizabeth Wenk " w:date="2016-09-12T14:22:00Z">
        <w:r w:rsidDel="00127A88">
          <w:delText xml:space="preserve">Obeso, J.R. (2004) A hierarchical perspective in allocation to reproduction from whole plant to fruit and seed level. </w:delText>
        </w:r>
        <w:r w:rsidDel="00127A88">
          <w:rPr>
            <w:i/>
            <w:iCs/>
          </w:rPr>
          <w:delText>Perspectives in Plant Ecology, Evolution and Systematics</w:delText>
        </w:r>
        <w:r w:rsidDel="00127A88">
          <w:delText xml:space="preserve">, </w:delText>
        </w:r>
        <w:r w:rsidDel="00127A88">
          <w:rPr>
            <w:b/>
            <w:bCs/>
          </w:rPr>
          <w:delText>6</w:delText>
        </w:r>
        <w:r w:rsidDel="00127A88">
          <w:delText>, 217–225.</w:delText>
        </w:r>
      </w:del>
    </w:p>
    <w:p w14:paraId="1150F90D" w14:textId="25BFC423" w:rsidR="00F514EA" w:rsidDel="00127A88" w:rsidRDefault="00F514EA" w:rsidP="00F514EA">
      <w:pPr>
        <w:pStyle w:val="Bibliography"/>
        <w:rPr>
          <w:del w:id="716" w:author="Dr Elizabeth Wenk " w:date="2016-09-12T14:22:00Z"/>
        </w:rPr>
      </w:pPr>
      <w:del w:id="717" w:author="Dr Elizabeth Wenk " w:date="2016-09-12T14:22:00Z">
        <w:r w:rsidDel="00127A88">
          <w:delText xml:space="preserve">Primack, R.B. (1987) Relationships Among Flowers, Fruits, and Seeds. </w:delText>
        </w:r>
        <w:r w:rsidDel="00127A88">
          <w:rPr>
            <w:i/>
            <w:iCs/>
          </w:rPr>
          <w:delText>Annual Review of Ecology and Systematics</w:delText>
        </w:r>
        <w:r w:rsidDel="00127A88">
          <w:delText xml:space="preserve">, </w:delText>
        </w:r>
        <w:r w:rsidDel="00127A88">
          <w:rPr>
            <w:b/>
            <w:bCs/>
          </w:rPr>
          <w:delText>18</w:delText>
        </w:r>
        <w:r w:rsidDel="00127A88">
          <w:delText>, 409–430.</w:delText>
        </w:r>
      </w:del>
    </w:p>
    <w:p w14:paraId="6A6F1CEB" w14:textId="2FFAA30E" w:rsidR="00F514EA" w:rsidDel="00127A88" w:rsidRDefault="00F514EA" w:rsidP="00F514EA">
      <w:pPr>
        <w:pStyle w:val="Bibliography"/>
        <w:rPr>
          <w:del w:id="718" w:author="Dr Elizabeth Wenk " w:date="2016-09-12T14:22:00Z"/>
        </w:rPr>
      </w:pPr>
      <w:del w:id="719" w:author="Dr Elizabeth Wenk " w:date="2016-09-12T14:22:00Z">
        <w:r w:rsidDel="00127A88">
          <w:delText xml:space="preserve">Ramirez, N. &amp; Berry, P.E. (1997) Effect of sexual systems and dichogamy on levels of abortion and biomass allocation in plant reproductive structures. </w:delText>
        </w:r>
        <w:r w:rsidDel="00127A88">
          <w:rPr>
            <w:i/>
            <w:iCs/>
          </w:rPr>
          <w:delText>Canadian Journal of Botany</w:delText>
        </w:r>
        <w:r w:rsidDel="00127A88">
          <w:delText xml:space="preserve">, </w:delText>
        </w:r>
        <w:r w:rsidDel="00127A88">
          <w:rPr>
            <w:b/>
            <w:bCs/>
          </w:rPr>
          <w:delText>75</w:delText>
        </w:r>
        <w:r w:rsidDel="00127A88">
          <w:delText>, 457–461.</w:delText>
        </w:r>
      </w:del>
    </w:p>
    <w:p w14:paraId="43B5623A" w14:textId="0A84AEB7" w:rsidR="00F514EA" w:rsidDel="00127A88" w:rsidRDefault="00F514EA" w:rsidP="00F514EA">
      <w:pPr>
        <w:pStyle w:val="Bibliography"/>
        <w:rPr>
          <w:del w:id="720" w:author="Dr Elizabeth Wenk " w:date="2016-09-12T14:22:00Z"/>
        </w:rPr>
      </w:pPr>
      <w:del w:id="721" w:author="Dr Elizabeth Wenk " w:date="2016-09-12T14:22:00Z">
        <w:r w:rsidDel="00127A88">
          <w:delText xml:space="preserve">Ramsey, M. (1997) No evidence for demographic costs of seed production in the pollen-limited perennial herb </w:delText>
        </w:r>
        <w:r w:rsidDel="00127A88">
          <w:rPr>
            <w:i/>
            <w:iCs/>
          </w:rPr>
          <w:delText>Blandfordia grandiflora</w:delText>
        </w:r>
        <w:r w:rsidDel="00127A88">
          <w:delText xml:space="preserve"> (Liliaceae). </w:delText>
        </w:r>
        <w:r w:rsidDel="00127A88">
          <w:rPr>
            <w:i/>
            <w:iCs/>
          </w:rPr>
          <w:delText>International Journal of Plant Sciences</w:delText>
        </w:r>
        <w:r w:rsidDel="00127A88">
          <w:delText xml:space="preserve">, </w:delText>
        </w:r>
        <w:r w:rsidDel="00127A88">
          <w:rPr>
            <w:b/>
            <w:bCs/>
          </w:rPr>
          <w:delText>158</w:delText>
        </w:r>
        <w:r w:rsidDel="00127A88">
          <w:delText>, 785–793.</w:delText>
        </w:r>
      </w:del>
    </w:p>
    <w:p w14:paraId="20861267" w14:textId="3B1C41A6" w:rsidR="00F514EA" w:rsidDel="00127A88" w:rsidRDefault="00F514EA" w:rsidP="00F514EA">
      <w:pPr>
        <w:pStyle w:val="Bibliography"/>
        <w:rPr>
          <w:del w:id="722" w:author="Dr Elizabeth Wenk " w:date="2016-09-12T14:22:00Z"/>
        </w:rPr>
      </w:pPr>
      <w:del w:id="723" w:author="Dr Elizabeth Wenk " w:date="2016-09-12T14:22:00Z">
        <w:r w:rsidDel="00127A88">
          <w:delText xml:space="preserve">Reekie, E.G. &amp; Bazzaz, F.A. (1987a) Reproductive effort in plants. 1. Carbon allocation to reproduction. </w:delText>
        </w:r>
        <w:r w:rsidDel="00127A88">
          <w:rPr>
            <w:i/>
            <w:iCs/>
          </w:rPr>
          <w:delText>The American Naturalist</w:delText>
        </w:r>
        <w:r w:rsidDel="00127A88">
          <w:delText xml:space="preserve">, </w:delText>
        </w:r>
        <w:r w:rsidDel="00127A88">
          <w:rPr>
            <w:b/>
            <w:bCs/>
          </w:rPr>
          <w:delText>129</w:delText>
        </w:r>
        <w:r w:rsidDel="00127A88">
          <w:delText>, 876–896.</w:delText>
        </w:r>
      </w:del>
    </w:p>
    <w:p w14:paraId="527CD042" w14:textId="69635762" w:rsidR="00F514EA" w:rsidDel="00127A88" w:rsidRDefault="00F514EA" w:rsidP="00F514EA">
      <w:pPr>
        <w:pStyle w:val="Bibliography"/>
        <w:rPr>
          <w:del w:id="724" w:author="Dr Elizabeth Wenk " w:date="2016-09-12T14:22:00Z"/>
        </w:rPr>
      </w:pPr>
      <w:del w:id="725" w:author="Dr Elizabeth Wenk " w:date="2016-09-12T14:22:00Z">
        <w:r w:rsidDel="00127A88">
          <w:delText xml:space="preserve">Reekie, E.G. &amp; Bazzaz, F.A. (1987b) Reproductive effort in plants. 2. Does carbon reflect the allocation of other resources? </w:delText>
        </w:r>
        <w:r w:rsidDel="00127A88">
          <w:rPr>
            <w:i/>
            <w:iCs/>
          </w:rPr>
          <w:delText>The American Naturalist</w:delText>
        </w:r>
        <w:r w:rsidDel="00127A88">
          <w:delText xml:space="preserve">, </w:delText>
        </w:r>
        <w:r w:rsidDel="00127A88">
          <w:rPr>
            <w:b/>
            <w:bCs/>
          </w:rPr>
          <w:delText>129</w:delText>
        </w:r>
        <w:r w:rsidDel="00127A88">
          <w:delText>, 897–906.</w:delText>
        </w:r>
      </w:del>
    </w:p>
    <w:p w14:paraId="194E61D3" w14:textId="7886E761" w:rsidR="00F514EA" w:rsidDel="00127A88" w:rsidRDefault="00F514EA" w:rsidP="00F514EA">
      <w:pPr>
        <w:pStyle w:val="Bibliography"/>
        <w:rPr>
          <w:del w:id="726" w:author="Dr Elizabeth Wenk " w:date="2016-09-12T14:22:00Z"/>
        </w:rPr>
      </w:pPr>
      <w:del w:id="727" w:author="Dr Elizabeth Wenk " w:date="2016-09-12T14:22:00Z">
        <w:r w:rsidDel="00127A88">
          <w:delText>Rosenheim, J.A., Alon, U., Shinar, G., Keeling, A.E.M.J. &amp; McPeek, E.M.A. (2010) Evolutionary Balancing of Fitness</w:delText>
        </w:r>
        <w:r w:rsidDel="00127A88">
          <w:rPr>
            <w:rFonts w:ascii="Cambria Math" w:hAnsi="Cambria Math" w:cs="Cambria Math"/>
          </w:rPr>
          <w:delText>‐</w:delText>
        </w:r>
        <w:r w:rsidDel="00127A88">
          <w:delText xml:space="preserve">Limiting Factors. </w:delText>
        </w:r>
        <w:r w:rsidDel="00127A88">
          <w:rPr>
            <w:i/>
            <w:iCs/>
          </w:rPr>
          <w:delText>The American Naturalist</w:delText>
        </w:r>
        <w:r w:rsidDel="00127A88">
          <w:delText xml:space="preserve">, </w:delText>
        </w:r>
        <w:r w:rsidDel="00127A88">
          <w:rPr>
            <w:b/>
            <w:bCs/>
          </w:rPr>
          <w:delText>175</w:delText>
        </w:r>
        <w:r w:rsidDel="00127A88">
          <w:delText>, 662–674.</w:delText>
        </w:r>
      </w:del>
    </w:p>
    <w:p w14:paraId="6F0B9A11" w14:textId="386D9105" w:rsidR="00F514EA" w:rsidDel="00127A88" w:rsidRDefault="00F514EA" w:rsidP="00F514EA">
      <w:pPr>
        <w:pStyle w:val="Bibliography"/>
        <w:rPr>
          <w:del w:id="728" w:author="Dr Elizabeth Wenk " w:date="2016-09-12T14:22:00Z"/>
        </w:rPr>
      </w:pPr>
      <w:del w:id="729" w:author="Dr Elizabeth Wenk " w:date="2016-09-12T14:22:00Z">
        <w:r w:rsidDel="00127A88">
          <w:delText xml:space="preserve">Rosenheim, J.A., Schreiber, S.J. &amp; Williams, N.M. (2015) Does an “oversupply” of ovules cause pollen limitation? </w:delText>
        </w:r>
        <w:r w:rsidDel="00127A88">
          <w:rPr>
            <w:i/>
            <w:iCs/>
          </w:rPr>
          <w:delText>New Phytologist</w:delText>
        </w:r>
        <w:r w:rsidDel="00127A88">
          <w:delText>, n/a-n/a.</w:delText>
        </w:r>
      </w:del>
    </w:p>
    <w:p w14:paraId="2B2263C8" w14:textId="06075C4E" w:rsidR="00F514EA" w:rsidDel="00127A88" w:rsidRDefault="00F514EA" w:rsidP="00F514EA">
      <w:pPr>
        <w:pStyle w:val="Bibliography"/>
        <w:rPr>
          <w:del w:id="730" w:author="Dr Elizabeth Wenk " w:date="2016-09-12T14:22:00Z"/>
        </w:rPr>
      </w:pPr>
      <w:del w:id="731" w:author="Dr Elizabeth Wenk " w:date="2016-09-12T14:22:00Z">
        <w:r w:rsidDel="00127A88">
          <w:lastRenderedPageBreak/>
          <w:delText xml:space="preserve">Rosenheim, J.A., Williams, N.M., Schreiber, S.J., Ashman, A.E.T.-L. &amp; Bronstein, E.J.L. (2014) Parental optimism versus parental pessimism in plants: how common should we expect pollen limitation to be? </w:delText>
        </w:r>
        <w:r w:rsidDel="00127A88">
          <w:rPr>
            <w:i/>
            <w:iCs/>
          </w:rPr>
          <w:delText>The American Naturalist</w:delText>
        </w:r>
        <w:r w:rsidDel="00127A88">
          <w:delText xml:space="preserve">, </w:delText>
        </w:r>
        <w:r w:rsidDel="00127A88">
          <w:rPr>
            <w:b/>
            <w:bCs/>
          </w:rPr>
          <w:delText>184</w:delText>
        </w:r>
        <w:r w:rsidDel="00127A88">
          <w:delText>, 75–90.</w:delText>
        </w:r>
      </w:del>
    </w:p>
    <w:p w14:paraId="615AAED2" w14:textId="3457D30C" w:rsidR="00F514EA" w:rsidDel="00127A88" w:rsidRDefault="00F514EA" w:rsidP="00F514EA">
      <w:pPr>
        <w:pStyle w:val="Bibliography"/>
        <w:rPr>
          <w:del w:id="732" w:author="Dr Elizabeth Wenk " w:date="2016-09-12T14:22:00Z"/>
        </w:rPr>
      </w:pPr>
      <w:del w:id="733" w:author="Dr Elizabeth Wenk " w:date="2016-09-12T14:22:00Z">
        <w:r w:rsidDel="00127A88">
          <w:delText xml:space="preserve">Rosenheim, J.A., Williams, N.M., Schreiber, S.J. &amp; Rapp, J.M. (2016) Modest pollen limitation of lifetime seed production is in good agreement with modest uncertainty in whole-plant pollen receipt. </w:delText>
        </w:r>
        <w:r w:rsidDel="00127A88">
          <w:rPr>
            <w:i/>
            <w:iCs/>
          </w:rPr>
          <w:delText>The American Naturalist</w:delText>
        </w:r>
        <w:r w:rsidDel="00127A88">
          <w:delText xml:space="preserve">, </w:delText>
        </w:r>
        <w:r w:rsidDel="00127A88">
          <w:rPr>
            <w:b/>
            <w:bCs/>
          </w:rPr>
          <w:delText>187</w:delText>
        </w:r>
        <w:r w:rsidDel="00127A88">
          <w:delText>, 397–404.</w:delText>
        </w:r>
      </w:del>
    </w:p>
    <w:p w14:paraId="6EF18CD9" w14:textId="509B22C5" w:rsidR="00F514EA" w:rsidDel="00127A88" w:rsidRDefault="00F514EA" w:rsidP="00F514EA">
      <w:pPr>
        <w:pStyle w:val="Bibliography"/>
        <w:rPr>
          <w:del w:id="734" w:author="Dr Elizabeth Wenk " w:date="2016-09-12T14:22:00Z"/>
        </w:rPr>
      </w:pPr>
      <w:del w:id="735" w:author="Dr Elizabeth Wenk " w:date="2016-09-12T14:22:00Z">
        <w:r w:rsidDel="00127A88">
          <w:delText xml:space="preserve">Ruane, L.G., Rotzin, A.T. &amp; Congleton, P.H. (2014) Floral display size, conspecific density and florivory affect fruit set in natural populations of </w:delText>
        </w:r>
        <w:r w:rsidDel="00127A88">
          <w:rPr>
            <w:i/>
            <w:iCs/>
          </w:rPr>
          <w:delText>Phlox hirsuta</w:delText>
        </w:r>
        <w:r w:rsidDel="00127A88">
          <w:delText xml:space="preserve">, an endangered species. </w:delText>
        </w:r>
        <w:r w:rsidDel="00127A88">
          <w:rPr>
            <w:i/>
            <w:iCs/>
          </w:rPr>
          <w:delText>Annals of Botany</w:delText>
        </w:r>
        <w:r w:rsidDel="00127A88">
          <w:delText>, mcu007.</w:delText>
        </w:r>
      </w:del>
    </w:p>
    <w:p w14:paraId="43B54383" w14:textId="28D86DFB" w:rsidR="00F514EA" w:rsidDel="00127A88" w:rsidRDefault="00F514EA" w:rsidP="00F514EA">
      <w:pPr>
        <w:pStyle w:val="Bibliography"/>
        <w:rPr>
          <w:del w:id="736" w:author="Dr Elizabeth Wenk " w:date="2016-09-12T14:22:00Z"/>
        </w:rPr>
      </w:pPr>
      <w:del w:id="737" w:author="Dr Elizabeth Wenk " w:date="2016-09-12T14:22:00Z">
        <w:r w:rsidDel="00127A88">
          <w:delText xml:space="preserve">Saa, S. &amp; Brown, P.H. (2014) Fruit presence negatively affects photosynthesis by reducing leaf nitrogen in almond. </w:delText>
        </w:r>
        <w:r w:rsidDel="00127A88">
          <w:rPr>
            <w:i/>
            <w:iCs/>
          </w:rPr>
          <w:delText>Functional Plant Biology</w:delText>
        </w:r>
        <w:r w:rsidDel="00127A88">
          <w:delText xml:space="preserve">, </w:delText>
        </w:r>
        <w:r w:rsidDel="00127A88">
          <w:rPr>
            <w:b/>
            <w:bCs/>
          </w:rPr>
          <w:delText>41</w:delText>
        </w:r>
        <w:r w:rsidDel="00127A88">
          <w:delText>, 884–891.</w:delText>
        </w:r>
      </w:del>
    </w:p>
    <w:p w14:paraId="1BEBDAF9" w14:textId="76E3E18A" w:rsidR="00F514EA" w:rsidDel="00127A88" w:rsidRDefault="00F514EA" w:rsidP="00F514EA">
      <w:pPr>
        <w:pStyle w:val="Bibliography"/>
        <w:rPr>
          <w:del w:id="738" w:author="Dr Elizabeth Wenk " w:date="2016-09-12T14:22:00Z"/>
        </w:rPr>
      </w:pPr>
      <w:del w:id="739" w:author="Dr Elizabeth Wenk " w:date="2016-09-12T14:22:00Z">
        <w:r w:rsidDel="00127A88">
          <w:delText xml:space="preserve">Sadras, V.O. (2007) Evolutionary aspects of the trade-off between seed size and number in crops. </w:delText>
        </w:r>
        <w:r w:rsidDel="00127A88">
          <w:rPr>
            <w:i/>
            <w:iCs/>
          </w:rPr>
          <w:delText>Field Crops Research</w:delText>
        </w:r>
        <w:r w:rsidDel="00127A88">
          <w:delText xml:space="preserve">, </w:delText>
        </w:r>
        <w:r w:rsidDel="00127A88">
          <w:rPr>
            <w:b/>
            <w:bCs/>
          </w:rPr>
          <w:delText>100</w:delText>
        </w:r>
        <w:r w:rsidDel="00127A88">
          <w:delText>, 125–138.</w:delText>
        </w:r>
      </w:del>
    </w:p>
    <w:p w14:paraId="423C48E4" w14:textId="0EA6C5CE" w:rsidR="00F514EA" w:rsidDel="00127A88" w:rsidRDefault="00F514EA" w:rsidP="00F514EA">
      <w:pPr>
        <w:pStyle w:val="Bibliography"/>
        <w:rPr>
          <w:del w:id="740" w:author="Dr Elizabeth Wenk " w:date="2016-09-12T14:22:00Z"/>
        </w:rPr>
      </w:pPr>
      <w:del w:id="741" w:author="Dr Elizabeth Wenk " w:date="2016-09-12T14:22:00Z">
        <w:r w:rsidDel="00127A88">
          <w:delText xml:space="preserve">Schreiber, S.J., Rosenheim, J.A., Williams, Neal W. &amp; Harder, L.D. (2015) Evolutionary and ecological consequences of multiscale variation in pollen receipt for seed production. </w:delText>
        </w:r>
        <w:r w:rsidDel="00127A88">
          <w:rPr>
            <w:i/>
            <w:iCs/>
          </w:rPr>
          <w:delText>The American Naturalist</w:delText>
        </w:r>
        <w:r w:rsidDel="00127A88">
          <w:delText xml:space="preserve">, </w:delText>
        </w:r>
        <w:r w:rsidDel="00127A88">
          <w:rPr>
            <w:b/>
            <w:bCs/>
          </w:rPr>
          <w:delText>185</w:delText>
        </w:r>
        <w:r w:rsidDel="00127A88">
          <w:delText>, E14–E29.</w:delText>
        </w:r>
      </w:del>
    </w:p>
    <w:p w14:paraId="1DC522C7" w14:textId="51107D51" w:rsidR="00F514EA" w:rsidDel="00127A88" w:rsidRDefault="00F514EA" w:rsidP="00F514EA">
      <w:pPr>
        <w:pStyle w:val="Bibliography"/>
        <w:rPr>
          <w:del w:id="742" w:author="Dr Elizabeth Wenk " w:date="2016-09-12T14:22:00Z"/>
        </w:rPr>
      </w:pPr>
      <w:del w:id="743" w:author="Dr Elizabeth Wenk " w:date="2016-09-12T14:22:00Z">
        <w:r w:rsidDel="00127A88">
          <w:delText xml:space="preserve">Shalom, L., Samuels, S., Zur, N., Shlizerman, L., Doron-Faigenboim, A., Blumwald., E. &amp; Sadka, A. (2014) Fruit load induces changes in global gene expression and in abscisic acid (ABA) and indole acetic acid (IAA) homeostasis in citrus buds. </w:delText>
        </w:r>
        <w:r w:rsidDel="00127A88">
          <w:rPr>
            <w:i/>
            <w:iCs/>
          </w:rPr>
          <w:delText>Journal of Experimental Botany</w:delText>
        </w:r>
        <w:r w:rsidDel="00127A88">
          <w:delText xml:space="preserve">, </w:delText>
        </w:r>
        <w:r w:rsidDel="00127A88">
          <w:rPr>
            <w:b/>
            <w:bCs/>
          </w:rPr>
          <w:delText>65</w:delText>
        </w:r>
        <w:r w:rsidDel="00127A88">
          <w:delText>, 3029–3044.</w:delText>
        </w:r>
      </w:del>
    </w:p>
    <w:p w14:paraId="2ED3FEDE" w14:textId="1533378A" w:rsidR="00F514EA" w:rsidDel="00127A88" w:rsidRDefault="00F514EA" w:rsidP="00F514EA">
      <w:pPr>
        <w:pStyle w:val="Bibliography"/>
        <w:rPr>
          <w:del w:id="744" w:author="Dr Elizabeth Wenk " w:date="2016-09-12T14:22:00Z"/>
        </w:rPr>
      </w:pPr>
      <w:del w:id="745" w:author="Dr Elizabeth Wenk " w:date="2016-09-12T14:22:00Z">
        <w:r w:rsidDel="00127A88">
          <w:delText xml:space="preserve">Sibly, R., Calow, P. &amp; Nichols, N. (1985) Are patterns of growth adaptive? </w:delText>
        </w:r>
        <w:r w:rsidDel="00127A88">
          <w:rPr>
            <w:i/>
            <w:iCs/>
          </w:rPr>
          <w:delText>Journal of Theoretical Biology</w:delText>
        </w:r>
        <w:r w:rsidDel="00127A88">
          <w:delText xml:space="preserve">, </w:delText>
        </w:r>
        <w:r w:rsidDel="00127A88">
          <w:rPr>
            <w:b/>
            <w:bCs/>
          </w:rPr>
          <w:delText>112</w:delText>
        </w:r>
        <w:r w:rsidDel="00127A88">
          <w:delText>, 553–574.</w:delText>
        </w:r>
      </w:del>
    </w:p>
    <w:p w14:paraId="15E54492" w14:textId="31410BC8" w:rsidR="00F514EA" w:rsidDel="00127A88" w:rsidRDefault="00F514EA" w:rsidP="00F514EA">
      <w:pPr>
        <w:pStyle w:val="Bibliography"/>
        <w:rPr>
          <w:del w:id="746" w:author="Dr Elizabeth Wenk " w:date="2016-09-12T14:22:00Z"/>
        </w:rPr>
      </w:pPr>
      <w:del w:id="747" w:author="Dr Elizabeth Wenk " w:date="2016-09-12T14:22:00Z">
        <w:r w:rsidDel="00127A88">
          <w:delText xml:space="preserve">Stephenson, A.G. (1981) Flower and fruit abortion: proximate causes and ultimate functions. </w:delText>
        </w:r>
        <w:r w:rsidDel="00127A88">
          <w:rPr>
            <w:i/>
            <w:iCs/>
          </w:rPr>
          <w:delText>Annual Review of Ecology &amp; Systematics</w:delText>
        </w:r>
        <w:r w:rsidDel="00127A88">
          <w:delText xml:space="preserve">, </w:delText>
        </w:r>
        <w:r w:rsidDel="00127A88">
          <w:rPr>
            <w:b/>
            <w:bCs/>
          </w:rPr>
          <w:delText>12</w:delText>
        </w:r>
        <w:r w:rsidDel="00127A88">
          <w:delText>, 253–279.</w:delText>
        </w:r>
      </w:del>
    </w:p>
    <w:p w14:paraId="1784582D" w14:textId="501D65F9" w:rsidR="00F514EA" w:rsidDel="00127A88" w:rsidRDefault="00F514EA" w:rsidP="00F514EA">
      <w:pPr>
        <w:pStyle w:val="Bibliography"/>
        <w:rPr>
          <w:del w:id="748" w:author="Dr Elizabeth Wenk " w:date="2016-09-12T14:22:00Z"/>
        </w:rPr>
      </w:pPr>
      <w:del w:id="749" w:author="Dr Elizabeth Wenk " w:date="2016-09-12T14:22:00Z">
        <w:r w:rsidDel="00127A88">
          <w:delText xml:space="preserve">Sutherland, S. (1986) Patterns of fruit-set: what controls fruit-flower ratios in plants? </w:delText>
        </w:r>
        <w:r w:rsidDel="00127A88">
          <w:rPr>
            <w:i/>
            <w:iCs/>
          </w:rPr>
          <w:delText>Evolution</w:delText>
        </w:r>
        <w:r w:rsidDel="00127A88">
          <w:delText xml:space="preserve">, </w:delText>
        </w:r>
        <w:r w:rsidDel="00127A88">
          <w:rPr>
            <w:b/>
            <w:bCs/>
          </w:rPr>
          <w:delText>40</w:delText>
        </w:r>
        <w:r w:rsidDel="00127A88">
          <w:delText>, 117–128.</w:delText>
        </w:r>
      </w:del>
    </w:p>
    <w:p w14:paraId="4B378698" w14:textId="27676225" w:rsidR="00F514EA" w:rsidDel="00127A88" w:rsidRDefault="00F514EA" w:rsidP="00F514EA">
      <w:pPr>
        <w:pStyle w:val="Bibliography"/>
        <w:rPr>
          <w:del w:id="750" w:author="Dr Elizabeth Wenk " w:date="2016-09-12T14:22:00Z"/>
        </w:rPr>
      </w:pPr>
      <w:del w:id="751" w:author="Dr Elizabeth Wenk " w:date="2016-09-12T14:22:00Z">
        <w:r w:rsidDel="00127A88">
          <w:delText xml:space="preserve">Thompson, K. &amp; Stewart, A.J.A. (1981) The measurement and meaning of reproductive effort in plants. </w:delText>
        </w:r>
        <w:r w:rsidDel="00127A88">
          <w:rPr>
            <w:i/>
            <w:iCs/>
          </w:rPr>
          <w:delText>The American Naturalist</w:delText>
        </w:r>
        <w:r w:rsidDel="00127A88">
          <w:delText xml:space="preserve">, </w:delText>
        </w:r>
        <w:r w:rsidDel="00127A88">
          <w:rPr>
            <w:b/>
            <w:bCs/>
          </w:rPr>
          <w:delText>117</w:delText>
        </w:r>
        <w:r w:rsidDel="00127A88">
          <w:delText>, 205–211.</w:delText>
        </w:r>
      </w:del>
    </w:p>
    <w:p w14:paraId="2C3363AA" w14:textId="7866BFE1" w:rsidR="00F514EA" w:rsidDel="00127A88" w:rsidRDefault="00F514EA" w:rsidP="00F514EA">
      <w:pPr>
        <w:pStyle w:val="Bibliography"/>
        <w:rPr>
          <w:del w:id="752" w:author="Dr Elizabeth Wenk " w:date="2016-09-12T14:22:00Z"/>
        </w:rPr>
      </w:pPr>
      <w:del w:id="753" w:author="Dr Elizabeth Wenk " w:date="2016-09-12T14:22:00Z">
        <w:r w:rsidDel="00127A88">
          <w:delText xml:space="preserve">Weiner, J., Campbell, L.G., Pino, J. &amp; Echarte, L. (2009) The allometry of reproduction within plant populations. </w:delText>
        </w:r>
        <w:r w:rsidDel="00127A88">
          <w:rPr>
            <w:i/>
            <w:iCs/>
          </w:rPr>
          <w:delText>Journal of Ecology</w:delText>
        </w:r>
        <w:r w:rsidDel="00127A88">
          <w:delText xml:space="preserve">, </w:delText>
        </w:r>
        <w:r w:rsidDel="00127A88">
          <w:rPr>
            <w:b/>
            <w:bCs/>
          </w:rPr>
          <w:delText>97</w:delText>
        </w:r>
        <w:r w:rsidDel="00127A88">
          <w:delText>, 1220–1233.</w:delText>
        </w:r>
      </w:del>
    </w:p>
    <w:p w14:paraId="4A83408E" w14:textId="0093DFC1" w:rsidR="00F514EA" w:rsidDel="00127A88" w:rsidRDefault="00F514EA" w:rsidP="00F514EA">
      <w:pPr>
        <w:pStyle w:val="Bibliography"/>
        <w:rPr>
          <w:del w:id="754" w:author="Dr Elizabeth Wenk " w:date="2016-09-12T14:22:00Z"/>
        </w:rPr>
      </w:pPr>
      <w:del w:id="755" w:author="Dr Elizabeth Wenk " w:date="2016-09-12T14:22:00Z">
        <w:r w:rsidDel="00127A88">
          <w:delText xml:space="preserve">Wenk, E.H. &amp; Falster, D.S. (2015) Quantifying and understanding reproductive allocation schedules in plants. </w:delText>
        </w:r>
        <w:r w:rsidDel="00127A88">
          <w:rPr>
            <w:i/>
            <w:iCs/>
          </w:rPr>
          <w:delText>Ecology and Evolution</w:delText>
        </w:r>
        <w:r w:rsidDel="00127A88">
          <w:delText>, n/a-n/a.</w:delText>
        </w:r>
      </w:del>
    </w:p>
    <w:p w14:paraId="28507296" w14:textId="3D800596" w:rsidR="00F514EA" w:rsidDel="00127A88" w:rsidRDefault="00F514EA" w:rsidP="00F514EA">
      <w:pPr>
        <w:pStyle w:val="Bibliography"/>
        <w:rPr>
          <w:del w:id="756" w:author="Dr Elizabeth Wenk " w:date="2016-09-12T14:22:00Z"/>
        </w:rPr>
      </w:pPr>
      <w:del w:id="757" w:author="Dr Elizabeth Wenk " w:date="2016-09-12T14:22:00Z">
        <w:r w:rsidDel="00127A88">
          <w:delText xml:space="preserve">Wesselingh, R.A. (2007) Pollen limitation meets resource allocation: towards a comprehensive methodology. </w:delText>
        </w:r>
        <w:r w:rsidDel="00127A88">
          <w:rPr>
            <w:i/>
            <w:iCs/>
          </w:rPr>
          <w:delText>The New Phytologist</w:delText>
        </w:r>
        <w:r w:rsidDel="00127A88">
          <w:delText xml:space="preserve">, </w:delText>
        </w:r>
        <w:r w:rsidDel="00127A88">
          <w:rPr>
            <w:b/>
            <w:bCs/>
          </w:rPr>
          <w:delText>174</w:delText>
        </w:r>
        <w:r w:rsidDel="00127A88">
          <w:delText>, 26–37.</w:delText>
        </w:r>
      </w:del>
    </w:p>
    <w:p w14:paraId="3148A6A8" w14:textId="6B100B8D" w:rsidR="00F514EA" w:rsidDel="00127A88" w:rsidRDefault="00F514EA" w:rsidP="00F514EA">
      <w:pPr>
        <w:pStyle w:val="Bibliography"/>
        <w:rPr>
          <w:del w:id="758" w:author="Dr Elizabeth Wenk " w:date="2016-09-12T14:22:00Z"/>
        </w:rPr>
      </w:pPr>
      <w:del w:id="759" w:author="Dr Elizabeth Wenk " w:date="2016-09-12T14:22:00Z">
        <w:r w:rsidDel="00127A88">
          <w:delText xml:space="preserve">Westoby, M., Falster, D., Moles, A., Vesk, P. &amp; Wright, I. (2002) Plant ecological strategies: Some leading dimensions of variation between species. </w:delText>
        </w:r>
        <w:r w:rsidDel="00127A88">
          <w:rPr>
            <w:i/>
            <w:iCs/>
          </w:rPr>
          <w:delText>Annual Review of Ecology and Systematics</w:delText>
        </w:r>
        <w:r w:rsidDel="00127A88">
          <w:delText xml:space="preserve">, </w:delText>
        </w:r>
        <w:r w:rsidDel="00127A88">
          <w:rPr>
            <w:b/>
            <w:bCs/>
          </w:rPr>
          <w:delText>33</w:delText>
        </w:r>
        <w:r w:rsidDel="00127A88">
          <w:delText>, 125–159.</w:delText>
        </w:r>
      </w:del>
    </w:p>
    <w:p w14:paraId="4B2E3D6B" w14:textId="00B77A81" w:rsidR="00F514EA" w:rsidDel="00127A88" w:rsidRDefault="00F514EA" w:rsidP="00F514EA">
      <w:pPr>
        <w:pStyle w:val="Bibliography"/>
        <w:rPr>
          <w:del w:id="760" w:author="Dr Elizabeth Wenk " w:date="2016-09-12T14:22:00Z"/>
        </w:rPr>
      </w:pPr>
      <w:del w:id="761" w:author="Dr Elizabeth Wenk " w:date="2016-09-12T14:22:00Z">
        <w:r w:rsidDel="00127A88">
          <w:lastRenderedPageBreak/>
          <w:delText xml:space="preserve">Zhang, H., Huang, J., Williams, P.H., Vaissière, B.E., Zhou, Z., Gai, Q., Dong, J. &amp; An, J. (2015) Managed bumblebees outperform honeybees in increasing peach fruit set in China: different limiting processes with different pollinators. </w:delText>
        </w:r>
        <w:r w:rsidDel="00127A88">
          <w:rPr>
            <w:i/>
            <w:iCs/>
          </w:rPr>
          <w:delText>PLOS ONE</w:delText>
        </w:r>
        <w:r w:rsidDel="00127A88">
          <w:delText xml:space="preserve">, </w:delText>
        </w:r>
        <w:r w:rsidDel="00127A88">
          <w:rPr>
            <w:b/>
            <w:bCs/>
          </w:rPr>
          <w:delText>10</w:delText>
        </w:r>
        <w:r w:rsidDel="00127A88">
          <w:delText>, e0121143.</w:delText>
        </w:r>
      </w:del>
    </w:p>
    <w:p w14:paraId="47F7092A" w14:textId="5268E92D" w:rsidR="00F514EA" w:rsidDel="00127A88" w:rsidRDefault="00F514EA" w:rsidP="00F514EA">
      <w:pPr>
        <w:pStyle w:val="Bibliography"/>
        <w:rPr>
          <w:del w:id="762" w:author="Dr Elizabeth Wenk " w:date="2016-09-12T14:22:00Z"/>
        </w:rPr>
      </w:pPr>
      <w:del w:id="763" w:author="Dr Elizabeth Wenk " w:date="2016-09-12T14:22:00Z">
        <w:r w:rsidDel="00127A88">
          <w:delText xml:space="preserve">Zimmerman, M. &amp; Pyke, G.H. (1988) Reproduction in Polemonium: assessing the factors limiting seed set. </w:delText>
        </w:r>
        <w:r w:rsidDel="00127A88">
          <w:rPr>
            <w:i/>
            <w:iCs/>
          </w:rPr>
          <w:delText>The American Naturalist</w:delText>
        </w:r>
        <w:r w:rsidDel="00127A88">
          <w:delText xml:space="preserve">, </w:delText>
        </w:r>
        <w:r w:rsidDel="00127A88">
          <w:rPr>
            <w:b/>
            <w:bCs/>
          </w:rPr>
          <w:delText>131</w:delText>
        </w:r>
        <w:r w:rsidDel="00127A88">
          <w:delText>, 723–738.</w:delText>
        </w:r>
      </w:del>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8466C7" w:rsidRDefault="008466C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8466C7" w:rsidRDefault="008466C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8466C7" w:rsidRDefault="008466C7">
      <w:pPr>
        <w:pStyle w:val="CommentText"/>
      </w:pPr>
    </w:p>
  </w:comment>
  <w:comment w:id="1" w:author="Daniel Falster" w:date="2016-08-29T13:12:00Z" w:initials="DF">
    <w:p w14:paraId="2AAADB8C" w14:textId="570732B9" w:rsidR="008466C7" w:rsidRDefault="008466C7">
      <w:pPr>
        <w:pStyle w:val="CommentText"/>
      </w:pPr>
      <w:r>
        <w:rPr>
          <w:rStyle w:val="CommentReference"/>
        </w:rPr>
        <w:annotationRef/>
      </w:r>
      <w:r w:rsidRPr="003C3342">
        <w:t>http://www.journals.uchicago.edu/journals/an/instruct</w:t>
      </w:r>
    </w:p>
    <w:p w14:paraId="4A31C510" w14:textId="42B35B96" w:rsidR="008466C7" w:rsidRDefault="008466C7">
      <w:pPr>
        <w:pStyle w:val="CommentText"/>
      </w:pPr>
      <w:r w:rsidRPr="003C3342">
        <w:t>21 manuscript pages or fewer of text, not includin</w:t>
      </w:r>
      <w:r>
        <w:t>g the literature cited,</w:t>
      </w:r>
      <w:r w:rsidRPr="003C3342">
        <w:t xml:space="preserve"> no more than six tables and/or figures</w:t>
      </w:r>
    </w:p>
  </w:comment>
  <w:comment w:id="48" w:author="Daniel Falster" w:date="2016-08-29T15:53:00Z" w:initials="DF">
    <w:p w14:paraId="6E4145BF" w14:textId="77777777" w:rsidR="008466C7" w:rsidRDefault="008466C7" w:rsidP="00FE77B8">
      <w:pPr>
        <w:pStyle w:val="CommentText"/>
      </w:pPr>
      <w:r>
        <w:rPr>
          <w:rStyle w:val="CommentReference"/>
        </w:rPr>
        <w:annotationRef/>
      </w:r>
      <w:r>
        <w:t>opitmizing would be minimizing in this case, right?</w:t>
      </w:r>
    </w:p>
  </w:comment>
  <w:comment w:id="49" w:author="Dr Elizabeth Wenk" w:date="2016-08-30T10:16:00Z" w:initials="DEW">
    <w:p w14:paraId="11D0A5EC" w14:textId="5E07EB8C" w:rsidR="008466C7" w:rsidRDefault="008466C7">
      <w:pPr>
        <w:pStyle w:val="CommentText"/>
      </w:pPr>
      <w:r>
        <w:rPr>
          <w:rStyle w:val="CommentReference"/>
        </w:rPr>
        <w:annotationRef/>
      </w:r>
      <w:r>
        <w:t>yes</w:t>
      </w:r>
    </w:p>
  </w:comment>
  <w:comment w:id="54" w:author="Dr Elizabeth Wenk" w:date="2016-08-30T14:44:00Z" w:initials="DEW">
    <w:p w14:paraId="1C99E952" w14:textId="7EAFDEFE" w:rsidR="008466C7" w:rsidRDefault="008466C7" w:rsidP="00F91B6A">
      <w:pPr>
        <w:pStyle w:val="CommentText"/>
      </w:pPr>
      <w:r>
        <w:rPr>
          <w:rStyle w:val="CommentReference"/>
        </w:rPr>
        <w:annotationRef/>
      </w:r>
      <w:r>
        <w:t>I think this sentence is important – because it indicates what is known and how we build upon that. – it used to be lower down, and I’ve moved it up here as evidence for optimization across species.</w:t>
      </w:r>
    </w:p>
  </w:comment>
  <w:comment w:id="58" w:author="Dr Elizabeth Wenk" w:date="2016-08-30T10:24:00Z" w:initials="DEW">
    <w:p w14:paraId="6E948BF2" w14:textId="3F61D9DC" w:rsidR="008466C7" w:rsidRDefault="008466C7">
      <w:pPr>
        <w:pStyle w:val="CommentText"/>
      </w:pPr>
      <w:r>
        <w:rPr>
          <w:rStyle w:val="CommentReference"/>
        </w:rPr>
        <w:annotationRef/>
      </w:r>
      <w:r>
        <w:t>I like your rewording of this section a lot. Changed a few additional bits, but not much.</w:t>
      </w:r>
    </w:p>
  </w:comment>
  <w:comment w:id="60" w:author="Dr Elizabeth Wenk [2]" w:date="2016-09-05T09:15:00Z" w:initials="DEW">
    <w:p w14:paraId="4DBC2535" w14:textId="77777777" w:rsidR="008466C7" w:rsidRDefault="008466C7" w:rsidP="00220449">
      <w:pPr>
        <w:pStyle w:val="CommentText"/>
      </w:pPr>
      <w:r>
        <w:rPr>
          <w:rStyle w:val="CommentReference"/>
        </w:rPr>
        <w:annotationRef/>
      </w:r>
      <w:r>
        <w:t>This seems important to me – since it is the motivation for their study. Or at least the “predict expected seed set” part.</w:t>
      </w:r>
    </w:p>
    <w:p w14:paraId="756DC6E8" w14:textId="0F749AA9" w:rsidR="008466C7" w:rsidRDefault="008466C7">
      <w:pPr>
        <w:pStyle w:val="CommentText"/>
      </w:pPr>
    </w:p>
  </w:comment>
  <w:comment w:id="67" w:author="Dr Elizabeth Wenk" w:date="2016-08-30T10:59:00Z" w:initials="DEW">
    <w:p w14:paraId="4910C398" w14:textId="2A5ABF2E" w:rsidR="008466C7" w:rsidRDefault="008466C7">
      <w:pPr>
        <w:pStyle w:val="CommentText"/>
      </w:pPr>
      <w:r>
        <w:rPr>
          <w:rStyle w:val="CommentReference"/>
        </w:rPr>
        <w:annotationRef/>
      </w:r>
      <w:r>
        <w:t>I think this is necessary, since a difference to my calculations.</w:t>
      </w:r>
    </w:p>
  </w:comment>
  <w:comment w:id="72" w:author="Dr Elizabeth Wenk" w:date="2016-08-29T17:04:00Z" w:initials="DEW">
    <w:p w14:paraId="0857DC0E" w14:textId="77777777" w:rsidR="008466C7" w:rsidRDefault="008466C7" w:rsidP="005142CC">
      <w:pPr>
        <w:pStyle w:val="CommentText"/>
      </w:pPr>
      <w:r>
        <w:rPr>
          <w:rStyle w:val="CommentReference"/>
        </w:rPr>
        <w:annotationRef/>
      </w:r>
      <w:r>
        <w:t>Should probably add in something from Schreiber 2015, looking at 3-way limitation: pollen, ovule, resources, but struggling to properly digest this paper</w:t>
      </w:r>
    </w:p>
  </w:comment>
  <w:comment w:id="83" w:author="Dr Elizabeth Wenk" w:date="2016-06-01T12:44:00Z" w:initials="DEW">
    <w:p w14:paraId="050283EE" w14:textId="3D3A88D2" w:rsidR="008466C7" w:rsidRDefault="008466C7">
      <w:pPr>
        <w:pStyle w:val="CommentText"/>
      </w:pPr>
      <w:r>
        <w:rPr>
          <w:rStyle w:val="CommentReference"/>
        </w:rPr>
        <w:annotationRef/>
      </w:r>
      <w:r>
        <w:t xml:space="preserve">Mark, can you word this argument for me? </w:t>
      </w:r>
    </w:p>
    <w:p w14:paraId="2A0BD289" w14:textId="0B90B2F9" w:rsidR="008466C7" w:rsidRDefault="008466C7">
      <w:pPr>
        <w:pStyle w:val="CommentText"/>
      </w:pPr>
      <w:r>
        <w:t>MW: umm -- isn't it obvious that if seeds are large then provisioning costs are large? -- I must be missing something here</w:t>
      </w:r>
    </w:p>
  </w:comment>
  <w:comment w:id="84" w:author="Dr Elizabeth Wenk" w:date="2016-08-30T14:56:00Z" w:initials="DEW">
    <w:p w14:paraId="6EED7D74" w14:textId="1D45C28A" w:rsidR="008466C7" w:rsidRDefault="008466C7">
      <w:pPr>
        <w:pStyle w:val="CommentText"/>
      </w:pPr>
      <w:r>
        <w:rPr>
          <w:rStyle w:val="CommentReference"/>
        </w:rPr>
        <w:annotationRef/>
      </w:r>
      <w:r>
        <w:t>The problem is that it isn’t just higher provisioning costs, but “proportionally” higher provisioning costs – so relative to their total seedcosts, seed size is larger.</w:t>
      </w:r>
    </w:p>
  </w:comment>
  <w:comment w:id="85" w:author="Dr Elizabeth Wenk [3]" w:date="2016-09-05T10:09:00Z" w:initials="DEW">
    <w:p w14:paraId="6EFB8CCD" w14:textId="7AA102B0" w:rsidR="008466C7" w:rsidRDefault="008466C7">
      <w:pPr>
        <w:pStyle w:val="CommentText"/>
      </w:pPr>
      <w:r>
        <w:rPr>
          <w:rStyle w:val="CommentReference"/>
        </w:rPr>
        <w:annotationRef/>
      </w:r>
      <w:r>
        <w:t>I’m trying to think about this another way, that links why bigger seeds should have disproportionately larger dispersal structures – searching for theory and not finding anything .</w:t>
      </w:r>
    </w:p>
  </w:comment>
  <w:comment w:id="86" w:author="Dr Elizabeth Wenk" w:date="2016-08-29T17:18:00Z" w:initials="DEW">
    <w:p w14:paraId="2CA9C442" w14:textId="682C5E16" w:rsidR="008466C7" w:rsidRDefault="008466C7">
      <w:pPr>
        <w:pStyle w:val="CommentText"/>
      </w:pPr>
      <w:r>
        <w:rPr>
          <w:rStyle w:val="CommentReference"/>
        </w:rPr>
        <w:annotationRef/>
      </w:r>
      <w:r>
        <w:t>Only in this paragraph do I introduce individual-level variation – and then only in the summary the concept of different measure of reproductive costs. I feel that the intro is long enough, but probably need to give these sections a little more. Thoughts? I suggest moving the terms part up to the new paragraph two, where we describe different tissues.</w:t>
      </w:r>
    </w:p>
  </w:comment>
  <w:comment w:id="110" w:author="Mark Westoby" w:date="2016-08-19T12:18:00Z" w:initials="MW">
    <w:p w14:paraId="51F84D47" w14:textId="11C936D7" w:rsidR="008466C7" w:rsidRDefault="008466C7">
      <w:pPr>
        <w:pStyle w:val="CommentText"/>
      </w:pPr>
      <w:r>
        <w:rPr>
          <w:rStyle w:val="CommentReference"/>
        </w:rPr>
        <w:annotationRef/>
      </w:r>
      <w:r>
        <w:t>meaning, the seed minus E&amp;E? -- or is it that we're really talking here about a partition of total costs rather than a partition of accessory costs?</w:t>
      </w:r>
    </w:p>
  </w:comment>
  <w:comment w:id="123" w:author="Dr Elizabeth Wenk [4]" w:date="2016-09-09T12:38:00Z" w:initials="DEW">
    <w:p w14:paraId="1FA33681" w14:textId="76DA75C2" w:rsidR="00B04B52" w:rsidRDefault="00B04B52">
      <w:pPr>
        <w:pStyle w:val="CommentText"/>
      </w:pPr>
      <w:r>
        <w:rPr>
          <w:rStyle w:val="CommentReference"/>
        </w:rPr>
        <w:annotationRef/>
      </w:r>
      <w:r>
        <w:t>I’ll change to non-self citation</w:t>
      </w:r>
    </w:p>
  </w:comment>
  <w:comment w:id="124" w:author="Dr Elizabeth Wenk [5]" w:date="2016-09-06T15:20:00Z" w:initials="DEW">
    <w:p w14:paraId="37DA0B71" w14:textId="7B3EBF45" w:rsidR="008466C7" w:rsidRDefault="008466C7">
      <w:pPr>
        <w:pStyle w:val="CommentText"/>
      </w:pPr>
      <w:r>
        <w:rPr>
          <w:rStyle w:val="CommentReference"/>
        </w:rPr>
        <w:annotationRef/>
      </w:r>
      <w:r>
        <w:t>DF: add back material from intro on models.</w:t>
      </w:r>
    </w:p>
  </w:comment>
  <w:comment w:id="159" w:author="Dr Elizabeth Wenk" w:date="2016-04-28T11:52:00Z" w:initials="DEW">
    <w:p w14:paraId="05A9EB46" w14:textId="1EC11C27" w:rsidR="008466C7" w:rsidRDefault="008466C7">
      <w:pPr>
        <w:pStyle w:val="CommentText"/>
      </w:pPr>
      <w:r>
        <w:rPr>
          <w:rStyle w:val="CommentReference"/>
        </w:rPr>
        <w:annotationRef/>
      </w:r>
      <w:r>
        <w:t>If I understand the conceptual model correctly, it includes both failed and required tissues, so my outcome is slightly different.</w:t>
      </w:r>
    </w:p>
  </w:comment>
  <w:comment w:id="160" w:author="Mark Westoby" w:date="2016-08-19T18:22:00Z" w:initials="MW">
    <w:p w14:paraId="52A1EFD7" w14:textId="31FFCEB9" w:rsidR="008466C7" w:rsidRDefault="008466C7">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161" w:author="Dr Elizabeth Wenk [6]" w:date="2016-09-06T16:35:00Z" w:initials="DEW">
    <w:p w14:paraId="62EA001E" w14:textId="366188C7" w:rsidR="008466C7" w:rsidRDefault="008466C7">
      <w:pPr>
        <w:pStyle w:val="CommentText"/>
      </w:pPr>
      <w:r>
        <w:rPr>
          <w:rStyle w:val="CommentReference"/>
        </w:rPr>
        <w:annotationRef/>
      </w:r>
      <w:r>
        <w:t>Since the “failed tissue costs” are so much larger than the fixed pollen-attraction costs, all patterns vanish. I’ve struggled with this as well, but if part of the purpose of this paper is to examine changes in floral construction between different species, then it is the cost of making a single flower that we want to look at separately from the total cost of making all flowers.</w:t>
      </w:r>
    </w:p>
  </w:comment>
  <w:comment w:id="162" w:author="Dr Elizabeth Wenk [7]" w:date="2016-09-05T11:06:00Z" w:initials="DEW">
    <w:p w14:paraId="420078CC" w14:textId="129691DE" w:rsidR="008466C7" w:rsidRDefault="008466C7"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8466C7" w:rsidRDefault="008466C7" w:rsidP="00B5625C">
      <w:pPr>
        <w:pStyle w:val="CommentText"/>
      </w:pPr>
    </w:p>
    <w:p w14:paraId="1D56C3E5" w14:textId="77777777" w:rsidR="008466C7" w:rsidRDefault="008466C7" w:rsidP="00B5625C">
      <w:pPr>
        <w:pStyle w:val="CommentText"/>
      </w:pPr>
      <w:r>
        <w:t>MW Personally I quite like the idea of such a schematic, but it seems likely to invite the question whether a formal path analysis has been done</w:t>
      </w:r>
    </w:p>
    <w:p w14:paraId="4DADA111" w14:textId="1908DC46" w:rsidR="008466C7" w:rsidRPr="00B5625C" w:rsidRDefault="008466C7">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6E4145BF" w15:done="0"/>
  <w15:commentEx w15:paraId="11D0A5EC" w15:paraIdParent="6E4145BF" w15:done="0"/>
  <w15:commentEx w15:paraId="1C99E952" w15:done="0"/>
  <w15:commentEx w15:paraId="6E948BF2" w15:done="0"/>
  <w15:commentEx w15:paraId="756DC6E8" w15:done="0"/>
  <w15:commentEx w15:paraId="4910C398" w15:done="0"/>
  <w15:commentEx w15:paraId="0857DC0E" w15:done="0"/>
  <w15:commentEx w15:paraId="2A0BD289" w15:done="0"/>
  <w15:commentEx w15:paraId="6EED7D74" w15:paraIdParent="2A0BD289" w15:done="0"/>
  <w15:commentEx w15:paraId="6EFB8CCD" w15:done="0"/>
  <w15:commentEx w15:paraId="2CA9C442" w15:done="0"/>
  <w15:commentEx w15:paraId="51F84D47" w15:done="0"/>
  <w15:commentEx w15:paraId="1FA33681" w15:done="0"/>
  <w15:commentEx w15:paraId="37DA0B71" w15:done="0"/>
  <w15:commentEx w15:paraId="05A9EB46" w15:done="0"/>
  <w15:commentEx w15:paraId="52A1EFD7" w15:done="0"/>
  <w15:commentEx w15:paraId="62EA001E" w15:paraIdParent="52A1EFD7"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50453" w14:textId="77777777" w:rsidR="00367602" w:rsidRDefault="00367602" w:rsidP="00991A62">
      <w:pPr>
        <w:spacing w:after="0" w:line="240" w:lineRule="auto"/>
      </w:pPr>
      <w:r>
        <w:separator/>
      </w:r>
    </w:p>
  </w:endnote>
  <w:endnote w:type="continuationSeparator" w:id="0">
    <w:p w14:paraId="332130D3" w14:textId="77777777" w:rsidR="00367602" w:rsidRDefault="00367602"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8466C7" w:rsidRDefault="008466C7">
        <w:pPr>
          <w:pStyle w:val="Footer"/>
          <w:jc w:val="right"/>
        </w:pPr>
        <w:r>
          <w:fldChar w:fldCharType="begin"/>
        </w:r>
        <w:r>
          <w:instrText xml:space="preserve"> PAGE   \* MERGEFORMAT </w:instrText>
        </w:r>
        <w:r>
          <w:fldChar w:fldCharType="separate"/>
        </w:r>
        <w:r w:rsidR="007D2CBE">
          <w:rPr>
            <w:noProof/>
          </w:rPr>
          <w:t>41</w:t>
        </w:r>
        <w:r>
          <w:rPr>
            <w:noProof/>
          </w:rPr>
          <w:fldChar w:fldCharType="end"/>
        </w:r>
      </w:p>
    </w:sdtContent>
  </w:sdt>
  <w:p w14:paraId="2E4FBA35" w14:textId="77777777" w:rsidR="008466C7" w:rsidRDefault="0084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0E718" w14:textId="77777777" w:rsidR="00367602" w:rsidRDefault="00367602" w:rsidP="00991A62">
      <w:pPr>
        <w:spacing w:after="0" w:line="240" w:lineRule="auto"/>
      </w:pPr>
      <w:r>
        <w:separator/>
      </w:r>
    </w:p>
  </w:footnote>
  <w:footnote w:type="continuationSeparator" w:id="0">
    <w:p w14:paraId="5548BF3D" w14:textId="77777777" w:rsidR="00367602" w:rsidRDefault="00367602"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rson w15:author="Dr Elizabeth Wenk ">
    <w15:presenceInfo w15:providerId="AD" w15:userId="S-1-5-21-1594774353-775871607-213974443-252582"/>
  </w15:person>
  <w15:person w15:author="Dr Elizabeth Wenk [2]">
    <w15:presenceInfo w15:providerId="AD" w15:userId="S-1-5-21-1594774353-775871607-213974443-252582"/>
  </w15:person>
  <w15:person w15:author="Dr Elizabeth Wenk [3]">
    <w15:presenceInfo w15:providerId="AD" w15:userId="S-1-5-21-1594774353-775871607-213974443-252582"/>
  </w15:person>
  <w15:person w15:author="Dr Elizabeth Wenk [4]">
    <w15:presenceInfo w15:providerId="AD" w15:userId="S-1-5-21-1594774353-775871607-213974443-252582"/>
  </w15:person>
  <w15:person w15:author="Dr Elizabeth Wenk [5]">
    <w15:presenceInfo w15:providerId="AD" w15:userId="S-1-5-21-1594774353-775871607-213974443-252582"/>
  </w15:person>
  <w15:person w15:author="Dr Elizabeth Wenk [6]">
    <w15:presenceInfo w15:providerId="AD" w15:userId="S-1-5-21-1594774353-775871607-213974443-252582"/>
  </w15:person>
  <w15:person w15:author="Dr Elizabeth Wenk [7]">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486B"/>
    <w:rsid w:val="000266CD"/>
    <w:rsid w:val="00026DA4"/>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0A08"/>
    <w:rsid w:val="001012EB"/>
    <w:rsid w:val="00102648"/>
    <w:rsid w:val="00103914"/>
    <w:rsid w:val="001065E2"/>
    <w:rsid w:val="00114027"/>
    <w:rsid w:val="001155DD"/>
    <w:rsid w:val="00115F3A"/>
    <w:rsid w:val="00115F52"/>
    <w:rsid w:val="00120BEF"/>
    <w:rsid w:val="00127A88"/>
    <w:rsid w:val="00130EC6"/>
    <w:rsid w:val="00131838"/>
    <w:rsid w:val="00132ECE"/>
    <w:rsid w:val="00141682"/>
    <w:rsid w:val="00143ADB"/>
    <w:rsid w:val="001466D4"/>
    <w:rsid w:val="00147C3B"/>
    <w:rsid w:val="00151EF3"/>
    <w:rsid w:val="00155CC0"/>
    <w:rsid w:val="001606B8"/>
    <w:rsid w:val="00161521"/>
    <w:rsid w:val="00171B5B"/>
    <w:rsid w:val="00172307"/>
    <w:rsid w:val="00182650"/>
    <w:rsid w:val="00182DB7"/>
    <w:rsid w:val="001871E9"/>
    <w:rsid w:val="00192544"/>
    <w:rsid w:val="0019338B"/>
    <w:rsid w:val="001943FC"/>
    <w:rsid w:val="00194F6A"/>
    <w:rsid w:val="0019603C"/>
    <w:rsid w:val="001A0703"/>
    <w:rsid w:val="001A1B84"/>
    <w:rsid w:val="001A2079"/>
    <w:rsid w:val="001A3D22"/>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F6126"/>
    <w:rsid w:val="0020109D"/>
    <w:rsid w:val="002014D0"/>
    <w:rsid w:val="002064F3"/>
    <w:rsid w:val="00210402"/>
    <w:rsid w:val="00210508"/>
    <w:rsid w:val="00216A25"/>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6AEA"/>
    <w:rsid w:val="002F14AE"/>
    <w:rsid w:val="002F240C"/>
    <w:rsid w:val="002F3E56"/>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67602"/>
    <w:rsid w:val="00372B31"/>
    <w:rsid w:val="0037517E"/>
    <w:rsid w:val="0038264F"/>
    <w:rsid w:val="00384C76"/>
    <w:rsid w:val="0038740D"/>
    <w:rsid w:val="00392EDE"/>
    <w:rsid w:val="00393581"/>
    <w:rsid w:val="00396CFE"/>
    <w:rsid w:val="00396E33"/>
    <w:rsid w:val="003A0038"/>
    <w:rsid w:val="003A0B41"/>
    <w:rsid w:val="003A5E17"/>
    <w:rsid w:val="003B10B2"/>
    <w:rsid w:val="003B15B6"/>
    <w:rsid w:val="003B548B"/>
    <w:rsid w:val="003B6AE0"/>
    <w:rsid w:val="003C3342"/>
    <w:rsid w:val="003C7210"/>
    <w:rsid w:val="003D0241"/>
    <w:rsid w:val="003D632F"/>
    <w:rsid w:val="003E1C11"/>
    <w:rsid w:val="003E3A57"/>
    <w:rsid w:val="003E5113"/>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D0943"/>
    <w:rsid w:val="004D1304"/>
    <w:rsid w:val="004D1582"/>
    <w:rsid w:val="004D426E"/>
    <w:rsid w:val="004D56E0"/>
    <w:rsid w:val="004D64BA"/>
    <w:rsid w:val="004D6A38"/>
    <w:rsid w:val="004E1ADB"/>
    <w:rsid w:val="004F5460"/>
    <w:rsid w:val="004F5B6E"/>
    <w:rsid w:val="004F6B2C"/>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17F7"/>
    <w:rsid w:val="00551D72"/>
    <w:rsid w:val="00552EFA"/>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56EB"/>
    <w:rsid w:val="005A6889"/>
    <w:rsid w:val="005A6B03"/>
    <w:rsid w:val="005A7CC4"/>
    <w:rsid w:val="005A7EBE"/>
    <w:rsid w:val="005B2926"/>
    <w:rsid w:val="005B3105"/>
    <w:rsid w:val="005B3E80"/>
    <w:rsid w:val="005C3269"/>
    <w:rsid w:val="005C3D6B"/>
    <w:rsid w:val="005C43C7"/>
    <w:rsid w:val="005D31B2"/>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1062"/>
    <w:rsid w:val="0069532B"/>
    <w:rsid w:val="00697719"/>
    <w:rsid w:val="006A24B0"/>
    <w:rsid w:val="006A57AA"/>
    <w:rsid w:val="006B1761"/>
    <w:rsid w:val="006B4A02"/>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2C92"/>
    <w:rsid w:val="007850F8"/>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3731"/>
    <w:rsid w:val="007F509A"/>
    <w:rsid w:val="007F6C8C"/>
    <w:rsid w:val="007F7DA6"/>
    <w:rsid w:val="00806C17"/>
    <w:rsid w:val="00806EF2"/>
    <w:rsid w:val="008130DA"/>
    <w:rsid w:val="0081749F"/>
    <w:rsid w:val="00820E66"/>
    <w:rsid w:val="00822EA8"/>
    <w:rsid w:val="008355CB"/>
    <w:rsid w:val="008466C7"/>
    <w:rsid w:val="00853808"/>
    <w:rsid w:val="00853DFF"/>
    <w:rsid w:val="008613BF"/>
    <w:rsid w:val="008615B1"/>
    <w:rsid w:val="00863D0E"/>
    <w:rsid w:val="00864719"/>
    <w:rsid w:val="00864A3E"/>
    <w:rsid w:val="008653A4"/>
    <w:rsid w:val="008732AC"/>
    <w:rsid w:val="008748CE"/>
    <w:rsid w:val="00877AF0"/>
    <w:rsid w:val="00882407"/>
    <w:rsid w:val="008855E5"/>
    <w:rsid w:val="008934FF"/>
    <w:rsid w:val="00893F51"/>
    <w:rsid w:val="008978FD"/>
    <w:rsid w:val="008A0565"/>
    <w:rsid w:val="008A1902"/>
    <w:rsid w:val="008A36CD"/>
    <w:rsid w:val="008B607B"/>
    <w:rsid w:val="008B7C99"/>
    <w:rsid w:val="008C11AC"/>
    <w:rsid w:val="008C369F"/>
    <w:rsid w:val="008C55F9"/>
    <w:rsid w:val="008C57EB"/>
    <w:rsid w:val="008C72C6"/>
    <w:rsid w:val="008D0548"/>
    <w:rsid w:val="008D1C27"/>
    <w:rsid w:val="008D27A1"/>
    <w:rsid w:val="008D67B3"/>
    <w:rsid w:val="008E557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4455"/>
    <w:rsid w:val="009347F0"/>
    <w:rsid w:val="009348CB"/>
    <w:rsid w:val="00936BE9"/>
    <w:rsid w:val="00937390"/>
    <w:rsid w:val="00951D77"/>
    <w:rsid w:val="00952FF9"/>
    <w:rsid w:val="00954136"/>
    <w:rsid w:val="00962879"/>
    <w:rsid w:val="009629BC"/>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9E3"/>
    <w:rsid w:val="009C6AF5"/>
    <w:rsid w:val="009D1755"/>
    <w:rsid w:val="009D23C5"/>
    <w:rsid w:val="009D4244"/>
    <w:rsid w:val="009D5583"/>
    <w:rsid w:val="009D68AD"/>
    <w:rsid w:val="009D7192"/>
    <w:rsid w:val="009E4327"/>
    <w:rsid w:val="009E7C1A"/>
    <w:rsid w:val="009F55CD"/>
    <w:rsid w:val="009F6139"/>
    <w:rsid w:val="00A00C45"/>
    <w:rsid w:val="00A01D75"/>
    <w:rsid w:val="00A05A79"/>
    <w:rsid w:val="00A10C6F"/>
    <w:rsid w:val="00A15A49"/>
    <w:rsid w:val="00A32BAF"/>
    <w:rsid w:val="00A36899"/>
    <w:rsid w:val="00A3792F"/>
    <w:rsid w:val="00A4069B"/>
    <w:rsid w:val="00A4309C"/>
    <w:rsid w:val="00A44100"/>
    <w:rsid w:val="00A465F6"/>
    <w:rsid w:val="00A46E48"/>
    <w:rsid w:val="00A50540"/>
    <w:rsid w:val="00A510DA"/>
    <w:rsid w:val="00A528EE"/>
    <w:rsid w:val="00A54D4F"/>
    <w:rsid w:val="00A55C2A"/>
    <w:rsid w:val="00A55FA3"/>
    <w:rsid w:val="00A57BA4"/>
    <w:rsid w:val="00A615EF"/>
    <w:rsid w:val="00A636AB"/>
    <w:rsid w:val="00A65A2A"/>
    <w:rsid w:val="00A65BD0"/>
    <w:rsid w:val="00A7291A"/>
    <w:rsid w:val="00A74228"/>
    <w:rsid w:val="00A7423B"/>
    <w:rsid w:val="00A75365"/>
    <w:rsid w:val="00A81372"/>
    <w:rsid w:val="00A87B93"/>
    <w:rsid w:val="00AA6495"/>
    <w:rsid w:val="00AA6DF4"/>
    <w:rsid w:val="00AA706E"/>
    <w:rsid w:val="00AC1B5E"/>
    <w:rsid w:val="00AC35C9"/>
    <w:rsid w:val="00AC35F9"/>
    <w:rsid w:val="00AC6223"/>
    <w:rsid w:val="00AC62B4"/>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D73"/>
    <w:rsid w:val="00B5625C"/>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51EE"/>
    <w:rsid w:val="00C8795B"/>
    <w:rsid w:val="00C94C70"/>
    <w:rsid w:val="00C94EFD"/>
    <w:rsid w:val="00C9538A"/>
    <w:rsid w:val="00CA3C76"/>
    <w:rsid w:val="00CA4AA9"/>
    <w:rsid w:val="00CB0C54"/>
    <w:rsid w:val="00CB0D0C"/>
    <w:rsid w:val="00CB1E7D"/>
    <w:rsid w:val="00CC03B7"/>
    <w:rsid w:val="00CC0462"/>
    <w:rsid w:val="00CC3F4A"/>
    <w:rsid w:val="00CC6902"/>
    <w:rsid w:val="00CD0530"/>
    <w:rsid w:val="00CD0718"/>
    <w:rsid w:val="00CD2594"/>
    <w:rsid w:val="00CD34F5"/>
    <w:rsid w:val="00CD548E"/>
    <w:rsid w:val="00CE4918"/>
    <w:rsid w:val="00CF0B5D"/>
    <w:rsid w:val="00CF2A78"/>
    <w:rsid w:val="00CF6A00"/>
    <w:rsid w:val="00D02419"/>
    <w:rsid w:val="00D052D4"/>
    <w:rsid w:val="00D06D49"/>
    <w:rsid w:val="00D074E9"/>
    <w:rsid w:val="00D14C63"/>
    <w:rsid w:val="00D26FB7"/>
    <w:rsid w:val="00D305A2"/>
    <w:rsid w:val="00D345B6"/>
    <w:rsid w:val="00D406B9"/>
    <w:rsid w:val="00D41545"/>
    <w:rsid w:val="00D4285E"/>
    <w:rsid w:val="00D433BD"/>
    <w:rsid w:val="00D46295"/>
    <w:rsid w:val="00D46403"/>
    <w:rsid w:val="00D47837"/>
    <w:rsid w:val="00D5414D"/>
    <w:rsid w:val="00D578EE"/>
    <w:rsid w:val="00D663BE"/>
    <w:rsid w:val="00D705AE"/>
    <w:rsid w:val="00D73830"/>
    <w:rsid w:val="00D761B2"/>
    <w:rsid w:val="00D820DF"/>
    <w:rsid w:val="00D846CE"/>
    <w:rsid w:val="00D909E4"/>
    <w:rsid w:val="00D93262"/>
    <w:rsid w:val="00D9566F"/>
    <w:rsid w:val="00D96C54"/>
    <w:rsid w:val="00DA1BD6"/>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DBD"/>
    <w:rsid w:val="00EE1B6F"/>
    <w:rsid w:val="00EE55AF"/>
    <w:rsid w:val="00EF2123"/>
    <w:rsid w:val="00EF232C"/>
    <w:rsid w:val="00F02B42"/>
    <w:rsid w:val="00F0317B"/>
    <w:rsid w:val="00F235AD"/>
    <w:rsid w:val="00F239FF"/>
    <w:rsid w:val="00F33D95"/>
    <w:rsid w:val="00F37176"/>
    <w:rsid w:val="00F4674B"/>
    <w:rsid w:val="00F514EA"/>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528B5DDA-84BE-44C0-8FE2-426631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0012B-49AA-4401-BA25-5068392E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4479</TotalTime>
  <Pages>41</Pages>
  <Words>55726</Words>
  <Characters>317639</Characters>
  <Application>Microsoft Office Word</Application>
  <DocSecurity>0</DocSecurity>
  <Lines>2646</Lines>
  <Paragraphs>745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372620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6</cp:revision>
  <cp:lastPrinted>2016-03-21T02:58:00Z</cp:lastPrinted>
  <dcterms:created xsi:type="dcterms:W3CDTF">2016-09-09T03:49:00Z</dcterms:created>
  <dcterms:modified xsi:type="dcterms:W3CDTF">2016-09-12T06:33:00Z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id="ppMK8mhF"/&gt;&lt;style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