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61" w:type="dxa"/>
        <w:tblInd w:w="-896" w:type="dxa"/>
        <w:tblLook w:val="04A0" w:firstRow="1" w:lastRow="0" w:firstColumn="1" w:lastColumn="0" w:noHBand="0" w:noVBand="1"/>
      </w:tblPr>
      <w:tblGrid>
        <w:gridCol w:w="1928"/>
        <w:gridCol w:w="662"/>
        <w:gridCol w:w="705"/>
        <w:gridCol w:w="1078"/>
        <w:gridCol w:w="670"/>
        <w:gridCol w:w="901"/>
        <w:gridCol w:w="1034"/>
        <w:gridCol w:w="901"/>
        <w:gridCol w:w="1025"/>
        <w:gridCol w:w="821"/>
        <w:gridCol w:w="1489"/>
      </w:tblGrid>
      <w:tr w:rsidR="00B96936" w:rsidRPr="00B96936" w14:paraId="48B4AD52" w14:textId="77777777" w:rsidTr="00CD3999">
        <w:trPr>
          <w:trHeight w:val="57"/>
        </w:trPr>
        <w:tc>
          <w:tcPr>
            <w:tcW w:w="1928" w:type="dxa"/>
            <w:tcBorders>
              <w:top w:val="single" w:sz="4" w:space="0" w:color="auto"/>
              <w:left w:val="nil"/>
              <w:bottom w:val="single" w:sz="4" w:space="0" w:color="auto"/>
              <w:right w:val="nil"/>
            </w:tcBorders>
            <w:shd w:val="clear" w:color="auto" w:fill="auto"/>
            <w:noWrap/>
            <w:vAlign w:val="bottom"/>
          </w:tcPr>
          <w:p w14:paraId="2A8CE042" w14:textId="77777777" w:rsidR="00B96936" w:rsidRPr="00B96936" w:rsidRDefault="00B96936" w:rsidP="00B96936">
            <w:pPr>
              <w:spacing w:before="60" w:after="0" w:line="240" w:lineRule="auto"/>
              <w:rPr>
                <w:rFonts w:eastAsia="Times New Roman" w:cs="Times New Roman"/>
                <w:color w:val="000000"/>
                <w:sz w:val="16"/>
                <w:szCs w:val="16"/>
                <w:lang w:eastAsia="en-AU"/>
              </w:rPr>
            </w:pPr>
          </w:p>
        </w:tc>
        <w:tc>
          <w:tcPr>
            <w:tcW w:w="662" w:type="dxa"/>
            <w:tcBorders>
              <w:top w:val="single" w:sz="4" w:space="0" w:color="auto"/>
              <w:left w:val="nil"/>
              <w:bottom w:val="single" w:sz="4" w:space="0" w:color="auto"/>
              <w:right w:val="nil"/>
            </w:tcBorders>
            <w:shd w:val="clear" w:color="auto" w:fill="auto"/>
            <w:noWrap/>
            <w:vAlign w:val="bottom"/>
          </w:tcPr>
          <w:p w14:paraId="79840EAD" w14:textId="77777777" w:rsidR="00B96936" w:rsidRPr="00B96936" w:rsidRDefault="00B96936" w:rsidP="00B96936">
            <w:pPr>
              <w:spacing w:before="60" w:after="0" w:line="240" w:lineRule="auto"/>
              <w:rPr>
                <w:rFonts w:eastAsia="Times New Roman" w:cs="Times New Roman"/>
                <w:color w:val="000000"/>
                <w:sz w:val="16"/>
                <w:szCs w:val="16"/>
                <w:lang w:eastAsia="en-AU"/>
              </w:rPr>
            </w:pPr>
          </w:p>
        </w:tc>
        <w:tc>
          <w:tcPr>
            <w:tcW w:w="705" w:type="dxa"/>
            <w:tcBorders>
              <w:top w:val="single" w:sz="4" w:space="0" w:color="auto"/>
              <w:left w:val="nil"/>
              <w:bottom w:val="single" w:sz="4" w:space="0" w:color="auto"/>
              <w:right w:val="double" w:sz="2" w:space="0" w:color="auto"/>
            </w:tcBorders>
            <w:vAlign w:val="bottom"/>
          </w:tcPr>
          <w:p w14:paraId="5A3406B8" w14:textId="77777777" w:rsidR="00B96936" w:rsidRPr="00B96936" w:rsidRDefault="00B96936" w:rsidP="00B96936">
            <w:pPr>
              <w:spacing w:before="60" w:after="0" w:line="240" w:lineRule="auto"/>
              <w:rPr>
                <w:rFonts w:eastAsia="Times New Roman" w:cs="Times New Roman"/>
                <w:color w:val="000000"/>
                <w:sz w:val="16"/>
                <w:szCs w:val="16"/>
                <w:lang w:eastAsia="en-AU"/>
              </w:rPr>
            </w:pPr>
          </w:p>
        </w:tc>
        <w:tc>
          <w:tcPr>
            <w:tcW w:w="1003" w:type="dxa"/>
            <w:tcBorders>
              <w:top w:val="single" w:sz="4" w:space="0" w:color="auto"/>
              <w:left w:val="double" w:sz="2" w:space="0" w:color="auto"/>
              <w:bottom w:val="single" w:sz="4" w:space="0" w:color="auto"/>
              <w:right w:val="single" w:sz="4" w:space="0" w:color="auto"/>
            </w:tcBorders>
            <w:vAlign w:val="bottom"/>
          </w:tcPr>
          <w:p w14:paraId="18F2B50F" w14:textId="77777777" w:rsidR="00B96936" w:rsidRPr="00B96936" w:rsidRDefault="00B96936" w:rsidP="00B96936">
            <w:pPr>
              <w:spacing w:before="60" w:after="0" w:line="240" w:lineRule="auto"/>
              <w:rPr>
                <w:rFonts w:eastAsia="Times New Roman" w:cs="Times New Roman"/>
                <w:color w:val="000000"/>
                <w:sz w:val="16"/>
                <w:szCs w:val="16"/>
                <w:lang w:eastAsia="en-AU"/>
              </w:rPr>
            </w:pPr>
          </w:p>
        </w:tc>
        <w:tc>
          <w:tcPr>
            <w:tcW w:w="3328" w:type="dxa"/>
            <w:gridSpan w:val="4"/>
            <w:tcBorders>
              <w:top w:val="single" w:sz="4" w:space="0" w:color="auto"/>
              <w:left w:val="single" w:sz="4" w:space="0" w:color="auto"/>
              <w:bottom w:val="single" w:sz="4" w:space="0" w:color="auto"/>
              <w:right w:val="double" w:sz="2" w:space="0" w:color="auto"/>
            </w:tcBorders>
            <w:shd w:val="clear" w:color="auto" w:fill="auto"/>
            <w:noWrap/>
            <w:vAlign w:val="bottom"/>
          </w:tcPr>
          <w:p w14:paraId="4D292274" w14:textId="48F7321B" w:rsidR="00B96936" w:rsidRPr="00B96936" w:rsidRDefault="00B96936" w:rsidP="00CD3999">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 xml:space="preserve">Proportion </w:t>
            </w:r>
            <w:r w:rsidR="00CD3999">
              <w:rPr>
                <w:rFonts w:eastAsia="Times New Roman" w:cs="Times New Roman"/>
                <w:color w:val="000000"/>
                <w:sz w:val="16"/>
                <w:szCs w:val="16"/>
                <w:lang w:eastAsia="en-AU"/>
              </w:rPr>
              <w:t xml:space="preserve">reproductive costs </w:t>
            </w:r>
            <w:r>
              <w:rPr>
                <w:rFonts w:eastAsia="Times New Roman" w:cs="Times New Roman"/>
                <w:color w:val="000000"/>
                <w:sz w:val="16"/>
                <w:szCs w:val="16"/>
                <w:lang w:eastAsia="en-AU"/>
              </w:rPr>
              <w:t>(%)</w:t>
            </w:r>
          </w:p>
        </w:tc>
        <w:tc>
          <w:tcPr>
            <w:tcW w:w="1025" w:type="dxa"/>
            <w:tcBorders>
              <w:top w:val="single" w:sz="4" w:space="0" w:color="auto"/>
              <w:left w:val="double" w:sz="2" w:space="0" w:color="auto"/>
              <w:bottom w:val="single" w:sz="4" w:space="0" w:color="auto"/>
              <w:right w:val="single" w:sz="4" w:space="0" w:color="auto"/>
            </w:tcBorders>
            <w:shd w:val="clear" w:color="auto" w:fill="auto"/>
            <w:noWrap/>
            <w:vAlign w:val="bottom"/>
          </w:tcPr>
          <w:p w14:paraId="3E1BAC15" w14:textId="77777777" w:rsidR="00B96936" w:rsidRPr="00B96936" w:rsidRDefault="00B96936" w:rsidP="00B96936">
            <w:pPr>
              <w:spacing w:before="60" w:after="0" w:line="240" w:lineRule="auto"/>
              <w:rPr>
                <w:rFonts w:eastAsia="Times New Roman" w:cs="Times New Roman"/>
                <w:color w:val="000000"/>
                <w:sz w:val="16"/>
                <w:szCs w:val="16"/>
                <w:lang w:eastAsia="en-AU"/>
              </w:rPr>
            </w:pPr>
          </w:p>
        </w:tc>
        <w:tc>
          <w:tcPr>
            <w:tcW w:w="2310" w:type="dxa"/>
            <w:gridSpan w:val="2"/>
            <w:tcBorders>
              <w:top w:val="single" w:sz="4" w:space="0" w:color="auto"/>
              <w:left w:val="single" w:sz="4" w:space="0" w:color="auto"/>
              <w:bottom w:val="single" w:sz="4" w:space="0" w:color="auto"/>
              <w:right w:val="nil"/>
            </w:tcBorders>
            <w:shd w:val="clear" w:color="auto" w:fill="auto"/>
            <w:noWrap/>
            <w:vAlign w:val="bottom"/>
          </w:tcPr>
          <w:p w14:paraId="57A0A3B1" w14:textId="0B2C6245" w:rsidR="00B96936" w:rsidRPr="00B96936" w:rsidRDefault="00B96936" w:rsidP="006708F7">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seed costs (%)</w:t>
            </w:r>
          </w:p>
        </w:tc>
      </w:tr>
      <w:tr w:rsidR="00B96936" w:rsidRPr="00B96936" w14:paraId="1F69CFAE" w14:textId="77777777" w:rsidTr="00CD3999">
        <w:trPr>
          <w:trHeight w:val="57"/>
        </w:trPr>
        <w:tc>
          <w:tcPr>
            <w:tcW w:w="1928" w:type="dxa"/>
            <w:tcBorders>
              <w:top w:val="single" w:sz="4" w:space="0" w:color="auto"/>
              <w:left w:val="nil"/>
              <w:bottom w:val="single" w:sz="4" w:space="0" w:color="auto"/>
              <w:right w:val="nil"/>
            </w:tcBorders>
            <w:shd w:val="clear" w:color="auto" w:fill="auto"/>
            <w:noWrap/>
            <w:vAlign w:val="bottom"/>
            <w:hideMark/>
          </w:tcPr>
          <w:p w14:paraId="601DFA63" w14:textId="77777777" w:rsidR="007D1FE7" w:rsidRPr="00B96936" w:rsidRDefault="007D1FE7" w:rsidP="00B96936">
            <w:pPr>
              <w:spacing w:before="60"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species</w:t>
            </w:r>
          </w:p>
        </w:tc>
        <w:tc>
          <w:tcPr>
            <w:tcW w:w="662" w:type="dxa"/>
            <w:tcBorders>
              <w:top w:val="single" w:sz="4" w:space="0" w:color="auto"/>
              <w:left w:val="nil"/>
              <w:bottom w:val="single" w:sz="4" w:space="0" w:color="auto"/>
              <w:right w:val="nil"/>
            </w:tcBorders>
            <w:shd w:val="clear" w:color="auto" w:fill="auto"/>
            <w:noWrap/>
            <w:vAlign w:val="bottom"/>
            <w:hideMark/>
          </w:tcPr>
          <w:p w14:paraId="791BA1B8" w14:textId="4583D452" w:rsidR="007D1FE7" w:rsidRPr="00B96936" w:rsidRDefault="007D1FE7" w:rsidP="00B96936">
            <w:pPr>
              <w:spacing w:before="60"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Seed size (mg)</w:t>
            </w:r>
          </w:p>
        </w:tc>
        <w:tc>
          <w:tcPr>
            <w:tcW w:w="705" w:type="dxa"/>
            <w:tcBorders>
              <w:top w:val="single" w:sz="4" w:space="0" w:color="auto"/>
              <w:left w:val="nil"/>
              <w:bottom w:val="single" w:sz="4" w:space="0" w:color="auto"/>
              <w:right w:val="double" w:sz="2" w:space="0" w:color="auto"/>
            </w:tcBorders>
            <w:vAlign w:val="bottom"/>
          </w:tcPr>
          <w:p w14:paraId="2C23ED03" w14:textId="5F3FF4C5" w:rsidR="007D1FE7" w:rsidRPr="00B96936" w:rsidRDefault="007D1FE7" w:rsidP="00B96936">
            <w:pPr>
              <w:spacing w:before="60"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 xml:space="preserve">Seedset </w:t>
            </w:r>
          </w:p>
        </w:tc>
        <w:tc>
          <w:tcPr>
            <w:tcW w:w="1003" w:type="dxa"/>
            <w:tcBorders>
              <w:top w:val="single" w:sz="4" w:space="0" w:color="auto"/>
              <w:left w:val="double" w:sz="2" w:space="0" w:color="auto"/>
              <w:bottom w:val="single" w:sz="4" w:space="0" w:color="auto"/>
              <w:right w:val="single" w:sz="4" w:space="0" w:color="auto"/>
            </w:tcBorders>
            <w:vAlign w:val="bottom"/>
          </w:tcPr>
          <w:p w14:paraId="61E3524F" w14:textId="322466E5" w:rsidR="00B96936" w:rsidRDefault="00CD3999" w:rsidP="00B96936">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Reproductive costs</w:t>
            </w:r>
          </w:p>
          <w:p w14:paraId="3418166A" w14:textId="68D980E8" w:rsidR="007D1FE7" w:rsidRPr="00B96936" w:rsidRDefault="007D1FE7" w:rsidP="00B96936">
            <w:pPr>
              <w:spacing w:before="60" w:after="0" w:line="240" w:lineRule="auto"/>
              <w:jc w:val="center"/>
              <w:rPr>
                <w:rFonts w:eastAsia="Times New Roman" w:cs="Times New Roman"/>
                <w:color w:val="000000"/>
                <w:sz w:val="16"/>
                <w:szCs w:val="16"/>
                <w:lang w:eastAsia="en-AU"/>
              </w:rPr>
            </w:pPr>
            <w:r w:rsidRPr="00B96936">
              <w:rPr>
                <w:rFonts w:eastAsia="Times New Roman" w:cs="Times New Roman"/>
                <w:color w:val="000000"/>
                <w:sz w:val="16"/>
                <w:szCs w:val="16"/>
                <w:lang w:eastAsia="en-AU"/>
              </w:rPr>
              <w:t>(mg)</w:t>
            </w:r>
          </w:p>
        </w:tc>
        <w:tc>
          <w:tcPr>
            <w:tcW w:w="492" w:type="dxa"/>
            <w:tcBorders>
              <w:top w:val="single" w:sz="4" w:space="0" w:color="auto"/>
              <w:left w:val="single" w:sz="4" w:space="0" w:color="auto"/>
              <w:bottom w:val="single" w:sz="4" w:space="0" w:color="auto"/>
              <w:right w:val="nil"/>
            </w:tcBorders>
            <w:shd w:val="clear" w:color="auto" w:fill="auto"/>
            <w:noWrap/>
            <w:vAlign w:val="bottom"/>
            <w:hideMark/>
          </w:tcPr>
          <w:p w14:paraId="3155BEDC" w14:textId="52802A1D" w:rsidR="007D1FE7" w:rsidRPr="00B96936" w:rsidRDefault="00B96936" w:rsidP="00B96936">
            <w:pPr>
              <w:spacing w:before="60" w:after="0" w:line="240" w:lineRule="auto"/>
              <w:jc w:val="center"/>
              <w:rPr>
                <w:rFonts w:eastAsia="Times New Roman" w:cs="Times New Roman"/>
                <w:color w:val="000000"/>
                <w:sz w:val="16"/>
                <w:szCs w:val="16"/>
                <w:lang w:eastAsia="en-AU"/>
              </w:rPr>
            </w:pPr>
            <w:r w:rsidRPr="00B96936">
              <w:rPr>
                <w:rFonts w:eastAsia="Times New Roman" w:cs="Times New Roman"/>
                <w:color w:val="000000"/>
                <w:sz w:val="16"/>
                <w:szCs w:val="16"/>
                <w:lang w:eastAsia="en-AU"/>
              </w:rPr>
              <w:t>Failure costs</w:t>
            </w:r>
          </w:p>
        </w:tc>
        <w:tc>
          <w:tcPr>
            <w:tcW w:w="901" w:type="dxa"/>
            <w:tcBorders>
              <w:top w:val="single" w:sz="4" w:space="0" w:color="auto"/>
              <w:left w:val="nil"/>
              <w:bottom w:val="single" w:sz="4" w:space="0" w:color="auto"/>
              <w:right w:val="nil"/>
            </w:tcBorders>
            <w:shd w:val="clear" w:color="auto" w:fill="auto"/>
            <w:noWrap/>
            <w:vAlign w:val="bottom"/>
            <w:hideMark/>
          </w:tcPr>
          <w:p w14:paraId="4187D729" w14:textId="3BB9EDFA" w:rsidR="007D1FE7" w:rsidRPr="00B96936" w:rsidRDefault="00B96936" w:rsidP="00B96936">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ollen attraction costs</w:t>
            </w:r>
          </w:p>
        </w:tc>
        <w:tc>
          <w:tcPr>
            <w:tcW w:w="1034" w:type="dxa"/>
            <w:tcBorders>
              <w:top w:val="single" w:sz="4" w:space="0" w:color="auto"/>
              <w:left w:val="nil"/>
              <w:bottom w:val="single" w:sz="4" w:space="0" w:color="auto"/>
              <w:right w:val="nil"/>
            </w:tcBorders>
            <w:shd w:val="clear" w:color="auto" w:fill="auto"/>
            <w:noWrap/>
            <w:vAlign w:val="bottom"/>
            <w:hideMark/>
          </w:tcPr>
          <w:p w14:paraId="1356268D" w14:textId="29201F28" w:rsidR="007D1FE7" w:rsidRPr="00B96936" w:rsidRDefault="00B96936" w:rsidP="00B96936">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rovisioning costs</w:t>
            </w:r>
          </w:p>
        </w:tc>
        <w:tc>
          <w:tcPr>
            <w:tcW w:w="901" w:type="dxa"/>
            <w:tcBorders>
              <w:top w:val="single" w:sz="4" w:space="0" w:color="auto"/>
              <w:left w:val="nil"/>
              <w:bottom w:val="single" w:sz="4" w:space="0" w:color="auto"/>
              <w:right w:val="double" w:sz="2" w:space="0" w:color="auto"/>
            </w:tcBorders>
            <w:shd w:val="clear" w:color="auto" w:fill="auto"/>
            <w:noWrap/>
            <w:vAlign w:val="bottom"/>
            <w:hideMark/>
          </w:tcPr>
          <w:p w14:paraId="34E42EF2" w14:textId="6518D460" w:rsidR="007D1FE7" w:rsidRPr="00B96936" w:rsidRDefault="00B96936" w:rsidP="00B96936">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w:t>
            </w:r>
            <w:r w:rsidRPr="00B96936">
              <w:rPr>
                <w:rFonts w:eastAsia="Times New Roman" w:cs="Times New Roman"/>
                <w:color w:val="000000"/>
                <w:sz w:val="16"/>
                <w:szCs w:val="16"/>
                <w:lang w:eastAsia="en-AU"/>
              </w:rPr>
              <w:t>eed weight</w:t>
            </w:r>
          </w:p>
        </w:tc>
        <w:tc>
          <w:tcPr>
            <w:tcW w:w="1025" w:type="dxa"/>
            <w:tcBorders>
              <w:top w:val="single" w:sz="4" w:space="0" w:color="auto"/>
              <w:left w:val="double" w:sz="2" w:space="0" w:color="auto"/>
              <w:bottom w:val="single" w:sz="4" w:space="0" w:color="auto"/>
              <w:right w:val="single" w:sz="4" w:space="0" w:color="auto"/>
            </w:tcBorders>
            <w:shd w:val="clear" w:color="auto" w:fill="auto"/>
            <w:noWrap/>
            <w:vAlign w:val="bottom"/>
            <w:hideMark/>
          </w:tcPr>
          <w:p w14:paraId="30E9D148" w14:textId="608177F1" w:rsidR="007D1FE7" w:rsidRPr="00B96936" w:rsidRDefault="00B96936" w:rsidP="00B96936">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 costs (mg)</w:t>
            </w:r>
          </w:p>
        </w:tc>
        <w:tc>
          <w:tcPr>
            <w:tcW w:w="821" w:type="dxa"/>
            <w:tcBorders>
              <w:top w:val="single" w:sz="4" w:space="0" w:color="auto"/>
              <w:left w:val="single" w:sz="4" w:space="0" w:color="auto"/>
              <w:bottom w:val="single" w:sz="4" w:space="0" w:color="auto"/>
              <w:right w:val="nil"/>
            </w:tcBorders>
            <w:shd w:val="clear" w:color="auto" w:fill="auto"/>
            <w:noWrap/>
            <w:vAlign w:val="bottom"/>
            <w:hideMark/>
          </w:tcPr>
          <w:p w14:paraId="150E890E" w14:textId="5EFFA976" w:rsidR="007D1FE7" w:rsidRPr="00B96936" w:rsidRDefault="00B96936" w:rsidP="00B96936">
            <w:pPr>
              <w:spacing w:before="60" w:after="0" w:line="240" w:lineRule="auto"/>
              <w:jc w:val="center"/>
              <w:rPr>
                <w:sz w:val="16"/>
                <w:szCs w:val="16"/>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ollen attraction costs</w:t>
            </w:r>
          </w:p>
        </w:tc>
        <w:tc>
          <w:tcPr>
            <w:tcW w:w="1489" w:type="dxa"/>
            <w:tcBorders>
              <w:top w:val="single" w:sz="4" w:space="0" w:color="auto"/>
              <w:left w:val="nil"/>
              <w:bottom w:val="single" w:sz="4" w:space="0" w:color="auto"/>
              <w:right w:val="nil"/>
            </w:tcBorders>
            <w:shd w:val="clear" w:color="auto" w:fill="auto"/>
            <w:noWrap/>
            <w:vAlign w:val="bottom"/>
            <w:hideMark/>
          </w:tcPr>
          <w:p w14:paraId="69ACA604" w14:textId="6F4B7898" w:rsidR="007D1FE7" w:rsidRPr="00B96936" w:rsidRDefault="00B96936" w:rsidP="00B96936">
            <w:pPr>
              <w:spacing w:before="60" w:after="0" w:line="240" w:lineRule="auto"/>
              <w:jc w:val="center"/>
              <w:rPr>
                <w:sz w:val="16"/>
                <w:szCs w:val="16"/>
              </w:rPr>
            </w:pPr>
            <w:r>
              <w:rPr>
                <w:rFonts w:eastAsia="Times New Roman" w:cs="Times New Roman"/>
                <w:color w:val="000000"/>
                <w:sz w:val="16"/>
                <w:szCs w:val="16"/>
                <w:lang w:eastAsia="en-AU"/>
              </w:rPr>
              <w:t>Provisioning costs</w:t>
            </w:r>
            <w:r w:rsidR="006708F7">
              <w:rPr>
                <w:rFonts w:eastAsia="Times New Roman" w:cs="Times New Roman"/>
                <w:color w:val="000000"/>
                <w:sz w:val="16"/>
                <w:szCs w:val="16"/>
                <w:lang w:eastAsia="en-AU"/>
              </w:rPr>
              <w:t xml:space="preserve"> (including seed weight)</w:t>
            </w:r>
          </w:p>
        </w:tc>
      </w:tr>
      <w:tr w:rsidR="00B96936" w:rsidRPr="00B96936" w14:paraId="4D703C1F" w14:textId="77777777" w:rsidTr="00CD3999">
        <w:trPr>
          <w:trHeight w:val="20"/>
        </w:trPr>
        <w:tc>
          <w:tcPr>
            <w:tcW w:w="1928" w:type="dxa"/>
            <w:tcBorders>
              <w:top w:val="nil"/>
              <w:left w:val="nil"/>
              <w:bottom w:val="nil"/>
              <w:right w:val="nil"/>
            </w:tcBorders>
            <w:shd w:val="clear" w:color="auto" w:fill="auto"/>
            <w:noWrap/>
            <w:vAlign w:val="center"/>
            <w:hideMark/>
          </w:tcPr>
          <w:p w14:paraId="39511317" w14:textId="0CEAF8F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Banksia ericifolia</w:t>
            </w:r>
          </w:p>
        </w:tc>
        <w:tc>
          <w:tcPr>
            <w:tcW w:w="662" w:type="dxa"/>
            <w:tcBorders>
              <w:top w:val="nil"/>
              <w:left w:val="nil"/>
              <w:bottom w:val="nil"/>
              <w:right w:val="nil"/>
            </w:tcBorders>
            <w:shd w:val="clear" w:color="auto" w:fill="auto"/>
            <w:noWrap/>
            <w:vAlign w:val="center"/>
            <w:hideMark/>
          </w:tcPr>
          <w:p w14:paraId="76561AC4" w14:textId="0749C634"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24.064</w:t>
            </w:r>
          </w:p>
        </w:tc>
        <w:tc>
          <w:tcPr>
            <w:tcW w:w="705" w:type="dxa"/>
            <w:tcBorders>
              <w:top w:val="nil"/>
              <w:left w:val="nil"/>
              <w:bottom w:val="nil"/>
              <w:right w:val="double" w:sz="2" w:space="0" w:color="auto"/>
            </w:tcBorders>
            <w:vAlign w:val="center"/>
          </w:tcPr>
          <w:p w14:paraId="66986E5E" w14:textId="339E19E3"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0.031</w:t>
            </w:r>
          </w:p>
        </w:tc>
        <w:tc>
          <w:tcPr>
            <w:tcW w:w="1003" w:type="dxa"/>
            <w:tcBorders>
              <w:top w:val="nil"/>
              <w:left w:val="double" w:sz="2" w:space="0" w:color="auto"/>
              <w:bottom w:val="nil"/>
              <w:right w:val="single" w:sz="4" w:space="0" w:color="auto"/>
            </w:tcBorders>
            <w:vAlign w:val="center"/>
          </w:tcPr>
          <w:p w14:paraId="604DC0FF" w14:textId="794852AB"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3864.535</w:t>
            </w:r>
          </w:p>
        </w:tc>
        <w:tc>
          <w:tcPr>
            <w:tcW w:w="492" w:type="dxa"/>
            <w:tcBorders>
              <w:top w:val="nil"/>
              <w:left w:val="single" w:sz="4" w:space="0" w:color="auto"/>
              <w:bottom w:val="nil"/>
              <w:right w:val="nil"/>
            </w:tcBorders>
            <w:shd w:val="clear" w:color="auto" w:fill="auto"/>
            <w:noWrap/>
            <w:vAlign w:val="center"/>
            <w:hideMark/>
          </w:tcPr>
          <w:p w14:paraId="54E32979" w14:textId="25114CF3"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0.231</w:t>
            </w:r>
          </w:p>
        </w:tc>
        <w:tc>
          <w:tcPr>
            <w:tcW w:w="901" w:type="dxa"/>
            <w:tcBorders>
              <w:top w:val="nil"/>
              <w:left w:val="nil"/>
              <w:bottom w:val="nil"/>
              <w:right w:val="nil"/>
            </w:tcBorders>
            <w:shd w:val="clear" w:color="auto" w:fill="auto"/>
            <w:noWrap/>
            <w:vAlign w:val="center"/>
            <w:hideMark/>
          </w:tcPr>
          <w:p w14:paraId="29BAF63A" w14:textId="5C10DAFD"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0.006</w:t>
            </w:r>
          </w:p>
        </w:tc>
        <w:tc>
          <w:tcPr>
            <w:tcW w:w="1034" w:type="dxa"/>
            <w:tcBorders>
              <w:top w:val="nil"/>
              <w:left w:val="nil"/>
              <w:bottom w:val="nil"/>
              <w:right w:val="nil"/>
            </w:tcBorders>
            <w:shd w:val="clear" w:color="auto" w:fill="auto"/>
            <w:noWrap/>
            <w:vAlign w:val="center"/>
            <w:hideMark/>
          </w:tcPr>
          <w:p w14:paraId="0484DECC" w14:textId="670149AD"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0.749</w:t>
            </w:r>
          </w:p>
        </w:tc>
        <w:tc>
          <w:tcPr>
            <w:tcW w:w="901" w:type="dxa"/>
            <w:tcBorders>
              <w:top w:val="nil"/>
              <w:left w:val="nil"/>
              <w:bottom w:val="nil"/>
              <w:right w:val="double" w:sz="2" w:space="0" w:color="auto"/>
            </w:tcBorders>
            <w:shd w:val="clear" w:color="auto" w:fill="auto"/>
            <w:noWrap/>
            <w:vAlign w:val="center"/>
            <w:hideMark/>
          </w:tcPr>
          <w:p w14:paraId="7863F5C6" w14:textId="07CCBF78"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0.013</w:t>
            </w:r>
          </w:p>
        </w:tc>
        <w:tc>
          <w:tcPr>
            <w:tcW w:w="1025" w:type="dxa"/>
            <w:tcBorders>
              <w:top w:val="nil"/>
              <w:left w:val="double" w:sz="2" w:space="0" w:color="auto"/>
              <w:bottom w:val="nil"/>
              <w:right w:val="single" w:sz="4" w:space="0" w:color="auto"/>
            </w:tcBorders>
            <w:shd w:val="clear" w:color="auto" w:fill="auto"/>
            <w:noWrap/>
            <w:vAlign w:val="center"/>
            <w:hideMark/>
          </w:tcPr>
          <w:p w14:paraId="2DD89994" w14:textId="4DEB4317"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2401.023</w:t>
            </w:r>
          </w:p>
        </w:tc>
        <w:tc>
          <w:tcPr>
            <w:tcW w:w="821" w:type="dxa"/>
            <w:tcBorders>
              <w:top w:val="nil"/>
              <w:left w:val="single" w:sz="4" w:space="0" w:color="auto"/>
              <w:bottom w:val="nil"/>
              <w:right w:val="nil"/>
            </w:tcBorders>
            <w:shd w:val="clear" w:color="auto" w:fill="auto"/>
            <w:noWrap/>
            <w:vAlign w:val="center"/>
            <w:hideMark/>
          </w:tcPr>
          <w:p w14:paraId="698884ED" w14:textId="35069764"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0.007</w:t>
            </w:r>
          </w:p>
        </w:tc>
        <w:tc>
          <w:tcPr>
            <w:tcW w:w="1489" w:type="dxa"/>
            <w:tcBorders>
              <w:top w:val="nil"/>
              <w:left w:val="nil"/>
              <w:bottom w:val="nil"/>
              <w:right w:val="nil"/>
            </w:tcBorders>
            <w:shd w:val="clear" w:color="auto" w:fill="auto"/>
            <w:noWrap/>
            <w:vAlign w:val="center"/>
            <w:hideMark/>
          </w:tcPr>
          <w:p w14:paraId="356060D9" w14:textId="3D1A61A0"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0.993</w:t>
            </w:r>
          </w:p>
        </w:tc>
      </w:tr>
      <w:tr w:rsidR="00B96936" w:rsidRPr="00B96936" w14:paraId="37E2D431" w14:textId="77777777" w:rsidTr="00CD3999">
        <w:trPr>
          <w:trHeight w:val="20"/>
        </w:trPr>
        <w:tc>
          <w:tcPr>
            <w:tcW w:w="1928" w:type="dxa"/>
            <w:tcBorders>
              <w:top w:val="nil"/>
              <w:left w:val="nil"/>
              <w:bottom w:val="nil"/>
              <w:right w:val="nil"/>
            </w:tcBorders>
            <w:shd w:val="clear" w:color="auto" w:fill="auto"/>
            <w:noWrap/>
            <w:vAlign w:val="center"/>
            <w:hideMark/>
          </w:tcPr>
          <w:p w14:paraId="65BF628D"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Boronia ledifolia</w:t>
            </w:r>
          </w:p>
        </w:tc>
        <w:tc>
          <w:tcPr>
            <w:tcW w:w="662" w:type="dxa"/>
            <w:tcBorders>
              <w:top w:val="nil"/>
              <w:left w:val="nil"/>
              <w:bottom w:val="nil"/>
              <w:right w:val="nil"/>
            </w:tcBorders>
            <w:shd w:val="clear" w:color="auto" w:fill="auto"/>
            <w:noWrap/>
            <w:vAlign w:val="center"/>
            <w:hideMark/>
          </w:tcPr>
          <w:p w14:paraId="7A34ADA3" w14:textId="3DAB4E45"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2.095</w:t>
            </w:r>
          </w:p>
        </w:tc>
        <w:tc>
          <w:tcPr>
            <w:tcW w:w="705" w:type="dxa"/>
            <w:tcBorders>
              <w:top w:val="nil"/>
              <w:left w:val="nil"/>
              <w:bottom w:val="nil"/>
              <w:right w:val="double" w:sz="2" w:space="0" w:color="auto"/>
            </w:tcBorders>
            <w:vAlign w:val="center"/>
          </w:tcPr>
          <w:p w14:paraId="1FC98503" w14:textId="5353D7A8"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0.041</w:t>
            </w:r>
          </w:p>
        </w:tc>
        <w:tc>
          <w:tcPr>
            <w:tcW w:w="1003" w:type="dxa"/>
            <w:tcBorders>
              <w:top w:val="nil"/>
              <w:left w:val="double" w:sz="2" w:space="0" w:color="auto"/>
              <w:bottom w:val="nil"/>
              <w:right w:val="single" w:sz="4" w:space="0" w:color="auto"/>
            </w:tcBorders>
            <w:vAlign w:val="center"/>
          </w:tcPr>
          <w:p w14:paraId="51F62E11" w14:textId="00CEFCEB"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156.995</w:t>
            </w:r>
          </w:p>
        </w:tc>
        <w:tc>
          <w:tcPr>
            <w:tcW w:w="492" w:type="dxa"/>
            <w:tcBorders>
              <w:top w:val="nil"/>
              <w:left w:val="single" w:sz="4" w:space="0" w:color="auto"/>
              <w:bottom w:val="nil"/>
              <w:right w:val="nil"/>
            </w:tcBorders>
            <w:shd w:val="clear" w:color="auto" w:fill="auto"/>
            <w:noWrap/>
            <w:vAlign w:val="center"/>
            <w:hideMark/>
          </w:tcPr>
          <w:p w14:paraId="23A5272A" w14:textId="6F801B62"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0.8</w:t>
            </w:r>
            <w:r w:rsidR="00B96936" w:rsidRPr="00B96936">
              <w:rPr>
                <w:rFonts w:ascii="Calibri" w:hAnsi="Calibri"/>
                <w:color w:val="000000"/>
                <w:sz w:val="16"/>
              </w:rPr>
              <w:t>00</w:t>
            </w:r>
          </w:p>
        </w:tc>
        <w:tc>
          <w:tcPr>
            <w:tcW w:w="901" w:type="dxa"/>
            <w:tcBorders>
              <w:top w:val="nil"/>
              <w:left w:val="nil"/>
              <w:bottom w:val="nil"/>
              <w:right w:val="nil"/>
            </w:tcBorders>
            <w:shd w:val="clear" w:color="auto" w:fill="auto"/>
            <w:noWrap/>
            <w:vAlign w:val="center"/>
            <w:hideMark/>
          </w:tcPr>
          <w:p w14:paraId="11DC35BA" w14:textId="5958C65D"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0.039</w:t>
            </w:r>
          </w:p>
        </w:tc>
        <w:tc>
          <w:tcPr>
            <w:tcW w:w="1034" w:type="dxa"/>
            <w:tcBorders>
              <w:top w:val="nil"/>
              <w:left w:val="nil"/>
              <w:bottom w:val="nil"/>
              <w:right w:val="nil"/>
            </w:tcBorders>
            <w:shd w:val="clear" w:color="auto" w:fill="auto"/>
            <w:noWrap/>
            <w:vAlign w:val="center"/>
            <w:hideMark/>
          </w:tcPr>
          <w:p w14:paraId="4805CE47" w14:textId="5AA82F00"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0.135</w:t>
            </w:r>
          </w:p>
        </w:tc>
        <w:tc>
          <w:tcPr>
            <w:tcW w:w="901" w:type="dxa"/>
            <w:tcBorders>
              <w:top w:val="nil"/>
              <w:left w:val="nil"/>
              <w:bottom w:val="nil"/>
              <w:right w:val="double" w:sz="2" w:space="0" w:color="auto"/>
            </w:tcBorders>
            <w:shd w:val="clear" w:color="auto" w:fill="auto"/>
            <w:noWrap/>
            <w:vAlign w:val="center"/>
            <w:hideMark/>
          </w:tcPr>
          <w:p w14:paraId="21C74BFE" w14:textId="42157709"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0.025</w:t>
            </w:r>
          </w:p>
        </w:tc>
        <w:tc>
          <w:tcPr>
            <w:tcW w:w="1025" w:type="dxa"/>
            <w:tcBorders>
              <w:top w:val="nil"/>
              <w:left w:val="double" w:sz="2" w:space="0" w:color="auto"/>
              <w:bottom w:val="nil"/>
              <w:right w:val="single" w:sz="4" w:space="0" w:color="auto"/>
            </w:tcBorders>
            <w:shd w:val="clear" w:color="auto" w:fill="auto"/>
            <w:noWrap/>
            <w:vAlign w:val="center"/>
            <w:hideMark/>
          </w:tcPr>
          <w:p w14:paraId="75BB0CB6" w14:textId="0E059662"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16.479</w:t>
            </w:r>
          </w:p>
        </w:tc>
        <w:tc>
          <w:tcPr>
            <w:tcW w:w="821" w:type="dxa"/>
            <w:tcBorders>
              <w:top w:val="nil"/>
              <w:left w:val="single" w:sz="4" w:space="0" w:color="auto"/>
              <w:bottom w:val="nil"/>
              <w:right w:val="nil"/>
            </w:tcBorders>
            <w:shd w:val="clear" w:color="auto" w:fill="auto"/>
            <w:noWrap/>
            <w:vAlign w:val="center"/>
            <w:hideMark/>
          </w:tcPr>
          <w:p w14:paraId="23E3A039" w14:textId="109930A8"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0.195</w:t>
            </w:r>
          </w:p>
        </w:tc>
        <w:tc>
          <w:tcPr>
            <w:tcW w:w="1489" w:type="dxa"/>
            <w:tcBorders>
              <w:top w:val="nil"/>
              <w:left w:val="nil"/>
              <w:bottom w:val="nil"/>
              <w:right w:val="nil"/>
            </w:tcBorders>
            <w:shd w:val="clear" w:color="auto" w:fill="auto"/>
            <w:noWrap/>
            <w:vAlign w:val="center"/>
            <w:hideMark/>
          </w:tcPr>
          <w:p w14:paraId="6E867928" w14:textId="0940ACBD"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0.805</w:t>
            </w:r>
          </w:p>
        </w:tc>
      </w:tr>
      <w:tr w:rsidR="00B96936" w:rsidRPr="00B96936" w14:paraId="3DC22BA5" w14:textId="77777777" w:rsidTr="00CD3999">
        <w:trPr>
          <w:trHeight w:val="20"/>
        </w:trPr>
        <w:tc>
          <w:tcPr>
            <w:tcW w:w="1928" w:type="dxa"/>
            <w:tcBorders>
              <w:top w:val="nil"/>
              <w:left w:val="nil"/>
              <w:bottom w:val="nil"/>
              <w:right w:val="nil"/>
            </w:tcBorders>
            <w:shd w:val="clear" w:color="auto" w:fill="auto"/>
            <w:noWrap/>
            <w:vAlign w:val="center"/>
            <w:hideMark/>
          </w:tcPr>
          <w:p w14:paraId="13F31B91"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Conospermum ericifolium</w:t>
            </w:r>
          </w:p>
        </w:tc>
        <w:tc>
          <w:tcPr>
            <w:tcW w:w="662" w:type="dxa"/>
            <w:tcBorders>
              <w:top w:val="nil"/>
              <w:left w:val="nil"/>
              <w:bottom w:val="nil"/>
              <w:right w:val="nil"/>
            </w:tcBorders>
            <w:shd w:val="clear" w:color="auto" w:fill="auto"/>
            <w:noWrap/>
            <w:vAlign w:val="center"/>
            <w:hideMark/>
          </w:tcPr>
          <w:p w14:paraId="70755341" w14:textId="6419877C"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0.686</w:t>
            </w:r>
          </w:p>
        </w:tc>
        <w:tc>
          <w:tcPr>
            <w:tcW w:w="705" w:type="dxa"/>
            <w:tcBorders>
              <w:top w:val="nil"/>
              <w:left w:val="nil"/>
              <w:bottom w:val="nil"/>
              <w:right w:val="double" w:sz="2" w:space="0" w:color="auto"/>
            </w:tcBorders>
            <w:vAlign w:val="center"/>
          </w:tcPr>
          <w:p w14:paraId="5AA44B17" w14:textId="528518BA"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0.146</w:t>
            </w:r>
          </w:p>
        </w:tc>
        <w:tc>
          <w:tcPr>
            <w:tcW w:w="1003" w:type="dxa"/>
            <w:tcBorders>
              <w:top w:val="nil"/>
              <w:left w:val="double" w:sz="2" w:space="0" w:color="auto"/>
              <w:bottom w:val="nil"/>
              <w:right w:val="single" w:sz="4" w:space="0" w:color="auto"/>
            </w:tcBorders>
            <w:vAlign w:val="center"/>
          </w:tcPr>
          <w:p w14:paraId="6007CCB0" w14:textId="11007C11"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23.046</w:t>
            </w:r>
          </w:p>
        </w:tc>
        <w:tc>
          <w:tcPr>
            <w:tcW w:w="492" w:type="dxa"/>
            <w:tcBorders>
              <w:top w:val="nil"/>
              <w:left w:val="single" w:sz="4" w:space="0" w:color="auto"/>
              <w:bottom w:val="nil"/>
              <w:right w:val="nil"/>
            </w:tcBorders>
            <w:shd w:val="clear" w:color="auto" w:fill="auto"/>
            <w:noWrap/>
            <w:vAlign w:val="center"/>
            <w:hideMark/>
          </w:tcPr>
          <w:p w14:paraId="2856310D" w14:textId="1FB7AB95"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0.593</w:t>
            </w:r>
          </w:p>
        </w:tc>
        <w:tc>
          <w:tcPr>
            <w:tcW w:w="901" w:type="dxa"/>
            <w:tcBorders>
              <w:top w:val="nil"/>
              <w:left w:val="nil"/>
              <w:bottom w:val="nil"/>
              <w:right w:val="nil"/>
            </w:tcBorders>
            <w:shd w:val="clear" w:color="auto" w:fill="auto"/>
            <w:noWrap/>
            <w:vAlign w:val="center"/>
            <w:hideMark/>
          </w:tcPr>
          <w:p w14:paraId="0DA48449" w14:textId="4027F0CC"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0.095</w:t>
            </w:r>
          </w:p>
        </w:tc>
        <w:tc>
          <w:tcPr>
            <w:tcW w:w="1034" w:type="dxa"/>
            <w:tcBorders>
              <w:top w:val="nil"/>
              <w:left w:val="nil"/>
              <w:bottom w:val="nil"/>
              <w:right w:val="nil"/>
            </w:tcBorders>
            <w:shd w:val="clear" w:color="auto" w:fill="auto"/>
            <w:noWrap/>
            <w:vAlign w:val="center"/>
            <w:hideMark/>
          </w:tcPr>
          <w:p w14:paraId="7B739FB6" w14:textId="59785306"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0.279</w:t>
            </w:r>
          </w:p>
        </w:tc>
        <w:tc>
          <w:tcPr>
            <w:tcW w:w="901" w:type="dxa"/>
            <w:tcBorders>
              <w:top w:val="nil"/>
              <w:left w:val="nil"/>
              <w:bottom w:val="nil"/>
              <w:right w:val="double" w:sz="2" w:space="0" w:color="auto"/>
            </w:tcBorders>
            <w:shd w:val="clear" w:color="auto" w:fill="auto"/>
            <w:noWrap/>
            <w:vAlign w:val="center"/>
            <w:hideMark/>
          </w:tcPr>
          <w:p w14:paraId="1DC2F5FE" w14:textId="7BF614D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0.033</w:t>
            </w:r>
          </w:p>
        </w:tc>
        <w:tc>
          <w:tcPr>
            <w:tcW w:w="1025" w:type="dxa"/>
            <w:tcBorders>
              <w:top w:val="nil"/>
              <w:left w:val="double" w:sz="2" w:space="0" w:color="auto"/>
              <w:bottom w:val="nil"/>
              <w:right w:val="single" w:sz="4" w:space="0" w:color="auto"/>
            </w:tcBorders>
            <w:shd w:val="clear" w:color="auto" w:fill="auto"/>
            <w:noWrap/>
            <w:vAlign w:val="center"/>
            <w:hideMark/>
          </w:tcPr>
          <w:p w14:paraId="5B63C1E7" w14:textId="32CF029C"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8.802</w:t>
            </w:r>
          </w:p>
        </w:tc>
        <w:tc>
          <w:tcPr>
            <w:tcW w:w="821" w:type="dxa"/>
            <w:tcBorders>
              <w:top w:val="nil"/>
              <w:left w:val="single" w:sz="4" w:space="0" w:color="auto"/>
              <w:bottom w:val="nil"/>
              <w:right w:val="nil"/>
            </w:tcBorders>
            <w:shd w:val="clear" w:color="auto" w:fill="auto"/>
            <w:noWrap/>
            <w:vAlign w:val="center"/>
            <w:hideMark/>
          </w:tcPr>
          <w:p w14:paraId="1D129057" w14:textId="0AD4A636"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0.231</w:t>
            </w:r>
          </w:p>
        </w:tc>
        <w:tc>
          <w:tcPr>
            <w:tcW w:w="1489" w:type="dxa"/>
            <w:tcBorders>
              <w:top w:val="nil"/>
              <w:left w:val="nil"/>
              <w:bottom w:val="nil"/>
              <w:right w:val="nil"/>
            </w:tcBorders>
            <w:shd w:val="clear" w:color="auto" w:fill="auto"/>
            <w:noWrap/>
            <w:vAlign w:val="center"/>
            <w:hideMark/>
          </w:tcPr>
          <w:p w14:paraId="6C380FC7" w14:textId="612AA08E"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0.769</w:t>
            </w:r>
          </w:p>
        </w:tc>
      </w:tr>
      <w:tr w:rsidR="00B96936" w:rsidRPr="00B96936" w14:paraId="471140A7" w14:textId="77777777" w:rsidTr="00CD3999">
        <w:trPr>
          <w:trHeight w:val="20"/>
        </w:trPr>
        <w:tc>
          <w:tcPr>
            <w:tcW w:w="1928" w:type="dxa"/>
            <w:tcBorders>
              <w:top w:val="nil"/>
              <w:left w:val="nil"/>
              <w:bottom w:val="nil"/>
              <w:right w:val="nil"/>
            </w:tcBorders>
            <w:shd w:val="clear" w:color="auto" w:fill="auto"/>
            <w:noWrap/>
            <w:vAlign w:val="center"/>
            <w:hideMark/>
          </w:tcPr>
          <w:p w14:paraId="5D113793"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Epacris microphylla</w:t>
            </w:r>
          </w:p>
        </w:tc>
        <w:tc>
          <w:tcPr>
            <w:tcW w:w="662" w:type="dxa"/>
            <w:tcBorders>
              <w:top w:val="nil"/>
              <w:left w:val="nil"/>
              <w:bottom w:val="nil"/>
              <w:right w:val="nil"/>
            </w:tcBorders>
            <w:shd w:val="clear" w:color="auto" w:fill="auto"/>
            <w:noWrap/>
            <w:vAlign w:val="center"/>
            <w:hideMark/>
          </w:tcPr>
          <w:p w14:paraId="788DEC0C" w14:textId="2FADC807"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0.02</w:t>
            </w:r>
            <w:r w:rsidR="00B96936" w:rsidRPr="00B96936">
              <w:rPr>
                <w:rFonts w:ascii="Calibri" w:hAnsi="Calibri"/>
                <w:color w:val="000000"/>
                <w:sz w:val="16"/>
              </w:rPr>
              <w:t>0</w:t>
            </w:r>
          </w:p>
        </w:tc>
        <w:tc>
          <w:tcPr>
            <w:tcW w:w="705" w:type="dxa"/>
            <w:tcBorders>
              <w:top w:val="nil"/>
              <w:left w:val="nil"/>
              <w:bottom w:val="nil"/>
              <w:right w:val="double" w:sz="2" w:space="0" w:color="auto"/>
            </w:tcBorders>
            <w:vAlign w:val="center"/>
          </w:tcPr>
          <w:p w14:paraId="463723DA" w14:textId="57128976"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0.206</w:t>
            </w:r>
          </w:p>
        </w:tc>
        <w:tc>
          <w:tcPr>
            <w:tcW w:w="1003" w:type="dxa"/>
            <w:tcBorders>
              <w:top w:val="nil"/>
              <w:left w:val="double" w:sz="2" w:space="0" w:color="auto"/>
              <w:bottom w:val="nil"/>
              <w:right w:val="single" w:sz="4" w:space="0" w:color="auto"/>
            </w:tcBorders>
            <w:vAlign w:val="center"/>
          </w:tcPr>
          <w:p w14:paraId="77A58CE8" w14:textId="6BE1884F"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0.532</w:t>
            </w:r>
          </w:p>
        </w:tc>
        <w:tc>
          <w:tcPr>
            <w:tcW w:w="492" w:type="dxa"/>
            <w:tcBorders>
              <w:top w:val="nil"/>
              <w:left w:val="single" w:sz="4" w:space="0" w:color="auto"/>
              <w:bottom w:val="nil"/>
              <w:right w:val="nil"/>
            </w:tcBorders>
            <w:shd w:val="clear" w:color="auto" w:fill="auto"/>
            <w:noWrap/>
            <w:vAlign w:val="center"/>
            <w:hideMark/>
          </w:tcPr>
          <w:p w14:paraId="2C05F38B" w14:textId="3BF3A51E"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0.584</w:t>
            </w:r>
          </w:p>
        </w:tc>
        <w:tc>
          <w:tcPr>
            <w:tcW w:w="901" w:type="dxa"/>
            <w:tcBorders>
              <w:top w:val="nil"/>
              <w:left w:val="nil"/>
              <w:bottom w:val="nil"/>
              <w:right w:val="nil"/>
            </w:tcBorders>
            <w:shd w:val="clear" w:color="auto" w:fill="auto"/>
            <w:noWrap/>
            <w:vAlign w:val="center"/>
            <w:hideMark/>
          </w:tcPr>
          <w:p w14:paraId="7B5CDBEE" w14:textId="0FAC9FF8"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0.268</w:t>
            </w:r>
          </w:p>
        </w:tc>
        <w:tc>
          <w:tcPr>
            <w:tcW w:w="1034" w:type="dxa"/>
            <w:tcBorders>
              <w:top w:val="nil"/>
              <w:left w:val="nil"/>
              <w:bottom w:val="nil"/>
              <w:right w:val="nil"/>
            </w:tcBorders>
            <w:shd w:val="clear" w:color="auto" w:fill="auto"/>
            <w:noWrap/>
            <w:vAlign w:val="center"/>
            <w:hideMark/>
          </w:tcPr>
          <w:p w14:paraId="346E41C2" w14:textId="42C080CF"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0.089</w:t>
            </w:r>
          </w:p>
        </w:tc>
        <w:tc>
          <w:tcPr>
            <w:tcW w:w="901" w:type="dxa"/>
            <w:tcBorders>
              <w:top w:val="nil"/>
              <w:left w:val="nil"/>
              <w:bottom w:val="nil"/>
              <w:right w:val="double" w:sz="2" w:space="0" w:color="auto"/>
            </w:tcBorders>
            <w:shd w:val="clear" w:color="auto" w:fill="auto"/>
            <w:noWrap/>
            <w:vAlign w:val="center"/>
            <w:hideMark/>
          </w:tcPr>
          <w:p w14:paraId="04DD728B" w14:textId="0302283A"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0.059</w:t>
            </w:r>
          </w:p>
        </w:tc>
        <w:tc>
          <w:tcPr>
            <w:tcW w:w="1025" w:type="dxa"/>
            <w:tcBorders>
              <w:top w:val="nil"/>
              <w:left w:val="double" w:sz="2" w:space="0" w:color="auto"/>
              <w:bottom w:val="nil"/>
              <w:right w:val="single" w:sz="4" w:space="0" w:color="auto"/>
            </w:tcBorders>
            <w:shd w:val="clear" w:color="auto" w:fill="auto"/>
            <w:noWrap/>
            <w:vAlign w:val="center"/>
            <w:hideMark/>
          </w:tcPr>
          <w:p w14:paraId="3E7FE16A" w14:textId="6846A792"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0.142</w:t>
            </w:r>
          </w:p>
        </w:tc>
        <w:tc>
          <w:tcPr>
            <w:tcW w:w="821" w:type="dxa"/>
            <w:tcBorders>
              <w:top w:val="nil"/>
              <w:left w:val="single" w:sz="4" w:space="0" w:color="auto"/>
              <w:bottom w:val="nil"/>
              <w:right w:val="nil"/>
            </w:tcBorders>
            <w:shd w:val="clear" w:color="auto" w:fill="auto"/>
            <w:noWrap/>
            <w:vAlign w:val="center"/>
            <w:hideMark/>
          </w:tcPr>
          <w:p w14:paraId="4AF76BB6" w14:textId="424B25F5"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0.643</w:t>
            </w:r>
          </w:p>
        </w:tc>
        <w:tc>
          <w:tcPr>
            <w:tcW w:w="1489" w:type="dxa"/>
            <w:tcBorders>
              <w:top w:val="nil"/>
              <w:left w:val="nil"/>
              <w:bottom w:val="nil"/>
              <w:right w:val="nil"/>
            </w:tcBorders>
            <w:shd w:val="clear" w:color="auto" w:fill="auto"/>
            <w:noWrap/>
            <w:vAlign w:val="center"/>
            <w:hideMark/>
          </w:tcPr>
          <w:p w14:paraId="10EBF48B" w14:textId="77C32573"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0.357</w:t>
            </w:r>
          </w:p>
        </w:tc>
      </w:tr>
      <w:tr w:rsidR="00B96936" w:rsidRPr="00B96936" w14:paraId="517692AE" w14:textId="77777777" w:rsidTr="00CD3999">
        <w:trPr>
          <w:trHeight w:val="20"/>
        </w:trPr>
        <w:tc>
          <w:tcPr>
            <w:tcW w:w="1928" w:type="dxa"/>
            <w:tcBorders>
              <w:top w:val="nil"/>
              <w:left w:val="nil"/>
              <w:bottom w:val="nil"/>
              <w:right w:val="nil"/>
            </w:tcBorders>
            <w:shd w:val="clear" w:color="auto" w:fill="auto"/>
            <w:noWrap/>
            <w:vAlign w:val="center"/>
            <w:hideMark/>
          </w:tcPr>
          <w:p w14:paraId="7BEA1D6E"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Grevillea buxifolia</w:t>
            </w:r>
          </w:p>
        </w:tc>
        <w:tc>
          <w:tcPr>
            <w:tcW w:w="662" w:type="dxa"/>
            <w:tcBorders>
              <w:top w:val="nil"/>
              <w:left w:val="nil"/>
              <w:bottom w:val="nil"/>
              <w:right w:val="nil"/>
            </w:tcBorders>
            <w:shd w:val="clear" w:color="auto" w:fill="auto"/>
            <w:noWrap/>
            <w:vAlign w:val="center"/>
            <w:hideMark/>
          </w:tcPr>
          <w:p w14:paraId="5F781233" w14:textId="28871EC7"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26.699</w:t>
            </w:r>
          </w:p>
        </w:tc>
        <w:tc>
          <w:tcPr>
            <w:tcW w:w="705" w:type="dxa"/>
            <w:tcBorders>
              <w:top w:val="nil"/>
              <w:left w:val="nil"/>
              <w:bottom w:val="nil"/>
              <w:right w:val="double" w:sz="2" w:space="0" w:color="auto"/>
            </w:tcBorders>
            <w:vAlign w:val="center"/>
          </w:tcPr>
          <w:p w14:paraId="30B8E875" w14:textId="7D30514D"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0.013</w:t>
            </w:r>
          </w:p>
        </w:tc>
        <w:tc>
          <w:tcPr>
            <w:tcW w:w="1003" w:type="dxa"/>
            <w:tcBorders>
              <w:top w:val="nil"/>
              <w:left w:val="double" w:sz="2" w:space="0" w:color="auto"/>
              <w:bottom w:val="nil"/>
              <w:right w:val="single" w:sz="4" w:space="0" w:color="auto"/>
            </w:tcBorders>
            <w:vAlign w:val="center"/>
          </w:tcPr>
          <w:p w14:paraId="1C5F1781" w14:textId="4C67446D"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844.298</w:t>
            </w:r>
          </w:p>
        </w:tc>
        <w:tc>
          <w:tcPr>
            <w:tcW w:w="492" w:type="dxa"/>
            <w:tcBorders>
              <w:top w:val="nil"/>
              <w:left w:val="single" w:sz="4" w:space="0" w:color="auto"/>
              <w:bottom w:val="nil"/>
              <w:right w:val="nil"/>
            </w:tcBorders>
            <w:shd w:val="clear" w:color="auto" w:fill="auto"/>
            <w:noWrap/>
            <w:vAlign w:val="center"/>
            <w:hideMark/>
          </w:tcPr>
          <w:p w14:paraId="5D511297" w14:textId="793611E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0.774</w:t>
            </w:r>
          </w:p>
        </w:tc>
        <w:tc>
          <w:tcPr>
            <w:tcW w:w="901" w:type="dxa"/>
            <w:tcBorders>
              <w:top w:val="nil"/>
              <w:left w:val="nil"/>
              <w:bottom w:val="nil"/>
              <w:right w:val="nil"/>
            </w:tcBorders>
            <w:shd w:val="clear" w:color="auto" w:fill="auto"/>
            <w:noWrap/>
            <w:vAlign w:val="center"/>
            <w:hideMark/>
          </w:tcPr>
          <w:p w14:paraId="0A431E66" w14:textId="68C2CDDE"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0.014</w:t>
            </w:r>
          </w:p>
        </w:tc>
        <w:tc>
          <w:tcPr>
            <w:tcW w:w="1034" w:type="dxa"/>
            <w:tcBorders>
              <w:top w:val="nil"/>
              <w:left w:val="nil"/>
              <w:bottom w:val="nil"/>
              <w:right w:val="nil"/>
            </w:tcBorders>
            <w:shd w:val="clear" w:color="auto" w:fill="auto"/>
            <w:noWrap/>
            <w:vAlign w:val="center"/>
            <w:hideMark/>
          </w:tcPr>
          <w:p w14:paraId="4BF1E5FA" w14:textId="5DBC4D3D"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0.172</w:t>
            </w:r>
          </w:p>
        </w:tc>
        <w:tc>
          <w:tcPr>
            <w:tcW w:w="901" w:type="dxa"/>
            <w:tcBorders>
              <w:top w:val="nil"/>
              <w:left w:val="nil"/>
              <w:bottom w:val="nil"/>
              <w:right w:val="double" w:sz="2" w:space="0" w:color="auto"/>
            </w:tcBorders>
            <w:shd w:val="clear" w:color="auto" w:fill="auto"/>
            <w:noWrap/>
            <w:vAlign w:val="center"/>
            <w:hideMark/>
          </w:tcPr>
          <w:p w14:paraId="1A108722" w14:textId="26218ACA"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0.04</w:t>
            </w:r>
            <w:r w:rsidR="001D03E3">
              <w:rPr>
                <w:rFonts w:ascii="Calibri" w:hAnsi="Calibri"/>
                <w:color w:val="000000"/>
                <w:sz w:val="16"/>
              </w:rPr>
              <w:t>0</w:t>
            </w:r>
          </w:p>
        </w:tc>
        <w:tc>
          <w:tcPr>
            <w:tcW w:w="1025" w:type="dxa"/>
            <w:tcBorders>
              <w:top w:val="nil"/>
              <w:left w:val="double" w:sz="2" w:space="0" w:color="auto"/>
              <w:bottom w:val="nil"/>
              <w:right w:val="single" w:sz="4" w:space="0" w:color="auto"/>
            </w:tcBorders>
            <w:shd w:val="clear" w:color="auto" w:fill="auto"/>
            <w:noWrap/>
            <w:vAlign w:val="center"/>
            <w:hideMark/>
          </w:tcPr>
          <w:p w14:paraId="071CD8A1" w14:textId="0BBEEA29"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154.422</w:t>
            </w:r>
          </w:p>
        </w:tc>
        <w:tc>
          <w:tcPr>
            <w:tcW w:w="821" w:type="dxa"/>
            <w:tcBorders>
              <w:top w:val="nil"/>
              <w:left w:val="single" w:sz="4" w:space="0" w:color="auto"/>
              <w:bottom w:val="nil"/>
              <w:right w:val="nil"/>
            </w:tcBorders>
            <w:shd w:val="clear" w:color="auto" w:fill="auto"/>
            <w:noWrap/>
            <w:vAlign w:val="center"/>
            <w:hideMark/>
          </w:tcPr>
          <w:p w14:paraId="78AF5195" w14:textId="1F98E1F1"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0.06</w:t>
            </w:r>
            <w:r w:rsidR="001D03E3">
              <w:rPr>
                <w:rFonts w:ascii="Calibri" w:hAnsi="Calibri"/>
                <w:color w:val="000000"/>
                <w:sz w:val="16"/>
              </w:rPr>
              <w:t>0</w:t>
            </w:r>
          </w:p>
        </w:tc>
        <w:tc>
          <w:tcPr>
            <w:tcW w:w="1489" w:type="dxa"/>
            <w:tcBorders>
              <w:top w:val="nil"/>
              <w:left w:val="nil"/>
              <w:bottom w:val="nil"/>
              <w:right w:val="nil"/>
            </w:tcBorders>
            <w:shd w:val="clear" w:color="auto" w:fill="auto"/>
            <w:noWrap/>
            <w:vAlign w:val="center"/>
            <w:hideMark/>
          </w:tcPr>
          <w:p w14:paraId="78D9AAB3" w14:textId="47209A3D"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0.94</w:t>
            </w:r>
            <w:r w:rsidR="001D03E3">
              <w:rPr>
                <w:rFonts w:ascii="Calibri" w:hAnsi="Calibri"/>
                <w:color w:val="000000"/>
                <w:sz w:val="16"/>
              </w:rPr>
              <w:t>0</w:t>
            </w:r>
          </w:p>
        </w:tc>
      </w:tr>
      <w:tr w:rsidR="00B96936" w:rsidRPr="00B96936" w14:paraId="320BC439" w14:textId="77777777" w:rsidTr="00CD3999">
        <w:trPr>
          <w:trHeight w:val="20"/>
        </w:trPr>
        <w:tc>
          <w:tcPr>
            <w:tcW w:w="1928" w:type="dxa"/>
            <w:tcBorders>
              <w:top w:val="nil"/>
              <w:left w:val="nil"/>
              <w:bottom w:val="nil"/>
              <w:right w:val="nil"/>
            </w:tcBorders>
            <w:shd w:val="clear" w:color="auto" w:fill="auto"/>
            <w:noWrap/>
            <w:vAlign w:val="center"/>
            <w:hideMark/>
          </w:tcPr>
          <w:p w14:paraId="4CE60E94"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Grevillea speciosa</w:t>
            </w:r>
          </w:p>
        </w:tc>
        <w:tc>
          <w:tcPr>
            <w:tcW w:w="662" w:type="dxa"/>
            <w:tcBorders>
              <w:top w:val="nil"/>
              <w:left w:val="nil"/>
              <w:bottom w:val="nil"/>
              <w:right w:val="nil"/>
            </w:tcBorders>
            <w:shd w:val="clear" w:color="auto" w:fill="auto"/>
            <w:noWrap/>
            <w:vAlign w:val="center"/>
            <w:hideMark/>
          </w:tcPr>
          <w:p w14:paraId="30CA16CA" w14:textId="45A642FD"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13.476</w:t>
            </w:r>
          </w:p>
        </w:tc>
        <w:tc>
          <w:tcPr>
            <w:tcW w:w="705" w:type="dxa"/>
            <w:tcBorders>
              <w:top w:val="nil"/>
              <w:left w:val="nil"/>
              <w:bottom w:val="nil"/>
              <w:right w:val="double" w:sz="2" w:space="0" w:color="auto"/>
            </w:tcBorders>
            <w:vAlign w:val="center"/>
          </w:tcPr>
          <w:p w14:paraId="53E6867C" w14:textId="41ABE438"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0.013</w:t>
            </w:r>
          </w:p>
        </w:tc>
        <w:tc>
          <w:tcPr>
            <w:tcW w:w="1003" w:type="dxa"/>
            <w:tcBorders>
              <w:top w:val="nil"/>
              <w:left w:val="double" w:sz="2" w:space="0" w:color="auto"/>
              <w:bottom w:val="nil"/>
              <w:right w:val="single" w:sz="4" w:space="0" w:color="auto"/>
            </w:tcBorders>
            <w:vAlign w:val="center"/>
          </w:tcPr>
          <w:p w14:paraId="53D900C0" w14:textId="40BAA8B2"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587.841</w:t>
            </w:r>
          </w:p>
        </w:tc>
        <w:tc>
          <w:tcPr>
            <w:tcW w:w="492" w:type="dxa"/>
            <w:tcBorders>
              <w:top w:val="nil"/>
              <w:left w:val="single" w:sz="4" w:space="0" w:color="auto"/>
              <w:bottom w:val="nil"/>
              <w:right w:val="nil"/>
            </w:tcBorders>
            <w:shd w:val="clear" w:color="auto" w:fill="auto"/>
            <w:noWrap/>
            <w:vAlign w:val="center"/>
            <w:hideMark/>
          </w:tcPr>
          <w:p w14:paraId="2FE1652D" w14:textId="3AF0375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0.789</w:t>
            </w:r>
          </w:p>
        </w:tc>
        <w:tc>
          <w:tcPr>
            <w:tcW w:w="901" w:type="dxa"/>
            <w:tcBorders>
              <w:top w:val="nil"/>
              <w:left w:val="nil"/>
              <w:bottom w:val="nil"/>
              <w:right w:val="nil"/>
            </w:tcBorders>
            <w:shd w:val="clear" w:color="auto" w:fill="auto"/>
            <w:noWrap/>
            <w:vAlign w:val="center"/>
            <w:hideMark/>
          </w:tcPr>
          <w:p w14:paraId="74F348A9" w14:textId="0B2A3BB2"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0.015</w:t>
            </w:r>
          </w:p>
        </w:tc>
        <w:tc>
          <w:tcPr>
            <w:tcW w:w="1034" w:type="dxa"/>
            <w:tcBorders>
              <w:top w:val="nil"/>
              <w:left w:val="nil"/>
              <w:bottom w:val="nil"/>
              <w:right w:val="nil"/>
            </w:tcBorders>
            <w:shd w:val="clear" w:color="auto" w:fill="auto"/>
            <w:noWrap/>
            <w:vAlign w:val="center"/>
            <w:hideMark/>
          </w:tcPr>
          <w:p w14:paraId="34376904" w14:textId="46C1F07A"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0.162</w:t>
            </w:r>
          </w:p>
        </w:tc>
        <w:tc>
          <w:tcPr>
            <w:tcW w:w="901" w:type="dxa"/>
            <w:tcBorders>
              <w:top w:val="nil"/>
              <w:left w:val="nil"/>
              <w:bottom w:val="nil"/>
              <w:right w:val="double" w:sz="2" w:space="0" w:color="auto"/>
            </w:tcBorders>
            <w:shd w:val="clear" w:color="auto" w:fill="auto"/>
            <w:noWrap/>
            <w:vAlign w:val="center"/>
            <w:hideMark/>
          </w:tcPr>
          <w:p w14:paraId="4CC48E67" w14:textId="5E76DC80"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0.035</w:t>
            </w:r>
          </w:p>
        </w:tc>
        <w:tc>
          <w:tcPr>
            <w:tcW w:w="1025" w:type="dxa"/>
            <w:tcBorders>
              <w:top w:val="nil"/>
              <w:left w:val="double" w:sz="2" w:space="0" w:color="auto"/>
              <w:bottom w:val="nil"/>
              <w:right w:val="single" w:sz="4" w:space="0" w:color="auto"/>
            </w:tcBorders>
            <w:shd w:val="clear" w:color="auto" w:fill="auto"/>
            <w:noWrap/>
            <w:vAlign w:val="center"/>
            <w:hideMark/>
          </w:tcPr>
          <w:p w14:paraId="2B97D7FE" w14:textId="47C5329A"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83.663</w:t>
            </w:r>
          </w:p>
        </w:tc>
        <w:tc>
          <w:tcPr>
            <w:tcW w:w="821" w:type="dxa"/>
            <w:tcBorders>
              <w:top w:val="nil"/>
              <w:left w:val="single" w:sz="4" w:space="0" w:color="auto"/>
              <w:bottom w:val="nil"/>
              <w:right w:val="nil"/>
            </w:tcBorders>
            <w:shd w:val="clear" w:color="auto" w:fill="auto"/>
            <w:noWrap/>
            <w:vAlign w:val="center"/>
            <w:hideMark/>
          </w:tcPr>
          <w:p w14:paraId="7B45E531" w14:textId="0CCAAD2D"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0.071</w:t>
            </w:r>
          </w:p>
        </w:tc>
        <w:tc>
          <w:tcPr>
            <w:tcW w:w="1489" w:type="dxa"/>
            <w:tcBorders>
              <w:top w:val="nil"/>
              <w:left w:val="nil"/>
              <w:bottom w:val="nil"/>
              <w:right w:val="nil"/>
            </w:tcBorders>
            <w:shd w:val="clear" w:color="auto" w:fill="auto"/>
            <w:noWrap/>
            <w:vAlign w:val="center"/>
            <w:hideMark/>
          </w:tcPr>
          <w:p w14:paraId="4376724D" w14:textId="11CC6A20"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0.929</w:t>
            </w:r>
          </w:p>
        </w:tc>
      </w:tr>
      <w:tr w:rsidR="00B96936" w:rsidRPr="00B96936" w14:paraId="4FBECF2C" w14:textId="77777777" w:rsidTr="00CD3999">
        <w:trPr>
          <w:trHeight w:val="20"/>
        </w:trPr>
        <w:tc>
          <w:tcPr>
            <w:tcW w:w="1928" w:type="dxa"/>
            <w:tcBorders>
              <w:top w:val="nil"/>
              <w:left w:val="nil"/>
              <w:bottom w:val="nil"/>
              <w:right w:val="nil"/>
            </w:tcBorders>
            <w:shd w:val="clear" w:color="auto" w:fill="auto"/>
            <w:noWrap/>
            <w:vAlign w:val="center"/>
            <w:hideMark/>
          </w:tcPr>
          <w:p w14:paraId="087386CB"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Hakea teretifolia</w:t>
            </w:r>
          </w:p>
        </w:tc>
        <w:tc>
          <w:tcPr>
            <w:tcW w:w="662" w:type="dxa"/>
            <w:tcBorders>
              <w:top w:val="nil"/>
              <w:left w:val="nil"/>
              <w:bottom w:val="nil"/>
              <w:right w:val="nil"/>
            </w:tcBorders>
            <w:shd w:val="clear" w:color="auto" w:fill="auto"/>
            <w:noWrap/>
            <w:vAlign w:val="center"/>
            <w:hideMark/>
          </w:tcPr>
          <w:p w14:paraId="5306C32E" w14:textId="019CE46B"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8.176</w:t>
            </w:r>
          </w:p>
        </w:tc>
        <w:tc>
          <w:tcPr>
            <w:tcW w:w="705" w:type="dxa"/>
            <w:tcBorders>
              <w:top w:val="nil"/>
              <w:left w:val="nil"/>
              <w:bottom w:val="nil"/>
              <w:right w:val="double" w:sz="2" w:space="0" w:color="auto"/>
            </w:tcBorders>
            <w:vAlign w:val="center"/>
          </w:tcPr>
          <w:p w14:paraId="2CE06ADC" w14:textId="7A5F0BE3"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0.005</w:t>
            </w:r>
          </w:p>
        </w:tc>
        <w:tc>
          <w:tcPr>
            <w:tcW w:w="1003" w:type="dxa"/>
            <w:tcBorders>
              <w:top w:val="nil"/>
              <w:left w:val="double" w:sz="2" w:space="0" w:color="auto"/>
              <w:bottom w:val="nil"/>
              <w:right w:val="single" w:sz="4" w:space="0" w:color="auto"/>
            </w:tcBorders>
            <w:vAlign w:val="center"/>
          </w:tcPr>
          <w:p w14:paraId="457AA6B5" w14:textId="4DC22A5F"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4340.486</w:t>
            </w:r>
          </w:p>
        </w:tc>
        <w:tc>
          <w:tcPr>
            <w:tcW w:w="492" w:type="dxa"/>
            <w:tcBorders>
              <w:top w:val="nil"/>
              <w:left w:val="single" w:sz="4" w:space="0" w:color="auto"/>
              <w:bottom w:val="nil"/>
              <w:right w:val="nil"/>
            </w:tcBorders>
            <w:shd w:val="clear" w:color="auto" w:fill="auto"/>
            <w:noWrap/>
            <w:vAlign w:val="center"/>
            <w:hideMark/>
          </w:tcPr>
          <w:p w14:paraId="5DACCA8B" w14:textId="3EC86D74"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0.939</w:t>
            </w:r>
          </w:p>
        </w:tc>
        <w:tc>
          <w:tcPr>
            <w:tcW w:w="901" w:type="dxa"/>
            <w:tcBorders>
              <w:top w:val="nil"/>
              <w:left w:val="nil"/>
              <w:bottom w:val="nil"/>
              <w:right w:val="nil"/>
            </w:tcBorders>
            <w:shd w:val="clear" w:color="auto" w:fill="auto"/>
            <w:noWrap/>
            <w:vAlign w:val="center"/>
            <w:hideMark/>
          </w:tcPr>
          <w:p w14:paraId="48E30DCA" w14:textId="0989EA11"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0.003</w:t>
            </w:r>
          </w:p>
        </w:tc>
        <w:tc>
          <w:tcPr>
            <w:tcW w:w="1034" w:type="dxa"/>
            <w:tcBorders>
              <w:top w:val="nil"/>
              <w:left w:val="nil"/>
              <w:bottom w:val="nil"/>
              <w:right w:val="nil"/>
            </w:tcBorders>
            <w:shd w:val="clear" w:color="auto" w:fill="auto"/>
            <w:noWrap/>
            <w:vAlign w:val="center"/>
            <w:hideMark/>
          </w:tcPr>
          <w:p w14:paraId="4994C950" w14:textId="1642CA4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0.056</w:t>
            </w:r>
          </w:p>
        </w:tc>
        <w:tc>
          <w:tcPr>
            <w:tcW w:w="901" w:type="dxa"/>
            <w:tcBorders>
              <w:top w:val="nil"/>
              <w:left w:val="nil"/>
              <w:bottom w:val="nil"/>
              <w:right w:val="double" w:sz="2" w:space="0" w:color="auto"/>
            </w:tcBorders>
            <w:shd w:val="clear" w:color="auto" w:fill="auto"/>
            <w:noWrap/>
            <w:vAlign w:val="center"/>
            <w:hideMark/>
          </w:tcPr>
          <w:p w14:paraId="6BFBCE1D" w14:textId="024C3B05"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0.002</w:t>
            </w:r>
          </w:p>
        </w:tc>
        <w:tc>
          <w:tcPr>
            <w:tcW w:w="1025" w:type="dxa"/>
            <w:tcBorders>
              <w:top w:val="nil"/>
              <w:left w:val="double" w:sz="2" w:space="0" w:color="auto"/>
              <w:bottom w:val="nil"/>
              <w:right w:val="single" w:sz="4" w:space="0" w:color="auto"/>
            </w:tcBorders>
            <w:shd w:val="clear" w:color="auto" w:fill="auto"/>
            <w:noWrap/>
            <w:vAlign w:val="center"/>
            <w:hideMark/>
          </w:tcPr>
          <w:p w14:paraId="361F1663" w14:textId="059C09C6"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208.991</w:t>
            </w:r>
          </w:p>
        </w:tc>
        <w:tc>
          <w:tcPr>
            <w:tcW w:w="821" w:type="dxa"/>
            <w:tcBorders>
              <w:top w:val="nil"/>
              <w:left w:val="single" w:sz="4" w:space="0" w:color="auto"/>
              <w:bottom w:val="nil"/>
              <w:right w:val="nil"/>
            </w:tcBorders>
            <w:shd w:val="clear" w:color="auto" w:fill="auto"/>
            <w:noWrap/>
            <w:vAlign w:val="center"/>
            <w:hideMark/>
          </w:tcPr>
          <w:p w14:paraId="61AAA483" w14:textId="140823DD"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0.056</w:t>
            </w:r>
          </w:p>
        </w:tc>
        <w:tc>
          <w:tcPr>
            <w:tcW w:w="1489" w:type="dxa"/>
            <w:tcBorders>
              <w:top w:val="nil"/>
              <w:left w:val="nil"/>
              <w:bottom w:val="nil"/>
              <w:right w:val="nil"/>
            </w:tcBorders>
            <w:shd w:val="clear" w:color="auto" w:fill="auto"/>
            <w:noWrap/>
            <w:vAlign w:val="center"/>
            <w:hideMark/>
          </w:tcPr>
          <w:p w14:paraId="6A76198B" w14:textId="20E45474"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0.944</w:t>
            </w:r>
          </w:p>
        </w:tc>
      </w:tr>
      <w:tr w:rsidR="00B96936" w:rsidRPr="00B96936" w14:paraId="730C4B57" w14:textId="77777777" w:rsidTr="00CD3999">
        <w:trPr>
          <w:trHeight w:val="20"/>
        </w:trPr>
        <w:tc>
          <w:tcPr>
            <w:tcW w:w="1928" w:type="dxa"/>
            <w:tcBorders>
              <w:top w:val="nil"/>
              <w:left w:val="nil"/>
              <w:bottom w:val="nil"/>
              <w:right w:val="nil"/>
            </w:tcBorders>
            <w:shd w:val="clear" w:color="auto" w:fill="auto"/>
            <w:noWrap/>
            <w:vAlign w:val="center"/>
            <w:hideMark/>
          </w:tcPr>
          <w:p w14:paraId="661EB77B"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Hemigenia purpurea</w:t>
            </w:r>
          </w:p>
        </w:tc>
        <w:tc>
          <w:tcPr>
            <w:tcW w:w="662" w:type="dxa"/>
            <w:tcBorders>
              <w:top w:val="nil"/>
              <w:left w:val="nil"/>
              <w:bottom w:val="nil"/>
              <w:right w:val="nil"/>
            </w:tcBorders>
            <w:shd w:val="clear" w:color="auto" w:fill="auto"/>
            <w:noWrap/>
            <w:vAlign w:val="center"/>
            <w:hideMark/>
          </w:tcPr>
          <w:p w14:paraId="4371C41F" w14:textId="00EC8C5F"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0.297</w:t>
            </w:r>
          </w:p>
        </w:tc>
        <w:tc>
          <w:tcPr>
            <w:tcW w:w="705" w:type="dxa"/>
            <w:tcBorders>
              <w:top w:val="nil"/>
              <w:left w:val="nil"/>
              <w:bottom w:val="nil"/>
              <w:right w:val="double" w:sz="2" w:space="0" w:color="auto"/>
            </w:tcBorders>
            <w:vAlign w:val="center"/>
          </w:tcPr>
          <w:p w14:paraId="464A8888" w14:textId="2B57F19C"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0.223</w:t>
            </w:r>
          </w:p>
        </w:tc>
        <w:tc>
          <w:tcPr>
            <w:tcW w:w="1003" w:type="dxa"/>
            <w:tcBorders>
              <w:top w:val="nil"/>
              <w:left w:val="double" w:sz="2" w:space="0" w:color="auto"/>
              <w:bottom w:val="nil"/>
              <w:right w:val="single" w:sz="4" w:space="0" w:color="auto"/>
            </w:tcBorders>
            <w:vAlign w:val="center"/>
          </w:tcPr>
          <w:p w14:paraId="7E7DBC50" w14:textId="3870466D"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7.053</w:t>
            </w:r>
          </w:p>
        </w:tc>
        <w:tc>
          <w:tcPr>
            <w:tcW w:w="492" w:type="dxa"/>
            <w:tcBorders>
              <w:top w:val="nil"/>
              <w:left w:val="single" w:sz="4" w:space="0" w:color="auto"/>
              <w:bottom w:val="nil"/>
              <w:right w:val="nil"/>
            </w:tcBorders>
            <w:shd w:val="clear" w:color="auto" w:fill="auto"/>
            <w:noWrap/>
            <w:vAlign w:val="center"/>
            <w:hideMark/>
          </w:tcPr>
          <w:p w14:paraId="11FB3EEB" w14:textId="412477BC"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0.596</w:t>
            </w:r>
          </w:p>
        </w:tc>
        <w:tc>
          <w:tcPr>
            <w:tcW w:w="901" w:type="dxa"/>
            <w:tcBorders>
              <w:top w:val="nil"/>
              <w:left w:val="nil"/>
              <w:bottom w:val="nil"/>
              <w:right w:val="nil"/>
            </w:tcBorders>
            <w:shd w:val="clear" w:color="auto" w:fill="auto"/>
            <w:noWrap/>
            <w:vAlign w:val="center"/>
            <w:hideMark/>
          </w:tcPr>
          <w:p w14:paraId="6EA973EB" w14:textId="6C989385"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0.219</w:t>
            </w:r>
          </w:p>
        </w:tc>
        <w:tc>
          <w:tcPr>
            <w:tcW w:w="1034" w:type="dxa"/>
            <w:tcBorders>
              <w:top w:val="nil"/>
              <w:left w:val="nil"/>
              <w:bottom w:val="nil"/>
              <w:right w:val="nil"/>
            </w:tcBorders>
            <w:shd w:val="clear" w:color="auto" w:fill="auto"/>
            <w:noWrap/>
            <w:vAlign w:val="center"/>
            <w:hideMark/>
          </w:tcPr>
          <w:p w14:paraId="75D0E133" w14:textId="3E8CE3E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0.13</w:t>
            </w:r>
            <w:r w:rsidR="00CD3999">
              <w:rPr>
                <w:rFonts w:ascii="Calibri" w:hAnsi="Calibri"/>
                <w:color w:val="000000"/>
                <w:sz w:val="16"/>
              </w:rPr>
              <w:t>0</w:t>
            </w:r>
          </w:p>
        </w:tc>
        <w:tc>
          <w:tcPr>
            <w:tcW w:w="901" w:type="dxa"/>
            <w:tcBorders>
              <w:top w:val="nil"/>
              <w:left w:val="nil"/>
              <w:bottom w:val="nil"/>
              <w:right w:val="double" w:sz="2" w:space="0" w:color="auto"/>
            </w:tcBorders>
            <w:shd w:val="clear" w:color="auto" w:fill="auto"/>
            <w:noWrap/>
            <w:vAlign w:val="center"/>
            <w:hideMark/>
          </w:tcPr>
          <w:p w14:paraId="695C51D8" w14:textId="000CA597"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0.055</w:t>
            </w:r>
          </w:p>
        </w:tc>
        <w:tc>
          <w:tcPr>
            <w:tcW w:w="1025" w:type="dxa"/>
            <w:tcBorders>
              <w:top w:val="nil"/>
              <w:left w:val="double" w:sz="2" w:space="0" w:color="auto"/>
              <w:bottom w:val="nil"/>
              <w:right w:val="single" w:sz="4" w:space="0" w:color="auto"/>
            </w:tcBorders>
            <w:shd w:val="clear" w:color="auto" w:fill="auto"/>
            <w:noWrap/>
            <w:vAlign w:val="center"/>
            <w:hideMark/>
          </w:tcPr>
          <w:p w14:paraId="15BCB01A" w14:textId="48C9FF22"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2.19</w:t>
            </w:r>
            <w:r w:rsidR="001D03E3">
              <w:rPr>
                <w:rFonts w:ascii="Calibri" w:hAnsi="Calibri"/>
                <w:color w:val="000000"/>
                <w:sz w:val="16"/>
              </w:rPr>
              <w:t>0</w:t>
            </w:r>
          </w:p>
        </w:tc>
        <w:tc>
          <w:tcPr>
            <w:tcW w:w="821" w:type="dxa"/>
            <w:tcBorders>
              <w:top w:val="nil"/>
              <w:left w:val="single" w:sz="4" w:space="0" w:color="auto"/>
              <w:bottom w:val="nil"/>
              <w:right w:val="nil"/>
            </w:tcBorders>
            <w:shd w:val="clear" w:color="auto" w:fill="auto"/>
            <w:noWrap/>
            <w:vAlign w:val="center"/>
            <w:hideMark/>
          </w:tcPr>
          <w:p w14:paraId="02BC86C1" w14:textId="734E4790"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0.542</w:t>
            </w:r>
          </w:p>
        </w:tc>
        <w:tc>
          <w:tcPr>
            <w:tcW w:w="1489" w:type="dxa"/>
            <w:tcBorders>
              <w:top w:val="nil"/>
              <w:left w:val="nil"/>
              <w:bottom w:val="nil"/>
              <w:right w:val="nil"/>
            </w:tcBorders>
            <w:shd w:val="clear" w:color="auto" w:fill="auto"/>
            <w:noWrap/>
            <w:vAlign w:val="center"/>
            <w:hideMark/>
          </w:tcPr>
          <w:p w14:paraId="158A3B29" w14:textId="64BCDA5F"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0.458</w:t>
            </w:r>
          </w:p>
        </w:tc>
      </w:tr>
      <w:tr w:rsidR="00B96936" w:rsidRPr="00B96936" w14:paraId="194F1E4D" w14:textId="77777777" w:rsidTr="00CD3999">
        <w:trPr>
          <w:trHeight w:val="20"/>
        </w:trPr>
        <w:tc>
          <w:tcPr>
            <w:tcW w:w="1928" w:type="dxa"/>
            <w:tcBorders>
              <w:top w:val="nil"/>
              <w:left w:val="nil"/>
              <w:bottom w:val="nil"/>
              <w:right w:val="nil"/>
            </w:tcBorders>
            <w:shd w:val="clear" w:color="auto" w:fill="auto"/>
            <w:noWrap/>
            <w:vAlign w:val="center"/>
            <w:hideMark/>
          </w:tcPr>
          <w:p w14:paraId="39B34955"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Leucopogon esquamatus</w:t>
            </w:r>
          </w:p>
        </w:tc>
        <w:tc>
          <w:tcPr>
            <w:tcW w:w="662" w:type="dxa"/>
            <w:tcBorders>
              <w:top w:val="nil"/>
              <w:left w:val="nil"/>
              <w:bottom w:val="nil"/>
              <w:right w:val="nil"/>
            </w:tcBorders>
            <w:shd w:val="clear" w:color="auto" w:fill="auto"/>
            <w:noWrap/>
            <w:vAlign w:val="center"/>
            <w:hideMark/>
          </w:tcPr>
          <w:p w14:paraId="2E111E1E" w14:textId="25CA46B8"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0.806</w:t>
            </w:r>
          </w:p>
        </w:tc>
        <w:tc>
          <w:tcPr>
            <w:tcW w:w="705" w:type="dxa"/>
            <w:tcBorders>
              <w:top w:val="nil"/>
              <w:left w:val="nil"/>
              <w:bottom w:val="nil"/>
              <w:right w:val="double" w:sz="2" w:space="0" w:color="auto"/>
            </w:tcBorders>
            <w:vAlign w:val="center"/>
          </w:tcPr>
          <w:p w14:paraId="14787252" w14:textId="67DCC81C"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0.206</w:t>
            </w:r>
          </w:p>
        </w:tc>
        <w:tc>
          <w:tcPr>
            <w:tcW w:w="1003" w:type="dxa"/>
            <w:tcBorders>
              <w:top w:val="nil"/>
              <w:left w:val="double" w:sz="2" w:space="0" w:color="auto"/>
              <w:bottom w:val="nil"/>
              <w:right w:val="single" w:sz="4" w:space="0" w:color="auto"/>
            </w:tcBorders>
            <w:vAlign w:val="center"/>
          </w:tcPr>
          <w:p w14:paraId="61BD2F60" w14:textId="3464A771"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24.881</w:t>
            </w:r>
          </w:p>
        </w:tc>
        <w:tc>
          <w:tcPr>
            <w:tcW w:w="492" w:type="dxa"/>
            <w:tcBorders>
              <w:top w:val="nil"/>
              <w:left w:val="single" w:sz="4" w:space="0" w:color="auto"/>
              <w:bottom w:val="nil"/>
              <w:right w:val="nil"/>
            </w:tcBorders>
            <w:shd w:val="clear" w:color="auto" w:fill="auto"/>
            <w:noWrap/>
            <w:vAlign w:val="center"/>
            <w:hideMark/>
          </w:tcPr>
          <w:p w14:paraId="7C5C8CAE" w14:textId="7D2C9E7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0.537</w:t>
            </w:r>
          </w:p>
        </w:tc>
        <w:tc>
          <w:tcPr>
            <w:tcW w:w="901" w:type="dxa"/>
            <w:tcBorders>
              <w:top w:val="nil"/>
              <w:left w:val="nil"/>
              <w:bottom w:val="nil"/>
              <w:right w:val="nil"/>
            </w:tcBorders>
            <w:shd w:val="clear" w:color="auto" w:fill="auto"/>
            <w:noWrap/>
            <w:vAlign w:val="center"/>
            <w:hideMark/>
          </w:tcPr>
          <w:p w14:paraId="058DE3BA" w14:textId="20A77657"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0.1</w:t>
            </w:r>
            <w:r w:rsidR="00B96936" w:rsidRPr="00B96936">
              <w:rPr>
                <w:rFonts w:ascii="Calibri" w:hAnsi="Calibri"/>
                <w:color w:val="000000"/>
                <w:sz w:val="16"/>
              </w:rPr>
              <w:t>00</w:t>
            </w:r>
          </w:p>
        </w:tc>
        <w:tc>
          <w:tcPr>
            <w:tcW w:w="1034" w:type="dxa"/>
            <w:tcBorders>
              <w:top w:val="nil"/>
              <w:left w:val="nil"/>
              <w:bottom w:val="nil"/>
              <w:right w:val="nil"/>
            </w:tcBorders>
            <w:shd w:val="clear" w:color="auto" w:fill="auto"/>
            <w:noWrap/>
            <w:vAlign w:val="center"/>
            <w:hideMark/>
          </w:tcPr>
          <w:p w14:paraId="2F661B6E" w14:textId="744605BF"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0.292</w:t>
            </w:r>
          </w:p>
        </w:tc>
        <w:tc>
          <w:tcPr>
            <w:tcW w:w="901" w:type="dxa"/>
            <w:tcBorders>
              <w:top w:val="nil"/>
              <w:left w:val="nil"/>
              <w:bottom w:val="nil"/>
              <w:right w:val="double" w:sz="2" w:space="0" w:color="auto"/>
            </w:tcBorders>
            <w:shd w:val="clear" w:color="auto" w:fill="auto"/>
            <w:noWrap/>
            <w:vAlign w:val="center"/>
            <w:hideMark/>
          </w:tcPr>
          <w:p w14:paraId="7B372206" w14:textId="5B87A50E"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0.071</w:t>
            </w:r>
          </w:p>
        </w:tc>
        <w:tc>
          <w:tcPr>
            <w:tcW w:w="1025" w:type="dxa"/>
            <w:tcBorders>
              <w:top w:val="nil"/>
              <w:left w:val="double" w:sz="2" w:space="0" w:color="auto"/>
              <w:bottom w:val="nil"/>
              <w:right w:val="single" w:sz="4" w:space="0" w:color="auto"/>
            </w:tcBorders>
            <w:shd w:val="clear" w:color="auto" w:fill="auto"/>
            <w:noWrap/>
            <w:vAlign w:val="center"/>
            <w:hideMark/>
          </w:tcPr>
          <w:p w14:paraId="0D2142EF" w14:textId="084DA78D"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5.27</w:t>
            </w:r>
            <w:r w:rsidR="001D03E3">
              <w:rPr>
                <w:rFonts w:ascii="Calibri" w:hAnsi="Calibri"/>
                <w:color w:val="000000"/>
                <w:sz w:val="16"/>
              </w:rPr>
              <w:t>0</w:t>
            </w:r>
          </w:p>
        </w:tc>
        <w:tc>
          <w:tcPr>
            <w:tcW w:w="821" w:type="dxa"/>
            <w:tcBorders>
              <w:top w:val="nil"/>
              <w:left w:val="single" w:sz="4" w:space="0" w:color="auto"/>
              <w:bottom w:val="nil"/>
              <w:right w:val="nil"/>
            </w:tcBorders>
            <w:shd w:val="clear" w:color="auto" w:fill="auto"/>
            <w:noWrap/>
            <w:vAlign w:val="center"/>
            <w:hideMark/>
          </w:tcPr>
          <w:p w14:paraId="50117CF3" w14:textId="38FB2CA6"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0.215</w:t>
            </w:r>
          </w:p>
        </w:tc>
        <w:tc>
          <w:tcPr>
            <w:tcW w:w="1489" w:type="dxa"/>
            <w:tcBorders>
              <w:top w:val="nil"/>
              <w:left w:val="nil"/>
              <w:bottom w:val="nil"/>
              <w:right w:val="nil"/>
            </w:tcBorders>
            <w:shd w:val="clear" w:color="auto" w:fill="auto"/>
            <w:noWrap/>
            <w:vAlign w:val="center"/>
            <w:hideMark/>
          </w:tcPr>
          <w:p w14:paraId="49F363F9" w14:textId="124DF888"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0.785</w:t>
            </w:r>
          </w:p>
        </w:tc>
      </w:tr>
      <w:tr w:rsidR="00B96936" w:rsidRPr="00B96936" w14:paraId="55F52BE2" w14:textId="77777777" w:rsidTr="00CD3999">
        <w:trPr>
          <w:trHeight w:val="20"/>
        </w:trPr>
        <w:tc>
          <w:tcPr>
            <w:tcW w:w="1928" w:type="dxa"/>
            <w:tcBorders>
              <w:top w:val="nil"/>
              <w:left w:val="nil"/>
              <w:bottom w:val="nil"/>
              <w:right w:val="nil"/>
            </w:tcBorders>
            <w:shd w:val="clear" w:color="auto" w:fill="auto"/>
            <w:noWrap/>
            <w:vAlign w:val="center"/>
            <w:hideMark/>
          </w:tcPr>
          <w:p w14:paraId="0B4A3775"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Persoonia lanceolata</w:t>
            </w:r>
          </w:p>
        </w:tc>
        <w:tc>
          <w:tcPr>
            <w:tcW w:w="662" w:type="dxa"/>
            <w:tcBorders>
              <w:top w:val="nil"/>
              <w:left w:val="nil"/>
              <w:bottom w:val="nil"/>
              <w:right w:val="nil"/>
            </w:tcBorders>
            <w:shd w:val="clear" w:color="auto" w:fill="auto"/>
            <w:noWrap/>
            <w:vAlign w:val="center"/>
            <w:hideMark/>
          </w:tcPr>
          <w:p w14:paraId="393E41EB" w14:textId="558EF661"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14.392</w:t>
            </w:r>
          </w:p>
        </w:tc>
        <w:tc>
          <w:tcPr>
            <w:tcW w:w="705" w:type="dxa"/>
            <w:tcBorders>
              <w:top w:val="nil"/>
              <w:left w:val="nil"/>
              <w:bottom w:val="nil"/>
              <w:right w:val="double" w:sz="2" w:space="0" w:color="auto"/>
            </w:tcBorders>
            <w:vAlign w:val="center"/>
          </w:tcPr>
          <w:p w14:paraId="354C2F30" w14:textId="1BF5BD3B"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0.049</w:t>
            </w:r>
          </w:p>
        </w:tc>
        <w:tc>
          <w:tcPr>
            <w:tcW w:w="1003" w:type="dxa"/>
            <w:tcBorders>
              <w:top w:val="nil"/>
              <w:left w:val="double" w:sz="2" w:space="0" w:color="auto"/>
              <w:bottom w:val="nil"/>
              <w:right w:val="single" w:sz="4" w:space="0" w:color="auto"/>
            </w:tcBorders>
            <w:vAlign w:val="center"/>
          </w:tcPr>
          <w:p w14:paraId="2473B9FA" w14:textId="6BC66637"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1140.445</w:t>
            </w:r>
          </w:p>
        </w:tc>
        <w:tc>
          <w:tcPr>
            <w:tcW w:w="492" w:type="dxa"/>
            <w:tcBorders>
              <w:top w:val="nil"/>
              <w:left w:val="single" w:sz="4" w:space="0" w:color="auto"/>
              <w:bottom w:val="nil"/>
              <w:right w:val="nil"/>
            </w:tcBorders>
            <w:shd w:val="clear" w:color="auto" w:fill="auto"/>
            <w:noWrap/>
            <w:vAlign w:val="center"/>
            <w:hideMark/>
          </w:tcPr>
          <w:p w14:paraId="05BF241C" w14:textId="655C3640"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0.619</w:t>
            </w:r>
          </w:p>
        </w:tc>
        <w:tc>
          <w:tcPr>
            <w:tcW w:w="901" w:type="dxa"/>
            <w:tcBorders>
              <w:top w:val="nil"/>
              <w:left w:val="nil"/>
              <w:bottom w:val="nil"/>
              <w:right w:val="nil"/>
            </w:tcBorders>
            <w:shd w:val="clear" w:color="auto" w:fill="auto"/>
            <w:noWrap/>
            <w:vAlign w:val="center"/>
            <w:hideMark/>
          </w:tcPr>
          <w:p w14:paraId="10D9027E" w14:textId="3ADCF00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0.023</w:t>
            </w:r>
          </w:p>
        </w:tc>
        <w:tc>
          <w:tcPr>
            <w:tcW w:w="1034" w:type="dxa"/>
            <w:tcBorders>
              <w:top w:val="nil"/>
              <w:left w:val="nil"/>
              <w:bottom w:val="nil"/>
              <w:right w:val="nil"/>
            </w:tcBorders>
            <w:shd w:val="clear" w:color="auto" w:fill="auto"/>
            <w:noWrap/>
            <w:vAlign w:val="center"/>
            <w:hideMark/>
          </w:tcPr>
          <w:p w14:paraId="704157B7" w14:textId="7C0769FF"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0.339</w:t>
            </w:r>
          </w:p>
        </w:tc>
        <w:tc>
          <w:tcPr>
            <w:tcW w:w="901" w:type="dxa"/>
            <w:tcBorders>
              <w:top w:val="nil"/>
              <w:left w:val="nil"/>
              <w:bottom w:val="nil"/>
              <w:right w:val="double" w:sz="2" w:space="0" w:color="auto"/>
            </w:tcBorders>
            <w:shd w:val="clear" w:color="auto" w:fill="auto"/>
            <w:noWrap/>
            <w:vAlign w:val="center"/>
            <w:hideMark/>
          </w:tcPr>
          <w:p w14:paraId="15CEED50" w14:textId="4644EE52"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0.019</w:t>
            </w:r>
          </w:p>
        </w:tc>
        <w:tc>
          <w:tcPr>
            <w:tcW w:w="1025" w:type="dxa"/>
            <w:tcBorders>
              <w:top w:val="nil"/>
              <w:left w:val="double" w:sz="2" w:space="0" w:color="auto"/>
              <w:bottom w:val="nil"/>
              <w:right w:val="single" w:sz="4" w:space="0" w:color="auto"/>
            </w:tcBorders>
            <w:shd w:val="clear" w:color="auto" w:fill="auto"/>
            <w:noWrap/>
            <w:vAlign w:val="center"/>
            <w:hideMark/>
          </w:tcPr>
          <w:p w14:paraId="3E72C3D8" w14:textId="50506708"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292.418</w:t>
            </w:r>
          </w:p>
        </w:tc>
        <w:tc>
          <w:tcPr>
            <w:tcW w:w="821" w:type="dxa"/>
            <w:tcBorders>
              <w:top w:val="nil"/>
              <w:left w:val="single" w:sz="4" w:space="0" w:color="auto"/>
              <w:bottom w:val="nil"/>
              <w:right w:val="nil"/>
            </w:tcBorders>
            <w:shd w:val="clear" w:color="auto" w:fill="auto"/>
            <w:noWrap/>
            <w:vAlign w:val="center"/>
            <w:hideMark/>
          </w:tcPr>
          <w:p w14:paraId="53D00EA2" w14:textId="488853F2"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0.062</w:t>
            </w:r>
          </w:p>
        </w:tc>
        <w:tc>
          <w:tcPr>
            <w:tcW w:w="1489" w:type="dxa"/>
            <w:tcBorders>
              <w:top w:val="nil"/>
              <w:left w:val="nil"/>
              <w:bottom w:val="nil"/>
              <w:right w:val="nil"/>
            </w:tcBorders>
            <w:shd w:val="clear" w:color="auto" w:fill="auto"/>
            <w:noWrap/>
            <w:vAlign w:val="center"/>
            <w:hideMark/>
          </w:tcPr>
          <w:p w14:paraId="6FCE3C88" w14:textId="4EBBADF6"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0.938</w:t>
            </w:r>
          </w:p>
        </w:tc>
      </w:tr>
      <w:tr w:rsidR="00B96936" w:rsidRPr="00B96936" w14:paraId="59F1A219" w14:textId="77777777" w:rsidTr="00CD3999">
        <w:trPr>
          <w:trHeight w:val="20"/>
        </w:trPr>
        <w:tc>
          <w:tcPr>
            <w:tcW w:w="1928" w:type="dxa"/>
            <w:tcBorders>
              <w:top w:val="nil"/>
              <w:left w:val="nil"/>
              <w:bottom w:val="nil"/>
              <w:right w:val="nil"/>
            </w:tcBorders>
            <w:shd w:val="clear" w:color="auto" w:fill="auto"/>
            <w:noWrap/>
            <w:vAlign w:val="center"/>
            <w:hideMark/>
          </w:tcPr>
          <w:p w14:paraId="39A16E52"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Petrophile puchella</w:t>
            </w:r>
          </w:p>
        </w:tc>
        <w:tc>
          <w:tcPr>
            <w:tcW w:w="662" w:type="dxa"/>
            <w:tcBorders>
              <w:top w:val="nil"/>
              <w:left w:val="nil"/>
              <w:bottom w:val="nil"/>
              <w:right w:val="nil"/>
            </w:tcBorders>
            <w:shd w:val="clear" w:color="auto" w:fill="auto"/>
            <w:noWrap/>
            <w:vAlign w:val="center"/>
            <w:hideMark/>
          </w:tcPr>
          <w:p w14:paraId="011204E1" w14:textId="57714696"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2.21</w:t>
            </w:r>
            <w:r w:rsidR="00B96936" w:rsidRPr="00B96936">
              <w:rPr>
                <w:rFonts w:ascii="Calibri" w:hAnsi="Calibri"/>
                <w:color w:val="000000"/>
                <w:sz w:val="16"/>
              </w:rPr>
              <w:t>0</w:t>
            </w:r>
          </w:p>
        </w:tc>
        <w:tc>
          <w:tcPr>
            <w:tcW w:w="705" w:type="dxa"/>
            <w:tcBorders>
              <w:top w:val="nil"/>
              <w:left w:val="nil"/>
              <w:bottom w:val="nil"/>
              <w:right w:val="double" w:sz="2" w:space="0" w:color="auto"/>
            </w:tcBorders>
            <w:vAlign w:val="center"/>
          </w:tcPr>
          <w:p w14:paraId="1099FD18" w14:textId="3D6938DB"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0.183</w:t>
            </w:r>
          </w:p>
        </w:tc>
        <w:tc>
          <w:tcPr>
            <w:tcW w:w="1003" w:type="dxa"/>
            <w:tcBorders>
              <w:top w:val="nil"/>
              <w:left w:val="double" w:sz="2" w:space="0" w:color="auto"/>
              <w:bottom w:val="nil"/>
              <w:right w:val="single" w:sz="4" w:space="0" w:color="auto"/>
            </w:tcBorders>
            <w:vAlign w:val="center"/>
          </w:tcPr>
          <w:p w14:paraId="2B51CAFC" w14:textId="46BB0ACC"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180.254</w:t>
            </w:r>
          </w:p>
        </w:tc>
        <w:tc>
          <w:tcPr>
            <w:tcW w:w="492" w:type="dxa"/>
            <w:tcBorders>
              <w:top w:val="nil"/>
              <w:left w:val="single" w:sz="4" w:space="0" w:color="auto"/>
              <w:bottom w:val="nil"/>
              <w:right w:val="nil"/>
            </w:tcBorders>
            <w:shd w:val="clear" w:color="auto" w:fill="auto"/>
            <w:noWrap/>
            <w:vAlign w:val="center"/>
            <w:hideMark/>
          </w:tcPr>
          <w:p w14:paraId="19ADC715" w14:textId="6B56BE9A"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0.427</w:t>
            </w:r>
          </w:p>
        </w:tc>
        <w:tc>
          <w:tcPr>
            <w:tcW w:w="901" w:type="dxa"/>
            <w:tcBorders>
              <w:top w:val="nil"/>
              <w:left w:val="nil"/>
              <w:bottom w:val="nil"/>
              <w:right w:val="nil"/>
            </w:tcBorders>
            <w:shd w:val="clear" w:color="auto" w:fill="auto"/>
            <w:noWrap/>
            <w:vAlign w:val="center"/>
            <w:hideMark/>
          </w:tcPr>
          <w:p w14:paraId="3ABB3530" w14:textId="61904347"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0.173</w:t>
            </w:r>
          </w:p>
        </w:tc>
        <w:tc>
          <w:tcPr>
            <w:tcW w:w="1034" w:type="dxa"/>
            <w:tcBorders>
              <w:top w:val="nil"/>
              <w:left w:val="nil"/>
              <w:bottom w:val="nil"/>
              <w:right w:val="nil"/>
            </w:tcBorders>
            <w:shd w:val="clear" w:color="auto" w:fill="auto"/>
            <w:noWrap/>
            <w:vAlign w:val="center"/>
            <w:hideMark/>
          </w:tcPr>
          <w:p w14:paraId="3AF453FF" w14:textId="09898A6C"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0.381</w:t>
            </w:r>
          </w:p>
        </w:tc>
        <w:tc>
          <w:tcPr>
            <w:tcW w:w="901" w:type="dxa"/>
            <w:tcBorders>
              <w:top w:val="nil"/>
              <w:left w:val="nil"/>
              <w:bottom w:val="nil"/>
              <w:right w:val="double" w:sz="2" w:space="0" w:color="auto"/>
            </w:tcBorders>
            <w:shd w:val="clear" w:color="auto" w:fill="auto"/>
            <w:noWrap/>
            <w:vAlign w:val="center"/>
            <w:hideMark/>
          </w:tcPr>
          <w:p w14:paraId="4A472425" w14:textId="3BCC8EE5"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0.019</w:t>
            </w:r>
          </w:p>
        </w:tc>
        <w:tc>
          <w:tcPr>
            <w:tcW w:w="1025" w:type="dxa"/>
            <w:tcBorders>
              <w:top w:val="nil"/>
              <w:left w:val="double" w:sz="2" w:space="0" w:color="auto"/>
              <w:bottom w:val="nil"/>
              <w:right w:val="single" w:sz="4" w:space="0" w:color="auto"/>
            </w:tcBorders>
            <w:shd w:val="clear" w:color="auto" w:fill="auto"/>
            <w:noWrap/>
            <w:vAlign w:val="center"/>
            <w:hideMark/>
          </w:tcPr>
          <w:p w14:paraId="2642765C" w14:textId="638BBE07"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87.915</w:t>
            </w:r>
          </w:p>
        </w:tc>
        <w:tc>
          <w:tcPr>
            <w:tcW w:w="821" w:type="dxa"/>
            <w:tcBorders>
              <w:top w:val="nil"/>
              <w:left w:val="single" w:sz="4" w:space="0" w:color="auto"/>
              <w:bottom w:val="nil"/>
              <w:right w:val="nil"/>
            </w:tcBorders>
            <w:shd w:val="clear" w:color="auto" w:fill="auto"/>
            <w:noWrap/>
            <w:vAlign w:val="center"/>
            <w:hideMark/>
          </w:tcPr>
          <w:p w14:paraId="5EC375DF" w14:textId="528A52D7"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0.27</w:t>
            </w:r>
            <w:r w:rsidR="001D03E3">
              <w:rPr>
                <w:rFonts w:ascii="Calibri" w:hAnsi="Calibri"/>
                <w:color w:val="000000"/>
                <w:sz w:val="16"/>
              </w:rPr>
              <w:t>0</w:t>
            </w:r>
          </w:p>
        </w:tc>
        <w:tc>
          <w:tcPr>
            <w:tcW w:w="1489" w:type="dxa"/>
            <w:tcBorders>
              <w:top w:val="nil"/>
              <w:left w:val="nil"/>
              <w:bottom w:val="nil"/>
              <w:right w:val="nil"/>
            </w:tcBorders>
            <w:shd w:val="clear" w:color="auto" w:fill="auto"/>
            <w:noWrap/>
            <w:vAlign w:val="center"/>
            <w:hideMark/>
          </w:tcPr>
          <w:p w14:paraId="0B8DCCAC" w14:textId="3B80AD6F"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0.73</w:t>
            </w:r>
            <w:r w:rsidR="001D03E3">
              <w:rPr>
                <w:rFonts w:ascii="Calibri" w:hAnsi="Calibri"/>
                <w:color w:val="000000"/>
                <w:sz w:val="16"/>
              </w:rPr>
              <w:t>0</w:t>
            </w:r>
          </w:p>
        </w:tc>
      </w:tr>
      <w:tr w:rsidR="00B96936" w:rsidRPr="00B96936" w14:paraId="2149F2EA" w14:textId="77777777" w:rsidTr="00CD3999">
        <w:trPr>
          <w:trHeight w:val="20"/>
        </w:trPr>
        <w:tc>
          <w:tcPr>
            <w:tcW w:w="1928" w:type="dxa"/>
            <w:tcBorders>
              <w:top w:val="nil"/>
              <w:left w:val="nil"/>
              <w:bottom w:val="nil"/>
              <w:right w:val="nil"/>
            </w:tcBorders>
            <w:shd w:val="clear" w:color="auto" w:fill="auto"/>
            <w:noWrap/>
            <w:vAlign w:val="center"/>
            <w:hideMark/>
          </w:tcPr>
          <w:p w14:paraId="25E47B17"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Phyllota phyllicoides</w:t>
            </w:r>
          </w:p>
        </w:tc>
        <w:tc>
          <w:tcPr>
            <w:tcW w:w="662" w:type="dxa"/>
            <w:tcBorders>
              <w:top w:val="nil"/>
              <w:left w:val="nil"/>
              <w:bottom w:val="nil"/>
              <w:right w:val="nil"/>
            </w:tcBorders>
            <w:shd w:val="clear" w:color="auto" w:fill="auto"/>
            <w:noWrap/>
            <w:vAlign w:val="center"/>
            <w:hideMark/>
          </w:tcPr>
          <w:p w14:paraId="4952EB4F" w14:textId="3D83DC6A"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1.713</w:t>
            </w:r>
          </w:p>
        </w:tc>
        <w:tc>
          <w:tcPr>
            <w:tcW w:w="705" w:type="dxa"/>
            <w:tcBorders>
              <w:top w:val="nil"/>
              <w:left w:val="nil"/>
              <w:bottom w:val="nil"/>
              <w:right w:val="double" w:sz="2" w:space="0" w:color="auto"/>
            </w:tcBorders>
            <w:vAlign w:val="center"/>
          </w:tcPr>
          <w:p w14:paraId="567FD644" w14:textId="08B6FAC9"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0.041</w:t>
            </w:r>
          </w:p>
        </w:tc>
        <w:tc>
          <w:tcPr>
            <w:tcW w:w="1003" w:type="dxa"/>
            <w:tcBorders>
              <w:top w:val="nil"/>
              <w:left w:val="double" w:sz="2" w:space="0" w:color="auto"/>
              <w:bottom w:val="nil"/>
              <w:right w:val="single" w:sz="4" w:space="0" w:color="auto"/>
            </w:tcBorders>
            <w:vAlign w:val="center"/>
          </w:tcPr>
          <w:p w14:paraId="0D1A1A42" w14:textId="7E8F320B"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306.69</w:t>
            </w:r>
          </w:p>
        </w:tc>
        <w:tc>
          <w:tcPr>
            <w:tcW w:w="492" w:type="dxa"/>
            <w:tcBorders>
              <w:top w:val="nil"/>
              <w:left w:val="single" w:sz="4" w:space="0" w:color="auto"/>
              <w:bottom w:val="nil"/>
              <w:right w:val="nil"/>
            </w:tcBorders>
            <w:shd w:val="clear" w:color="auto" w:fill="auto"/>
            <w:noWrap/>
            <w:vAlign w:val="center"/>
            <w:hideMark/>
          </w:tcPr>
          <w:p w14:paraId="400EC897" w14:textId="7D9EC64A"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0.914</w:t>
            </w:r>
          </w:p>
        </w:tc>
        <w:tc>
          <w:tcPr>
            <w:tcW w:w="901" w:type="dxa"/>
            <w:tcBorders>
              <w:top w:val="nil"/>
              <w:left w:val="nil"/>
              <w:bottom w:val="nil"/>
              <w:right w:val="nil"/>
            </w:tcBorders>
            <w:shd w:val="clear" w:color="auto" w:fill="auto"/>
            <w:noWrap/>
            <w:vAlign w:val="center"/>
            <w:hideMark/>
          </w:tcPr>
          <w:p w14:paraId="1232264B" w14:textId="1B8D5DAC"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0.039</w:t>
            </w:r>
          </w:p>
        </w:tc>
        <w:tc>
          <w:tcPr>
            <w:tcW w:w="1034" w:type="dxa"/>
            <w:tcBorders>
              <w:top w:val="nil"/>
              <w:left w:val="nil"/>
              <w:bottom w:val="nil"/>
              <w:right w:val="nil"/>
            </w:tcBorders>
            <w:shd w:val="clear" w:color="auto" w:fill="auto"/>
            <w:noWrap/>
            <w:vAlign w:val="center"/>
            <w:hideMark/>
          </w:tcPr>
          <w:p w14:paraId="28F3D221" w14:textId="10BA49B0"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0.028</w:t>
            </w:r>
          </w:p>
        </w:tc>
        <w:tc>
          <w:tcPr>
            <w:tcW w:w="901" w:type="dxa"/>
            <w:tcBorders>
              <w:top w:val="nil"/>
              <w:left w:val="nil"/>
              <w:bottom w:val="nil"/>
              <w:right w:val="double" w:sz="2" w:space="0" w:color="auto"/>
            </w:tcBorders>
            <w:shd w:val="clear" w:color="auto" w:fill="auto"/>
            <w:noWrap/>
            <w:vAlign w:val="center"/>
            <w:hideMark/>
          </w:tcPr>
          <w:p w14:paraId="2CD10F63" w14:textId="694E2964"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0.019</w:t>
            </w:r>
          </w:p>
        </w:tc>
        <w:tc>
          <w:tcPr>
            <w:tcW w:w="1025" w:type="dxa"/>
            <w:tcBorders>
              <w:top w:val="nil"/>
              <w:left w:val="double" w:sz="2" w:space="0" w:color="auto"/>
              <w:bottom w:val="nil"/>
              <w:right w:val="single" w:sz="4" w:space="0" w:color="auto"/>
            </w:tcBorders>
            <w:shd w:val="clear" w:color="auto" w:fill="auto"/>
            <w:noWrap/>
            <w:vAlign w:val="center"/>
            <w:hideMark/>
          </w:tcPr>
          <w:p w14:paraId="6B4802CF" w14:textId="101E4C38"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7.668</w:t>
            </w:r>
          </w:p>
        </w:tc>
        <w:tc>
          <w:tcPr>
            <w:tcW w:w="821" w:type="dxa"/>
            <w:tcBorders>
              <w:top w:val="nil"/>
              <w:left w:val="single" w:sz="4" w:space="0" w:color="auto"/>
              <w:bottom w:val="nil"/>
              <w:right w:val="nil"/>
            </w:tcBorders>
            <w:shd w:val="clear" w:color="auto" w:fill="auto"/>
            <w:noWrap/>
            <w:vAlign w:val="center"/>
            <w:hideMark/>
          </w:tcPr>
          <w:p w14:paraId="44A0A1BB" w14:textId="4CCF14D7"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0.458</w:t>
            </w:r>
          </w:p>
        </w:tc>
        <w:tc>
          <w:tcPr>
            <w:tcW w:w="1489" w:type="dxa"/>
            <w:tcBorders>
              <w:top w:val="nil"/>
              <w:left w:val="nil"/>
              <w:bottom w:val="nil"/>
              <w:right w:val="nil"/>
            </w:tcBorders>
            <w:shd w:val="clear" w:color="auto" w:fill="auto"/>
            <w:noWrap/>
            <w:vAlign w:val="center"/>
            <w:hideMark/>
          </w:tcPr>
          <w:p w14:paraId="61695760" w14:textId="48A7689E"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0.542</w:t>
            </w:r>
          </w:p>
        </w:tc>
      </w:tr>
      <w:tr w:rsidR="00B96936" w:rsidRPr="00B96936" w14:paraId="6289E6CF" w14:textId="77777777" w:rsidTr="00CD3999">
        <w:trPr>
          <w:trHeight w:val="20"/>
        </w:trPr>
        <w:tc>
          <w:tcPr>
            <w:tcW w:w="1928" w:type="dxa"/>
            <w:tcBorders>
              <w:top w:val="nil"/>
              <w:left w:val="nil"/>
              <w:bottom w:val="nil"/>
              <w:right w:val="nil"/>
            </w:tcBorders>
            <w:shd w:val="clear" w:color="auto" w:fill="auto"/>
            <w:noWrap/>
            <w:vAlign w:val="center"/>
            <w:hideMark/>
          </w:tcPr>
          <w:p w14:paraId="2CF8CA35"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Pimelea linifolia</w:t>
            </w:r>
          </w:p>
        </w:tc>
        <w:tc>
          <w:tcPr>
            <w:tcW w:w="662" w:type="dxa"/>
            <w:tcBorders>
              <w:top w:val="nil"/>
              <w:left w:val="nil"/>
              <w:bottom w:val="nil"/>
              <w:right w:val="nil"/>
            </w:tcBorders>
            <w:shd w:val="clear" w:color="auto" w:fill="auto"/>
            <w:noWrap/>
            <w:vAlign w:val="center"/>
            <w:hideMark/>
          </w:tcPr>
          <w:p w14:paraId="5F722CDE" w14:textId="682B127D"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0.72</w:t>
            </w:r>
            <w:r w:rsidR="00B96936" w:rsidRPr="00B96936">
              <w:rPr>
                <w:rFonts w:ascii="Calibri" w:hAnsi="Calibri"/>
                <w:color w:val="000000"/>
                <w:sz w:val="16"/>
              </w:rPr>
              <w:t>0</w:t>
            </w:r>
          </w:p>
        </w:tc>
        <w:tc>
          <w:tcPr>
            <w:tcW w:w="705" w:type="dxa"/>
            <w:tcBorders>
              <w:top w:val="nil"/>
              <w:left w:val="nil"/>
              <w:bottom w:val="nil"/>
              <w:right w:val="double" w:sz="2" w:space="0" w:color="auto"/>
            </w:tcBorders>
            <w:vAlign w:val="center"/>
          </w:tcPr>
          <w:p w14:paraId="56392D0F" w14:textId="5373A545"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0.2</w:t>
            </w:r>
            <w:r w:rsidR="00B96936" w:rsidRPr="00B96936">
              <w:rPr>
                <w:rFonts w:ascii="Calibri" w:hAnsi="Calibri"/>
                <w:color w:val="000000"/>
                <w:sz w:val="16"/>
              </w:rPr>
              <w:t>00</w:t>
            </w:r>
          </w:p>
        </w:tc>
        <w:tc>
          <w:tcPr>
            <w:tcW w:w="1003" w:type="dxa"/>
            <w:tcBorders>
              <w:top w:val="nil"/>
              <w:left w:val="double" w:sz="2" w:space="0" w:color="auto"/>
              <w:bottom w:val="nil"/>
              <w:right w:val="single" w:sz="4" w:space="0" w:color="auto"/>
            </w:tcBorders>
            <w:vAlign w:val="center"/>
          </w:tcPr>
          <w:p w14:paraId="3A3023C7" w14:textId="014BDBBA"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10.463</w:t>
            </w:r>
          </w:p>
        </w:tc>
        <w:tc>
          <w:tcPr>
            <w:tcW w:w="492" w:type="dxa"/>
            <w:tcBorders>
              <w:top w:val="nil"/>
              <w:left w:val="single" w:sz="4" w:space="0" w:color="auto"/>
              <w:bottom w:val="nil"/>
              <w:right w:val="nil"/>
            </w:tcBorders>
            <w:shd w:val="clear" w:color="auto" w:fill="auto"/>
            <w:noWrap/>
            <w:vAlign w:val="center"/>
            <w:hideMark/>
          </w:tcPr>
          <w:p w14:paraId="2785EC76" w14:textId="5932497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0.631</w:t>
            </w:r>
          </w:p>
        </w:tc>
        <w:tc>
          <w:tcPr>
            <w:tcW w:w="901" w:type="dxa"/>
            <w:tcBorders>
              <w:top w:val="nil"/>
              <w:left w:val="nil"/>
              <w:bottom w:val="nil"/>
              <w:right w:val="nil"/>
            </w:tcBorders>
            <w:shd w:val="clear" w:color="auto" w:fill="auto"/>
            <w:noWrap/>
            <w:vAlign w:val="center"/>
            <w:hideMark/>
          </w:tcPr>
          <w:p w14:paraId="57CD412F" w14:textId="396EC0C6"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0.237</w:t>
            </w:r>
          </w:p>
        </w:tc>
        <w:tc>
          <w:tcPr>
            <w:tcW w:w="1034" w:type="dxa"/>
            <w:tcBorders>
              <w:top w:val="nil"/>
              <w:left w:val="nil"/>
              <w:bottom w:val="nil"/>
              <w:right w:val="nil"/>
            </w:tcBorders>
            <w:shd w:val="clear" w:color="auto" w:fill="auto"/>
            <w:noWrap/>
            <w:vAlign w:val="center"/>
            <w:hideMark/>
          </w:tcPr>
          <w:p w14:paraId="784A8B80" w14:textId="660C5CD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0.051</w:t>
            </w:r>
          </w:p>
        </w:tc>
        <w:tc>
          <w:tcPr>
            <w:tcW w:w="901" w:type="dxa"/>
            <w:tcBorders>
              <w:top w:val="nil"/>
              <w:left w:val="nil"/>
              <w:bottom w:val="nil"/>
              <w:right w:val="double" w:sz="2" w:space="0" w:color="auto"/>
            </w:tcBorders>
            <w:shd w:val="clear" w:color="auto" w:fill="auto"/>
            <w:noWrap/>
            <w:vAlign w:val="center"/>
            <w:hideMark/>
          </w:tcPr>
          <w:p w14:paraId="5ED6AF20" w14:textId="28C9124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0.081</w:t>
            </w:r>
          </w:p>
        </w:tc>
        <w:tc>
          <w:tcPr>
            <w:tcW w:w="1025" w:type="dxa"/>
            <w:tcBorders>
              <w:top w:val="nil"/>
              <w:left w:val="double" w:sz="2" w:space="0" w:color="auto"/>
              <w:bottom w:val="nil"/>
              <w:right w:val="single" w:sz="4" w:space="0" w:color="auto"/>
            </w:tcBorders>
            <w:shd w:val="clear" w:color="auto" w:fill="auto"/>
            <w:noWrap/>
            <w:vAlign w:val="center"/>
            <w:hideMark/>
          </w:tcPr>
          <w:p w14:paraId="6D0941C1" w14:textId="69D44F27"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3.314</w:t>
            </w:r>
          </w:p>
        </w:tc>
        <w:tc>
          <w:tcPr>
            <w:tcW w:w="821" w:type="dxa"/>
            <w:tcBorders>
              <w:top w:val="nil"/>
              <w:left w:val="single" w:sz="4" w:space="0" w:color="auto"/>
              <w:bottom w:val="nil"/>
              <w:right w:val="nil"/>
            </w:tcBorders>
            <w:shd w:val="clear" w:color="auto" w:fill="auto"/>
            <w:noWrap/>
            <w:vAlign w:val="center"/>
            <w:hideMark/>
          </w:tcPr>
          <w:p w14:paraId="172C6EDE" w14:textId="7FB01F3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0.644</w:t>
            </w:r>
          </w:p>
        </w:tc>
        <w:tc>
          <w:tcPr>
            <w:tcW w:w="1489" w:type="dxa"/>
            <w:tcBorders>
              <w:top w:val="nil"/>
              <w:left w:val="nil"/>
              <w:bottom w:val="nil"/>
              <w:right w:val="nil"/>
            </w:tcBorders>
            <w:shd w:val="clear" w:color="auto" w:fill="auto"/>
            <w:noWrap/>
            <w:vAlign w:val="center"/>
            <w:hideMark/>
          </w:tcPr>
          <w:p w14:paraId="1EA607E7" w14:textId="16A2EE23"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0.356</w:t>
            </w:r>
          </w:p>
        </w:tc>
      </w:tr>
      <w:tr w:rsidR="00B96936" w:rsidRPr="00B96936" w14:paraId="5761EB95" w14:textId="77777777" w:rsidTr="00CD3999">
        <w:trPr>
          <w:trHeight w:val="20"/>
        </w:trPr>
        <w:tc>
          <w:tcPr>
            <w:tcW w:w="1928" w:type="dxa"/>
            <w:tcBorders>
              <w:top w:val="nil"/>
              <w:left w:val="nil"/>
              <w:bottom w:val="single" w:sz="4" w:space="0" w:color="auto"/>
              <w:right w:val="nil"/>
            </w:tcBorders>
            <w:shd w:val="clear" w:color="auto" w:fill="auto"/>
            <w:noWrap/>
            <w:vAlign w:val="center"/>
            <w:hideMark/>
          </w:tcPr>
          <w:p w14:paraId="5F686E63" w14:textId="77777777" w:rsidR="007D1FE7" w:rsidRPr="00B96936" w:rsidRDefault="007D1FE7" w:rsidP="007D1FE7">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Pultanaea tuberculata</w:t>
            </w:r>
          </w:p>
        </w:tc>
        <w:tc>
          <w:tcPr>
            <w:tcW w:w="662" w:type="dxa"/>
            <w:tcBorders>
              <w:top w:val="nil"/>
              <w:left w:val="nil"/>
              <w:bottom w:val="single" w:sz="4" w:space="0" w:color="auto"/>
              <w:right w:val="nil"/>
            </w:tcBorders>
            <w:shd w:val="clear" w:color="auto" w:fill="auto"/>
            <w:noWrap/>
            <w:vAlign w:val="center"/>
            <w:hideMark/>
          </w:tcPr>
          <w:p w14:paraId="445FA7FA" w14:textId="3F276EF1"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1.274</w:t>
            </w:r>
          </w:p>
        </w:tc>
        <w:tc>
          <w:tcPr>
            <w:tcW w:w="705" w:type="dxa"/>
            <w:tcBorders>
              <w:top w:val="nil"/>
              <w:left w:val="nil"/>
              <w:bottom w:val="single" w:sz="4" w:space="0" w:color="auto"/>
              <w:right w:val="double" w:sz="2" w:space="0" w:color="auto"/>
            </w:tcBorders>
            <w:vAlign w:val="center"/>
          </w:tcPr>
          <w:p w14:paraId="2C35FDB0" w14:textId="169834B7" w:rsidR="007D1FE7" w:rsidRPr="00B96936" w:rsidRDefault="007D1FE7" w:rsidP="007D1FE7">
            <w:pPr>
              <w:spacing w:before="60" w:after="0" w:line="360" w:lineRule="auto"/>
              <w:jc w:val="center"/>
              <w:rPr>
                <w:rFonts w:ascii="Calibri" w:hAnsi="Calibri"/>
                <w:color w:val="000000"/>
                <w:sz w:val="16"/>
              </w:rPr>
            </w:pPr>
            <w:r w:rsidRPr="00B96936">
              <w:rPr>
                <w:rFonts w:ascii="Calibri" w:hAnsi="Calibri"/>
                <w:color w:val="000000"/>
                <w:sz w:val="16"/>
              </w:rPr>
              <w:t>0.06</w:t>
            </w:r>
            <w:r w:rsidR="00B96936" w:rsidRPr="00B96936">
              <w:rPr>
                <w:rFonts w:ascii="Calibri" w:hAnsi="Calibri"/>
                <w:color w:val="000000"/>
                <w:sz w:val="16"/>
              </w:rPr>
              <w:t>0</w:t>
            </w:r>
          </w:p>
        </w:tc>
        <w:tc>
          <w:tcPr>
            <w:tcW w:w="1003" w:type="dxa"/>
            <w:tcBorders>
              <w:top w:val="nil"/>
              <w:left w:val="double" w:sz="2" w:space="0" w:color="auto"/>
              <w:bottom w:val="single" w:sz="4" w:space="0" w:color="auto"/>
              <w:right w:val="single" w:sz="4" w:space="0" w:color="auto"/>
            </w:tcBorders>
            <w:vAlign w:val="center"/>
          </w:tcPr>
          <w:p w14:paraId="24BBFDC2" w14:textId="6A828505" w:rsidR="007D1FE7" w:rsidRPr="00B96936" w:rsidRDefault="007D1FE7" w:rsidP="00B96936">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121.508</w:t>
            </w:r>
          </w:p>
        </w:tc>
        <w:tc>
          <w:tcPr>
            <w:tcW w:w="492" w:type="dxa"/>
            <w:tcBorders>
              <w:top w:val="nil"/>
              <w:left w:val="single" w:sz="4" w:space="0" w:color="auto"/>
              <w:bottom w:val="single" w:sz="4" w:space="0" w:color="auto"/>
              <w:right w:val="nil"/>
            </w:tcBorders>
            <w:shd w:val="clear" w:color="auto" w:fill="auto"/>
            <w:noWrap/>
            <w:vAlign w:val="center"/>
            <w:hideMark/>
          </w:tcPr>
          <w:p w14:paraId="16037E82" w14:textId="4A4732E5"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0.904</w:t>
            </w:r>
          </w:p>
        </w:tc>
        <w:tc>
          <w:tcPr>
            <w:tcW w:w="901" w:type="dxa"/>
            <w:tcBorders>
              <w:top w:val="nil"/>
              <w:left w:val="nil"/>
              <w:bottom w:val="single" w:sz="4" w:space="0" w:color="auto"/>
              <w:right w:val="nil"/>
            </w:tcBorders>
            <w:shd w:val="clear" w:color="auto" w:fill="auto"/>
            <w:noWrap/>
            <w:vAlign w:val="center"/>
            <w:hideMark/>
          </w:tcPr>
          <w:p w14:paraId="1F18F395" w14:textId="2A858F8A"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0.059</w:t>
            </w:r>
          </w:p>
        </w:tc>
        <w:tc>
          <w:tcPr>
            <w:tcW w:w="1034" w:type="dxa"/>
            <w:tcBorders>
              <w:top w:val="nil"/>
              <w:left w:val="nil"/>
              <w:bottom w:val="single" w:sz="4" w:space="0" w:color="auto"/>
              <w:right w:val="nil"/>
            </w:tcBorders>
            <w:shd w:val="clear" w:color="auto" w:fill="auto"/>
            <w:noWrap/>
            <w:vAlign w:val="center"/>
            <w:hideMark/>
          </w:tcPr>
          <w:p w14:paraId="1B455101" w14:textId="329A534D"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0.02</w:t>
            </w:r>
            <w:r w:rsidR="00CD3999">
              <w:rPr>
                <w:rFonts w:ascii="Calibri" w:hAnsi="Calibri"/>
                <w:color w:val="000000"/>
                <w:sz w:val="16"/>
              </w:rPr>
              <w:t>0</w:t>
            </w:r>
          </w:p>
        </w:tc>
        <w:tc>
          <w:tcPr>
            <w:tcW w:w="901" w:type="dxa"/>
            <w:tcBorders>
              <w:top w:val="nil"/>
              <w:left w:val="nil"/>
              <w:bottom w:val="single" w:sz="4" w:space="0" w:color="auto"/>
              <w:right w:val="double" w:sz="2" w:space="0" w:color="auto"/>
            </w:tcBorders>
            <w:shd w:val="clear" w:color="auto" w:fill="auto"/>
            <w:noWrap/>
            <w:vAlign w:val="center"/>
            <w:hideMark/>
          </w:tcPr>
          <w:p w14:paraId="4D415DD7" w14:textId="3FE26D9E"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0.017</w:t>
            </w:r>
          </w:p>
        </w:tc>
        <w:tc>
          <w:tcPr>
            <w:tcW w:w="1025" w:type="dxa"/>
            <w:tcBorders>
              <w:top w:val="nil"/>
              <w:left w:val="double" w:sz="2" w:space="0" w:color="auto"/>
              <w:bottom w:val="single" w:sz="4" w:space="0" w:color="auto"/>
              <w:right w:val="single" w:sz="4" w:space="0" w:color="auto"/>
            </w:tcBorders>
            <w:shd w:val="clear" w:color="auto" w:fill="auto"/>
            <w:noWrap/>
            <w:vAlign w:val="center"/>
            <w:hideMark/>
          </w:tcPr>
          <w:p w14:paraId="5FB9F013" w14:textId="06587BDC" w:rsidR="007D1FE7" w:rsidRPr="00B96936" w:rsidRDefault="007D1FE7" w:rsidP="001D03E3">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7.058</w:t>
            </w:r>
          </w:p>
        </w:tc>
        <w:tc>
          <w:tcPr>
            <w:tcW w:w="821" w:type="dxa"/>
            <w:tcBorders>
              <w:top w:val="nil"/>
              <w:left w:val="single" w:sz="4" w:space="0" w:color="auto"/>
              <w:bottom w:val="single" w:sz="4" w:space="0" w:color="auto"/>
              <w:right w:val="nil"/>
            </w:tcBorders>
            <w:shd w:val="clear" w:color="auto" w:fill="auto"/>
            <w:noWrap/>
            <w:vAlign w:val="center"/>
            <w:hideMark/>
          </w:tcPr>
          <w:p w14:paraId="7B3BE31D" w14:textId="52E4692D"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0.618</w:t>
            </w:r>
          </w:p>
        </w:tc>
        <w:tc>
          <w:tcPr>
            <w:tcW w:w="1489" w:type="dxa"/>
            <w:tcBorders>
              <w:top w:val="nil"/>
              <w:left w:val="nil"/>
              <w:bottom w:val="single" w:sz="4" w:space="0" w:color="auto"/>
              <w:right w:val="nil"/>
            </w:tcBorders>
            <w:shd w:val="clear" w:color="auto" w:fill="auto"/>
            <w:noWrap/>
            <w:vAlign w:val="center"/>
            <w:hideMark/>
          </w:tcPr>
          <w:p w14:paraId="4384C40C" w14:textId="6B2FC2FB" w:rsidR="007D1FE7" w:rsidRPr="00B96936" w:rsidRDefault="007D1FE7" w:rsidP="007D1FE7">
            <w:pPr>
              <w:spacing w:before="60" w:after="0" w:line="360" w:lineRule="auto"/>
              <w:jc w:val="center"/>
              <w:rPr>
                <w:rFonts w:eastAsia="Times New Roman" w:cs="Times New Roman"/>
                <w:color w:val="000000"/>
                <w:sz w:val="16"/>
                <w:szCs w:val="14"/>
                <w:lang w:eastAsia="en-AU"/>
              </w:rPr>
            </w:pPr>
            <w:r w:rsidRPr="00B96936">
              <w:rPr>
                <w:rFonts w:ascii="Calibri" w:hAnsi="Calibri"/>
                <w:color w:val="000000"/>
                <w:sz w:val="16"/>
              </w:rPr>
              <w:t>0.382</w:t>
            </w:r>
          </w:p>
        </w:tc>
      </w:tr>
    </w:tbl>
    <w:p w14:paraId="45BE31CD" w14:textId="77777777" w:rsidR="0035548E" w:rsidRDefault="0035548E" w:rsidP="005A08C2">
      <w:pPr>
        <w:rPr>
          <w:b/>
        </w:rPr>
      </w:pPr>
    </w:p>
    <w:p w14:paraId="62978A32" w14:textId="48D09A05" w:rsidR="0035548E" w:rsidRDefault="0035548E" w:rsidP="005A08C2">
      <w:commentRangeStart w:id="0"/>
      <w:r w:rsidRPr="0078561A">
        <w:rPr>
          <w:b/>
        </w:rPr>
        <w:t>Table</w:t>
      </w:r>
      <w:commentRangeEnd w:id="0"/>
      <w:r w:rsidR="00FE22F1">
        <w:rPr>
          <w:rStyle w:val="CommentReference"/>
        </w:rPr>
        <w:commentReference w:id="0"/>
      </w:r>
      <w:r w:rsidRPr="0078561A">
        <w:rPr>
          <w:b/>
        </w:rPr>
        <w:t xml:space="preserve"> </w:t>
      </w:r>
      <w:r w:rsidR="00A94B6F">
        <w:rPr>
          <w:b/>
        </w:rPr>
        <w:t>1</w:t>
      </w:r>
      <w:r w:rsidRPr="0078561A">
        <w:rPr>
          <w:b/>
        </w:rPr>
        <w:t>.</w:t>
      </w:r>
      <w:r>
        <w:t xml:space="preserve"> </w:t>
      </w:r>
      <w:r w:rsidR="006708F7">
        <w:t xml:space="preserve">Reproductive investment data for each species. Seed size indicates the mass of the embryo and endosperm only (mg). Seedset is mature seeds per ovule initiated. </w:t>
      </w:r>
      <w:r w:rsidR="00CD3999">
        <w:t xml:space="preserve">Reproductive costs are the </w:t>
      </w:r>
      <w:r w:rsidR="006708F7">
        <w:t>total reproductive investment</w:t>
      </w:r>
      <w:r w:rsidR="00CD3999">
        <w:t xml:space="preserve"> per seed matured</w:t>
      </w:r>
      <w:r w:rsidR="006708F7">
        <w:t xml:space="preserve">. The proportion of </w:t>
      </w:r>
      <w:r w:rsidR="00CD3999">
        <w:t xml:space="preserve">reproductive costs </w:t>
      </w:r>
      <w:r w:rsidR="006708F7">
        <w:t>allocated to failed costs, pollen-attraction costs, provisioning costs and the seed itself are shown. Seed costs are the components of total RE required for the formation of a successful seed, and are divided into two components, pollen attraction costs and provisioning costs. Note that for seed costs, the weight of the seed itself is considered part of total seed costs.</w:t>
      </w:r>
    </w:p>
    <w:p w14:paraId="5293D184" w14:textId="77777777" w:rsidR="0035548E" w:rsidRPr="005A08C2" w:rsidRDefault="0035548E" w:rsidP="005A08C2"/>
    <w:p w14:paraId="1D6ED8CC" w14:textId="77777777" w:rsidR="0035548E" w:rsidRDefault="0035548E" w:rsidP="0035548E">
      <w:pPr>
        <w:rPr>
          <w:b/>
        </w:rPr>
      </w:pPr>
    </w:p>
    <w:p w14:paraId="6DBBAB1D" w14:textId="77777777" w:rsidR="00A94B6F" w:rsidRDefault="00A94B6F" w:rsidP="0035548E">
      <w:pPr>
        <w:rPr>
          <w:b/>
        </w:rPr>
      </w:pPr>
    </w:p>
    <w:p w14:paraId="53A05B0A" w14:textId="77777777" w:rsidR="00A94B6F" w:rsidRDefault="00A94B6F" w:rsidP="0035548E">
      <w:pPr>
        <w:rPr>
          <w:b/>
        </w:rPr>
      </w:pPr>
    </w:p>
    <w:p w14:paraId="49D170DD" w14:textId="77777777" w:rsidR="00A94B6F" w:rsidRDefault="00A94B6F" w:rsidP="0035548E">
      <w:pPr>
        <w:rPr>
          <w:b/>
        </w:rPr>
      </w:pPr>
    </w:p>
    <w:tbl>
      <w:tblPr>
        <w:tblW w:w="6663" w:type="dxa"/>
        <w:tblLook w:val="04A0" w:firstRow="1" w:lastRow="0" w:firstColumn="1" w:lastColumn="0" w:noHBand="0" w:noVBand="1"/>
      </w:tblPr>
      <w:tblGrid>
        <w:gridCol w:w="2660"/>
        <w:gridCol w:w="742"/>
        <w:gridCol w:w="2126"/>
        <w:gridCol w:w="1135"/>
      </w:tblGrid>
      <w:tr w:rsidR="006708F7" w:rsidRPr="005A08C2" w14:paraId="4E3D2B7B" w14:textId="77777777" w:rsidTr="006708F7">
        <w:trPr>
          <w:trHeight w:val="57"/>
        </w:trPr>
        <w:tc>
          <w:tcPr>
            <w:tcW w:w="2660" w:type="dxa"/>
            <w:tcBorders>
              <w:top w:val="single" w:sz="4" w:space="0" w:color="auto"/>
              <w:left w:val="nil"/>
              <w:bottom w:val="single" w:sz="4" w:space="0" w:color="auto"/>
              <w:right w:val="nil"/>
            </w:tcBorders>
            <w:shd w:val="clear" w:color="auto" w:fill="auto"/>
            <w:noWrap/>
            <w:vAlign w:val="bottom"/>
            <w:hideMark/>
          </w:tcPr>
          <w:p w14:paraId="6DA02CE9" w14:textId="6012BD9A" w:rsidR="006708F7" w:rsidRPr="005A08C2" w:rsidRDefault="006708F7" w:rsidP="005A08C2">
            <w:pPr>
              <w:rPr>
                <w:rFonts w:eastAsia="Times New Roman" w:cs="Times New Roman"/>
                <w:color w:val="000000"/>
                <w:sz w:val="20"/>
                <w:szCs w:val="20"/>
                <w:lang w:eastAsia="en-AU"/>
              </w:rPr>
            </w:pPr>
            <w:r>
              <w:rPr>
                <w:b/>
              </w:rPr>
              <w:lastRenderedPageBreak/>
              <w:br/>
            </w:r>
            <w:r w:rsidRPr="005A08C2">
              <w:rPr>
                <w:rFonts w:eastAsia="Times New Roman" w:cs="Times New Roman"/>
                <w:color w:val="000000"/>
                <w:sz w:val="20"/>
                <w:szCs w:val="20"/>
                <w:lang w:eastAsia="en-AU"/>
              </w:rPr>
              <w:t>Accessory cost component</w:t>
            </w:r>
          </w:p>
        </w:tc>
        <w:tc>
          <w:tcPr>
            <w:tcW w:w="742" w:type="dxa"/>
            <w:tcBorders>
              <w:top w:val="single" w:sz="4" w:space="0" w:color="auto"/>
              <w:left w:val="nil"/>
              <w:bottom w:val="single" w:sz="4" w:space="0" w:color="auto"/>
              <w:right w:val="nil"/>
            </w:tcBorders>
            <w:shd w:val="clear" w:color="auto" w:fill="auto"/>
            <w:noWrap/>
            <w:vAlign w:val="bottom"/>
            <w:hideMark/>
          </w:tcPr>
          <w:p w14:paraId="34E7CFB2" w14:textId="77777777" w:rsidR="006708F7" w:rsidRPr="005A08C2" w:rsidRDefault="006708F7"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2126" w:type="dxa"/>
            <w:tcBorders>
              <w:top w:val="single" w:sz="4" w:space="0" w:color="auto"/>
              <w:left w:val="nil"/>
              <w:bottom w:val="single" w:sz="4" w:space="0" w:color="auto"/>
              <w:right w:val="nil"/>
            </w:tcBorders>
            <w:shd w:val="clear" w:color="auto" w:fill="auto"/>
            <w:noWrap/>
            <w:hideMark/>
          </w:tcPr>
          <w:p w14:paraId="5D594AF7" w14:textId="77777777" w:rsidR="006708F7" w:rsidRPr="005A08C2" w:rsidRDefault="006708F7"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Slope</w:t>
            </w:r>
          </w:p>
          <w:p w14:paraId="459DC052" w14:textId="77777777" w:rsidR="006708F7" w:rsidRPr="005A08C2" w:rsidRDefault="006708F7"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(confidence interval)</w:t>
            </w:r>
          </w:p>
        </w:tc>
        <w:tc>
          <w:tcPr>
            <w:tcW w:w="1135" w:type="dxa"/>
            <w:tcBorders>
              <w:top w:val="single" w:sz="4" w:space="0" w:color="auto"/>
              <w:left w:val="nil"/>
              <w:bottom w:val="single" w:sz="4" w:space="0" w:color="auto"/>
              <w:right w:val="nil"/>
            </w:tcBorders>
            <w:shd w:val="clear" w:color="auto" w:fill="auto"/>
            <w:noWrap/>
            <w:hideMark/>
          </w:tcPr>
          <w:p w14:paraId="4FE7D46B" w14:textId="77777777" w:rsidR="006708F7" w:rsidRPr="005A08C2" w:rsidRDefault="006708F7"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 xml:space="preserve">p-value </w:t>
            </w:r>
          </w:p>
          <w:p w14:paraId="0BCCE36B" w14:textId="6C16FC29" w:rsidR="006708F7" w:rsidRPr="005A08C2" w:rsidRDefault="006708F7" w:rsidP="00244724">
            <w:pPr>
              <w:rPr>
                <w:rFonts w:eastAsia="Times New Roman" w:cs="Times New Roman"/>
                <w:color w:val="000000"/>
                <w:sz w:val="20"/>
                <w:szCs w:val="20"/>
                <w:lang w:eastAsia="en-AU"/>
              </w:rPr>
            </w:pPr>
            <w:r w:rsidRPr="005A08C2">
              <w:rPr>
                <w:rFonts w:eastAsia="Times New Roman" w:cs="Times New Roman"/>
                <w:i/>
                <w:color w:val="000000"/>
                <w:sz w:val="20"/>
                <w:szCs w:val="20"/>
                <w:lang w:eastAsia="en-AU"/>
              </w:rPr>
              <w:t xml:space="preserve">(slope </w:t>
            </w:r>
            <w:r w:rsidRPr="006708F7">
              <w:rPr>
                <w:sz w:val="20"/>
                <w:szCs w:val="20"/>
              </w:rPr>
              <w:t>≠</w:t>
            </w:r>
            <w:r w:rsidRPr="005A08C2">
              <w:rPr>
                <w:rFonts w:eastAsia="Times New Roman" w:cs="Times New Roman"/>
                <w:i/>
                <w:color w:val="000000"/>
                <w:sz w:val="20"/>
                <w:szCs w:val="20"/>
                <w:lang w:eastAsia="en-AU"/>
              </w:rPr>
              <w:t xml:space="preserve"> 1)</w:t>
            </w:r>
          </w:p>
        </w:tc>
      </w:tr>
      <w:tr w:rsidR="006708F7" w:rsidRPr="005A08C2" w14:paraId="273F8BB9" w14:textId="77777777" w:rsidTr="006708F7">
        <w:trPr>
          <w:trHeight w:val="57"/>
        </w:trPr>
        <w:tc>
          <w:tcPr>
            <w:tcW w:w="2660" w:type="dxa"/>
            <w:tcBorders>
              <w:top w:val="nil"/>
              <w:left w:val="nil"/>
              <w:bottom w:val="nil"/>
              <w:right w:val="nil"/>
            </w:tcBorders>
            <w:shd w:val="clear" w:color="auto" w:fill="auto"/>
            <w:noWrap/>
            <w:vAlign w:val="bottom"/>
            <w:hideMark/>
          </w:tcPr>
          <w:p w14:paraId="1BB9DC96" w14:textId="77777777" w:rsidR="006708F7" w:rsidRPr="005A08C2" w:rsidRDefault="006708F7"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accessory costs</w:t>
            </w:r>
          </w:p>
        </w:tc>
        <w:tc>
          <w:tcPr>
            <w:tcW w:w="742" w:type="dxa"/>
            <w:tcBorders>
              <w:top w:val="nil"/>
              <w:left w:val="nil"/>
              <w:bottom w:val="nil"/>
              <w:right w:val="nil"/>
            </w:tcBorders>
            <w:shd w:val="clear" w:color="auto" w:fill="auto"/>
            <w:noWrap/>
            <w:vAlign w:val="bottom"/>
            <w:hideMark/>
          </w:tcPr>
          <w:p w14:paraId="4450243C"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0.88</w:t>
            </w:r>
          </w:p>
        </w:tc>
        <w:tc>
          <w:tcPr>
            <w:tcW w:w="2126" w:type="dxa"/>
            <w:tcBorders>
              <w:top w:val="nil"/>
              <w:left w:val="nil"/>
              <w:bottom w:val="nil"/>
              <w:right w:val="nil"/>
            </w:tcBorders>
            <w:shd w:val="clear" w:color="auto" w:fill="auto"/>
            <w:noWrap/>
            <w:vAlign w:val="bottom"/>
            <w:hideMark/>
          </w:tcPr>
          <w:p w14:paraId="579BB39D"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1.236 (0.954 - 1.519)</w:t>
            </w:r>
          </w:p>
        </w:tc>
        <w:tc>
          <w:tcPr>
            <w:tcW w:w="1135" w:type="dxa"/>
            <w:tcBorders>
              <w:top w:val="nil"/>
              <w:left w:val="nil"/>
              <w:bottom w:val="nil"/>
              <w:right w:val="nil"/>
            </w:tcBorders>
            <w:shd w:val="clear" w:color="auto" w:fill="auto"/>
            <w:noWrap/>
            <w:vAlign w:val="bottom"/>
            <w:hideMark/>
          </w:tcPr>
          <w:p w14:paraId="0B46693A"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0.0934</w:t>
            </w:r>
          </w:p>
        </w:tc>
      </w:tr>
      <w:tr w:rsidR="006708F7" w:rsidRPr="005A08C2" w14:paraId="17DEFB66" w14:textId="77777777" w:rsidTr="006708F7">
        <w:trPr>
          <w:trHeight w:val="57"/>
        </w:trPr>
        <w:tc>
          <w:tcPr>
            <w:tcW w:w="2660" w:type="dxa"/>
            <w:tcBorders>
              <w:top w:val="nil"/>
              <w:left w:val="nil"/>
              <w:bottom w:val="nil"/>
              <w:right w:val="nil"/>
            </w:tcBorders>
            <w:shd w:val="clear" w:color="auto" w:fill="auto"/>
            <w:noWrap/>
            <w:vAlign w:val="bottom"/>
            <w:hideMark/>
          </w:tcPr>
          <w:p w14:paraId="4BDFEDC8" w14:textId="77777777" w:rsidR="006708F7" w:rsidRPr="005A08C2" w:rsidRDefault="006708F7"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Pre-pollination costs</w:t>
            </w:r>
          </w:p>
        </w:tc>
        <w:tc>
          <w:tcPr>
            <w:tcW w:w="742" w:type="dxa"/>
            <w:tcBorders>
              <w:top w:val="nil"/>
              <w:left w:val="nil"/>
              <w:bottom w:val="nil"/>
              <w:right w:val="nil"/>
            </w:tcBorders>
            <w:shd w:val="clear" w:color="auto" w:fill="auto"/>
            <w:noWrap/>
            <w:vAlign w:val="bottom"/>
            <w:hideMark/>
          </w:tcPr>
          <w:p w14:paraId="68B1E69F"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0.80</w:t>
            </w:r>
          </w:p>
        </w:tc>
        <w:tc>
          <w:tcPr>
            <w:tcW w:w="2126" w:type="dxa"/>
            <w:tcBorders>
              <w:top w:val="nil"/>
              <w:left w:val="nil"/>
              <w:bottom w:val="nil"/>
              <w:right w:val="nil"/>
            </w:tcBorders>
            <w:shd w:val="clear" w:color="auto" w:fill="auto"/>
            <w:noWrap/>
            <w:vAlign w:val="bottom"/>
            <w:hideMark/>
          </w:tcPr>
          <w:p w14:paraId="134353B3"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0.638 (0.435 - 0.841)</w:t>
            </w:r>
          </w:p>
        </w:tc>
        <w:tc>
          <w:tcPr>
            <w:tcW w:w="1135" w:type="dxa"/>
            <w:tcBorders>
              <w:top w:val="nil"/>
              <w:left w:val="nil"/>
              <w:bottom w:val="nil"/>
              <w:right w:val="nil"/>
            </w:tcBorders>
            <w:shd w:val="clear" w:color="auto" w:fill="auto"/>
            <w:noWrap/>
            <w:vAlign w:val="bottom"/>
            <w:hideMark/>
          </w:tcPr>
          <w:p w14:paraId="18EEAFE7"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0.0022</w:t>
            </w:r>
          </w:p>
        </w:tc>
      </w:tr>
      <w:tr w:rsidR="006708F7" w:rsidRPr="005A08C2" w14:paraId="5884D59A" w14:textId="77777777" w:rsidTr="006708F7">
        <w:trPr>
          <w:trHeight w:val="57"/>
        </w:trPr>
        <w:tc>
          <w:tcPr>
            <w:tcW w:w="2660" w:type="dxa"/>
            <w:tcBorders>
              <w:top w:val="nil"/>
              <w:left w:val="nil"/>
              <w:right w:val="nil"/>
            </w:tcBorders>
            <w:shd w:val="clear" w:color="auto" w:fill="auto"/>
            <w:noWrap/>
            <w:vAlign w:val="bottom"/>
            <w:hideMark/>
          </w:tcPr>
          <w:p w14:paraId="605F40A9" w14:textId="77777777" w:rsidR="006708F7" w:rsidRPr="005A08C2" w:rsidRDefault="006708F7"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Provisioning costs</w:t>
            </w:r>
          </w:p>
        </w:tc>
        <w:tc>
          <w:tcPr>
            <w:tcW w:w="742" w:type="dxa"/>
            <w:tcBorders>
              <w:top w:val="nil"/>
              <w:left w:val="nil"/>
              <w:right w:val="nil"/>
            </w:tcBorders>
            <w:shd w:val="clear" w:color="auto" w:fill="auto"/>
            <w:noWrap/>
            <w:vAlign w:val="bottom"/>
            <w:hideMark/>
          </w:tcPr>
          <w:p w14:paraId="41406D9C"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0.85</w:t>
            </w:r>
          </w:p>
        </w:tc>
        <w:tc>
          <w:tcPr>
            <w:tcW w:w="2126" w:type="dxa"/>
            <w:tcBorders>
              <w:top w:val="nil"/>
              <w:left w:val="nil"/>
              <w:right w:val="nil"/>
            </w:tcBorders>
            <w:shd w:val="clear" w:color="auto" w:fill="auto"/>
            <w:noWrap/>
            <w:vAlign w:val="bottom"/>
            <w:hideMark/>
          </w:tcPr>
          <w:p w14:paraId="7533AE6F"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1.420 (1.050 - 1.791)</w:t>
            </w:r>
          </w:p>
        </w:tc>
        <w:tc>
          <w:tcPr>
            <w:tcW w:w="1135" w:type="dxa"/>
            <w:tcBorders>
              <w:top w:val="nil"/>
              <w:left w:val="nil"/>
              <w:right w:val="nil"/>
            </w:tcBorders>
            <w:shd w:val="clear" w:color="auto" w:fill="auto"/>
            <w:noWrap/>
            <w:vAlign w:val="bottom"/>
            <w:hideMark/>
          </w:tcPr>
          <w:p w14:paraId="5AB7CEC9"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0.0293</w:t>
            </w:r>
          </w:p>
        </w:tc>
      </w:tr>
      <w:tr w:rsidR="006708F7" w:rsidRPr="005A08C2" w14:paraId="49C1D9D5" w14:textId="77777777" w:rsidTr="006708F7">
        <w:trPr>
          <w:trHeight w:val="57"/>
        </w:trPr>
        <w:tc>
          <w:tcPr>
            <w:tcW w:w="2660" w:type="dxa"/>
            <w:tcBorders>
              <w:top w:val="nil"/>
              <w:left w:val="nil"/>
              <w:bottom w:val="nil"/>
              <w:right w:val="nil"/>
            </w:tcBorders>
            <w:shd w:val="clear" w:color="auto" w:fill="auto"/>
            <w:noWrap/>
            <w:vAlign w:val="bottom"/>
            <w:hideMark/>
          </w:tcPr>
          <w:p w14:paraId="7B0353F3" w14:textId="77777777" w:rsidR="006708F7" w:rsidRPr="005A08C2" w:rsidRDefault="006708F7"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tissue costs</w:t>
            </w:r>
          </w:p>
        </w:tc>
        <w:tc>
          <w:tcPr>
            <w:tcW w:w="742" w:type="dxa"/>
            <w:tcBorders>
              <w:top w:val="nil"/>
              <w:left w:val="nil"/>
              <w:bottom w:val="nil"/>
              <w:right w:val="nil"/>
            </w:tcBorders>
            <w:shd w:val="clear" w:color="auto" w:fill="auto"/>
            <w:noWrap/>
            <w:vAlign w:val="bottom"/>
            <w:hideMark/>
          </w:tcPr>
          <w:p w14:paraId="49B89DC5"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0.87</w:t>
            </w:r>
          </w:p>
        </w:tc>
        <w:tc>
          <w:tcPr>
            <w:tcW w:w="2126" w:type="dxa"/>
            <w:tcBorders>
              <w:top w:val="nil"/>
              <w:left w:val="nil"/>
              <w:bottom w:val="nil"/>
              <w:right w:val="nil"/>
            </w:tcBorders>
            <w:shd w:val="clear" w:color="auto" w:fill="auto"/>
            <w:noWrap/>
            <w:vAlign w:val="bottom"/>
            <w:hideMark/>
          </w:tcPr>
          <w:p w14:paraId="120A4B64"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1.220 (0.921 - 1.518)</w:t>
            </w:r>
          </w:p>
        </w:tc>
        <w:tc>
          <w:tcPr>
            <w:tcW w:w="1135" w:type="dxa"/>
            <w:tcBorders>
              <w:top w:val="nil"/>
              <w:left w:val="nil"/>
              <w:bottom w:val="nil"/>
              <w:right w:val="nil"/>
            </w:tcBorders>
            <w:shd w:val="clear" w:color="auto" w:fill="auto"/>
            <w:noWrap/>
            <w:vAlign w:val="bottom"/>
            <w:hideMark/>
          </w:tcPr>
          <w:p w14:paraId="2FFAF626" w14:textId="77777777" w:rsidR="006708F7" w:rsidRPr="005A08C2" w:rsidRDefault="006708F7" w:rsidP="005A08C2">
            <w:pPr>
              <w:rPr>
                <w:rFonts w:eastAsia="Times New Roman" w:cs="Times New Roman"/>
                <w:color w:val="000000"/>
                <w:sz w:val="20"/>
                <w:szCs w:val="20"/>
                <w:lang w:eastAsia="en-AU"/>
              </w:rPr>
            </w:pPr>
            <w:r w:rsidRPr="005A08C2">
              <w:rPr>
                <w:rFonts w:cs="Times New Roman"/>
                <w:color w:val="000000"/>
                <w:sz w:val="20"/>
                <w:szCs w:val="20"/>
              </w:rPr>
              <w:t>0.1348</w:t>
            </w:r>
          </w:p>
        </w:tc>
      </w:tr>
      <w:tr w:rsidR="006708F7" w:rsidRPr="005A08C2" w14:paraId="5A3788C4" w14:textId="77777777" w:rsidTr="006708F7">
        <w:trPr>
          <w:trHeight w:val="57"/>
        </w:trPr>
        <w:tc>
          <w:tcPr>
            <w:tcW w:w="2660" w:type="dxa"/>
            <w:tcBorders>
              <w:top w:val="nil"/>
              <w:left w:val="nil"/>
              <w:bottom w:val="nil"/>
              <w:right w:val="nil"/>
            </w:tcBorders>
            <w:shd w:val="clear" w:color="auto" w:fill="auto"/>
            <w:noWrap/>
            <w:vAlign w:val="bottom"/>
          </w:tcPr>
          <w:p w14:paraId="2CCEABE7" w14:textId="77777777" w:rsidR="006708F7" w:rsidRPr="005A08C2" w:rsidRDefault="006708F7"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pre-pollination costs</w:t>
            </w:r>
          </w:p>
        </w:tc>
        <w:tc>
          <w:tcPr>
            <w:tcW w:w="742" w:type="dxa"/>
            <w:tcBorders>
              <w:top w:val="nil"/>
              <w:left w:val="nil"/>
              <w:bottom w:val="nil"/>
              <w:right w:val="nil"/>
            </w:tcBorders>
            <w:shd w:val="clear" w:color="auto" w:fill="auto"/>
            <w:noWrap/>
            <w:vAlign w:val="bottom"/>
          </w:tcPr>
          <w:p w14:paraId="0FA5897F" w14:textId="77777777" w:rsidR="006708F7" w:rsidRPr="005A08C2" w:rsidRDefault="006708F7" w:rsidP="005A08C2">
            <w:pPr>
              <w:rPr>
                <w:rFonts w:cs="Times New Roman"/>
                <w:color w:val="000000"/>
                <w:sz w:val="20"/>
                <w:szCs w:val="20"/>
              </w:rPr>
            </w:pPr>
            <w:r w:rsidRPr="005A08C2">
              <w:rPr>
                <w:rFonts w:cs="Times New Roman"/>
                <w:color w:val="000000"/>
                <w:sz w:val="20"/>
                <w:szCs w:val="20"/>
              </w:rPr>
              <w:t>0.83</w:t>
            </w:r>
          </w:p>
        </w:tc>
        <w:tc>
          <w:tcPr>
            <w:tcW w:w="2126" w:type="dxa"/>
            <w:tcBorders>
              <w:top w:val="nil"/>
              <w:left w:val="nil"/>
              <w:bottom w:val="nil"/>
              <w:right w:val="nil"/>
            </w:tcBorders>
            <w:shd w:val="clear" w:color="auto" w:fill="auto"/>
            <w:noWrap/>
            <w:vAlign w:val="bottom"/>
          </w:tcPr>
          <w:p w14:paraId="6533EE8B" w14:textId="77777777" w:rsidR="006708F7" w:rsidRPr="005A08C2" w:rsidRDefault="006708F7" w:rsidP="005A08C2">
            <w:pPr>
              <w:rPr>
                <w:rFonts w:cs="Times New Roman"/>
                <w:color w:val="000000"/>
                <w:sz w:val="20"/>
                <w:szCs w:val="20"/>
              </w:rPr>
            </w:pPr>
            <w:r w:rsidRPr="005A08C2">
              <w:rPr>
                <w:rFonts w:cs="Times New Roman"/>
                <w:color w:val="000000"/>
                <w:sz w:val="20"/>
                <w:szCs w:val="20"/>
              </w:rPr>
              <w:t>1.258 (0.896 - 1.620)</w:t>
            </w:r>
          </w:p>
        </w:tc>
        <w:tc>
          <w:tcPr>
            <w:tcW w:w="1135" w:type="dxa"/>
            <w:tcBorders>
              <w:top w:val="nil"/>
              <w:left w:val="nil"/>
              <w:bottom w:val="nil"/>
              <w:right w:val="nil"/>
            </w:tcBorders>
            <w:shd w:val="clear" w:color="auto" w:fill="auto"/>
            <w:noWrap/>
            <w:vAlign w:val="bottom"/>
          </w:tcPr>
          <w:p w14:paraId="14534981" w14:textId="77777777" w:rsidR="006708F7" w:rsidRPr="005A08C2" w:rsidRDefault="006708F7" w:rsidP="005A08C2">
            <w:pPr>
              <w:rPr>
                <w:rFonts w:cs="Times New Roman"/>
                <w:color w:val="000000"/>
                <w:sz w:val="20"/>
                <w:szCs w:val="20"/>
              </w:rPr>
            </w:pPr>
            <w:r w:rsidRPr="005A08C2">
              <w:rPr>
                <w:rFonts w:cs="Times New Roman"/>
                <w:color w:val="000000"/>
                <w:sz w:val="20"/>
                <w:szCs w:val="20"/>
              </w:rPr>
              <w:t>0.1466</w:t>
            </w:r>
          </w:p>
        </w:tc>
      </w:tr>
      <w:tr w:rsidR="006708F7" w:rsidRPr="005A08C2" w14:paraId="0C57BC53" w14:textId="77777777" w:rsidTr="006708F7">
        <w:trPr>
          <w:trHeight w:val="57"/>
        </w:trPr>
        <w:tc>
          <w:tcPr>
            <w:tcW w:w="2660" w:type="dxa"/>
            <w:tcBorders>
              <w:top w:val="nil"/>
              <w:left w:val="nil"/>
              <w:bottom w:val="single" w:sz="4" w:space="0" w:color="auto"/>
              <w:right w:val="nil"/>
            </w:tcBorders>
            <w:shd w:val="clear" w:color="auto" w:fill="auto"/>
            <w:noWrap/>
            <w:vAlign w:val="bottom"/>
          </w:tcPr>
          <w:p w14:paraId="1F86BC2B" w14:textId="77777777" w:rsidR="006708F7" w:rsidRPr="005A08C2" w:rsidRDefault="006708F7"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provisioning costs</w:t>
            </w:r>
          </w:p>
        </w:tc>
        <w:tc>
          <w:tcPr>
            <w:tcW w:w="742" w:type="dxa"/>
            <w:tcBorders>
              <w:top w:val="nil"/>
              <w:left w:val="nil"/>
              <w:bottom w:val="single" w:sz="4" w:space="0" w:color="auto"/>
              <w:right w:val="nil"/>
            </w:tcBorders>
            <w:shd w:val="clear" w:color="auto" w:fill="auto"/>
            <w:noWrap/>
            <w:vAlign w:val="bottom"/>
          </w:tcPr>
          <w:p w14:paraId="0EED85DB" w14:textId="77777777" w:rsidR="006708F7" w:rsidRPr="005A08C2" w:rsidRDefault="006708F7" w:rsidP="005A08C2">
            <w:pPr>
              <w:rPr>
                <w:rFonts w:cs="Times New Roman"/>
                <w:color w:val="000000"/>
                <w:sz w:val="20"/>
                <w:szCs w:val="20"/>
              </w:rPr>
            </w:pPr>
            <w:r w:rsidRPr="005A08C2">
              <w:rPr>
                <w:rFonts w:cs="Times New Roman"/>
                <w:color w:val="000000"/>
                <w:sz w:val="20"/>
                <w:szCs w:val="20"/>
              </w:rPr>
              <w:t>0.83</w:t>
            </w:r>
          </w:p>
        </w:tc>
        <w:tc>
          <w:tcPr>
            <w:tcW w:w="2126" w:type="dxa"/>
            <w:tcBorders>
              <w:top w:val="nil"/>
              <w:left w:val="nil"/>
              <w:bottom w:val="single" w:sz="4" w:space="0" w:color="auto"/>
              <w:right w:val="nil"/>
            </w:tcBorders>
            <w:shd w:val="clear" w:color="auto" w:fill="auto"/>
            <w:noWrap/>
            <w:vAlign w:val="bottom"/>
          </w:tcPr>
          <w:p w14:paraId="0B996238" w14:textId="77777777" w:rsidR="006708F7" w:rsidRPr="005A08C2" w:rsidRDefault="006708F7" w:rsidP="005A08C2">
            <w:pPr>
              <w:rPr>
                <w:rFonts w:cs="Times New Roman"/>
                <w:color w:val="000000"/>
                <w:sz w:val="20"/>
                <w:szCs w:val="20"/>
              </w:rPr>
            </w:pPr>
            <w:r w:rsidRPr="005A08C2">
              <w:rPr>
                <w:rFonts w:cs="Times New Roman"/>
                <w:color w:val="000000"/>
                <w:sz w:val="20"/>
                <w:szCs w:val="20"/>
              </w:rPr>
              <w:t>1.107 (0.793 - 1.420)</w:t>
            </w:r>
          </w:p>
        </w:tc>
        <w:tc>
          <w:tcPr>
            <w:tcW w:w="1135" w:type="dxa"/>
            <w:tcBorders>
              <w:top w:val="nil"/>
              <w:left w:val="nil"/>
              <w:bottom w:val="single" w:sz="4" w:space="0" w:color="auto"/>
              <w:right w:val="nil"/>
            </w:tcBorders>
            <w:shd w:val="clear" w:color="auto" w:fill="auto"/>
            <w:noWrap/>
            <w:vAlign w:val="bottom"/>
          </w:tcPr>
          <w:p w14:paraId="1659C142" w14:textId="77777777" w:rsidR="006708F7" w:rsidRPr="005A08C2" w:rsidRDefault="006708F7" w:rsidP="005A08C2">
            <w:pPr>
              <w:rPr>
                <w:rFonts w:cs="Times New Roman"/>
                <w:color w:val="000000"/>
                <w:sz w:val="20"/>
                <w:szCs w:val="20"/>
              </w:rPr>
            </w:pPr>
            <w:r w:rsidRPr="005A08C2">
              <w:rPr>
                <w:rFonts w:cs="Times New Roman"/>
                <w:color w:val="000000"/>
                <w:sz w:val="20"/>
                <w:szCs w:val="20"/>
              </w:rPr>
              <w:t>0.4726</w:t>
            </w:r>
          </w:p>
        </w:tc>
      </w:tr>
    </w:tbl>
    <w:p w14:paraId="31FE624F" w14:textId="77777777" w:rsidR="0035548E" w:rsidRDefault="0035548E" w:rsidP="005A08C2">
      <w:pPr>
        <w:rPr>
          <w:b/>
        </w:rPr>
      </w:pPr>
    </w:p>
    <w:p w14:paraId="1CE06A3C" w14:textId="4C296DB8" w:rsidR="0035548E" w:rsidRDefault="0035548E" w:rsidP="005A08C2">
      <w:pPr>
        <w:rPr>
          <w:i/>
          <w:color w:val="FF0000"/>
        </w:rPr>
      </w:pPr>
      <w:r w:rsidRPr="005A1051">
        <w:rPr>
          <w:b/>
        </w:rPr>
        <w:t xml:space="preserve">Table </w:t>
      </w:r>
      <w:r w:rsidR="006708F7">
        <w:rPr>
          <w:b/>
        </w:rPr>
        <w:t>2</w:t>
      </w:r>
      <w:r w:rsidRPr="005A1051">
        <w:rPr>
          <w:b/>
        </w:rPr>
        <w:t>.</w:t>
      </w:r>
      <w:r>
        <w:t xml:space="preserve"> </w:t>
      </w:r>
      <w:r w:rsidR="00244724">
        <w:t xml:space="preserve">Scaling of tissue costs with seed size. All variables were </w:t>
      </w:r>
      <w:r>
        <w:t>showed a strong correlation with seed size</w:t>
      </w:r>
      <w:r w:rsidR="00244724">
        <w:t xml:space="preserve"> (p &lt; 0.0001)</w:t>
      </w:r>
      <w:r>
        <w:t xml:space="preserve">. </w:t>
      </w:r>
      <w:r w:rsidR="00244724">
        <w:t xml:space="preserve">Tables show </w:t>
      </w:r>
      <w:r w:rsidR="00C71891">
        <w:t xml:space="preserve">properties of SMA line fits, between different variables and seed size. </w:t>
      </w:r>
    </w:p>
    <w:p w14:paraId="7DC3C154" w14:textId="77777777" w:rsidR="0035548E" w:rsidRDefault="0035548E" w:rsidP="005A08C2"/>
    <w:p w14:paraId="59DCA375" w14:textId="77777777" w:rsidR="0035548E" w:rsidRDefault="0035548E" w:rsidP="005A08C2"/>
    <w:p w14:paraId="0077A7BC" w14:textId="0A703962" w:rsidR="0035548E" w:rsidRDefault="0035548E">
      <w:pPr>
        <w:spacing w:line="259" w:lineRule="auto"/>
      </w:pPr>
      <w:r>
        <w:br w:type="page"/>
      </w:r>
    </w:p>
    <w:p w14:paraId="556955FA" w14:textId="77777777" w:rsidR="0035548E" w:rsidRDefault="0035548E" w:rsidP="005A08C2"/>
    <w:tbl>
      <w:tblPr>
        <w:tblW w:w="4979" w:type="dxa"/>
        <w:tblLook w:val="04A0" w:firstRow="1" w:lastRow="0" w:firstColumn="1" w:lastColumn="0" w:noHBand="0" w:noVBand="1"/>
      </w:tblPr>
      <w:tblGrid>
        <w:gridCol w:w="2411"/>
        <w:gridCol w:w="419"/>
        <w:gridCol w:w="1276"/>
        <w:gridCol w:w="879"/>
      </w:tblGrid>
      <w:tr w:rsidR="0035548E" w:rsidRPr="005A08C2" w14:paraId="139E95E7" w14:textId="77777777" w:rsidTr="002550E6">
        <w:trPr>
          <w:trHeight w:val="300"/>
        </w:trPr>
        <w:tc>
          <w:tcPr>
            <w:tcW w:w="2411" w:type="dxa"/>
            <w:tcBorders>
              <w:top w:val="single" w:sz="4" w:space="0" w:color="auto"/>
              <w:left w:val="nil"/>
              <w:bottom w:val="single" w:sz="4" w:space="0" w:color="auto"/>
              <w:right w:val="nil"/>
            </w:tcBorders>
            <w:shd w:val="clear" w:color="auto" w:fill="auto"/>
            <w:noWrap/>
            <w:vAlign w:val="bottom"/>
            <w:hideMark/>
          </w:tcPr>
          <w:p w14:paraId="45142CC0" w14:textId="77777777" w:rsidR="0035548E" w:rsidRPr="005A08C2" w:rsidRDefault="0035548E"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species</w:t>
            </w:r>
          </w:p>
        </w:tc>
        <w:tc>
          <w:tcPr>
            <w:tcW w:w="419" w:type="dxa"/>
            <w:tcBorders>
              <w:top w:val="single" w:sz="4" w:space="0" w:color="auto"/>
              <w:left w:val="nil"/>
              <w:bottom w:val="single" w:sz="4" w:space="0" w:color="auto"/>
              <w:right w:val="nil"/>
            </w:tcBorders>
            <w:shd w:val="clear" w:color="auto" w:fill="auto"/>
            <w:noWrap/>
            <w:vAlign w:val="bottom"/>
            <w:hideMark/>
          </w:tcPr>
          <w:p w14:paraId="3205AA80" w14:textId="77777777" w:rsidR="0035548E" w:rsidRPr="005A08C2" w:rsidRDefault="0035548E"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1276" w:type="dxa"/>
            <w:tcBorders>
              <w:top w:val="single" w:sz="4" w:space="0" w:color="auto"/>
              <w:left w:val="nil"/>
              <w:bottom w:val="single" w:sz="4" w:space="0" w:color="auto"/>
              <w:right w:val="nil"/>
            </w:tcBorders>
            <w:shd w:val="clear" w:color="auto" w:fill="auto"/>
            <w:noWrap/>
            <w:vAlign w:val="bottom"/>
            <w:hideMark/>
          </w:tcPr>
          <w:p w14:paraId="1E6AC7CB" w14:textId="77777777" w:rsidR="0035548E" w:rsidRPr="005A08C2" w:rsidRDefault="0035548E" w:rsidP="005A08C2">
            <w:pPr>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873" w:type="dxa"/>
            <w:tcBorders>
              <w:top w:val="single" w:sz="4" w:space="0" w:color="auto"/>
              <w:left w:val="nil"/>
              <w:bottom w:val="single" w:sz="4" w:space="0" w:color="auto"/>
              <w:right w:val="nil"/>
            </w:tcBorders>
            <w:shd w:val="clear" w:color="auto" w:fill="auto"/>
            <w:noWrap/>
            <w:vAlign w:val="bottom"/>
            <w:hideMark/>
          </w:tcPr>
          <w:p w14:paraId="017F81AE"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p-value</w:t>
            </w:r>
          </w:p>
        </w:tc>
      </w:tr>
      <w:tr w:rsidR="0035548E" w:rsidRPr="005A08C2" w14:paraId="60F3F44D" w14:textId="77777777" w:rsidTr="002550E6">
        <w:trPr>
          <w:trHeight w:val="300"/>
        </w:trPr>
        <w:tc>
          <w:tcPr>
            <w:tcW w:w="2411" w:type="dxa"/>
            <w:tcBorders>
              <w:top w:val="nil"/>
              <w:left w:val="nil"/>
              <w:bottom w:val="nil"/>
              <w:right w:val="nil"/>
            </w:tcBorders>
            <w:shd w:val="clear" w:color="auto" w:fill="auto"/>
            <w:noWrap/>
            <w:vAlign w:val="center"/>
            <w:hideMark/>
          </w:tcPr>
          <w:p w14:paraId="45E98068"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Banksia ericifolia</w:t>
            </w:r>
          </w:p>
        </w:tc>
        <w:tc>
          <w:tcPr>
            <w:tcW w:w="419" w:type="dxa"/>
            <w:tcBorders>
              <w:top w:val="nil"/>
              <w:left w:val="nil"/>
              <w:bottom w:val="nil"/>
              <w:right w:val="nil"/>
            </w:tcBorders>
            <w:shd w:val="clear" w:color="auto" w:fill="auto"/>
            <w:noWrap/>
            <w:vAlign w:val="center"/>
            <w:hideMark/>
          </w:tcPr>
          <w:p w14:paraId="29EFF1AF"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6</w:t>
            </w:r>
          </w:p>
        </w:tc>
        <w:tc>
          <w:tcPr>
            <w:tcW w:w="1276" w:type="dxa"/>
            <w:tcBorders>
              <w:top w:val="nil"/>
              <w:left w:val="nil"/>
              <w:bottom w:val="nil"/>
              <w:right w:val="nil"/>
            </w:tcBorders>
            <w:shd w:val="clear" w:color="auto" w:fill="auto"/>
            <w:noWrap/>
            <w:vAlign w:val="center"/>
            <w:hideMark/>
          </w:tcPr>
          <w:p w14:paraId="751784E9"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0.69</w:t>
            </w:r>
          </w:p>
        </w:tc>
        <w:tc>
          <w:tcPr>
            <w:tcW w:w="873" w:type="dxa"/>
            <w:tcBorders>
              <w:top w:val="nil"/>
              <w:left w:val="nil"/>
              <w:bottom w:val="nil"/>
              <w:right w:val="nil"/>
            </w:tcBorders>
            <w:shd w:val="clear" w:color="auto" w:fill="auto"/>
            <w:noWrap/>
            <w:vAlign w:val="center"/>
            <w:hideMark/>
          </w:tcPr>
          <w:p w14:paraId="2252E3A5"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0.0398</w:t>
            </w:r>
          </w:p>
        </w:tc>
      </w:tr>
      <w:tr w:rsidR="0035548E" w:rsidRPr="005A08C2" w14:paraId="1B4E683B" w14:textId="77777777" w:rsidTr="002550E6">
        <w:trPr>
          <w:trHeight w:val="300"/>
        </w:trPr>
        <w:tc>
          <w:tcPr>
            <w:tcW w:w="2411" w:type="dxa"/>
            <w:tcBorders>
              <w:top w:val="nil"/>
              <w:left w:val="nil"/>
              <w:bottom w:val="nil"/>
              <w:right w:val="nil"/>
            </w:tcBorders>
            <w:shd w:val="clear" w:color="auto" w:fill="auto"/>
            <w:noWrap/>
            <w:vAlign w:val="center"/>
            <w:hideMark/>
          </w:tcPr>
          <w:p w14:paraId="09F01321"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Boronia ledifolia</w:t>
            </w:r>
          </w:p>
        </w:tc>
        <w:tc>
          <w:tcPr>
            <w:tcW w:w="419" w:type="dxa"/>
            <w:tcBorders>
              <w:top w:val="nil"/>
              <w:left w:val="nil"/>
              <w:bottom w:val="nil"/>
              <w:right w:val="nil"/>
            </w:tcBorders>
            <w:shd w:val="clear" w:color="auto" w:fill="auto"/>
            <w:noWrap/>
            <w:vAlign w:val="center"/>
            <w:hideMark/>
          </w:tcPr>
          <w:p w14:paraId="5A1A94B4"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24</w:t>
            </w:r>
          </w:p>
        </w:tc>
        <w:tc>
          <w:tcPr>
            <w:tcW w:w="1276" w:type="dxa"/>
            <w:tcBorders>
              <w:top w:val="nil"/>
              <w:left w:val="nil"/>
              <w:bottom w:val="nil"/>
              <w:right w:val="nil"/>
            </w:tcBorders>
            <w:shd w:val="clear" w:color="auto" w:fill="auto"/>
            <w:noWrap/>
            <w:vAlign w:val="center"/>
            <w:hideMark/>
          </w:tcPr>
          <w:p w14:paraId="48C7B4AD"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0.56</w:t>
            </w:r>
          </w:p>
        </w:tc>
        <w:tc>
          <w:tcPr>
            <w:tcW w:w="873" w:type="dxa"/>
            <w:tcBorders>
              <w:top w:val="nil"/>
              <w:left w:val="nil"/>
              <w:bottom w:val="nil"/>
              <w:right w:val="nil"/>
            </w:tcBorders>
            <w:shd w:val="clear" w:color="auto" w:fill="auto"/>
            <w:noWrap/>
            <w:vAlign w:val="center"/>
            <w:hideMark/>
          </w:tcPr>
          <w:p w14:paraId="306B3148"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&lt;0.0001</w:t>
            </w:r>
          </w:p>
        </w:tc>
      </w:tr>
      <w:tr w:rsidR="0035548E" w:rsidRPr="005A08C2" w14:paraId="358B4107" w14:textId="77777777" w:rsidTr="002550E6">
        <w:trPr>
          <w:trHeight w:val="300"/>
        </w:trPr>
        <w:tc>
          <w:tcPr>
            <w:tcW w:w="2411" w:type="dxa"/>
            <w:tcBorders>
              <w:top w:val="nil"/>
              <w:left w:val="nil"/>
              <w:bottom w:val="nil"/>
              <w:right w:val="nil"/>
            </w:tcBorders>
            <w:shd w:val="clear" w:color="auto" w:fill="auto"/>
            <w:noWrap/>
            <w:vAlign w:val="center"/>
            <w:hideMark/>
          </w:tcPr>
          <w:p w14:paraId="2A016771"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Conospermum ericifolium</w:t>
            </w:r>
          </w:p>
        </w:tc>
        <w:tc>
          <w:tcPr>
            <w:tcW w:w="419" w:type="dxa"/>
            <w:tcBorders>
              <w:top w:val="nil"/>
              <w:left w:val="nil"/>
              <w:bottom w:val="nil"/>
              <w:right w:val="nil"/>
            </w:tcBorders>
            <w:shd w:val="clear" w:color="auto" w:fill="auto"/>
            <w:noWrap/>
            <w:vAlign w:val="center"/>
            <w:hideMark/>
          </w:tcPr>
          <w:p w14:paraId="12EA22E2"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14</w:t>
            </w:r>
          </w:p>
        </w:tc>
        <w:tc>
          <w:tcPr>
            <w:tcW w:w="1276" w:type="dxa"/>
            <w:tcBorders>
              <w:top w:val="nil"/>
              <w:left w:val="nil"/>
              <w:bottom w:val="nil"/>
              <w:right w:val="nil"/>
            </w:tcBorders>
            <w:shd w:val="clear" w:color="auto" w:fill="auto"/>
            <w:noWrap/>
            <w:vAlign w:val="center"/>
            <w:hideMark/>
          </w:tcPr>
          <w:p w14:paraId="3B4900DC"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0.90</w:t>
            </w:r>
          </w:p>
        </w:tc>
        <w:tc>
          <w:tcPr>
            <w:tcW w:w="873" w:type="dxa"/>
            <w:tcBorders>
              <w:top w:val="nil"/>
              <w:left w:val="nil"/>
              <w:bottom w:val="nil"/>
              <w:right w:val="nil"/>
            </w:tcBorders>
            <w:shd w:val="clear" w:color="auto" w:fill="auto"/>
            <w:noWrap/>
            <w:vAlign w:val="center"/>
            <w:hideMark/>
          </w:tcPr>
          <w:p w14:paraId="7AB2B9B5"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&lt;0.0001</w:t>
            </w:r>
          </w:p>
        </w:tc>
      </w:tr>
      <w:tr w:rsidR="0035548E" w:rsidRPr="005A08C2" w14:paraId="01A2DA15" w14:textId="77777777" w:rsidTr="002550E6">
        <w:trPr>
          <w:trHeight w:val="300"/>
        </w:trPr>
        <w:tc>
          <w:tcPr>
            <w:tcW w:w="2411" w:type="dxa"/>
            <w:tcBorders>
              <w:top w:val="nil"/>
              <w:left w:val="nil"/>
              <w:bottom w:val="nil"/>
              <w:right w:val="nil"/>
            </w:tcBorders>
            <w:shd w:val="clear" w:color="auto" w:fill="auto"/>
            <w:noWrap/>
            <w:vAlign w:val="center"/>
            <w:hideMark/>
          </w:tcPr>
          <w:p w14:paraId="3A4A6F27"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Epacris microphylla</w:t>
            </w:r>
          </w:p>
        </w:tc>
        <w:tc>
          <w:tcPr>
            <w:tcW w:w="419" w:type="dxa"/>
            <w:tcBorders>
              <w:top w:val="nil"/>
              <w:left w:val="nil"/>
              <w:bottom w:val="nil"/>
              <w:right w:val="nil"/>
            </w:tcBorders>
            <w:shd w:val="clear" w:color="auto" w:fill="auto"/>
            <w:noWrap/>
            <w:vAlign w:val="center"/>
            <w:hideMark/>
          </w:tcPr>
          <w:p w14:paraId="5496FB31"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28</w:t>
            </w:r>
          </w:p>
        </w:tc>
        <w:tc>
          <w:tcPr>
            <w:tcW w:w="1276" w:type="dxa"/>
            <w:tcBorders>
              <w:top w:val="nil"/>
              <w:left w:val="nil"/>
              <w:bottom w:val="nil"/>
              <w:right w:val="nil"/>
            </w:tcBorders>
            <w:shd w:val="clear" w:color="auto" w:fill="auto"/>
            <w:noWrap/>
            <w:vAlign w:val="center"/>
            <w:hideMark/>
          </w:tcPr>
          <w:p w14:paraId="3F2F6057"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0.74</w:t>
            </w:r>
          </w:p>
        </w:tc>
        <w:tc>
          <w:tcPr>
            <w:tcW w:w="873" w:type="dxa"/>
            <w:tcBorders>
              <w:top w:val="nil"/>
              <w:left w:val="nil"/>
              <w:bottom w:val="nil"/>
              <w:right w:val="nil"/>
            </w:tcBorders>
            <w:shd w:val="clear" w:color="auto" w:fill="auto"/>
            <w:noWrap/>
            <w:vAlign w:val="center"/>
            <w:hideMark/>
          </w:tcPr>
          <w:p w14:paraId="178FC5C5"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&lt;0.0001</w:t>
            </w:r>
          </w:p>
        </w:tc>
      </w:tr>
      <w:tr w:rsidR="0035548E" w:rsidRPr="005A08C2" w14:paraId="797F2C4E" w14:textId="77777777" w:rsidTr="002550E6">
        <w:trPr>
          <w:trHeight w:val="300"/>
        </w:trPr>
        <w:tc>
          <w:tcPr>
            <w:tcW w:w="2411" w:type="dxa"/>
            <w:tcBorders>
              <w:top w:val="nil"/>
              <w:left w:val="nil"/>
              <w:bottom w:val="nil"/>
              <w:right w:val="nil"/>
            </w:tcBorders>
            <w:shd w:val="clear" w:color="auto" w:fill="auto"/>
            <w:noWrap/>
            <w:vAlign w:val="center"/>
            <w:hideMark/>
          </w:tcPr>
          <w:p w14:paraId="5F94FDFE"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Grevillea buxifolia</w:t>
            </w:r>
          </w:p>
        </w:tc>
        <w:tc>
          <w:tcPr>
            <w:tcW w:w="419" w:type="dxa"/>
            <w:tcBorders>
              <w:top w:val="nil"/>
              <w:left w:val="nil"/>
              <w:bottom w:val="nil"/>
              <w:right w:val="nil"/>
            </w:tcBorders>
            <w:shd w:val="clear" w:color="auto" w:fill="auto"/>
            <w:noWrap/>
            <w:vAlign w:val="center"/>
            <w:hideMark/>
          </w:tcPr>
          <w:p w14:paraId="71E0D31C"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12</w:t>
            </w:r>
          </w:p>
        </w:tc>
        <w:tc>
          <w:tcPr>
            <w:tcW w:w="1276" w:type="dxa"/>
            <w:tcBorders>
              <w:top w:val="nil"/>
              <w:left w:val="nil"/>
              <w:bottom w:val="nil"/>
              <w:right w:val="nil"/>
            </w:tcBorders>
            <w:shd w:val="clear" w:color="auto" w:fill="auto"/>
            <w:noWrap/>
            <w:vAlign w:val="center"/>
            <w:hideMark/>
          </w:tcPr>
          <w:p w14:paraId="590FDCAB"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0.50</w:t>
            </w:r>
          </w:p>
        </w:tc>
        <w:tc>
          <w:tcPr>
            <w:tcW w:w="873" w:type="dxa"/>
            <w:tcBorders>
              <w:top w:val="nil"/>
              <w:left w:val="nil"/>
              <w:bottom w:val="nil"/>
              <w:right w:val="nil"/>
            </w:tcBorders>
            <w:shd w:val="clear" w:color="auto" w:fill="auto"/>
            <w:noWrap/>
            <w:vAlign w:val="center"/>
            <w:hideMark/>
          </w:tcPr>
          <w:p w14:paraId="509183EE"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0.0097</w:t>
            </w:r>
          </w:p>
        </w:tc>
      </w:tr>
      <w:tr w:rsidR="0035548E" w:rsidRPr="005A08C2" w14:paraId="01646B42" w14:textId="77777777" w:rsidTr="002550E6">
        <w:trPr>
          <w:trHeight w:val="300"/>
        </w:trPr>
        <w:tc>
          <w:tcPr>
            <w:tcW w:w="2411" w:type="dxa"/>
            <w:tcBorders>
              <w:top w:val="nil"/>
              <w:left w:val="nil"/>
              <w:bottom w:val="nil"/>
              <w:right w:val="nil"/>
            </w:tcBorders>
            <w:shd w:val="clear" w:color="auto" w:fill="auto"/>
            <w:noWrap/>
            <w:vAlign w:val="center"/>
            <w:hideMark/>
          </w:tcPr>
          <w:p w14:paraId="1ED3AD4A"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Grevillea speciosa</w:t>
            </w:r>
          </w:p>
        </w:tc>
        <w:tc>
          <w:tcPr>
            <w:tcW w:w="419" w:type="dxa"/>
            <w:tcBorders>
              <w:top w:val="nil"/>
              <w:left w:val="nil"/>
              <w:bottom w:val="nil"/>
              <w:right w:val="nil"/>
            </w:tcBorders>
            <w:shd w:val="clear" w:color="auto" w:fill="auto"/>
            <w:noWrap/>
            <w:vAlign w:val="center"/>
            <w:hideMark/>
          </w:tcPr>
          <w:p w14:paraId="39ABBA96"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12</w:t>
            </w:r>
          </w:p>
        </w:tc>
        <w:tc>
          <w:tcPr>
            <w:tcW w:w="1276" w:type="dxa"/>
            <w:tcBorders>
              <w:top w:val="nil"/>
              <w:left w:val="nil"/>
              <w:bottom w:val="nil"/>
              <w:right w:val="nil"/>
            </w:tcBorders>
            <w:shd w:val="clear" w:color="auto" w:fill="auto"/>
            <w:noWrap/>
            <w:vAlign w:val="center"/>
            <w:hideMark/>
          </w:tcPr>
          <w:p w14:paraId="0C21EA02"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0.55</w:t>
            </w:r>
          </w:p>
        </w:tc>
        <w:tc>
          <w:tcPr>
            <w:tcW w:w="873" w:type="dxa"/>
            <w:tcBorders>
              <w:top w:val="nil"/>
              <w:left w:val="nil"/>
              <w:bottom w:val="nil"/>
              <w:right w:val="nil"/>
            </w:tcBorders>
            <w:shd w:val="clear" w:color="auto" w:fill="auto"/>
            <w:noWrap/>
            <w:vAlign w:val="center"/>
            <w:hideMark/>
          </w:tcPr>
          <w:p w14:paraId="0C1AF638"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0.0058</w:t>
            </w:r>
          </w:p>
        </w:tc>
      </w:tr>
      <w:tr w:rsidR="0035548E" w:rsidRPr="005A08C2" w14:paraId="0CA1642C" w14:textId="77777777" w:rsidTr="002550E6">
        <w:trPr>
          <w:trHeight w:val="300"/>
        </w:trPr>
        <w:tc>
          <w:tcPr>
            <w:tcW w:w="2411" w:type="dxa"/>
            <w:tcBorders>
              <w:top w:val="nil"/>
              <w:left w:val="nil"/>
              <w:bottom w:val="nil"/>
              <w:right w:val="nil"/>
            </w:tcBorders>
            <w:shd w:val="clear" w:color="auto" w:fill="auto"/>
            <w:noWrap/>
            <w:vAlign w:val="center"/>
            <w:hideMark/>
          </w:tcPr>
          <w:p w14:paraId="04737D33"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Hakea teretifolia</w:t>
            </w:r>
          </w:p>
        </w:tc>
        <w:tc>
          <w:tcPr>
            <w:tcW w:w="419" w:type="dxa"/>
            <w:tcBorders>
              <w:top w:val="nil"/>
              <w:left w:val="nil"/>
              <w:bottom w:val="nil"/>
              <w:right w:val="nil"/>
            </w:tcBorders>
            <w:shd w:val="clear" w:color="auto" w:fill="auto"/>
            <w:noWrap/>
            <w:vAlign w:val="center"/>
            <w:hideMark/>
          </w:tcPr>
          <w:p w14:paraId="5D96C62C"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12</w:t>
            </w:r>
          </w:p>
        </w:tc>
        <w:tc>
          <w:tcPr>
            <w:tcW w:w="1276" w:type="dxa"/>
            <w:tcBorders>
              <w:top w:val="nil"/>
              <w:left w:val="nil"/>
              <w:bottom w:val="nil"/>
              <w:right w:val="nil"/>
            </w:tcBorders>
            <w:shd w:val="clear" w:color="auto" w:fill="auto"/>
            <w:noWrap/>
            <w:vAlign w:val="center"/>
            <w:hideMark/>
          </w:tcPr>
          <w:p w14:paraId="7C3D779B"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0.78</w:t>
            </w:r>
          </w:p>
        </w:tc>
        <w:tc>
          <w:tcPr>
            <w:tcW w:w="873" w:type="dxa"/>
            <w:tcBorders>
              <w:top w:val="nil"/>
              <w:left w:val="nil"/>
              <w:bottom w:val="nil"/>
              <w:right w:val="nil"/>
            </w:tcBorders>
            <w:shd w:val="clear" w:color="auto" w:fill="auto"/>
            <w:noWrap/>
            <w:vAlign w:val="center"/>
            <w:hideMark/>
          </w:tcPr>
          <w:p w14:paraId="5D226C4B"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0.0001</w:t>
            </w:r>
          </w:p>
        </w:tc>
      </w:tr>
      <w:tr w:rsidR="0035548E" w:rsidRPr="005A08C2" w14:paraId="11C19F0B" w14:textId="77777777" w:rsidTr="002550E6">
        <w:trPr>
          <w:trHeight w:val="300"/>
        </w:trPr>
        <w:tc>
          <w:tcPr>
            <w:tcW w:w="2411" w:type="dxa"/>
            <w:tcBorders>
              <w:top w:val="nil"/>
              <w:left w:val="nil"/>
              <w:bottom w:val="nil"/>
              <w:right w:val="nil"/>
            </w:tcBorders>
            <w:shd w:val="clear" w:color="auto" w:fill="auto"/>
            <w:noWrap/>
            <w:vAlign w:val="center"/>
            <w:hideMark/>
          </w:tcPr>
          <w:p w14:paraId="268CA72E"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Hemigenia purpurea</w:t>
            </w:r>
          </w:p>
        </w:tc>
        <w:tc>
          <w:tcPr>
            <w:tcW w:w="419" w:type="dxa"/>
            <w:tcBorders>
              <w:top w:val="nil"/>
              <w:left w:val="nil"/>
              <w:bottom w:val="nil"/>
              <w:right w:val="nil"/>
            </w:tcBorders>
            <w:shd w:val="clear" w:color="auto" w:fill="auto"/>
            <w:noWrap/>
            <w:vAlign w:val="center"/>
            <w:hideMark/>
          </w:tcPr>
          <w:p w14:paraId="7CF65637"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17</w:t>
            </w:r>
          </w:p>
        </w:tc>
        <w:tc>
          <w:tcPr>
            <w:tcW w:w="1276" w:type="dxa"/>
            <w:tcBorders>
              <w:top w:val="nil"/>
              <w:left w:val="nil"/>
              <w:bottom w:val="nil"/>
              <w:right w:val="nil"/>
            </w:tcBorders>
            <w:shd w:val="clear" w:color="auto" w:fill="auto"/>
            <w:noWrap/>
            <w:vAlign w:val="center"/>
            <w:hideMark/>
          </w:tcPr>
          <w:p w14:paraId="11567944"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0.70</w:t>
            </w:r>
          </w:p>
        </w:tc>
        <w:tc>
          <w:tcPr>
            <w:tcW w:w="873" w:type="dxa"/>
            <w:tcBorders>
              <w:top w:val="nil"/>
              <w:left w:val="nil"/>
              <w:bottom w:val="nil"/>
              <w:right w:val="nil"/>
            </w:tcBorders>
            <w:shd w:val="clear" w:color="auto" w:fill="auto"/>
            <w:noWrap/>
            <w:vAlign w:val="center"/>
            <w:hideMark/>
          </w:tcPr>
          <w:p w14:paraId="3D76CDCA"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&lt;0.0001</w:t>
            </w:r>
          </w:p>
        </w:tc>
      </w:tr>
      <w:tr w:rsidR="0035548E" w:rsidRPr="005A08C2" w14:paraId="25778643" w14:textId="77777777" w:rsidTr="002550E6">
        <w:trPr>
          <w:trHeight w:val="300"/>
        </w:trPr>
        <w:tc>
          <w:tcPr>
            <w:tcW w:w="2411" w:type="dxa"/>
            <w:tcBorders>
              <w:top w:val="nil"/>
              <w:left w:val="nil"/>
              <w:bottom w:val="nil"/>
              <w:right w:val="nil"/>
            </w:tcBorders>
            <w:shd w:val="clear" w:color="auto" w:fill="auto"/>
            <w:noWrap/>
            <w:vAlign w:val="center"/>
            <w:hideMark/>
          </w:tcPr>
          <w:p w14:paraId="4BFF289C"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Leucopogon esquamatus</w:t>
            </w:r>
          </w:p>
        </w:tc>
        <w:tc>
          <w:tcPr>
            <w:tcW w:w="419" w:type="dxa"/>
            <w:tcBorders>
              <w:top w:val="nil"/>
              <w:left w:val="nil"/>
              <w:bottom w:val="nil"/>
              <w:right w:val="nil"/>
            </w:tcBorders>
            <w:shd w:val="clear" w:color="auto" w:fill="auto"/>
            <w:noWrap/>
            <w:vAlign w:val="center"/>
            <w:hideMark/>
          </w:tcPr>
          <w:p w14:paraId="16C5CAAE"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23</w:t>
            </w:r>
          </w:p>
        </w:tc>
        <w:tc>
          <w:tcPr>
            <w:tcW w:w="1276" w:type="dxa"/>
            <w:tcBorders>
              <w:top w:val="nil"/>
              <w:left w:val="nil"/>
              <w:bottom w:val="nil"/>
              <w:right w:val="nil"/>
            </w:tcBorders>
            <w:shd w:val="clear" w:color="auto" w:fill="auto"/>
            <w:noWrap/>
            <w:vAlign w:val="center"/>
            <w:hideMark/>
          </w:tcPr>
          <w:p w14:paraId="3CFD3F2A"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0.71</w:t>
            </w:r>
          </w:p>
        </w:tc>
        <w:tc>
          <w:tcPr>
            <w:tcW w:w="873" w:type="dxa"/>
            <w:tcBorders>
              <w:top w:val="nil"/>
              <w:left w:val="nil"/>
              <w:bottom w:val="nil"/>
              <w:right w:val="nil"/>
            </w:tcBorders>
            <w:shd w:val="clear" w:color="auto" w:fill="auto"/>
            <w:noWrap/>
            <w:vAlign w:val="center"/>
            <w:hideMark/>
          </w:tcPr>
          <w:p w14:paraId="5A6D12CF"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&lt;0.0001</w:t>
            </w:r>
          </w:p>
        </w:tc>
      </w:tr>
      <w:tr w:rsidR="0035548E" w:rsidRPr="005A08C2" w14:paraId="66EAC29C" w14:textId="77777777" w:rsidTr="002550E6">
        <w:trPr>
          <w:trHeight w:val="300"/>
        </w:trPr>
        <w:tc>
          <w:tcPr>
            <w:tcW w:w="2411" w:type="dxa"/>
            <w:tcBorders>
              <w:top w:val="nil"/>
              <w:left w:val="nil"/>
              <w:bottom w:val="nil"/>
              <w:right w:val="nil"/>
            </w:tcBorders>
            <w:shd w:val="clear" w:color="auto" w:fill="auto"/>
            <w:noWrap/>
            <w:vAlign w:val="center"/>
            <w:hideMark/>
          </w:tcPr>
          <w:p w14:paraId="756683DD"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Persoonia lanceolata</w:t>
            </w:r>
          </w:p>
        </w:tc>
        <w:tc>
          <w:tcPr>
            <w:tcW w:w="419" w:type="dxa"/>
            <w:tcBorders>
              <w:top w:val="nil"/>
              <w:left w:val="nil"/>
              <w:bottom w:val="nil"/>
              <w:right w:val="nil"/>
            </w:tcBorders>
            <w:shd w:val="clear" w:color="auto" w:fill="auto"/>
            <w:noWrap/>
            <w:vAlign w:val="center"/>
            <w:hideMark/>
          </w:tcPr>
          <w:p w14:paraId="78DDB915"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6</w:t>
            </w:r>
          </w:p>
        </w:tc>
        <w:tc>
          <w:tcPr>
            <w:tcW w:w="1276" w:type="dxa"/>
            <w:tcBorders>
              <w:top w:val="nil"/>
              <w:left w:val="nil"/>
              <w:bottom w:val="nil"/>
              <w:right w:val="nil"/>
            </w:tcBorders>
            <w:shd w:val="clear" w:color="auto" w:fill="auto"/>
            <w:noWrap/>
            <w:vAlign w:val="center"/>
            <w:hideMark/>
          </w:tcPr>
          <w:p w14:paraId="6D1247F2"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0.84</w:t>
            </w:r>
          </w:p>
        </w:tc>
        <w:tc>
          <w:tcPr>
            <w:tcW w:w="873" w:type="dxa"/>
            <w:tcBorders>
              <w:top w:val="nil"/>
              <w:left w:val="nil"/>
              <w:bottom w:val="nil"/>
              <w:right w:val="nil"/>
            </w:tcBorders>
            <w:shd w:val="clear" w:color="auto" w:fill="auto"/>
            <w:noWrap/>
            <w:vAlign w:val="center"/>
            <w:hideMark/>
          </w:tcPr>
          <w:p w14:paraId="715F0FB7"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0.0102</w:t>
            </w:r>
          </w:p>
        </w:tc>
      </w:tr>
      <w:tr w:rsidR="0035548E" w:rsidRPr="005A08C2" w14:paraId="64A6FDAF" w14:textId="77777777" w:rsidTr="002550E6">
        <w:trPr>
          <w:trHeight w:val="300"/>
        </w:trPr>
        <w:tc>
          <w:tcPr>
            <w:tcW w:w="2411" w:type="dxa"/>
            <w:tcBorders>
              <w:top w:val="nil"/>
              <w:left w:val="nil"/>
              <w:bottom w:val="nil"/>
              <w:right w:val="nil"/>
            </w:tcBorders>
            <w:shd w:val="clear" w:color="auto" w:fill="auto"/>
            <w:noWrap/>
            <w:vAlign w:val="center"/>
            <w:hideMark/>
          </w:tcPr>
          <w:p w14:paraId="5738C080"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Petrophile puchella</w:t>
            </w:r>
          </w:p>
        </w:tc>
        <w:tc>
          <w:tcPr>
            <w:tcW w:w="419" w:type="dxa"/>
            <w:tcBorders>
              <w:top w:val="nil"/>
              <w:left w:val="nil"/>
              <w:bottom w:val="nil"/>
              <w:right w:val="nil"/>
            </w:tcBorders>
            <w:shd w:val="clear" w:color="auto" w:fill="auto"/>
            <w:noWrap/>
            <w:vAlign w:val="center"/>
            <w:hideMark/>
          </w:tcPr>
          <w:p w14:paraId="373DC292"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9</w:t>
            </w:r>
          </w:p>
        </w:tc>
        <w:tc>
          <w:tcPr>
            <w:tcW w:w="1276" w:type="dxa"/>
            <w:tcBorders>
              <w:top w:val="nil"/>
              <w:left w:val="nil"/>
              <w:bottom w:val="nil"/>
              <w:right w:val="nil"/>
            </w:tcBorders>
            <w:shd w:val="clear" w:color="auto" w:fill="auto"/>
            <w:noWrap/>
            <w:vAlign w:val="center"/>
            <w:hideMark/>
          </w:tcPr>
          <w:p w14:paraId="575E2D3C"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0.30</w:t>
            </w:r>
          </w:p>
        </w:tc>
        <w:tc>
          <w:tcPr>
            <w:tcW w:w="873" w:type="dxa"/>
            <w:tcBorders>
              <w:top w:val="nil"/>
              <w:left w:val="nil"/>
              <w:bottom w:val="nil"/>
              <w:right w:val="nil"/>
            </w:tcBorders>
            <w:shd w:val="clear" w:color="auto" w:fill="auto"/>
            <w:noWrap/>
            <w:vAlign w:val="center"/>
            <w:hideMark/>
          </w:tcPr>
          <w:p w14:paraId="52FA3A9A"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0.1290</w:t>
            </w:r>
          </w:p>
        </w:tc>
      </w:tr>
      <w:tr w:rsidR="0035548E" w:rsidRPr="005A08C2" w14:paraId="1683769A" w14:textId="77777777" w:rsidTr="002550E6">
        <w:trPr>
          <w:trHeight w:val="300"/>
        </w:trPr>
        <w:tc>
          <w:tcPr>
            <w:tcW w:w="2411" w:type="dxa"/>
            <w:tcBorders>
              <w:top w:val="nil"/>
              <w:left w:val="nil"/>
              <w:bottom w:val="nil"/>
              <w:right w:val="nil"/>
            </w:tcBorders>
            <w:shd w:val="clear" w:color="auto" w:fill="auto"/>
            <w:noWrap/>
            <w:vAlign w:val="center"/>
            <w:hideMark/>
          </w:tcPr>
          <w:p w14:paraId="755F174F"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Phyllota phyllicoides</w:t>
            </w:r>
          </w:p>
        </w:tc>
        <w:tc>
          <w:tcPr>
            <w:tcW w:w="419" w:type="dxa"/>
            <w:tcBorders>
              <w:top w:val="nil"/>
              <w:left w:val="nil"/>
              <w:bottom w:val="nil"/>
              <w:right w:val="nil"/>
            </w:tcBorders>
            <w:shd w:val="clear" w:color="auto" w:fill="auto"/>
            <w:noWrap/>
            <w:vAlign w:val="center"/>
            <w:hideMark/>
          </w:tcPr>
          <w:p w14:paraId="5C0E31C0"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19</w:t>
            </w:r>
          </w:p>
        </w:tc>
        <w:tc>
          <w:tcPr>
            <w:tcW w:w="1276" w:type="dxa"/>
            <w:tcBorders>
              <w:top w:val="nil"/>
              <w:left w:val="nil"/>
              <w:bottom w:val="nil"/>
              <w:right w:val="nil"/>
            </w:tcBorders>
            <w:shd w:val="clear" w:color="auto" w:fill="auto"/>
            <w:noWrap/>
            <w:vAlign w:val="center"/>
            <w:hideMark/>
          </w:tcPr>
          <w:p w14:paraId="27977CED"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0.31</w:t>
            </w:r>
          </w:p>
        </w:tc>
        <w:tc>
          <w:tcPr>
            <w:tcW w:w="873" w:type="dxa"/>
            <w:tcBorders>
              <w:top w:val="nil"/>
              <w:left w:val="nil"/>
              <w:bottom w:val="nil"/>
              <w:right w:val="nil"/>
            </w:tcBorders>
            <w:shd w:val="clear" w:color="auto" w:fill="auto"/>
            <w:noWrap/>
            <w:vAlign w:val="center"/>
            <w:hideMark/>
          </w:tcPr>
          <w:p w14:paraId="79A05255"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0.0128</w:t>
            </w:r>
          </w:p>
        </w:tc>
      </w:tr>
      <w:tr w:rsidR="0035548E" w:rsidRPr="005A08C2" w14:paraId="4058C766" w14:textId="77777777" w:rsidTr="002550E6">
        <w:trPr>
          <w:trHeight w:val="300"/>
        </w:trPr>
        <w:tc>
          <w:tcPr>
            <w:tcW w:w="2411" w:type="dxa"/>
            <w:tcBorders>
              <w:top w:val="nil"/>
              <w:left w:val="nil"/>
              <w:bottom w:val="nil"/>
              <w:right w:val="nil"/>
            </w:tcBorders>
            <w:shd w:val="clear" w:color="auto" w:fill="auto"/>
            <w:noWrap/>
            <w:vAlign w:val="center"/>
            <w:hideMark/>
          </w:tcPr>
          <w:p w14:paraId="4C699ED4"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Pimelea linifolia</w:t>
            </w:r>
          </w:p>
        </w:tc>
        <w:tc>
          <w:tcPr>
            <w:tcW w:w="419" w:type="dxa"/>
            <w:tcBorders>
              <w:top w:val="nil"/>
              <w:left w:val="nil"/>
              <w:bottom w:val="nil"/>
              <w:right w:val="nil"/>
            </w:tcBorders>
            <w:shd w:val="clear" w:color="auto" w:fill="auto"/>
            <w:noWrap/>
            <w:vAlign w:val="center"/>
            <w:hideMark/>
          </w:tcPr>
          <w:p w14:paraId="0AFEFD4A"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13</w:t>
            </w:r>
          </w:p>
        </w:tc>
        <w:tc>
          <w:tcPr>
            <w:tcW w:w="1276" w:type="dxa"/>
            <w:tcBorders>
              <w:top w:val="nil"/>
              <w:left w:val="nil"/>
              <w:bottom w:val="nil"/>
              <w:right w:val="nil"/>
            </w:tcBorders>
            <w:shd w:val="clear" w:color="auto" w:fill="auto"/>
            <w:noWrap/>
            <w:vAlign w:val="center"/>
            <w:hideMark/>
          </w:tcPr>
          <w:p w14:paraId="7347C44A"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0.78</w:t>
            </w:r>
          </w:p>
        </w:tc>
        <w:tc>
          <w:tcPr>
            <w:tcW w:w="873" w:type="dxa"/>
            <w:tcBorders>
              <w:top w:val="nil"/>
              <w:left w:val="nil"/>
              <w:bottom w:val="nil"/>
              <w:right w:val="nil"/>
            </w:tcBorders>
            <w:shd w:val="clear" w:color="auto" w:fill="auto"/>
            <w:noWrap/>
            <w:vAlign w:val="center"/>
            <w:hideMark/>
          </w:tcPr>
          <w:p w14:paraId="234244DE"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0.0001</w:t>
            </w:r>
          </w:p>
        </w:tc>
      </w:tr>
      <w:tr w:rsidR="0035548E" w:rsidRPr="005A08C2" w14:paraId="1D01F0A7" w14:textId="77777777" w:rsidTr="002550E6">
        <w:trPr>
          <w:trHeight w:val="300"/>
        </w:trPr>
        <w:tc>
          <w:tcPr>
            <w:tcW w:w="2411" w:type="dxa"/>
            <w:tcBorders>
              <w:top w:val="nil"/>
              <w:left w:val="nil"/>
              <w:bottom w:val="single" w:sz="4" w:space="0" w:color="auto"/>
              <w:right w:val="nil"/>
            </w:tcBorders>
            <w:shd w:val="clear" w:color="auto" w:fill="auto"/>
            <w:noWrap/>
            <w:vAlign w:val="center"/>
            <w:hideMark/>
          </w:tcPr>
          <w:p w14:paraId="28E66A39" w14:textId="77777777" w:rsidR="0035548E" w:rsidRPr="005A08C2" w:rsidRDefault="0035548E" w:rsidP="005A08C2">
            <w:pPr>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Pultanaea tuberculata</w:t>
            </w:r>
          </w:p>
        </w:tc>
        <w:tc>
          <w:tcPr>
            <w:tcW w:w="419" w:type="dxa"/>
            <w:tcBorders>
              <w:top w:val="nil"/>
              <w:left w:val="nil"/>
              <w:bottom w:val="single" w:sz="4" w:space="0" w:color="auto"/>
              <w:right w:val="nil"/>
            </w:tcBorders>
            <w:shd w:val="clear" w:color="auto" w:fill="auto"/>
            <w:noWrap/>
            <w:vAlign w:val="center"/>
            <w:hideMark/>
          </w:tcPr>
          <w:p w14:paraId="2A85E234"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28</w:t>
            </w:r>
          </w:p>
        </w:tc>
        <w:tc>
          <w:tcPr>
            <w:tcW w:w="1276" w:type="dxa"/>
            <w:tcBorders>
              <w:top w:val="nil"/>
              <w:left w:val="nil"/>
              <w:bottom w:val="single" w:sz="4" w:space="0" w:color="auto"/>
              <w:right w:val="nil"/>
            </w:tcBorders>
            <w:shd w:val="clear" w:color="auto" w:fill="auto"/>
            <w:noWrap/>
            <w:vAlign w:val="center"/>
            <w:hideMark/>
          </w:tcPr>
          <w:p w14:paraId="6D43A208"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0.49</w:t>
            </w:r>
          </w:p>
        </w:tc>
        <w:tc>
          <w:tcPr>
            <w:tcW w:w="873" w:type="dxa"/>
            <w:tcBorders>
              <w:top w:val="nil"/>
              <w:left w:val="nil"/>
              <w:bottom w:val="single" w:sz="4" w:space="0" w:color="auto"/>
              <w:right w:val="nil"/>
            </w:tcBorders>
            <w:shd w:val="clear" w:color="auto" w:fill="auto"/>
            <w:noWrap/>
            <w:vAlign w:val="center"/>
            <w:hideMark/>
          </w:tcPr>
          <w:p w14:paraId="56ABEF23" w14:textId="77777777" w:rsidR="0035548E" w:rsidRPr="005A08C2" w:rsidRDefault="0035548E" w:rsidP="005A08C2">
            <w:pPr>
              <w:rPr>
                <w:rFonts w:eastAsia="Times New Roman" w:cs="Times New Roman"/>
                <w:color w:val="000000"/>
                <w:sz w:val="20"/>
                <w:szCs w:val="20"/>
                <w:lang w:eastAsia="en-AU"/>
              </w:rPr>
            </w:pPr>
            <w:r w:rsidRPr="005A08C2">
              <w:rPr>
                <w:rFonts w:cs="Times New Roman"/>
                <w:color w:val="000000"/>
                <w:sz w:val="20"/>
                <w:szCs w:val="20"/>
              </w:rPr>
              <w:t>&lt;0.0001</w:t>
            </w:r>
          </w:p>
        </w:tc>
      </w:tr>
    </w:tbl>
    <w:p w14:paraId="435DC154" w14:textId="77777777" w:rsidR="0035548E" w:rsidRDefault="0035548E" w:rsidP="005A08C2">
      <w:pPr>
        <w:rPr>
          <w:b/>
        </w:rPr>
      </w:pPr>
    </w:p>
    <w:p w14:paraId="6E79EF76" w14:textId="5702ED24" w:rsidR="0035548E" w:rsidRPr="00CD3999" w:rsidRDefault="0035548E" w:rsidP="0035548E">
      <w:commentRangeStart w:id="1"/>
      <w:commentRangeStart w:id="2"/>
      <w:r w:rsidRPr="00091888">
        <w:rPr>
          <w:b/>
        </w:rPr>
        <w:t xml:space="preserve">Table </w:t>
      </w:r>
      <w:r w:rsidR="00801FEA">
        <w:rPr>
          <w:b/>
        </w:rPr>
        <w:t>3</w:t>
      </w:r>
      <w:r w:rsidRPr="00091888">
        <w:rPr>
          <w:b/>
        </w:rPr>
        <w:t>.</w:t>
      </w:r>
      <w:r>
        <w:t xml:space="preserve"> </w:t>
      </w:r>
      <w:commentRangeEnd w:id="1"/>
      <w:r w:rsidR="00A441B6">
        <w:rPr>
          <w:rStyle w:val="CommentReference"/>
        </w:rPr>
        <w:commentReference w:id="1"/>
      </w:r>
      <w:commentRangeEnd w:id="2"/>
      <w:r w:rsidR="00346FA9">
        <w:rPr>
          <w:rStyle w:val="CommentReference"/>
        </w:rPr>
        <w:commentReference w:id="2"/>
      </w:r>
      <w:r w:rsidRPr="00DA69DA">
        <w:t>Correlations, within each of the 14 study species, between tot</w:t>
      </w:r>
      <w:r>
        <w:t>al reproductive investment (mg) and investment in propagules (mg).</w:t>
      </w:r>
      <w:r w:rsidR="00CD3999">
        <w:t xml:space="preserve"> Includes only those individuals that produced at least 1 seed, resulting in different </w:t>
      </w:r>
      <w:r w:rsidR="00CD3999">
        <w:rPr>
          <w:i/>
        </w:rPr>
        <w:t>n</w:t>
      </w:r>
      <w:r w:rsidR="00CD3999">
        <w:t xml:space="preserve"> values for each species.</w:t>
      </w:r>
      <w:bookmarkStart w:id="3" w:name="_GoBack"/>
      <w:bookmarkEnd w:id="3"/>
    </w:p>
    <w:p w14:paraId="5C89E956" w14:textId="77777777" w:rsidR="0035548E" w:rsidRDefault="0035548E">
      <w:pPr>
        <w:spacing w:line="259" w:lineRule="auto"/>
      </w:pPr>
      <w:r>
        <w:br w:type="page"/>
      </w:r>
    </w:p>
    <w:p w14:paraId="467099F2" w14:textId="77777777" w:rsidR="0035548E" w:rsidRDefault="0035548E" w:rsidP="005A08C2"/>
    <w:p w14:paraId="56E475EE" w14:textId="77777777" w:rsidR="0035548E" w:rsidRPr="005A08C2" w:rsidRDefault="0035548E" w:rsidP="005A08C2">
      <w:pPr>
        <w:spacing w:line="240" w:lineRule="auto"/>
        <w:rPr>
          <w:rFonts w:cs="Times New Roman"/>
          <w:sz w:val="20"/>
          <w:szCs w:val="20"/>
        </w:rPr>
      </w:pPr>
    </w:p>
    <w:tbl>
      <w:tblPr>
        <w:tblW w:w="5362" w:type="dxa"/>
        <w:tblInd w:w="-108" w:type="dxa"/>
        <w:tblLook w:val="04A0" w:firstRow="1" w:lastRow="0" w:firstColumn="1" w:lastColumn="0" w:noHBand="0" w:noVBand="1"/>
      </w:tblPr>
      <w:tblGrid>
        <w:gridCol w:w="108"/>
        <w:gridCol w:w="3011"/>
        <w:gridCol w:w="108"/>
        <w:gridCol w:w="443"/>
        <w:gridCol w:w="108"/>
        <w:gridCol w:w="499"/>
        <w:gridCol w:w="108"/>
        <w:gridCol w:w="869"/>
        <w:gridCol w:w="108"/>
        <w:tblGridChange w:id="4">
          <w:tblGrid>
            <w:gridCol w:w="108"/>
            <w:gridCol w:w="3011"/>
            <w:gridCol w:w="108"/>
            <w:gridCol w:w="443"/>
            <w:gridCol w:w="108"/>
            <w:gridCol w:w="499"/>
            <w:gridCol w:w="108"/>
            <w:gridCol w:w="869"/>
            <w:gridCol w:w="108"/>
          </w:tblGrid>
        </w:tblGridChange>
      </w:tblGrid>
      <w:tr w:rsidR="00346FA9" w:rsidRPr="005A08C2" w14:paraId="2EA0A3D4" w14:textId="77777777" w:rsidTr="00346FA9">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158D133D" w14:textId="00DC3148" w:rsidR="00346FA9" w:rsidRPr="005A08C2" w:rsidRDefault="00346FA9" w:rsidP="005A08C2">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Predictor</w:t>
            </w:r>
          </w:p>
        </w:tc>
        <w:tc>
          <w:tcPr>
            <w:tcW w:w="551" w:type="dxa"/>
            <w:gridSpan w:val="2"/>
            <w:tcBorders>
              <w:top w:val="single" w:sz="4" w:space="0" w:color="auto"/>
              <w:left w:val="nil"/>
              <w:bottom w:val="single" w:sz="4" w:space="0" w:color="auto"/>
              <w:right w:val="nil"/>
            </w:tcBorders>
            <w:shd w:val="clear" w:color="auto" w:fill="auto"/>
            <w:noWrap/>
            <w:vAlign w:val="bottom"/>
            <w:hideMark/>
          </w:tcPr>
          <w:p w14:paraId="6027D497"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607" w:type="dxa"/>
            <w:gridSpan w:val="2"/>
            <w:tcBorders>
              <w:top w:val="single" w:sz="4" w:space="0" w:color="auto"/>
              <w:left w:val="nil"/>
              <w:bottom w:val="single" w:sz="4" w:space="0" w:color="auto"/>
              <w:right w:val="nil"/>
            </w:tcBorders>
            <w:shd w:val="clear" w:color="auto" w:fill="auto"/>
            <w:noWrap/>
            <w:vAlign w:val="bottom"/>
            <w:hideMark/>
          </w:tcPr>
          <w:p w14:paraId="73137EFE"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977" w:type="dxa"/>
            <w:gridSpan w:val="2"/>
            <w:tcBorders>
              <w:top w:val="single" w:sz="4" w:space="0" w:color="auto"/>
              <w:left w:val="nil"/>
              <w:bottom w:val="single" w:sz="4" w:space="0" w:color="auto"/>
              <w:right w:val="nil"/>
            </w:tcBorders>
            <w:shd w:val="clear" w:color="auto" w:fill="auto"/>
            <w:noWrap/>
            <w:vAlign w:val="bottom"/>
            <w:hideMark/>
          </w:tcPr>
          <w:p w14:paraId="4DFBC3D1" w14:textId="77777777" w:rsidR="00346FA9" w:rsidRPr="005A08C2" w:rsidRDefault="00346FA9" w:rsidP="005A08C2">
            <w:pPr>
              <w:spacing w:line="24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p-value (fit)</w:t>
            </w:r>
          </w:p>
        </w:tc>
      </w:tr>
      <w:tr w:rsidR="00346FA9" w:rsidRPr="005A08C2" w:rsidDel="00346FA9" w14:paraId="701C9AFE" w14:textId="14872709" w:rsidTr="00346FA9">
        <w:trPr>
          <w:gridAfter w:val="1"/>
          <w:wAfter w:w="108" w:type="dxa"/>
          <w:trHeight w:val="300"/>
          <w:del w:id="5" w:author="Dr Elizabeth Wenk [3]" w:date="2016-09-05T12:51:00Z"/>
        </w:trPr>
        <w:tc>
          <w:tcPr>
            <w:tcW w:w="3119" w:type="dxa"/>
            <w:gridSpan w:val="2"/>
            <w:tcBorders>
              <w:top w:val="nil"/>
              <w:left w:val="nil"/>
              <w:bottom w:val="nil"/>
              <w:right w:val="nil"/>
            </w:tcBorders>
            <w:shd w:val="clear" w:color="auto" w:fill="auto"/>
            <w:noWrap/>
            <w:vAlign w:val="center"/>
            <w:hideMark/>
          </w:tcPr>
          <w:p w14:paraId="63B9B6FB" w14:textId="332A43DB" w:rsidR="00346FA9" w:rsidRPr="005A08C2" w:rsidDel="00346FA9" w:rsidRDefault="00346FA9" w:rsidP="005A08C2">
            <w:pPr>
              <w:spacing w:line="240" w:lineRule="auto"/>
              <w:rPr>
                <w:del w:id="6" w:author="Dr Elizabeth Wenk [3]" w:date="2016-09-05T12:51:00Z"/>
                <w:rFonts w:eastAsia="Times New Roman" w:cs="Times New Roman"/>
                <w:color w:val="000000"/>
                <w:sz w:val="20"/>
                <w:szCs w:val="20"/>
                <w:lang w:eastAsia="en-AU"/>
              </w:rPr>
            </w:pPr>
            <w:del w:id="7" w:author="Dr Elizabeth Wenk [3]" w:date="2016-09-05T12:51:00Z">
              <w:r w:rsidRPr="005A08C2" w:rsidDel="00346FA9">
                <w:rPr>
                  <w:rFonts w:eastAsia="Times New Roman" w:cs="Times New Roman"/>
                  <w:color w:val="000000"/>
                  <w:sz w:val="20"/>
                  <w:szCs w:val="20"/>
                  <w:lang w:eastAsia="en-AU"/>
                </w:rPr>
                <w:delText>Total plant weight (mg)</w:delText>
              </w:r>
            </w:del>
          </w:p>
        </w:tc>
        <w:tc>
          <w:tcPr>
            <w:tcW w:w="551" w:type="dxa"/>
            <w:gridSpan w:val="2"/>
            <w:tcBorders>
              <w:top w:val="nil"/>
              <w:left w:val="nil"/>
              <w:bottom w:val="nil"/>
              <w:right w:val="nil"/>
            </w:tcBorders>
            <w:shd w:val="clear" w:color="auto" w:fill="auto"/>
            <w:noWrap/>
            <w:vAlign w:val="center"/>
            <w:hideMark/>
          </w:tcPr>
          <w:p w14:paraId="66ADB983" w14:textId="1D3C85EE" w:rsidR="00346FA9" w:rsidRPr="005A08C2" w:rsidDel="00346FA9" w:rsidRDefault="00346FA9" w:rsidP="005A08C2">
            <w:pPr>
              <w:spacing w:line="240" w:lineRule="auto"/>
              <w:rPr>
                <w:del w:id="8" w:author="Dr Elizabeth Wenk [3]" w:date="2016-09-05T12:51:00Z"/>
                <w:rFonts w:eastAsia="Times New Roman" w:cs="Times New Roman"/>
                <w:color w:val="000000"/>
                <w:sz w:val="20"/>
                <w:szCs w:val="20"/>
                <w:lang w:eastAsia="en-AU"/>
              </w:rPr>
            </w:pPr>
            <w:del w:id="9" w:author="Dr Elizabeth Wenk [3]" w:date="2016-09-05T12:51:00Z">
              <w:r w:rsidRPr="005A08C2" w:rsidDel="00346FA9">
                <w:rPr>
                  <w:rFonts w:cs="Times New Roman"/>
                  <w:color w:val="000000"/>
                  <w:sz w:val="20"/>
                  <w:szCs w:val="20"/>
                </w:rPr>
                <w:delText>357</w:delText>
              </w:r>
            </w:del>
          </w:p>
        </w:tc>
        <w:tc>
          <w:tcPr>
            <w:tcW w:w="607" w:type="dxa"/>
            <w:gridSpan w:val="2"/>
            <w:tcBorders>
              <w:top w:val="nil"/>
              <w:left w:val="nil"/>
              <w:bottom w:val="nil"/>
              <w:right w:val="nil"/>
            </w:tcBorders>
            <w:shd w:val="clear" w:color="auto" w:fill="auto"/>
            <w:noWrap/>
            <w:vAlign w:val="center"/>
            <w:hideMark/>
          </w:tcPr>
          <w:p w14:paraId="31B2B9DF" w14:textId="08DE2C80" w:rsidR="00346FA9" w:rsidRPr="005A08C2" w:rsidDel="00346FA9" w:rsidRDefault="00346FA9" w:rsidP="005A08C2">
            <w:pPr>
              <w:spacing w:line="240" w:lineRule="auto"/>
              <w:rPr>
                <w:del w:id="10" w:author="Dr Elizabeth Wenk [3]" w:date="2016-09-05T12:51:00Z"/>
                <w:rFonts w:eastAsia="Times New Roman" w:cs="Times New Roman"/>
                <w:color w:val="000000"/>
                <w:sz w:val="20"/>
                <w:szCs w:val="20"/>
                <w:lang w:eastAsia="en-AU"/>
              </w:rPr>
            </w:pPr>
            <w:del w:id="11" w:author="Dr Elizabeth Wenk [3]" w:date="2016-09-05T12:51:00Z">
              <w:r w:rsidRPr="005A08C2" w:rsidDel="00346FA9">
                <w:rPr>
                  <w:rFonts w:cs="Times New Roman"/>
                  <w:color w:val="000000"/>
                  <w:sz w:val="20"/>
                  <w:szCs w:val="20"/>
                </w:rPr>
                <w:delText>0.62</w:delText>
              </w:r>
            </w:del>
          </w:p>
        </w:tc>
        <w:tc>
          <w:tcPr>
            <w:tcW w:w="977" w:type="dxa"/>
            <w:gridSpan w:val="2"/>
            <w:tcBorders>
              <w:top w:val="nil"/>
              <w:left w:val="nil"/>
              <w:bottom w:val="nil"/>
              <w:right w:val="nil"/>
            </w:tcBorders>
            <w:shd w:val="clear" w:color="auto" w:fill="auto"/>
            <w:noWrap/>
            <w:vAlign w:val="center"/>
            <w:hideMark/>
          </w:tcPr>
          <w:p w14:paraId="30916D57" w14:textId="0092A316" w:rsidR="00346FA9" w:rsidRPr="005A08C2" w:rsidDel="00346FA9" w:rsidRDefault="00346FA9" w:rsidP="005A08C2">
            <w:pPr>
              <w:spacing w:line="240" w:lineRule="auto"/>
              <w:rPr>
                <w:del w:id="12" w:author="Dr Elizabeth Wenk [3]" w:date="2016-09-05T12:51:00Z"/>
                <w:rFonts w:eastAsia="Times New Roman" w:cs="Times New Roman"/>
                <w:color w:val="000000"/>
                <w:sz w:val="20"/>
                <w:szCs w:val="20"/>
                <w:lang w:eastAsia="en-AU"/>
              </w:rPr>
            </w:pPr>
            <w:del w:id="13" w:author="Dr Elizabeth Wenk [3]" w:date="2016-09-05T12:51:00Z">
              <w:r w:rsidRPr="005A08C2" w:rsidDel="00346FA9">
                <w:rPr>
                  <w:rFonts w:cs="Times New Roman"/>
                  <w:color w:val="000000"/>
                  <w:sz w:val="20"/>
                  <w:szCs w:val="20"/>
                </w:rPr>
                <w:delText>&lt;0.0001</w:delText>
              </w:r>
            </w:del>
          </w:p>
        </w:tc>
      </w:tr>
      <w:tr w:rsidR="00346FA9" w:rsidRPr="005A08C2" w14:paraId="7BE92339" w14:textId="77777777" w:rsidTr="00346FA9">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1473010E"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tissues (mg)</w:t>
            </w:r>
          </w:p>
        </w:tc>
        <w:tc>
          <w:tcPr>
            <w:tcW w:w="551" w:type="dxa"/>
            <w:gridSpan w:val="2"/>
            <w:tcBorders>
              <w:top w:val="nil"/>
              <w:left w:val="nil"/>
              <w:bottom w:val="nil"/>
              <w:right w:val="nil"/>
            </w:tcBorders>
            <w:shd w:val="clear" w:color="auto" w:fill="auto"/>
            <w:noWrap/>
            <w:vAlign w:val="center"/>
            <w:hideMark/>
          </w:tcPr>
          <w:p w14:paraId="1AFC3674"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356</w:t>
            </w:r>
          </w:p>
        </w:tc>
        <w:tc>
          <w:tcPr>
            <w:tcW w:w="607" w:type="dxa"/>
            <w:gridSpan w:val="2"/>
            <w:tcBorders>
              <w:top w:val="nil"/>
              <w:left w:val="nil"/>
              <w:bottom w:val="nil"/>
              <w:right w:val="nil"/>
            </w:tcBorders>
            <w:shd w:val="clear" w:color="auto" w:fill="auto"/>
            <w:noWrap/>
            <w:vAlign w:val="center"/>
            <w:hideMark/>
          </w:tcPr>
          <w:p w14:paraId="58C1B4BD"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0.94</w:t>
            </w:r>
          </w:p>
        </w:tc>
        <w:tc>
          <w:tcPr>
            <w:tcW w:w="977" w:type="dxa"/>
            <w:gridSpan w:val="2"/>
            <w:tcBorders>
              <w:top w:val="nil"/>
              <w:left w:val="nil"/>
              <w:bottom w:val="nil"/>
              <w:right w:val="nil"/>
            </w:tcBorders>
            <w:shd w:val="clear" w:color="auto" w:fill="auto"/>
            <w:noWrap/>
            <w:vAlign w:val="center"/>
            <w:hideMark/>
          </w:tcPr>
          <w:p w14:paraId="1A3FA422"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&lt;0.0001</w:t>
            </w:r>
          </w:p>
        </w:tc>
      </w:tr>
      <w:tr w:rsidR="00346FA9" w:rsidRPr="005A08C2" w:rsidDel="00F342D9" w14:paraId="0B7FFF56" w14:textId="39F31635" w:rsidTr="00346FA9">
        <w:trPr>
          <w:gridAfter w:val="1"/>
          <w:wAfter w:w="108" w:type="dxa"/>
          <w:trHeight w:val="300"/>
          <w:del w:id="14" w:author="Daniel Falster" w:date="2016-08-29T15:39:00Z"/>
        </w:trPr>
        <w:tc>
          <w:tcPr>
            <w:tcW w:w="3119" w:type="dxa"/>
            <w:gridSpan w:val="2"/>
            <w:tcBorders>
              <w:top w:val="nil"/>
              <w:left w:val="nil"/>
              <w:bottom w:val="nil"/>
              <w:right w:val="nil"/>
            </w:tcBorders>
            <w:shd w:val="clear" w:color="auto" w:fill="auto"/>
            <w:noWrap/>
            <w:vAlign w:val="center"/>
            <w:hideMark/>
          </w:tcPr>
          <w:p w14:paraId="39F931E0" w14:textId="692B42F7" w:rsidR="00346FA9" w:rsidRPr="005A08C2" w:rsidDel="00F342D9" w:rsidRDefault="00346FA9" w:rsidP="005A08C2">
            <w:pPr>
              <w:spacing w:line="240" w:lineRule="auto"/>
              <w:rPr>
                <w:del w:id="15" w:author="Daniel Falster" w:date="2016-08-29T15:39:00Z"/>
                <w:rFonts w:eastAsia="Times New Roman" w:cs="Times New Roman"/>
                <w:color w:val="000000"/>
                <w:sz w:val="20"/>
                <w:szCs w:val="20"/>
                <w:lang w:eastAsia="en-AU"/>
              </w:rPr>
            </w:pPr>
            <w:del w:id="16" w:author="Daniel Falster" w:date="2016-08-29T15:39:00Z">
              <w:r w:rsidRPr="005A08C2" w:rsidDel="00F342D9">
                <w:rPr>
                  <w:rFonts w:eastAsia="Times New Roman" w:cs="Times New Roman"/>
                  <w:color w:val="000000"/>
                  <w:sz w:val="20"/>
                  <w:szCs w:val="20"/>
                  <w:lang w:eastAsia="en-AU"/>
                </w:rPr>
                <w:delText>Successful investment (</w:delText>
              </w:r>
              <w:commentRangeStart w:id="17"/>
              <w:r w:rsidRPr="005A08C2" w:rsidDel="00F342D9">
                <w:rPr>
                  <w:rFonts w:eastAsia="Times New Roman" w:cs="Times New Roman"/>
                  <w:color w:val="000000"/>
                  <w:sz w:val="20"/>
                  <w:szCs w:val="20"/>
                  <w:lang w:eastAsia="en-AU"/>
                </w:rPr>
                <w:delText>mg</w:delText>
              </w:r>
            </w:del>
            <w:commentRangeEnd w:id="17"/>
            <w:r>
              <w:rPr>
                <w:rStyle w:val="CommentReference"/>
              </w:rPr>
              <w:commentReference w:id="17"/>
            </w:r>
            <w:del w:id="18" w:author="Daniel Falster" w:date="2016-08-29T15:39:00Z">
              <w:r w:rsidRPr="005A08C2" w:rsidDel="00F342D9">
                <w:rPr>
                  <w:rFonts w:eastAsia="Times New Roman" w:cs="Times New Roman"/>
                  <w:color w:val="000000"/>
                  <w:sz w:val="20"/>
                  <w:szCs w:val="20"/>
                  <w:lang w:eastAsia="en-AU"/>
                </w:rPr>
                <w:delText>)</w:delText>
              </w:r>
            </w:del>
          </w:p>
          <w:p w14:paraId="27FB3512" w14:textId="3BB4F16C" w:rsidR="00346FA9" w:rsidRPr="005A08C2" w:rsidDel="00F342D9" w:rsidRDefault="00346FA9" w:rsidP="005A08C2">
            <w:pPr>
              <w:spacing w:line="240" w:lineRule="auto"/>
              <w:rPr>
                <w:del w:id="19" w:author="Daniel Falster" w:date="2016-08-29T15:39:00Z"/>
                <w:rFonts w:eastAsia="Times New Roman" w:cs="Times New Roman"/>
                <w:color w:val="000000"/>
                <w:sz w:val="20"/>
                <w:szCs w:val="20"/>
                <w:lang w:eastAsia="en-AU"/>
              </w:rPr>
            </w:pPr>
            <w:del w:id="20" w:author="Daniel Falster" w:date="2016-08-29T15:39:00Z">
              <w:r w:rsidRPr="005A08C2" w:rsidDel="00F342D9">
                <w:rPr>
                  <w:rFonts w:eastAsia="Times New Roman" w:cs="Times New Roman"/>
                  <w:color w:val="000000"/>
                  <w:sz w:val="20"/>
                  <w:szCs w:val="20"/>
                  <w:lang w:eastAsia="en-AU"/>
                </w:rPr>
                <w:delText xml:space="preserve">         (seedcosts * seed count)</w:delText>
              </w:r>
            </w:del>
          </w:p>
        </w:tc>
        <w:tc>
          <w:tcPr>
            <w:tcW w:w="551" w:type="dxa"/>
            <w:gridSpan w:val="2"/>
            <w:tcBorders>
              <w:top w:val="nil"/>
              <w:left w:val="nil"/>
              <w:bottom w:val="nil"/>
              <w:right w:val="nil"/>
            </w:tcBorders>
            <w:shd w:val="clear" w:color="auto" w:fill="auto"/>
            <w:noWrap/>
            <w:vAlign w:val="center"/>
            <w:hideMark/>
          </w:tcPr>
          <w:p w14:paraId="6B2FAD15" w14:textId="06CB4CCA" w:rsidR="00346FA9" w:rsidRPr="005A08C2" w:rsidDel="00F342D9" w:rsidRDefault="00346FA9" w:rsidP="005A08C2">
            <w:pPr>
              <w:spacing w:line="240" w:lineRule="auto"/>
              <w:rPr>
                <w:del w:id="21" w:author="Daniel Falster" w:date="2016-08-29T15:39:00Z"/>
                <w:rFonts w:eastAsia="Times New Roman" w:cs="Times New Roman"/>
                <w:color w:val="000000"/>
                <w:sz w:val="20"/>
                <w:szCs w:val="20"/>
                <w:lang w:eastAsia="en-AU"/>
              </w:rPr>
            </w:pPr>
            <w:del w:id="22" w:author="Daniel Falster" w:date="2016-08-29T15:39:00Z">
              <w:r w:rsidRPr="005A08C2" w:rsidDel="00F342D9">
                <w:rPr>
                  <w:rFonts w:cs="Times New Roman"/>
                  <w:color w:val="000000"/>
                  <w:sz w:val="20"/>
                  <w:szCs w:val="20"/>
                </w:rPr>
                <w:delText>223</w:delText>
              </w:r>
            </w:del>
          </w:p>
        </w:tc>
        <w:tc>
          <w:tcPr>
            <w:tcW w:w="607" w:type="dxa"/>
            <w:gridSpan w:val="2"/>
            <w:tcBorders>
              <w:top w:val="nil"/>
              <w:left w:val="nil"/>
              <w:bottom w:val="nil"/>
              <w:right w:val="nil"/>
            </w:tcBorders>
            <w:shd w:val="clear" w:color="auto" w:fill="auto"/>
            <w:noWrap/>
            <w:vAlign w:val="center"/>
            <w:hideMark/>
          </w:tcPr>
          <w:p w14:paraId="1F0FEBA7" w14:textId="1B22E9E5" w:rsidR="00346FA9" w:rsidRPr="005A08C2" w:rsidDel="00F342D9" w:rsidRDefault="00346FA9" w:rsidP="005A08C2">
            <w:pPr>
              <w:spacing w:line="240" w:lineRule="auto"/>
              <w:rPr>
                <w:del w:id="23" w:author="Daniel Falster" w:date="2016-08-29T15:39:00Z"/>
                <w:rFonts w:eastAsia="Times New Roman" w:cs="Times New Roman"/>
                <w:color w:val="000000"/>
                <w:sz w:val="20"/>
                <w:szCs w:val="20"/>
                <w:lang w:eastAsia="en-AU"/>
              </w:rPr>
            </w:pPr>
            <w:del w:id="24" w:author="Daniel Falster" w:date="2016-08-29T15:39:00Z">
              <w:r w:rsidRPr="005A08C2" w:rsidDel="00F342D9">
                <w:rPr>
                  <w:rFonts w:cs="Times New Roman"/>
                  <w:color w:val="000000"/>
                  <w:sz w:val="20"/>
                  <w:szCs w:val="20"/>
                </w:rPr>
                <w:delText>0.71</w:delText>
              </w:r>
            </w:del>
          </w:p>
        </w:tc>
        <w:tc>
          <w:tcPr>
            <w:tcW w:w="977" w:type="dxa"/>
            <w:gridSpan w:val="2"/>
            <w:tcBorders>
              <w:top w:val="nil"/>
              <w:left w:val="nil"/>
              <w:bottom w:val="nil"/>
              <w:right w:val="nil"/>
            </w:tcBorders>
            <w:shd w:val="clear" w:color="auto" w:fill="auto"/>
            <w:noWrap/>
            <w:vAlign w:val="center"/>
            <w:hideMark/>
          </w:tcPr>
          <w:p w14:paraId="40D0243C" w14:textId="616ED4B9" w:rsidR="00346FA9" w:rsidRPr="005A08C2" w:rsidDel="00F342D9" w:rsidRDefault="00346FA9" w:rsidP="005A08C2">
            <w:pPr>
              <w:spacing w:line="240" w:lineRule="auto"/>
              <w:rPr>
                <w:del w:id="25" w:author="Daniel Falster" w:date="2016-08-29T15:39:00Z"/>
                <w:rFonts w:eastAsia="Times New Roman" w:cs="Times New Roman"/>
                <w:color w:val="000000"/>
                <w:sz w:val="20"/>
                <w:szCs w:val="20"/>
                <w:lang w:eastAsia="en-AU"/>
              </w:rPr>
            </w:pPr>
            <w:del w:id="26" w:author="Daniel Falster" w:date="2016-08-29T15:39:00Z">
              <w:r w:rsidRPr="005A08C2" w:rsidDel="00F342D9">
                <w:rPr>
                  <w:rFonts w:cs="Times New Roman"/>
                  <w:color w:val="000000"/>
                  <w:sz w:val="20"/>
                  <w:szCs w:val="20"/>
                </w:rPr>
                <w:delText>&lt;0.0001</w:delText>
              </w:r>
            </w:del>
          </w:p>
        </w:tc>
      </w:tr>
      <w:tr w:rsidR="00346FA9" w:rsidRPr="005A08C2" w14:paraId="04832EED" w14:textId="77777777" w:rsidTr="00346FA9">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48733B84"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Propagule investment (mg)</w:t>
            </w:r>
          </w:p>
        </w:tc>
        <w:tc>
          <w:tcPr>
            <w:tcW w:w="551" w:type="dxa"/>
            <w:gridSpan w:val="2"/>
            <w:tcBorders>
              <w:top w:val="nil"/>
              <w:left w:val="nil"/>
              <w:bottom w:val="nil"/>
              <w:right w:val="nil"/>
            </w:tcBorders>
            <w:shd w:val="clear" w:color="auto" w:fill="auto"/>
            <w:noWrap/>
            <w:vAlign w:val="center"/>
            <w:hideMark/>
          </w:tcPr>
          <w:p w14:paraId="07BF166A"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223</w:t>
            </w:r>
          </w:p>
        </w:tc>
        <w:tc>
          <w:tcPr>
            <w:tcW w:w="607" w:type="dxa"/>
            <w:gridSpan w:val="2"/>
            <w:tcBorders>
              <w:top w:val="nil"/>
              <w:left w:val="nil"/>
              <w:bottom w:val="nil"/>
              <w:right w:val="nil"/>
            </w:tcBorders>
            <w:shd w:val="clear" w:color="auto" w:fill="auto"/>
            <w:noWrap/>
            <w:vAlign w:val="center"/>
            <w:hideMark/>
          </w:tcPr>
          <w:p w14:paraId="48CBA3B8"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0.52</w:t>
            </w:r>
          </w:p>
        </w:tc>
        <w:tc>
          <w:tcPr>
            <w:tcW w:w="977" w:type="dxa"/>
            <w:gridSpan w:val="2"/>
            <w:tcBorders>
              <w:top w:val="nil"/>
              <w:left w:val="nil"/>
              <w:bottom w:val="nil"/>
              <w:right w:val="nil"/>
            </w:tcBorders>
            <w:shd w:val="clear" w:color="auto" w:fill="auto"/>
            <w:noWrap/>
            <w:vAlign w:val="center"/>
            <w:hideMark/>
          </w:tcPr>
          <w:p w14:paraId="4754A10F"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&lt;0.0001</w:t>
            </w:r>
          </w:p>
        </w:tc>
      </w:tr>
      <w:tr w:rsidR="00346FA9" w:rsidRPr="005A08C2" w14:paraId="629C5F79" w14:textId="77777777" w:rsidTr="00346FA9">
        <w:tblPrEx>
          <w:tblW w:w="5362" w:type="dxa"/>
          <w:tblInd w:w="-108" w:type="dxa"/>
          <w:tblPrExChange w:id="27" w:author="Dr Elizabeth Wenk [3]" w:date="2016-09-05T12:51:00Z">
            <w:tblPrEx>
              <w:tblW w:w="5362" w:type="dxa"/>
              <w:tblInd w:w="-108" w:type="dxa"/>
            </w:tblPrEx>
          </w:tblPrExChange>
        </w:tblPrEx>
        <w:trPr>
          <w:gridAfter w:val="1"/>
          <w:wAfter w:w="108" w:type="dxa"/>
          <w:trHeight w:val="300"/>
          <w:trPrChange w:id="28" w:author="Dr Elizabeth Wenk [3]" w:date="2016-09-05T12:51:00Z">
            <w:trPr>
              <w:gridAfter w:val="1"/>
              <w:wAfter w:w="108" w:type="dxa"/>
              <w:trHeight w:val="300"/>
            </w:trPr>
          </w:trPrChange>
        </w:trPr>
        <w:tc>
          <w:tcPr>
            <w:tcW w:w="3119" w:type="dxa"/>
            <w:gridSpan w:val="2"/>
            <w:tcBorders>
              <w:top w:val="nil"/>
              <w:left w:val="nil"/>
              <w:bottom w:val="nil"/>
              <w:right w:val="nil"/>
            </w:tcBorders>
            <w:shd w:val="clear" w:color="auto" w:fill="auto"/>
            <w:noWrap/>
            <w:vAlign w:val="center"/>
            <w:tcPrChange w:id="29" w:author="Dr Elizabeth Wenk [3]" w:date="2016-09-05T12:51:00Z">
              <w:tcPr>
                <w:tcW w:w="3119" w:type="dxa"/>
                <w:gridSpan w:val="2"/>
                <w:tcBorders>
                  <w:top w:val="nil"/>
                  <w:left w:val="nil"/>
                  <w:bottom w:val="nil"/>
                  <w:right w:val="nil"/>
                </w:tcBorders>
                <w:shd w:val="clear" w:color="auto" w:fill="auto"/>
                <w:noWrap/>
                <w:vAlign w:val="center"/>
              </w:tcPr>
            </w:tcPrChange>
          </w:tcPr>
          <w:p w14:paraId="37ABE7A8" w14:textId="6EDFBD91" w:rsidR="00346FA9" w:rsidRPr="005A08C2" w:rsidRDefault="00346FA9" w:rsidP="005A08C2">
            <w:pPr>
              <w:spacing w:line="240" w:lineRule="auto"/>
              <w:rPr>
                <w:rFonts w:eastAsia="Times New Roman" w:cs="Times New Roman"/>
                <w:color w:val="000000"/>
                <w:sz w:val="20"/>
                <w:szCs w:val="20"/>
                <w:lang w:eastAsia="en-AU"/>
              </w:rPr>
            </w:pPr>
            <w:del w:id="30" w:author="Dr Elizabeth Wenk [3]" w:date="2016-09-05T12:51:00Z">
              <w:r w:rsidRPr="005A08C2" w:rsidDel="00346FA9">
                <w:rPr>
                  <w:rFonts w:eastAsia="Times New Roman" w:cs="Times New Roman"/>
                  <w:color w:val="000000"/>
                  <w:sz w:val="20"/>
                  <w:szCs w:val="20"/>
                  <w:lang w:eastAsia="en-AU"/>
                </w:rPr>
                <w:delText>Successful pre-pollination investment (mg)</w:delText>
              </w:r>
            </w:del>
          </w:p>
        </w:tc>
        <w:tc>
          <w:tcPr>
            <w:tcW w:w="551" w:type="dxa"/>
            <w:gridSpan w:val="2"/>
            <w:tcBorders>
              <w:top w:val="nil"/>
              <w:left w:val="nil"/>
              <w:bottom w:val="nil"/>
              <w:right w:val="nil"/>
            </w:tcBorders>
            <w:shd w:val="clear" w:color="auto" w:fill="auto"/>
            <w:noWrap/>
            <w:vAlign w:val="center"/>
            <w:tcPrChange w:id="31" w:author="Dr Elizabeth Wenk [3]" w:date="2016-09-05T12:51:00Z">
              <w:tcPr>
                <w:tcW w:w="551" w:type="dxa"/>
                <w:gridSpan w:val="2"/>
                <w:tcBorders>
                  <w:top w:val="nil"/>
                  <w:left w:val="nil"/>
                  <w:bottom w:val="nil"/>
                  <w:right w:val="nil"/>
                </w:tcBorders>
                <w:shd w:val="clear" w:color="auto" w:fill="auto"/>
                <w:noWrap/>
                <w:vAlign w:val="center"/>
              </w:tcPr>
            </w:tcPrChange>
          </w:tcPr>
          <w:p w14:paraId="58E2DC4A" w14:textId="3FECF46C" w:rsidR="00346FA9" w:rsidRPr="005A08C2" w:rsidRDefault="00346FA9" w:rsidP="005A08C2">
            <w:pPr>
              <w:spacing w:line="240" w:lineRule="auto"/>
              <w:rPr>
                <w:rFonts w:eastAsia="Times New Roman" w:cs="Times New Roman"/>
                <w:color w:val="000000"/>
                <w:sz w:val="20"/>
                <w:szCs w:val="20"/>
                <w:lang w:eastAsia="en-AU"/>
              </w:rPr>
            </w:pPr>
            <w:del w:id="32" w:author="Dr Elizabeth Wenk [3]" w:date="2016-09-05T12:51:00Z">
              <w:r w:rsidRPr="005A08C2" w:rsidDel="00346FA9">
                <w:rPr>
                  <w:rFonts w:cs="Times New Roman"/>
                  <w:color w:val="000000"/>
                  <w:sz w:val="20"/>
                  <w:szCs w:val="20"/>
                </w:rPr>
                <w:delText>312</w:delText>
              </w:r>
            </w:del>
          </w:p>
        </w:tc>
        <w:tc>
          <w:tcPr>
            <w:tcW w:w="607" w:type="dxa"/>
            <w:gridSpan w:val="2"/>
            <w:tcBorders>
              <w:top w:val="nil"/>
              <w:left w:val="nil"/>
              <w:bottom w:val="nil"/>
              <w:right w:val="nil"/>
            </w:tcBorders>
            <w:shd w:val="clear" w:color="auto" w:fill="auto"/>
            <w:noWrap/>
            <w:vAlign w:val="center"/>
            <w:tcPrChange w:id="33" w:author="Dr Elizabeth Wenk [3]" w:date="2016-09-05T12:51:00Z">
              <w:tcPr>
                <w:tcW w:w="607" w:type="dxa"/>
                <w:gridSpan w:val="2"/>
                <w:tcBorders>
                  <w:top w:val="nil"/>
                  <w:left w:val="nil"/>
                  <w:bottom w:val="nil"/>
                  <w:right w:val="nil"/>
                </w:tcBorders>
                <w:shd w:val="clear" w:color="auto" w:fill="auto"/>
                <w:noWrap/>
                <w:vAlign w:val="center"/>
              </w:tcPr>
            </w:tcPrChange>
          </w:tcPr>
          <w:p w14:paraId="1229EEEF" w14:textId="4A4E7BB7" w:rsidR="00346FA9" w:rsidRPr="005A08C2" w:rsidRDefault="00346FA9" w:rsidP="005A08C2">
            <w:pPr>
              <w:spacing w:line="240" w:lineRule="auto"/>
              <w:rPr>
                <w:rFonts w:eastAsia="Times New Roman" w:cs="Times New Roman"/>
                <w:color w:val="000000"/>
                <w:sz w:val="20"/>
                <w:szCs w:val="20"/>
                <w:lang w:eastAsia="en-AU"/>
              </w:rPr>
            </w:pPr>
            <w:del w:id="34" w:author="Dr Elizabeth Wenk [3]" w:date="2016-09-05T12:51:00Z">
              <w:r w:rsidRPr="005A08C2" w:rsidDel="00346FA9">
                <w:rPr>
                  <w:rFonts w:cs="Times New Roman"/>
                  <w:color w:val="000000"/>
                  <w:sz w:val="20"/>
                  <w:szCs w:val="20"/>
                </w:rPr>
                <w:delText>0.92</w:delText>
              </w:r>
            </w:del>
          </w:p>
        </w:tc>
        <w:tc>
          <w:tcPr>
            <w:tcW w:w="977" w:type="dxa"/>
            <w:gridSpan w:val="2"/>
            <w:tcBorders>
              <w:top w:val="nil"/>
              <w:left w:val="nil"/>
              <w:bottom w:val="nil"/>
              <w:right w:val="nil"/>
            </w:tcBorders>
            <w:shd w:val="clear" w:color="auto" w:fill="auto"/>
            <w:noWrap/>
            <w:vAlign w:val="center"/>
            <w:tcPrChange w:id="35" w:author="Dr Elizabeth Wenk [3]" w:date="2016-09-05T12:51:00Z">
              <w:tcPr>
                <w:tcW w:w="977" w:type="dxa"/>
                <w:gridSpan w:val="2"/>
                <w:tcBorders>
                  <w:top w:val="nil"/>
                  <w:left w:val="nil"/>
                  <w:bottom w:val="nil"/>
                  <w:right w:val="nil"/>
                </w:tcBorders>
                <w:shd w:val="clear" w:color="auto" w:fill="auto"/>
                <w:noWrap/>
                <w:vAlign w:val="center"/>
              </w:tcPr>
            </w:tcPrChange>
          </w:tcPr>
          <w:p w14:paraId="6DBFF773" w14:textId="7828A4FD" w:rsidR="00346FA9" w:rsidRPr="005A08C2" w:rsidRDefault="00346FA9" w:rsidP="005A08C2">
            <w:pPr>
              <w:spacing w:line="240" w:lineRule="auto"/>
              <w:rPr>
                <w:rFonts w:eastAsia="Times New Roman" w:cs="Times New Roman"/>
                <w:color w:val="000000"/>
                <w:sz w:val="20"/>
                <w:szCs w:val="20"/>
                <w:lang w:eastAsia="en-AU"/>
              </w:rPr>
            </w:pPr>
            <w:del w:id="36" w:author="Dr Elizabeth Wenk [3]" w:date="2016-09-05T12:51:00Z">
              <w:r w:rsidRPr="005A08C2" w:rsidDel="00346FA9">
                <w:rPr>
                  <w:rFonts w:cs="Times New Roman"/>
                  <w:color w:val="000000"/>
                  <w:sz w:val="20"/>
                  <w:szCs w:val="20"/>
                </w:rPr>
                <w:delText>&lt;0.0001</w:delText>
              </w:r>
            </w:del>
          </w:p>
        </w:tc>
      </w:tr>
      <w:tr w:rsidR="00346FA9" w:rsidRPr="005A08C2" w14:paraId="4095DA5A" w14:textId="77777777" w:rsidTr="00346FA9">
        <w:tblPrEx>
          <w:tblW w:w="5362" w:type="dxa"/>
          <w:tblInd w:w="-108" w:type="dxa"/>
          <w:tblPrExChange w:id="37" w:author="Dr Elizabeth Wenk [3]" w:date="2016-09-05T12:51:00Z">
            <w:tblPrEx>
              <w:tblW w:w="5362" w:type="dxa"/>
              <w:tblInd w:w="-108" w:type="dxa"/>
            </w:tblPrEx>
          </w:tblPrExChange>
        </w:tblPrEx>
        <w:trPr>
          <w:gridAfter w:val="1"/>
          <w:wAfter w:w="108" w:type="dxa"/>
          <w:trHeight w:val="300"/>
          <w:trPrChange w:id="38" w:author="Dr Elizabeth Wenk [3]" w:date="2016-09-05T12:51:00Z">
            <w:trPr>
              <w:gridAfter w:val="1"/>
              <w:wAfter w:w="108" w:type="dxa"/>
              <w:trHeight w:val="300"/>
            </w:trPr>
          </w:trPrChange>
        </w:trPr>
        <w:tc>
          <w:tcPr>
            <w:tcW w:w="3119" w:type="dxa"/>
            <w:gridSpan w:val="2"/>
            <w:tcBorders>
              <w:top w:val="nil"/>
              <w:left w:val="nil"/>
              <w:bottom w:val="nil"/>
              <w:right w:val="nil"/>
            </w:tcBorders>
            <w:shd w:val="clear" w:color="auto" w:fill="auto"/>
            <w:noWrap/>
            <w:vAlign w:val="center"/>
            <w:tcPrChange w:id="39" w:author="Dr Elizabeth Wenk [3]" w:date="2016-09-05T12:51:00Z">
              <w:tcPr>
                <w:tcW w:w="3119" w:type="dxa"/>
                <w:gridSpan w:val="2"/>
                <w:tcBorders>
                  <w:top w:val="nil"/>
                  <w:left w:val="nil"/>
                  <w:bottom w:val="nil"/>
                  <w:right w:val="nil"/>
                </w:tcBorders>
                <w:shd w:val="clear" w:color="auto" w:fill="auto"/>
                <w:noWrap/>
                <w:vAlign w:val="center"/>
              </w:tcPr>
            </w:tcPrChange>
          </w:tcPr>
          <w:p w14:paraId="24078A69" w14:textId="2CBA0669" w:rsidR="00346FA9" w:rsidRPr="005A08C2" w:rsidRDefault="00346FA9" w:rsidP="005A08C2">
            <w:pPr>
              <w:spacing w:line="240" w:lineRule="auto"/>
              <w:rPr>
                <w:rFonts w:eastAsia="Times New Roman" w:cs="Times New Roman"/>
                <w:color w:val="000000"/>
                <w:sz w:val="20"/>
                <w:szCs w:val="20"/>
                <w:lang w:eastAsia="en-AU"/>
              </w:rPr>
            </w:pPr>
            <w:del w:id="40" w:author="Dr Elizabeth Wenk [3]" w:date="2016-09-05T12:51:00Z">
              <w:r w:rsidRPr="005A08C2" w:rsidDel="00346FA9">
                <w:rPr>
                  <w:rFonts w:eastAsia="Times New Roman" w:cs="Times New Roman"/>
                  <w:color w:val="000000"/>
                  <w:sz w:val="20"/>
                  <w:szCs w:val="20"/>
                  <w:lang w:eastAsia="en-AU"/>
                </w:rPr>
                <w:delText>Provisioning investment (mg)</w:delText>
              </w:r>
            </w:del>
          </w:p>
        </w:tc>
        <w:tc>
          <w:tcPr>
            <w:tcW w:w="551" w:type="dxa"/>
            <w:gridSpan w:val="2"/>
            <w:tcBorders>
              <w:top w:val="nil"/>
              <w:left w:val="nil"/>
              <w:bottom w:val="nil"/>
              <w:right w:val="nil"/>
            </w:tcBorders>
            <w:shd w:val="clear" w:color="auto" w:fill="auto"/>
            <w:noWrap/>
            <w:vAlign w:val="center"/>
            <w:tcPrChange w:id="41" w:author="Dr Elizabeth Wenk [3]" w:date="2016-09-05T12:51:00Z">
              <w:tcPr>
                <w:tcW w:w="551" w:type="dxa"/>
                <w:gridSpan w:val="2"/>
                <w:tcBorders>
                  <w:top w:val="nil"/>
                  <w:left w:val="nil"/>
                  <w:bottom w:val="nil"/>
                  <w:right w:val="nil"/>
                </w:tcBorders>
                <w:shd w:val="clear" w:color="auto" w:fill="auto"/>
                <w:noWrap/>
                <w:vAlign w:val="center"/>
              </w:tcPr>
            </w:tcPrChange>
          </w:tcPr>
          <w:p w14:paraId="5055B5BC" w14:textId="3CFC0E36" w:rsidR="00346FA9" w:rsidRPr="005A08C2" w:rsidRDefault="00346FA9" w:rsidP="005A08C2">
            <w:pPr>
              <w:spacing w:line="240" w:lineRule="auto"/>
              <w:rPr>
                <w:rFonts w:eastAsia="Times New Roman" w:cs="Times New Roman"/>
                <w:color w:val="000000"/>
                <w:sz w:val="20"/>
                <w:szCs w:val="20"/>
                <w:lang w:eastAsia="en-AU"/>
              </w:rPr>
            </w:pPr>
            <w:del w:id="42" w:author="Dr Elizabeth Wenk [3]" w:date="2016-09-05T12:51:00Z">
              <w:r w:rsidRPr="005A08C2" w:rsidDel="00346FA9">
                <w:rPr>
                  <w:rFonts w:cs="Times New Roman"/>
                  <w:color w:val="000000"/>
                  <w:sz w:val="20"/>
                  <w:szCs w:val="20"/>
                </w:rPr>
                <w:delText>227</w:delText>
              </w:r>
            </w:del>
          </w:p>
        </w:tc>
        <w:tc>
          <w:tcPr>
            <w:tcW w:w="607" w:type="dxa"/>
            <w:gridSpan w:val="2"/>
            <w:tcBorders>
              <w:top w:val="nil"/>
              <w:left w:val="nil"/>
              <w:bottom w:val="nil"/>
              <w:right w:val="nil"/>
            </w:tcBorders>
            <w:shd w:val="clear" w:color="auto" w:fill="auto"/>
            <w:noWrap/>
            <w:vAlign w:val="center"/>
            <w:tcPrChange w:id="43" w:author="Dr Elizabeth Wenk [3]" w:date="2016-09-05T12:51:00Z">
              <w:tcPr>
                <w:tcW w:w="607" w:type="dxa"/>
                <w:gridSpan w:val="2"/>
                <w:tcBorders>
                  <w:top w:val="nil"/>
                  <w:left w:val="nil"/>
                  <w:bottom w:val="nil"/>
                  <w:right w:val="nil"/>
                </w:tcBorders>
                <w:shd w:val="clear" w:color="auto" w:fill="auto"/>
                <w:noWrap/>
                <w:vAlign w:val="center"/>
              </w:tcPr>
            </w:tcPrChange>
          </w:tcPr>
          <w:p w14:paraId="0329D41A" w14:textId="5B328A9A" w:rsidR="00346FA9" w:rsidRPr="005A08C2" w:rsidRDefault="00346FA9" w:rsidP="005A08C2">
            <w:pPr>
              <w:spacing w:line="240" w:lineRule="auto"/>
              <w:rPr>
                <w:rFonts w:eastAsia="Times New Roman" w:cs="Times New Roman"/>
                <w:color w:val="000000"/>
                <w:sz w:val="20"/>
                <w:szCs w:val="20"/>
                <w:lang w:eastAsia="en-AU"/>
              </w:rPr>
            </w:pPr>
            <w:del w:id="44" w:author="Dr Elizabeth Wenk [3]" w:date="2016-09-05T12:51:00Z">
              <w:r w:rsidRPr="005A08C2" w:rsidDel="00346FA9">
                <w:rPr>
                  <w:rFonts w:cs="Times New Roman"/>
                  <w:color w:val="000000"/>
                  <w:sz w:val="20"/>
                  <w:szCs w:val="20"/>
                </w:rPr>
                <w:delText>0.70</w:delText>
              </w:r>
            </w:del>
          </w:p>
        </w:tc>
        <w:tc>
          <w:tcPr>
            <w:tcW w:w="977" w:type="dxa"/>
            <w:gridSpan w:val="2"/>
            <w:tcBorders>
              <w:top w:val="nil"/>
              <w:left w:val="nil"/>
              <w:bottom w:val="nil"/>
              <w:right w:val="nil"/>
            </w:tcBorders>
            <w:shd w:val="clear" w:color="auto" w:fill="auto"/>
            <w:noWrap/>
            <w:vAlign w:val="center"/>
            <w:tcPrChange w:id="45" w:author="Dr Elizabeth Wenk [3]" w:date="2016-09-05T12:51:00Z">
              <w:tcPr>
                <w:tcW w:w="977" w:type="dxa"/>
                <w:gridSpan w:val="2"/>
                <w:tcBorders>
                  <w:top w:val="nil"/>
                  <w:left w:val="nil"/>
                  <w:bottom w:val="nil"/>
                  <w:right w:val="nil"/>
                </w:tcBorders>
                <w:shd w:val="clear" w:color="auto" w:fill="auto"/>
                <w:noWrap/>
                <w:vAlign w:val="center"/>
              </w:tcPr>
            </w:tcPrChange>
          </w:tcPr>
          <w:p w14:paraId="76BAA503" w14:textId="187853C6" w:rsidR="00346FA9" w:rsidRPr="005A08C2" w:rsidRDefault="00346FA9" w:rsidP="005A08C2">
            <w:pPr>
              <w:spacing w:line="240" w:lineRule="auto"/>
              <w:rPr>
                <w:rFonts w:eastAsia="Times New Roman" w:cs="Times New Roman"/>
                <w:color w:val="000000"/>
                <w:sz w:val="20"/>
                <w:szCs w:val="20"/>
                <w:lang w:eastAsia="en-AU"/>
              </w:rPr>
            </w:pPr>
            <w:del w:id="46" w:author="Dr Elizabeth Wenk [3]" w:date="2016-09-05T12:51:00Z">
              <w:r w:rsidRPr="005A08C2" w:rsidDel="00346FA9">
                <w:rPr>
                  <w:rFonts w:cs="Times New Roman"/>
                  <w:color w:val="000000"/>
                  <w:sz w:val="20"/>
                  <w:szCs w:val="20"/>
                </w:rPr>
                <w:delText>&lt;0.0001</w:delText>
              </w:r>
            </w:del>
          </w:p>
        </w:tc>
      </w:tr>
      <w:tr w:rsidR="00346FA9" w:rsidRPr="005A08C2" w14:paraId="36BF5EF4" w14:textId="77777777" w:rsidTr="00346FA9">
        <w:trPr>
          <w:gridAfter w:val="1"/>
          <w:wAfter w:w="108" w:type="dxa"/>
          <w:trHeight w:val="300"/>
        </w:trPr>
        <w:tc>
          <w:tcPr>
            <w:tcW w:w="3119" w:type="dxa"/>
            <w:gridSpan w:val="2"/>
            <w:tcBorders>
              <w:top w:val="nil"/>
              <w:left w:val="nil"/>
              <w:right w:val="nil"/>
            </w:tcBorders>
            <w:shd w:val="clear" w:color="auto" w:fill="auto"/>
            <w:noWrap/>
            <w:vAlign w:val="center"/>
            <w:hideMark/>
          </w:tcPr>
          <w:p w14:paraId="4FE6816A"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Fruit investment (mg)</w:t>
            </w:r>
          </w:p>
        </w:tc>
        <w:tc>
          <w:tcPr>
            <w:tcW w:w="551" w:type="dxa"/>
            <w:gridSpan w:val="2"/>
            <w:tcBorders>
              <w:top w:val="nil"/>
              <w:left w:val="nil"/>
              <w:right w:val="nil"/>
            </w:tcBorders>
            <w:shd w:val="clear" w:color="auto" w:fill="auto"/>
            <w:noWrap/>
            <w:vAlign w:val="center"/>
            <w:hideMark/>
          </w:tcPr>
          <w:p w14:paraId="58FFADBA"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223</w:t>
            </w:r>
          </w:p>
        </w:tc>
        <w:tc>
          <w:tcPr>
            <w:tcW w:w="607" w:type="dxa"/>
            <w:gridSpan w:val="2"/>
            <w:tcBorders>
              <w:top w:val="nil"/>
              <w:left w:val="nil"/>
              <w:right w:val="nil"/>
            </w:tcBorders>
            <w:shd w:val="clear" w:color="auto" w:fill="auto"/>
            <w:noWrap/>
            <w:vAlign w:val="center"/>
            <w:hideMark/>
          </w:tcPr>
          <w:p w14:paraId="63B899D3"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0.36</w:t>
            </w:r>
          </w:p>
        </w:tc>
        <w:tc>
          <w:tcPr>
            <w:tcW w:w="977" w:type="dxa"/>
            <w:gridSpan w:val="2"/>
            <w:tcBorders>
              <w:top w:val="nil"/>
              <w:left w:val="nil"/>
              <w:right w:val="nil"/>
            </w:tcBorders>
            <w:shd w:val="clear" w:color="auto" w:fill="auto"/>
            <w:noWrap/>
            <w:vAlign w:val="center"/>
            <w:hideMark/>
          </w:tcPr>
          <w:p w14:paraId="3BF22B04" w14:textId="77777777" w:rsidR="00346FA9" w:rsidRPr="005A08C2" w:rsidRDefault="00346FA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&lt;0.0001</w:t>
            </w:r>
          </w:p>
        </w:tc>
      </w:tr>
      <w:tr w:rsidR="00346FA9" w:rsidRPr="005A08C2" w14:paraId="6C9A0D05" w14:textId="77777777" w:rsidTr="00346FA9">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hideMark/>
          </w:tcPr>
          <w:p w14:paraId="44744933" w14:textId="76C49A4A" w:rsidR="00346FA9" w:rsidRPr="005A08C2" w:rsidRDefault="00346FA9" w:rsidP="00F342D9">
            <w:pPr>
              <w:spacing w:line="240" w:lineRule="auto"/>
              <w:rPr>
                <w:rFonts w:eastAsia="Times New Roman" w:cs="Times New Roman"/>
                <w:color w:val="000000"/>
                <w:sz w:val="20"/>
                <w:szCs w:val="20"/>
                <w:lang w:eastAsia="en-AU"/>
              </w:rPr>
            </w:pPr>
            <w:r w:rsidRPr="00F342D9">
              <w:rPr>
                <w:rFonts w:eastAsia="Times New Roman" w:cs="Times New Roman"/>
                <w:color w:val="000000"/>
                <w:sz w:val="20"/>
                <w:szCs w:val="20"/>
                <w:lang w:eastAsia="en-AU"/>
              </w:rPr>
              <w:t>Flower investment (mg)</w:t>
            </w:r>
          </w:p>
        </w:tc>
        <w:tc>
          <w:tcPr>
            <w:tcW w:w="551" w:type="dxa"/>
            <w:gridSpan w:val="2"/>
            <w:tcBorders>
              <w:top w:val="nil"/>
              <w:left w:val="nil"/>
              <w:bottom w:val="single" w:sz="4" w:space="0" w:color="auto"/>
              <w:right w:val="nil"/>
            </w:tcBorders>
            <w:shd w:val="clear" w:color="auto" w:fill="auto"/>
            <w:noWrap/>
            <w:vAlign w:val="center"/>
            <w:hideMark/>
          </w:tcPr>
          <w:p w14:paraId="3C28F428" w14:textId="683641F2" w:rsidR="00346FA9" w:rsidRPr="005A08C2" w:rsidRDefault="00346FA9" w:rsidP="00F342D9">
            <w:pPr>
              <w:spacing w:line="240" w:lineRule="auto"/>
              <w:rPr>
                <w:rFonts w:eastAsia="Times New Roman" w:cs="Times New Roman"/>
                <w:color w:val="000000"/>
                <w:sz w:val="20"/>
                <w:szCs w:val="20"/>
                <w:lang w:eastAsia="en-AU"/>
              </w:rPr>
            </w:pPr>
            <w:r w:rsidRPr="005A08C2">
              <w:rPr>
                <w:rFonts w:cs="Times New Roman"/>
                <w:color w:val="000000"/>
                <w:sz w:val="20"/>
                <w:szCs w:val="20"/>
              </w:rPr>
              <w:t>302</w:t>
            </w:r>
          </w:p>
        </w:tc>
        <w:tc>
          <w:tcPr>
            <w:tcW w:w="607" w:type="dxa"/>
            <w:gridSpan w:val="2"/>
            <w:tcBorders>
              <w:top w:val="nil"/>
              <w:left w:val="nil"/>
              <w:bottom w:val="single" w:sz="4" w:space="0" w:color="auto"/>
              <w:right w:val="nil"/>
            </w:tcBorders>
            <w:shd w:val="clear" w:color="auto" w:fill="auto"/>
            <w:noWrap/>
            <w:vAlign w:val="center"/>
            <w:hideMark/>
          </w:tcPr>
          <w:p w14:paraId="0A2B7914" w14:textId="27639E96" w:rsidR="00346FA9" w:rsidRPr="005A08C2" w:rsidRDefault="00346FA9" w:rsidP="00F342D9">
            <w:pPr>
              <w:spacing w:line="240" w:lineRule="auto"/>
              <w:rPr>
                <w:rFonts w:eastAsia="Times New Roman" w:cs="Times New Roman"/>
                <w:color w:val="000000"/>
                <w:sz w:val="20"/>
                <w:szCs w:val="20"/>
                <w:lang w:eastAsia="en-AU"/>
              </w:rPr>
            </w:pPr>
            <w:r w:rsidRPr="005A08C2">
              <w:rPr>
                <w:rFonts w:cs="Times New Roman"/>
                <w:color w:val="000000"/>
                <w:sz w:val="20"/>
                <w:szCs w:val="20"/>
              </w:rPr>
              <w:t>0.93</w:t>
            </w:r>
          </w:p>
        </w:tc>
        <w:tc>
          <w:tcPr>
            <w:tcW w:w="977" w:type="dxa"/>
            <w:gridSpan w:val="2"/>
            <w:tcBorders>
              <w:top w:val="nil"/>
              <w:left w:val="nil"/>
              <w:bottom w:val="single" w:sz="4" w:space="0" w:color="auto"/>
              <w:right w:val="nil"/>
            </w:tcBorders>
            <w:shd w:val="clear" w:color="auto" w:fill="auto"/>
            <w:noWrap/>
            <w:vAlign w:val="center"/>
            <w:hideMark/>
          </w:tcPr>
          <w:p w14:paraId="40D09FE0" w14:textId="0E8C5457" w:rsidR="00346FA9" w:rsidRPr="005A08C2" w:rsidRDefault="00346FA9" w:rsidP="00F342D9">
            <w:pPr>
              <w:spacing w:line="240" w:lineRule="auto"/>
              <w:rPr>
                <w:rFonts w:eastAsia="Times New Roman" w:cs="Times New Roman"/>
                <w:color w:val="000000"/>
                <w:sz w:val="20"/>
                <w:szCs w:val="20"/>
                <w:lang w:eastAsia="en-AU"/>
              </w:rPr>
            </w:pPr>
            <w:r w:rsidRPr="005A08C2">
              <w:rPr>
                <w:rFonts w:cs="Times New Roman"/>
                <w:color w:val="000000"/>
                <w:sz w:val="20"/>
                <w:szCs w:val="20"/>
              </w:rPr>
              <w:t>&lt;0.0001</w:t>
            </w:r>
          </w:p>
        </w:tc>
      </w:tr>
    </w:tbl>
    <w:p w14:paraId="58DBFBB9" w14:textId="77777777" w:rsidR="0035548E" w:rsidRDefault="0035548E" w:rsidP="005A08C2">
      <w:pPr>
        <w:rPr>
          <w:b/>
        </w:rPr>
      </w:pPr>
    </w:p>
    <w:p w14:paraId="758C752C" w14:textId="56A8575F" w:rsidR="0035548E" w:rsidRDefault="0035548E" w:rsidP="005A08C2">
      <w:r w:rsidRPr="0085013B">
        <w:rPr>
          <w:b/>
        </w:rPr>
        <w:t xml:space="preserve">Table </w:t>
      </w:r>
      <w:r w:rsidR="00801FEA">
        <w:rPr>
          <w:b/>
        </w:rPr>
        <w:t>4</w:t>
      </w:r>
      <w:r w:rsidRPr="0085013B">
        <w:rPr>
          <w:b/>
        </w:rPr>
        <w:t>. Correlation of different estimates of reproductive investment (and total plant weight) against total reproductive investment (mg).</w:t>
      </w:r>
      <w:r>
        <w:t xml:space="preserve"> Regressions are done across all individuals of all 14 study species for which both reproductive investment and the </w:t>
      </w:r>
      <w:r>
        <w:rPr>
          <w:i/>
        </w:rPr>
        <w:t>estimate</w:t>
      </w:r>
      <w:r>
        <w:t xml:space="preserve"> variable are greater than zero. The total cost of failed tissues or simply the energy expenditure into flowers provides the best approximation of total reproductive investment.</w:t>
      </w:r>
    </w:p>
    <w:p w14:paraId="28780E7A" w14:textId="557FE131" w:rsidR="0035548E" w:rsidRDefault="00A441B6" w:rsidP="00346FA9">
      <w:r>
        <w:t>Suggestions:</w:t>
      </w:r>
    </w:p>
    <w:p w14:paraId="6A32F7E3" w14:textId="63A08159" w:rsidR="00A441B6" w:rsidRDefault="00A441B6" w:rsidP="00346FA9">
      <w:pPr>
        <w:pStyle w:val="ListParagraph"/>
        <w:numPr>
          <w:ilvl w:val="0"/>
          <w:numId w:val="2"/>
        </w:numPr>
      </w:pPr>
      <w:r>
        <w:t>I removed the extra rows in the table giving formula – let’s find another way to indicate what those varaibles are.</w:t>
      </w:r>
    </w:p>
    <w:p w14:paraId="43F97EBD" w14:textId="49871842" w:rsidR="00A441B6" w:rsidRDefault="00A441B6" w:rsidP="00346FA9">
      <w:pPr>
        <w:pStyle w:val="ListParagraph"/>
      </w:pPr>
    </w:p>
    <w:p w14:paraId="7BFC77C2" w14:textId="5D88AD5D" w:rsidR="0035548E" w:rsidRDefault="00A441B6" w:rsidP="00346FA9">
      <w:pPr>
        <w:pStyle w:val="ListParagraph"/>
        <w:numPr>
          <w:ilvl w:val="0"/>
          <w:numId w:val="2"/>
        </w:numPr>
      </w:pPr>
      <w:r>
        <w:t xml:space="preserve">To avoid overfitting, we should probably check predictive capacity using leave-one out testing. </w:t>
      </w:r>
      <w:r w:rsidR="0035548E">
        <w:br w:type="page"/>
      </w:r>
    </w:p>
    <w:p w14:paraId="553DB0CB" w14:textId="52060F87" w:rsidR="007F0DD9" w:rsidRDefault="002550E6" w:rsidP="00801FEA">
      <w:pPr>
        <w:pStyle w:val="Heading1"/>
      </w:pPr>
      <w:r>
        <w:lastRenderedPageBreak/>
        <w:t>Figures</w:t>
      </w:r>
    </w:p>
    <w:p w14:paraId="4D8E8662" w14:textId="0EECEED2" w:rsidR="002550E6" w:rsidRPr="005A08C2" w:rsidRDefault="007D1FE7" w:rsidP="005A08C2">
      <w:r w:rsidRPr="007D1FE7">
        <w:rPr>
          <w:noProof/>
          <w:lang w:eastAsia="en-AU"/>
        </w:rPr>
        <mc:AlternateContent>
          <mc:Choice Requires="wpg">
            <w:drawing>
              <wp:anchor distT="0" distB="0" distL="114300" distR="114300" simplePos="0" relativeHeight="251710464" behindDoc="0" locked="0" layoutInCell="1" allowOverlap="1" wp14:anchorId="3292B672" wp14:editId="416E0A2E">
                <wp:simplePos x="0" y="0"/>
                <wp:positionH relativeFrom="column">
                  <wp:posOffset>0</wp:posOffset>
                </wp:positionH>
                <wp:positionV relativeFrom="paragraph">
                  <wp:posOffset>-635</wp:posOffset>
                </wp:positionV>
                <wp:extent cx="6466537" cy="1754492"/>
                <wp:effectExtent l="0" t="0" r="0" b="17780"/>
                <wp:wrapNone/>
                <wp:docPr id="1" name="Group 1"/>
                <wp:cNvGraphicFramePr/>
                <a:graphic xmlns:a="http://schemas.openxmlformats.org/drawingml/2006/main">
                  <a:graphicData uri="http://schemas.microsoft.com/office/word/2010/wordprocessingGroup">
                    <wpg:wgp>
                      <wpg:cNvGrpSpPr/>
                      <wpg:grpSpPr>
                        <a:xfrm>
                          <a:off x="0" y="0"/>
                          <a:ext cx="6466537" cy="1754492"/>
                          <a:chOff x="0" y="0"/>
                          <a:chExt cx="6466537" cy="1754489"/>
                        </a:xfrm>
                      </wpg:grpSpPr>
                      <wpg:grpSp>
                        <wpg:cNvPr id="3" name="Group 3"/>
                        <wpg:cNvGrpSpPr/>
                        <wpg:grpSpPr>
                          <a:xfrm>
                            <a:off x="0" y="517930"/>
                            <a:ext cx="3212037" cy="1236559"/>
                            <a:chOff x="0" y="517887"/>
                            <a:chExt cx="4282713" cy="1648747"/>
                          </a:xfrm>
                        </wpg:grpSpPr>
                        <wps:wsp>
                          <wps:cNvPr id="4" name="TextBox 8"/>
                          <wps:cNvSpPr txBox="1"/>
                          <wps:spPr>
                            <a:xfrm>
                              <a:off x="2754480" y="517887"/>
                              <a:ext cx="1528233" cy="303953"/>
                            </a:xfrm>
                            <a:prstGeom prst="rect">
                              <a:avLst/>
                            </a:prstGeom>
                            <a:noFill/>
                            <a:ln w="12700">
                              <a:solidFill>
                                <a:schemeClr val="tx1"/>
                              </a:solidFill>
                            </a:ln>
                          </wps:spPr>
                          <wps:txbx>
                            <w:txbxContent>
                              <w:p w14:paraId="33978807" w14:textId="77777777" w:rsidR="00346FA9" w:rsidRDefault="00346FA9" w:rsidP="007D1FE7">
                                <w:pPr>
                                  <w:pStyle w:val="NormalWeb"/>
                                  <w:spacing w:before="0" w:beforeAutospacing="0" w:after="0" w:afterAutospacing="0"/>
                                </w:pPr>
                                <w:r>
                                  <w:rPr>
                                    <w:rFonts w:asciiTheme="minorHAnsi" w:hAnsi="Calibri" w:cstheme="minorBidi"/>
                                    <w:b/>
                                    <w:bCs/>
                                    <w:color w:val="000000" w:themeColor="text1"/>
                                    <w:kern w:val="24"/>
                                    <w:sz w:val="16"/>
                                    <w:szCs w:val="16"/>
                                  </w:rPr>
                                  <w:t>Pollen-attraction costs</w:t>
                                </w:r>
                              </w:p>
                            </w:txbxContent>
                          </wps:txbx>
                          <wps:bodyPr wrap="none" rtlCol="0">
                            <a:spAutoFit/>
                          </wps:bodyPr>
                        </wps:wsp>
                        <wps:wsp>
                          <wps:cNvPr id="5" name="TextBox 9"/>
                          <wps:cNvSpPr txBox="1"/>
                          <wps:spPr>
                            <a:xfrm>
                              <a:off x="2754479" y="932327"/>
                              <a:ext cx="1526539" cy="635000"/>
                            </a:xfrm>
                            <a:prstGeom prst="rect">
                              <a:avLst/>
                            </a:prstGeom>
                            <a:noFill/>
                            <a:ln w="12700">
                              <a:solidFill>
                                <a:schemeClr val="tx1"/>
                              </a:solidFill>
                            </a:ln>
                          </wps:spPr>
                          <wps:txbx>
                            <w:txbxContent>
                              <w:p w14:paraId="574A49BC" w14:textId="77777777" w:rsidR="00346FA9" w:rsidRDefault="00346FA9" w:rsidP="007D1FE7">
                                <w:pPr>
                                  <w:pStyle w:val="NormalWeb"/>
                                  <w:spacing w:before="0" w:beforeAutospacing="0" w:after="0" w:afterAutospacing="0"/>
                                  <w:jc w:val="center"/>
                                </w:pPr>
                                <w:r>
                                  <w:rPr>
                                    <w:rFonts w:asciiTheme="minorHAnsi" w:hAnsi="Calibri" w:cstheme="minorBidi"/>
                                    <w:b/>
                                    <w:bCs/>
                                    <w:color w:val="000000" w:themeColor="text1"/>
                                    <w:kern w:val="24"/>
                                    <w:sz w:val="16"/>
                                    <w:szCs w:val="16"/>
                                  </w:rPr>
                                  <w:t>Provisioning costs</w:t>
                                </w:r>
                              </w:p>
                              <w:p w14:paraId="57FB9F4A" w14:textId="77777777" w:rsidR="00346FA9" w:rsidRDefault="00346FA9" w:rsidP="007D1FE7">
                                <w:pPr>
                                  <w:pStyle w:val="NormalWeb"/>
                                  <w:spacing w:before="0" w:beforeAutospacing="0" w:after="0" w:afterAutospacing="0"/>
                                  <w:jc w:val="center"/>
                                </w:pPr>
                                <w:r>
                                  <w:rPr>
                                    <w:rFonts w:asciiTheme="minorHAnsi" w:hAnsi="Calibri" w:cstheme="minorBidi"/>
                                    <w:b/>
                                    <w:bCs/>
                                    <w:color w:val="000000" w:themeColor="text1"/>
                                    <w:kern w:val="24"/>
                                    <w:sz w:val="16"/>
                                    <w:szCs w:val="16"/>
                                  </w:rPr>
                                  <w:t>+</w:t>
                                </w:r>
                              </w:p>
                              <w:p w14:paraId="6B1ACC99" w14:textId="77777777" w:rsidR="00346FA9" w:rsidRDefault="00346FA9" w:rsidP="007D1FE7">
                                <w:pPr>
                                  <w:pStyle w:val="NormalWeb"/>
                                  <w:spacing w:before="0" w:beforeAutospacing="0" w:after="0" w:afterAutospacing="0"/>
                                  <w:jc w:val="center"/>
                                </w:pPr>
                                <w:r>
                                  <w:rPr>
                                    <w:rFonts w:asciiTheme="minorHAnsi" w:hAnsi="Calibri" w:cstheme="minorBidi"/>
                                    <w:b/>
                                    <w:bCs/>
                                    <w:color w:val="000000" w:themeColor="text1"/>
                                    <w:kern w:val="24"/>
                                    <w:sz w:val="16"/>
                                    <w:szCs w:val="16"/>
                                  </w:rPr>
                                  <w:t>Seed weight</w:t>
                                </w:r>
                              </w:p>
                            </w:txbxContent>
                          </wps:txbx>
                          <wps:bodyPr wrap="square" rtlCol="0">
                            <a:spAutoFit/>
                          </wps:bodyPr>
                        </wps:wsp>
                        <wps:wsp>
                          <wps:cNvPr id="6" name="TextBox 10"/>
                          <wps:cNvSpPr txBox="1"/>
                          <wps:spPr>
                            <a:xfrm>
                              <a:off x="1321811" y="835135"/>
                              <a:ext cx="849206" cy="303953"/>
                            </a:xfrm>
                            <a:prstGeom prst="rect">
                              <a:avLst/>
                            </a:prstGeom>
                            <a:noFill/>
                            <a:ln w="12700">
                              <a:solidFill>
                                <a:schemeClr val="tx1"/>
                              </a:solidFill>
                            </a:ln>
                          </wps:spPr>
                          <wps:txbx>
                            <w:txbxContent>
                              <w:p w14:paraId="7E27E6F0" w14:textId="77777777" w:rsidR="00346FA9" w:rsidRDefault="00346FA9" w:rsidP="007D1FE7">
                                <w:pPr>
                                  <w:pStyle w:val="NormalWeb"/>
                                  <w:spacing w:before="0" w:beforeAutospacing="0" w:after="0" w:afterAutospacing="0"/>
                                </w:pPr>
                                <w:r>
                                  <w:rPr>
                                    <w:rFonts w:asciiTheme="minorHAnsi" w:hAnsi="Calibri" w:cstheme="minorBidi"/>
                                    <w:b/>
                                    <w:bCs/>
                                    <w:color w:val="000000" w:themeColor="text1"/>
                                    <w:kern w:val="24"/>
                                    <w:sz w:val="16"/>
                                    <w:szCs w:val="16"/>
                                  </w:rPr>
                                  <w:t>Seed costs</w:t>
                                </w:r>
                              </w:p>
                            </w:txbxContent>
                          </wps:txbx>
                          <wps:bodyPr wrap="none" rtlCol="0">
                            <a:spAutoFit/>
                          </wps:bodyPr>
                        </wps:wsp>
                        <wps:wsp>
                          <wps:cNvPr id="7" name="Straight Arrow Connector 12"/>
                          <wps:cNvCnPr>
                            <a:stCxn id="6" idx="3"/>
                            <a:endCxn id="4" idx="1"/>
                          </wps:cNvCnPr>
                          <wps:spPr>
                            <a:xfrm flipV="1">
                              <a:off x="2160142" y="661692"/>
                              <a:ext cx="594478" cy="31732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a:stCxn id="6" idx="3"/>
                            <a:endCxn id="5" idx="1"/>
                          </wps:cNvCnPr>
                          <wps:spPr>
                            <a:xfrm>
                              <a:off x="2160142" y="979020"/>
                              <a:ext cx="594479" cy="261364"/>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TextBox 19"/>
                          <wps:cNvSpPr txBox="1"/>
                          <wps:spPr>
                            <a:xfrm>
                              <a:off x="1321810" y="1696734"/>
                              <a:ext cx="2959098" cy="469900"/>
                            </a:xfrm>
                            <a:prstGeom prst="rect">
                              <a:avLst/>
                            </a:prstGeom>
                            <a:noFill/>
                            <a:ln w="12700">
                              <a:solidFill>
                                <a:schemeClr val="tx1"/>
                              </a:solidFill>
                            </a:ln>
                          </wps:spPr>
                          <wps:txbx>
                            <w:txbxContent>
                              <w:p w14:paraId="5BD391FA" w14:textId="77777777" w:rsidR="00346FA9" w:rsidRDefault="00346FA9" w:rsidP="007D1FE7">
                                <w:pPr>
                                  <w:pStyle w:val="NormalWeb"/>
                                  <w:spacing w:before="0" w:beforeAutospacing="0" w:after="0" w:afterAutospacing="0"/>
                                </w:pPr>
                                <w:r>
                                  <w:rPr>
                                    <w:rFonts w:asciiTheme="minorHAnsi" w:hAnsi="Calibri" w:cstheme="minorBidi"/>
                                    <w:b/>
                                    <w:bCs/>
                                    <w:color w:val="000000" w:themeColor="text1"/>
                                    <w:kern w:val="24"/>
                                    <w:sz w:val="16"/>
                                    <w:szCs w:val="16"/>
                                  </w:rPr>
                                  <w:t>Costs of failure</w:t>
                                </w:r>
                                <w:r>
                                  <w:rPr>
                                    <w:rFonts w:asciiTheme="minorHAnsi" w:hAnsi="Calibri" w:cstheme="minorBidi"/>
                                    <w:color w:val="000000" w:themeColor="text1"/>
                                    <w:kern w:val="24"/>
                                    <w:sz w:val="16"/>
                                    <w:szCs w:val="16"/>
                                  </w:rPr>
                                  <w:t>, including both pollen-attraction and provisioning tissues</w:t>
                                </w:r>
                              </w:p>
                            </w:txbxContent>
                          </wps:txbx>
                          <wps:bodyPr wrap="square" rtlCol="0">
                            <a:spAutoFit/>
                          </wps:bodyPr>
                        </wps:wsp>
                        <wps:wsp>
                          <wps:cNvPr id="21" name="TextBox 42"/>
                          <wps:cNvSpPr txBox="1"/>
                          <wps:spPr>
                            <a:xfrm>
                              <a:off x="0" y="1239881"/>
                              <a:ext cx="977639" cy="395980"/>
                            </a:xfrm>
                            <a:prstGeom prst="rect">
                              <a:avLst/>
                            </a:prstGeom>
                            <a:noFill/>
                            <a:ln w="12700">
                              <a:solidFill>
                                <a:schemeClr val="tx1"/>
                              </a:solidFill>
                            </a:ln>
                          </wps:spPr>
                          <wps:txbx>
                            <w:txbxContent>
                              <w:p w14:paraId="5E940959" w14:textId="77777777" w:rsidR="00346FA9" w:rsidRDefault="00346FA9" w:rsidP="007D1FE7">
                                <w:pPr>
                                  <w:pStyle w:val="NormalWeb"/>
                                  <w:spacing w:before="0" w:beforeAutospacing="0" w:after="0" w:afterAutospacing="0"/>
                                  <w:jc w:val="center"/>
                                </w:pPr>
                                <w:r>
                                  <w:rPr>
                                    <w:rFonts w:asciiTheme="minorHAnsi" w:hAnsi="Calibri" w:cstheme="minorBidi"/>
                                    <w:b/>
                                    <w:bCs/>
                                    <w:color w:val="000000" w:themeColor="text1"/>
                                    <w:kern w:val="24"/>
                                    <w:sz w:val="16"/>
                                    <w:szCs w:val="16"/>
                                  </w:rPr>
                                  <w:t>Reproductive costs</w:t>
                                </w:r>
                              </w:p>
                            </w:txbxContent>
                          </wps:txbx>
                          <wps:bodyPr wrap="square" lIns="18000" tIns="18000" rIns="18000" bIns="18000" rtlCol="0">
                            <a:spAutoFit/>
                          </wps:bodyPr>
                        </wps:wsp>
                        <wps:wsp>
                          <wps:cNvPr id="24" name="Elbow Connector 24"/>
                          <wps:cNvCnPr>
                            <a:stCxn id="21" idx="3"/>
                            <a:endCxn id="12" idx="1"/>
                          </wps:cNvCnPr>
                          <wps:spPr>
                            <a:xfrm>
                              <a:off x="977234" y="1428765"/>
                              <a:ext cx="344644" cy="494146"/>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a:stCxn id="21" idx="3"/>
                            <a:endCxn id="6" idx="1"/>
                          </wps:cNvCnPr>
                          <wps:spPr>
                            <a:xfrm flipV="1">
                              <a:off x="977234" y="979020"/>
                              <a:ext cx="344644" cy="44974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 name="TextBox 39"/>
                        <wps:cNvSpPr txBox="1"/>
                        <wps:spPr>
                          <a:xfrm>
                            <a:off x="3210831" y="0"/>
                            <a:ext cx="2949912" cy="369332"/>
                          </a:xfrm>
                          <a:prstGeom prst="rect">
                            <a:avLst/>
                          </a:prstGeom>
                          <a:noFill/>
                        </wps:spPr>
                        <wps:txbx>
                          <w:txbxContent>
                            <w:p w14:paraId="703779E4" w14:textId="77777777" w:rsidR="00346FA9" w:rsidRDefault="00346FA9" w:rsidP="007D1FE7">
                              <w:pPr>
                                <w:pStyle w:val="NormalWeb"/>
                                <w:spacing w:before="0" w:beforeAutospacing="0" w:after="0" w:afterAutospacing="0"/>
                              </w:pPr>
                              <w:r>
                                <w:rPr>
                                  <w:rFonts w:asciiTheme="minorHAnsi" w:hAnsi="Calibri" w:cstheme="minorBidi"/>
                                  <w:b/>
                                  <w:bCs/>
                                  <w:color w:val="000000" w:themeColor="text1"/>
                                  <w:kern w:val="24"/>
                                  <w:sz w:val="18"/>
                                  <w:szCs w:val="18"/>
                                </w:rPr>
                                <w:t xml:space="preserve">Hypothesized response for parental optimists </w:t>
                              </w:r>
                            </w:p>
                            <w:p w14:paraId="1B4C0283" w14:textId="77777777" w:rsidR="00346FA9" w:rsidRDefault="00346FA9" w:rsidP="007D1FE7">
                              <w:pPr>
                                <w:pStyle w:val="NormalWeb"/>
                                <w:spacing w:before="0" w:beforeAutospacing="0" w:after="0" w:afterAutospacing="0"/>
                              </w:pPr>
                              <w:r>
                                <w:rPr>
                                  <w:rFonts w:asciiTheme="minorHAnsi" w:hAnsi="Calibri" w:cstheme="minorBidi"/>
                                  <w:b/>
                                  <w:bCs/>
                                  <w:color w:val="000000" w:themeColor="text1"/>
                                  <w:kern w:val="24"/>
                                  <w:sz w:val="18"/>
                                  <w:szCs w:val="18"/>
                                </w:rPr>
                                <w:t>(in comparison to parental pessimists).</w:t>
                              </w:r>
                            </w:p>
                          </w:txbxContent>
                        </wps:txbx>
                        <wps:bodyPr wrap="square" rtlCol="0">
                          <a:spAutoFit/>
                        </wps:bodyPr>
                      </wps:wsp>
                      <wps:wsp>
                        <wps:cNvPr id="28" name="Straight Arrow Connector 28"/>
                        <wps:cNvCnPr/>
                        <wps:spPr>
                          <a:xfrm flipH="1" flipV="1">
                            <a:off x="3342168" y="1445766"/>
                            <a:ext cx="1" cy="178031"/>
                          </a:xfrm>
                          <a:prstGeom prst="straightConnector1">
                            <a:avLst/>
                          </a:prstGeom>
                          <a:ln w="254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345560" y="970788"/>
                            <a:ext cx="1" cy="178031"/>
                          </a:xfrm>
                          <a:prstGeom prst="straightConnector1">
                            <a:avLst/>
                          </a:prstGeom>
                          <a:ln w="254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3352460" y="532293"/>
                            <a:ext cx="1" cy="178031"/>
                          </a:xfrm>
                          <a:prstGeom prst="straightConnector1">
                            <a:avLst/>
                          </a:prstGeom>
                          <a:ln w="254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31" name="TextBox 59"/>
                        <wps:cNvSpPr txBox="1"/>
                        <wps:spPr>
                          <a:xfrm>
                            <a:off x="3483923" y="1402423"/>
                            <a:ext cx="2888425" cy="282573"/>
                          </a:xfrm>
                          <a:prstGeom prst="rect">
                            <a:avLst/>
                          </a:prstGeom>
                          <a:noFill/>
                        </wps:spPr>
                        <wps:txbx>
                          <w:txbxContent>
                            <w:p w14:paraId="4E09179B" w14:textId="77777777" w:rsidR="00346FA9" w:rsidRDefault="00346FA9" w:rsidP="007D1FE7">
                              <w:pPr>
                                <w:pStyle w:val="NormalWeb"/>
                                <w:spacing w:before="0" w:beforeAutospacing="0" w:after="0" w:afterAutospacing="0"/>
                              </w:pPr>
                              <w:r>
                                <w:rPr>
                                  <w:rFonts w:asciiTheme="minorHAnsi" w:hAnsi="Calibri" w:cstheme="minorBidi"/>
                                  <w:color w:val="000000" w:themeColor="text1"/>
                                  <w:kern w:val="24"/>
                                  <w:sz w:val="16"/>
                                  <w:szCs w:val="16"/>
                                </w:rPr>
                                <w:t>By definition, parental optimists have lower seedset, leading to higher costs of failure.</w:t>
                              </w:r>
                            </w:p>
                          </w:txbxContent>
                        </wps:txbx>
                        <wps:bodyPr wrap="square" lIns="18000" tIns="18000" rIns="18000" bIns="18000" rtlCol="0">
                          <a:spAutoFit/>
                        </wps:bodyPr>
                      </wps:wsp>
                      <wps:wsp>
                        <wps:cNvPr id="32" name="TextBox 60"/>
                        <wps:cNvSpPr txBox="1"/>
                        <wps:spPr>
                          <a:xfrm>
                            <a:off x="3494216" y="481613"/>
                            <a:ext cx="2972321" cy="405683"/>
                          </a:xfrm>
                          <a:prstGeom prst="rect">
                            <a:avLst/>
                          </a:prstGeom>
                          <a:noFill/>
                        </wps:spPr>
                        <wps:txbx>
                          <w:txbxContent>
                            <w:p w14:paraId="4DDB821B" w14:textId="77777777" w:rsidR="00346FA9" w:rsidRDefault="00346FA9" w:rsidP="007D1FE7">
                              <w:pPr>
                                <w:pStyle w:val="NormalWeb"/>
                                <w:spacing w:before="0" w:beforeAutospacing="0" w:after="0" w:afterAutospacing="0"/>
                              </w:pPr>
                              <w:r>
                                <w:rPr>
                                  <w:rFonts w:asciiTheme="minorHAnsi" w:hAnsi="Calibri" w:cstheme="minorBidi"/>
                                  <w:color w:val="000000" w:themeColor="text1"/>
                                  <w:kern w:val="24"/>
                                  <w:sz w:val="16"/>
                                  <w:szCs w:val="16"/>
                                </w:rPr>
                                <w:t>Since optimists produce an overabundance of fertilized ovules, relative to their average-year ability to provision them, they are selected to minimize pollen-attraction costs (as a proportion of total seed costs)</w:t>
                              </w:r>
                            </w:p>
                          </w:txbxContent>
                        </wps:txbx>
                        <wps:bodyPr wrap="square" lIns="18000" tIns="18000" rIns="18000" bIns="18000" rtlCol="0">
                          <a:spAutoFit/>
                        </wps:bodyPr>
                      </wps:wsp>
                      <wps:wsp>
                        <wps:cNvPr id="33" name="TextBox 61"/>
                        <wps:cNvSpPr txBox="1"/>
                        <wps:spPr>
                          <a:xfrm>
                            <a:off x="3494217" y="935496"/>
                            <a:ext cx="2888425" cy="405683"/>
                          </a:xfrm>
                          <a:prstGeom prst="rect">
                            <a:avLst/>
                          </a:prstGeom>
                          <a:noFill/>
                        </wps:spPr>
                        <wps:txbx>
                          <w:txbxContent>
                            <w:p w14:paraId="1F1E860D" w14:textId="77777777" w:rsidR="00346FA9" w:rsidRDefault="00346FA9" w:rsidP="007D1FE7">
                              <w:pPr>
                                <w:pStyle w:val="NormalWeb"/>
                                <w:spacing w:before="0" w:beforeAutospacing="0" w:after="0" w:afterAutospacing="0"/>
                              </w:pPr>
                              <w:r>
                                <w:rPr>
                                  <w:rFonts w:asciiTheme="minorHAnsi" w:hAnsi="Calibri" w:cstheme="minorBidi"/>
                                  <w:color w:val="000000" w:themeColor="text1"/>
                                  <w:kern w:val="24"/>
                                  <w:sz w:val="16"/>
                                  <w:szCs w:val="16"/>
                                </w:rPr>
                                <w:t>If pollen-attraction costs are low, their complement, the costs to provision the ovule post-pollination are relatively higher (as a proportion of total seed costs).</w:t>
                              </w:r>
                            </w:p>
                          </w:txbxContent>
                        </wps:txbx>
                        <wps:bodyPr wrap="square" lIns="18000" tIns="18000" rIns="18000" bIns="18000" rtlCol="0">
                          <a:spAutoFit/>
                        </wps:bodyPr>
                      </wps:wsp>
                    </wpg:wgp>
                  </a:graphicData>
                </a:graphic>
              </wp:anchor>
            </w:drawing>
          </mc:Choice>
          <mc:Fallback>
            <w:pict>
              <v:group w14:anchorId="3292B672" id="Group 1" o:spid="_x0000_s1026" style="position:absolute;margin-left:0;margin-top:-.05pt;width:509.2pt;height:138.15pt;z-index:251710464" coordsize="64665,17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">
                <v:group id="Group 3" o:spid="_x0000_s1027" style="position:absolute;top:5179;width:32120;height:12365" coordorigin=",5178" coordsize="42827,16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Box 8" o:spid="_x0000_s1028" type="#_x0000_t202" style="position:absolute;left:27544;top:5178;width:15283;height:30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AkIMEA&#10;AADaAAAADwAAAGRycy9kb3ducmV2LnhtbESPQWvCQBSE7wX/w/KE3upGSVWimyCFQqEHiZr7I/vM&#10;BrNvQ3Yb03/fFQoeh5n5htkXk+3ESINvHStYLhIQxLXTLTcKLufPty0IH5A1do5JwS95KPLZyx4z&#10;7e5c0ngKjYgQ9hkqMCH0mZS+NmTRL1xPHL2rGyyGKIdG6gHvEW47uUqStbTYclww2NOHofp2+rEK&#10;ju+63lTfo6lMWd38uXGrtHdKvc6nww5EoCk8w//tL60ghce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QJCDBAAAA2gAAAA8AAAAAAAAAAAAAAAAAmAIAAGRycy9kb3du&#10;cmV2LnhtbFBLBQYAAAAABAAEAPUAAACGAwAAAAA=&#10;" filled="f" strokecolor="black [3213]" strokeweight="1pt">
                    <v:textbox style="mso-fit-shape-to-text:t">
                      <w:txbxContent>
                        <w:p w14:paraId="33978807" w14:textId="77777777" w:rsidR="00346FA9" w:rsidRDefault="00346FA9" w:rsidP="007D1FE7">
                          <w:pPr>
                            <w:pStyle w:val="NormalWeb"/>
                            <w:spacing w:before="0" w:beforeAutospacing="0" w:after="0" w:afterAutospacing="0"/>
                          </w:pPr>
                          <w:r>
                            <w:rPr>
                              <w:rFonts w:asciiTheme="minorHAnsi" w:hAnsi="Calibri" w:cstheme="minorBidi"/>
                              <w:b/>
                              <w:bCs/>
                              <w:color w:val="000000" w:themeColor="text1"/>
                              <w:kern w:val="24"/>
                              <w:sz w:val="16"/>
                              <w:szCs w:val="16"/>
                            </w:rPr>
                            <w:t>Pollen-attraction costs</w:t>
                          </w:r>
                        </w:p>
                      </w:txbxContent>
                    </v:textbox>
                  </v:shape>
                  <v:shape id="TextBox 9" o:spid="_x0000_s1029" type="#_x0000_t202" style="position:absolute;left:27544;top:9323;width:15266;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NaRMQA&#10;AADaAAAADwAAAGRycy9kb3ducmV2LnhtbESPQWvCQBSE7wX/w/IEb3XTgkFSVxFRtOihplWvj+wz&#10;G5p9m2a3Gv+9WxB6HGbmG2Yy62wtLtT6yrGCl2ECgrhwuuJSwdfn6nkMwgdkjbVjUnAjD7Np72mC&#10;mXZX3tMlD6WIEPYZKjAhNJmUvjBk0Q9dQxy9s2sthijbUuoWrxFua/maJKm0WHFcMNjQwlDxnf9a&#10;Be8f661Jlw2Vu5/8sDovbbo4HZUa9Lv5G4hAXfgPP9obrWAEf1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zWkTEAAAA2gAAAA8AAAAAAAAAAAAAAAAAmAIAAGRycy9k&#10;b3ducmV2LnhtbFBLBQYAAAAABAAEAPUAAACJAwAAAAA=&#10;" filled="f" strokecolor="black [3213]" strokeweight="1pt">
                    <v:textbox style="mso-fit-shape-to-text:t">
                      <w:txbxContent>
                        <w:p w14:paraId="574A49BC" w14:textId="77777777" w:rsidR="00346FA9" w:rsidRDefault="00346FA9" w:rsidP="007D1FE7">
                          <w:pPr>
                            <w:pStyle w:val="NormalWeb"/>
                            <w:spacing w:before="0" w:beforeAutospacing="0" w:after="0" w:afterAutospacing="0"/>
                            <w:jc w:val="center"/>
                          </w:pPr>
                          <w:r>
                            <w:rPr>
                              <w:rFonts w:asciiTheme="minorHAnsi" w:hAnsi="Calibri" w:cstheme="minorBidi"/>
                              <w:b/>
                              <w:bCs/>
                              <w:color w:val="000000" w:themeColor="text1"/>
                              <w:kern w:val="24"/>
                              <w:sz w:val="16"/>
                              <w:szCs w:val="16"/>
                            </w:rPr>
                            <w:t>Provisioning costs</w:t>
                          </w:r>
                        </w:p>
                        <w:p w14:paraId="57FB9F4A" w14:textId="77777777" w:rsidR="00346FA9" w:rsidRDefault="00346FA9" w:rsidP="007D1FE7">
                          <w:pPr>
                            <w:pStyle w:val="NormalWeb"/>
                            <w:spacing w:before="0" w:beforeAutospacing="0" w:after="0" w:afterAutospacing="0"/>
                            <w:jc w:val="center"/>
                          </w:pPr>
                          <w:r>
                            <w:rPr>
                              <w:rFonts w:asciiTheme="minorHAnsi" w:hAnsi="Calibri" w:cstheme="minorBidi"/>
                              <w:b/>
                              <w:bCs/>
                              <w:color w:val="000000" w:themeColor="text1"/>
                              <w:kern w:val="24"/>
                              <w:sz w:val="16"/>
                              <w:szCs w:val="16"/>
                            </w:rPr>
                            <w:t>+</w:t>
                          </w:r>
                        </w:p>
                        <w:p w14:paraId="6B1ACC99" w14:textId="77777777" w:rsidR="00346FA9" w:rsidRDefault="00346FA9" w:rsidP="007D1FE7">
                          <w:pPr>
                            <w:pStyle w:val="NormalWeb"/>
                            <w:spacing w:before="0" w:beforeAutospacing="0" w:after="0" w:afterAutospacing="0"/>
                            <w:jc w:val="center"/>
                          </w:pPr>
                          <w:r>
                            <w:rPr>
                              <w:rFonts w:asciiTheme="minorHAnsi" w:hAnsi="Calibri" w:cstheme="minorBidi"/>
                              <w:b/>
                              <w:bCs/>
                              <w:color w:val="000000" w:themeColor="text1"/>
                              <w:kern w:val="24"/>
                              <w:sz w:val="16"/>
                              <w:szCs w:val="16"/>
                            </w:rPr>
                            <w:t>Seed weight</w:t>
                          </w:r>
                        </w:p>
                      </w:txbxContent>
                    </v:textbox>
                  </v:shape>
                  <v:shape id="TextBox 10" o:spid="_x0000_s1030" type="#_x0000_t202" style="position:absolute;left:13218;top:8351;width:8492;height:30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4fzMEA&#10;AADaAAAADwAAAGRycy9kb3ducmV2LnhtbESPW4vCMBSE3xf8D+EI+7amynqhNoosCMI+iJe+H5pj&#10;U9qclCZb6783C4KPw8x8w2TbwTaip85XjhVMJwkI4sLpiksF18v+awXCB2SNjWNS8CAP283oI8NU&#10;uzufqD+HUkQI+xQVmBDaVEpfGLLoJ64ljt7NdRZDlF0pdYf3CLeNnCXJQlqsOC4YbOnHUFGf/6yC&#10;41wXy/y3N7k55bW/lG723TqlPsfDbg0i0BDe4Vf7oBUs4P9Kv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OH8zBAAAA2gAAAA8AAAAAAAAAAAAAAAAAmAIAAGRycy9kb3du&#10;cmV2LnhtbFBLBQYAAAAABAAEAPUAAACGAwAAAAA=&#10;" filled="f" strokecolor="black [3213]" strokeweight="1pt">
                    <v:textbox style="mso-fit-shape-to-text:t">
                      <w:txbxContent>
                        <w:p w14:paraId="7E27E6F0" w14:textId="77777777" w:rsidR="00346FA9" w:rsidRDefault="00346FA9" w:rsidP="007D1FE7">
                          <w:pPr>
                            <w:pStyle w:val="NormalWeb"/>
                            <w:spacing w:before="0" w:beforeAutospacing="0" w:after="0" w:afterAutospacing="0"/>
                          </w:pPr>
                          <w:r>
                            <w:rPr>
                              <w:rFonts w:asciiTheme="minorHAnsi" w:hAnsi="Calibri" w:cstheme="minorBidi"/>
                              <w:b/>
                              <w:bCs/>
                              <w:color w:val="000000" w:themeColor="text1"/>
                              <w:kern w:val="24"/>
                              <w:sz w:val="16"/>
                              <w:szCs w:val="16"/>
                            </w:rPr>
                            <w:t>Seed costs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31" type="#_x0000_t34" style="position:absolute;left:21601;top:6616;width:5945;height:31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yi38QAAADaAAAADwAAAGRycy9kb3ducmV2LnhtbESPQWvCQBSE74L/YXlCb7qppTWNriKK&#10;YA8e1BZ6fGSfSWj2bchuzNpf3xUKHoeZ+YZZrIKpxZVaV1lW8DxJQBDnVldcKPg878YpCOeRNdaW&#10;ScGNHKyWw8ECM217PtL15AsRIewyVFB632RSurwkg25iG+LoXWxr0EfZFlK32Ee4qeU0Sd6kwYrj&#10;QokNbUrKf06dUfAV+u8qfa1vvy+zg0m2oftI3zulnkZhPQfhKfhH+L+91wpmcL8Sb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3KLfxAAAANoAAAAPAAAAAAAAAAAA&#10;AAAAAKECAABkcnMvZG93bnJldi54bWxQSwUGAAAAAAQABAD5AAAAkgMAAAAA&#10;" strokecolor="black [3213]" strokeweight="1pt">
                    <v:stroke endarrow="block"/>
                  </v:shape>
                  <v:shape id="Elbow Connector 9" o:spid="_x0000_s1032" type="#_x0000_t34" style="position:absolute;left:21601;top:9790;width:5945;height:26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Reh8IAAADaAAAADwAAAGRycy9kb3ducmV2LnhtbESP0WrCQBRE3wX/YbmFvplNSysxdRVp&#10;KRUFwaQfcMlek2D2bsiuyfbv3UKhj8PMnGHW22A6MdLgWssKnpIUBHFldcu1gu/yc5GBcB5ZY2eZ&#10;FPyQg+1mPltjru3EZxoLX4sIYZejgsb7PpfSVQ0ZdIntiaN3sYNBH+VQSz3gFOGmk89pupQGW44L&#10;Dfb03lB1LW5GgQ6lC2lwHy/h8Hr4yo76Vp60Uo8PYfcGwlPw/+G/9l4rWMHvlXgD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Reh8IAAADaAAAADwAAAAAAAAAAAAAA&#10;AAChAgAAZHJzL2Rvd25yZXYueG1sUEsFBgAAAAAEAAQA+QAAAJADAAAAAA==&#10;" strokecolor="black [3213]" strokeweight="1pt">
                    <v:stroke endarrow="block"/>
                  </v:shape>
                  <v:shape id="TextBox 19" o:spid="_x0000_s1033" type="#_x0000_t202" style="position:absolute;left:13218;top:16967;width:29591;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cb8IA&#10;AADbAAAADwAAAGRycy9kb3ducmV2LnhtbERPS4vCMBC+C/sfwix403Q9FKlGWURZRQ9a93EdmrEp&#10;20xqE7X77zeC4G0+vudM552txZVaXzlW8DZMQBAXTldcKvg8rgZjED4ga6wdk4I/8jCfvfSmmGl3&#10;4wNd81CKGMI+QwUmhCaT0heGLPqha4gjd3KtxRBhW0rd4i2G21qOkiSVFiuODQYbWhgqfvOLVbDZ&#10;f2xNumyo3J3zr9VpadPFz7dS/dfufQIiUBee4od7reP8Edx/iQ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5xvwgAAANsAAAAPAAAAAAAAAAAAAAAAAJgCAABkcnMvZG93&#10;bnJldi54bWxQSwUGAAAAAAQABAD1AAAAhwMAAAAA&#10;" filled="f" strokecolor="black [3213]" strokeweight="1pt">
                    <v:textbox style="mso-fit-shape-to-text:t">
                      <w:txbxContent>
                        <w:p w14:paraId="5BD391FA" w14:textId="77777777" w:rsidR="00346FA9" w:rsidRDefault="00346FA9" w:rsidP="007D1FE7">
                          <w:pPr>
                            <w:pStyle w:val="NormalWeb"/>
                            <w:spacing w:before="0" w:beforeAutospacing="0" w:after="0" w:afterAutospacing="0"/>
                          </w:pPr>
                          <w:r>
                            <w:rPr>
                              <w:rFonts w:asciiTheme="minorHAnsi" w:hAnsi="Calibri" w:cstheme="minorBidi"/>
                              <w:b/>
                              <w:bCs/>
                              <w:color w:val="000000" w:themeColor="text1"/>
                              <w:kern w:val="24"/>
                              <w:sz w:val="16"/>
                              <w:szCs w:val="16"/>
                            </w:rPr>
                            <w:t>Costs of failure</w:t>
                          </w:r>
                          <w:r>
                            <w:rPr>
                              <w:rFonts w:asciiTheme="minorHAnsi" w:hAnsi="Calibri" w:cstheme="minorBidi"/>
                              <w:color w:val="000000" w:themeColor="text1"/>
                              <w:kern w:val="24"/>
                              <w:sz w:val="16"/>
                              <w:szCs w:val="16"/>
                            </w:rPr>
                            <w:t>, including both pollen-attraction and provisioning tissues</w:t>
                          </w:r>
                        </w:p>
                      </w:txbxContent>
                    </v:textbox>
                  </v:shape>
                  <v:shape id="TextBox 42" o:spid="_x0000_s1034" type="#_x0000_t202" style="position:absolute;top:12398;width:9776;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TMIA&#10;AADbAAAADwAAAGRycy9kb3ducmV2LnhtbESPT4vCMBTE7wt+h/AEb2takVWqUUQQpDf/HHZvj+bZ&#10;FJuX0sQav71ZWNjjMDO/YdbbaFsxUO8bxwryaQaCuHK64VrB9XL4XILwAVlj65gUvMjDdjP6WGOh&#10;3ZNPNJxDLRKEfYEKTAhdIaWvDFn0U9cRJ+/meoshyb6WusdngttWzrLsS1psOC0Y7GhvqLqfH1ZB&#10;mZfxsdjNSzOPPxc+Zt+DbZxSk3HcrUAEiuE//Nc+agWzHH6/pB8gN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dZMwgAAANsAAAAPAAAAAAAAAAAAAAAAAJgCAABkcnMvZG93&#10;bnJldi54bWxQSwUGAAAAAAQABAD1AAAAhwMAAAAA&#10;" filled="f" strokecolor="black [3213]" strokeweight="1pt">
                    <v:textbox style="mso-fit-shape-to-text:t" inset=".5mm,.5mm,.5mm,.5mm">
                      <w:txbxContent>
                        <w:p w14:paraId="5E940959" w14:textId="77777777" w:rsidR="00346FA9" w:rsidRDefault="00346FA9" w:rsidP="007D1FE7">
                          <w:pPr>
                            <w:pStyle w:val="NormalWeb"/>
                            <w:spacing w:before="0" w:beforeAutospacing="0" w:after="0" w:afterAutospacing="0"/>
                            <w:jc w:val="center"/>
                          </w:pPr>
                          <w:r>
                            <w:rPr>
                              <w:rFonts w:asciiTheme="minorHAnsi" w:hAnsi="Calibri" w:cstheme="minorBidi"/>
                              <w:b/>
                              <w:bCs/>
                              <w:color w:val="000000" w:themeColor="text1"/>
                              <w:kern w:val="24"/>
                              <w:sz w:val="16"/>
                              <w:szCs w:val="16"/>
                            </w:rPr>
                            <w:t>Reproductive costs</w:t>
                          </w:r>
                        </w:p>
                      </w:txbxContent>
                    </v:textbox>
                  </v:shape>
                  <v:shape id="Elbow Connector 24" o:spid="_x0000_s1035" type="#_x0000_t34" style="position:absolute;left:9772;top:14287;width:3446;height:49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wRnsIAAADbAAAADwAAAGRycy9kb3ducmV2LnhtbESP0WrCQBRE3wv+w3IF3+pGSYtEVxFL&#10;UVIoaPyAS/aaBLN3Q3ZN1r/vFgp9HGbmDLPZBdOKgXrXWFawmCcgiEurG64UXIvP1xUI55E1tpZJ&#10;wZMc7LaTlw1m2o58puHiKxEh7DJUUHvfZVK6siaDbm474ujdbG/QR9lXUvc4Rrhp5TJJ3qXBhuNC&#10;jR0dairvl4dRoEPhQhLcRxryt/y4+tKP4lsrNZuG/RqEp+D/w3/tk1awTO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wRnsIAAADbAAAADwAAAAAAAAAAAAAA&#10;AAChAgAAZHJzL2Rvd25yZXYueG1sUEsFBgAAAAAEAAQA+QAAAJADAAAAAA==&#10;" strokecolor="black [3213]" strokeweight="1pt">
                    <v:stroke endarrow="block"/>
                  </v:shape>
                  <v:shape id="Elbow Connector 26" o:spid="_x0000_s1036" type="#_x0000_t34" style="position:absolute;left:9772;top:9790;width:3446;height:449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WT+sUAAADbAAAADwAAAGRycy9kb3ducmV2LnhtbESPT2vCQBTE74V+h+UJvelGS22MrlJa&#10;BD30UP+Ax0f2mQSzb0N2Y9Z+ercg9DjMzG+YxSqYWlypdZVlBeNRAoI4t7riQsFhvx6mIJxH1lhb&#10;JgU3crBaPj8tMNO25x+67nwhIoRdhgpK75tMSpeXZNCNbEMcvbNtDfoo20LqFvsIN7WcJMlUGqw4&#10;LpTY0GdJ+WXXGQXH0J+q9K2+/b6+f5vkK3TbdNYp9TIIH3MQnoL/Dz/aG61gMoW/L/EH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WT+sUAAADbAAAADwAAAAAAAAAA&#10;AAAAAAChAgAAZHJzL2Rvd25yZXYueG1sUEsFBgAAAAAEAAQA+QAAAJMDAAAAAA==&#10;" strokecolor="black [3213]" strokeweight="1pt">
                    <v:stroke endarrow="block"/>
                  </v:shape>
                </v:group>
                <v:shape id="TextBox 39" o:spid="_x0000_s1037" type="#_x0000_t202" style="position:absolute;left:32108;width:2949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14:paraId="703779E4" w14:textId="77777777" w:rsidR="00346FA9" w:rsidRDefault="00346FA9" w:rsidP="007D1FE7">
                        <w:pPr>
                          <w:pStyle w:val="NormalWeb"/>
                          <w:spacing w:before="0" w:beforeAutospacing="0" w:after="0" w:afterAutospacing="0"/>
                        </w:pPr>
                        <w:r>
                          <w:rPr>
                            <w:rFonts w:asciiTheme="minorHAnsi" w:hAnsi="Calibri" w:cstheme="minorBidi"/>
                            <w:b/>
                            <w:bCs/>
                            <w:color w:val="000000" w:themeColor="text1"/>
                            <w:kern w:val="24"/>
                            <w:sz w:val="18"/>
                            <w:szCs w:val="18"/>
                          </w:rPr>
                          <w:t xml:space="preserve">Hypothesized response for parental optimists </w:t>
                        </w:r>
                      </w:p>
                      <w:p w14:paraId="1B4C0283" w14:textId="77777777" w:rsidR="00346FA9" w:rsidRDefault="00346FA9" w:rsidP="007D1FE7">
                        <w:pPr>
                          <w:pStyle w:val="NormalWeb"/>
                          <w:spacing w:before="0" w:beforeAutospacing="0" w:after="0" w:afterAutospacing="0"/>
                        </w:pPr>
                        <w:r>
                          <w:rPr>
                            <w:rFonts w:asciiTheme="minorHAnsi" w:hAnsi="Calibri" w:cstheme="minorBidi"/>
                            <w:b/>
                            <w:bCs/>
                            <w:color w:val="000000" w:themeColor="text1"/>
                            <w:kern w:val="24"/>
                            <w:sz w:val="18"/>
                            <w:szCs w:val="18"/>
                          </w:rPr>
                          <w:t>(in comparison to parental pessimists).</w:t>
                        </w:r>
                      </w:p>
                    </w:txbxContent>
                  </v:textbox>
                </v:shape>
                <v:shapetype id="_x0000_t32" coordsize="21600,21600" o:spt="32" o:oned="t" path="m,l21600,21600e" filled="f">
                  <v:path arrowok="t" fillok="f" o:connecttype="none"/>
                  <o:lock v:ext="edit" shapetype="t"/>
                </v:shapetype>
                <v:shape id="Straight Arrow Connector 28" o:spid="_x0000_s1038" type="#_x0000_t32" style="position:absolute;left:33421;top:14457;width:0;height:17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GJJcMAAADbAAAADwAAAGRycy9kb3ducmV2LnhtbERPy2rCQBTdF/yH4QrdFJ00YJToGNrS&#10;llDc+EBcXjLXJJi5k2amSfz7zqLQ5eG8N9loGtFT52rLCp7nEQjiwuqaSwWn48dsBcJ5ZI2NZVJw&#10;JwfZdvKwwVTbgffUH3wpQgi7FBVU3replK6oyKCb25Y4cFfbGfQBdqXUHQ4h3DQyjqJEGqw5NFTY&#10;0ltFxe3wYxT0i9e+MN9x/n5Jvpb4uTs7/2SUepyOL2sQnkb/L/5z51pBHMaG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iSXDAAAA2wAAAA8AAAAAAAAAAAAA&#10;AAAAoQIAAGRycy9kb3ducmV2LnhtbFBLBQYAAAAABAAEAPkAAACRAwAAAAA=&#10;" strokecolor="black [3213]" strokeweight="2pt">
                  <v:stroke endarrow="block" endarrowwidth="wide" joinstyle="miter"/>
                </v:shape>
                <v:shape id="Straight Arrow Connector 29" o:spid="_x0000_s1039" type="#_x0000_t32" style="position:absolute;left:33455;top:9707;width:0;height:17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0svsYAAADbAAAADwAAAGRycy9kb3ducmV2LnhtbESPT2vCQBTE74V+h+UVvJS6MaC2MRux&#10;okXEi38oHh/Z1yQ0+zbNrjH99q5Q6HGYmd8w6bw3teiodZVlBaNhBII4t7riQsHpuH55BeE8ssba&#10;Min4JQfz7PEhxUTbK++pO/hCBAi7BBWU3jeJlC4vyaAb2oY4eF+2NeiDbAupW7wGuKllHEUTabDi&#10;sFBiQ8uS8u/DxSjoxu9dbn7izeo82U7xY/fp/LNRavDUL2YgPPX+P/zX3mgF8Rvcv4QfI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dLL7GAAAA2wAAAA8AAAAAAAAA&#10;AAAAAAAAoQIAAGRycy9kb3ducmV2LnhtbFBLBQYAAAAABAAEAPkAAACUAwAAAAA=&#10;" strokecolor="black [3213]" strokeweight="2pt">
                  <v:stroke endarrow="block" endarrowwidth="wide" joinstyle="miter"/>
                </v:shape>
                <v:shape id="Straight Arrow Connector 30" o:spid="_x0000_s1040" type="#_x0000_t32" style="position:absolute;left:33524;top:5322;width:0;height:17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nAmL8AAADbAAAADwAAAGRycy9kb3ducmV2LnhtbERPy4rCMBTdC/MP4Q6407QqjnSMIj7Q&#10;laDOB1yaO02xualN1OrXm4Xg8nDe03lrK3GjxpeOFaT9BARx7nTJhYK/06Y3AeEDssbKMSl4kIf5&#10;7KszxUy7Ox/odgyFiCHsM1RgQqgzKX1uyKLvu5o4cv+usRgibAqpG7zHcFvJQZKMpcWSY4PBmpaG&#10;8vPxahVUz9PPJD9szX58Ga1XlJ51KtdKdb/bxS+IQG34iN/unVYwjOvjl/gD5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gnAmL8AAADbAAAADwAAAAAAAAAAAAAAAACh&#10;AgAAZHJzL2Rvd25yZXYueG1sUEsFBgAAAAAEAAQA+QAAAI0DAAAAAA==&#10;" strokecolor="black [3213]" strokeweight="2pt">
                  <v:stroke endarrow="block" endarrowwidth="wide" joinstyle="miter"/>
                </v:shape>
                <v:shape id="TextBox 59" o:spid="_x0000_s1041" type="#_x0000_t202" style="position:absolute;left:34839;top:14024;width:28884;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5hb8A&#10;AADbAAAADwAAAGRycy9kb3ducmV2LnhtbESPwQrCMBBE74L/EFbwpqkKItUooijiQbH1A5ZmbYvN&#10;pjRR698bQfA4zMwbZrFqTSWe1LjSsoLRMAJBnFldcq7gmu4GMxDOI2usLJOCNzlYLbudBcbavvhC&#10;z8TnIkDYxaig8L6OpXRZQQbd0NbEwbvZxqAPssmlbvAV4KaS4yiaSoMlh4UCa9oUlN2Th1Fw2u6P&#10;OjmMT+/LdHN+eF7v0jJXqt9r13MQnlr/D//aB61gMoLv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kTmFvwAAANsAAAAPAAAAAAAAAAAAAAAAAJgCAABkcnMvZG93bnJl&#10;di54bWxQSwUGAAAAAAQABAD1AAAAhAMAAAAA&#10;" filled="f" stroked="f">
                  <v:textbox style="mso-fit-shape-to-text:t" inset=".5mm,.5mm,.5mm,.5mm">
                    <w:txbxContent>
                      <w:p w14:paraId="4E09179B" w14:textId="77777777" w:rsidR="00346FA9" w:rsidRDefault="00346FA9" w:rsidP="007D1FE7">
                        <w:pPr>
                          <w:pStyle w:val="NormalWeb"/>
                          <w:spacing w:before="0" w:beforeAutospacing="0" w:after="0" w:afterAutospacing="0"/>
                        </w:pPr>
                        <w:r>
                          <w:rPr>
                            <w:rFonts w:asciiTheme="minorHAnsi" w:hAnsi="Calibri" w:cstheme="minorBidi"/>
                            <w:color w:val="000000" w:themeColor="text1"/>
                            <w:kern w:val="24"/>
                            <w:sz w:val="16"/>
                            <w:szCs w:val="16"/>
                          </w:rPr>
                          <w:t>By definition, parental optimists have lower seedset, leading to higher costs of failure.</w:t>
                        </w:r>
                      </w:p>
                    </w:txbxContent>
                  </v:textbox>
                </v:shape>
                <v:shape id="TextBox 60" o:spid="_x0000_s1042" type="#_x0000_t202" style="position:absolute;left:34942;top:4816;width:29723;height:4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n8r8A&#10;AADbAAAADwAAAGRycy9kb3ducmV2LnhtbESPwQrCMBBE74L/EFbwpqkVRKpRRFHEg2L1A5ZmbYvN&#10;pjRR698bQfA4zMwbZr5sTSWe1LjSsoLRMAJBnFldcq7getkOpiCcR9ZYWSYFb3KwXHQ7c0y0ffGZ&#10;nqnPRYCwS1BB4X2dSOmyggy6oa2Jg3ezjUEfZJNL3eArwE0l4yiaSIMlh4UCa1oXlN3Th1Fw3OwO&#10;Ot3Hx/d5sj49PK+2lzJXqt9rVzMQnlr/D//ae61gHMP3S/gB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Q6fyvwAAANsAAAAPAAAAAAAAAAAAAAAAAJgCAABkcnMvZG93bnJl&#10;di54bWxQSwUGAAAAAAQABAD1AAAAhAMAAAAA&#10;" filled="f" stroked="f">
                  <v:textbox style="mso-fit-shape-to-text:t" inset=".5mm,.5mm,.5mm,.5mm">
                    <w:txbxContent>
                      <w:p w14:paraId="4DDB821B" w14:textId="77777777" w:rsidR="00346FA9" w:rsidRDefault="00346FA9" w:rsidP="007D1FE7">
                        <w:pPr>
                          <w:pStyle w:val="NormalWeb"/>
                          <w:spacing w:before="0" w:beforeAutospacing="0" w:after="0" w:afterAutospacing="0"/>
                        </w:pPr>
                        <w:r>
                          <w:rPr>
                            <w:rFonts w:asciiTheme="minorHAnsi" w:hAnsi="Calibri" w:cstheme="minorBidi"/>
                            <w:color w:val="000000" w:themeColor="text1"/>
                            <w:kern w:val="24"/>
                            <w:sz w:val="16"/>
                            <w:szCs w:val="16"/>
                          </w:rPr>
                          <w:t>Since optimists produce an overabundance of fertilized ovules, relative to their average-year ability to provision them, they are selected to minimize pollen-attraction costs (as a proportion of total seed costs)</w:t>
                        </w:r>
                      </w:p>
                    </w:txbxContent>
                  </v:textbox>
                </v:shape>
                <v:shape id="TextBox 61" o:spid="_x0000_s1043" type="#_x0000_t202" style="position:absolute;left:34942;top:9354;width:28884;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Cab8A&#10;AADbAAAADwAAAGRycy9kb3ducmV2LnhtbESPwQrCMBBE74L/EFbwpqkKItUooijiQbH1A5ZmbYvN&#10;pjRR698bQfA4zMwbZrFqTSWe1LjSsoLRMAJBnFldcq7gmu4GMxDOI2usLJOCNzlYLbudBcbavvhC&#10;z8TnIkDYxaig8L6OpXRZQQbd0NbEwbvZxqAPssmlbvAV4KaS4yiaSoMlh4UCa9oUlN2Th1Fw2u6P&#10;OjmMT+/LdHN+eF7v0jJXqt9r13MQnlr/D//aB61gMoHv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JpvwAAANsAAAAPAAAAAAAAAAAAAAAAAJgCAABkcnMvZG93bnJl&#10;di54bWxQSwUGAAAAAAQABAD1AAAAhAMAAAAA&#10;" filled="f" stroked="f">
                  <v:textbox style="mso-fit-shape-to-text:t" inset=".5mm,.5mm,.5mm,.5mm">
                    <w:txbxContent>
                      <w:p w14:paraId="1F1E860D" w14:textId="77777777" w:rsidR="00346FA9" w:rsidRDefault="00346FA9" w:rsidP="007D1FE7">
                        <w:pPr>
                          <w:pStyle w:val="NormalWeb"/>
                          <w:spacing w:before="0" w:beforeAutospacing="0" w:after="0" w:afterAutospacing="0"/>
                        </w:pPr>
                        <w:r>
                          <w:rPr>
                            <w:rFonts w:asciiTheme="minorHAnsi" w:hAnsi="Calibri" w:cstheme="minorBidi"/>
                            <w:color w:val="000000" w:themeColor="text1"/>
                            <w:kern w:val="24"/>
                            <w:sz w:val="16"/>
                            <w:szCs w:val="16"/>
                          </w:rPr>
                          <w:t>If pollen-attraction costs are low, their complement, the costs to provision the ovule post-pollination are relatively higher (as a proportion of total seed costs).</w:t>
                        </w:r>
                      </w:p>
                    </w:txbxContent>
                  </v:textbox>
                </v:shape>
              </v:group>
            </w:pict>
          </mc:Fallback>
        </mc:AlternateContent>
      </w:r>
    </w:p>
    <w:p w14:paraId="3AB43031" w14:textId="3BB703DF" w:rsidR="007F0DD9" w:rsidRDefault="007F0DD9" w:rsidP="005A08C2"/>
    <w:p w14:paraId="2DA9967A" w14:textId="0726552F" w:rsidR="007F0DD9" w:rsidRDefault="007F0DD9" w:rsidP="005A08C2"/>
    <w:p w14:paraId="5DFE9585" w14:textId="037BCCEF" w:rsidR="007F0DD9" w:rsidRDefault="000373A4" w:rsidP="005A08C2">
      <w:r>
        <w:t xml:space="preserve"> </w:t>
      </w:r>
    </w:p>
    <w:p w14:paraId="0ABAE8EF" w14:textId="77777777" w:rsidR="007F0DD9" w:rsidRDefault="007F0DD9" w:rsidP="005A08C2"/>
    <w:p w14:paraId="5F567911" w14:textId="14DA645F" w:rsidR="00801FEA" w:rsidRDefault="007F0DD9" w:rsidP="005A08C2">
      <w:r w:rsidRPr="007F0DD9">
        <w:rPr>
          <w:b/>
        </w:rPr>
        <w:t>Figure 1.</w:t>
      </w:r>
      <w:r>
        <w:t xml:space="preserve"> </w:t>
      </w:r>
      <w:r w:rsidR="000373A4">
        <w:t xml:space="preserve">Schematic diagram </w:t>
      </w:r>
      <w:r w:rsidR="00417753">
        <w:t xml:space="preserve">partitioning </w:t>
      </w:r>
      <w:r w:rsidR="000373A4">
        <w:t>total reproductive investment into costs of failure versus fixes costs of creating a single seed.</w:t>
      </w:r>
    </w:p>
    <w:p w14:paraId="3F86D597" w14:textId="48856E38" w:rsidR="00401C24" w:rsidRDefault="000373A4" w:rsidP="005A08C2">
      <w:r>
        <w:t xml:space="preserve"> </w:t>
      </w:r>
    </w:p>
    <w:p w14:paraId="140E18C7" w14:textId="77777777" w:rsidR="00480BE1" w:rsidRDefault="00480BE1" w:rsidP="005A08C2">
      <w:r w:rsidRPr="00480BE1">
        <w:rPr>
          <w:noProof/>
          <w:lang w:eastAsia="en-AU"/>
        </w:rPr>
        <mc:AlternateContent>
          <mc:Choice Requires="wpg">
            <w:drawing>
              <wp:anchor distT="0" distB="0" distL="114300" distR="114300" simplePos="0" relativeHeight="251676672" behindDoc="0" locked="0" layoutInCell="1" allowOverlap="1" wp14:anchorId="5C076CED" wp14:editId="4B637C00">
                <wp:simplePos x="0" y="0"/>
                <wp:positionH relativeFrom="margin">
                  <wp:align>center</wp:align>
                </wp:positionH>
                <wp:positionV relativeFrom="paragraph">
                  <wp:posOffset>34711</wp:posOffset>
                </wp:positionV>
                <wp:extent cx="6346596" cy="3844924"/>
                <wp:effectExtent l="0" t="0" r="0" b="0"/>
                <wp:wrapNone/>
                <wp:docPr id="53" name="Group 30"/>
                <wp:cNvGraphicFramePr/>
                <a:graphic xmlns:a="http://schemas.openxmlformats.org/drawingml/2006/main">
                  <a:graphicData uri="http://schemas.microsoft.com/office/word/2010/wordprocessingGroup">
                    <wpg:wgp>
                      <wpg:cNvGrpSpPr/>
                      <wpg:grpSpPr>
                        <a:xfrm>
                          <a:off x="0" y="0"/>
                          <a:ext cx="6346596" cy="3844924"/>
                          <a:chOff x="0" y="0"/>
                          <a:chExt cx="6346596" cy="3844924"/>
                        </a:xfrm>
                      </wpg:grpSpPr>
                      <wps:wsp>
                        <wps:cNvPr id="54" name="Oval 54"/>
                        <wps:cNvSpPr/>
                        <wps:spPr>
                          <a:xfrm>
                            <a:off x="3994746" y="491229"/>
                            <a:ext cx="2091358" cy="105000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F3351" w14:textId="77777777" w:rsidR="00346FA9" w:rsidRDefault="00346FA9" w:rsidP="00480BE1">
                              <w:pPr>
                                <w:pStyle w:val="NormalWeb"/>
                                <w:spacing w:before="0" w:beforeAutospacing="0" w:after="0" w:afterAutospacing="0"/>
                                <w:jc w:val="center"/>
                              </w:pPr>
                              <w:r w:rsidRPr="00480BE1">
                                <w:rPr>
                                  <w:rFonts w:asciiTheme="minorHAnsi" w:hAnsi="Calibri" w:cstheme="minorBidi"/>
                                  <w:b/>
                                  <w:bCs/>
                                  <w:color w:val="000000" w:themeColor="text1"/>
                                  <w:kern w:val="24"/>
                                  <w:sz w:val="20"/>
                                  <w:szCs w:val="20"/>
                                  <w14:shadow w14:blurRad="38100" w14:dist="38100" w14:dir="2700000" w14:sx="100000" w14:sy="100000" w14:kx="0" w14:ky="0" w14:algn="tl">
                                    <w14:srgbClr w14:val="000000">
                                      <w14:alpha w14:val="57000"/>
                                    </w14:srgbClr>
                                  </w14:shadow>
                                </w:rPr>
                                <w:t xml:space="preserve">Parental optimist: </w:t>
                              </w:r>
                              <w:r>
                                <w:rPr>
                                  <w:rFonts w:asciiTheme="minorHAnsi" w:hAnsi="Calibri" w:cstheme="minorBidi"/>
                                  <w:color w:val="FFFFFF" w:themeColor="light1"/>
                                  <w:kern w:val="24"/>
                                  <w:sz w:val="20"/>
                                  <w:szCs w:val="20"/>
                                </w:rPr>
                                <w:t>produces overabundance of fertilised ovules, relative to average-year ability to provision seeds</w:t>
                              </w:r>
                            </w:p>
                          </w:txbxContent>
                        </wps:txbx>
                        <wps:bodyPr rtlCol="0" anchor="ctr"/>
                      </wps:wsp>
                      <wps:wsp>
                        <wps:cNvPr id="55" name="TextBox 7"/>
                        <wps:cNvSpPr txBox="1"/>
                        <wps:spPr>
                          <a:xfrm>
                            <a:off x="5371055" y="2678166"/>
                            <a:ext cx="905054" cy="307777"/>
                          </a:xfrm>
                          <a:prstGeom prst="rect">
                            <a:avLst/>
                          </a:prstGeom>
                          <a:noFill/>
                          <a:ln>
                            <a:solidFill>
                              <a:schemeClr val="tx1"/>
                            </a:solidFill>
                          </a:ln>
                        </wps:spPr>
                        <wps:txbx>
                          <w:txbxContent>
                            <w:p w14:paraId="61A852AE" w14:textId="77777777" w:rsidR="00346FA9" w:rsidRDefault="00346FA9" w:rsidP="00480BE1">
                              <w:pPr>
                                <w:pStyle w:val="NormalWeb"/>
                                <w:spacing w:before="0" w:beforeAutospacing="0" w:after="0" w:afterAutospacing="0"/>
                                <w:jc w:val="center"/>
                              </w:pPr>
                              <w:r>
                                <w:rPr>
                                  <w:rFonts w:asciiTheme="minorHAnsi" w:hAnsi="Calibri" w:cstheme="minorBidi"/>
                                  <w:color w:val="000000" w:themeColor="text1"/>
                                  <w:kern w:val="24"/>
                                  <w:sz w:val="20"/>
                                  <w:szCs w:val="20"/>
                                </w:rPr>
                                <w:t>Low seedset in average year</w:t>
                              </w:r>
                            </w:p>
                          </w:txbxContent>
                        </wps:txbx>
                        <wps:bodyPr wrap="square" lIns="0" tIns="0" rIns="0" bIns="0" rtlCol="0">
                          <a:spAutoFit/>
                        </wps:bodyPr>
                      </wps:wsp>
                      <wps:wsp>
                        <wps:cNvPr id="56" name="Oval 56"/>
                        <wps:cNvSpPr/>
                        <wps:spPr>
                          <a:xfrm>
                            <a:off x="248362" y="2677725"/>
                            <a:ext cx="1290692" cy="68299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0768E4" w14:textId="77777777" w:rsidR="00346FA9" w:rsidRDefault="00346FA9" w:rsidP="00480BE1">
                              <w:pPr>
                                <w:pStyle w:val="NormalWeb"/>
                                <w:spacing w:before="0" w:beforeAutospacing="0" w:after="0" w:afterAutospacing="0"/>
                                <w:jc w:val="center"/>
                              </w:pPr>
                              <w:r w:rsidRPr="00480BE1">
                                <w:rPr>
                                  <w:rFonts w:asciiTheme="minorHAnsi" w:hAnsi="Calibri" w:cstheme="minorBidi"/>
                                  <w:b/>
                                  <w:bCs/>
                                  <w:color w:val="000000" w:themeColor="text1"/>
                                  <w:kern w:val="24"/>
                                  <w:sz w:val="20"/>
                                  <w:szCs w:val="20"/>
                                  <w14:shadow w14:blurRad="38100" w14:dist="38100" w14:dir="2700000" w14:sx="100000" w14:sy="100000" w14:kx="0" w14:ky="0" w14:algn="tl">
                                    <w14:srgbClr w14:val="000000">
                                      <w14:alpha w14:val="57000"/>
                                    </w14:srgbClr>
                                  </w14:shadow>
                                </w:rPr>
                                <w:t>Big-seeded species</w:t>
                              </w:r>
                            </w:p>
                          </w:txbxContent>
                        </wps:txbx>
                        <wps:bodyPr rtlCol="0" anchor="ctr"/>
                      </wps:wsp>
                      <wps:wsp>
                        <wps:cNvPr id="57" name="TextBox 11"/>
                        <wps:cNvSpPr txBox="1"/>
                        <wps:spPr>
                          <a:xfrm>
                            <a:off x="2978976" y="2978261"/>
                            <a:ext cx="939156" cy="461665"/>
                          </a:xfrm>
                          <a:prstGeom prst="rect">
                            <a:avLst/>
                          </a:prstGeom>
                          <a:noFill/>
                          <a:ln>
                            <a:solidFill>
                              <a:schemeClr val="tx1"/>
                            </a:solidFill>
                          </a:ln>
                        </wps:spPr>
                        <wps:txbx>
                          <w:txbxContent>
                            <w:p w14:paraId="36207A23" w14:textId="77777777" w:rsidR="00346FA9" w:rsidRDefault="00346FA9" w:rsidP="00480BE1">
                              <w:pPr>
                                <w:pStyle w:val="NormalWeb"/>
                                <w:spacing w:before="0" w:beforeAutospacing="0" w:after="0" w:afterAutospacing="0"/>
                                <w:jc w:val="center"/>
                              </w:pPr>
                              <w:r>
                                <w:rPr>
                                  <w:rFonts w:asciiTheme="minorHAnsi" w:hAnsi="Calibri" w:cstheme="minorBidi"/>
                                  <w:color w:val="000000" w:themeColor="text1"/>
                                  <w:kern w:val="24"/>
                                  <w:sz w:val="20"/>
                                  <w:szCs w:val="20"/>
                                </w:rPr>
                                <w:t>choosy about offspring you mature</w:t>
                              </w:r>
                            </w:p>
                          </w:txbxContent>
                        </wps:txbx>
                        <wps:bodyPr wrap="square" lIns="0" tIns="0" rIns="0" bIns="0" rtlCol="0">
                          <a:spAutoFit/>
                        </wps:bodyPr>
                      </wps:wsp>
                      <wps:wsp>
                        <wps:cNvPr id="58" name="TextBox 130"/>
                        <wps:cNvSpPr txBox="1"/>
                        <wps:spPr>
                          <a:xfrm>
                            <a:off x="5083966" y="2067343"/>
                            <a:ext cx="1245235" cy="246380"/>
                          </a:xfrm>
                          <a:prstGeom prst="rect">
                            <a:avLst/>
                          </a:prstGeom>
                          <a:noFill/>
                        </wps:spPr>
                        <wps:txbx>
                          <w:txbxContent>
                            <w:p w14:paraId="1DE83181"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Logical consequence</w:t>
                              </w:r>
                            </w:p>
                          </w:txbxContent>
                        </wps:txbx>
                        <wps:bodyPr wrap="none" rtlCol="0">
                          <a:spAutoFit/>
                        </wps:bodyPr>
                      </wps:wsp>
                      <wps:wsp>
                        <wps:cNvPr id="59" name="TextBox 190"/>
                        <wps:cNvSpPr txBox="1"/>
                        <wps:spPr>
                          <a:xfrm>
                            <a:off x="2263227" y="0"/>
                            <a:ext cx="1652905" cy="246380"/>
                          </a:xfrm>
                          <a:prstGeom prst="rect">
                            <a:avLst/>
                          </a:prstGeom>
                          <a:noFill/>
                        </wps:spPr>
                        <wps:txbx>
                          <w:txbxContent>
                            <w:p w14:paraId="30145D80"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Selection for smaller flowers</w:t>
                              </w:r>
                            </w:p>
                          </w:txbxContent>
                        </wps:txbx>
                        <wps:bodyPr wrap="none" rtlCol="0">
                          <a:spAutoFit/>
                        </wps:bodyPr>
                      </wps:wsp>
                      <wps:wsp>
                        <wps:cNvPr id="60" name="TextBox 218"/>
                        <wps:cNvSpPr txBox="1"/>
                        <wps:spPr>
                          <a:xfrm>
                            <a:off x="4064036" y="2169855"/>
                            <a:ext cx="781685" cy="556260"/>
                          </a:xfrm>
                          <a:prstGeom prst="rect">
                            <a:avLst/>
                          </a:prstGeom>
                          <a:noFill/>
                        </wps:spPr>
                        <wps:txbx>
                          <w:txbxContent>
                            <w:p w14:paraId="5F3FEE8E"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Makes choosiness possible</w:t>
                              </w:r>
                            </w:p>
                          </w:txbxContent>
                        </wps:txbx>
                        <wps:bodyPr wrap="square" rtlCol="0">
                          <a:spAutoFit/>
                        </wps:bodyPr>
                      </wps:wsp>
                      <wps:wsp>
                        <wps:cNvPr id="61" name="Curved Connector 61"/>
                        <wps:cNvCnPr>
                          <a:stCxn id="54" idx="4"/>
                          <a:endCxn id="57" idx="3"/>
                        </wps:cNvCnPr>
                        <wps:spPr>
                          <a:xfrm rot="5400000">
                            <a:off x="3645350" y="1814018"/>
                            <a:ext cx="1667859" cy="1122293"/>
                          </a:xfrm>
                          <a:prstGeom prst="curvedConnector2">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13"/>
                        <wps:cNvCnPr>
                          <a:stCxn id="64" idx="2"/>
                          <a:endCxn id="57" idx="1"/>
                        </wps:cNvCnPr>
                        <wps:spPr>
                          <a:xfrm rot="16200000" flipH="1">
                            <a:off x="1355605" y="1585723"/>
                            <a:ext cx="2006280" cy="1240462"/>
                          </a:xfrm>
                          <a:prstGeom prst="curvedConnector2">
                            <a:avLst/>
                          </a:prstGeom>
                          <a:ln w="5715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13"/>
                        <wps:cNvCnPr>
                          <a:stCxn id="54" idx="1"/>
                          <a:endCxn id="64" idx="0"/>
                        </wps:cNvCnPr>
                        <wps:spPr>
                          <a:xfrm rot="16200000" flipH="1" flipV="1">
                            <a:off x="2971691" y="-588178"/>
                            <a:ext cx="96150" cy="2562504"/>
                          </a:xfrm>
                          <a:prstGeom prst="curvedConnector3">
                            <a:avLst>
                              <a:gd name="adj1" fmla="val -397681"/>
                            </a:avLst>
                          </a:prstGeom>
                          <a:ln w="571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TextBox 159"/>
                        <wps:cNvSpPr txBox="1"/>
                        <wps:spPr>
                          <a:xfrm>
                            <a:off x="1213609" y="741149"/>
                            <a:ext cx="1049810" cy="461665"/>
                          </a:xfrm>
                          <a:prstGeom prst="rect">
                            <a:avLst/>
                          </a:prstGeom>
                          <a:noFill/>
                          <a:ln>
                            <a:solidFill>
                              <a:schemeClr val="tx1"/>
                            </a:solidFill>
                          </a:ln>
                        </wps:spPr>
                        <wps:txbx>
                          <w:txbxContent>
                            <w:p w14:paraId="19D48E48" w14:textId="77777777" w:rsidR="00346FA9" w:rsidRDefault="00346FA9" w:rsidP="00480BE1">
                              <w:pPr>
                                <w:pStyle w:val="NormalWeb"/>
                                <w:spacing w:before="0" w:beforeAutospacing="0" w:after="0" w:afterAutospacing="0"/>
                                <w:jc w:val="center"/>
                              </w:pPr>
                              <w:r>
                                <w:rPr>
                                  <w:rFonts w:asciiTheme="minorHAnsi" w:hAnsi="Calibri" w:cstheme="minorBidi"/>
                                  <w:color w:val="000000" w:themeColor="text1"/>
                                  <w:kern w:val="24"/>
                                  <w:sz w:val="20"/>
                                  <w:szCs w:val="20"/>
                                </w:rPr>
                                <w:t>provisioning costs high relative to flower costs</w:t>
                              </w:r>
                            </w:p>
                          </w:txbxContent>
                        </wps:txbx>
                        <wps:bodyPr wrap="square" lIns="0" tIns="0" rIns="0" bIns="0" rtlCol="0">
                          <a:spAutoFit/>
                        </wps:bodyPr>
                      </wps:wsp>
                      <wps:wsp>
                        <wps:cNvPr id="65" name="TextBox 82"/>
                        <wps:cNvSpPr txBox="1"/>
                        <wps:spPr>
                          <a:xfrm>
                            <a:off x="0" y="1067740"/>
                            <a:ext cx="848360" cy="1085215"/>
                          </a:xfrm>
                          <a:prstGeom prst="rect">
                            <a:avLst/>
                          </a:prstGeom>
                          <a:noFill/>
                        </wps:spPr>
                        <wps:txbx>
                          <w:txbxContent>
                            <w:p w14:paraId="1A954A3E" w14:textId="3ED2AB99" w:rsidR="00346FA9" w:rsidRDefault="00346FA9" w:rsidP="00480BE1">
                              <w:pPr>
                                <w:pStyle w:val="NormalWeb"/>
                                <w:spacing w:before="0" w:beforeAutospacing="0" w:after="0" w:afterAutospacing="0"/>
                                <w:jc w:val="right"/>
                              </w:pPr>
                              <w:r>
                                <w:rPr>
                                  <w:rFonts w:asciiTheme="minorHAnsi" w:hAnsi="Calibri" w:cstheme="minorBidi"/>
                                  <w:color w:val="2E74B5" w:themeColor="accent1" w:themeShade="BF"/>
                                  <w:kern w:val="24"/>
                                  <w:sz w:val="20"/>
                                  <w:szCs w:val="20"/>
                                </w:rPr>
                                <w:t>Selection for higher investment in “” tissues (dispersal structures, seed coat)</w:t>
                              </w:r>
                            </w:p>
                          </w:txbxContent>
                        </wps:txbx>
                        <wps:bodyPr wrap="square" lIns="0" tIns="0" rIns="0" bIns="0" rtlCol="0">
                          <a:spAutoFit/>
                        </wps:bodyPr>
                      </wps:wsp>
                      <wps:wsp>
                        <wps:cNvPr id="66" name="Straight Arrow Connector 13"/>
                        <wps:cNvCnPr>
                          <a:stCxn id="64" idx="1"/>
                          <a:endCxn id="56" idx="0"/>
                        </wps:cNvCnPr>
                        <wps:spPr>
                          <a:xfrm rot="10800000" flipV="1">
                            <a:off x="893667" y="971981"/>
                            <a:ext cx="319942" cy="1705743"/>
                          </a:xfrm>
                          <a:prstGeom prst="curvedConnector2">
                            <a:avLst/>
                          </a:prstGeom>
                          <a:ln w="57150">
                            <a:solidFill>
                              <a:schemeClr val="accent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7" name="TextBox 86"/>
                        <wps:cNvSpPr txBox="1"/>
                        <wps:spPr>
                          <a:xfrm>
                            <a:off x="2225824" y="2082297"/>
                            <a:ext cx="1304160" cy="707886"/>
                          </a:xfrm>
                          <a:prstGeom prst="rect">
                            <a:avLst/>
                          </a:prstGeom>
                          <a:noFill/>
                        </wps:spPr>
                        <wps:txbx>
                          <w:txbxContent>
                            <w:p w14:paraId="06CA414F"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Choosiness selects for large provisioning investment and vice versa</w:t>
                              </w:r>
                            </w:p>
                          </w:txbxContent>
                        </wps:txbx>
                        <wps:bodyPr wrap="square" rtlCol="0">
                          <a:spAutoFit/>
                        </wps:bodyPr>
                      </wps:wsp>
                      <wps:wsp>
                        <wps:cNvPr id="68" name="TextBox 87"/>
                        <wps:cNvSpPr txBox="1"/>
                        <wps:spPr>
                          <a:xfrm>
                            <a:off x="5370601" y="2978149"/>
                            <a:ext cx="975995" cy="866775"/>
                          </a:xfrm>
                          <a:prstGeom prst="rect">
                            <a:avLst/>
                          </a:prstGeom>
                          <a:noFill/>
                        </wps:spPr>
                        <wps:txbx>
                          <w:txbxContent>
                            <w:p w14:paraId="3C2FC76F"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(can also arise from poor pollination, but that’s separate)</w:t>
                              </w:r>
                            </w:p>
                          </w:txbxContent>
                        </wps:txbx>
                        <wps:bodyPr wrap="square" rtlCol="0">
                          <a:spAutoFit/>
                        </wps:bodyPr>
                      </wps:wsp>
                      <wps:wsp>
                        <wps:cNvPr id="69" name="Straight Arrow Connector 13"/>
                        <wps:cNvCnPr>
                          <a:stCxn id="64" idx="2"/>
                          <a:endCxn id="54" idx="3"/>
                        </wps:cNvCnPr>
                        <wps:spPr>
                          <a:xfrm rot="16200000" flipH="1">
                            <a:off x="2927441" y="13887"/>
                            <a:ext cx="184651" cy="2562504"/>
                          </a:xfrm>
                          <a:prstGeom prst="curvedConnector3">
                            <a:avLst>
                              <a:gd name="adj1" fmla="val 307077"/>
                            </a:avLst>
                          </a:prstGeom>
                          <a:ln w="571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92"/>
                        <wps:cNvSpPr txBox="1"/>
                        <wps:spPr>
                          <a:xfrm>
                            <a:off x="2014818" y="1367105"/>
                            <a:ext cx="2109470" cy="246380"/>
                          </a:xfrm>
                          <a:prstGeom prst="rect">
                            <a:avLst/>
                          </a:prstGeom>
                          <a:noFill/>
                        </wps:spPr>
                        <wps:txbx>
                          <w:txbxContent>
                            <w:p w14:paraId="575A1403"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Selection for excess ovule production</w:t>
                              </w:r>
                            </w:p>
                          </w:txbxContent>
                        </wps:txbx>
                        <wps:bodyPr wrap="none" rtlCol="0">
                          <a:spAutoFit/>
                        </wps:bodyPr>
                      </wps:wsp>
                      <wps:wsp>
                        <wps:cNvPr id="71" name="Curved Connector 71"/>
                        <wps:cNvCnPr>
                          <a:stCxn id="54" idx="4"/>
                          <a:endCxn id="55" idx="1"/>
                        </wps:cNvCnPr>
                        <wps:spPr>
                          <a:xfrm rot="16200000" flipH="1">
                            <a:off x="4560330" y="2021330"/>
                            <a:ext cx="1290820" cy="330630"/>
                          </a:xfrm>
                          <a:prstGeom prst="curvedConnector2">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076CED" id="Group 30" o:spid="_x0000_s1044" style="position:absolute;margin-left:0;margin-top:2.75pt;width:499.75pt;height:302.75pt;z-index:251676672;mso-position-horizontal:center;mso-position-horizontal-relative:margin" coordsize="63465,38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">
                <v:oval id="Oval 54" o:spid="_x0000_s1045" style="position:absolute;left:39947;top:4912;width:20914;height:10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v3sUA&#10;AADbAAAADwAAAGRycy9kb3ducmV2LnhtbESPT2vCQBTE7wW/w/IKvdWNUsVGN0GEQikeahTq8Zl9&#10;+UOzb8PuatJv3y0UPA4z8xtmk4+mEzdyvrWsYDZNQBCXVrdcKzgd355XIHxA1thZJgU/5CHPJg8b&#10;TLUd+EC3ItQiQtinqKAJoU+l9GVDBv3U9sTRq6wzGKJ0tdQOhwg3nZwnyVIabDkuNNjTrqHyu7ga&#10;BcPHV+FezX5+Pn+ertvqMnOV7ZR6ehy3axCBxnAP/7fftYLFC/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Lu/exQAAANsAAAAPAAAAAAAAAAAAAAAAAJgCAABkcnMv&#10;ZG93bnJldi54bWxQSwUGAAAAAAQABAD1AAAAigMAAAAA&#10;" fillcolor="#ffc000 [3207]" strokecolor="#7f5f00 [1607]" strokeweight="1pt">
                  <v:stroke joinstyle="miter"/>
                  <v:textbox>
                    <w:txbxContent>
                      <w:p w14:paraId="624F3351" w14:textId="77777777" w:rsidR="00346FA9" w:rsidRDefault="00346FA9" w:rsidP="00480BE1">
                        <w:pPr>
                          <w:pStyle w:val="NormalWeb"/>
                          <w:spacing w:before="0" w:beforeAutospacing="0" w:after="0" w:afterAutospacing="0"/>
                          <w:jc w:val="center"/>
                        </w:pPr>
                        <w:r w:rsidRPr="00480BE1">
                          <w:rPr>
                            <w:rFonts w:asciiTheme="minorHAnsi" w:hAnsi="Calibri" w:cstheme="minorBidi"/>
                            <w:b/>
                            <w:bCs/>
                            <w:color w:val="000000" w:themeColor="text1"/>
                            <w:kern w:val="24"/>
                            <w:sz w:val="20"/>
                            <w:szCs w:val="20"/>
                            <w14:shadow w14:blurRad="38100" w14:dist="38100" w14:dir="2700000" w14:sx="100000" w14:sy="100000" w14:kx="0" w14:ky="0" w14:algn="tl">
                              <w14:srgbClr w14:val="000000">
                                <w14:alpha w14:val="57000"/>
                              </w14:srgbClr>
                            </w14:shadow>
                          </w:rPr>
                          <w:t xml:space="preserve">Parental optimist: </w:t>
                        </w:r>
                        <w:r>
                          <w:rPr>
                            <w:rFonts w:asciiTheme="minorHAnsi" w:hAnsi="Calibri" w:cstheme="minorBidi"/>
                            <w:color w:val="FFFFFF" w:themeColor="light1"/>
                            <w:kern w:val="24"/>
                            <w:sz w:val="20"/>
                            <w:szCs w:val="20"/>
                          </w:rPr>
                          <w:t>produces overabundance of fertilised ovules, relative to average-year ability to provision seeds</w:t>
                        </w:r>
                      </w:p>
                    </w:txbxContent>
                  </v:textbox>
                </v:oval>
                <v:shape id="TextBox 7" o:spid="_x0000_s1046" type="#_x0000_t202" style="position:absolute;left:53710;top:26781;width:9051;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NIL4A&#10;AADbAAAADwAAAGRycy9kb3ducmV2LnhtbESPzQrCMBCE74LvEFbwpqmCItUoIoieFOvPeWnWtths&#10;ShNtfXsjCB6HmfmGWaxaU4oX1a6wrGA0jEAQp1YXnCm4nLeDGQjnkTWWlknBmxyslt3OAmNtGz7R&#10;K/GZCBB2MSrIva9iKV2ak0E3tBVx8O62NuiDrDOpa2wC3JRyHEVTabDgsJBjRZuc0kfyNAr2T9qd&#10;ik1zpMSfb+56kLeSpVL9Xrueg/DU+n/4195rBZMJ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6jSC+AAAA2wAAAA8AAAAAAAAAAAAAAAAAmAIAAGRycy9kb3ducmV2&#10;LnhtbFBLBQYAAAAABAAEAPUAAACDAwAAAAA=&#10;" filled="f" strokecolor="black [3213]">
                  <v:textbox style="mso-fit-shape-to-text:t" inset="0,0,0,0">
                    <w:txbxContent>
                      <w:p w14:paraId="61A852AE" w14:textId="77777777" w:rsidR="00346FA9" w:rsidRDefault="00346FA9" w:rsidP="00480BE1">
                        <w:pPr>
                          <w:pStyle w:val="NormalWeb"/>
                          <w:spacing w:before="0" w:beforeAutospacing="0" w:after="0" w:afterAutospacing="0"/>
                          <w:jc w:val="center"/>
                        </w:pPr>
                        <w:r>
                          <w:rPr>
                            <w:rFonts w:asciiTheme="minorHAnsi" w:hAnsi="Calibri" w:cstheme="minorBidi"/>
                            <w:color w:val="000000" w:themeColor="text1"/>
                            <w:kern w:val="24"/>
                            <w:sz w:val="20"/>
                            <w:szCs w:val="20"/>
                          </w:rPr>
                          <w:t>Low seedset in average year</w:t>
                        </w:r>
                      </w:p>
                    </w:txbxContent>
                  </v:textbox>
                </v:shape>
                <v:oval id="Oval 56" o:spid="_x0000_s1047" style="position:absolute;left:2483;top:26777;width:12907;height:6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DUMsMA&#10;AADbAAAADwAAAGRycy9kb3ducmV2LnhtbESPT2sCMRTE7wW/Q3iCt5pVUOpqFBEKRTy0q6DH5+bt&#10;H9y8LEl0129vCoUeh5n5DbPa9KYRD3K+tqxgMk5AEOdW11wqOB0/3z9A+ICssbFMCp7kYbMevK0w&#10;1bbjH3pkoRQRwj5FBVUIbSqlzysy6Me2JY5eYZ3BEKUrpXbYRbhp5DRJ5tJgzXGhwpZ2FeW37G4U&#10;dPtz5hbmML1cvk/3bXGduMI2So2G/XYJIlAf/sN/7S+tYDaH3y/xB8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DUMsMAAADbAAAADwAAAAAAAAAAAAAAAACYAgAAZHJzL2Rv&#10;d25yZXYueG1sUEsFBgAAAAAEAAQA9QAAAIgDAAAAAA==&#10;" fillcolor="#ffc000 [3207]" strokecolor="#7f5f00 [1607]" strokeweight="1pt">
                  <v:stroke joinstyle="miter"/>
                  <v:textbox>
                    <w:txbxContent>
                      <w:p w14:paraId="610768E4" w14:textId="77777777" w:rsidR="00346FA9" w:rsidRDefault="00346FA9" w:rsidP="00480BE1">
                        <w:pPr>
                          <w:pStyle w:val="NormalWeb"/>
                          <w:spacing w:before="0" w:beforeAutospacing="0" w:after="0" w:afterAutospacing="0"/>
                          <w:jc w:val="center"/>
                        </w:pPr>
                        <w:r w:rsidRPr="00480BE1">
                          <w:rPr>
                            <w:rFonts w:asciiTheme="minorHAnsi" w:hAnsi="Calibri" w:cstheme="minorBidi"/>
                            <w:b/>
                            <w:bCs/>
                            <w:color w:val="000000" w:themeColor="text1"/>
                            <w:kern w:val="24"/>
                            <w:sz w:val="20"/>
                            <w:szCs w:val="20"/>
                            <w14:shadow w14:blurRad="38100" w14:dist="38100" w14:dir="2700000" w14:sx="100000" w14:sy="100000" w14:kx="0" w14:ky="0" w14:algn="tl">
                              <w14:srgbClr w14:val="000000">
                                <w14:alpha w14:val="57000"/>
                              </w14:srgbClr>
                            </w14:shadow>
                          </w:rPr>
                          <w:t>Big-seeded species</w:t>
                        </w:r>
                      </w:p>
                    </w:txbxContent>
                  </v:textbox>
                </v:oval>
                <v:shape id="TextBox 11" o:spid="_x0000_s1048" type="#_x0000_t202" style="position:absolute;left:29789;top:29782;width:939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2zMEA&#10;AADbAAAADwAAAGRycy9kb3ducmV2LnhtbESPT4vCMBTE78J+h/AWvGm6C/6hNpVFWPS0YqueH82z&#10;LTYvpYm2fvuNIHgcZuY3TLIeTCPu1LnasoKvaQSCuLC65lLBMf+dLEE4j6yxsUwKHuRgnX6MEoy1&#10;7flA98yXIkDYxaig8r6NpXRFRQbd1LbEwbvYzqAPsiul7rAPcNPI7yiaS4M1h4UKW9pUVFyzm1Gw&#10;u9H2UG/6PWU+P7vTnzw3LJUafw4/KxCeBv8Ov9o7rWC2gOeX8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ktszBAAAA2wAAAA8AAAAAAAAAAAAAAAAAmAIAAGRycy9kb3du&#10;cmV2LnhtbFBLBQYAAAAABAAEAPUAAACGAwAAAAA=&#10;" filled="f" strokecolor="black [3213]">
                  <v:textbox style="mso-fit-shape-to-text:t" inset="0,0,0,0">
                    <w:txbxContent>
                      <w:p w14:paraId="36207A23" w14:textId="77777777" w:rsidR="00346FA9" w:rsidRDefault="00346FA9" w:rsidP="00480BE1">
                        <w:pPr>
                          <w:pStyle w:val="NormalWeb"/>
                          <w:spacing w:before="0" w:beforeAutospacing="0" w:after="0" w:afterAutospacing="0"/>
                          <w:jc w:val="center"/>
                        </w:pPr>
                        <w:r>
                          <w:rPr>
                            <w:rFonts w:asciiTheme="minorHAnsi" w:hAnsi="Calibri" w:cstheme="minorBidi"/>
                            <w:color w:val="000000" w:themeColor="text1"/>
                            <w:kern w:val="24"/>
                            <w:sz w:val="20"/>
                            <w:szCs w:val="20"/>
                          </w:rPr>
                          <w:t>choosy about offspring you mature</w:t>
                        </w:r>
                      </w:p>
                    </w:txbxContent>
                  </v:textbox>
                </v:shape>
                <v:shape id="TextBox 130" o:spid="_x0000_s1049" type="#_x0000_t202" style="position:absolute;left:50839;top:20673;width:12453;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1DE83181"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Logical consequence</w:t>
                        </w:r>
                      </w:p>
                    </w:txbxContent>
                  </v:textbox>
                </v:shape>
                <v:shape id="TextBox 190" o:spid="_x0000_s1050" type="#_x0000_t202" style="position:absolute;left:22632;width:16529;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qhsQA&#10;AADbAAAADwAAAGRycy9kb3ducmV2LnhtbESP0WrCQBRE3wv+w3IF3+rGYIqmrkG0hb61aj/gkr1m&#10;Y7J3Q3Zr0n59t1DwcZiZM8ymGG0rbtT72rGCxTwBQVw6XXOl4PP8+rgC4QOyxtYxKfgmD8V28rDB&#10;XLuBj3Q7hUpECPscFZgQulxKXxqy6OeuI47exfUWQ5R9JXWPQ4TbVqZJ8iQt1hwXDHa0N1Q2py+r&#10;YJXY96ZZpx/eLn8Wmdkf3Et3VWo2HXfPIAKN4R7+b79pBdka/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Q6obEAAAA2wAAAA8AAAAAAAAAAAAAAAAAmAIAAGRycy9k&#10;b3ducmV2LnhtbFBLBQYAAAAABAAEAPUAAACJAwAAAAA=&#10;" filled="f" stroked="f">
                  <v:textbox style="mso-fit-shape-to-text:t">
                    <w:txbxContent>
                      <w:p w14:paraId="30145D80"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Selection for smaller flowers</w:t>
                        </w:r>
                      </w:p>
                    </w:txbxContent>
                  </v:textbox>
                </v:shape>
                <v:shape id="TextBox 218" o:spid="_x0000_s1051" type="#_x0000_t202" style="position:absolute;left:40640;top:21698;width:7817;height:5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14:paraId="5F3FEE8E"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Makes choosiness possible</w:t>
                        </w:r>
                      </w:p>
                    </w:txbxContent>
                  </v:textbox>
                </v:shape>
                <v:shapetype id="_x0000_t37" coordsize="21600,21600" o:spt="37" o:oned="t" path="m,c10800,,21600,10800,21600,21600e" filled="f">
                  <v:path arrowok="t" fillok="f" o:connecttype="none"/>
                  <o:lock v:ext="edit" shapetype="t"/>
                </v:shapetype>
                <v:shape id="Curved Connector 61" o:spid="_x0000_s1052" type="#_x0000_t37" style="position:absolute;left:36454;top:18139;width:16678;height:1122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uubMMAAADbAAAADwAAAGRycy9kb3ducmV2LnhtbESPQYvCMBSE74L/ITzBm031UJZqFFGU&#10;hb24rQePj+bZVpuX0sRa/fWbhYU9DjPzDbPaDKYRPXWutqxgHsUgiAuray4VnPPD7AOE88gaG8uk&#10;4EUONuvxaIWptk/+pj7zpQgQdikqqLxvUyldUZFBF9mWOHhX2xn0QXal1B0+A9w0chHHiTRYc1io&#10;sKVdRcU9exgFl/5ovrZZXjze8oqLyylvkv1Nqelk2C5BeBr8f/iv/akVJHP4/R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rrmzDAAAA2wAAAA8AAAAAAAAAAAAA&#10;AAAAoQIAAGRycy9kb3ducmV2LnhtbFBLBQYAAAAABAAEAPkAAACRAwAAAAA=&#10;" strokecolor="#5b9bd5 [3204]" strokeweight="4.5pt">
                  <v:stroke endarrow="block" joinstyle="miter"/>
                </v:shape>
                <v:shape id="Straight Arrow Connector 13" o:spid="_x0000_s1053" type="#_x0000_t37" style="position:absolute;left:13556;top:15857;width:20062;height:1240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cQcQAAADbAAAADwAAAGRycy9kb3ducmV2LnhtbESPUUvDQBCE3wX/w7GCb/ZiKaGkvZai&#10;iJUKYlr6vOS2SWpu78ht29Rf7wmCj8PMfMPMl4Pr1Jn62Ho28DjKQBFX3rZcG9htXx6moKIgW+w8&#10;k4ErRVgubm/mWFh/4U86l1KrBOFYoIFGJBRax6ohh3HkA3HyDr53KEn2tbY9XhLcdXqcZbl22HJa&#10;aDDQU0PVV3lyBg7lt8jR5+9x8xymH/V+Et5e18bc3w2rGSihQf7Df+21NZCP4fdL+gF6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lxBxAAAANsAAAAPAAAAAAAAAAAA&#10;AAAAAKECAABkcnMvZG93bnJldi54bWxQSwUGAAAAAAQABAD5AAAAkgMAAAAA&#10;" strokecolor="#5b9bd5 [3204]" strokeweight="4.5pt">
                  <v:stroke startarrow="block"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3" o:spid="_x0000_s1054" type="#_x0000_t38" style="position:absolute;left:29717;top:-5883;width:962;height:2562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sesQAAADbAAAADwAAAGRycy9kb3ducmV2LnhtbESPUWvCMBSF34X9h3AHexFNN0GlNpWx&#10;MSg+TKr+gEtzbYvNTZZk2v37ZTDw8XDO+Q6n2I5mEFfyobes4HmegSBurO65VXA6fszWIEJE1jhY&#10;JgU/FGBbPkwKzLW9cU3XQ2xFgnDIUUEXo8ulDE1HBsPcOuLkna03GJP0rdQebwluBvmSZUtpsOe0&#10;0KGjt46ay+HbKNi7atH6Uxjr6n34PK52X1Pnd0o9PY6vGxCRxngP/7crrWC5gL8v6QfI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JSx6xAAAANsAAAAPAAAAAAAAAAAA&#10;AAAAAKECAABkcnMvZG93bnJldi54bWxQSwUGAAAAAAQABAD5AAAAkgMAAAAA&#10;" adj="-85899" strokecolor="#5b9bd5 [3204]" strokeweight="4.5pt">
                  <v:stroke endarrow="block" joinstyle="miter"/>
                </v:shape>
                <v:shape id="TextBox 159" o:spid="_x0000_s1055" type="#_x0000_t202" style="position:absolute;left:12136;top:7411;width:10498;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riBr4A&#10;AADbAAAADwAAAGRycy9kb3ducmV2LnhtbESPzQrCMBCE74LvEFbwpqkiItUoIoieFOvPeWnWtths&#10;ShNtfXsjCB6HmfmGWaxaU4oX1a6wrGA0jEAQp1YXnCm4nLeDGQjnkTWWlknBmxyslt3OAmNtGz7R&#10;K/GZCBB2MSrIva9iKV2ak0E3tBVx8O62NuiDrDOpa2wC3JRyHEVTabDgsJBjRZuc0kfyNAr2T9qd&#10;ik1zpMSfb+56kLeSpVL9Xrueg/DU+n/4195rBdMJ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a4ga+AAAA2wAAAA8AAAAAAAAAAAAAAAAAmAIAAGRycy9kb3ducmV2&#10;LnhtbFBLBQYAAAAABAAEAPUAAACDAwAAAAA=&#10;" filled="f" strokecolor="black [3213]">
                  <v:textbox style="mso-fit-shape-to-text:t" inset="0,0,0,0">
                    <w:txbxContent>
                      <w:p w14:paraId="19D48E48" w14:textId="77777777" w:rsidR="00346FA9" w:rsidRDefault="00346FA9" w:rsidP="00480BE1">
                        <w:pPr>
                          <w:pStyle w:val="NormalWeb"/>
                          <w:spacing w:before="0" w:beforeAutospacing="0" w:after="0" w:afterAutospacing="0"/>
                          <w:jc w:val="center"/>
                        </w:pPr>
                        <w:r>
                          <w:rPr>
                            <w:rFonts w:asciiTheme="minorHAnsi" w:hAnsi="Calibri" w:cstheme="minorBidi"/>
                            <w:color w:val="000000" w:themeColor="text1"/>
                            <w:kern w:val="24"/>
                            <w:sz w:val="20"/>
                            <w:szCs w:val="20"/>
                          </w:rPr>
                          <w:t>provisioning costs high relative to flower costs</w:t>
                        </w:r>
                      </w:p>
                    </w:txbxContent>
                  </v:textbox>
                </v:shape>
                <v:shape id="TextBox 82" o:spid="_x0000_s1056" type="#_x0000_t202" style="position:absolute;top:10677;width:8483;height:10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2Sf8MA&#10;AADbAAAADwAAAGRycy9kb3ducmV2LnhtbESPQWvCQBSE74L/YXlCL1I3CTTY1FVEWii9Gb14e2Rf&#10;k2D2bciuSZpf3xUEj8PMN8NsdqNpRE+dqy0riFcRCOLC6ppLBefT1+sahPPIGhvLpOCPHOy289kG&#10;M20HPlKf+1KEEnYZKqi8bzMpXVGRQbeyLXHwfm1n0AfZlVJ3OIRy08gkilJpsOawUGFLh4qKa34z&#10;CtLxs13+vFMyTEXT82WKY0+xUi+Lcf8BwtPon+EH/a0D9wb3L+EH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2Sf8MAAADbAAAADwAAAAAAAAAAAAAAAACYAgAAZHJzL2Rv&#10;d25yZXYueG1sUEsFBgAAAAAEAAQA9QAAAIgDAAAAAA==&#10;" filled="f" stroked="f">
                  <v:textbox style="mso-fit-shape-to-text:t" inset="0,0,0,0">
                    <w:txbxContent>
                      <w:p w14:paraId="1A954A3E" w14:textId="3ED2AB99" w:rsidR="00346FA9" w:rsidRDefault="00346FA9" w:rsidP="00480BE1">
                        <w:pPr>
                          <w:pStyle w:val="NormalWeb"/>
                          <w:spacing w:before="0" w:beforeAutospacing="0" w:after="0" w:afterAutospacing="0"/>
                          <w:jc w:val="right"/>
                        </w:pPr>
                        <w:r>
                          <w:rPr>
                            <w:rFonts w:asciiTheme="minorHAnsi" w:hAnsi="Calibri" w:cstheme="minorBidi"/>
                            <w:color w:val="2E74B5" w:themeColor="accent1" w:themeShade="BF"/>
                            <w:kern w:val="24"/>
                            <w:sz w:val="20"/>
                            <w:szCs w:val="20"/>
                          </w:rPr>
                          <w:t>Selection for higher investment in “” tissues (dispersal structures, seed coat)</w:t>
                        </w:r>
                      </w:p>
                    </w:txbxContent>
                  </v:textbox>
                </v:shape>
                <v:shape id="Straight Arrow Connector 13" o:spid="_x0000_s1057" type="#_x0000_t37" style="position:absolute;left:8936;top:9719;width:3200;height:17058;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Ndb8IAAADbAAAADwAAAGRycy9kb3ducmV2LnhtbESPQYvCMBSE74L/ITzBi6zp7qEu1Sgi&#10;LCve6gri7ZE8m2LzUpqo9d8bQdjjMDPfMItV7xpxoy7UnhV8TjMQxNqbmisFh7+fj28QISIbbDyT&#10;ggcFWC2HgwUWxt+5pNs+ViJBOBSowMbYFlIGbclhmPqWOHln3zmMSXaVNB3eE9w18ivLcumw5rRg&#10;saWNJX3ZX52CclYff3fbmS5P1Uk3h/PxOrGs1HjUr+cgIvXxP/xub42CPIfXl/Q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Ndb8IAAADbAAAADwAAAAAAAAAAAAAA&#10;AAChAgAAZHJzL2Rvd25yZXYueG1sUEsFBgAAAAAEAAQA+QAAAJADAAAAAA==&#10;" strokecolor="#5b9bd5 [3204]" strokeweight="4.5pt">
                  <v:stroke startarrow="block" endarrow="block" joinstyle="miter"/>
                </v:shape>
                <v:shape id="TextBox 86" o:spid="_x0000_s1058" type="#_x0000_t202" style="position:absolute;left:22258;top:20822;width:13041;height:7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MMcIA&#10;AADbAAAADwAAAGRycy9kb3ducmV2LnhtbESPT2vCQBTE7wW/w/IKvdWNgn9IXUW0ggcvarw/sq/Z&#10;0OzbkH018dt3hUKPw8z8hlltBt+oO3WxDmxgMs5AEZfB1lwZKK6H9yWoKMgWm8Bk4EERNuvRywpz&#10;G3o+0/0ilUoQjjkacCJtrnUsHXmM49ASJ+8rdB4lya7StsM+wX2jp1k21x5rTgsOW9o5Kr8vP96A&#10;iN1OHsWnj8fbcNr3LitnWBjz9jpsP0AJDfIf/msfrYH5Ap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IwxwgAAANsAAAAPAAAAAAAAAAAAAAAAAJgCAABkcnMvZG93&#10;bnJldi54bWxQSwUGAAAAAAQABAD1AAAAhwMAAAAA&#10;" filled="f" stroked="f">
                  <v:textbox style="mso-fit-shape-to-text:t">
                    <w:txbxContent>
                      <w:p w14:paraId="06CA414F"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Choosiness selects for large provisioning investment and vice versa</w:t>
                        </w:r>
                      </w:p>
                    </w:txbxContent>
                  </v:textbox>
                </v:shape>
                <v:shape id="TextBox 87" o:spid="_x0000_s1059" type="#_x0000_t202" style="position:absolute;left:53706;top:29781;width:9759;height:8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YQ74A&#10;AADbAAAADwAAAGRycy9kb3ducmV2LnhtbERPS4vCMBC+L/gfwgje1lRBWapRxAd42Mu69T40Y1Ns&#10;JqUZbf335rCwx4/vvd4OvlFP6mId2MBsmoEiLoOtuTJQ/J4+v0BFQbbYBCYDL4qw3Yw+1pjb0PMP&#10;PS9SqRTCMUcDTqTNtY6lI49xGlrixN1C51ES7CptO+xTuG/0PMuW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zGEO+AAAA2wAAAA8AAAAAAAAAAAAAAAAAmAIAAGRycy9kb3ducmV2&#10;LnhtbFBLBQYAAAAABAAEAPUAAACDAwAAAAA=&#10;" filled="f" stroked="f">
                  <v:textbox style="mso-fit-shape-to-text:t">
                    <w:txbxContent>
                      <w:p w14:paraId="3C2FC76F"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(can also arise from poor pollination, but that’s separate)</w:t>
                        </w:r>
                      </w:p>
                    </w:txbxContent>
                  </v:textbox>
                </v:shape>
                <v:shape id="Straight Arrow Connector 13" o:spid="_x0000_s1060" type="#_x0000_t38" style="position:absolute;left:29275;top:138;width:1846;height:2562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EAEsIAAADbAAAADwAAAGRycy9kb3ducmV2LnhtbESP3WoCMRSE7wXfIRzBO80qInVrFFGU&#10;QqX4R68Pm9PN1s3JkqS6fXtTKHg5zMw3zHzZ2lrcyIfKsYLRMANBXDhdcangct4OXkCEiKyxdkwK&#10;finActHtzDHX7s5Hup1iKRKEQ44KTIxNLmUoDFkMQ9cQJ+/LeYsxSV9K7fGe4LaW4yybSosVpwWD&#10;Da0NFdfTj1Uw4Xe0ePz+zPb1xpRn/7ErDqRUv9euXkFEauMz/N9+0wqmM/j7kn6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EAEsIAAADbAAAADwAAAAAAAAAAAAAA&#10;AAChAgAAZHJzL2Rvd25yZXYueG1sUEsFBgAAAAAEAAQA+QAAAJADAAAAAA==&#10;" adj="66329" strokecolor="#5b9bd5 [3204]" strokeweight="4.5pt">
                  <v:stroke endarrow="block" joinstyle="miter"/>
                </v:shape>
                <v:shape id="TextBox 92" o:spid="_x0000_s1061" type="#_x0000_t202" style="position:absolute;left:20148;top:13671;width:21094;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fe8EA&#10;AADbAAAADwAAAGRycy9kb3ducmV2LnhtbERP3U7CMBS+N+EdmkPinXQQkDkohIAm3gnTBzhZj+vY&#10;erq0BSZPby9MvPzy/a+3g+3ElXxoHCuYTjIQxJXTDdcKvj7fnnIQISJr7ByTgh8KsN2MHtZYaHfj&#10;E13LWIsUwqFABSbGvpAyVIYshonriRP37bzFmKCvpfZ4S+G2k7Mse5YWG04NBnvaG6ra8mIV5Jn9&#10;aNuX2THY+X26MPuDe+3PSj2Oh90KRKQh/ov/3O9awTK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H3vBAAAA2wAAAA8AAAAAAAAAAAAAAAAAmAIAAGRycy9kb3du&#10;cmV2LnhtbFBLBQYAAAAABAAEAPUAAACGAwAAAAA=&#10;" filled="f" stroked="f">
                  <v:textbox style="mso-fit-shape-to-text:t">
                    <w:txbxContent>
                      <w:p w14:paraId="575A1403" w14:textId="77777777" w:rsidR="00346FA9" w:rsidRDefault="00346FA9" w:rsidP="00480BE1">
                        <w:pPr>
                          <w:pStyle w:val="NormalWeb"/>
                          <w:spacing w:before="0" w:beforeAutospacing="0" w:after="0" w:afterAutospacing="0"/>
                        </w:pPr>
                        <w:r>
                          <w:rPr>
                            <w:rFonts w:asciiTheme="minorHAnsi" w:hAnsi="Calibri" w:cstheme="minorBidi"/>
                            <w:color w:val="2E74B5" w:themeColor="accent1" w:themeShade="BF"/>
                            <w:kern w:val="24"/>
                            <w:sz w:val="20"/>
                            <w:szCs w:val="20"/>
                          </w:rPr>
                          <w:t>Selection for excess ovule production</w:t>
                        </w:r>
                      </w:p>
                    </w:txbxContent>
                  </v:textbox>
                </v:shape>
                <v:shape id="Curved Connector 71" o:spid="_x0000_s1062" type="#_x0000_t37" style="position:absolute;left:45603;top:20213;width:12908;height:330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ziDMIAAADbAAAADwAAAGRycy9kb3ducmV2LnhtbESPzarCMBSE98J9h3AuuNNU8efSaxRR&#10;BAU3toLbQ3Nsi81JaWKtb28EweUwM98wi1VnKtFS40rLCkbDCARxZnXJuYJzuhv8gXAeWWNlmRQ8&#10;ycFq+dNbYKztg0/UJj4XAcIuRgWF93UspcsKMuiGtiYO3tU2Bn2QTS51g48AN5UcR9FMGiw5LBRY&#10;06ag7JbcjYLdYZ6Vt0OenNLrEfW03frJJVWq/9ut/0F46vw3/GnvtYL5CN5fw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ziDMIAAADbAAAADwAAAAAAAAAAAAAA&#10;AAChAgAAZHJzL2Rvd25yZXYueG1sUEsFBgAAAAAEAAQA+QAAAJADAAAAAA==&#10;" strokecolor="#5b9bd5 [3204]" strokeweight="4.5pt">
                  <v:stroke endarrow="block" joinstyle="miter"/>
                </v:shape>
                <w10:wrap anchorx="margin"/>
              </v:group>
            </w:pict>
          </mc:Fallback>
        </mc:AlternateContent>
      </w:r>
    </w:p>
    <w:p w14:paraId="7BD93A3E" w14:textId="77777777" w:rsidR="00480BE1" w:rsidRDefault="00480BE1" w:rsidP="005A08C2"/>
    <w:p w14:paraId="579C6651" w14:textId="77777777" w:rsidR="00480BE1" w:rsidRDefault="00480BE1" w:rsidP="005A08C2"/>
    <w:p w14:paraId="260E0CC4" w14:textId="77777777" w:rsidR="00480BE1" w:rsidRDefault="00480BE1" w:rsidP="005A08C2"/>
    <w:p w14:paraId="040C7ECB" w14:textId="77777777" w:rsidR="00480BE1" w:rsidRDefault="00480BE1" w:rsidP="005A08C2"/>
    <w:p w14:paraId="6E68DF13" w14:textId="77777777" w:rsidR="00480BE1" w:rsidRDefault="00480BE1" w:rsidP="005A08C2"/>
    <w:p w14:paraId="4842D7FC" w14:textId="77777777" w:rsidR="00480BE1" w:rsidRDefault="00480BE1" w:rsidP="005A08C2"/>
    <w:p w14:paraId="4764B098" w14:textId="77777777" w:rsidR="00480BE1" w:rsidRDefault="00480BE1" w:rsidP="005A08C2"/>
    <w:p w14:paraId="7CD78D15" w14:textId="77777777" w:rsidR="00480BE1" w:rsidRDefault="00480BE1" w:rsidP="005A08C2"/>
    <w:p w14:paraId="744C64F9" w14:textId="77777777" w:rsidR="00480BE1" w:rsidRDefault="00480BE1" w:rsidP="005A08C2"/>
    <w:p w14:paraId="21D5D3D2" w14:textId="77777777" w:rsidR="007805A2" w:rsidRDefault="007805A2" w:rsidP="005A08C2">
      <w:pPr>
        <w:rPr>
          <w:b/>
        </w:rPr>
      </w:pPr>
    </w:p>
    <w:p w14:paraId="232BE37A" w14:textId="77777777" w:rsidR="007805A2" w:rsidRDefault="007805A2" w:rsidP="005A08C2">
      <w:pPr>
        <w:rPr>
          <w:b/>
        </w:rPr>
      </w:pPr>
    </w:p>
    <w:p w14:paraId="5983D813" w14:textId="3C83560D" w:rsidR="007805A2" w:rsidRDefault="00DC098E" w:rsidP="005A08C2">
      <w:pPr>
        <w:rPr>
          <w:b/>
        </w:rPr>
      </w:pPr>
      <w:r>
        <w:rPr>
          <w:b/>
          <w:noProof/>
          <w:lang w:eastAsia="en-AU"/>
        </w:rPr>
        <w:lastRenderedPageBreak/>
        <w:drawing>
          <wp:anchor distT="0" distB="0" distL="114300" distR="114300" simplePos="0" relativeHeight="251712512" behindDoc="0" locked="0" layoutInCell="1" allowOverlap="1" wp14:anchorId="15891056" wp14:editId="44BF1007">
            <wp:simplePos x="0" y="0"/>
            <wp:positionH relativeFrom="column">
              <wp:posOffset>0</wp:posOffset>
            </wp:positionH>
            <wp:positionV relativeFrom="paragraph">
              <wp:posOffset>452755</wp:posOffset>
            </wp:positionV>
            <wp:extent cx="6120130" cy="55098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04_embryo_size_acc_cost_correlations.wmf"/>
                    <pic:cNvPicPr/>
                  </pic:nvPicPr>
                  <pic:blipFill>
                    <a:blip r:embed="rId9">
                      <a:extLst>
                        <a:ext uri="{28A0092B-C50C-407E-A947-70E740481C1C}">
                          <a14:useLocalDpi xmlns:a14="http://schemas.microsoft.com/office/drawing/2010/main" val="0"/>
                        </a:ext>
                      </a:extLst>
                    </a:blip>
                    <a:stretch>
                      <a:fillRect/>
                    </a:stretch>
                  </pic:blipFill>
                  <pic:spPr>
                    <a:xfrm>
                      <a:off x="0" y="0"/>
                      <a:ext cx="6120130" cy="5509895"/>
                    </a:xfrm>
                    <a:prstGeom prst="rect">
                      <a:avLst/>
                    </a:prstGeom>
                  </pic:spPr>
                </pic:pic>
              </a:graphicData>
            </a:graphic>
          </wp:anchor>
        </w:drawing>
      </w:r>
    </w:p>
    <w:p w14:paraId="5DEB09C2" w14:textId="50040073" w:rsidR="00A35D01" w:rsidRDefault="00A35D01" w:rsidP="005A08C2">
      <w:r w:rsidRPr="002717EE">
        <w:rPr>
          <w:b/>
        </w:rPr>
        <w:t xml:space="preserve">Figure </w:t>
      </w:r>
      <w:r w:rsidR="002E0672">
        <w:rPr>
          <w:b/>
        </w:rPr>
        <w:t>2</w:t>
      </w:r>
      <w:r w:rsidR="00250114">
        <w:rPr>
          <w:b/>
        </w:rPr>
        <w:t>.</w:t>
      </w:r>
      <w:r w:rsidRPr="002717EE">
        <w:rPr>
          <w:b/>
        </w:rPr>
        <w:t xml:space="preserve"> </w:t>
      </w:r>
      <w:r w:rsidR="002E0672">
        <w:t xml:space="preserve">Species show concerted shifts in traits with seed size, including a decrease in seed set illustrated both as a) a stronger decrease in seed camp than ovule camp and b) an overall decrease in seed set with increasing seed size. In addition, with increasing seed size, c) pollen attraction costs increase less steeply than 1:1, while d) provisioning costs increasing more steeply than 1:1. Species with smaller seeds have traits identifying them as “parental pessimists” and those with larger seeds fall on the “parental optimist” end of the spectrum. In each plot, different colored points represent the 14 study species; see Table 1 for the key. </w:t>
      </w:r>
      <w:r w:rsidR="00226BE0">
        <w:t>The black line i</w:t>
      </w:r>
      <w:r w:rsidR="00D942D6">
        <w:t>s</w:t>
      </w:r>
      <w:r w:rsidR="00226BE0">
        <w:t xml:space="preserve"> the best fit through the data and the red line indicates a slope of </w:t>
      </w:r>
      <w:commentRangeStart w:id="47"/>
      <w:r w:rsidR="00226BE0">
        <w:t>1</w:t>
      </w:r>
      <w:commentRangeEnd w:id="47"/>
      <w:r w:rsidR="00226BE0">
        <w:rPr>
          <w:rStyle w:val="CommentReference"/>
        </w:rPr>
        <w:commentReference w:id="47"/>
      </w:r>
      <w:r w:rsidR="00226BE0">
        <w:t>.</w:t>
      </w:r>
    </w:p>
    <w:p w14:paraId="2BEF8915" w14:textId="5AC43948" w:rsidR="00E56670" w:rsidRDefault="00E56670" w:rsidP="005A08C2"/>
    <w:p w14:paraId="3B88BAE7" w14:textId="5AFCCF57" w:rsidR="00E56670" w:rsidRDefault="00E56670" w:rsidP="005A08C2"/>
    <w:p w14:paraId="0776FC0D" w14:textId="63D90BB3" w:rsidR="00E56670" w:rsidRDefault="002E0672" w:rsidP="005A08C2">
      <w:r>
        <w:rPr>
          <w:noProof/>
          <w:lang w:eastAsia="en-AU"/>
        </w:rPr>
        <w:drawing>
          <wp:anchor distT="0" distB="0" distL="114300" distR="114300" simplePos="0" relativeHeight="251713536" behindDoc="0" locked="0" layoutInCell="1" allowOverlap="1" wp14:anchorId="18A2CCB0" wp14:editId="1C2B3FC0">
            <wp:simplePos x="0" y="0"/>
            <wp:positionH relativeFrom="column">
              <wp:posOffset>0</wp:posOffset>
            </wp:positionH>
            <wp:positionV relativeFrom="paragraph">
              <wp:posOffset>452755</wp:posOffset>
            </wp:positionV>
            <wp:extent cx="6120130" cy="30638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03_correlations_with_plant_weight.wmf"/>
                    <pic:cNvPicPr/>
                  </pic:nvPicPr>
                  <pic:blipFill>
                    <a:blip r:embed="rId10">
                      <a:extLst>
                        <a:ext uri="{28A0092B-C50C-407E-A947-70E740481C1C}">
                          <a14:useLocalDpi xmlns:a14="http://schemas.microsoft.com/office/drawing/2010/main" val="0"/>
                        </a:ext>
                      </a:extLst>
                    </a:blip>
                    <a:stretch>
                      <a:fillRect/>
                    </a:stretch>
                  </pic:blipFill>
                  <pic:spPr>
                    <a:xfrm>
                      <a:off x="0" y="0"/>
                      <a:ext cx="6120130" cy="3063875"/>
                    </a:xfrm>
                    <a:prstGeom prst="rect">
                      <a:avLst/>
                    </a:prstGeom>
                  </pic:spPr>
                </pic:pic>
              </a:graphicData>
            </a:graphic>
          </wp:anchor>
        </w:drawing>
      </w:r>
    </w:p>
    <w:p w14:paraId="52EB21EF" w14:textId="2802D830" w:rsidR="00766FE3" w:rsidRDefault="00E56670" w:rsidP="005A08C2">
      <w:r w:rsidRPr="00072ADF">
        <w:rPr>
          <w:b/>
        </w:rPr>
        <w:t xml:space="preserve">Figure </w:t>
      </w:r>
      <w:r w:rsidR="00797273">
        <w:rPr>
          <w:b/>
        </w:rPr>
        <w:t>3</w:t>
      </w:r>
      <w:r w:rsidRPr="00072ADF">
        <w:rPr>
          <w:b/>
        </w:rPr>
        <w:t>.</w:t>
      </w:r>
      <w:r>
        <w:t xml:space="preserve"> </w:t>
      </w:r>
      <w:r w:rsidR="002E0672">
        <w:t xml:space="preserve">Propagule </w:t>
      </w:r>
      <w:r>
        <w:t xml:space="preserve">investment is much more poorly correlated with total reproductive investment, than is a composite variable, the product of a count of the buds initiated multiplied by average flower </w:t>
      </w:r>
      <w:commentRangeStart w:id="48"/>
      <w:r>
        <w:t>weight</w:t>
      </w:r>
      <w:commentRangeEnd w:id="48"/>
      <w:r w:rsidR="00797273">
        <w:rPr>
          <w:rStyle w:val="CommentReference"/>
        </w:rPr>
        <w:commentReference w:id="48"/>
      </w:r>
      <w:r>
        <w:t>.</w:t>
      </w:r>
      <w:r w:rsidR="002E0672">
        <w:t xml:space="preserve"> </w:t>
      </w:r>
      <w:r w:rsidR="002E0672">
        <w:t>. In each plot, different colored points represent the 14 study species; see Table 1 for the key.</w:t>
      </w:r>
      <w:r w:rsidR="002E0672">
        <w:t xml:space="preserve"> The colored lines are best fit lines through each species’ points. There are more points in panel b, as some individuals produce buds, but no seeds. In this plot, </w:t>
      </w:r>
      <w:r w:rsidR="00FE22F1">
        <w:t xml:space="preserve">propagule weight, the weight of the dispersed unit, not embryo and endosperm weight are used, as the purpose is to plot the commonly used currency. </w:t>
      </w:r>
    </w:p>
    <w:sectPr w:rsidR="00766FE3" w:rsidSect="007D1FE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 Elizabeth Wenk" w:date="2016-09-05T16:11:00Z" w:initials="DEW">
    <w:p w14:paraId="0027F36D" w14:textId="1C9ADBBD" w:rsidR="00FE22F1" w:rsidRDefault="00FE22F1">
      <w:pPr>
        <w:pStyle w:val="CommentText"/>
      </w:pPr>
      <w:r>
        <w:rPr>
          <w:rStyle w:val="CommentReference"/>
        </w:rPr>
        <w:annotationRef/>
      </w:r>
      <w:r>
        <w:t>Need to add in colored dots for each species, as a reference to colors used in figures</w:t>
      </w:r>
    </w:p>
  </w:comment>
  <w:comment w:id="1" w:author="Daniel Falster" w:date="2016-08-29T21:09:00Z" w:initials="DF">
    <w:p w14:paraId="55C5F9E5" w14:textId="4BD37DA1" w:rsidR="00346FA9" w:rsidRDefault="00346FA9">
      <w:pPr>
        <w:pStyle w:val="CommentText"/>
      </w:pPr>
      <w:r>
        <w:rPr>
          <w:rStyle w:val="CommentReference"/>
        </w:rPr>
        <w:annotationRef/>
      </w:r>
      <w:r>
        <w:t xml:space="preserve">I wonder if this table can be merged with one of the earlier ones, e.g. table 2? Also, I'm a little worried, given there are lots of 0's in each </w:t>
      </w:r>
      <w:r w:rsidRPr="00660D18">
        <w:t>species</w:t>
      </w:r>
      <w:r>
        <w:t xml:space="preserve"> that the r2 to some extent just relfect this. if youwant to keep this we'll need a panel of plots in the suppmat to reassure readers that everything is ok.</w:t>
      </w:r>
    </w:p>
  </w:comment>
  <w:comment w:id="2" w:author="Dr Elizabeth Wenk [2]" w:date="2016-09-05T12:46:00Z" w:initials="DEW">
    <w:p w14:paraId="596F1504" w14:textId="06442F6E" w:rsidR="00346FA9" w:rsidRDefault="00346FA9">
      <w:pPr>
        <w:pStyle w:val="CommentText"/>
      </w:pPr>
      <w:r>
        <w:rPr>
          <w:rStyle w:val="CommentReference"/>
        </w:rPr>
        <w:annotationRef/>
      </w:r>
      <w:r>
        <w:t>This is just data for individuals that produce at least 1 seed – why the n is so variable across species. I’d rather not include this in Table 1 – feeling ever more information there.</w:t>
      </w:r>
    </w:p>
  </w:comment>
  <w:comment w:id="17" w:author="Dr Elizabeth Wenk [4]" w:date="2016-09-05T12:50:00Z" w:initials="DEW">
    <w:tbl>
      <w:tblPr>
        <w:tblW w:w="7814" w:type="dxa"/>
        <w:tblInd w:w="516" w:type="dxa"/>
        <w:tblLook w:val="04A0" w:firstRow="1" w:lastRow="0" w:firstColumn="1" w:lastColumn="0" w:noHBand="0" w:noVBand="1"/>
      </w:tblPr>
      <w:tblGrid>
        <w:gridCol w:w="2268"/>
        <w:gridCol w:w="933"/>
        <w:gridCol w:w="1335"/>
        <w:gridCol w:w="1418"/>
        <w:gridCol w:w="1860"/>
      </w:tblGrid>
      <w:tr w:rsidR="00346FA9" w:rsidRPr="005A08C2" w14:paraId="187AF852" w14:textId="77777777" w:rsidTr="00346FA9">
        <w:trPr>
          <w:trHeight w:val="113"/>
        </w:trPr>
        <w:tc>
          <w:tcPr>
            <w:tcW w:w="2268" w:type="dxa"/>
            <w:tcBorders>
              <w:top w:val="single" w:sz="4" w:space="0" w:color="auto"/>
              <w:left w:val="nil"/>
              <w:right w:val="nil"/>
            </w:tcBorders>
            <w:shd w:val="clear" w:color="auto" w:fill="auto"/>
            <w:noWrap/>
            <w:vAlign w:val="center"/>
          </w:tcPr>
          <w:p w14:paraId="77DFD3B6" w14:textId="3221833D" w:rsidR="00346FA9" w:rsidRPr="005A08C2" w:rsidRDefault="00346FA9" w:rsidP="00346FA9">
            <w:pPr>
              <w:spacing w:line="240" w:lineRule="auto"/>
              <w:rPr>
                <w:rFonts w:eastAsia="Times New Roman" w:cs="Times New Roman"/>
                <w:color w:val="000000"/>
                <w:sz w:val="18"/>
                <w:szCs w:val="18"/>
                <w:lang w:eastAsia="en-AU"/>
              </w:rPr>
            </w:pPr>
            <w:r>
              <w:t>Not sure why you marked this column to be deleted. I think it is relevant where this variable fits in. More-so that “successful pre-pollination” vs “provisioning” if you want to make shorter.</w:t>
            </w:r>
          </w:p>
        </w:tc>
        <w:tc>
          <w:tcPr>
            <w:tcW w:w="933" w:type="dxa"/>
            <w:tcBorders>
              <w:top w:val="single" w:sz="4" w:space="0" w:color="auto"/>
              <w:left w:val="nil"/>
              <w:right w:val="nil"/>
            </w:tcBorders>
            <w:shd w:val="clear" w:color="auto" w:fill="auto"/>
            <w:noWrap/>
            <w:vAlign w:val="center"/>
          </w:tcPr>
          <w:p w14:paraId="60C9F569" w14:textId="77777777" w:rsidR="00346FA9" w:rsidRPr="005A08C2" w:rsidRDefault="00346FA9" w:rsidP="00346FA9">
            <w:pPr>
              <w:spacing w:line="240" w:lineRule="auto"/>
              <w:rPr>
                <w:rFonts w:eastAsia="Times New Roman" w:cs="Times New Roman"/>
                <w:color w:val="000000"/>
                <w:sz w:val="18"/>
                <w:szCs w:val="18"/>
                <w:lang w:eastAsia="en-AU"/>
              </w:rPr>
            </w:pPr>
          </w:p>
        </w:tc>
        <w:tc>
          <w:tcPr>
            <w:tcW w:w="4613" w:type="dxa"/>
            <w:gridSpan w:val="3"/>
            <w:tcBorders>
              <w:top w:val="single" w:sz="4" w:space="0" w:color="auto"/>
              <w:left w:val="nil"/>
              <w:bottom w:val="single" w:sz="4" w:space="0" w:color="auto"/>
              <w:right w:val="nil"/>
            </w:tcBorders>
            <w:shd w:val="clear" w:color="auto" w:fill="auto"/>
            <w:noWrap/>
            <w:vAlign w:val="center"/>
          </w:tcPr>
          <w:p w14:paraId="3ED8A692" w14:textId="77777777" w:rsidR="00346FA9" w:rsidRPr="005A08C2" w:rsidRDefault="00346FA9" w:rsidP="00346FA9">
            <w:pPr>
              <w:spacing w:line="240" w:lineRule="auto"/>
              <w:rPr>
                <w:rFonts w:eastAsia="Times New Roman" w:cs="Times New Roman"/>
                <w:color w:val="000000"/>
                <w:sz w:val="18"/>
                <w:szCs w:val="18"/>
                <w:lang w:eastAsia="en-AU"/>
              </w:rPr>
            </w:pPr>
          </w:p>
        </w:tc>
      </w:tr>
      <w:tr w:rsidR="00346FA9" w:rsidRPr="005A08C2" w14:paraId="2F0E93D3"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40952DFE" w14:textId="77777777" w:rsidR="00346FA9" w:rsidRPr="005A08C2" w:rsidRDefault="00346FA9" w:rsidP="00346FA9">
            <w:pPr>
              <w:spacing w:line="240" w:lineRule="auto"/>
              <w:rPr>
                <w:rFonts w:eastAsia="Times New Roman" w:cs="Times New Roman"/>
                <w:color w:val="000000"/>
                <w:sz w:val="18"/>
                <w:szCs w:val="18"/>
                <w:lang w:eastAsia="en-AU"/>
              </w:rPr>
            </w:pPr>
          </w:p>
        </w:tc>
        <w:tc>
          <w:tcPr>
            <w:tcW w:w="933" w:type="dxa"/>
            <w:tcBorders>
              <w:top w:val="nil"/>
              <w:left w:val="nil"/>
              <w:bottom w:val="single" w:sz="4" w:space="0" w:color="auto"/>
              <w:right w:val="nil"/>
            </w:tcBorders>
            <w:shd w:val="clear" w:color="auto" w:fill="auto"/>
            <w:noWrap/>
            <w:vAlign w:val="center"/>
          </w:tcPr>
          <w:p w14:paraId="361238B3" w14:textId="77777777" w:rsidR="00346FA9" w:rsidRPr="005A08C2" w:rsidRDefault="00346FA9" w:rsidP="00346FA9">
            <w:pPr>
              <w:spacing w:line="240" w:lineRule="auto"/>
              <w:rPr>
                <w:rFonts w:eastAsia="Times New Roman" w:cs="Times New Roman"/>
                <w:color w:val="000000"/>
                <w:sz w:val="18"/>
                <w:szCs w:val="18"/>
                <w:lang w:eastAsia="en-AU"/>
              </w:rPr>
            </w:pPr>
          </w:p>
        </w:tc>
        <w:tc>
          <w:tcPr>
            <w:tcW w:w="1335" w:type="dxa"/>
            <w:tcBorders>
              <w:top w:val="single" w:sz="4" w:space="0" w:color="auto"/>
              <w:left w:val="nil"/>
              <w:bottom w:val="single" w:sz="4" w:space="0" w:color="auto"/>
              <w:right w:val="nil"/>
            </w:tcBorders>
            <w:shd w:val="clear" w:color="auto" w:fill="auto"/>
            <w:noWrap/>
            <w:vAlign w:val="center"/>
          </w:tcPr>
          <w:p w14:paraId="7415F32E" w14:textId="77777777" w:rsidR="00346FA9" w:rsidRPr="005A08C2" w:rsidRDefault="00346FA9" w:rsidP="00346FA9">
            <w:pPr>
              <w:spacing w:line="240" w:lineRule="auto"/>
              <w:rPr>
                <w:rFonts w:eastAsia="Times New Roman" w:cs="Times New Roman"/>
                <w:color w:val="000000"/>
                <w:sz w:val="18"/>
                <w:szCs w:val="18"/>
                <w:lang w:eastAsia="en-AU"/>
              </w:rPr>
            </w:pPr>
          </w:p>
        </w:tc>
        <w:tc>
          <w:tcPr>
            <w:tcW w:w="1418" w:type="dxa"/>
            <w:tcBorders>
              <w:top w:val="single" w:sz="4" w:space="0" w:color="auto"/>
              <w:left w:val="nil"/>
              <w:bottom w:val="single" w:sz="4" w:space="0" w:color="auto"/>
              <w:right w:val="nil"/>
            </w:tcBorders>
            <w:shd w:val="clear" w:color="auto" w:fill="auto"/>
            <w:noWrap/>
            <w:vAlign w:val="center"/>
          </w:tcPr>
          <w:p w14:paraId="091F28D8" w14:textId="77777777" w:rsidR="00346FA9" w:rsidRPr="005A08C2" w:rsidRDefault="00346FA9" w:rsidP="00346FA9">
            <w:pPr>
              <w:spacing w:line="240" w:lineRule="auto"/>
              <w:rPr>
                <w:rFonts w:eastAsia="Times New Roman" w:cs="Times New Roman"/>
                <w:color w:val="000000"/>
                <w:sz w:val="18"/>
                <w:szCs w:val="18"/>
                <w:lang w:eastAsia="en-AU"/>
              </w:rPr>
            </w:pPr>
          </w:p>
        </w:tc>
        <w:tc>
          <w:tcPr>
            <w:tcW w:w="1860" w:type="dxa"/>
            <w:tcBorders>
              <w:top w:val="single" w:sz="4" w:space="0" w:color="auto"/>
              <w:left w:val="nil"/>
              <w:bottom w:val="single" w:sz="4" w:space="0" w:color="auto"/>
              <w:right w:val="nil"/>
            </w:tcBorders>
            <w:shd w:val="clear" w:color="auto" w:fill="auto"/>
            <w:noWrap/>
            <w:vAlign w:val="center"/>
          </w:tcPr>
          <w:p w14:paraId="0B6EA723" w14:textId="77777777" w:rsidR="00346FA9" w:rsidRPr="005A08C2" w:rsidRDefault="00346FA9" w:rsidP="00346FA9">
            <w:pPr>
              <w:spacing w:line="240" w:lineRule="auto"/>
              <w:rPr>
                <w:rFonts w:eastAsia="Times New Roman" w:cs="Times New Roman"/>
                <w:color w:val="000000"/>
                <w:sz w:val="18"/>
                <w:szCs w:val="18"/>
                <w:lang w:eastAsia="en-AU"/>
              </w:rPr>
            </w:pPr>
          </w:p>
        </w:tc>
      </w:tr>
      <w:tr w:rsidR="00346FA9" w:rsidRPr="005A08C2" w14:paraId="2F94A87C"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D49E2A3" w14:textId="77777777" w:rsidR="00346FA9" w:rsidRPr="005A08C2" w:rsidRDefault="00346FA9" w:rsidP="00346FA9">
            <w:pPr>
              <w:spacing w:line="240" w:lineRule="auto"/>
              <w:rPr>
                <w:rFonts w:cs="Times New Roman"/>
                <w:i/>
                <w:color w:val="000000"/>
                <w:sz w:val="18"/>
                <w:szCs w:val="18"/>
              </w:rPr>
            </w:pPr>
          </w:p>
        </w:tc>
        <w:tc>
          <w:tcPr>
            <w:tcW w:w="933" w:type="dxa"/>
            <w:tcBorders>
              <w:top w:val="single" w:sz="4" w:space="0" w:color="auto"/>
              <w:left w:val="nil"/>
              <w:bottom w:val="nil"/>
              <w:right w:val="nil"/>
            </w:tcBorders>
            <w:shd w:val="clear" w:color="auto" w:fill="auto"/>
            <w:noWrap/>
            <w:vAlign w:val="bottom"/>
          </w:tcPr>
          <w:p w14:paraId="76887103" w14:textId="77777777" w:rsidR="00346FA9" w:rsidRPr="005A08C2" w:rsidRDefault="00346FA9"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6B646C36" w14:textId="77777777" w:rsidR="00346FA9" w:rsidRPr="005A08C2" w:rsidRDefault="00346FA9"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069831A8" w14:textId="77777777" w:rsidR="00346FA9" w:rsidRPr="005A08C2" w:rsidRDefault="00346FA9"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17B5AC03" w14:textId="77777777" w:rsidR="00346FA9" w:rsidRPr="005A08C2" w:rsidRDefault="00346FA9" w:rsidP="00346FA9">
            <w:pPr>
              <w:spacing w:line="240" w:lineRule="auto"/>
              <w:rPr>
                <w:rFonts w:cs="Times New Roman"/>
                <w:color w:val="000000"/>
                <w:sz w:val="18"/>
                <w:szCs w:val="18"/>
              </w:rPr>
            </w:pPr>
          </w:p>
        </w:tc>
      </w:tr>
      <w:tr w:rsidR="00346FA9" w:rsidRPr="005A08C2" w14:paraId="1229049C" w14:textId="77777777" w:rsidTr="00346FA9">
        <w:trPr>
          <w:trHeight w:val="113"/>
        </w:trPr>
        <w:tc>
          <w:tcPr>
            <w:tcW w:w="2268" w:type="dxa"/>
            <w:tcBorders>
              <w:top w:val="nil"/>
              <w:left w:val="nil"/>
              <w:bottom w:val="nil"/>
              <w:right w:val="nil"/>
            </w:tcBorders>
            <w:shd w:val="clear" w:color="auto" w:fill="auto"/>
            <w:noWrap/>
            <w:vAlign w:val="center"/>
          </w:tcPr>
          <w:p w14:paraId="75107C21"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476EB16"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1257074"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457D43B"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87596DA" w14:textId="77777777" w:rsidR="00346FA9" w:rsidRPr="005A08C2" w:rsidRDefault="00346FA9" w:rsidP="00346FA9">
            <w:pPr>
              <w:spacing w:line="240" w:lineRule="auto"/>
              <w:rPr>
                <w:rFonts w:cs="Times New Roman"/>
                <w:color w:val="000000"/>
                <w:sz w:val="18"/>
                <w:szCs w:val="18"/>
              </w:rPr>
            </w:pPr>
          </w:p>
        </w:tc>
      </w:tr>
      <w:tr w:rsidR="00346FA9" w:rsidRPr="005A08C2" w14:paraId="1CAC675F" w14:textId="77777777" w:rsidTr="00346FA9">
        <w:trPr>
          <w:trHeight w:val="113"/>
        </w:trPr>
        <w:tc>
          <w:tcPr>
            <w:tcW w:w="2268" w:type="dxa"/>
            <w:tcBorders>
              <w:top w:val="nil"/>
              <w:left w:val="nil"/>
              <w:bottom w:val="nil"/>
              <w:right w:val="nil"/>
            </w:tcBorders>
            <w:shd w:val="clear" w:color="auto" w:fill="auto"/>
            <w:noWrap/>
            <w:vAlign w:val="center"/>
          </w:tcPr>
          <w:p w14:paraId="4AA29F3A"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BC343A5"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6D06E708"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CDA12CB"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150FDD60" w14:textId="77777777" w:rsidR="00346FA9" w:rsidRPr="005A08C2" w:rsidRDefault="00346FA9" w:rsidP="00346FA9">
            <w:pPr>
              <w:spacing w:line="240" w:lineRule="auto"/>
              <w:rPr>
                <w:rFonts w:cs="Times New Roman"/>
                <w:color w:val="000000"/>
                <w:sz w:val="18"/>
                <w:szCs w:val="18"/>
              </w:rPr>
            </w:pPr>
          </w:p>
        </w:tc>
      </w:tr>
      <w:tr w:rsidR="00346FA9" w:rsidRPr="005A08C2" w14:paraId="398FC890" w14:textId="77777777" w:rsidTr="00346FA9">
        <w:trPr>
          <w:trHeight w:val="113"/>
        </w:trPr>
        <w:tc>
          <w:tcPr>
            <w:tcW w:w="2268" w:type="dxa"/>
            <w:tcBorders>
              <w:top w:val="nil"/>
              <w:left w:val="nil"/>
              <w:bottom w:val="nil"/>
              <w:right w:val="nil"/>
            </w:tcBorders>
            <w:shd w:val="clear" w:color="auto" w:fill="auto"/>
            <w:noWrap/>
            <w:vAlign w:val="center"/>
          </w:tcPr>
          <w:p w14:paraId="1D066388"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9251ED7"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401CEE0E"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0E561A8"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AE04A50" w14:textId="77777777" w:rsidR="00346FA9" w:rsidRPr="005A08C2" w:rsidRDefault="00346FA9" w:rsidP="00346FA9">
            <w:pPr>
              <w:spacing w:line="240" w:lineRule="auto"/>
              <w:rPr>
                <w:rFonts w:cs="Times New Roman"/>
                <w:color w:val="000000"/>
                <w:sz w:val="18"/>
                <w:szCs w:val="18"/>
              </w:rPr>
            </w:pPr>
          </w:p>
        </w:tc>
      </w:tr>
      <w:tr w:rsidR="00346FA9" w:rsidRPr="005A08C2" w14:paraId="310BA716" w14:textId="77777777" w:rsidTr="00346FA9">
        <w:trPr>
          <w:trHeight w:val="113"/>
        </w:trPr>
        <w:tc>
          <w:tcPr>
            <w:tcW w:w="2268" w:type="dxa"/>
            <w:tcBorders>
              <w:top w:val="nil"/>
              <w:left w:val="nil"/>
              <w:bottom w:val="nil"/>
              <w:right w:val="nil"/>
            </w:tcBorders>
            <w:shd w:val="clear" w:color="auto" w:fill="auto"/>
            <w:noWrap/>
            <w:vAlign w:val="center"/>
          </w:tcPr>
          <w:p w14:paraId="5C0E0C8F"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204B865"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2A22CA7E"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3BF0869"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2B2664F" w14:textId="77777777" w:rsidR="00346FA9" w:rsidRPr="005A08C2" w:rsidRDefault="00346FA9" w:rsidP="00346FA9">
            <w:pPr>
              <w:spacing w:line="240" w:lineRule="auto"/>
              <w:rPr>
                <w:rFonts w:cs="Times New Roman"/>
                <w:color w:val="000000"/>
                <w:sz w:val="18"/>
                <w:szCs w:val="18"/>
              </w:rPr>
            </w:pPr>
          </w:p>
        </w:tc>
      </w:tr>
      <w:tr w:rsidR="00346FA9" w:rsidRPr="005A08C2" w14:paraId="7A21931D" w14:textId="77777777" w:rsidTr="00346FA9">
        <w:trPr>
          <w:trHeight w:val="113"/>
        </w:trPr>
        <w:tc>
          <w:tcPr>
            <w:tcW w:w="2268" w:type="dxa"/>
            <w:tcBorders>
              <w:top w:val="nil"/>
              <w:left w:val="nil"/>
              <w:bottom w:val="nil"/>
              <w:right w:val="nil"/>
            </w:tcBorders>
            <w:shd w:val="clear" w:color="auto" w:fill="auto"/>
            <w:noWrap/>
            <w:vAlign w:val="center"/>
          </w:tcPr>
          <w:p w14:paraId="2715CE49"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0A979174"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3B3B4D4"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02D10DE"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BECE532" w14:textId="77777777" w:rsidR="00346FA9" w:rsidRPr="005A08C2" w:rsidRDefault="00346FA9" w:rsidP="00346FA9">
            <w:pPr>
              <w:spacing w:line="240" w:lineRule="auto"/>
              <w:rPr>
                <w:rFonts w:cs="Times New Roman"/>
                <w:color w:val="000000"/>
                <w:sz w:val="18"/>
                <w:szCs w:val="18"/>
              </w:rPr>
            </w:pPr>
          </w:p>
        </w:tc>
      </w:tr>
      <w:tr w:rsidR="00346FA9" w:rsidRPr="005A08C2" w14:paraId="549FFB52" w14:textId="77777777" w:rsidTr="00346FA9">
        <w:trPr>
          <w:trHeight w:val="113"/>
        </w:trPr>
        <w:tc>
          <w:tcPr>
            <w:tcW w:w="2268" w:type="dxa"/>
            <w:tcBorders>
              <w:top w:val="nil"/>
              <w:left w:val="nil"/>
              <w:bottom w:val="nil"/>
              <w:right w:val="nil"/>
            </w:tcBorders>
            <w:shd w:val="clear" w:color="auto" w:fill="auto"/>
            <w:noWrap/>
            <w:vAlign w:val="center"/>
          </w:tcPr>
          <w:p w14:paraId="7515CBB9"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03572B7"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D7EAFB7"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0280C80"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1B743849" w14:textId="77777777" w:rsidR="00346FA9" w:rsidRPr="005A08C2" w:rsidRDefault="00346FA9" w:rsidP="00346FA9">
            <w:pPr>
              <w:spacing w:line="240" w:lineRule="auto"/>
              <w:rPr>
                <w:rFonts w:cs="Times New Roman"/>
                <w:color w:val="000000"/>
                <w:sz w:val="18"/>
                <w:szCs w:val="18"/>
              </w:rPr>
            </w:pPr>
          </w:p>
        </w:tc>
      </w:tr>
      <w:tr w:rsidR="00346FA9" w:rsidRPr="005A08C2" w14:paraId="04A440CC" w14:textId="77777777" w:rsidTr="00346FA9">
        <w:trPr>
          <w:trHeight w:val="113"/>
        </w:trPr>
        <w:tc>
          <w:tcPr>
            <w:tcW w:w="2268" w:type="dxa"/>
            <w:tcBorders>
              <w:top w:val="nil"/>
              <w:left w:val="nil"/>
              <w:bottom w:val="nil"/>
              <w:right w:val="nil"/>
            </w:tcBorders>
            <w:shd w:val="clear" w:color="auto" w:fill="auto"/>
            <w:noWrap/>
            <w:vAlign w:val="center"/>
          </w:tcPr>
          <w:p w14:paraId="187966DD"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046BD93F"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879F8C4"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A49377E"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E2B0C5" w14:textId="77777777" w:rsidR="00346FA9" w:rsidRPr="005A08C2" w:rsidRDefault="00346FA9" w:rsidP="00346FA9">
            <w:pPr>
              <w:spacing w:line="240" w:lineRule="auto"/>
              <w:rPr>
                <w:rFonts w:cs="Times New Roman"/>
                <w:color w:val="000000"/>
                <w:sz w:val="18"/>
                <w:szCs w:val="18"/>
              </w:rPr>
            </w:pPr>
          </w:p>
        </w:tc>
      </w:tr>
      <w:tr w:rsidR="00346FA9" w:rsidRPr="005A08C2" w14:paraId="009CEB49" w14:textId="77777777" w:rsidTr="00346FA9">
        <w:trPr>
          <w:trHeight w:val="113"/>
        </w:trPr>
        <w:tc>
          <w:tcPr>
            <w:tcW w:w="2268" w:type="dxa"/>
            <w:tcBorders>
              <w:top w:val="nil"/>
              <w:left w:val="nil"/>
              <w:bottom w:val="nil"/>
              <w:right w:val="nil"/>
            </w:tcBorders>
            <w:shd w:val="clear" w:color="auto" w:fill="auto"/>
            <w:noWrap/>
            <w:vAlign w:val="center"/>
          </w:tcPr>
          <w:p w14:paraId="2C5693AC"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06C04DB"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B02F118"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AE7EDA6"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0E94E189" w14:textId="77777777" w:rsidR="00346FA9" w:rsidRPr="005A08C2" w:rsidRDefault="00346FA9" w:rsidP="00346FA9">
            <w:pPr>
              <w:spacing w:line="240" w:lineRule="auto"/>
              <w:rPr>
                <w:rFonts w:cs="Times New Roman"/>
                <w:color w:val="000000"/>
                <w:sz w:val="18"/>
                <w:szCs w:val="18"/>
              </w:rPr>
            </w:pPr>
          </w:p>
        </w:tc>
      </w:tr>
      <w:tr w:rsidR="00346FA9" w:rsidRPr="005A08C2" w14:paraId="7ED042DD" w14:textId="77777777" w:rsidTr="00346FA9">
        <w:trPr>
          <w:trHeight w:val="113"/>
        </w:trPr>
        <w:tc>
          <w:tcPr>
            <w:tcW w:w="2268" w:type="dxa"/>
            <w:tcBorders>
              <w:top w:val="nil"/>
              <w:left w:val="nil"/>
              <w:bottom w:val="nil"/>
              <w:right w:val="nil"/>
            </w:tcBorders>
            <w:shd w:val="clear" w:color="auto" w:fill="auto"/>
            <w:noWrap/>
            <w:vAlign w:val="center"/>
          </w:tcPr>
          <w:p w14:paraId="1EFB10EF"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0C56A42"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08A2541"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EC40471"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0EB52B2" w14:textId="77777777" w:rsidR="00346FA9" w:rsidRPr="005A08C2" w:rsidRDefault="00346FA9" w:rsidP="00346FA9">
            <w:pPr>
              <w:spacing w:line="240" w:lineRule="auto"/>
              <w:rPr>
                <w:rFonts w:cs="Times New Roman"/>
                <w:color w:val="000000"/>
                <w:sz w:val="18"/>
                <w:szCs w:val="18"/>
              </w:rPr>
            </w:pPr>
          </w:p>
        </w:tc>
      </w:tr>
      <w:tr w:rsidR="00346FA9" w:rsidRPr="005A08C2" w14:paraId="6DD818BB" w14:textId="77777777" w:rsidTr="00346FA9">
        <w:trPr>
          <w:trHeight w:val="113"/>
        </w:trPr>
        <w:tc>
          <w:tcPr>
            <w:tcW w:w="2268" w:type="dxa"/>
            <w:tcBorders>
              <w:top w:val="nil"/>
              <w:left w:val="nil"/>
              <w:bottom w:val="nil"/>
              <w:right w:val="nil"/>
            </w:tcBorders>
            <w:shd w:val="clear" w:color="auto" w:fill="auto"/>
            <w:noWrap/>
            <w:vAlign w:val="center"/>
          </w:tcPr>
          <w:p w14:paraId="16A20E13"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202B70E"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D359138"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B10D1DC"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F4FA775" w14:textId="77777777" w:rsidR="00346FA9" w:rsidRPr="005A08C2" w:rsidRDefault="00346FA9" w:rsidP="00346FA9">
            <w:pPr>
              <w:spacing w:line="240" w:lineRule="auto"/>
              <w:rPr>
                <w:rFonts w:cs="Times New Roman"/>
                <w:color w:val="000000"/>
                <w:sz w:val="18"/>
                <w:szCs w:val="18"/>
              </w:rPr>
            </w:pPr>
          </w:p>
        </w:tc>
      </w:tr>
      <w:tr w:rsidR="00346FA9" w:rsidRPr="005A08C2" w14:paraId="210F9C0F" w14:textId="77777777" w:rsidTr="00346FA9">
        <w:trPr>
          <w:trHeight w:val="113"/>
        </w:trPr>
        <w:tc>
          <w:tcPr>
            <w:tcW w:w="2268" w:type="dxa"/>
            <w:tcBorders>
              <w:top w:val="nil"/>
              <w:left w:val="nil"/>
              <w:bottom w:val="nil"/>
              <w:right w:val="nil"/>
            </w:tcBorders>
            <w:shd w:val="clear" w:color="auto" w:fill="auto"/>
            <w:noWrap/>
            <w:vAlign w:val="center"/>
          </w:tcPr>
          <w:p w14:paraId="1639A6FC"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3CC7DE80"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AAF9CE1"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E224F6A"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4D49A9" w14:textId="77777777" w:rsidR="00346FA9" w:rsidRPr="005A08C2" w:rsidRDefault="00346FA9" w:rsidP="00346FA9">
            <w:pPr>
              <w:spacing w:line="240" w:lineRule="auto"/>
              <w:rPr>
                <w:rFonts w:cs="Times New Roman"/>
                <w:color w:val="000000"/>
                <w:sz w:val="18"/>
                <w:szCs w:val="18"/>
              </w:rPr>
            </w:pPr>
          </w:p>
        </w:tc>
      </w:tr>
      <w:tr w:rsidR="00346FA9" w:rsidRPr="005A08C2" w14:paraId="43A65297" w14:textId="77777777" w:rsidTr="00346FA9">
        <w:trPr>
          <w:trHeight w:val="113"/>
        </w:trPr>
        <w:tc>
          <w:tcPr>
            <w:tcW w:w="2268" w:type="dxa"/>
            <w:tcBorders>
              <w:top w:val="nil"/>
              <w:left w:val="nil"/>
              <w:right w:val="nil"/>
            </w:tcBorders>
            <w:shd w:val="clear" w:color="auto" w:fill="auto"/>
            <w:noWrap/>
            <w:vAlign w:val="center"/>
          </w:tcPr>
          <w:p w14:paraId="6EE29FBF"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right w:val="nil"/>
            </w:tcBorders>
            <w:shd w:val="clear" w:color="auto" w:fill="auto"/>
            <w:noWrap/>
            <w:vAlign w:val="bottom"/>
          </w:tcPr>
          <w:p w14:paraId="07175A5A"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right w:val="nil"/>
            </w:tcBorders>
            <w:shd w:val="clear" w:color="auto" w:fill="auto"/>
            <w:noWrap/>
            <w:vAlign w:val="bottom"/>
          </w:tcPr>
          <w:p w14:paraId="25F1DAD4"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right w:val="nil"/>
            </w:tcBorders>
            <w:shd w:val="clear" w:color="auto" w:fill="auto"/>
            <w:noWrap/>
            <w:vAlign w:val="bottom"/>
          </w:tcPr>
          <w:p w14:paraId="4A64D054"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right w:val="nil"/>
            </w:tcBorders>
            <w:shd w:val="clear" w:color="auto" w:fill="auto"/>
            <w:noWrap/>
            <w:vAlign w:val="bottom"/>
          </w:tcPr>
          <w:p w14:paraId="18991423" w14:textId="77777777" w:rsidR="00346FA9" w:rsidRPr="005A08C2" w:rsidRDefault="00346FA9" w:rsidP="00346FA9">
            <w:pPr>
              <w:spacing w:line="240" w:lineRule="auto"/>
              <w:rPr>
                <w:rFonts w:cs="Times New Roman"/>
                <w:color w:val="000000"/>
                <w:sz w:val="18"/>
                <w:szCs w:val="18"/>
              </w:rPr>
            </w:pPr>
          </w:p>
        </w:tc>
      </w:tr>
      <w:tr w:rsidR="00346FA9" w:rsidRPr="005A08C2" w14:paraId="3E439D92"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5EBB3675"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single" w:sz="4" w:space="0" w:color="auto"/>
              <w:right w:val="nil"/>
            </w:tcBorders>
            <w:shd w:val="clear" w:color="auto" w:fill="auto"/>
            <w:noWrap/>
            <w:vAlign w:val="bottom"/>
          </w:tcPr>
          <w:p w14:paraId="4F250AE8"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5B204F68"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01931C8E"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03BB29EA" w14:textId="77777777" w:rsidR="00346FA9" w:rsidRPr="005A08C2" w:rsidRDefault="00346FA9" w:rsidP="00346FA9">
            <w:pPr>
              <w:spacing w:line="240" w:lineRule="auto"/>
              <w:rPr>
                <w:rFonts w:cs="Times New Roman"/>
                <w:color w:val="000000"/>
                <w:sz w:val="18"/>
                <w:szCs w:val="18"/>
              </w:rPr>
            </w:pPr>
          </w:p>
        </w:tc>
      </w:tr>
      <w:tr w:rsidR="00346FA9" w:rsidRPr="005A08C2" w14:paraId="2C8EB9CD"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4300CBC7" w14:textId="77777777" w:rsidR="00346FA9" w:rsidRPr="005A08C2" w:rsidRDefault="00346FA9" w:rsidP="00346FA9">
            <w:pPr>
              <w:spacing w:line="240" w:lineRule="auto"/>
              <w:rPr>
                <w:rFonts w:cs="Times New Roman"/>
                <w:color w:val="000000"/>
                <w:sz w:val="18"/>
                <w:szCs w:val="18"/>
                <w:vertAlign w:val="superscript"/>
              </w:rPr>
            </w:pPr>
          </w:p>
        </w:tc>
        <w:tc>
          <w:tcPr>
            <w:tcW w:w="933" w:type="dxa"/>
            <w:tcBorders>
              <w:top w:val="single" w:sz="4" w:space="0" w:color="auto"/>
              <w:left w:val="nil"/>
              <w:bottom w:val="nil"/>
              <w:right w:val="nil"/>
            </w:tcBorders>
            <w:shd w:val="clear" w:color="auto" w:fill="auto"/>
            <w:noWrap/>
            <w:vAlign w:val="bottom"/>
          </w:tcPr>
          <w:p w14:paraId="109674CD" w14:textId="77777777" w:rsidR="00346FA9" w:rsidRPr="005A08C2" w:rsidRDefault="00346FA9"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770B9856" w14:textId="77777777" w:rsidR="00346FA9" w:rsidRPr="005A08C2" w:rsidRDefault="00346FA9"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12E02078" w14:textId="77777777" w:rsidR="00346FA9" w:rsidRPr="005A08C2" w:rsidRDefault="00346FA9"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3B4A4D92" w14:textId="77777777" w:rsidR="00346FA9" w:rsidRPr="005A08C2" w:rsidRDefault="00346FA9" w:rsidP="00346FA9">
            <w:pPr>
              <w:spacing w:line="240" w:lineRule="auto"/>
              <w:rPr>
                <w:rFonts w:cs="Times New Roman"/>
                <w:color w:val="000000"/>
                <w:sz w:val="18"/>
                <w:szCs w:val="18"/>
              </w:rPr>
            </w:pPr>
          </w:p>
        </w:tc>
      </w:tr>
      <w:tr w:rsidR="00346FA9" w:rsidRPr="005A08C2" w14:paraId="3335B57F" w14:textId="77777777" w:rsidTr="00346FA9">
        <w:trPr>
          <w:trHeight w:val="113"/>
        </w:trPr>
        <w:tc>
          <w:tcPr>
            <w:tcW w:w="2268" w:type="dxa"/>
            <w:tcBorders>
              <w:top w:val="nil"/>
              <w:left w:val="nil"/>
              <w:bottom w:val="nil"/>
              <w:right w:val="nil"/>
            </w:tcBorders>
            <w:shd w:val="clear" w:color="auto" w:fill="auto"/>
            <w:noWrap/>
            <w:vAlign w:val="center"/>
          </w:tcPr>
          <w:p w14:paraId="7A7AA631"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E4692E5"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47E4704"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7B772689"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0E5DEB" w14:textId="77777777" w:rsidR="00346FA9" w:rsidRPr="005A08C2" w:rsidRDefault="00346FA9" w:rsidP="00346FA9">
            <w:pPr>
              <w:spacing w:line="240" w:lineRule="auto"/>
              <w:rPr>
                <w:rFonts w:cs="Times New Roman"/>
                <w:color w:val="000000"/>
                <w:sz w:val="18"/>
                <w:szCs w:val="18"/>
              </w:rPr>
            </w:pPr>
          </w:p>
        </w:tc>
      </w:tr>
      <w:tr w:rsidR="00346FA9" w:rsidRPr="005A08C2" w14:paraId="3DBA4BB5"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2E809AA9" w14:textId="77777777" w:rsidR="00346FA9" w:rsidRPr="005A08C2" w:rsidRDefault="00346FA9" w:rsidP="00346FA9">
            <w:pPr>
              <w:spacing w:line="240" w:lineRule="auto"/>
              <w:rPr>
                <w:rFonts w:cs="Times New Roman"/>
                <w:color w:val="000000"/>
                <w:sz w:val="18"/>
                <w:szCs w:val="18"/>
              </w:rPr>
            </w:pPr>
          </w:p>
        </w:tc>
        <w:tc>
          <w:tcPr>
            <w:tcW w:w="933" w:type="dxa"/>
            <w:tcBorders>
              <w:top w:val="nil"/>
              <w:left w:val="nil"/>
              <w:bottom w:val="single" w:sz="4" w:space="0" w:color="auto"/>
              <w:right w:val="nil"/>
            </w:tcBorders>
            <w:shd w:val="clear" w:color="auto" w:fill="auto"/>
            <w:noWrap/>
            <w:vAlign w:val="bottom"/>
          </w:tcPr>
          <w:p w14:paraId="16BA10DA"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7B252B4C"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5BFAF3F9"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456E90EA" w14:textId="77777777" w:rsidR="00346FA9" w:rsidRPr="005A08C2" w:rsidRDefault="00346FA9" w:rsidP="00346FA9">
            <w:pPr>
              <w:spacing w:line="240" w:lineRule="auto"/>
              <w:rPr>
                <w:rFonts w:cs="Times New Roman"/>
                <w:color w:val="000000"/>
                <w:sz w:val="18"/>
                <w:szCs w:val="18"/>
              </w:rPr>
            </w:pPr>
          </w:p>
        </w:tc>
      </w:tr>
      <w:tr w:rsidR="00346FA9" w:rsidRPr="005A08C2" w14:paraId="58E3769E" w14:textId="77777777" w:rsidTr="00346FA9">
        <w:trPr>
          <w:trHeight w:val="113"/>
        </w:trPr>
        <w:tc>
          <w:tcPr>
            <w:tcW w:w="2268" w:type="dxa"/>
            <w:tcBorders>
              <w:top w:val="single" w:sz="4" w:space="0" w:color="auto"/>
              <w:left w:val="nil"/>
              <w:right w:val="nil"/>
            </w:tcBorders>
            <w:shd w:val="clear" w:color="auto" w:fill="auto"/>
            <w:noWrap/>
            <w:vAlign w:val="center"/>
          </w:tcPr>
          <w:p w14:paraId="6D56A58A" w14:textId="77777777" w:rsidR="00346FA9" w:rsidRPr="005A08C2" w:rsidRDefault="00346FA9" w:rsidP="00346FA9">
            <w:pPr>
              <w:spacing w:line="240" w:lineRule="auto"/>
              <w:rPr>
                <w:rFonts w:eastAsia="Times New Roman" w:cs="Times New Roman"/>
                <w:color w:val="000000"/>
                <w:sz w:val="18"/>
                <w:szCs w:val="18"/>
                <w:lang w:eastAsia="en-AU"/>
              </w:rPr>
            </w:pPr>
          </w:p>
        </w:tc>
        <w:tc>
          <w:tcPr>
            <w:tcW w:w="933" w:type="dxa"/>
            <w:tcBorders>
              <w:top w:val="single" w:sz="4" w:space="0" w:color="auto"/>
              <w:left w:val="nil"/>
              <w:right w:val="nil"/>
            </w:tcBorders>
            <w:shd w:val="clear" w:color="auto" w:fill="auto"/>
            <w:noWrap/>
            <w:vAlign w:val="center"/>
          </w:tcPr>
          <w:p w14:paraId="30199778" w14:textId="77777777" w:rsidR="00346FA9" w:rsidRPr="005A08C2" w:rsidRDefault="00346FA9" w:rsidP="00346FA9">
            <w:pPr>
              <w:spacing w:line="240" w:lineRule="auto"/>
              <w:rPr>
                <w:rFonts w:eastAsia="Times New Roman" w:cs="Times New Roman"/>
                <w:color w:val="000000"/>
                <w:sz w:val="18"/>
                <w:szCs w:val="18"/>
                <w:lang w:eastAsia="en-AU"/>
              </w:rPr>
            </w:pPr>
          </w:p>
        </w:tc>
        <w:tc>
          <w:tcPr>
            <w:tcW w:w="4613" w:type="dxa"/>
            <w:gridSpan w:val="3"/>
            <w:tcBorders>
              <w:top w:val="single" w:sz="4" w:space="0" w:color="auto"/>
              <w:left w:val="nil"/>
              <w:bottom w:val="single" w:sz="4" w:space="0" w:color="auto"/>
              <w:right w:val="nil"/>
            </w:tcBorders>
            <w:shd w:val="clear" w:color="auto" w:fill="auto"/>
            <w:noWrap/>
            <w:vAlign w:val="center"/>
          </w:tcPr>
          <w:p w14:paraId="60D4A5A4" w14:textId="77777777" w:rsidR="00346FA9" w:rsidRPr="005A08C2" w:rsidRDefault="00346FA9" w:rsidP="00346FA9">
            <w:pPr>
              <w:spacing w:line="240" w:lineRule="auto"/>
              <w:rPr>
                <w:rFonts w:eastAsia="Times New Roman" w:cs="Times New Roman"/>
                <w:color w:val="000000"/>
                <w:sz w:val="18"/>
                <w:szCs w:val="18"/>
                <w:lang w:eastAsia="en-AU"/>
              </w:rPr>
            </w:pPr>
          </w:p>
        </w:tc>
      </w:tr>
      <w:tr w:rsidR="00346FA9" w:rsidRPr="005A08C2" w14:paraId="3383A296"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294A76C6" w14:textId="77777777" w:rsidR="00346FA9" w:rsidRPr="005A08C2" w:rsidRDefault="00346FA9" w:rsidP="00346FA9">
            <w:pPr>
              <w:spacing w:line="240" w:lineRule="auto"/>
              <w:rPr>
                <w:rFonts w:eastAsia="Times New Roman" w:cs="Times New Roman"/>
                <w:color w:val="000000"/>
                <w:sz w:val="18"/>
                <w:szCs w:val="18"/>
                <w:lang w:eastAsia="en-AU"/>
              </w:rPr>
            </w:pPr>
          </w:p>
        </w:tc>
        <w:tc>
          <w:tcPr>
            <w:tcW w:w="933" w:type="dxa"/>
            <w:tcBorders>
              <w:top w:val="nil"/>
              <w:left w:val="nil"/>
              <w:bottom w:val="single" w:sz="4" w:space="0" w:color="auto"/>
              <w:right w:val="nil"/>
            </w:tcBorders>
            <w:shd w:val="clear" w:color="auto" w:fill="auto"/>
            <w:noWrap/>
            <w:vAlign w:val="center"/>
          </w:tcPr>
          <w:p w14:paraId="28BB4892" w14:textId="77777777" w:rsidR="00346FA9" w:rsidRPr="005A08C2" w:rsidRDefault="00346FA9" w:rsidP="00346FA9">
            <w:pPr>
              <w:spacing w:line="240" w:lineRule="auto"/>
              <w:rPr>
                <w:rFonts w:eastAsia="Times New Roman" w:cs="Times New Roman"/>
                <w:color w:val="000000"/>
                <w:sz w:val="18"/>
                <w:szCs w:val="18"/>
                <w:lang w:eastAsia="en-AU"/>
              </w:rPr>
            </w:pPr>
          </w:p>
        </w:tc>
        <w:tc>
          <w:tcPr>
            <w:tcW w:w="1335" w:type="dxa"/>
            <w:tcBorders>
              <w:top w:val="single" w:sz="4" w:space="0" w:color="auto"/>
              <w:left w:val="nil"/>
              <w:bottom w:val="single" w:sz="4" w:space="0" w:color="auto"/>
              <w:right w:val="nil"/>
            </w:tcBorders>
            <w:shd w:val="clear" w:color="auto" w:fill="auto"/>
            <w:noWrap/>
            <w:vAlign w:val="center"/>
          </w:tcPr>
          <w:p w14:paraId="33DBDD2F" w14:textId="77777777" w:rsidR="00346FA9" w:rsidRPr="005A08C2" w:rsidRDefault="00346FA9" w:rsidP="00346FA9">
            <w:pPr>
              <w:spacing w:line="240" w:lineRule="auto"/>
              <w:rPr>
                <w:rFonts w:eastAsia="Times New Roman" w:cs="Times New Roman"/>
                <w:color w:val="000000"/>
                <w:sz w:val="18"/>
                <w:szCs w:val="18"/>
                <w:lang w:eastAsia="en-AU"/>
              </w:rPr>
            </w:pPr>
          </w:p>
        </w:tc>
        <w:tc>
          <w:tcPr>
            <w:tcW w:w="1418" w:type="dxa"/>
            <w:tcBorders>
              <w:top w:val="single" w:sz="4" w:space="0" w:color="auto"/>
              <w:left w:val="nil"/>
              <w:bottom w:val="single" w:sz="4" w:space="0" w:color="auto"/>
              <w:right w:val="nil"/>
            </w:tcBorders>
            <w:shd w:val="clear" w:color="auto" w:fill="auto"/>
            <w:noWrap/>
            <w:vAlign w:val="center"/>
          </w:tcPr>
          <w:p w14:paraId="14C12D3E" w14:textId="77777777" w:rsidR="00346FA9" w:rsidRPr="005A08C2" w:rsidRDefault="00346FA9" w:rsidP="00346FA9">
            <w:pPr>
              <w:spacing w:line="240" w:lineRule="auto"/>
              <w:rPr>
                <w:rFonts w:eastAsia="Times New Roman" w:cs="Times New Roman"/>
                <w:color w:val="000000"/>
                <w:sz w:val="18"/>
                <w:szCs w:val="18"/>
                <w:lang w:eastAsia="en-AU"/>
              </w:rPr>
            </w:pPr>
          </w:p>
        </w:tc>
        <w:tc>
          <w:tcPr>
            <w:tcW w:w="1860" w:type="dxa"/>
            <w:tcBorders>
              <w:top w:val="single" w:sz="4" w:space="0" w:color="auto"/>
              <w:left w:val="nil"/>
              <w:bottom w:val="single" w:sz="4" w:space="0" w:color="auto"/>
              <w:right w:val="nil"/>
            </w:tcBorders>
            <w:shd w:val="clear" w:color="auto" w:fill="auto"/>
            <w:noWrap/>
            <w:vAlign w:val="center"/>
          </w:tcPr>
          <w:p w14:paraId="51F15CD8" w14:textId="77777777" w:rsidR="00346FA9" w:rsidRPr="005A08C2" w:rsidRDefault="00346FA9" w:rsidP="00346FA9">
            <w:pPr>
              <w:spacing w:line="240" w:lineRule="auto"/>
              <w:rPr>
                <w:rFonts w:eastAsia="Times New Roman" w:cs="Times New Roman"/>
                <w:color w:val="000000"/>
                <w:sz w:val="18"/>
                <w:szCs w:val="18"/>
                <w:lang w:eastAsia="en-AU"/>
              </w:rPr>
            </w:pPr>
          </w:p>
        </w:tc>
      </w:tr>
      <w:tr w:rsidR="00346FA9" w:rsidRPr="005A08C2" w14:paraId="6B5C0068"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C011F58" w14:textId="77777777" w:rsidR="00346FA9" w:rsidRPr="005A08C2" w:rsidRDefault="00346FA9" w:rsidP="00346FA9">
            <w:pPr>
              <w:spacing w:line="240" w:lineRule="auto"/>
              <w:rPr>
                <w:rFonts w:cs="Times New Roman"/>
                <w:i/>
                <w:color w:val="000000"/>
                <w:sz w:val="18"/>
                <w:szCs w:val="18"/>
              </w:rPr>
            </w:pPr>
          </w:p>
        </w:tc>
        <w:tc>
          <w:tcPr>
            <w:tcW w:w="933" w:type="dxa"/>
            <w:tcBorders>
              <w:top w:val="single" w:sz="4" w:space="0" w:color="auto"/>
              <w:left w:val="nil"/>
              <w:bottom w:val="nil"/>
              <w:right w:val="nil"/>
            </w:tcBorders>
            <w:shd w:val="clear" w:color="auto" w:fill="auto"/>
            <w:noWrap/>
            <w:vAlign w:val="bottom"/>
          </w:tcPr>
          <w:p w14:paraId="321C5E6B" w14:textId="77777777" w:rsidR="00346FA9" w:rsidRPr="005A08C2" w:rsidRDefault="00346FA9"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055EF47C" w14:textId="77777777" w:rsidR="00346FA9" w:rsidRPr="005A08C2" w:rsidRDefault="00346FA9"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26D5E2B5" w14:textId="77777777" w:rsidR="00346FA9" w:rsidRPr="005A08C2" w:rsidRDefault="00346FA9"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7667134A" w14:textId="77777777" w:rsidR="00346FA9" w:rsidRPr="005A08C2" w:rsidRDefault="00346FA9" w:rsidP="00346FA9">
            <w:pPr>
              <w:spacing w:line="240" w:lineRule="auto"/>
              <w:rPr>
                <w:rFonts w:cs="Times New Roman"/>
                <w:color w:val="000000"/>
                <w:sz w:val="18"/>
                <w:szCs w:val="18"/>
              </w:rPr>
            </w:pPr>
          </w:p>
        </w:tc>
      </w:tr>
      <w:tr w:rsidR="00346FA9" w:rsidRPr="005A08C2" w14:paraId="6E9F5A5D" w14:textId="77777777" w:rsidTr="00346FA9">
        <w:trPr>
          <w:trHeight w:val="113"/>
        </w:trPr>
        <w:tc>
          <w:tcPr>
            <w:tcW w:w="2268" w:type="dxa"/>
            <w:tcBorders>
              <w:top w:val="nil"/>
              <w:left w:val="nil"/>
              <w:bottom w:val="nil"/>
              <w:right w:val="nil"/>
            </w:tcBorders>
            <w:shd w:val="clear" w:color="auto" w:fill="auto"/>
            <w:noWrap/>
            <w:vAlign w:val="center"/>
          </w:tcPr>
          <w:p w14:paraId="43887FCE"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69BDC92"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469CBF9"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69C2B764"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E027069" w14:textId="77777777" w:rsidR="00346FA9" w:rsidRPr="005A08C2" w:rsidRDefault="00346FA9" w:rsidP="00346FA9">
            <w:pPr>
              <w:spacing w:line="240" w:lineRule="auto"/>
              <w:rPr>
                <w:rFonts w:cs="Times New Roman"/>
                <w:color w:val="000000"/>
                <w:sz w:val="18"/>
                <w:szCs w:val="18"/>
              </w:rPr>
            </w:pPr>
          </w:p>
        </w:tc>
      </w:tr>
      <w:tr w:rsidR="00346FA9" w:rsidRPr="005A08C2" w14:paraId="26893259" w14:textId="77777777" w:rsidTr="00346FA9">
        <w:trPr>
          <w:trHeight w:val="113"/>
        </w:trPr>
        <w:tc>
          <w:tcPr>
            <w:tcW w:w="2268" w:type="dxa"/>
            <w:tcBorders>
              <w:top w:val="nil"/>
              <w:left w:val="nil"/>
              <w:bottom w:val="nil"/>
              <w:right w:val="nil"/>
            </w:tcBorders>
            <w:shd w:val="clear" w:color="auto" w:fill="auto"/>
            <w:noWrap/>
            <w:vAlign w:val="center"/>
          </w:tcPr>
          <w:p w14:paraId="725A831D"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564EDF1"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C08FA82"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F7F43C3"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0577751" w14:textId="77777777" w:rsidR="00346FA9" w:rsidRPr="005A08C2" w:rsidRDefault="00346FA9" w:rsidP="00346FA9">
            <w:pPr>
              <w:spacing w:line="240" w:lineRule="auto"/>
              <w:rPr>
                <w:rFonts w:cs="Times New Roman"/>
                <w:color w:val="000000"/>
                <w:sz w:val="18"/>
                <w:szCs w:val="18"/>
              </w:rPr>
            </w:pPr>
          </w:p>
        </w:tc>
      </w:tr>
      <w:tr w:rsidR="00346FA9" w:rsidRPr="005A08C2" w14:paraId="63761B16" w14:textId="77777777" w:rsidTr="00346FA9">
        <w:trPr>
          <w:trHeight w:val="113"/>
        </w:trPr>
        <w:tc>
          <w:tcPr>
            <w:tcW w:w="2268" w:type="dxa"/>
            <w:tcBorders>
              <w:top w:val="nil"/>
              <w:left w:val="nil"/>
              <w:bottom w:val="nil"/>
              <w:right w:val="nil"/>
            </w:tcBorders>
            <w:shd w:val="clear" w:color="auto" w:fill="auto"/>
            <w:noWrap/>
            <w:vAlign w:val="center"/>
          </w:tcPr>
          <w:p w14:paraId="785D4497"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1D40E7"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64FB50F"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4AE1E3CE"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6ED2A21" w14:textId="77777777" w:rsidR="00346FA9" w:rsidRPr="005A08C2" w:rsidRDefault="00346FA9" w:rsidP="00346FA9">
            <w:pPr>
              <w:spacing w:line="240" w:lineRule="auto"/>
              <w:rPr>
                <w:rFonts w:cs="Times New Roman"/>
                <w:color w:val="000000"/>
                <w:sz w:val="18"/>
                <w:szCs w:val="18"/>
              </w:rPr>
            </w:pPr>
          </w:p>
        </w:tc>
      </w:tr>
      <w:tr w:rsidR="00346FA9" w:rsidRPr="005A08C2" w14:paraId="06137D5E" w14:textId="77777777" w:rsidTr="00346FA9">
        <w:trPr>
          <w:trHeight w:val="113"/>
        </w:trPr>
        <w:tc>
          <w:tcPr>
            <w:tcW w:w="2268" w:type="dxa"/>
            <w:tcBorders>
              <w:top w:val="nil"/>
              <w:left w:val="nil"/>
              <w:bottom w:val="nil"/>
              <w:right w:val="nil"/>
            </w:tcBorders>
            <w:shd w:val="clear" w:color="auto" w:fill="auto"/>
            <w:noWrap/>
            <w:vAlign w:val="center"/>
          </w:tcPr>
          <w:p w14:paraId="44FA18CC"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99622F9"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FC894A2"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6CFACD16"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C9AB4B5" w14:textId="77777777" w:rsidR="00346FA9" w:rsidRPr="005A08C2" w:rsidRDefault="00346FA9" w:rsidP="00346FA9">
            <w:pPr>
              <w:spacing w:line="240" w:lineRule="auto"/>
              <w:rPr>
                <w:rFonts w:cs="Times New Roman"/>
                <w:color w:val="000000"/>
                <w:sz w:val="18"/>
                <w:szCs w:val="18"/>
              </w:rPr>
            </w:pPr>
          </w:p>
        </w:tc>
      </w:tr>
      <w:tr w:rsidR="00346FA9" w:rsidRPr="005A08C2" w14:paraId="627F307C" w14:textId="77777777" w:rsidTr="00346FA9">
        <w:trPr>
          <w:trHeight w:val="113"/>
        </w:trPr>
        <w:tc>
          <w:tcPr>
            <w:tcW w:w="2268" w:type="dxa"/>
            <w:tcBorders>
              <w:top w:val="nil"/>
              <w:left w:val="nil"/>
              <w:bottom w:val="nil"/>
              <w:right w:val="nil"/>
            </w:tcBorders>
            <w:shd w:val="clear" w:color="auto" w:fill="auto"/>
            <w:noWrap/>
            <w:vAlign w:val="center"/>
          </w:tcPr>
          <w:p w14:paraId="34BD2B22"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82C82BA"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EA00F6F"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D7CE473"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B54E26C" w14:textId="77777777" w:rsidR="00346FA9" w:rsidRPr="005A08C2" w:rsidRDefault="00346FA9" w:rsidP="00346FA9">
            <w:pPr>
              <w:spacing w:line="240" w:lineRule="auto"/>
              <w:rPr>
                <w:rFonts w:cs="Times New Roman"/>
                <w:color w:val="000000"/>
                <w:sz w:val="18"/>
                <w:szCs w:val="18"/>
              </w:rPr>
            </w:pPr>
          </w:p>
        </w:tc>
      </w:tr>
      <w:tr w:rsidR="00346FA9" w:rsidRPr="005A08C2" w14:paraId="031E40C1" w14:textId="77777777" w:rsidTr="00346FA9">
        <w:trPr>
          <w:trHeight w:val="113"/>
        </w:trPr>
        <w:tc>
          <w:tcPr>
            <w:tcW w:w="2268" w:type="dxa"/>
            <w:tcBorders>
              <w:top w:val="nil"/>
              <w:left w:val="nil"/>
              <w:bottom w:val="nil"/>
              <w:right w:val="nil"/>
            </w:tcBorders>
            <w:shd w:val="clear" w:color="auto" w:fill="auto"/>
            <w:noWrap/>
            <w:vAlign w:val="center"/>
          </w:tcPr>
          <w:p w14:paraId="4473EA6D"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F52839"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114D745"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7932D43"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43C29D9" w14:textId="77777777" w:rsidR="00346FA9" w:rsidRPr="005A08C2" w:rsidRDefault="00346FA9" w:rsidP="00346FA9">
            <w:pPr>
              <w:spacing w:line="240" w:lineRule="auto"/>
              <w:rPr>
                <w:rFonts w:cs="Times New Roman"/>
                <w:color w:val="000000"/>
                <w:sz w:val="18"/>
                <w:szCs w:val="18"/>
              </w:rPr>
            </w:pPr>
          </w:p>
        </w:tc>
      </w:tr>
      <w:tr w:rsidR="00346FA9" w:rsidRPr="005A08C2" w14:paraId="7D7A4C44" w14:textId="77777777" w:rsidTr="00346FA9">
        <w:trPr>
          <w:trHeight w:val="113"/>
        </w:trPr>
        <w:tc>
          <w:tcPr>
            <w:tcW w:w="2268" w:type="dxa"/>
            <w:tcBorders>
              <w:top w:val="nil"/>
              <w:left w:val="nil"/>
              <w:bottom w:val="nil"/>
              <w:right w:val="nil"/>
            </w:tcBorders>
            <w:shd w:val="clear" w:color="auto" w:fill="auto"/>
            <w:noWrap/>
            <w:vAlign w:val="center"/>
          </w:tcPr>
          <w:p w14:paraId="3AA6D433"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278930"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60C6CD0E"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45B56B07"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BD7B652" w14:textId="77777777" w:rsidR="00346FA9" w:rsidRPr="005A08C2" w:rsidRDefault="00346FA9" w:rsidP="00346FA9">
            <w:pPr>
              <w:spacing w:line="240" w:lineRule="auto"/>
              <w:rPr>
                <w:rFonts w:cs="Times New Roman"/>
                <w:color w:val="000000"/>
                <w:sz w:val="18"/>
                <w:szCs w:val="18"/>
              </w:rPr>
            </w:pPr>
          </w:p>
        </w:tc>
      </w:tr>
      <w:tr w:rsidR="00346FA9" w:rsidRPr="005A08C2" w14:paraId="6C3DD6E6" w14:textId="77777777" w:rsidTr="00346FA9">
        <w:trPr>
          <w:trHeight w:val="113"/>
        </w:trPr>
        <w:tc>
          <w:tcPr>
            <w:tcW w:w="2268" w:type="dxa"/>
            <w:tcBorders>
              <w:top w:val="nil"/>
              <w:left w:val="nil"/>
              <w:bottom w:val="nil"/>
              <w:right w:val="nil"/>
            </w:tcBorders>
            <w:shd w:val="clear" w:color="auto" w:fill="auto"/>
            <w:noWrap/>
            <w:vAlign w:val="center"/>
          </w:tcPr>
          <w:p w14:paraId="57CCBCCB"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473ADC2"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44DDC88A"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B63208A"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74E40FC4" w14:textId="77777777" w:rsidR="00346FA9" w:rsidRPr="005A08C2" w:rsidRDefault="00346FA9" w:rsidP="00346FA9">
            <w:pPr>
              <w:spacing w:line="240" w:lineRule="auto"/>
              <w:rPr>
                <w:rFonts w:cs="Times New Roman"/>
                <w:color w:val="000000"/>
                <w:sz w:val="18"/>
                <w:szCs w:val="18"/>
              </w:rPr>
            </w:pPr>
          </w:p>
        </w:tc>
      </w:tr>
      <w:tr w:rsidR="00346FA9" w:rsidRPr="005A08C2" w14:paraId="50BD37F2" w14:textId="77777777" w:rsidTr="00346FA9">
        <w:trPr>
          <w:trHeight w:val="113"/>
        </w:trPr>
        <w:tc>
          <w:tcPr>
            <w:tcW w:w="2268" w:type="dxa"/>
            <w:tcBorders>
              <w:top w:val="nil"/>
              <w:left w:val="nil"/>
              <w:bottom w:val="nil"/>
              <w:right w:val="nil"/>
            </w:tcBorders>
            <w:shd w:val="clear" w:color="auto" w:fill="auto"/>
            <w:noWrap/>
            <w:vAlign w:val="center"/>
          </w:tcPr>
          <w:p w14:paraId="1B6A29C5"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2D139EA"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FA7AD8F"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EBA21D7"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5B0F53E" w14:textId="77777777" w:rsidR="00346FA9" w:rsidRPr="005A08C2" w:rsidRDefault="00346FA9" w:rsidP="00346FA9">
            <w:pPr>
              <w:spacing w:line="240" w:lineRule="auto"/>
              <w:rPr>
                <w:rFonts w:cs="Times New Roman"/>
                <w:color w:val="000000"/>
                <w:sz w:val="18"/>
                <w:szCs w:val="18"/>
              </w:rPr>
            </w:pPr>
          </w:p>
        </w:tc>
      </w:tr>
      <w:tr w:rsidR="00346FA9" w:rsidRPr="005A08C2" w14:paraId="7E1264A1" w14:textId="77777777" w:rsidTr="00346FA9">
        <w:trPr>
          <w:trHeight w:val="113"/>
        </w:trPr>
        <w:tc>
          <w:tcPr>
            <w:tcW w:w="2268" w:type="dxa"/>
            <w:tcBorders>
              <w:top w:val="nil"/>
              <w:left w:val="nil"/>
              <w:bottom w:val="nil"/>
              <w:right w:val="nil"/>
            </w:tcBorders>
            <w:shd w:val="clear" w:color="auto" w:fill="auto"/>
            <w:noWrap/>
            <w:vAlign w:val="center"/>
          </w:tcPr>
          <w:p w14:paraId="06181263"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48620C7"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8A450B5"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2B8DE23"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92EA8E7" w14:textId="77777777" w:rsidR="00346FA9" w:rsidRPr="005A08C2" w:rsidRDefault="00346FA9" w:rsidP="00346FA9">
            <w:pPr>
              <w:spacing w:line="240" w:lineRule="auto"/>
              <w:rPr>
                <w:rFonts w:cs="Times New Roman"/>
                <w:color w:val="000000"/>
                <w:sz w:val="18"/>
                <w:szCs w:val="18"/>
              </w:rPr>
            </w:pPr>
          </w:p>
        </w:tc>
      </w:tr>
      <w:tr w:rsidR="00346FA9" w:rsidRPr="005A08C2" w14:paraId="6FE44A25" w14:textId="77777777" w:rsidTr="00346FA9">
        <w:trPr>
          <w:trHeight w:val="113"/>
        </w:trPr>
        <w:tc>
          <w:tcPr>
            <w:tcW w:w="2268" w:type="dxa"/>
            <w:tcBorders>
              <w:top w:val="nil"/>
              <w:left w:val="nil"/>
              <w:bottom w:val="nil"/>
              <w:right w:val="nil"/>
            </w:tcBorders>
            <w:shd w:val="clear" w:color="auto" w:fill="auto"/>
            <w:noWrap/>
            <w:vAlign w:val="center"/>
          </w:tcPr>
          <w:p w14:paraId="22AB75F7"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6D959C7"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B55E0FC"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8A51E82"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190178C" w14:textId="77777777" w:rsidR="00346FA9" w:rsidRPr="005A08C2" w:rsidRDefault="00346FA9" w:rsidP="00346FA9">
            <w:pPr>
              <w:spacing w:line="240" w:lineRule="auto"/>
              <w:rPr>
                <w:rFonts w:cs="Times New Roman"/>
                <w:color w:val="000000"/>
                <w:sz w:val="18"/>
                <w:szCs w:val="18"/>
              </w:rPr>
            </w:pPr>
          </w:p>
        </w:tc>
      </w:tr>
      <w:tr w:rsidR="00346FA9" w:rsidRPr="005A08C2" w14:paraId="2A19EE9F" w14:textId="77777777" w:rsidTr="00346FA9">
        <w:trPr>
          <w:trHeight w:val="113"/>
        </w:trPr>
        <w:tc>
          <w:tcPr>
            <w:tcW w:w="2268" w:type="dxa"/>
            <w:tcBorders>
              <w:top w:val="nil"/>
              <w:left w:val="nil"/>
              <w:right w:val="nil"/>
            </w:tcBorders>
            <w:shd w:val="clear" w:color="auto" w:fill="auto"/>
            <w:noWrap/>
            <w:vAlign w:val="center"/>
          </w:tcPr>
          <w:p w14:paraId="23FD6A0D"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right w:val="nil"/>
            </w:tcBorders>
            <w:shd w:val="clear" w:color="auto" w:fill="auto"/>
            <w:noWrap/>
            <w:vAlign w:val="bottom"/>
          </w:tcPr>
          <w:p w14:paraId="4BDA2AE5"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right w:val="nil"/>
            </w:tcBorders>
            <w:shd w:val="clear" w:color="auto" w:fill="auto"/>
            <w:noWrap/>
            <w:vAlign w:val="bottom"/>
          </w:tcPr>
          <w:p w14:paraId="0BAC798C"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right w:val="nil"/>
            </w:tcBorders>
            <w:shd w:val="clear" w:color="auto" w:fill="auto"/>
            <w:noWrap/>
            <w:vAlign w:val="bottom"/>
          </w:tcPr>
          <w:p w14:paraId="72BFA7FA"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right w:val="nil"/>
            </w:tcBorders>
            <w:shd w:val="clear" w:color="auto" w:fill="auto"/>
            <w:noWrap/>
            <w:vAlign w:val="bottom"/>
          </w:tcPr>
          <w:p w14:paraId="3D9C23E5" w14:textId="77777777" w:rsidR="00346FA9" w:rsidRPr="005A08C2" w:rsidRDefault="00346FA9" w:rsidP="00346FA9">
            <w:pPr>
              <w:spacing w:line="240" w:lineRule="auto"/>
              <w:rPr>
                <w:rFonts w:cs="Times New Roman"/>
                <w:color w:val="000000"/>
                <w:sz w:val="18"/>
                <w:szCs w:val="18"/>
              </w:rPr>
            </w:pPr>
          </w:p>
        </w:tc>
      </w:tr>
      <w:tr w:rsidR="00346FA9" w:rsidRPr="005A08C2" w14:paraId="63C6B4F9"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3FE408DA"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single" w:sz="4" w:space="0" w:color="auto"/>
              <w:right w:val="nil"/>
            </w:tcBorders>
            <w:shd w:val="clear" w:color="auto" w:fill="auto"/>
            <w:noWrap/>
            <w:vAlign w:val="bottom"/>
          </w:tcPr>
          <w:p w14:paraId="2A346ACA"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37F187D2"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47F46538"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05DBFEB2" w14:textId="77777777" w:rsidR="00346FA9" w:rsidRPr="005A08C2" w:rsidRDefault="00346FA9" w:rsidP="00346FA9">
            <w:pPr>
              <w:spacing w:line="240" w:lineRule="auto"/>
              <w:rPr>
                <w:rFonts w:cs="Times New Roman"/>
                <w:color w:val="000000"/>
                <w:sz w:val="18"/>
                <w:szCs w:val="18"/>
              </w:rPr>
            </w:pPr>
          </w:p>
        </w:tc>
      </w:tr>
      <w:tr w:rsidR="00346FA9" w:rsidRPr="005A08C2" w14:paraId="03F72059"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919AB24" w14:textId="77777777" w:rsidR="00346FA9" w:rsidRPr="005A08C2" w:rsidRDefault="00346FA9" w:rsidP="00346FA9">
            <w:pPr>
              <w:spacing w:line="240" w:lineRule="auto"/>
              <w:rPr>
                <w:rFonts w:cs="Times New Roman"/>
                <w:color w:val="000000"/>
                <w:sz w:val="18"/>
                <w:szCs w:val="18"/>
                <w:vertAlign w:val="superscript"/>
              </w:rPr>
            </w:pPr>
          </w:p>
        </w:tc>
        <w:tc>
          <w:tcPr>
            <w:tcW w:w="933" w:type="dxa"/>
            <w:tcBorders>
              <w:top w:val="single" w:sz="4" w:space="0" w:color="auto"/>
              <w:left w:val="nil"/>
              <w:bottom w:val="nil"/>
              <w:right w:val="nil"/>
            </w:tcBorders>
            <w:shd w:val="clear" w:color="auto" w:fill="auto"/>
            <w:noWrap/>
            <w:vAlign w:val="bottom"/>
          </w:tcPr>
          <w:p w14:paraId="48C7797E" w14:textId="77777777" w:rsidR="00346FA9" w:rsidRPr="005A08C2" w:rsidRDefault="00346FA9"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278CA274" w14:textId="77777777" w:rsidR="00346FA9" w:rsidRPr="005A08C2" w:rsidRDefault="00346FA9"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59410126" w14:textId="77777777" w:rsidR="00346FA9" w:rsidRPr="005A08C2" w:rsidRDefault="00346FA9"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2DD5F3CF" w14:textId="77777777" w:rsidR="00346FA9" w:rsidRPr="005A08C2" w:rsidRDefault="00346FA9" w:rsidP="00346FA9">
            <w:pPr>
              <w:spacing w:line="240" w:lineRule="auto"/>
              <w:rPr>
                <w:rFonts w:cs="Times New Roman"/>
                <w:color w:val="000000"/>
                <w:sz w:val="18"/>
                <w:szCs w:val="18"/>
              </w:rPr>
            </w:pPr>
          </w:p>
        </w:tc>
      </w:tr>
      <w:tr w:rsidR="00346FA9" w:rsidRPr="005A08C2" w14:paraId="0EE6D37D" w14:textId="77777777" w:rsidTr="00346FA9">
        <w:trPr>
          <w:trHeight w:val="113"/>
        </w:trPr>
        <w:tc>
          <w:tcPr>
            <w:tcW w:w="2268" w:type="dxa"/>
            <w:tcBorders>
              <w:top w:val="nil"/>
              <w:left w:val="nil"/>
              <w:bottom w:val="nil"/>
              <w:right w:val="nil"/>
            </w:tcBorders>
            <w:shd w:val="clear" w:color="auto" w:fill="auto"/>
            <w:noWrap/>
            <w:vAlign w:val="center"/>
          </w:tcPr>
          <w:p w14:paraId="3AA0A922" w14:textId="77777777" w:rsidR="00346FA9" w:rsidRPr="005A08C2" w:rsidRDefault="00346FA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0855D09"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74EFA62"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BE872D2"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F89A75F" w14:textId="77777777" w:rsidR="00346FA9" w:rsidRPr="005A08C2" w:rsidRDefault="00346FA9" w:rsidP="00346FA9">
            <w:pPr>
              <w:spacing w:line="240" w:lineRule="auto"/>
              <w:rPr>
                <w:rFonts w:cs="Times New Roman"/>
                <w:color w:val="000000"/>
                <w:sz w:val="18"/>
                <w:szCs w:val="18"/>
              </w:rPr>
            </w:pPr>
          </w:p>
        </w:tc>
      </w:tr>
      <w:tr w:rsidR="00346FA9" w:rsidRPr="005A08C2" w14:paraId="6B3AF251"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484C0C25" w14:textId="77777777" w:rsidR="00346FA9" w:rsidRPr="005A08C2" w:rsidRDefault="00346FA9" w:rsidP="00346FA9">
            <w:pPr>
              <w:spacing w:line="240" w:lineRule="auto"/>
              <w:rPr>
                <w:rFonts w:cs="Times New Roman"/>
                <w:color w:val="000000"/>
                <w:sz w:val="18"/>
                <w:szCs w:val="18"/>
              </w:rPr>
            </w:pPr>
          </w:p>
        </w:tc>
        <w:tc>
          <w:tcPr>
            <w:tcW w:w="933" w:type="dxa"/>
            <w:tcBorders>
              <w:top w:val="nil"/>
              <w:left w:val="nil"/>
              <w:bottom w:val="single" w:sz="4" w:space="0" w:color="auto"/>
              <w:right w:val="nil"/>
            </w:tcBorders>
            <w:shd w:val="clear" w:color="auto" w:fill="auto"/>
            <w:noWrap/>
            <w:vAlign w:val="bottom"/>
          </w:tcPr>
          <w:p w14:paraId="287AC7F3" w14:textId="77777777" w:rsidR="00346FA9" w:rsidRPr="005A08C2" w:rsidRDefault="00346FA9"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09558D52" w14:textId="77777777" w:rsidR="00346FA9" w:rsidRPr="005A08C2" w:rsidRDefault="00346FA9"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321B46AD" w14:textId="77777777" w:rsidR="00346FA9" w:rsidRPr="005A08C2" w:rsidRDefault="00346FA9"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5B73240D" w14:textId="77777777" w:rsidR="00346FA9" w:rsidRPr="005A08C2" w:rsidRDefault="00346FA9" w:rsidP="00346FA9">
            <w:pPr>
              <w:spacing w:line="240" w:lineRule="auto"/>
              <w:rPr>
                <w:rFonts w:cs="Times New Roman"/>
                <w:color w:val="000000"/>
                <w:sz w:val="18"/>
                <w:szCs w:val="18"/>
              </w:rPr>
            </w:pPr>
          </w:p>
        </w:tc>
      </w:tr>
    </w:tbl>
    <w:p w14:paraId="7D6D5864" w14:textId="76B70C0C" w:rsidR="00346FA9" w:rsidRDefault="00346FA9">
      <w:pPr>
        <w:pStyle w:val="CommentText"/>
      </w:pPr>
    </w:p>
  </w:comment>
  <w:comment w:id="47" w:author="Dr Elizabeth Wenk [5]" w:date="2016-06-16T12:10:00Z" w:initials="DEW">
    <w:p w14:paraId="0A9E8426" w14:textId="77777777" w:rsidR="00346FA9" w:rsidRDefault="00346FA9">
      <w:pPr>
        <w:pStyle w:val="CommentText"/>
      </w:pPr>
      <w:r>
        <w:rPr>
          <w:rStyle w:val="CommentReference"/>
        </w:rPr>
        <w:annotationRef/>
      </w:r>
      <w:r>
        <w:t>Right now x and y-axes on the same scale. Is this better or instead rescale x-axis to spread data more</w:t>
      </w:r>
    </w:p>
    <w:p w14:paraId="73C59BAB" w14:textId="54634E47" w:rsidR="00346FA9" w:rsidRDefault="00346FA9">
      <w:pPr>
        <w:pStyle w:val="CommentText"/>
      </w:pPr>
      <w:r>
        <w:t>MW I think it's better -- easier to see and explain isometry</w:t>
      </w:r>
    </w:p>
    <w:p w14:paraId="0CB5F603" w14:textId="7A646CCE" w:rsidR="00DC098E" w:rsidRDefault="00DC098E" w:rsidP="00DC098E">
      <w:pPr>
        <w:pStyle w:val="ListParagraph"/>
        <w:ind w:left="0"/>
      </w:pPr>
      <w:r>
        <w:t>DF: change x-axis so that data is centred</w:t>
      </w:r>
    </w:p>
    <w:p w14:paraId="65DFCF16" w14:textId="53FD3DE5" w:rsidR="00DC098E" w:rsidRDefault="00DC098E" w:rsidP="00DC098E">
      <w:pPr>
        <w:pStyle w:val="ListParagraph"/>
        <w:ind w:left="0"/>
      </w:pPr>
      <w:r>
        <w:t>EW: I’ve left as is for now, so we can discuss</w:t>
      </w:r>
    </w:p>
  </w:comment>
  <w:comment w:id="48" w:author="Dr Elizabeth Wenk [6]" w:date="2016-09-05T15:23:00Z" w:initials="DEW">
    <w:p w14:paraId="16364EC1" w14:textId="4131537C" w:rsidR="00797273" w:rsidRDefault="00797273">
      <w:pPr>
        <w:pStyle w:val="CommentText"/>
      </w:pPr>
      <w:r>
        <w:rPr>
          <w:rStyle w:val="CommentReference"/>
        </w:rPr>
        <w:annotationRef/>
      </w:r>
      <w:r>
        <w:t>I’m wondering if there is a way we can incorporate Table 3 into this figure. This is the table that gives the r2/p-values for each of the species regressions in plot 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27F36D" w15:done="0"/>
  <w15:commentEx w15:paraId="55C5F9E5" w15:done="0"/>
  <w15:commentEx w15:paraId="596F1504" w15:paraIdParent="55C5F9E5" w15:done="0"/>
  <w15:commentEx w15:paraId="7D6D5864" w15:done="0"/>
  <w15:commentEx w15:paraId="65DFCF16" w15:done="0"/>
  <w15:commentEx w15:paraId="16364E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6EBB1" w14:textId="77777777" w:rsidR="00B456E2" w:rsidRDefault="00B456E2" w:rsidP="00072ADF">
      <w:pPr>
        <w:spacing w:after="0" w:line="240" w:lineRule="auto"/>
      </w:pPr>
      <w:r>
        <w:separator/>
      </w:r>
    </w:p>
  </w:endnote>
  <w:endnote w:type="continuationSeparator" w:id="0">
    <w:p w14:paraId="35A0FC27" w14:textId="77777777" w:rsidR="00B456E2" w:rsidRDefault="00B456E2" w:rsidP="0007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D6445" w14:textId="77777777" w:rsidR="00B456E2" w:rsidRDefault="00B456E2" w:rsidP="00072ADF">
      <w:pPr>
        <w:spacing w:after="0" w:line="240" w:lineRule="auto"/>
      </w:pPr>
      <w:r>
        <w:separator/>
      </w:r>
    </w:p>
  </w:footnote>
  <w:footnote w:type="continuationSeparator" w:id="0">
    <w:p w14:paraId="4B572684" w14:textId="77777777" w:rsidR="00B456E2" w:rsidRDefault="00B456E2" w:rsidP="00072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5598D"/>
    <w:multiLevelType w:val="hybridMultilevel"/>
    <w:tmpl w:val="37E6FA72"/>
    <w:lvl w:ilvl="0" w:tplc="D5FCC2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B5A5D"/>
    <w:multiLevelType w:val="hybridMultilevel"/>
    <w:tmpl w:val="40E87BA0"/>
    <w:lvl w:ilvl="0" w:tplc="2894F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rson w15:author="Dr Elizabeth Wenk [2]">
    <w15:presenceInfo w15:providerId="AD" w15:userId="S-1-5-21-1594774353-775871607-213974443-252582"/>
  </w15:person>
  <w15:person w15:author="Dr Elizabeth Wenk [3]">
    <w15:presenceInfo w15:providerId="AD" w15:userId="S-1-5-21-1594774353-775871607-213974443-252582"/>
  </w15:person>
  <w15:person w15:author="Dr Elizabeth Wenk [4]">
    <w15:presenceInfo w15:providerId="AD" w15:userId="S-1-5-21-1594774353-775871607-213974443-252582"/>
  </w15:person>
  <w15:person w15:author="Dr Elizabeth Wenk [5]">
    <w15:presenceInfo w15:providerId="AD" w15:userId="S-1-5-21-1594774353-775871607-213974443-252582"/>
  </w15:person>
  <w15:person w15:author="Dr Elizabeth Wenk [6]">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A4"/>
    <w:rsid w:val="00004C52"/>
    <w:rsid w:val="000373A4"/>
    <w:rsid w:val="000702AB"/>
    <w:rsid w:val="00072ADF"/>
    <w:rsid w:val="000B3C65"/>
    <w:rsid w:val="000C32C7"/>
    <w:rsid w:val="000D4144"/>
    <w:rsid w:val="000F3542"/>
    <w:rsid w:val="00177415"/>
    <w:rsid w:val="001B133E"/>
    <w:rsid w:val="001B238A"/>
    <w:rsid w:val="001D03E3"/>
    <w:rsid w:val="00226BE0"/>
    <w:rsid w:val="00244724"/>
    <w:rsid w:val="00250114"/>
    <w:rsid w:val="002550E6"/>
    <w:rsid w:val="002717EE"/>
    <w:rsid w:val="002B0472"/>
    <w:rsid w:val="002D7102"/>
    <w:rsid w:val="002E0672"/>
    <w:rsid w:val="00346FA9"/>
    <w:rsid w:val="0035548E"/>
    <w:rsid w:val="0039113D"/>
    <w:rsid w:val="003B63D0"/>
    <w:rsid w:val="003D3F46"/>
    <w:rsid w:val="003D7409"/>
    <w:rsid w:val="003F1BA8"/>
    <w:rsid w:val="00401C24"/>
    <w:rsid w:val="004110BA"/>
    <w:rsid w:val="00417753"/>
    <w:rsid w:val="004636E9"/>
    <w:rsid w:val="00480BE1"/>
    <w:rsid w:val="004E368A"/>
    <w:rsid w:val="00575F20"/>
    <w:rsid w:val="00576EEE"/>
    <w:rsid w:val="00593E5E"/>
    <w:rsid w:val="00595563"/>
    <w:rsid w:val="005966BD"/>
    <w:rsid w:val="005A08C2"/>
    <w:rsid w:val="005C54C3"/>
    <w:rsid w:val="00602BA5"/>
    <w:rsid w:val="00611A00"/>
    <w:rsid w:val="00644724"/>
    <w:rsid w:val="00660D18"/>
    <w:rsid w:val="006708F7"/>
    <w:rsid w:val="00671D75"/>
    <w:rsid w:val="00675FB0"/>
    <w:rsid w:val="0067661F"/>
    <w:rsid w:val="00766FE3"/>
    <w:rsid w:val="007805A2"/>
    <w:rsid w:val="00797273"/>
    <w:rsid w:val="007D1FE7"/>
    <w:rsid w:val="007F0DD9"/>
    <w:rsid w:val="007F74B7"/>
    <w:rsid w:val="00801FEA"/>
    <w:rsid w:val="008433C9"/>
    <w:rsid w:val="008A6670"/>
    <w:rsid w:val="008E1E77"/>
    <w:rsid w:val="0094059E"/>
    <w:rsid w:val="009734FB"/>
    <w:rsid w:val="00983933"/>
    <w:rsid w:val="009961C2"/>
    <w:rsid w:val="00A04852"/>
    <w:rsid w:val="00A358EC"/>
    <w:rsid w:val="00A35D01"/>
    <w:rsid w:val="00A441B6"/>
    <w:rsid w:val="00A94B6F"/>
    <w:rsid w:val="00A9514D"/>
    <w:rsid w:val="00AB5E14"/>
    <w:rsid w:val="00AE60DD"/>
    <w:rsid w:val="00AF5699"/>
    <w:rsid w:val="00B322F3"/>
    <w:rsid w:val="00B456E2"/>
    <w:rsid w:val="00B607AA"/>
    <w:rsid w:val="00B96936"/>
    <w:rsid w:val="00BB1A24"/>
    <w:rsid w:val="00BC7776"/>
    <w:rsid w:val="00BE54DA"/>
    <w:rsid w:val="00BF5F4A"/>
    <w:rsid w:val="00C02BFD"/>
    <w:rsid w:val="00C13D52"/>
    <w:rsid w:val="00C3763A"/>
    <w:rsid w:val="00C71891"/>
    <w:rsid w:val="00C7283E"/>
    <w:rsid w:val="00CA0A7B"/>
    <w:rsid w:val="00CA7C88"/>
    <w:rsid w:val="00CD3999"/>
    <w:rsid w:val="00CD7A78"/>
    <w:rsid w:val="00D942D6"/>
    <w:rsid w:val="00DA79C1"/>
    <w:rsid w:val="00DC098E"/>
    <w:rsid w:val="00DF768D"/>
    <w:rsid w:val="00E1090A"/>
    <w:rsid w:val="00E4427A"/>
    <w:rsid w:val="00E56670"/>
    <w:rsid w:val="00E830F7"/>
    <w:rsid w:val="00E94E4C"/>
    <w:rsid w:val="00EE43FA"/>
    <w:rsid w:val="00EF65B3"/>
    <w:rsid w:val="00F028A1"/>
    <w:rsid w:val="00F342D9"/>
    <w:rsid w:val="00F51790"/>
    <w:rsid w:val="00FD1133"/>
    <w:rsid w:val="00FE22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E73AA"/>
  <w15:docId w15:val="{5C1E9B26-A1AE-4651-90F8-337E346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5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5548E"/>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3A4"/>
    <w:pPr>
      <w:spacing w:before="100" w:beforeAutospacing="1" w:after="100" w:afterAutospacing="1" w:line="240" w:lineRule="auto"/>
    </w:pPr>
    <w:rPr>
      <w:rFonts w:eastAsiaTheme="minorEastAsia" w:cs="Times New Roman"/>
      <w:szCs w:val="24"/>
      <w:lang w:eastAsia="en-AU"/>
    </w:rPr>
  </w:style>
  <w:style w:type="paragraph" w:styleId="Header">
    <w:name w:val="header"/>
    <w:basedOn w:val="Normal"/>
    <w:link w:val="HeaderChar"/>
    <w:uiPriority w:val="99"/>
    <w:unhideWhenUsed/>
    <w:rsid w:val="00072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DF"/>
  </w:style>
  <w:style w:type="paragraph" w:styleId="Footer">
    <w:name w:val="footer"/>
    <w:basedOn w:val="Normal"/>
    <w:link w:val="FooterChar"/>
    <w:uiPriority w:val="99"/>
    <w:unhideWhenUsed/>
    <w:rsid w:val="00072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DF"/>
  </w:style>
  <w:style w:type="paragraph" w:styleId="BalloonText">
    <w:name w:val="Balloon Text"/>
    <w:basedOn w:val="Normal"/>
    <w:link w:val="BalloonTextChar"/>
    <w:uiPriority w:val="99"/>
    <w:semiHidden/>
    <w:unhideWhenUsed/>
    <w:rsid w:val="00250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114"/>
    <w:rPr>
      <w:rFonts w:ascii="Segoe UI" w:hAnsi="Segoe UI" w:cs="Segoe UI"/>
      <w:sz w:val="18"/>
      <w:szCs w:val="18"/>
    </w:rPr>
  </w:style>
  <w:style w:type="character" w:styleId="CommentReference">
    <w:name w:val="annotation reference"/>
    <w:basedOn w:val="DefaultParagraphFont"/>
    <w:uiPriority w:val="99"/>
    <w:semiHidden/>
    <w:unhideWhenUsed/>
    <w:rsid w:val="00226BE0"/>
    <w:rPr>
      <w:sz w:val="16"/>
      <w:szCs w:val="16"/>
    </w:rPr>
  </w:style>
  <w:style w:type="paragraph" w:styleId="CommentText">
    <w:name w:val="annotation text"/>
    <w:basedOn w:val="Normal"/>
    <w:link w:val="CommentTextChar"/>
    <w:uiPriority w:val="99"/>
    <w:semiHidden/>
    <w:unhideWhenUsed/>
    <w:rsid w:val="00226BE0"/>
    <w:pPr>
      <w:spacing w:line="240" w:lineRule="auto"/>
    </w:pPr>
    <w:rPr>
      <w:sz w:val="20"/>
      <w:szCs w:val="20"/>
    </w:rPr>
  </w:style>
  <w:style w:type="character" w:customStyle="1" w:styleId="CommentTextChar">
    <w:name w:val="Comment Text Char"/>
    <w:basedOn w:val="DefaultParagraphFont"/>
    <w:link w:val="CommentText"/>
    <w:uiPriority w:val="99"/>
    <w:semiHidden/>
    <w:rsid w:val="00226BE0"/>
    <w:rPr>
      <w:sz w:val="20"/>
      <w:szCs w:val="20"/>
    </w:rPr>
  </w:style>
  <w:style w:type="paragraph" w:styleId="CommentSubject">
    <w:name w:val="annotation subject"/>
    <w:basedOn w:val="CommentText"/>
    <w:next w:val="CommentText"/>
    <w:link w:val="CommentSubjectChar"/>
    <w:uiPriority w:val="99"/>
    <w:semiHidden/>
    <w:unhideWhenUsed/>
    <w:rsid w:val="00226BE0"/>
    <w:rPr>
      <w:b/>
      <w:bCs/>
    </w:rPr>
  </w:style>
  <w:style w:type="character" w:customStyle="1" w:styleId="CommentSubjectChar">
    <w:name w:val="Comment Subject Char"/>
    <w:basedOn w:val="CommentTextChar"/>
    <w:link w:val="CommentSubject"/>
    <w:uiPriority w:val="99"/>
    <w:semiHidden/>
    <w:rsid w:val="00226BE0"/>
    <w:rPr>
      <w:b/>
      <w:bCs/>
      <w:sz w:val="20"/>
      <w:szCs w:val="20"/>
    </w:rPr>
  </w:style>
  <w:style w:type="paragraph" w:styleId="Revision">
    <w:name w:val="Revision"/>
    <w:hidden/>
    <w:uiPriority w:val="99"/>
    <w:semiHidden/>
    <w:rsid w:val="0067661F"/>
    <w:pPr>
      <w:spacing w:after="0" w:line="240" w:lineRule="auto"/>
    </w:pPr>
  </w:style>
  <w:style w:type="character" w:styleId="LineNumber">
    <w:name w:val="line number"/>
    <w:basedOn w:val="DefaultParagraphFont"/>
    <w:uiPriority w:val="99"/>
    <w:semiHidden/>
    <w:unhideWhenUsed/>
    <w:rsid w:val="00593E5E"/>
  </w:style>
  <w:style w:type="character" w:customStyle="1" w:styleId="Heading1Char">
    <w:name w:val="Heading 1 Char"/>
    <w:basedOn w:val="DefaultParagraphFont"/>
    <w:link w:val="Heading1"/>
    <w:uiPriority w:val="9"/>
    <w:rsid w:val="0035548E"/>
    <w:rPr>
      <w:rFonts w:ascii="Times New Roman" w:eastAsiaTheme="majorEastAsia" w:hAnsi="Times New Roman" w:cstheme="majorBidi"/>
      <w:b/>
      <w:bCs/>
      <w:sz w:val="32"/>
      <w:szCs w:val="32"/>
    </w:rPr>
  </w:style>
  <w:style w:type="table" w:styleId="TableGrid">
    <w:name w:val="Table Grid"/>
    <w:basedOn w:val="TableNormal"/>
    <w:uiPriority w:val="39"/>
    <w:rsid w:val="0025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8</cp:revision>
  <cp:lastPrinted>2016-03-16T23:15:00Z</cp:lastPrinted>
  <dcterms:created xsi:type="dcterms:W3CDTF">2016-09-05T02:07:00Z</dcterms:created>
  <dcterms:modified xsi:type="dcterms:W3CDTF">2016-09-05T06:18:00Z</dcterms:modified>
</cp:coreProperties>
</file>