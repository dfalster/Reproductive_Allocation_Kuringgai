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E31CD" w14:textId="4FC73C39" w:rsidR="0035548E" w:rsidRDefault="0035548E" w:rsidP="005A08C2">
      <w:pPr>
        <w:rPr>
          <w:b/>
        </w:rPr>
      </w:pPr>
    </w:p>
    <w:tbl>
      <w:tblPr>
        <w:tblpPr w:leftFromText="180" w:rightFromText="180" w:vertAnchor="text" w:horzAnchor="page" w:tblpX="352" w:tblpY="1373"/>
        <w:tblW w:w="11524" w:type="dxa"/>
        <w:tblLook w:val="04A0" w:firstRow="1" w:lastRow="0" w:firstColumn="1" w:lastColumn="0" w:noHBand="0" w:noVBand="1"/>
      </w:tblPr>
      <w:tblGrid>
        <w:gridCol w:w="1928"/>
        <w:gridCol w:w="662"/>
        <w:gridCol w:w="705"/>
        <w:gridCol w:w="1078"/>
        <w:gridCol w:w="821"/>
        <w:gridCol w:w="902"/>
        <w:gridCol w:w="821"/>
        <w:gridCol w:w="883"/>
        <w:gridCol w:w="1025"/>
        <w:gridCol w:w="825"/>
        <w:gridCol w:w="840"/>
        <w:gridCol w:w="1034"/>
      </w:tblGrid>
      <w:tr w:rsidR="00296522" w:rsidRPr="00B96936" w14:paraId="31D49DB6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6218AE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59CA5C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left w:val="nil"/>
              <w:bottom w:val="single" w:sz="4" w:space="0" w:color="auto"/>
            </w:tcBorders>
            <w:vAlign w:val="bottom"/>
          </w:tcPr>
          <w:p w14:paraId="55B53510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left w:val="nil"/>
              <w:bottom w:val="single" w:sz="4" w:space="0" w:color="auto"/>
            </w:tcBorders>
            <w:vAlign w:val="bottom"/>
          </w:tcPr>
          <w:p w14:paraId="23C19A94" w14:textId="77777777" w:rsidR="00296522" w:rsidRPr="00B96936" w:rsidRDefault="00296522" w:rsidP="00296522">
            <w:pPr>
              <w:spacing w:before="60"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4452" w:type="dxa"/>
            <w:gridSpan w:val="5"/>
            <w:tcBorders>
              <w:left w:val="nil"/>
              <w:bottom w:val="single" w:sz="4" w:space="0" w:color="auto"/>
            </w:tcBorders>
          </w:tcPr>
          <w:p w14:paraId="5553EB98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reproductive costs (%)</w:t>
            </w:r>
          </w:p>
        </w:tc>
        <w:tc>
          <w:tcPr>
            <w:tcW w:w="825" w:type="dxa"/>
            <w:tcBorders>
              <w:left w:val="nil"/>
              <w:bottom w:val="single" w:sz="4" w:space="0" w:color="auto"/>
            </w:tcBorders>
          </w:tcPr>
          <w:p w14:paraId="0F81F92B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87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409D06" w14:textId="77777777" w:rsidR="00296522" w:rsidRPr="00B96936" w:rsidRDefault="00296522" w:rsidP="00296522">
            <w:pPr>
              <w:spacing w:before="60"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Proportion success costs (%)</w:t>
            </w:r>
          </w:p>
        </w:tc>
      </w:tr>
      <w:tr w:rsidR="00296522" w:rsidRPr="00B96936" w14:paraId="10523AFE" w14:textId="77777777" w:rsidTr="00296522">
        <w:trPr>
          <w:trHeight w:val="57"/>
        </w:trPr>
        <w:tc>
          <w:tcPr>
            <w:tcW w:w="19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B3213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66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0EFE00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right w:val="double" w:sz="2" w:space="0" w:color="auto"/>
            </w:tcBorders>
            <w:vAlign w:val="bottom"/>
          </w:tcPr>
          <w:p w14:paraId="0532FB81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vAlign w:val="bottom"/>
          </w:tcPr>
          <w:p w14:paraId="0FE72B81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7CAAB6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Discarded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</w:tcPr>
          <w:p w14:paraId="73ADE074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</w:t>
            </w:r>
          </w:p>
        </w:tc>
        <w:tc>
          <w:tcPr>
            <w:tcW w:w="825" w:type="dxa"/>
            <w:tcBorders>
              <w:top w:val="single" w:sz="4" w:space="0" w:color="auto"/>
              <w:left w:val="doub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8C842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77919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188925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</w:p>
        </w:tc>
      </w:tr>
      <w:tr w:rsidR="00296522" w:rsidRPr="00B96936" w14:paraId="5715252A" w14:textId="77777777" w:rsidTr="00296522">
        <w:trPr>
          <w:trHeight w:val="57"/>
        </w:trPr>
        <w:tc>
          <w:tcPr>
            <w:tcW w:w="19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DE0FD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species</w:t>
            </w:r>
          </w:p>
        </w:tc>
        <w:tc>
          <w:tcPr>
            <w:tcW w:w="6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D2506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 size (mg)</w:t>
            </w:r>
          </w:p>
        </w:tc>
        <w:tc>
          <w:tcPr>
            <w:tcW w:w="705" w:type="dxa"/>
            <w:tcBorders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1A22C38" w14:textId="77777777" w:rsidR="00296522" w:rsidRPr="00B96936" w:rsidRDefault="00296522" w:rsidP="0029652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Seedset </w:t>
            </w:r>
          </w:p>
        </w:tc>
        <w:tc>
          <w:tcPr>
            <w:tcW w:w="1078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66C3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Reproductive costs </w:t>
            </w:r>
          </w:p>
          <w:p w14:paraId="667E41F2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(mg)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4CB8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ollen attraction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132D0" w14:textId="77777777" w:rsidR="00296522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752E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4D6DD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Packaging and dispersal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5C63BFCA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Seed</w:t>
            </w:r>
          </w:p>
        </w:tc>
        <w:tc>
          <w:tcPr>
            <w:tcW w:w="825" w:type="dxa"/>
            <w:tcBorders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8A9C" w14:textId="77777777" w:rsidR="00296522" w:rsidRPr="00B96936" w:rsidRDefault="00296522" w:rsidP="0029652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Success costs (mg)</w:t>
            </w:r>
          </w:p>
        </w:tc>
        <w:tc>
          <w:tcPr>
            <w:tcW w:w="84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F87E6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</w:t>
            </w:r>
            <w:r w:rsidRPr="00B96936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ollen attraction </w:t>
            </w:r>
          </w:p>
        </w:tc>
        <w:tc>
          <w:tcPr>
            <w:tcW w:w="10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D3488" w14:textId="77777777" w:rsidR="00296522" w:rsidRPr="00B96936" w:rsidRDefault="00296522" w:rsidP="0029652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 xml:space="preserve">Provisioning </w:t>
            </w:r>
          </w:p>
        </w:tc>
      </w:tr>
      <w:tr w:rsidR="00296522" w:rsidRPr="00B96936" w14:paraId="46BF565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9B5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Epacris microphylla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45B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379CFD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327A04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0.525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CBF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8919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8B7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7D1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CC517F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602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EC8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81.6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8C2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18.4</w:t>
            </w:r>
          </w:p>
        </w:tc>
      </w:tr>
      <w:tr w:rsidR="00296522" w:rsidRPr="00B96936" w14:paraId="1DE5361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A95" w14:textId="03C4DE43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Pimelea linifolia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96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2D9B4FD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0.274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52A50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10.463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C0A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64.0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9A3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ADF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131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8EEAAE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22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3.05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2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70.0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4AB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30.0</w:t>
            </w:r>
          </w:p>
        </w:tc>
      </w:tr>
      <w:tr w:rsidR="00296522" w:rsidRPr="00B96936" w14:paraId="7EAA966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711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Hemigenia purpurea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2E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0.222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739B3E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0BB7DEB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7.054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E47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22B2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992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88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8E391C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F0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1.841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BBD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65.5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0F7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</w:tr>
      <w:tr w:rsidR="00296522" w:rsidRPr="00B96936" w14:paraId="4BE7604B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CF4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Leucopogon esquamatus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92F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0.405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B56BBC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0.312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96FE9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24.695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784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224D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25.6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655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13.1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7F6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553159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4D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5.164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7B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B2E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71.2</w:t>
            </w:r>
          </w:p>
        </w:tc>
      </w:tr>
      <w:tr w:rsidR="00296522" w:rsidRPr="00B96936" w14:paraId="551B39BE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EF26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Conospermum ericifolium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26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0.589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190F2B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70BD098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24.02</w:t>
            </w:r>
            <w:r>
              <w:rPr>
                <w:rFonts w:asciiTheme="minorHAnsi" w:hAnsi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48C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2285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58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0C41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A20E2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376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5.078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ED3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FED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47.6</w:t>
            </w:r>
          </w:p>
        </w:tc>
      </w:tr>
      <w:tr w:rsidR="00296522" w:rsidRPr="00B96936" w14:paraId="3986161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1547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Pultenaea tuberculata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3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53A2ECD2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C641F37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121.561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3C2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85.1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50D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B87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EEC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6DEDC3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6B13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6.951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6EC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62.8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941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37.2</w:t>
            </w:r>
          </w:p>
        </w:tc>
      </w:tr>
      <w:tr w:rsidR="00296522" w:rsidRPr="00B96936" w14:paraId="47AC4104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359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Phyllota phylicoides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DB7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68355C9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0.047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622E1BA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302.609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50E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87.1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895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4C6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0D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8AEE68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E46D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7.449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896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589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52.0</w:t>
            </w:r>
          </w:p>
        </w:tc>
      </w:tr>
      <w:tr w:rsidR="00296522" w:rsidRPr="00B96936" w14:paraId="64B4BC8D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E14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Boronia ledifolia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C71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2.158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C38D2A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AF5CA6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151.481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94D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7353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ABF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0969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BC5EEB0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C536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14.802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51F9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C7D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78.2</w:t>
            </w:r>
          </w:p>
        </w:tc>
      </w:tr>
      <w:tr w:rsidR="00296522" w:rsidRPr="00B96936" w14:paraId="2236FB41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C92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Petrophile pulchella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FD5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2.531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1A25DF0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0.341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9EB091B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180.254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35A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C80F8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52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CEA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60.5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42D4957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C41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119.907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28E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6A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88.7</w:t>
            </w:r>
          </w:p>
        </w:tc>
      </w:tr>
      <w:tr w:rsidR="00296522" w:rsidRPr="00B96936" w14:paraId="5492AE28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A423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Persoonia lanceolata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9D0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3.368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21F9007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4FE53F0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1140.445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BBD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9F77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12.2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C1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12A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D2C0B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464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283.475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674F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1BEA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93.6</w:t>
            </w:r>
          </w:p>
        </w:tc>
      </w:tr>
      <w:tr w:rsidR="00296522" w:rsidRPr="00B96936" w14:paraId="6433C0E0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1FA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Hakea teretifolia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264F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7.559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596853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2A811A4C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4348.682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9992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80.0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2463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D1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5A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74DF28D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85DD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205.875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4D5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5.6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1B0E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94.4</w:t>
            </w:r>
          </w:p>
        </w:tc>
      </w:tr>
      <w:tr w:rsidR="00296522" w:rsidRPr="00B96936" w14:paraId="2C98B427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3495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speciosa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FE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7.728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7EDBCA6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50F03505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587.822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EC5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59.4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D922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E0F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0BB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6FD4F4EF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7074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83.208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0741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1EC8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92.0</w:t>
            </w:r>
          </w:p>
        </w:tc>
      </w:tr>
      <w:tr w:rsidR="00296522" w:rsidRPr="00B96936" w14:paraId="54C7CAD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F94E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Banksia ericifolia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2DE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18.511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bottom"/>
          </w:tcPr>
          <w:p w14:paraId="4AAEE265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vAlign w:val="bottom"/>
          </w:tcPr>
          <w:p w14:paraId="32301BDA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3385.342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7E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803E4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2AA7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26EE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71.0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11393F4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67E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2218.899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F41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B9B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99.2</w:t>
            </w:r>
          </w:p>
        </w:tc>
      </w:tr>
      <w:tr w:rsidR="00296522" w:rsidRPr="00B96936" w14:paraId="0411C256" w14:textId="77777777" w:rsidTr="00296522">
        <w:trPr>
          <w:trHeight w:val="20"/>
        </w:trPr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500F" w14:textId="77777777" w:rsidR="00296522" w:rsidRPr="00296522" w:rsidRDefault="00296522" w:rsidP="00296522">
            <w:pPr>
              <w:spacing w:before="60" w:after="0" w:line="360" w:lineRule="auto"/>
              <w:rPr>
                <w:rFonts w:asciiTheme="minorHAnsi" w:eastAsia="Times New Roman" w:hAnsiTheme="minorHAnsi" w:cs="Times New Roman"/>
                <w:i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i/>
                <w:iCs/>
                <w:color w:val="000000"/>
                <w:sz w:val="16"/>
                <w:szCs w:val="16"/>
              </w:rPr>
              <w:t>Grevillea buxifolia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4FA88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22.408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bottom"/>
          </w:tcPr>
          <w:p w14:paraId="75FC1E40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078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17E59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844.298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91B5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68.7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9A8783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hAnsiTheme="minorHAnsi" w:cs="Times New Roman"/>
                <w:color w:val="000000"/>
                <w:sz w:val="16"/>
                <w:szCs w:val="16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9.5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D7B56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1.4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18EC5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shd w:val="clear" w:color="auto" w:fill="auto"/>
            <w:noWrap/>
            <w:vAlign w:val="bottom"/>
            <w:hideMark/>
          </w:tcPr>
          <w:p w14:paraId="294F176D" w14:textId="77777777" w:rsidR="00296522" w:rsidRPr="00296522" w:rsidRDefault="00296522" w:rsidP="00296522">
            <w:pPr>
              <w:spacing w:before="60" w:after="0" w:line="360" w:lineRule="auto"/>
              <w:ind w:right="170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25" w:type="dxa"/>
            <w:tcBorders>
              <w:top w:val="nil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6DD0" w14:textId="77777777" w:rsidR="00296522" w:rsidRPr="00296522" w:rsidRDefault="00296522" w:rsidP="00296522">
            <w:pPr>
              <w:spacing w:before="60" w:after="0" w:line="36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149.768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BADC3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5EC94" w14:textId="77777777" w:rsidR="00296522" w:rsidRPr="00296522" w:rsidRDefault="00296522" w:rsidP="00296522">
            <w:pPr>
              <w:spacing w:before="60"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16"/>
                <w:szCs w:val="16"/>
                <w:lang w:eastAsia="en-AU"/>
              </w:rPr>
            </w:pPr>
            <w:r w:rsidRPr="00296522">
              <w:rPr>
                <w:rFonts w:asciiTheme="minorHAnsi" w:hAnsiTheme="minorHAnsi"/>
                <w:color w:val="000000"/>
                <w:sz w:val="16"/>
                <w:szCs w:val="16"/>
              </w:rPr>
              <w:t>93.8</w:t>
            </w:r>
          </w:p>
        </w:tc>
      </w:tr>
    </w:tbl>
    <w:p w14:paraId="7104BBC2" w14:textId="18F4239B" w:rsidR="002A0FB0" w:rsidRDefault="00296522" w:rsidP="002A0FB0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728896" behindDoc="0" locked="0" layoutInCell="1" allowOverlap="1" wp14:anchorId="63433414" wp14:editId="284D2A5E">
            <wp:simplePos x="0" y="0"/>
            <wp:positionH relativeFrom="column">
              <wp:posOffset>-647368</wp:posOffset>
            </wp:positionH>
            <wp:positionV relativeFrom="paragraph">
              <wp:posOffset>1569251</wp:posOffset>
            </wp:positionV>
            <wp:extent cx="221615" cy="320421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01_dots.w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FB0">
        <w:t>Tables</w:t>
      </w:r>
    </w:p>
    <w:p w14:paraId="2128C7C1" w14:textId="77777777" w:rsidR="002A0FB0" w:rsidRDefault="002A0FB0" w:rsidP="005A08C2">
      <w:pPr>
        <w:rPr>
          <w:b/>
        </w:rPr>
      </w:pPr>
    </w:p>
    <w:p w14:paraId="62978A32" w14:textId="7BD17E1B" w:rsidR="0035548E" w:rsidRDefault="0035548E" w:rsidP="005A08C2">
      <w:r w:rsidRPr="0078561A">
        <w:rPr>
          <w:b/>
        </w:rPr>
        <w:t xml:space="preserve">Table </w:t>
      </w:r>
      <w:r w:rsidR="00A94B6F">
        <w:rPr>
          <w:b/>
        </w:rPr>
        <w:t>1</w:t>
      </w:r>
      <w:r w:rsidRPr="0078561A">
        <w:rPr>
          <w:b/>
        </w:rPr>
        <w:t>.</w:t>
      </w:r>
      <w:r>
        <w:t xml:space="preserve"> </w:t>
      </w:r>
      <w:r w:rsidR="006708F7">
        <w:t xml:space="preserve">Reproductive investment data for each species. Seed size indicates the mass of the embryo and endosperm only (mg). Seedset is mature seeds per ovule initiated. </w:t>
      </w:r>
      <w:r w:rsidR="00CD3999">
        <w:t xml:space="preserve">Reproductive costs are the </w:t>
      </w:r>
      <w:r w:rsidR="006708F7">
        <w:t>total reproductive investment</w:t>
      </w:r>
      <w:r w:rsidR="00CD3999">
        <w:t xml:space="preserve"> per seed matured</w:t>
      </w:r>
      <w:r w:rsidR="006708F7">
        <w:t xml:space="preserve">. The proportion of </w:t>
      </w:r>
      <w:r w:rsidR="00CD3999">
        <w:t xml:space="preserve">reproductive costs </w:t>
      </w:r>
      <w:r w:rsidR="006708F7">
        <w:t xml:space="preserve">allocated to </w:t>
      </w:r>
      <w:r w:rsidR="008E4BD7">
        <w:t>discarded tissues formed for pollen-attraction versus packaging and dispersal</w:t>
      </w:r>
      <w:r w:rsidR="006708F7">
        <w:t xml:space="preserve">, </w:t>
      </w:r>
      <w:r w:rsidR="008E4BD7">
        <w:t xml:space="preserve">successful </w:t>
      </w:r>
      <w:r w:rsidR="006708F7">
        <w:t xml:space="preserve">pollen-attraction </w:t>
      </w:r>
      <w:r w:rsidR="008E4BD7">
        <w:t>tissues</w:t>
      </w:r>
      <w:r w:rsidR="006708F7">
        <w:t xml:space="preserve">, </w:t>
      </w:r>
      <w:r w:rsidR="008E4BD7">
        <w:t xml:space="preserve">successful </w:t>
      </w:r>
      <w:r w:rsidR="0025779D">
        <w:t xml:space="preserve">packaging and dispersal </w:t>
      </w:r>
      <w:r w:rsidR="008E4BD7">
        <w:t xml:space="preserve">tissues </w:t>
      </w:r>
      <w:r w:rsidR="006708F7">
        <w:t xml:space="preserve">and the seed itself are shown. </w:t>
      </w:r>
      <w:r w:rsidR="008E4BD7">
        <w:t xml:space="preserve">Success costs are the components of total reproductive costs </w:t>
      </w:r>
      <w:r w:rsidR="006708F7">
        <w:t xml:space="preserve">required for the formation of a successful seed, and are divided into two components, pollen attraction costs and provisioning costs. Note that for seed costs, the weight of the seed itself is considered part </w:t>
      </w:r>
      <w:r w:rsidR="0025779D">
        <w:t>of provisioning</w:t>
      </w:r>
      <w:r w:rsidR="006708F7">
        <w:t xml:space="preserve"> costs.</w:t>
      </w:r>
      <w:r w:rsidR="00D664E4">
        <w:t xml:space="preserve"> Colored dots indicate plotting colors used for each species in Figure</w:t>
      </w:r>
      <w:r w:rsidR="008E4BD7">
        <w:t xml:space="preserve"> </w:t>
      </w:r>
      <w:r w:rsidR="00D664E4">
        <w:t>3.</w:t>
      </w:r>
    </w:p>
    <w:p w14:paraId="5293D184" w14:textId="77777777" w:rsidR="0035548E" w:rsidRPr="005A08C2" w:rsidRDefault="0035548E" w:rsidP="005A08C2"/>
    <w:p w14:paraId="1D6ED8CC" w14:textId="77777777" w:rsidR="0035548E" w:rsidRDefault="0035548E" w:rsidP="0035548E">
      <w:pPr>
        <w:rPr>
          <w:b/>
        </w:rPr>
      </w:pPr>
    </w:p>
    <w:p w14:paraId="6DBBAB1D" w14:textId="77777777" w:rsidR="00A94B6F" w:rsidRDefault="00A94B6F" w:rsidP="0035548E">
      <w:pPr>
        <w:rPr>
          <w:b/>
        </w:rPr>
      </w:pPr>
    </w:p>
    <w:p w14:paraId="49D170DD" w14:textId="77777777" w:rsidR="00A94B6F" w:rsidRDefault="00A94B6F" w:rsidP="0035548E">
      <w:pPr>
        <w:rPr>
          <w:b/>
        </w:rPr>
      </w:pPr>
    </w:p>
    <w:tbl>
      <w:tblPr>
        <w:tblW w:w="6525" w:type="dxa"/>
        <w:tblLook w:val="04A0" w:firstRow="1" w:lastRow="0" w:firstColumn="1" w:lastColumn="0" w:noHBand="0" w:noVBand="1"/>
      </w:tblPr>
      <w:tblGrid>
        <w:gridCol w:w="3686"/>
        <w:gridCol w:w="571"/>
        <w:gridCol w:w="2268"/>
      </w:tblGrid>
      <w:tr w:rsidR="008E4BD7" w:rsidRPr="005A08C2" w14:paraId="4E3D2B7B" w14:textId="77777777" w:rsidTr="008E4BD7">
        <w:trPr>
          <w:trHeight w:val="57"/>
        </w:trPr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02CE9" w14:textId="44E126AB" w:rsidR="008E4BD7" w:rsidRPr="008E4BD7" w:rsidRDefault="008E4BD7" w:rsidP="005F6402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b/>
              </w:rPr>
              <w:br/>
            </w:r>
            <w:r w:rsidR="005F6402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 xml:space="preserve">Reproductive 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cost component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7CFB2" w14:textId="77777777" w:rsidR="008E4BD7" w:rsidRPr="008E4BD7" w:rsidRDefault="008E4BD7" w:rsidP="00FE459C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594AF7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Slope</w:t>
            </w:r>
          </w:p>
          <w:p w14:paraId="459DC052" w14:textId="77777777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i/>
                <w:color w:val="000000"/>
                <w:sz w:val="20"/>
                <w:szCs w:val="20"/>
                <w:lang w:eastAsia="en-AU"/>
              </w:rPr>
              <w:t>(confidence interval)</w:t>
            </w:r>
          </w:p>
        </w:tc>
      </w:tr>
      <w:tr w:rsidR="008E4BD7" w:rsidRPr="005A08C2" w14:paraId="273F8BB9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DC96" w14:textId="77777777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Total accessory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43C" w14:textId="50DC8AC5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B39D" w14:textId="090F9FAC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1.27 (1.05 - 1.54)</w:t>
            </w:r>
          </w:p>
        </w:tc>
      </w:tr>
      <w:tr w:rsidR="008E4BD7" w:rsidRPr="005A08C2" w14:paraId="57F52E5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49BC0" w14:textId="61CE707A" w:rsidR="008E4BD7" w:rsidRPr="008E4BD7" w:rsidRDefault="008E4BD7" w:rsidP="008E4BD7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Success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7E36C" w14:textId="20C7CDD4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C9BCD" w14:textId="4641E118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1.28 (1.02 - 1.60)</w:t>
            </w:r>
          </w:p>
        </w:tc>
      </w:tr>
      <w:tr w:rsidR="008E4BD7" w:rsidRPr="005A08C2" w14:paraId="17DEFB66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EDC8" w14:textId="69C0CD9C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E69F" w14:textId="32BBC01F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53B3" w14:textId="3B167E20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0.67 (0.51 - 0.87)</w:t>
            </w:r>
          </w:p>
        </w:tc>
      </w:tr>
      <w:tr w:rsidR="008E4BD7" w:rsidRPr="005A08C2" w14:paraId="5884D59A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40A9" w14:textId="77777777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Provisioning costs</w:t>
            </w: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6D9C" w14:textId="3F855DFA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0.89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AE6F" w14:textId="2AC66FED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1.52 (1.24 - 1.87)</w:t>
            </w:r>
          </w:p>
        </w:tc>
      </w:tr>
      <w:tr w:rsidR="008E4BD7" w:rsidRPr="005A08C2" w14:paraId="49C1D9D5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53F3" w14:textId="5D645BD2" w:rsidR="008E4BD7" w:rsidRPr="008E4BD7" w:rsidRDefault="008E4BD7" w:rsidP="008E4BD7">
            <w:pPr>
              <w:spacing w:after="60" w:line="360" w:lineRule="auto"/>
              <w:ind w:left="34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tissue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DC5" w14:textId="526AF77A" w:rsidR="008E4BD7" w:rsidRPr="008E4BD7" w:rsidRDefault="008E4BD7" w:rsidP="008E4BD7">
            <w:pPr>
              <w:spacing w:after="60" w:line="360" w:lineRule="auto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4B64" w14:textId="0AD98A2D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1.26 (1.01 - 1.57)</w:t>
            </w:r>
          </w:p>
        </w:tc>
      </w:tr>
      <w:tr w:rsidR="008E4BD7" w:rsidRPr="005A08C2" w14:paraId="5A3788C4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EABE7" w14:textId="5F071883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pollen-attraction costs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5897F" w14:textId="0E8361A3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3EE8B" w14:textId="3E309513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1.23 (0.97 - 1.57)</w:t>
            </w:r>
          </w:p>
        </w:tc>
      </w:tr>
      <w:tr w:rsidR="008E4BD7" w:rsidRPr="005A08C2" w14:paraId="0C57BC53" w14:textId="77777777" w:rsidTr="008E4BD7">
        <w:trPr>
          <w:trHeight w:val="57"/>
        </w:trPr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86BC2B" w14:textId="339E4F87" w:rsidR="008E4BD7" w:rsidRPr="008E4BD7" w:rsidRDefault="008E4BD7" w:rsidP="008E4BD7">
            <w:pPr>
              <w:spacing w:after="60" w:line="360" w:lineRule="auto"/>
              <w:ind w:left="68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</w:pPr>
            <w:r w:rsidRPr="008E4BD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  <w:lang w:eastAsia="en-AU"/>
              </w:rPr>
              <w:t>Discarded provisioning costs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D85DB" w14:textId="7F6FB942" w:rsidR="008E4BD7" w:rsidRPr="008E4BD7" w:rsidRDefault="008E4BD7" w:rsidP="008E4BD7">
            <w:pPr>
              <w:spacing w:after="60" w:line="360" w:lineRule="auto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0.85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996238" w14:textId="67B260AA" w:rsidR="008E4BD7" w:rsidRPr="008E4BD7" w:rsidRDefault="008E4BD7" w:rsidP="008E4BD7">
            <w:pPr>
              <w:spacing w:after="60" w:line="360" w:lineRule="auto"/>
              <w:jc w:val="center"/>
              <w:rPr>
                <w:rFonts w:asciiTheme="minorHAnsi" w:hAnsiTheme="minorHAnsi" w:cs="Times New Roman"/>
                <w:color w:val="000000"/>
                <w:sz w:val="20"/>
                <w:szCs w:val="20"/>
              </w:rPr>
            </w:pPr>
            <w:r w:rsidRPr="008E4BD7">
              <w:rPr>
                <w:rFonts w:asciiTheme="minorHAnsi" w:hAnsiTheme="minorHAnsi"/>
                <w:color w:val="000000"/>
                <w:sz w:val="20"/>
              </w:rPr>
              <w:t>1.28 (1.01 - 1.63)</w:t>
            </w:r>
          </w:p>
        </w:tc>
      </w:tr>
    </w:tbl>
    <w:p w14:paraId="122D1F31" w14:textId="77777777" w:rsidR="008E4BD7" w:rsidRDefault="008E4BD7" w:rsidP="005A08C2">
      <w:pPr>
        <w:rPr>
          <w:b/>
        </w:rPr>
      </w:pPr>
    </w:p>
    <w:p w14:paraId="1CE06A3C" w14:textId="22827DC2" w:rsidR="0035548E" w:rsidRDefault="0035548E" w:rsidP="005A08C2">
      <w:pPr>
        <w:rPr>
          <w:i/>
          <w:color w:val="FF0000"/>
        </w:rPr>
      </w:pPr>
      <w:r w:rsidRPr="005A1051">
        <w:rPr>
          <w:b/>
        </w:rPr>
        <w:t xml:space="preserve">Table </w:t>
      </w:r>
      <w:r w:rsidR="006708F7">
        <w:rPr>
          <w:b/>
        </w:rPr>
        <w:t>2</w:t>
      </w:r>
      <w:r w:rsidRPr="005A1051">
        <w:rPr>
          <w:b/>
        </w:rPr>
        <w:t>.</w:t>
      </w:r>
      <w:r>
        <w:t xml:space="preserve"> </w:t>
      </w:r>
      <w:r w:rsidR="00244724">
        <w:t xml:space="preserve">Scaling of </w:t>
      </w:r>
      <w:r w:rsidR="003C19E9">
        <w:t xml:space="preserve">reproductive </w:t>
      </w:r>
      <w:r w:rsidR="00244724">
        <w:t xml:space="preserve">tissue costs with seed size. All variables were </w:t>
      </w:r>
      <w:r>
        <w:t>showed a strong correlation with seed size</w:t>
      </w:r>
      <w:r w:rsidR="00244724">
        <w:t xml:space="preserve"> (p &lt; 0.0001)</w:t>
      </w:r>
      <w:r>
        <w:t xml:space="preserve">. </w:t>
      </w:r>
      <w:r w:rsidR="00244724">
        <w:t xml:space="preserve">Tables show </w:t>
      </w:r>
      <w:r w:rsidR="00C71891">
        <w:t>properties of SMA line fits, between different variables and seed size</w:t>
      </w:r>
      <w:r w:rsidR="008E4BD7">
        <w:t>.</w:t>
      </w:r>
    </w:p>
    <w:p w14:paraId="7DC3C154" w14:textId="77777777" w:rsidR="0035548E" w:rsidRDefault="0035548E" w:rsidP="005A08C2"/>
    <w:p w14:paraId="59DCA375" w14:textId="77777777" w:rsidR="0035548E" w:rsidRDefault="0035548E" w:rsidP="005A08C2"/>
    <w:p w14:paraId="7FA21F52" w14:textId="77777777" w:rsidR="00760248" w:rsidRDefault="0035548E">
      <w:pPr>
        <w:spacing w:line="259" w:lineRule="auto"/>
      </w:pPr>
      <w:r>
        <w:br w:type="page"/>
      </w:r>
    </w:p>
    <w:p w14:paraId="0077A7BC" w14:textId="72353E40" w:rsidR="0035548E" w:rsidRDefault="0035548E">
      <w:pPr>
        <w:spacing w:line="259" w:lineRule="auto"/>
      </w:pPr>
    </w:p>
    <w:tbl>
      <w:tblPr>
        <w:tblW w:w="4450" w:type="dxa"/>
        <w:tblInd w:w="-108" w:type="dxa"/>
        <w:tblLook w:val="04A0" w:firstRow="1" w:lastRow="0" w:firstColumn="1" w:lastColumn="0" w:noHBand="0" w:noVBand="1"/>
      </w:tblPr>
      <w:tblGrid>
        <w:gridCol w:w="108"/>
        <w:gridCol w:w="3011"/>
        <w:gridCol w:w="108"/>
        <w:gridCol w:w="443"/>
        <w:gridCol w:w="120"/>
        <w:gridCol w:w="552"/>
        <w:gridCol w:w="108"/>
      </w:tblGrid>
      <w:tr w:rsidR="003C19E9" w:rsidRPr="005A08C2" w14:paraId="2EA0A3D4" w14:textId="77777777" w:rsidTr="00DC6334">
        <w:trPr>
          <w:gridBefore w:val="1"/>
          <w:wBefore w:w="108" w:type="dxa"/>
          <w:trHeight w:val="300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D133D" w14:textId="416E0BEB" w:rsidR="003C19E9" w:rsidRPr="005A08C2" w:rsidRDefault="003C19E9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br w:type="page"/>
            </w:r>
            <w:r w:rsidR="0049419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Estimate of reproductive investment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7D497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37EFE" w14:textId="77777777" w:rsidR="003C19E9" w:rsidRPr="005A08C2" w:rsidRDefault="003C19E9" w:rsidP="005A08C2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</w:tr>
      <w:tr w:rsidR="00494196" w:rsidRPr="005A08C2" w14:paraId="701C9AFE" w14:textId="14872709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9B6FB" w14:textId="332A43DB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Total plant weight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B983" w14:textId="3CB2398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B9DF" w14:textId="7F99B11A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0.62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DC6334" w:rsidRPr="005A08C2" w14:paraId="7BDF614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443E5C" w14:textId="43A3FB12" w:rsidR="00DC6334" w:rsidRPr="005A08C2" w:rsidRDefault="00DC6334" w:rsidP="00DC6334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Embryo and endosperm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93879" w14:textId="5A4BE28F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846C2" w14:textId="00E57092" w:rsidR="00DC6334" w:rsidRPr="00494196" w:rsidRDefault="00DC6334" w:rsidP="00DC6334">
            <w:pPr>
              <w:spacing w:line="240" w:lineRule="auto"/>
              <w:rPr>
                <w:rFonts w:ascii="Calibri" w:hAnsi="Calibri"/>
                <w:color w:val="000000"/>
                <w:sz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</w:t>
            </w:r>
            <w:r>
              <w:rPr>
                <w:rFonts w:ascii="Calibri" w:hAnsi="Calibri"/>
                <w:color w:val="000000"/>
                <w:sz w:val="20"/>
              </w:rPr>
              <w:t>60</w:t>
            </w:r>
          </w:p>
        </w:tc>
      </w:tr>
      <w:tr w:rsidR="00494196" w:rsidRPr="005A08C2" w14:paraId="7BE9233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73010E" w14:textId="1AE32F62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Propagule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C3674" w14:textId="3117D8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1B4BD" w14:textId="447C8CA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0.525</w:t>
            </w:r>
          </w:p>
        </w:tc>
      </w:tr>
      <w:tr w:rsidR="00494196" w:rsidRPr="005A08C2" w14:paraId="16B60AB8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AAE4FF" w14:textId="4B7A1719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Fruit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FAE4E" w14:textId="69D4E86E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EAB80" w14:textId="3355DFE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0.675</w:t>
            </w:r>
          </w:p>
        </w:tc>
      </w:tr>
      <w:tr w:rsidR="00494196" w:rsidRPr="005A08C2" w14:paraId="05949CB2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DD205" w14:textId="77777777" w:rsid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F342D9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Flower investment (mg)</w:t>
            </w:r>
          </w:p>
          <w:p w14:paraId="1DB9F1B1" w14:textId="06CEB6B4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(flower weight * bud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9D577" w14:textId="46F488E6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EF89E" w14:textId="39572235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0.922</w:t>
            </w:r>
          </w:p>
        </w:tc>
      </w:tr>
      <w:tr w:rsidR="00494196" w:rsidRPr="005A08C2" w14:paraId="0B7FFF56" w14:textId="39F31635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31E0" w14:textId="692B42F7" w:rsidR="00494196" w:rsidRPr="005A08C2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investment (mg)</w:t>
            </w:r>
          </w:p>
          <w:p w14:paraId="27FB3512" w14:textId="0B4E8176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        (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costs * seed count)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AD15" w14:textId="3B4D290B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BA7" w14:textId="339E1D7E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0.728</w:t>
            </w:r>
          </w:p>
        </w:tc>
      </w:tr>
      <w:tr w:rsidR="00494196" w:rsidRPr="005A08C2" w14:paraId="629C5F79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BE7A8" w14:textId="0B50D300" w:rsidR="00494196" w:rsidRPr="005A08C2" w:rsidRDefault="00494196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Successful </w:t>
            </w:r>
            <w:r w:rsidR="00D8787E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pollen-attraction </w:t>
            </w:r>
            <w:r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DC4A" w14:textId="1131AA41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9EEEF" w14:textId="462C271C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0.38</w:t>
            </w:r>
            <w:r>
              <w:rPr>
                <w:rFonts w:ascii="Calibri" w:hAnsi="Calibri"/>
                <w:color w:val="000000"/>
                <w:sz w:val="20"/>
              </w:rPr>
              <w:t>0</w:t>
            </w:r>
          </w:p>
        </w:tc>
      </w:tr>
      <w:tr w:rsidR="00494196" w:rsidRPr="005A08C2" w14:paraId="4095DA5A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78A69" w14:textId="21600B96" w:rsidR="00494196" w:rsidRPr="005A08C2" w:rsidRDefault="00D8787E" w:rsidP="00D8787E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Successful p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rovisioning investment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5B5BC" w14:textId="1BD1BD94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223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D41A" w14:textId="580216D3" w:rsidR="00494196" w:rsidRPr="00494196" w:rsidRDefault="00494196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0.736</w:t>
            </w:r>
          </w:p>
        </w:tc>
      </w:tr>
      <w:tr w:rsidR="00494196" w:rsidRPr="005A08C2" w14:paraId="00A29DFF" w14:textId="77777777" w:rsidTr="00DC6334">
        <w:trPr>
          <w:gridAfter w:val="1"/>
          <w:wAfter w:w="108" w:type="dxa"/>
          <w:trHeight w:val="300"/>
        </w:trPr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240EBF" w14:textId="6C3255D0" w:rsidR="00494196" w:rsidRPr="00F342D9" w:rsidRDefault="00D8787E" w:rsidP="00494196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Discarded</w:t>
            </w:r>
            <w:r w:rsidR="00494196" w:rsidRPr="005A08C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tissues (mg)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566F4E" w14:textId="21323A5F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357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8ECD5" w14:textId="61045E12" w:rsidR="00494196" w:rsidRPr="00494196" w:rsidRDefault="00494196" w:rsidP="00494196">
            <w:pPr>
              <w:spacing w:line="240" w:lineRule="auto"/>
              <w:rPr>
                <w:rFonts w:cs="Times New Roman"/>
                <w:color w:val="000000"/>
                <w:sz w:val="20"/>
                <w:szCs w:val="20"/>
              </w:rPr>
            </w:pPr>
            <w:r w:rsidRPr="00494196">
              <w:rPr>
                <w:rFonts w:ascii="Calibri" w:hAnsi="Calibri"/>
                <w:color w:val="000000"/>
                <w:sz w:val="20"/>
              </w:rPr>
              <w:t>0.968</w:t>
            </w:r>
          </w:p>
        </w:tc>
      </w:tr>
    </w:tbl>
    <w:p w14:paraId="58DBFBB9" w14:textId="77777777" w:rsidR="0035548E" w:rsidRDefault="0035548E" w:rsidP="005A08C2">
      <w:pPr>
        <w:rPr>
          <w:b/>
        </w:rPr>
      </w:pPr>
    </w:p>
    <w:p w14:paraId="758C752C" w14:textId="1013AAF7" w:rsidR="0035548E" w:rsidRDefault="0035548E" w:rsidP="005A08C2">
      <w:r w:rsidRPr="0085013B">
        <w:rPr>
          <w:b/>
        </w:rPr>
        <w:t xml:space="preserve">Table </w:t>
      </w:r>
      <w:r w:rsidR="0025779D">
        <w:rPr>
          <w:b/>
        </w:rPr>
        <w:t>3</w:t>
      </w:r>
      <w:r w:rsidRPr="0085013B">
        <w:rPr>
          <w:b/>
        </w:rPr>
        <w:t>. Correlation of different estimates of reproductive investment (and total plant weight) against total reproductive investment (mg).</w:t>
      </w:r>
      <w:r>
        <w:t xml:space="preserve"> Regressions are done across all individuals of all 14 study species for which both reproductive investment and the </w:t>
      </w:r>
      <w:r>
        <w:rPr>
          <w:i/>
        </w:rPr>
        <w:t>estimate</w:t>
      </w:r>
      <w:r>
        <w:t xml:space="preserve"> variable are greater than zero. The total cost of failed tissues or simply the energy expenditure into flowers provides the best approximation of total reproductive investment.</w:t>
      </w:r>
      <w:r w:rsidR="003C19E9">
        <w:t xml:space="preserve"> All fits were highly significant with p &lt; 0.0001.</w:t>
      </w:r>
    </w:p>
    <w:p w14:paraId="28780E7A" w14:textId="557FE131" w:rsidR="0035548E" w:rsidRPr="003C19E9" w:rsidRDefault="00A441B6" w:rsidP="00346FA9">
      <w:pPr>
        <w:rPr>
          <w:color w:val="FF0000"/>
        </w:rPr>
      </w:pPr>
      <w:r w:rsidRPr="003C19E9">
        <w:rPr>
          <w:color w:val="FF0000"/>
        </w:rPr>
        <w:t>Suggestions:</w:t>
      </w:r>
    </w:p>
    <w:p w14:paraId="7BFC77C2" w14:textId="5D88AD5D" w:rsidR="0035548E" w:rsidRDefault="00A441B6" w:rsidP="00305BD5">
      <w:pPr>
        <w:pStyle w:val="ListParagraph"/>
      </w:pPr>
      <w:r w:rsidRPr="003C19E9">
        <w:rPr>
          <w:color w:val="FF0000"/>
        </w:rPr>
        <w:t xml:space="preserve">To avoid overfitting, we should probably check predictive capacity using leave-one out testing. </w:t>
      </w:r>
      <w:r w:rsidR="0035548E">
        <w:br w:type="page"/>
      </w:r>
    </w:p>
    <w:p w14:paraId="553DB0CB" w14:textId="69C1613F" w:rsidR="007F0DD9" w:rsidRDefault="00D269AC" w:rsidP="00801FEA">
      <w:pPr>
        <w:pStyle w:val="Heading1"/>
      </w:pPr>
      <w:r w:rsidRPr="00D269AC"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D30C95D" wp14:editId="3ABC942A">
                <wp:simplePos x="0" y="0"/>
                <wp:positionH relativeFrom="column">
                  <wp:posOffset>1138695</wp:posOffset>
                </wp:positionH>
                <wp:positionV relativeFrom="paragraph">
                  <wp:posOffset>8567</wp:posOffset>
                </wp:positionV>
                <wp:extent cx="4581308" cy="1585043"/>
                <wp:effectExtent l="0" t="0" r="10160" b="0"/>
                <wp:wrapNone/>
                <wp:docPr id="31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308" cy="1585043"/>
                          <a:chOff x="108334" y="0"/>
                          <a:chExt cx="4885135" cy="1709283"/>
                        </a:xfrm>
                      </wpg:grpSpPr>
                      <wps:wsp>
                        <wps:cNvPr id="32" name="TextBox 9"/>
                        <wps:cNvSpPr txBox="1"/>
                        <wps:spPr>
                          <a:xfrm>
                            <a:off x="125959" y="0"/>
                            <a:ext cx="2926346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7BD2AA" w14:textId="428FA610" w:rsidR="00D269AC" w:rsidRPr="00C24650" w:rsidRDefault="00C24650" w:rsidP="00D269A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</w:t>
                              </w:r>
                              <w:r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269AC" w:rsidRPr="00C2465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Investment categories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11"/>
                        <wps:cNvSpPr txBox="1"/>
                        <wps:spPr>
                          <a:xfrm>
                            <a:off x="2709671" y="241684"/>
                            <a:ext cx="1615953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4DB31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12"/>
                        <wps:cNvSpPr txBox="1"/>
                        <wps:spPr>
                          <a:xfrm>
                            <a:off x="2717573" y="633100"/>
                            <a:ext cx="1144270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DCC34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13"/>
                        <wps:cNvSpPr txBox="1"/>
                        <wps:spPr>
                          <a:xfrm>
                            <a:off x="1379906" y="381628"/>
                            <a:ext cx="768350" cy="3654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23CB55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Success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Straight Arrow Connector 12"/>
                        <wps:cNvCnPr>
                          <a:stCxn id="35" idx="3"/>
                          <a:endCxn id="33" idx="1"/>
                        </wps:cNvCnPr>
                        <wps:spPr>
                          <a:xfrm flipV="1">
                            <a:off x="2148188" y="355667"/>
                            <a:ext cx="561483" cy="2086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>
                          <a:stCxn id="35" idx="3"/>
                          <a:endCxn id="34" idx="1"/>
                        </wps:cNvCnPr>
                        <wps:spPr>
                          <a:xfrm>
                            <a:off x="2148188" y="564345"/>
                            <a:ext cx="569385" cy="1827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1380149" y="1134373"/>
                            <a:ext cx="1000760" cy="352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069590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tissue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388823" y="732884"/>
                            <a:ext cx="732595" cy="296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DA49AEB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Reproductive costs</w:t>
                              </w:r>
                            </w:p>
                          </w:txbxContent>
                        </wps:txbx>
                        <wps:bodyPr wrap="square" lIns="18000" tIns="18000" rIns="18000" bIns="18000" rtlCol="0"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9" idx="3"/>
                          <a:endCxn id="38" idx="1"/>
                        </wps:cNvCnPr>
                        <wps:spPr>
                          <a:xfrm>
                            <a:off x="1121782" y="874197"/>
                            <a:ext cx="258484" cy="4294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39" idx="3"/>
                          <a:endCxn id="35" idx="1"/>
                        </wps:cNvCnPr>
                        <wps:spPr>
                          <a:xfrm flipV="1">
                            <a:off x="1121418" y="564345"/>
                            <a:ext cx="258488" cy="317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4198448" y="473982"/>
                            <a:ext cx="795020" cy="260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D7E889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Packaging and dispersal costs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21"/>
                        <wps:cNvSpPr txBox="1"/>
                        <wps:spPr>
                          <a:xfrm>
                            <a:off x="4198449" y="826030"/>
                            <a:ext cx="795020" cy="136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C00AE54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Seed 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34" idx="3"/>
                          <a:endCxn id="42" idx="1"/>
                        </wps:cNvCnPr>
                        <wps:spPr>
                          <a:xfrm flipV="1">
                            <a:off x="3862669" y="597110"/>
                            <a:ext cx="336135" cy="1437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4" idx="3"/>
                          <a:endCxn id="43" idx="1"/>
                        </wps:cNvCnPr>
                        <wps:spPr>
                          <a:xfrm>
                            <a:off x="3862669" y="740845"/>
                            <a:ext cx="336136" cy="14677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4"/>
                        <wps:cNvSpPr txBox="1"/>
                        <wps:spPr>
                          <a:xfrm>
                            <a:off x="108334" y="1447028"/>
                            <a:ext cx="1205853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CAF32" w14:textId="3E16D83B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Trade-offs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7133" y="180633"/>
                            <a:ext cx="308098" cy="27699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9F378" w14:textId="69A0CC9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" name="TextBox 25"/>
                        <wps:cNvSpPr txBox="1"/>
                        <wps:spPr>
                          <a:xfrm>
                            <a:off x="2717311" y="1024478"/>
                            <a:ext cx="1979847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0E286C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pollen-attraction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6"/>
                        <wps:cNvSpPr txBox="1"/>
                        <wps:spPr>
                          <a:xfrm>
                            <a:off x="2716902" y="1415875"/>
                            <a:ext cx="2276126" cy="2279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4318B4E" w14:textId="77777777" w:rsidR="00D269AC" w:rsidRDefault="00D269AC" w:rsidP="00D269A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FF0000"/>
                                  <w:kern w:val="24"/>
                                  <w:sz w:val="16"/>
                                  <w:szCs w:val="16"/>
                                </w:rPr>
                                <w:t>Discarded provisioning costs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Straight Arrow Connector 12"/>
                        <wps:cNvCnPr>
                          <a:stCxn id="38" idx="3"/>
                          <a:endCxn id="51" idx="1"/>
                        </wps:cNvCnPr>
                        <wps:spPr>
                          <a:xfrm flipV="1">
                            <a:off x="2380909" y="1138457"/>
                            <a:ext cx="336402" cy="1721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38" idx="3"/>
                          <a:endCxn id="52" idx="1"/>
                        </wps:cNvCnPr>
                        <wps:spPr>
                          <a:xfrm>
                            <a:off x="2380909" y="1310586"/>
                            <a:ext cx="335993" cy="21926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0C95D" id="Group 50" o:spid="_x0000_s1026" style="position:absolute;margin-left:89.65pt;margin-top:.65pt;width:360.75pt;height:124.8pt;z-index:251732992;mso-width-relative:margin;mso-height-relative:margin" coordorigin="1083" coordsize="48851,1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7" type="#_x0000_t202" style="position:absolute;left:1259;width:29264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767BD2AA" w14:textId="428FA610" w:rsidR="00D269AC" w:rsidRPr="00C24650" w:rsidRDefault="00C24650" w:rsidP="00D269AC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</w:t>
                        </w:r>
                        <w:r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D269AC" w:rsidRPr="00C2465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Investment categories </w:t>
                        </w:r>
                      </w:p>
                    </w:txbxContent>
                  </v:textbox>
                </v:shape>
                <v:shape id="TextBox 11" o:spid="_x0000_s1028" type="#_x0000_t202" style="position:absolute;left:27096;top:2416;width:16160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wn8YA&#10;AADbAAAADwAAAGRycy9kb3ducmV2LnhtbESPQWvCQBSE74L/YXmFXkQ3NkXa1FWkIkgVoVEKvT2y&#10;r0kw+zbNbkz6792C4HGYmW+Y+bI3lbhQ40rLCqaTCARxZnXJuYLTcTN+AeE8ssbKMin4IwfLxXAw&#10;x0Tbjj/pkvpcBAi7BBUU3teJlC4ryKCb2Jo4eD+2MeiDbHKpG+wC3FTyKYpm0mDJYaHAmt4Lys5p&#10;axS8Vt2Hl1/Hw3r/vHa/bTz6bnetUo8P/eoNhKfe38O39lYriGP4/xJ+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Kwn8YAAADbAAAADwAAAAAAAAAAAAAAAACYAgAAZHJz&#10;L2Rvd25yZXYueG1sUEsFBgAAAAAEAAQA9QAAAIsDAAAAAA==&#10;" filled="f" strokecolor="black [3213]" strokeweight="1pt">
                  <v:textbox>
                    <w:txbxContent>
                      <w:p w14:paraId="074DB31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Pollen-attraction costs</w:t>
                        </w:r>
                      </w:p>
                    </w:txbxContent>
                  </v:textbox>
                </v:shape>
                <v:shape id="TextBox 12" o:spid="_x0000_s1029" type="#_x0000_t202" style="position:absolute;left:27175;top:6331;width:11443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so68YA&#10;AADbAAAADwAAAGRycy9kb3ducmV2LnhtbESP3WrCQBSE7wu+w3IEb4puqiIaXUUqgthS8AfBu0P2&#10;mASzZ2N2Y9K37xYKvRxm5htmsWpNIZ5UudyygrdBBII4sTrnVMH5tO1PQTiPrLGwTAq+ycFq2XlZ&#10;YKxtwwd6Hn0qAoRdjAoy78tYSpdkZNANbEkcvJutDPogq1TqCpsAN4UcRtFEGsw5LGRY0ntGyf1Y&#10;GwWzotl7eTl9bT7HG/eoR6/X+qNWqtdt13MQnlr/H/5r77SC0Rh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so68YAAADbAAAADwAAAAAAAAAAAAAAAACYAgAAZHJz&#10;L2Rvd25yZXYueG1sUEsFBgAAAAAEAAQA9QAAAIsDAAAAAA==&#10;" filled="f" strokecolor="black [3213]" strokeweight="1pt">
                  <v:textbox>
                    <w:txbxContent>
                      <w:p w14:paraId="4ADCC34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Provisioning costs</w:t>
                        </w:r>
                      </w:p>
                    </w:txbxContent>
                  </v:textbox>
                </v:shape>
                <v:shape id="TextBox 13" o:spid="_x0000_s1030" type="#_x0000_t202" style="position:absolute;left:13799;top:3816;width:7683;height:3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eNcMcA&#10;AADbAAAADwAAAGRycy9kb3ducmV2LnhtbESP3WrCQBSE74W+w3IKvSl1U39Kja4iSqHYIjSK4N0h&#10;e0xCs2djdmPi23eFgpfDzHzDzBadKcWFaldYVvDaj0AQp1YXnCnY7z5e3kE4j6yxtEwKruRgMX/o&#10;zTDWtuUfuiQ+EwHCLkYFufdVLKVLczLo+rYiDt7J1gZ9kHUmdY1tgJtSDqLoTRosOCzkWNEqp/Q3&#10;aYyCSdluvDzstuvv0dqdm+HzsflqlHp67JZTEJ46fw//tz+1guEYbl/CD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XjXDHAAAA2wAAAA8AAAAAAAAAAAAAAAAAmAIAAGRy&#10;cy9kb3ducmV2LnhtbFBLBQYAAAAABAAEAPUAAACMAwAAAAA=&#10;" filled="f" strokecolor="black [3213]" strokeweight="1pt">
                  <v:textbox>
                    <w:txbxContent>
                      <w:p w14:paraId="123CB55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Success costs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2" o:spid="_x0000_s1031" type="#_x0000_t34" style="position:absolute;left:21481;top:3556;width:5615;height:208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wFJ8UAAADbAAAADwAAAGRycy9kb3ducmV2LnhtbESPQWvCQBSE70L/w/KE3urGijZGVykt&#10;hXrw0LSFHh/ZZxLMvg3ZjVn99a5Q8DjMzDfMehtMI07UudqygukkAUFcWF1zqeDn++MpBeE8ssbG&#10;Mik4k4Pt5mG0xkzbgb/olPtSRAi7DBVU3reZlK6oyKCb2JY4egfbGfRRdqXUHQ4Rbhr5nCQLabDm&#10;uFBhS28VFce8Nwp+w/BXp/PmfJm97E3yHvpduuyVehyH1xUIT8Hfw//tT61gtoDbl/gD5OY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wFJ8UAAADbAAAADwAAAAAAAAAA&#10;AAAAAAChAgAAZHJzL2Rvd25yZXYueG1sUEsFBgAAAAAEAAQA+QAAAJMDAAAAAA==&#10;" strokecolor="black [3213]" strokeweight="1pt">
                  <v:stroke endarrow="block"/>
                </v:shape>
                <v:shape id="Elbow Connector 37" o:spid="_x0000_s1032" type="#_x0000_t34" style="position:absolute;left:21481;top:5643;width:5694;height:18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ZNMIAAADbAAAADwAAAGRycy9kb3ducmV2LnhtbESP0YrCMBRE3wX/IVxh39ZUd1elGkWU&#10;ZUVB0PoBl+baFpub0kTN/r0RBB+HmTnDzBbB1OJGrassKxj0ExDEudUVFwpO2e/nBITzyBpry6Tg&#10;nxws5t3ODFNt73yg29EXIkLYpaig9L5JpXR5SQZd3zbE0Tvb1qCPsi2kbvEe4aaWwyQZSYMVx4US&#10;G1qVlF+OV6NAh8yFJLj1d9j+bP8mO33N9lqpj15YTkF4Cv4dfrU3WsHXG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+cZNMIAAADbAAAADwAAAAAAAAAAAAAA&#10;AAChAgAAZHJzL2Rvd25yZXYueG1sUEsFBgAAAAAEAAQA+QAAAJADAAAAAA==&#10;" strokecolor="black [3213]" strokeweight="1pt">
                  <v:stroke endarrow="block"/>
                </v:shape>
                <v:shape id="TextBox 16" o:spid="_x0000_s1033" type="#_x0000_t202" style="position:absolute;left:13801;top:11343;width:1000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i7sMA&#10;AADbAAAADwAAAGRycy9kb3ducmV2LnhtbERPTWvCQBC9C/0PyxR6Ed1YRTR1FVEKpYpgFMHbkJ0m&#10;wexsmt2Y9N93D4LHx/terDpTijvVrrCsYDSMQBCnVhecKTifPgczEM4jaywtk4I/crBavvQWGGvb&#10;8pHuic9ECGEXo4Lc+yqW0qU5GXRDWxEH7sfWBn2AdSZ1jW0IN6V8j6KpNFhwaMixok1O6S1pjIJ5&#10;2X57eTkdtvvJ1v024/612TVKvb126w8Qnjr/FD/cX1rBOIwNX8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Yi7sMAAADbAAAADwAAAAAAAAAAAAAAAACYAgAAZHJzL2Rv&#10;d25yZXYueG1sUEsFBgAAAAAEAAQA9QAAAIgDAAAAAA==&#10;" filled="f" strokecolor="black [3213]" strokeweight="1pt">
                  <v:textbox>
                    <w:txbxContent>
                      <w:p w14:paraId="3E069590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tissue costs</w:t>
                        </w:r>
                      </w:p>
                    </w:txbxContent>
                  </v:textbox>
                </v:shape>
                <v:shape id="TextBox 17" o:spid="_x0000_s1034" type="#_x0000_t202" style="position:absolute;left:3888;top:7328;width:7326;height:2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TqcQA&#10;AADbAAAADwAAAGRycy9kb3ducmV2LnhtbESPQWvCQBSE74L/YXlCb2bTBsWm2YiWKoqnpvb+zL4m&#10;odm3Ibtq2l/fFQoeh5n5hsmWg2nFhXrXWFbwGMUgiEurG64UHD820wUI55E1tpZJwQ85WObjUYap&#10;tld+p0vhKxEg7FJUUHvfpVK6siaDLrIdcfC+bG/QB9lXUvd4DXDTyqc4nkuDDYeFGjt6ran8Ls5G&#10;QbHec7WYb0/J22x//NS/pzhpD0o9TIbVCwhPg7+H/9s7rSB5htuX8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OU6nEAAAA2wAAAA8AAAAAAAAAAAAAAAAAmAIAAGRycy9k&#10;b3ducmV2LnhtbFBLBQYAAAAABAAEAPUAAACJAwAAAAA=&#10;" filled="f" strokecolor="black [3213]" strokeweight="1pt">
                  <v:textbox inset=".5mm,.5mm,.5mm,.5mm">
                    <w:txbxContent>
                      <w:p w14:paraId="1DA49AEB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Reproductive costs</w:t>
                        </w:r>
                      </w:p>
                    </w:txbxContent>
                  </v:textbox>
                </v:shape>
                <v:shape id="Elbow Connector 40" o:spid="_x0000_s1035" type="#_x0000_t34" style="position:absolute;left:11217;top:8741;width:2585;height:42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yPcAAAADbAAAADwAAAGRycy9kb3ducmV2LnhtbERP3WqDMBS+L+wdwhnsro0rrohtKmVl&#10;bDgYrO4BDuZUpeZETNTs7ZeLQS8/vv9DEUwvZhpdZ1nB8yYBQVxb3XGj4Kd6W2cgnEfW2FsmBb/k&#10;oDg+rA6Ya7vwN80X34gYwi5HBa33Qy6lq1sy6DZ2II7c1Y4GfYRjI/WISww3vdwmyU4a7Dg2tDjQ&#10;a0v17TIZBTpULiTBndNQvpTv2aeeqi+t1NNjOO1BeAr+Lv53f2gFaVwfv8QfII9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AI8j3AAAAA2wAAAA8AAAAAAAAAAAAAAAAA&#10;oQIAAGRycy9kb3ducmV2LnhtbFBLBQYAAAAABAAEAPkAAACOAwAAAAA=&#10;" strokecolor="black [3213]" strokeweight="1pt">
                  <v:stroke endarrow="block"/>
                </v:shape>
                <v:shape id="Elbow Connector 41" o:spid="_x0000_s1036" type="#_x0000_t34" style="position:absolute;left:11214;top:5643;width:2585;height:31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PuLsYAAADbAAAADwAAAGRycy9kb3ducmV2LnhtbESPS2vDMBCE74X8B7GB3ho5bR6OEyWU&#10;lkB76KF5QI6LtbFNrJWx5Fjpr68ChR6HmfmGWW2CqcWVWldZVjAeJSCIc6srLhQc9tunFITzyBpr&#10;y6TgRg4268HDCjNte/6m684XIkLYZaig9L7JpHR5SQbdyDbE0Tvb1qCPsi2kbrGPcFPL5ySZSYMV&#10;x4USG3orKb/sOqPgGPpTlU7r28/L/Msk76H7TBedUo/D8LoE4Sn4//Bf+0MrmIzh/iX+AL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T7i7GAAAA2wAAAA8AAAAAAAAA&#10;AAAAAAAAoQIAAGRycy9kb3ducmV2LnhtbFBLBQYAAAAABAAEAPkAAACUAwAAAAA=&#10;" strokecolor="black [3213]" strokeweight="1pt">
                  <v:stroke endarrow="block"/>
                </v:shape>
                <v:shape id="TextBox 20" o:spid="_x0000_s1037" type="#_x0000_t202" style="position:absolute;left:41984;top:4739;width:795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5yv78A&#10;AADbAAAADwAAAGRycy9kb3ducmV2LnhtbESPzQrCMBCE74LvEFbwpqkiItUoIoiCIPhz8Lg2a1ts&#10;NqVJbX17Iwgeh5n5hlmsWlOIF1Uut6xgNIxAECdW55wquF62gxkI55E1FpZJwZscrJbdzgJjbRs+&#10;0evsUxEg7GJUkHlfxlK6JCODbmhL4uA9bGXQB1mlUlfYBLgp5DiKptJgzmEhw5I2GSXPc20UXG75&#10;/USHqG18ejgedzXh9lEr1e+16zkIT63/h3/tvVYwGc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3nK/vwAAANsAAAAPAAAAAAAAAAAAAAAAAJgCAABkcnMvZG93bnJl&#10;di54bWxQSwUGAAAAAAQABAD1AAAAhAMAAAAA&#10;" filled="f" strokecolor="black [3213]" strokeweight="1pt">
                  <v:textbox inset="0,0,0,0">
                    <w:txbxContent>
                      <w:p w14:paraId="4ED7E889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Packaging and dispersal costs</w:t>
                        </w:r>
                      </w:p>
                    </w:txbxContent>
                  </v:textbox>
                </v:shape>
                <v:shape id="TextBox 21" o:spid="_x0000_s1038" type="#_x0000_t202" style="position:absolute;left:41984;top:8260;width:7950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LXJMIA&#10;AADbAAAADwAAAGRycy9kb3ducmV2LnhtbESPQYvCMBSE7wv+h/CEva2puohUYxGhKAiC1oPHZ/Ns&#10;i81LaVLb/febhQWPw8x8w6yTwdTiRa2rLCuYTiIQxLnVFRcKrln6tQThPLLG2jIp+CEHyWb0scZY&#10;257P9Lr4QgQIuxgVlN43sZQuL8mgm9iGOHgP2xr0QbaF1C32AW5qOYuihTRYcVgosaFdSfnz0hkF&#10;2a26n+kYDb0vjqfTviNMH51Sn+NhuwLhafDv8H/7oBV8z+Hv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tckwgAAANsAAAAPAAAAAAAAAAAAAAAAAJgCAABkcnMvZG93&#10;bnJldi54bWxQSwUGAAAAAAQABAD1AAAAhwMAAAAA&#10;" filled="f" strokecolor="black [3213]" strokeweight="1pt">
                  <v:textbox inset="0,0,0,0">
                    <w:txbxContent>
                      <w:p w14:paraId="4C00AE54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Seed size</w:t>
                        </w:r>
                      </w:p>
                    </w:txbxContent>
                  </v:textbox>
                </v:shape>
                <v:shape id="Elbow Connector 44" o:spid="_x0000_s1039" type="#_x0000_t34" style="position:absolute;left:38626;top:5971;width:3362;height:143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RNtsYAAADbAAAADwAAAGRycy9kb3ducmV2LnhtbESPT2vCQBTE7wW/w/IEb3Xjn9oYXaVU&#10;hHroodpCj4/sMwlm34bsxqz99G6h0OMwM79h1ttganGl1lWWFUzGCQji3OqKCwWfp/1jCsJ5ZI21&#10;ZVJwIwfbzeBhjZm2PX/Q9egLESHsMlRQet9kUrq8JINubBvi6J1ta9BH2RZSt9hHuKnlNEkW0mDF&#10;caHEhl5Lyi/Hzij4Cv13lT7Vt5/Z87tJdqE7pMtOqdEwvKxAeAr+P/zXftMK5nP4/RJ/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kTbbGAAAA2wAAAA8AAAAAAAAA&#10;AAAAAAAAoQIAAGRycy9kb3ducmV2LnhtbFBLBQYAAAAABAAEAPkAAACUAwAAAAA=&#10;" strokecolor="black [3213]" strokeweight="1pt">
                  <v:stroke endarrow="block"/>
                </v:shape>
                <v:shape id="Elbow Connector 45" o:spid="_x0000_s1040" type="#_x0000_t34" style="position:absolute;left:38626;top:7408;width:3362;height:146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9Rpc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msH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9RpcIAAADbAAAADwAAAAAAAAAAAAAA&#10;AAChAgAAZHJzL2Rvd25yZXYueG1sUEsFBgAAAAAEAAQA+QAAAJADAAAAAA==&#10;" strokecolor="black [3213]" strokeweight="1pt">
                  <v:stroke endarrow="block"/>
                </v:shape>
                <v:shape id="TextBox 24" o:spid="_x0000_s1041" type="#_x0000_t202" style="position:absolute;left:1083;top:14470;width:12058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512CAF32" w14:textId="3E16D83B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Trade-offs</w:t>
                        </w:r>
                      </w:p>
                    </w:txbxContent>
                  </v:textbox>
                </v:shape>
                <v:rect id="Rectangle 47" o:spid="_x0000_s1042" style="position:absolute;left:1371;top:1806;width:3081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<v:textbox>
                    <w:txbxContent>
                      <w:p w14:paraId="3A49F378" w14:textId="69A0CC9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 id="TextBox 25" o:spid="_x0000_s1043" type="#_x0000_t202" style="position:absolute;left:27173;top:10244;width:19798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u08YA&#10;AADbAAAADwAAAGRycy9kb3ducmV2LnhtbESPQWvCQBSE70L/w/IKXqRutLbU6CqlUhCVQmMpeHtk&#10;n0lo9m2a3Zj4711B8DjMzDfMfNmZUpyodoVlBaNhBII4tbrgTMHP/vPpDYTzyBpLy6TgTA6Wi4fe&#10;HGNtW/6mU+IzESDsYlSQe1/FUro0J4NuaCvi4B1tbdAHWWdS19gGuCnlOIpepcGCw0KOFX3klP4l&#10;jVEwLduNl7/7r9VusnL/zfPg0GwbpfqP3fsMhKfO38O39loreBnB9Uv4AX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Nu08YAAADbAAAADwAAAAAAAAAAAAAAAACYAgAAZHJz&#10;L2Rvd25yZXYueG1sUEsFBgAAAAAEAAQA9QAAAIsDAAAAAA==&#10;" filled="f" strokecolor="black [3213]" strokeweight="1pt">
                  <v:textbox>
                    <w:txbxContent>
                      <w:p w14:paraId="420E286C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pollen-attraction costs</w:t>
                        </w:r>
                      </w:p>
                    </w:txbxContent>
                  </v:textbox>
                </v:shape>
                <v:shape id="TextBox 26" o:spid="_x0000_s1044" type="#_x0000_t202" style="position:absolute;left:27169;top:14158;width:2276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HwpMYA&#10;AADbAAAADwAAAGRycy9kb3ducmV2LnhtbESPQWvCQBSE70L/w/IKvUjd1NpSo6tIpSAqhcZS8PbI&#10;PpPQ7NuY3Zj4711B8DjMzDfMdN6ZUpyodoVlBS+DCARxanXBmYLf3dfzBwjnkTWWlknBmRzMZw+9&#10;KcbatvxDp8RnIkDYxagg976KpXRpTgbdwFbEwTvY2qAPss6krrENcFPKYRS9S4MFh4UcK/rMKf1P&#10;GqNgXLZrL/9238vtaOmOzWt/32wapZ4eu8UEhKfO38O39koreBvC9Uv4AX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HwpMYAAADbAAAADwAAAAAAAAAAAAAAAACYAgAAZHJz&#10;L2Rvd25yZXYueG1sUEsFBgAAAAAEAAQA9QAAAIsDAAAAAA==&#10;" filled="f" strokecolor="black [3213]" strokeweight="1pt">
                  <v:textbox>
                    <w:txbxContent>
                      <w:p w14:paraId="34318B4E" w14:textId="77777777" w:rsidR="00D269AC" w:rsidRDefault="00D269AC" w:rsidP="00D269A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FF0000"/>
                            <w:kern w:val="24"/>
                            <w:sz w:val="16"/>
                            <w:szCs w:val="16"/>
                          </w:rPr>
                          <w:t>Discarded provisioning costs</w:t>
                        </w:r>
                      </w:p>
                    </w:txbxContent>
                  </v:textbox>
                </v:shape>
                <v:shape id="Straight Arrow Connector 12" o:spid="_x0000_s1045" type="#_x0000_t34" style="position:absolute;left:23809;top:11384;width:3364;height:172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RDH8UAAADbAAAADwAAAGRycy9kb3ducmV2LnhtbESPQWvCQBSE74L/YXkFb3VTRU1TVxGl&#10;0B48mLbQ4yP7moRm34bsxqz+erdQ8DjMzDfMehtMI87UudqygqdpAoK4sLrmUsHnx+tjCsJ5ZI2N&#10;ZVJwIQfbzXi0xkzbgU90zn0pIoRdhgoq79tMSldUZNBNbUscvR/bGfRRdqXUHQ4Rbho5S5KlNFhz&#10;XKiwpX1FxW/eGwVfYfiu00Vzuc5XR5McQv+ePvdKTR7C7gWEp+Dv4f/2m1awmMPfl/gD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RDH8UAAADbAAAADwAAAAAAAAAA&#10;AAAAAAChAgAAZHJzL2Rvd25yZXYueG1sUEsFBgAAAAAEAAQA+QAAAJMDAAAAAA==&#10;" strokecolor="black [3213]" strokeweight="1pt">
                  <v:stroke endarrow="block"/>
                </v:shape>
                <v:shape id="Elbow Connector 54" o:spid="_x0000_s1046" type="#_x0000_t34" style="position:absolute;left:23809;top:13105;width:3360;height:21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i48IAAADbAAAADwAAAGRycy9kb3ducmV2LnhtbESP0WrCQBRE3wv+w3IF3+rGkhSJriIW&#10;UVIo1PQDLtlrEszeDdnVrH/vFgp9HGbmDLPeBtOJOw2utaxgMU9AEFdWt1wr+CkPr0sQziNr7CyT&#10;ggc52G4mL2vMtR35m+5nX4sIYZejgsb7PpfSVQ0ZdHPbE0fvYgeDPsqhlnrAMcJNJ9+S5F0abDku&#10;NNjTvqHqer4ZBTqULiTBfaShyIrj8lPfyi+t1GwadisQnoL/D/+1T1pBlsLvl/gD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pi48IAAADbAAAADwAAAAAAAAAAAAAA&#10;AAChAgAAZHJzL2Rvd25yZXYueG1sUEsFBgAAAAAEAAQA+QAAAJADAAAAAA==&#10;" strokecolor="black [3213]" strokeweight="1pt">
                  <v:stroke endarrow="block"/>
                </v:shape>
              </v:group>
            </w:pict>
          </mc:Fallback>
        </mc:AlternateContent>
      </w:r>
      <w:r w:rsidR="002550E6">
        <w:t>Figures</w:t>
      </w:r>
    </w:p>
    <w:p w14:paraId="6FD1AC20" w14:textId="0DB28519" w:rsidR="00A4322C" w:rsidRDefault="00A4322C" w:rsidP="00A4322C"/>
    <w:p w14:paraId="606F8A72" w14:textId="4A887388" w:rsidR="00D269AC" w:rsidRDefault="00D269AC" w:rsidP="00A4322C"/>
    <w:p w14:paraId="321F2184" w14:textId="6B10586E" w:rsidR="00D269AC" w:rsidRDefault="00C24650" w:rsidP="00A4322C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747328" behindDoc="0" locked="0" layoutInCell="1" allowOverlap="1" wp14:anchorId="4AFDE0B6" wp14:editId="59ED30FC">
            <wp:simplePos x="0" y="0"/>
            <wp:positionH relativeFrom="column">
              <wp:posOffset>683895</wp:posOffset>
            </wp:positionH>
            <wp:positionV relativeFrom="paragraph">
              <wp:posOffset>366080</wp:posOffset>
            </wp:positionV>
            <wp:extent cx="5408930" cy="2162810"/>
            <wp:effectExtent l="0" t="0" r="1270" b="889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Figure01b&amp;c&amp;d_predic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F558038" w14:textId="40B140D1" w:rsidR="00D269AC" w:rsidRDefault="00D269AC" w:rsidP="00A4322C"/>
    <w:p w14:paraId="3E24D82F" w14:textId="43054540" w:rsidR="00D269AC" w:rsidRDefault="00D269AC" w:rsidP="00A4322C"/>
    <w:p w14:paraId="26865606" w14:textId="26A3E8B9" w:rsidR="00D269AC" w:rsidRDefault="00D269AC" w:rsidP="00A4322C"/>
    <w:p w14:paraId="3D473887" w14:textId="3D7A492A" w:rsidR="004B2299" w:rsidRDefault="004B2299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E49A71C" w14:textId="7777777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6A9CE337" w14:textId="204C4E7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1FC5B389" w14:textId="2DF33C80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7B7D139A" w14:textId="7777777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</w:p>
    <w:p w14:paraId="6869C8BF" w14:textId="1D7941E7" w:rsidR="004B2299" w:rsidRDefault="0045762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>c</w:t>
      </w:r>
      <w:r w:rsidR="00C24650"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 xml:space="preserve">. </w:t>
      </w:r>
      <w:r w:rsidR="004B2299"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  <w:t>Links between trade-offs</w:t>
      </w:r>
    </w:p>
    <w:p w14:paraId="4C1E36AD" w14:textId="7CE5D1E7" w:rsidR="00C24650" w:rsidRDefault="00C24650" w:rsidP="004B2299">
      <w:pPr>
        <w:pStyle w:val="NormalWeb"/>
        <w:spacing w:before="0" w:beforeAutospacing="0" w:after="0" w:afterAutospacing="0"/>
        <w:ind w:left="1440"/>
        <w:rPr>
          <w:rFonts w:asciiTheme="minorHAnsi" w:hAnsi="Calibri" w:cstheme="minorBidi"/>
          <w:b/>
          <w:bCs/>
          <w:i/>
          <w:iCs/>
          <w:color w:val="000000" w:themeColor="text1"/>
          <w:kern w:val="24"/>
          <w:sz w:val="22"/>
          <w:szCs w:val="22"/>
        </w:rPr>
      </w:pPr>
      <w:r w:rsidRPr="00D3298A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698A74AE" wp14:editId="40B7A7CC">
                <wp:simplePos x="0" y="0"/>
                <wp:positionH relativeFrom="column">
                  <wp:posOffset>800761</wp:posOffset>
                </wp:positionH>
                <wp:positionV relativeFrom="paragraph">
                  <wp:posOffset>139014</wp:posOffset>
                </wp:positionV>
                <wp:extent cx="5365590" cy="2860390"/>
                <wp:effectExtent l="0" t="0" r="0" b="0"/>
                <wp:wrapNone/>
                <wp:docPr id="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590" cy="2860390"/>
                          <a:chOff x="0" y="0"/>
                          <a:chExt cx="5365590" cy="2860390"/>
                        </a:xfrm>
                      </wpg:grpSpPr>
                      <wps:wsp>
                        <wps:cNvPr id="73" name="TextBox 4"/>
                        <wps:cNvSpPr txBox="1"/>
                        <wps:spPr>
                          <a:xfrm>
                            <a:off x="2698662" y="1058425"/>
                            <a:ext cx="1646800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1D1A9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Lower pollen attraction costs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4" name="TextBox 7"/>
                        <wps:cNvSpPr txBox="1"/>
                        <wps:spPr>
                          <a:xfrm>
                            <a:off x="1235217" y="421089"/>
                            <a:ext cx="1188330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1381E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Lower seed count 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75" name="TextBox 21"/>
                        <wps:cNvSpPr txBox="1"/>
                        <wps:spPr>
                          <a:xfrm>
                            <a:off x="193807" y="1055529"/>
                            <a:ext cx="654594" cy="19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22B20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TRADE-OFF 2: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6" name="Straight Arrow Connector 24"/>
                        <wps:cNvCnPr>
                          <a:stCxn id="85" idx="2"/>
                          <a:endCxn id="82" idx="1"/>
                        </wps:cNvCnPr>
                        <wps:spPr>
                          <a:xfrm rot="5400000" flipH="1">
                            <a:off x="1118488" y="1225502"/>
                            <a:ext cx="831763" cy="725835"/>
                          </a:xfrm>
                          <a:prstGeom prst="curvedConnector4">
                            <a:avLst>
                              <a:gd name="adj1" fmla="val -27484"/>
                              <a:gd name="adj2" fmla="val 1314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Box 25"/>
                        <wps:cNvSpPr txBox="1"/>
                        <wps:spPr>
                          <a:xfrm>
                            <a:off x="4102965" y="2058587"/>
                            <a:ext cx="1262625" cy="490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13F223" w14:textId="77777777" w:rsidR="00D3298A" w:rsidRPr="00457620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45911" w:themeColor="accent2" w:themeShade="BF"/>
                                </w:rPr>
                              </w:pPr>
                              <w:r w:rsidRPr="00457620"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18"/>
                                  <w:szCs w:val="18"/>
                                </w:rPr>
                                <w:t xml:space="preserve">CONNECTION 1. </w:t>
                              </w:r>
                            </w:p>
                            <w:p w14:paraId="153CE27D" w14:textId="77777777" w:rsidR="00D3298A" w:rsidRPr="00457620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45911" w:themeColor="accent2" w:themeShade="BF"/>
                                </w:rPr>
                              </w:pPr>
                              <w:r w:rsidRPr="00457620"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18"/>
                                  <w:szCs w:val="18"/>
                                </w:rPr>
                                <w:t xml:space="preserve">High reproductive costs </w:t>
                              </w:r>
                            </w:p>
                            <w:p w14:paraId="5BC98A9C" w14:textId="77777777" w:rsidR="00D3298A" w:rsidRPr="00457620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C45911" w:themeColor="accent2" w:themeShade="BF"/>
                                </w:rPr>
                              </w:pPr>
                              <w:r w:rsidRPr="00457620"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18"/>
                                  <w:szCs w:val="18"/>
                                </w:rPr>
                                <w:t>select for high choosiness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78" name="Elbow Connector 30"/>
                        <wps:cNvCnPr>
                          <a:stCxn id="80" idx="3"/>
                          <a:endCxn id="85" idx="2"/>
                        </wps:cNvCnPr>
                        <wps:spPr>
                          <a:xfrm flipH="1">
                            <a:off x="1897440" y="538284"/>
                            <a:ext cx="2315608" cy="1479961"/>
                          </a:xfrm>
                          <a:prstGeom prst="curvedConnector4">
                            <a:avLst>
                              <a:gd name="adj1" fmla="val -18847"/>
                              <a:gd name="adj2" fmla="val 1178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Box 46"/>
                        <wps:cNvSpPr txBox="1"/>
                        <wps:spPr>
                          <a:xfrm>
                            <a:off x="0" y="2233689"/>
                            <a:ext cx="2343317" cy="6267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D75B29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E74B5" w:themeColor="accent1" w:themeShade="BF"/>
                                  <w:kern w:val="24"/>
                                  <w:sz w:val="18"/>
                                  <w:szCs w:val="18"/>
                                </w:rPr>
                                <w:t>CONNECTION 2. A species on the low seed count end of TRADE-OFF 1 and the high choosiness end of TRADE-OFF 3 will have, by definition a relatively high ovule count.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34269" y="421089"/>
                            <a:ext cx="1465825" cy="234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D1219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Higher reproductive costs</w:t>
                              </w:r>
                            </w:p>
                          </w:txbxContent>
                        </wps:txbx>
                        <wps:bodyPr wrap="none" lIns="36000" tIns="36000" rIns="36000" bIns="36000">
                          <a:spAutoFit/>
                        </wps:bodyPr>
                      </wps:wsp>
                      <wps:wsp>
                        <wps:cNvPr id="81" name="TextBox 67"/>
                        <wps:cNvSpPr txBox="1"/>
                        <wps:spPr>
                          <a:xfrm>
                            <a:off x="191551" y="486396"/>
                            <a:ext cx="650485" cy="1958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0274B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TRADE-OFF 1: 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2" name="TextBox 74"/>
                        <wps:cNvSpPr txBox="1"/>
                        <wps:spPr>
                          <a:xfrm>
                            <a:off x="1171556" y="1055400"/>
                            <a:ext cx="1289295" cy="234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43BE8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Higher ovule count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3" name="TextBox 81"/>
                        <wps:cNvSpPr txBox="1"/>
                        <wps:spPr>
                          <a:xfrm>
                            <a:off x="2801918" y="1603539"/>
                            <a:ext cx="1533770" cy="39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F06602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 xml:space="preserve">Low pollen attraction costs </w:t>
                              </w:r>
                            </w:p>
                            <w:p w14:paraId="728619F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relative to plant size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4" name="TextBox 82"/>
                        <wps:cNvSpPr txBox="1"/>
                        <wps:spPr>
                          <a:xfrm>
                            <a:off x="193807" y="1764636"/>
                            <a:ext cx="654594" cy="1958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9EFE43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TRADE-OFF 3:</w:t>
                              </w:r>
                            </w:p>
                          </w:txbxContent>
                        </wps:txbx>
                        <wps:bodyPr wrap="none" lIns="36000" tIns="36000" rIns="36000" bIns="36000" rtlCol="0">
                          <a:spAutoFit/>
                        </wps:bodyPr>
                      </wps:wsp>
                      <wps:wsp>
                        <wps:cNvPr id="85" name="TextBox 83"/>
                        <wps:cNvSpPr txBox="1"/>
                        <wps:spPr>
                          <a:xfrm>
                            <a:off x="1246774" y="1606791"/>
                            <a:ext cx="1301360" cy="3977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8D089C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High choosiness</w:t>
                              </w:r>
                            </w:p>
                            <w:p w14:paraId="78903251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(Low seedset)</w:t>
                              </w:r>
                            </w:p>
                          </w:txbxContent>
                        </wps:txbx>
                        <wps:bodyPr wrap="square" lIns="36000" tIns="36000" rIns="36000" bIns="36000" rtlCol="0">
                          <a:sp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95837" y="1640087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E75220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387998" y="998951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6637A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81703" y="365159"/>
                            <a:ext cx="274434" cy="3077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630E97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89" name="TextBox 92"/>
                        <wps:cNvSpPr txBox="1"/>
                        <wps:spPr>
                          <a:xfrm>
                            <a:off x="1829310" y="0"/>
                            <a:ext cx="148336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3BDCD" w14:textId="77777777" w:rsidR="00D3298A" w:rsidRDefault="00D3298A" w:rsidP="00D3298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Large-seeded syndrome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Straight Arrow Connector 24"/>
                        <wps:cNvCnPr>
                          <a:stCxn id="74" idx="1"/>
                          <a:endCxn id="82" idx="1"/>
                        </wps:cNvCnPr>
                        <wps:spPr>
                          <a:xfrm rot="10800000" flipV="1">
                            <a:off x="1171660" y="542131"/>
                            <a:ext cx="63658" cy="634388"/>
                          </a:xfrm>
                          <a:prstGeom prst="curvedConnector3">
                            <a:avLst>
                              <a:gd name="adj1" fmla="val 4591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A74AE" id="Group 6" o:spid="_x0000_s1047" style="position:absolute;left:0;text-align:left;margin-left:63.05pt;margin-top:10.95pt;width:422.5pt;height:225.25pt;z-index:251746304" coordsize="53655,28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48" type="#_x0000_t202" style="position:absolute;left:26986;top:10584;width:16468;height:23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/GMQA&#10;AADbAAAADwAAAGRycy9kb3ducmV2LnhtbESPQWvCQBSE74X+h+UVvNWNFqpE15AWC9JDqVEP3h7Z&#10;ZxLMvg27GxP/fbdQ6HGYmW+YdTaaVtzI+caygtk0AUFcWt1wpeB4+HhegvABWWNrmRTcyUO2eXxY&#10;Y6rtwHu6FaESEcI+RQV1CF0qpS9rMuintiOO3sU6gyFKV0ntcIhw08p5krxKgw3HhRo7eq+pvBa9&#10;UXDKi8Xn2bG9bOVbP+zc91dOlVKTpzFfgQg0hv/wX3unFSxe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hfxj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61D1A9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Lower pollen attraction costs</w:t>
                        </w:r>
                      </w:p>
                    </w:txbxContent>
                  </v:textbox>
                </v:shape>
                <v:shape id="TextBox 7" o:spid="_x0000_s1049" type="#_x0000_t202" style="position:absolute;left:12352;top:4210;width:11883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ZUsEA&#10;AADbAAAADwAAAGRycy9kb3ducmV2LnhtbESP0WrCQBRE3wv+w3IF3+pGkbZGV1FRmjep8QMu2Ws2&#10;mL0bsmsS/94tFPo4zMwZZr0dbC06an3lWMFsmoAgLpyuuFRwzU/vXyB8QNZYOyYFT/Kw3Yze1phq&#10;1/MPdZdQighhn6ICE0KTSukLQxb91DXE0bu51mKIsi2lbrGPcFvLeZJ8SIsVxwWDDR0MFffLw0ZK&#10;TsvvvJpn52N57t2M99m9M0pNxsNuBSLQEP7Df+1MK/hcwO+X+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iWVL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4591381E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Lower seed count </w:t>
                        </w:r>
                      </w:p>
                    </w:txbxContent>
                  </v:textbox>
                </v:shape>
                <v:shape id="TextBox 21" o:spid="_x0000_s1050" type="#_x0000_t202" style="position:absolute;left:1938;top:10555;width:6546;height:1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C98QA&#10;AADbAAAADwAAAGRycy9kb3ducmV2LnhtbESPQWvCQBSE74X+h+UVvNWNQqtE15AWC9JDqVEP3h7Z&#10;ZxLMvg27GxP/fbdQ6HGYmW+YdTaaVtzI+caygtk0AUFcWt1wpeB4+HhegvABWWNrmRTcyUO2eXxY&#10;Y6rtwHu6FaESEcI+RQV1CF0qpS9rMuintiOO3sU6gyFKV0ntcIhw08p5krxKgw3HhRo7eq+pvBa9&#10;UXDKi8Xn2bG9bOVbP+zc91dOlVKTpzFfgQg0hv/wX3unFSxe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Qvf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6F22B20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TRADE-OFF 2: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Straight Arrow Connector 24" o:spid="_x0000_s1051" type="#_x0000_t39" style="position:absolute;left:11184;top:12255;width:8318;height:7258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f+sQAAADbAAAADwAAAGRycy9kb3ducmV2LnhtbESPQWvCQBSE7wX/w/IEb3VjD0ajqwSL&#10;2Gu1UL09ss9kNfs2ZNck7a/vFgo9DjPzDbPeDrYWHbXeOFYwmyYgiAunDZcKPk775wUIH5A11o5J&#10;wRd52G5GT2vMtOv5nbpjKEWEsM9QQRVCk0npi4os+qlriKN3da3FEGVbSt1iH+G2li9JMpcWDceF&#10;ChvaVVTcjw+rwJy/86br08Xn4TLc6JS/mnR5U2oyHvIViEBD+A//td+0gnQOv1/i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B/6xAAAANsAAAAPAAAAAAAAAAAA&#10;AAAAAKECAABkcnMvZG93bnJldi54bWxQSwUGAAAAAAQABAD5AAAAkgMAAAAA&#10;" adj="-5937,28403" strokecolor="#5b9bd5 [3204]" strokeweight=".5pt">
                  <v:stroke endarrow="block" joinstyle="miter"/>
                </v:shape>
                <v:shape id="TextBox 25" o:spid="_x0000_s1052" type="#_x0000_t202" style="position:absolute;left:41029;top:20585;width:12626;height:4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5G8QA&#10;AADbAAAADwAAAGRycy9kb3ducmV2LnhtbESPzWrDMBCE74G8g9hAb4ncHOriRA5uSCD0EFq3OfS2&#10;WOsfaq2MpMTu20eFQo/DzHzDbHeT6cWNnO8sK3hcJSCIK6s7bhR8fhyXzyB8QNbYWyYFP+Rhl89n&#10;W8y0HfmdbmVoRISwz1BBG8KQSemrlgz6lR2Io1dbZzBE6RqpHY4Rbnq5TpInabDjuNDiQPuWqu/y&#10;ahRcijJ9/XJs64N8uY4n93YuqFHqYTEVGxCBpvAf/muftII0hd8v8Q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aeRv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2113F223" w14:textId="77777777" w:rsidR="00D3298A" w:rsidRPr="00457620" w:rsidRDefault="00D3298A" w:rsidP="00D3298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45911" w:themeColor="accent2" w:themeShade="BF"/>
                          </w:rPr>
                        </w:pPr>
                        <w:r w:rsidRPr="00457620"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18"/>
                            <w:szCs w:val="18"/>
                          </w:rPr>
                          <w:t xml:space="preserve">CONNECTION 1. </w:t>
                        </w:r>
                      </w:p>
                      <w:p w14:paraId="153CE27D" w14:textId="77777777" w:rsidR="00D3298A" w:rsidRPr="00457620" w:rsidRDefault="00D3298A" w:rsidP="00D3298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45911" w:themeColor="accent2" w:themeShade="BF"/>
                          </w:rPr>
                        </w:pPr>
                        <w:r w:rsidRPr="00457620"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18"/>
                            <w:szCs w:val="18"/>
                          </w:rPr>
                          <w:t xml:space="preserve">High reproductive costs </w:t>
                        </w:r>
                      </w:p>
                      <w:p w14:paraId="5BC98A9C" w14:textId="77777777" w:rsidR="00D3298A" w:rsidRPr="00457620" w:rsidRDefault="00D3298A" w:rsidP="00D3298A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C45911" w:themeColor="accent2" w:themeShade="BF"/>
                          </w:rPr>
                        </w:pPr>
                        <w:r w:rsidRPr="00457620"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18"/>
                            <w:szCs w:val="18"/>
                          </w:rPr>
                          <w:t>select for high choosiness</w:t>
                        </w:r>
                      </w:p>
                    </w:txbxContent>
                  </v:textbox>
                </v:shape>
                <v:shape id="Elbow Connector 30" o:spid="_x0000_s1053" type="#_x0000_t39" style="position:absolute;left:18974;top:5382;width:23156;height:1480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YbMEAAADbAAAADwAAAGRycy9kb3ducmV2LnhtbERPy4rCMBTdD/gP4QpuBk11MZXaKOIg&#10;yjgbHx9waW4f2tyUJmOrX28WwiwP552uelOLO7WusqxgOolAEGdWV1wouJy34zkI55E11pZJwYMc&#10;rJaDjxQTbTs+0v3kCxFC2CWooPS+SaR0WUkG3cQ2xIHLbWvQB9gWUrfYhXBTy1kUfUmDFYeGEhva&#10;lJTdTn9GwXN6vf0235XtDhTn0aeJtz+7g1KjYb9egPDU+3/x273XCuIwNnw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mFhswQAAANsAAAAPAAAAAAAAAAAAAAAA&#10;AKECAABkcnMvZG93bnJldi54bWxQSwUGAAAAAAQABAD5AAAAjwMAAAAA&#10;" adj="-4071,25456" strokecolor="#ed7d31 [3205]" strokeweight=".5pt">
                  <v:stroke endarrow="block" joinstyle="miter"/>
                </v:shape>
                <v:shape id="TextBox 46" o:spid="_x0000_s1054" type="#_x0000_t202" style="position:absolute;top:22336;width:23433;height:6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P2zMIA&#10;AADbAAAADwAAAGRycy9kb3ducmV2LnhtbESPwWrDMBBE74X8g9hAb42cHNrYjRLS0lLfQux+wGJt&#10;JBNrZSzVdv++KgRyHGbmDbM7zK4TIw2h9axgvcpAEDdet2wUfNefT1sQISJr7DyTgl8KcNgvHnZY&#10;aD/xmcYqGpEgHApUYGPsCylDY8lhWPmeOHkXPziMSQ5G6gGnBHed3GTZs3TYclqw2NO7peZa/bhE&#10;qSn/qttNefowp8mv+a28jlapx+V8fAURaY738K1dagUvOfx/S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/bMwgAAANsAAAAPAAAAAAAAAAAAAAAAAJgCAABkcnMvZG93&#10;bnJldi54bWxQSwUGAAAAAAQABAD1AAAAhwMAAAAA&#10;" filled="f" stroked="f">
                  <v:textbox style="mso-fit-shape-to-text:t" inset="1mm,1mm,1mm,1mm">
                    <w:txbxContent>
                      <w:p w14:paraId="5DD75B29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E74B5" w:themeColor="accent1" w:themeShade="BF"/>
                            <w:kern w:val="24"/>
                            <w:sz w:val="18"/>
                            <w:szCs w:val="18"/>
                          </w:rPr>
                          <w:t>CONNECTION 2. A species on the low seed count end of TRADE-OFF 1 and the high choosiness end of TRADE-OFF 3 will have, by definition a relatively high ovule count.</w:t>
                        </w:r>
                      </w:p>
                    </w:txbxContent>
                  </v:textbox>
                </v:shape>
                <v:rect id="Rectangle 80" o:spid="_x0000_s1055" style="position:absolute;left:27342;top:4210;width:14658;height:23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qQN8MA&#10;AADbAAAADwAAAGRycy9kb3ducmV2LnhtbERPPW/CMBDdkfgP1iF1AweGKk0xqKKNhLpAaSsxHvGR&#10;pMTnJHaTwK/HQ6WOT+97uR5MJTpqXWlZwXwWgSDOrC45V/D1mU5jEM4ja6wsk4IrOVivxqMlJtr2&#10;/EHdwecihLBLUEHhfZ1I6bKCDLqZrYkDd7atQR9gm0vdYh/CTSUXUfQoDZYcGgqsaVNQdjn8GgX7&#10;5lSTOR1/bvHu6fttlzbz6PVdqYfJ8PIMwtPg/8V/7q1WEIf14Uv4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qQN8MAAADbAAAADwAAAAAAAAAAAAAAAACYAgAAZHJzL2Rv&#10;d25yZXYueG1sUEsFBgAAAAAEAAQA9QAAAIgDAAAAAA==&#10;" filled="f" stroked="f">
                  <v:textbox style="mso-fit-shape-to-text:t" inset="1mm,1mm,1mm,1mm">
                    <w:txbxContent>
                      <w:p w14:paraId="29D1219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Higher reproductive costs</w:t>
                        </w:r>
                      </w:p>
                    </w:txbxContent>
                  </v:textbox>
                </v:rect>
                <v:shape id="TextBox 67" o:spid="_x0000_s1056" type="#_x0000_t202" style="position:absolute;left:1915;top:4863;width:6505;height:1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008QA&#10;AADbAAAADwAAAGRycy9kb3ducmV2LnhtbESPQWvCQBSE74X+h+UVvDUbe1CJbkIsLYiH0sb24O2R&#10;fSbB7Nuwu5r477tCocdhZr5hNsVkenEl5zvLCuZJCoK4trrjRsH34f15BcIHZI29ZVJwIw9F/viw&#10;wUzbkb/oWoVGRAj7DBW0IQyZlL5uyaBP7EAcvZN1BkOUrpHa4RjhppcvabqQBjuOCy0O9NpSfa4u&#10;RsFPWS33R8f29Ca3l3HnPj9KapSaPU3lGkSgKfyH/9o7rWA1h/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qNNP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570274B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TRADE-OFF 1: </w:t>
                        </w:r>
                      </w:p>
                    </w:txbxContent>
                  </v:textbox>
                </v:shape>
                <v:shape id="TextBox 74" o:spid="_x0000_s1057" type="#_x0000_t202" style="position:absolute;left:11715;top:10554;width:12893;height:2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UmsAA&#10;AADbAAAADwAAAGRycy9kb3ducmV2LnhtbESPQYvCMBSE7wv+h/CEva2pPSxajaKi2Jto/QGP5tkU&#10;m5fSxLb++83Cwh6HmfmGWW9H24ieOl87VjCfJSCIS6drrhTci9PXAoQPyBobx6TgTR62m8nHGjPt&#10;Br5SfwuViBD2GSowIbSZlL40ZNHPXEscvYfrLIYou0rqDocIt41Mk+RbWqw5Lhhs6WCofN5eNlIK&#10;Wp6LOs0vx+oyuDnv82dvlPqcjrsViEBj+A//tXOtYJHC75f4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IUmsAAAADbAAAADwAAAAAAAAAAAAAAAACYAgAAZHJzL2Rvd25y&#10;ZXYueG1sUEsFBgAAAAAEAAQA9QAAAIUDAAAAAA==&#10;" filled="f" stroked="f">
                  <v:textbox style="mso-fit-shape-to-text:t" inset="1mm,1mm,1mm,1mm">
                    <w:txbxContent>
                      <w:p w14:paraId="1443BE8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Higher ovule count</w:t>
                        </w:r>
                      </w:p>
                    </w:txbxContent>
                  </v:textbox>
                </v:shape>
                <v:shape id="TextBox 81" o:spid="_x0000_s1058" type="#_x0000_t202" style="position:absolute;left:28019;top:16035;width:15337;height:39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QPP8QA&#10;AADbAAAADwAAAGRycy9kb3ducmV2LnhtbESPQWvCQBSE74X+h+UVvNWNFlqJriEtFqSHUqMevD2y&#10;zySYfRt2Nyb++26h4HGYmW+YVTaaVlzJ+caygtk0AUFcWt1wpeCw/3xegPABWWNrmRTcyEO2fnxY&#10;YartwDu6FqESEcI+RQV1CF0qpS9rMuintiOO3tk6gyFKV0ntcIhw08p5krxKgw3HhRo7+qipvBS9&#10;UXDMi7evk2N73sj3fti6n++cKqUmT2O+BBFoDPfwf3urFSxe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0Dz/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05F06602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 xml:space="preserve">Low pollen attraction costs </w:t>
                        </w:r>
                      </w:p>
                      <w:p w14:paraId="728619F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relative to plant size</w:t>
                        </w:r>
                      </w:p>
                    </w:txbxContent>
                  </v:textbox>
                </v:shape>
                <v:shape id="TextBox 82" o:spid="_x0000_s1059" type="#_x0000_t202" style="position:absolute;left:1938;top:17646;width:6546;height:19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XS8QA&#10;AADbAAAADwAAAGRycy9kb3ducmV2LnhtbESPQWvCQBSE74X+h+UVvNWNUlqJriEtFqSHUqMevD2y&#10;zySYfRt2Nyb++26h4HGYmW+YVTaaVlzJ+caygtk0AUFcWt1wpeCw/3xegPABWWNrmRTcyEO2fnxY&#10;YartwDu6FqESEcI+RQV1CF0qpS9rMuintiOO3tk6gyFKV0ntcIhw08p5krxKgw3HhRo7+qipvBS9&#10;UXDMi7evk2N73sj3fti6n++cKqUmT2O+BBFoDPfwf3urFSxe4O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dl0vEAAAA2wAAAA8AAAAAAAAAAAAAAAAAmAIAAGRycy9k&#10;b3ducmV2LnhtbFBLBQYAAAAABAAEAPUAAACJAwAAAAA=&#10;" filled="f" stroked="f">
                  <v:textbox style="mso-fit-shape-to-text:t" inset="1mm,1mm,1mm,1mm">
                    <w:txbxContent>
                      <w:p w14:paraId="1D9EFE43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TRADE-OFF 3:</w:t>
                        </w:r>
                      </w:p>
                    </w:txbxContent>
                  </v:textbox>
                </v:shape>
                <v:shape id="TextBox 83" o:spid="_x0000_s1060" type="#_x0000_t202" style="position:absolute;left:12467;top:16067;width:13014;height:3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M7sEA&#10;AADbAAAADwAAAGRycy9kb3ducmV2LnhtbESP0YrCMBRE34X9h3AXfNNUQdGuUXZlF/smWj/g0txt&#10;is1NaWJb/94Igo/DzJxhNrvB1qKj1leOFcymCQjiwumKSwWX/G+yAuEDssbaMSm4k4fd9mO0wVS7&#10;nk/UnUMpIoR9igpMCE0qpS8MWfRT1xBH79+1FkOUbSl1i32E21rOk2QpLVYcFww2tDdUXM83Gyk5&#10;rQ95Nc+Ov+WxdzP+ya6dUWr8OXx/gQg0hHf41c60gtUC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7jO7BAAAA2wAAAA8AAAAAAAAAAAAAAAAAmAIAAGRycy9kb3du&#10;cmV2LnhtbFBLBQYAAAAABAAEAPUAAACGAwAAAAA=&#10;" filled="f" stroked="f">
                  <v:textbox style="mso-fit-shape-to-text:t" inset="1mm,1mm,1mm,1mm">
                    <w:txbxContent>
                      <w:p w14:paraId="778D089C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High choosiness</w:t>
                        </w:r>
                      </w:p>
                      <w:p w14:paraId="78903251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(Low seedset)</w:t>
                        </w:r>
                      </w:p>
                    </w:txbxContent>
                  </v:textbox>
                </v:shape>
                <v:rect id="Rectangle 86" o:spid="_x0000_s1061" style="position:absolute;left:23958;top:16400;width:2744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HPMIA&#10;AADbAAAADwAAAGRycy9kb3ducmV2LnhtbESP3WoCMRSE7wu+QzhCb4omioisRpFS26JX/jzAYXPc&#10;DW5OliSu27dvhEIvh5n5hllteteIjkK0njVMxgoEcemN5UrD5bwbLUDEhGyw8UwafijCZj14WWFh&#10;/IOP1J1SJTKEY4Ea6pTaQspY1uQwjn1LnL2rDw5TlqGSJuAjw10jp0rNpUPLeaHGlt5rKm+nu9Mw&#10;+5zuP+ybOljX3fGyl0F98UHr12G/XYJI1Kf/8F/722hYzOH5Jf8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wc8wgAAANsAAAAPAAAAAAAAAAAAAAAAAJgCAABkcnMvZG93&#10;bnJldi54bWxQSwUGAAAAAAQABAD1AAAAhwMAAAAA&#10;" filled="f" stroked="f">
                  <v:textbox style="mso-fit-shape-to-text:t">
                    <w:txbxContent>
                      <w:p w14:paraId="4EE75220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87" o:spid="_x0000_s1062" style="position:absolute;left:23879;top:9989;width:2745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+ip8MA&#10;AADbAAAADwAAAGRycy9kb3ducmV2LnhtbESP0WoCMRRE3wv+Q7hCX0pNKtLK1iiltCruk9YPuGxu&#10;d0M3N0sS1/XvjSD0cZiZM8xiNbhW9BSi9azhZaJAEFfeWK41HH++n+cgYkI22HomDReKsFqOHhZY&#10;GH/mPfWHVIsM4VighialrpAyVg05jBPfEWfv1weHKctQSxPwnOGulVOlXqVDy3mhwY4+G6r+Dien&#10;Ybae7r7skyqt60943MmgNlxq/TgePt5BJBrSf/je3hoN8ze4fc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+ip8MAAADbAAAADwAAAAAAAAAAAAAAAACYAgAAZHJzL2Rv&#10;d25yZXYueG1sUEsFBgAAAAAEAAQA9QAAAIgDAAAAAA==&#10;" filled="f" stroked="f">
                  <v:textbox style="mso-fit-shape-to-text:t">
                    <w:txbxContent>
                      <w:p w14:paraId="1B46637A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rect id="Rectangle 88" o:spid="_x0000_s1063" style="position:absolute;left:23817;top:3651;width:2744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A21b8A&#10;AADbAAAADwAAAGRycy9kb3ducmV2LnhtbERPy2oCMRTdF/yHcAU3RZNKKTIaRcRq0ZWPD7hMrjPB&#10;yc2QxHH8+2ZR6PJw3otV7xrRUYjWs4aPiQJBXHpjudJwvXyPZyBiQjbYeCYNL4qwWg7eFlgY/+QT&#10;dedUiRzCsUANdUptIWUsa3IYJ74lztzNB4cpw1BJE/CZw10jp0p9SYeWc0ONLW1qKu/nh9PwuZse&#10;tvZdHa3rHng9yKD2fNR6NOzXcxCJ+vQv/nP/GA2zPDZ/yT9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cDbVvwAAANsAAAAPAAAAAAAAAAAAAAAAAJgCAABkcnMvZG93bnJl&#10;di54bWxQSwUGAAAAAAQABAD1AAAAhAMAAAAA&#10;" filled="f" stroked="f">
                  <v:textbox style="mso-fit-shape-to-text:t">
                    <w:txbxContent>
                      <w:p w14:paraId="76630E97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rect>
                <v:shape id="TextBox 92" o:spid="_x0000_s1064" type="#_x0000_t202" style="position:absolute;left:18293;width:14833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GwcIA&#10;AADbAAAADwAAAGRycy9kb3ducmV2LnhtbESP3YrCMBSE7wXfIRzBO00VV7QaRVyFvVv/HuDQHJva&#10;5qQ0We3u028Ewcth5pthluvWVuJOjS8cKxgNExDEmdMF5wou5/1gBsIHZI2VY1LwSx7Wq25nial2&#10;Dz7S/RRyEUvYp6jAhFCnUvrMkEU/dDVx9K6usRiibHKpG3zEclvJcZJMpcWC44LBmraGsvL0YxXM&#10;EvtdlvPxwdvJ3+jDbD/drr4p1e+1mwWIQG14h1/0l47c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MbBwgAAANsAAAAPAAAAAAAAAAAAAAAAAJgCAABkcnMvZG93&#10;bnJldi54bWxQSwUGAAAAAAQABAD1AAAAhwMAAAAA&#10;" filled="f" stroked="f">
                  <v:textbox style="mso-fit-shape-to-text:t">
                    <w:txbxContent>
                      <w:p w14:paraId="5133BDCD" w14:textId="77777777" w:rsidR="00D3298A" w:rsidRDefault="00D3298A" w:rsidP="00D3298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Large-seeded syndrome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24" o:spid="_x0000_s1065" type="#_x0000_t38" style="position:absolute;left:11716;top:5421;width:637;height:6344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3AtL8AAADbAAAADwAAAGRycy9kb3ducmV2LnhtbERPTWvCQBC9F/wPyxS81Y0iraauIgVB&#10;xEujoMchO02WZmdDdmviv+8cBI+P973aDL5RN+qiC2xgOslAEZfBOq4MnE+7twWomJAtNoHJwJ0i&#10;bNajlxXmNvT8TbciVUpCOOZooE6pzbWOZU0e4yS0xML9hM5jEthV2nbYS7hv9CzL3rVHx9JQY0tf&#10;NZW/xZ83sOTZ9Ppx6vno+mNw58uhmC/QmPHrsP0ElWhIT/HDvbfik/XyRX6AXv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3AtL8AAADbAAAADwAAAAAAAAAAAAAAAACh&#10;AgAAZHJzL2Rvd25yZXYueG1sUEsFBgAAAAAEAAQA+QAAAI0DAAAAAA==&#10;" adj="99167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389D03D" w14:textId="28205EE9" w:rsidR="00C24650" w:rsidRDefault="00C24650" w:rsidP="004B2299">
      <w:pPr>
        <w:pStyle w:val="NormalWeb"/>
        <w:spacing w:before="0" w:beforeAutospacing="0" w:after="0" w:afterAutospacing="0"/>
        <w:ind w:left="1440"/>
      </w:pPr>
    </w:p>
    <w:p w14:paraId="6CD50983" w14:textId="5C4DABC6" w:rsidR="00D269AC" w:rsidRDefault="00D269AC" w:rsidP="00A4322C"/>
    <w:p w14:paraId="43DAE9CA" w14:textId="33F15FBE" w:rsidR="00D269AC" w:rsidRDefault="00D269AC" w:rsidP="00A4322C"/>
    <w:p w14:paraId="4047C652" w14:textId="363B90D1" w:rsidR="00D269AC" w:rsidRDefault="00D269AC" w:rsidP="00A4322C"/>
    <w:p w14:paraId="1C900CC3" w14:textId="664131BD" w:rsidR="00D269AC" w:rsidRDefault="00D269AC" w:rsidP="00A4322C"/>
    <w:p w14:paraId="5D464791" w14:textId="0A973ED0" w:rsidR="00D269AC" w:rsidRDefault="00D269AC" w:rsidP="00A4322C"/>
    <w:p w14:paraId="6A9F11B8" w14:textId="77777777" w:rsidR="00F31E26" w:rsidRDefault="00F31E26" w:rsidP="00F31E26">
      <w:pPr>
        <w:spacing w:after="0" w:line="280" w:lineRule="exact"/>
        <w:rPr>
          <w:sz w:val="22"/>
        </w:rPr>
      </w:pPr>
    </w:p>
    <w:p w14:paraId="7377BF85" w14:textId="77777777" w:rsidR="00F31E26" w:rsidRDefault="00F31E26" w:rsidP="00F31E26">
      <w:pPr>
        <w:spacing w:after="0" w:line="280" w:lineRule="exact"/>
        <w:rPr>
          <w:sz w:val="22"/>
        </w:rPr>
      </w:pPr>
    </w:p>
    <w:p w14:paraId="0F172C26" w14:textId="77777777" w:rsidR="00D3298A" w:rsidRDefault="00D3298A" w:rsidP="00EB1C8E">
      <w:pPr>
        <w:spacing w:after="0" w:line="280" w:lineRule="exact"/>
        <w:rPr>
          <w:sz w:val="22"/>
        </w:rPr>
      </w:pPr>
    </w:p>
    <w:p w14:paraId="2D4BB2FC" w14:textId="77777777" w:rsidR="00C24650" w:rsidRDefault="00C24650" w:rsidP="00EB1C8E">
      <w:pPr>
        <w:spacing w:after="0" w:line="280" w:lineRule="exact"/>
        <w:rPr>
          <w:sz w:val="22"/>
        </w:rPr>
      </w:pPr>
    </w:p>
    <w:p w14:paraId="1AE434EC" w14:textId="58730458" w:rsidR="005813B1" w:rsidRDefault="0039472A" w:rsidP="00EB1C8E">
      <w:pPr>
        <w:spacing w:after="0" w:line="280" w:lineRule="exact"/>
        <w:rPr>
          <w:sz w:val="20"/>
        </w:rPr>
      </w:pPr>
      <w:r w:rsidRPr="00F31E26">
        <w:rPr>
          <w:sz w:val="22"/>
        </w:rPr>
        <w:t xml:space="preserve">Figure 1. a) Categories of reproductive </w:t>
      </w:r>
      <w:r w:rsidR="00D269AC" w:rsidRPr="00F31E26">
        <w:rPr>
          <w:sz w:val="22"/>
        </w:rPr>
        <w:t>investment, expressed as “costs”, defined as investment divided by count of seeds matured</w:t>
      </w:r>
      <w:r w:rsidRPr="00F31E26">
        <w:rPr>
          <w:sz w:val="22"/>
        </w:rPr>
        <w:t xml:space="preserve">. Categories in red are components of total accessory costs. </w:t>
      </w:r>
      <w:r w:rsidR="00D269AC" w:rsidRPr="00F31E26">
        <w:rPr>
          <w:sz w:val="22"/>
        </w:rPr>
        <w:t xml:space="preserve">b) </w:t>
      </w:r>
      <w:r w:rsidR="00EB1C8E">
        <w:rPr>
          <w:sz w:val="22"/>
        </w:rPr>
        <w:t>For a given energy pool to be invested in total reproduction, there is a trade-off between total reproductive investment per seed produced and number of seeds produced. c) For a given energy pool to be invested to the point of pollination, there is a trade-off between pollen-attraction costs and the number of mature ovules produced. d</w:t>
      </w:r>
      <w:r w:rsidR="00D269AC" w:rsidRPr="00F31E26">
        <w:rPr>
          <w:sz w:val="22"/>
        </w:rPr>
        <w:t>) A trade-off between “choosiness”</w:t>
      </w:r>
      <w:r w:rsidR="005813B1" w:rsidRPr="00F31E26">
        <w:rPr>
          <w:sz w:val="22"/>
        </w:rPr>
        <w:t>, the ratio of mature ovules to mature seeds</w:t>
      </w:r>
      <w:r w:rsidR="00F31E26" w:rsidRPr="00F31E26">
        <w:rPr>
          <w:sz w:val="22"/>
        </w:rPr>
        <w:t>,</w:t>
      </w:r>
      <w:r w:rsidR="005813B1" w:rsidRPr="00F31E26">
        <w:rPr>
          <w:sz w:val="22"/>
        </w:rPr>
        <w:t xml:space="preserve"> and pollen-attraction costs, scaled to </w:t>
      </w:r>
      <w:r w:rsidR="00F31E26" w:rsidRPr="00F31E26">
        <w:rPr>
          <w:sz w:val="22"/>
        </w:rPr>
        <w:t xml:space="preserve">plant size, is also predicted, for a plant with more costly pollen-attraction tissues will be able to produce fewer excess ovules. </w:t>
      </w:r>
      <w:r w:rsidR="00EB1C8E">
        <w:rPr>
          <w:sz w:val="22"/>
        </w:rPr>
        <w:t>e) Together, these trade-offs predict a syndrome of reproductive traits for large versus small-seeded species, for the three trade-offs are linked by natural selection and logic.</w:t>
      </w:r>
    </w:p>
    <w:p w14:paraId="7A67B84D" w14:textId="193D45D6" w:rsidR="005813B1" w:rsidRDefault="005813B1" w:rsidP="00652C4A">
      <w:pPr>
        <w:spacing w:line="259" w:lineRule="auto"/>
        <w:rPr>
          <w:noProof/>
          <w:lang w:eastAsia="en-AU"/>
        </w:rPr>
      </w:pPr>
    </w:p>
    <w:p w14:paraId="47390FFC" w14:textId="22634ABF" w:rsidR="008851BF" w:rsidRPr="005813B1" w:rsidRDefault="00F201D2" w:rsidP="00652C4A">
      <w:pPr>
        <w:spacing w:line="259" w:lineRule="auto"/>
        <w:rPr>
          <w:sz w:val="22"/>
        </w:rPr>
      </w:pPr>
      <w:r>
        <w:rPr>
          <w:b/>
          <w:noProof/>
          <w:sz w:val="22"/>
          <w:lang w:eastAsia="en-AU"/>
        </w:rPr>
        <w:lastRenderedPageBreak/>
        <w:drawing>
          <wp:anchor distT="0" distB="0" distL="114300" distR="114300" simplePos="0" relativeHeight="251743232" behindDoc="0" locked="0" layoutInCell="1" allowOverlap="1" wp14:anchorId="56373396" wp14:editId="1A82597E">
            <wp:simplePos x="0" y="0"/>
            <wp:positionH relativeFrom="column">
              <wp:posOffset>636622</wp:posOffset>
            </wp:positionH>
            <wp:positionV relativeFrom="paragraph">
              <wp:posOffset>139593</wp:posOffset>
            </wp:positionV>
            <wp:extent cx="4968240" cy="7452360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1BF" w:rsidRPr="008326D4">
        <w:rPr>
          <w:b/>
          <w:noProof/>
          <w:sz w:val="22"/>
          <w:lang w:eastAsia="en-AU"/>
        </w:rPr>
        <w:t>Figure 2.</w:t>
      </w:r>
      <w:r w:rsidR="008851BF" w:rsidRPr="005813B1">
        <w:rPr>
          <w:noProof/>
          <w:sz w:val="22"/>
          <w:lang w:eastAsia="en-AU"/>
        </w:rPr>
        <w:t xml:space="preserve"> Species shift energy allocation patterns with seed size, reflecting different tissue construction costs and counts of ovules and seed produced. a) The hypothesized trade-offs between pollen-attraction costs and ovule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>=0.##) and between total success costs and seed count (r</w:t>
      </w:r>
      <w:r w:rsidR="008851BF" w:rsidRPr="005813B1">
        <w:rPr>
          <w:noProof/>
          <w:sz w:val="22"/>
          <w:vertAlign w:val="superscript"/>
          <w:lang w:eastAsia="en-AU"/>
        </w:rPr>
        <w:t>2</w:t>
      </w:r>
      <w:r w:rsidR="008851BF" w:rsidRPr="005813B1">
        <w:rPr>
          <w:noProof/>
          <w:sz w:val="22"/>
          <w:lang w:eastAsia="en-AU"/>
        </w:rPr>
        <w:t xml:space="preserve">=0.##) both exist. b) There also exists a trade-off between pollen-attraction costs (scaled to total leaf area) and choosiness (the </w:t>
      </w:r>
      <w:r w:rsidR="005813B1">
        <w:rPr>
          <w:noProof/>
          <w:sz w:val="22"/>
          <w:lang w:eastAsia="en-AU"/>
        </w:rPr>
        <w:t>ratio of mature ovules to mature seeds</w:t>
      </w:r>
      <w:r w:rsidR="008851BF" w:rsidRPr="005813B1">
        <w:rPr>
          <w:noProof/>
          <w:sz w:val="22"/>
          <w:lang w:eastAsia="en-AU"/>
        </w:rPr>
        <w:t xml:space="preserve">). As a result of these trade-offs, the proportion of energy invested in discarded versus successful tissues and into pollen-attraction costs versus provosioning costs shifts with seed size: c) larger seeded species invest a greater proportion of their success costs into provisioning tissues; d) larger seed species invest a greater proportion of pollen-attraction investment into discarded tissues versus successful tissues; e) there is a weak trend toward larger seeded species investing a greater proportion of their provisioning investment into successful tissues versus discarded tissues. Together, these </w:t>
      </w:r>
      <w:r w:rsidR="00A4322C" w:rsidRPr="005813B1">
        <w:rPr>
          <w:noProof/>
          <w:sz w:val="22"/>
          <w:lang w:eastAsia="en-AU"/>
        </w:rPr>
        <w:t>allocation differences mean that the slope of the successful pollen-attraction costs-seed size regression is significantly lower than the slope of the successful provosioning costs-seed size regression.</w:t>
      </w:r>
    </w:p>
    <w:p w14:paraId="1A103B74" w14:textId="15AFFF75" w:rsidR="008851BF" w:rsidRDefault="008851BF" w:rsidP="00652C4A">
      <w:pPr>
        <w:spacing w:line="259" w:lineRule="auto"/>
      </w:pPr>
    </w:p>
    <w:p w14:paraId="52EB21EF" w14:textId="37155712" w:rsidR="002A0FB0" w:rsidRPr="008326D4" w:rsidRDefault="00F201D2" w:rsidP="00652C4A">
      <w:pPr>
        <w:spacing w:line="259" w:lineRule="auto"/>
        <w:rPr>
          <w:sz w:val="2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44256" behindDoc="0" locked="0" layoutInCell="1" allowOverlap="1" wp14:anchorId="69BB783B" wp14:editId="7520FD30">
            <wp:simplePos x="0" y="0"/>
            <wp:positionH relativeFrom="column">
              <wp:posOffset>-26428</wp:posOffset>
            </wp:positionH>
            <wp:positionV relativeFrom="paragraph">
              <wp:posOffset>349</wp:posOffset>
            </wp:positionV>
            <wp:extent cx="6645910" cy="33229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03_correlations_with_plant_we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6670" w:rsidRPr="008326D4">
        <w:rPr>
          <w:b/>
          <w:sz w:val="22"/>
        </w:rPr>
        <w:t xml:space="preserve">Figure </w:t>
      </w:r>
      <w:r w:rsidR="00797273" w:rsidRPr="008326D4">
        <w:rPr>
          <w:b/>
          <w:sz w:val="22"/>
        </w:rPr>
        <w:t>3</w:t>
      </w:r>
      <w:r w:rsidR="00E56670" w:rsidRPr="008326D4">
        <w:rPr>
          <w:b/>
          <w:sz w:val="22"/>
        </w:rPr>
        <w:t>.</w:t>
      </w:r>
      <w:r w:rsidR="00E56670" w:rsidRPr="008326D4">
        <w:rPr>
          <w:sz w:val="22"/>
        </w:rPr>
        <w:t xml:space="preserve"> </w:t>
      </w:r>
      <w:r w:rsidR="001C79DC" w:rsidRPr="008326D4">
        <w:rPr>
          <w:sz w:val="22"/>
        </w:rPr>
        <w:t xml:space="preserve">Embryo and endosperm </w:t>
      </w:r>
      <w:r w:rsidR="00E56670" w:rsidRPr="008326D4">
        <w:rPr>
          <w:sz w:val="22"/>
        </w:rPr>
        <w:t>investment is much more poorly correlated with total reproductive investment, than is a composite variable, the product of a count of the buds initiated multiplied by average flower weight.</w:t>
      </w:r>
      <w:r w:rsidR="002A0FB0" w:rsidRPr="008326D4">
        <w:rPr>
          <w:sz w:val="22"/>
        </w:rPr>
        <w:t xml:space="preserve"> </w:t>
      </w:r>
      <w:r w:rsidR="002E0672" w:rsidRPr="008326D4">
        <w:rPr>
          <w:sz w:val="22"/>
        </w:rPr>
        <w:t xml:space="preserve">In each plot, different colored points represent the 14 study species; see Table 1 for the key. The colored lines are best fit lines through each species’ points. There are more points in panel b, as some individuals produce buds, but no seeds. </w:t>
      </w:r>
      <w:r>
        <w:rPr>
          <w:sz w:val="22"/>
        </w:rPr>
        <w:t xml:space="preserve">In plot b, some individual’s flower weight * bud count is higher than their total reproductive investment due to a large proportion of buds aborting prior to reaching their mature flower weight. </w:t>
      </w:r>
      <w:r w:rsidR="002E0672" w:rsidRPr="008326D4">
        <w:rPr>
          <w:sz w:val="22"/>
        </w:rPr>
        <w:t xml:space="preserve">In this plot, </w:t>
      </w:r>
      <w:r w:rsidR="00FE22F1" w:rsidRPr="008326D4">
        <w:rPr>
          <w:sz w:val="22"/>
        </w:rPr>
        <w:t xml:space="preserve">propagule weight, the weight of the dispersed unit, not embryo and endosperm weight are used, as the purpose is to plot the commonly used currency. </w:t>
      </w:r>
    </w:p>
    <w:p w14:paraId="42CFC616" w14:textId="1E51F938" w:rsidR="002A0FB0" w:rsidRDefault="002A0FB0">
      <w:pPr>
        <w:spacing w:line="259" w:lineRule="auto"/>
      </w:pPr>
    </w:p>
    <w:sectPr w:rsidR="002A0FB0" w:rsidSect="00882F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4F8F6" w14:textId="77777777" w:rsidR="007C317C" w:rsidRDefault="007C317C" w:rsidP="00072ADF">
      <w:pPr>
        <w:spacing w:after="0" w:line="240" w:lineRule="auto"/>
      </w:pPr>
      <w:r>
        <w:separator/>
      </w:r>
    </w:p>
  </w:endnote>
  <w:endnote w:type="continuationSeparator" w:id="0">
    <w:p w14:paraId="367B703C" w14:textId="77777777" w:rsidR="007C317C" w:rsidRDefault="007C317C" w:rsidP="0007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CC5A4" w14:textId="77777777" w:rsidR="007C317C" w:rsidRDefault="007C317C" w:rsidP="00072ADF">
      <w:pPr>
        <w:spacing w:after="0" w:line="240" w:lineRule="auto"/>
      </w:pPr>
      <w:r>
        <w:separator/>
      </w:r>
    </w:p>
  </w:footnote>
  <w:footnote w:type="continuationSeparator" w:id="0">
    <w:p w14:paraId="40D6554F" w14:textId="77777777" w:rsidR="007C317C" w:rsidRDefault="007C317C" w:rsidP="0007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5598D"/>
    <w:multiLevelType w:val="hybridMultilevel"/>
    <w:tmpl w:val="37E6FA72"/>
    <w:lvl w:ilvl="0" w:tplc="D5FCC2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B5A5D"/>
    <w:multiLevelType w:val="hybridMultilevel"/>
    <w:tmpl w:val="40E87BA0"/>
    <w:lvl w:ilvl="0" w:tplc="2894FE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A4"/>
    <w:rsid w:val="00004C52"/>
    <w:rsid w:val="00017051"/>
    <w:rsid w:val="000373A4"/>
    <w:rsid w:val="000702AB"/>
    <w:rsid w:val="00072ADF"/>
    <w:rsid w:val="000A586D"/>
    <w:rsid w:val="000B3C65"/>
    <w:rsid w:val="000C0072"/>
    <w:rsid w:val="000C32C7"/>
    <w:rsid w:val="000D4144"/>
    <w:rsid w:val="000F3542"/>
    <w:rsid w:val="00177415"/>
    <w:rsid w:val="001800A1"/>
    <w:rsid w:val="001916AA"/>
    <w:rsid w:val="001932BA"/>
    <w:rsid w:val="0019689B"/>
    <w:rsid w:val="001B133E"/>
    <w:rsid w:val="001B238A"/>
    <w:rsid w:val="001C79DC"/>
    <w:rsid w:val="001D03E3"/>
    <w:rsid w:val="0021284F"/>
    <w:rsid w:val="00226BE0"/>
    <w:rsid w:val="002318D5"/>
    <w:rsid w:val="00234647"/>
    <w:rsid w:val="00244724"/>
    <w:rsid w:val="00250114"/>
    <w:rsid w:val="00250F28"/>
    <w:rsid w:val="002550E6"/>
    <w:rsid w:val="0025779D"/>
    <w:rsid w:val="002717EE"/>
    <w:rsid w:val="0029190A"/>
    <w:rsid w:val="00296522"/>
    <w:rsid w:val="002A0FB0"/>
    <w:rsid w:val="002A4FB2"/>
    <w:rsid w:val="002B0472"/>
    <w:rsid w:val="002B3989"/>
    <w:rsid w:val="002D0237"/>
    <w:rsid w:val="002D3F14"/>
    <w:rsid w:val="002D51D8"/>
    <w:rsid w:val="002D7102"/>
    <w:rsid w:val="002E0672"/>
    <w:rsid w:val="00305BD5"/>
    <w:rsid w:val="00310F35"/>
    <w:rsid w:val="00327C42"/>
    <w:rsid w:val="00342013"/>
    <w:rsid w:val="003435B1"/>
    <w:rsid w:val="00346FA9"/>
    <w:rsid w:val="0035548E"/>
    <w:rsid w:val="003612D5"/>
    <w:rsid w:val="0039113D"/>
    <w:rsid w:val="0039472A"/>
    <w:rsid w:val="003B63D0"/>
    <w:rsid w:val="003C19E9"/>
    <w:rsid w:val="003D07B0"/>
    <w:rsid w:val="003D3F46"/>
    <w:rsid w:val="003D7409"/>
    <w:rsid w:val="003F1BA8"/>
    <w:rsid w:val="00401C24"/>
    <w:rsid w:val="004101AF"/>
    <w:rsid w:val="004110BA"/>
    <w:rsid w:val="00417753"/>
    <w:rsid w:val="004369B0"/>
    <w:rsid w:val="00457620"/>
    <w:rsid w:val="004636E9"/>
    <w:rsid w:val="00475C98"/>
    <w:rsid w:val="00480BE1"/>
    <w:rsid w:val="00494196"/>
    <w:rsid w:val="004B2299"/>
    <w:rsid w:val="004C7CE6"/>
    <w:rsid w:val="004D1754"/>
    <w:rsid w:val="004E368A"/>
    <w:rsid w:val="00546768"/>
    <w:rsid w:val="00575F20"/>
    <w:rsid w:val="00576EEE"/>
    <w:rsid w:val="005813B1"/>
    <w:rsid w:val="00593E5E"/>
    <w:rsid w:val="00595563"/>
    <w:rsid w:val="005966BD"/>
    <w:rsid w:val="005A08C2"/>
    <w:rsid w:val="005A479E"/>
    <w:rsid w:val="005C54C3"/>
    <w:rsid w:val="005E0A6F"/>
    <w:rsid w:val="005F6402"/>
    <w:rsid w:val="00602BA5"/>
    <w:rsid w:val="00610A37"/>
    <w:rsid w:val="00611A00"/>
    <w:rsid w:val="0063410E"/>
    <w:rsid w:val="00644724"/>
    <w:rsid w:val="00652C4A"/>
    <w:rsid w:val="00660D18"/>
    <w:rsid w:val="006708F7"/>
    <w:rsid w:val="00671D75"/>
    <w:rsid w:val="00675FB0"/>
    <w:rsid w:val="0067661F"/>
    <w:rsid w:val="006C212E"/>
    <w:rsid w:val="0071555D"/>
    <w:rsid w:val="00760248"/>
    <w:rsid w:val="00766FE3"/>
    <w:rsid w:val="007805A2"/>
    <w:rsid w:val="00797273"/>
    <w:rsid w:val="007A4987"/>
    <w:rsid w:val="007C317C"/>
    <w:rsid w:val="007D1FE7"/>
    <w:rsid w:val="007D5FF6"/>
    <w:rsid w:val="007D75A3"/>
    <w:rsid w:val="007F0DD9"/>
    <w:rsid w:val="007F74B7"/>
    <w:rsid w:val="00801EBA"/>
    <w:rsid w:val="00801FEA"/>
    <w:rsid w:val="008223F4"/>
    <w:rsid w:val="008326D4"/>
    <w:rsid w:val="008433C9"/>
    <w:rsid w:val="0086590F"/>
    <w:rsid w:val="00882F0E"/>
    <w:rsid w:val="008851BF"/>
    <w:rsid w:val="00891B88"/>
    <w:rsid w:val="00894992"/>
    <w:rsid w:val="008A5391"/>
    <w:rsid w:val="008A6670"/>
    <w:rsid w:val="008D2785"/>
    <w:rsid w:val="008E1E77"/>
    <w:rsid w:val="008E4BD7"/>
    <w:rsid w:val="00923D26"/>
    <w:rsid w:val="0094059E"/>
    <w:rsid w:val="009734FB"/>
    <w:rsid w:val="00983933"/>
    <w:rsid w:val="009961C2"/>
    <w:rsid w:val="009E7948"/>
    <w:rsid w:val="00A04852"/>
    <w:rsid w:val="00A26F5A"/>
    <w:rsid w:val="00A358EC"/>
    <w:rsid w:val="00A35D01"/>
    <w:rsid w:val="00A4322C"/>
    <w:rsid w:val="00A441B6"/>
    <w:rsid w:val="00A94B6F"/>
    <w:rsid w:val="00A9514D"/>
    <w:rsid w:val="00AB5E14"/>
    <w:rsid w:val="00AD5015"/>
    <w:rsid w:val="00AD6E50"/>
    <w:rsid w:val="00AE60DD"/>
    <w:rsid w:val="00AF5699"/>
    <w:rsid w:val="00B01A74"/>
    <w:rsid w:val="00B322F3"/>
    <w:rsid w:val="00B36C30"/>
    <w:rsid w:val="00B456E2"/>
    <w:rsid w:val="00B607AA"/>
    <w:rsid w:val="00B72F86"/>
    <w:rsid w:val="00B90FE5"/>
    <w:rsid w:val="00B96936"/>
    <w:rsid w:val="00BB1A24"/>
    <w:rsid w:val="00BC7776"/>
    <w:rsid w:val="00BE54DA"/>
    <w:rsid w:val="00BF5F4A"/>
    <w:rsid w:val="00C02BFD"/>
    <w:rsid w:val="00C12D0D"/>
    <w:rsid w:val="00C13D52"/>
    <w:rsid w:val="00C24650"/>
    <w:rsid w:val="00C36496"/>
    <w:rsid w:val="00C3763A"/>
    <w:rsid w:val="00C37C92"/>
    <w:rsid w:val="00C71891"/>
    <w:rsid w:val="00C7283E"/>
    <w:rsid w:val="00C73E34"/>
    <w:rsid w:val="00CA0A7B"/>
    <w:rsid w:val="00CA7C88"/>
    <w:rsid w:val="00CD3999"/>
    <w:rsid w:val="00CD7A78"/>
    <w:rsid w:val="00CE68F5"/>
    <w:rsid w:val="00D12B8F"/>
    <w:rsid w:val="00D269AC"/>
    <w:rsid w:val="00D3298A"/>
    <w:rsid w:val="00D664E4"/>
    <w:rsid w:val="00D72A27"/>
    <w:rsid w:val="00D8787E"/>
    <w:rsid w:val="00D942D6"/>
    <w:rsid w:val="00D94AC7"/>
    <w:rsid w:val="00DA79C1"/>
    <w:rsid w:val="00DC098E"/>
    <w:rsid w:val="00DC1B5F"/>
    <w:rsid w:val="00DC6334"/>
    <w:rsid w:val="00DF06FA"/>
    <w:rsid w:val="00DF768D"/>
    <w:rsid w:val="00E1090A"/>
    <w:rsid w:val="00E4427A"/>
    <w:rsid w:val="00E56670"/>
    <w:rsid w:val="00E830F7"/>
    <w:rsid w:val="00E94E4C"/>
    <w:rsid w:val="00EA71E4"/>
    <w:rsid w:val="00EA7314"/>
    <w:rsid w:val="00EB1C8E"/>
    <w:rsid w:val="00EB5C19"/>
    <w:rsid w:val="00EE43FA"/>
    <w:rsid w:val="00EF65B3"/>
    <w:rsid w:val="00F028A1"/>
    <w:rsid w:val="00F201D2"/>
    <w:rsid w:val="00F31E26"/>
    <w:rsid w:val="00F342D9"/>
    <w:rsid w:val="00F37183"/>
    <w:rsid w:val="00F51790"/>
    <w:rsid w:val="00F81362"/>
    <w:rsid w:val="00F855CE"/>
    <w:rsid w:val="00FB10D3"/>
    <w:rsid w:val="00FB237E"/>
    <w:rsid w:val="00FC599D"/>
    <w:rsid w:val="00FD1133"/>
    <w:rsid w:val="00FE22F1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FE73AA"/>
  <w15:docId w15:val="{5C1E9B26-A1AE-4651-90F8-337E346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E5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48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73A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DF"/>
  </w:style>
  <w:style w:type="paragraph" w:styleId="Footer">
    <w:name w:val="footer"/>
    <w:basedOn w:val="Normal"/>
    <w:link w:val="FooterChar"/>
    <w:uiPriority w:val="99"/>
    <w:unhideWhenUsed/>
    <w:rsid w:val="00072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DF"/>
  </w:style>
  <w:style w:type="paragraph" w:styleId="BalloonText">
    <w:name w:val="Balloon Text"/>
    <w:basedOn w:val="Normal"/>
    <w:link w:val="BalloonTextChar"/>
    <w:uiPriority w:val="99"/>
    <w:semiHidden/>
    <w:unhideWhenUsed/>
    <w:rsid w:val="0025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26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BE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661F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593E5E"/>
  </w:style>
  <w:style w:type="character" w:customStyle="1" w:styleId="Heading1Char">
    <w:name w:val="Heading 1 Char"/>
    <w:basedOn w:val="DefaultParagraphFont"/>
    <w:link w:val="Heading1"/>
    <w:uiPriority w:val="9"/>
    <w:rsid w:val="0035548E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5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3E85-0A72-408F-95FF-1BD10595C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11382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Elizabeth Wenk</dc:creator>
  <cp:keywords/>
  <dc:description/>
  <cp:lastModifiedBy>Dr Elizabeth Wenk </cp:lastModifiedBy>
  <cp:revision>16</cp:revision>
  <cp:lastPrinted>2016-10-27T04:04:00Z</cp:lastPrinted>
  <dcterms:created xsi:type="dcterms:W3CDTF">2016-11-20T23:06:00Z</dcterms:created>
  <dcterms:modified xsi:type="dcterms:W3CDTF">2017-02-08T00:40:00Z</dcterms:modified>
</cp:coreProperties>
</file>