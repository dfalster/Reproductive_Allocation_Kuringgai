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6609B5DC"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50A97474" w14:textId="58A4778B"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divided into investment up to the point of pollination (pollen-attraction costs) versus investment in the seed and packaging and dispersal tissues (provisioning costs). Each of these pools can be further divided into energy invested in tissues associated with ovules that progress to mature seeds (success costs) versus tissues that are aborted along the developmental traje</w:t>
      </w:r>
      <w:r w:rsidR="00802465">
        <w:t xml:space="preserve">ctory (discarded tissue costs). 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tenfold 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count*flower mass”.</w:t>
      </w:r>
    </w:p>
    <w:p w14:paraId="4A478953" w14:textId="5C55A37C" w:rsidR="00B24B98" w:rsidRDefault="00B24B98" w:rsidP="00B24B98"/>
    <w:p w14:paraId="7A15B745" w14:textId="096205DA" w:rsidR="00262A45" w:rsidRDefault="00802465" w:rsidP="00262A45">
      <w:r>
        <w:lastRenderedPageBreak/>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w:t>
      </w:r>
      <w:r w:rsidR="00982EE2">
        <w:t>that a given</w:t>
      </w:r>
      <w:r>
        <w:t xml:space="preserve">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floral construction costs, seedset and seed size, reflecting alternate strategies to maximize fitness. 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 xml:space="preserve">(Obeso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w:t>
      </w:r>
      <w:r w:rsidR="00210508" w:rsidRPr="003C3342">
        <w:lastRenderedPageBreak/>
        <w:t xml:space="preserve">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0B349F7B"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 xml:space="preserve">all tissues besides the seed </w:t>
      </w:r>
      <w:ins w:id="2" w:author="Dr Elizabeth Wenk " w:date="2017-02-02T14:10:00Z">
        <w:r w:rsidR="00D92111">
          <w:t xml:space="preserve">mass </w:t>
        </w:r>
      </w:ins>
      <w:r w:rsidR="004D5B90">
        <w:t>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ins w:id="3" w:author="Dr Elizabeth Wenk " w:date="2017-02-02T14:10:00Z">
        <w:r w:rsidR="00D92111" w:rsidRPr="00D92111">
          <w:t>terms</w:t>
        </w:r>
        <w:r w:rsidR="00D92111">
          <w:rPr>
            <w:i/>
          </w:rPr>
          <w:t xml:space="preserve"> </w:t>
        </w:r>
      </w:ins>
      <w:r w:rsidR="004D5B90">
        <w:t>high-lighted in red in Figure 1</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77289A" w14:textId="7A8C19C7" w:rsidR="00F51CF7" w:rsidRDefault="00F51CF7" w:rsidP="00F51CF7">
      <w:r w:rsidRPr="00C94EFD">
        <w:lastRenderedPageBreak/>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r w:rsidR="0094074D">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4074D">
        <w:rPr>
          <w:rFonts w:ascii="Cambria Math" w:hAnsi="Cambria Math" w:cs="Cambria Math"/>
        </w:rPr>
        <w:instrText>‐</w:instrText>
      </w:r>
      <w:r w:rsidR="0094074D">
        <w:instrText>Westoby model revisited.","container-title":"The American Naturalist","page":"400-404","volume":"171","issue":"3","source":"JSTOR","abstract":"Abstract: The Haig</w:instrText>
      </w:r>
      <w:r w:rsidR="0094074D">
        <w:rPr>
          <w:rFonts w:ascii="Cambria Math" w:hAnsi="Cambria Math" w:cs="Cambria Math"/>
        </w:rPr>
        <w:instrText>‐</w:instrText>
      </w:r>
      <w:r w:rsidR="0094074D">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4074D">
        <w:rPr>
          <w:rFonts w:ascii="Cambria Math" w:hAnsi="Cambria Math" w:cs="Cambria Math"/>
        </w:rPr>
        <w:instrText>‐</w:instrText>
      </w:r>
      <w:r w:rsidR="0094074D">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4074D">
        <w:rPr>
          <w:rFonts w:ascii="Cambria Math" w:hAnsi="Cambria Math" w:cs="Cambria Math"/>
        </w:rPr>
        <w:instrText>‐</w:instrText>
      </w:r>
      <w:r w:rsidR="0094074D">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4074D">
        <w:rPr>
          <w:rFonts w:ascii="Cambria Math" w:hAnsi="Cambria Math" w:cs="Cambria Math"/>
        </w:rPr>
        <w:instrText>‐</w:instrText>
      </w:r>
      <w:r w:rsidR="0094074D">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94074D" w:rsidRPr="0094074D">
        <w:rPr>
          <w:rFonts w:cs="Times New Roman"/>
        </w:rPr>
        <w:t xml:space="preserve">(Bierzychudek 1981; Stephenson 1981; Sutherland 1986; Burd 1994; Ramsey 1997; Obeso 2004; Ashman </w:t>
      </w:r>
      <w:r w:rsidR="0094074D" w:rsidRPr="0094074D">
        <w:rPr>
          <w:rFonts w:cs="Times New Roman"/>
          <w:i/>
          <w:iCs/>
        </w:rPr>
        <w:t>et al.</w:t>
      </w:r>
      <w:r w:rsidR="0094074D" w:rsidRPr="0094074D">
        <w:rPr>
          <w:rFonts w:cs="Times New Roman"/>
        </w:rPr>
        <w:t xml:space="preserve"> 2004; Knight </w:t>
      </w:r>
      <w:r w:rsidR="0094074D" w:rsidRPr="0094074D">
        <w:rPr>
          <w:rFonts w:cs="Times New Roman"/>
          <w:i/>
          <w:iCs/>
        </w:rPr>
        <w:t>et al.</w:t>
      </w:r>
      <w:r w:rsidR="0094074D" w:rsidRPr="0094074D">
        <w:rPr>
          <w:rFonts w:cs="Times New Roman"/>
        </w:rPr>
        <w:t xml:space="preserve"> 2005; Holland &amp; Chamberlain 2007; Burd 2008; Rosenheim, Schreiber &amp; Williams 2015)</w:t>
      </w:r>
      <w:r w:rsidRPr="003C3342">
        <w:fldChar w:fldCharType="end"/>
      </w:r>
      <w:r>
        <w:t xml:space="preserve">. </w:t>
      </w:r>
    </w:p>
    <w:p w14:paraId="7DBD589F" w14:textId="3E465789" w:rsidR="00554D80" w:rsidRDefault="004B4DA5" w:rsidP="00C70B23">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r>
        <w:t xml:space="preserve">expenditures </w:t>
      </w:r>
      <w:r w:rsidR="00E94EB2">
        <w:t xml:space="preserve">(Figure 1a)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524161">
        <w:t xml:space="preserve">these </w:t>
      </w:r>
      <w:r w:rsidR="00085F30">
        <w:t>hypotheses</w:t>
      </w:r>
      <w:r w:rsidR="00554D80">
        <w:t xml:space="preserve"> and show that they capture the same life history strategy spectrum from different perspectives</w:t>
      </w:r>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 xml:space="preserve">Together these yield hypotheses on how energy allocation </w:t>
      </w:r>
      <w:r w:rsidR="00554D80">
        <w:t xml:space="preserve">to the energy pools illustrated in Figure 1a </w:t>
      </w:r>
      <w:r w:rsidR="00524161">
        <w:t>should differ systematically with respect to seed size.</w:t>
      </w:r>
      <w:ins w:id="4" w:author="Dr Elizabeth Wenk " w:date="2016-12-20T09:50:00Z">
        <w:r w:rsidR="00554D80">
          <w:t xml:space="preserve"> </w:t>
        </w:r>
      </w:ins>
      <w:commentRangeStart w:id="5"/>
      <w:ins w:id="6" w:author="Dr Elizabeth Wenk " w:date="2016-12-20T09:56:00Z">
        <w:r w:rsidR="00554D80">
          <w:t xml:space="preserve"> </w:t>
        </w:r>
        <w:commentRangeEnd w:id="5"/>
        <w:r w:rsidR="00554D80">
          <w:rPr>
            <w:rStyle w:val="CommentReference"/>
          </w:rPr>
          <w:commentReference w:id="5"/>
        </w:r>
      </w:ins>
    </w:p>
    <w:p w14:paraId="46C96615" w14:textId="7B4CAFC3" w:rsidR="00CF3967" w:rsidRDefault="00085F30" w:rsidP="00FF02E0">
      <w:commentRangeStart w:id="7"/>
      <w:r>
        <w:rPr>
          <w:b/>
        </w:rPr>
        <w:lastRenderedPageBreak/>
        <w:t>Seed size – seed number trade-off</w:t>
      </w:r>
      <w:r w:rsidR="00B846EB" w:rsidRPr="00B846EB">
        <w:rPr>
          <w:b/>
        </w:rPr>
        <w:t>:</w:t>
      </w:r>
      <w:r w:rsidR="00B846EB">
        <w:t xml:space="preserve"> </w:t>
      </w:r>
      <w:r w:rsidR="004B4DA5">
        <w:t xml:space="preserve">Whatever pool of energy is available to a plant for seed </w:t>
      </w:r>
      <w:commentRangeEnd w:id="7"/>
      <w:r w:rsidR="008F0C84">
        <w:rPr>
          <w:rStyle w:val="CommentReference"/>
        </w:rPr>
        <w:commentReference w:id="7"/>
      </w:r>
      <w:r w:rsidR="004B4DA5">
        <w:t xml:space="preserve">production can be divided into </w:t>
      </w:r>
      <w:r w:rsidR="00F51CF7">
        <w:t>many small seeds or fewer larger seeds</w:t>
      </w:r>
      <w:r w:rsidR="00BC59A5">
        <w:t>. A</w:t>
      </w:r>
      <w:r w:rsidR="00F51CF7">
        <w:t xml:space="preserve"> log-log plot of seed size versus seed count </w:t>
      </w:r>
      <w:r w:rsidR="00982EE2">
        <w:t xml:space="preserve">scaled to plant size </w:t>
      </w:r>
      <w:r w:rsidR="00F51CF7">
        <w:t>should have a slope of -1</w:t>
      </w:r>
      <w:r w:rsidR="00BC59A5">
        <w:t xml:space="preserve"> all else being equal, and that slope has been observed across species in the field</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Fretwell 1974; Henery &amp; Westoby 2001; Moles </w:t>
      </w:r>
      <w:r w:rsidR="007616B9" w:rsidRPr="007616B9">
        <w:rPr>
          <w:rFonts w:cs="Times New Roman"/>
          <w:i/>
          <w:iCs/>
        </w:rPr>
        <w:t>et al.</w:t>
      </w:r>
      <w:r w:rsidR="007616B9" w:rsidRPr="007616B9">
        <w:rPr>
          <w:rFonts w:cs="Times New Roman"/>
        </w:rPr>
        <w:t xml:space="preserve"> 2004; Sadras 2007)</w:t>
      </w:r>
      <w:r w:rsidR="00181612">
        <w:fldChar w:fldCharType="end"/>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9F7124">
        <w:t>. S</w:t>
      </w:r>
      <w:r w:rsidR="00F51CF7">
        <w:t xml:space="preserve">mall-seeded species </w:t>
      </w:r>
      <w:r w:rsidR="009F7124">
        <w:t xml:space="preserve">have </w:t>
      </w:r>
      <w:r w:rsidR="004F6B6D">
        <w:t>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3C7F69A1" w:rsidR="0015698B" w:rsidRDefault="00BC59A5" w:rsidP="0015698B">
      <w:r>
        <w:t>T</w:t>
      </w:r>
      <w:r w:rsidR="00B24069">
        <w:t xml:space="preserve">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 within a given total expenditure on reproduction, there should be a trade-off between seed count and total reproductive costs per seed matured (</w:t>
      </w:r>
      <w:r w:rsidR="00C660C3">
        <w:t xml:space="preserve">trade-off 1 in </w:t>
      </w:r>
      <w:r w:rsidR="00554D80">
        <w:t>Figure 1b). This trade-off is similar to the seed size-seed count trade-off, but includes all of a plant’s reproductive energy expenditures to construct a seed, not just the seed mass itself. Second</w:t>
      </w:r>
      <w:r w:rsidR="0015698B">
        <w:t>, within a given amount of energy spent to mature ovules to the point of pollination, there should be a trade-off between pollen-attraction costs per ovule and the number of ovules that are displayed to pollinators (</w:t>
      </w:r>
      <w:r w:rsidR="0031470D">
        <w:t xml:space="preserve">trade-off 2 in </w:t>
      </w:r>
      <w:r w:rsidR="0015698B">
        <w:t xml:space="preserve">Figure </w:t>
      </w:r>
      <w:r w:rsidR="00982EE2">
        <w:t>1b</w:t>
      </w:r>
      <w:r w:rsidR="0015698B">
        <w:t xml:space="preserve">). </w:t>
      </w:r>
      <w:r w:rsidR="00B846EB">
        <w:t xml:space="preserve">Species with higher pollen-attraction costs </w:t>
      </w:r>
      <w:r w:rsidR="0031470D">
        <w:t>are expected to</w:t>
      </w:r>
      <w:r w:rsidR="00524161">
        <w:t xml:space="preserve">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spend. </w:t>
      </w:r>
      <w:commentRangeStart w:id="8"/>
      <w:r w:rsidR="0015698B">
        <w:t xml:space="preserve">Species variation in seedset, the ratio of seed count to ovule count, provides the link between these two </w:t>
      </w:r>
      <w:proofErr w:type="gramStart"/>
      <w:r w:rsidR="0015698B">
        <w:t>trade-</w:t>
      </w:r>
      <w:proofErr w:type="gramEnd"/>
      <w:r w:rsidR="0015698B">
        <w:t xml:space="preserve">offs, and is itself one of the axes in the trade-off described below. </w:t>
      </w:r>
      <w:commentRangeEnd w:id="8"/>
      <w:r w:rsidR="0015698B">
        <w:rPr>
          <w:rStyle w:val="CommentReference"/>
        </w:rPr>
        <w:commentReference w:id="8"/>
      </w:r>
    </w:p>
    <w:p w14:paraId="576CB02E" w14:textId="5361B85F"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0F7A6D">
        <w:instrText xml:space="preserve"> ADDIN ZOTERO_ITEM CSL_CITATION {"citationID":"EtsgigGP","properties":{"formattedCitation":"{\\rtf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0F7A6D" w:rsidRPr="000F7A6D">
        <w:rPr>
          <w:rFonts w:cs="Times New Roman"/>
        </w:rPr>
        <w:t xml:space="preserve">(Rosenheim </w:t>
      </w:r>
      <w:r w:rsidR="000F7A6D" w:rsidRPr="000F7A6D">
        <w:rPr>
          <w:rFonts w:cs="Times New Roman"/>
          <w:i/>
          <w:iCs/>
        </w:rPr>
        <w:t>et al.</w:t>
      </w:r>
      <w:r w:rsidR="000F7A6D" w:rsidRPr="000F7A6D">
        <w:rPr>
          <w:rFonts w:cs="Times New Roman"/>
        </w:rPr>
        <w:t xml:space="preserve"> 2014, 2016)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107612F0"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Burd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w:t>
      </w:r>
      <w:r w:rsidR="00A62C88">
        <w:t>,</w:t>
      </w:r>
      <w:r w:rsidR="00C70B23" w:rsidRPr="003C3342">
        <w:t xml:space="preserve"> should display parental pessimism</w:t>
      </w:r>
      <w:r w:rsidR="00766BBB">
        <w:t xml:space="preserve"> and produce relatively fewer </w:t>
      </w:r>
      <w:r w:rsidR="00C70B23" w:rsidRPr="003C3342">
        <w:t xml:space="preserve">ovules, with </w:t>
      </w:r>
      <w:r w:rsidR="00C70B23">
        <w:t>embryo</w:t>
      </w:r>
      <w:r w:rsidR="00C70B23" w:rsidRPr="003C3342">
        <w:t xml:space="preserve"> number limiting seed production in many years</w:t>
      </w:r>
      <w:r w:rsidR="00C70B23">
        <w:t>.</w:t>
      </w:r>
      <w:r w:rsidR="00C70B23" w:rsidRPr="003C3342">
        <w:t xml:space="preserve"> </w:t>
      </w:r>
    </w:p>
    <w:p w14:paraId="65F85BB9" w14:textId="453C3891"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xml:space="preserve">. This </w:t>
      </w:r>
      <w:r w:rsidR="003D5363">
        <w:lastRenderedPageBreak/>
        <w:t>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be highest in parental optimists, those species with relatively lower pollen-attraction costs (</w:t>
      </w:r>
      <w:r w:rsidR="000F7A6D">
        <w:t>trade-off 3 in Figure 1b</w:t>
      </w:r>
      <w:r w:rsidR="006A0EE8">
        <w:t xml:space="preserve">).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1BF4E975" w:rsidR="00D848E4" w:rsidRDefault="000F7A6D" w:rsidP="008D5690">
      <w:r>
        <w:rPr>
          <w:b/>
        </w:rPr>
        <w:t xml:space="preserve">The three trade-offs link to a single reproductive strategy continuum: </w:t>
      </w:r>
      <w:r w:rsidR="00ED5D48">
        <w:t xml:space="preserve">The count-size trade-offs and parental optimist-parental pessimist trade-off emerge </w:t>
      </w:r>
      <w:r>
        <w:t>from</w:t>
      </w:r>
      <w:r w:rsidR="00ED5D48">
        <w:t xml:space="preserve"> different bodies of literature, but by extending them to consider total reproductive investment and </w:t>
      </w:r>
      <w:r w:rsidR="00521E23">
        <w:t xml:space="preserve">counts of </w:t>
      </w:r>
      <w:r w:rsidR="00ED5D48">
        <w:t xml:space="preserve">parts </w:t>
      </w:r>
      <w:r w:rsidR="00D848E4">
        <w:t xml:space="preserve">at </w:t>
      </w:r>
      <w:r w:rsidR="00ED5D48">
        <w:t>two key times in a plant’s reproductive cycle</w:t>
      </w:r>
      <w:r w:rsidR="00521E23">
        <w:t>,</w:t>
      </w:r>
      <w:r w:rsidR="00ED5D48">
        <w:t xml:space="preserve"> it becomes apparent that they </w:t>
      </w:r>
      <w:r w:rsidR="006A0EE8">
        <w:t>represent the same r</w:t>
      </w:r>
      <w:r w:rsidR="0067148D">
        <w:t>eproductive strategy continuum</w:t>
      </w:r>
      <w:r w:rsidR="00D848E4">
        <w:t xml:space="preserve"> and together predict a syndrome of traits associated with large-seeded versus</w:t>
      </w:r>
      <w:r w:rsidR="00ED5D48">
        <w:t xml:space="preserve"> (</w:t>
      </w:r>
      <w:r w:rsidR="00D848E4">
        <w:t xml:space="preserve">depicted in </w:t>
      </w:r>
      <w:r w:rsidR="00ED5D48">
        <w:t>Figure 1</w:t>
      </w:r>
      <w:r w:rsidR="005067A8">
        <w:t>c</w:t>
      </w:r>
      <w:r w:rsidR="00ED5D48">
        <w:t>)</w:t>
      </w:r>
      <w:r w:rsidR="00D848E4">
        <w:t xml:space="preserve"> versus small-seeded species</w:t>
      </w:r>
      <w:r w:rsidR="00ED5D48">
        <w:t xml:space="preserve">. </w:t>
      </w:r>
      <w:r w:rsidR="00DA2BE7">
        <w:t xml:space="preserve">Consider </w:t>
      </w:r>
      <w:r w:rsidR="00D848E4">
        <w:t xml:space="preserve">a large-seeded </w:t>
      </w:r>
      <w:r w:rsidR="00DA2BE7">
        <w:t>species</w:t>
      </w:r>
      <w:r w:rsidR="00D848E4">
        <w:t xml:space="preserve">, one </w:t>
      </w:r>
      <w:r w:rsidR="00DA2BE7">
        <w:t xml:space="preserve">lying on the low seed count-high reproductive costs end of </w:t>
      </w:r>
      <w:r w:rsidR="00D848E4">
        <w:t>trade-off 1</w:t>
      </w:r>
      <w:r w:rsidR="00DA2BE7">
        <w:t xml:space="preserve"> (Figure 1b). Such species will align with the high choosiness-low relative pollen attraction costs end of trade-off </w:t>
      </w:r>
      <w:r w:rsidR="00D848E4">
        <w:t>3</w:t>
      </w:r>
      <w:r w:rsidR="00DA2BE7">
        <w:t>, for species with high reproductive costs will be most selective about which embryos to provision</w:t>
      </w:r>
      <w:r w:rsidR="005067A8">
        <w:t xml:space="preserve"> (connection 1 in Figure 1c)</w:t>
      </w:r>
      <w:r w:rsidR="00DA2BE7">
        <w:t xml:space="preserve">. </w:t>
      </w:r>
      <w:r w:rsidR="008F0C84">
        <w:t>A</w:t>
      </w:r>
      <w:r w:rsidR="00DA2BE7">
        <w:t xml:space="preserve"> species with low seed count and high choosiness (low seedset) must </w:t>
      </w:r>
      <w:r w:rsidR="008F0C84">
        <w:t xml:space="preserve">as a matter of logic </w:t>
      </w:r>
      <w:r w:rsidR="00DA2BE7">
        <w:t xml:space="preserve">produce a relatively larger ovule count, aligning these species with the high ovule count-low pollen-attraction costs end of trade-off </w:t>
      </w:r>
      <w:r w:rsidR="00D848E4">
        <w:t xml:space="preserve">2 </w:t>
      </w:r>
      <w:r w:rsidR="00DA2BE7">
        <w:t>(</w:t>
      </w:r>
      <w:r w:rsidR="005067A8">
        <w:t xml:space="preserve">connection 2 in </w:t>
      </w:r>
      <w:r w:rsidR="00DA2BE7">
        <w:t xml:space="preserve">Figure 1c). </w:t>
      </w:r>
      <w:r w:rsidR="00D848E4">
        <w:t>Indeed, trade-off 3 is nearly a ratio of the two energy pool-count trade-offs: it reflects what decisions plants make after allocating energy to pollen-attraction (trade-off 2), but before begin</w:t>
      </w:r>
      <w:r w:rsidR="008F2F94">
        <w:t>ning</w:t>
      </w:r>
      <w:r w:rsidR="00D848E4">
        <w:t xml:space="preserve"> </w:t>
      </w:r>
      <w:r w:rsidR="008F2F94">
        <w:t>to allocate</w:t>
      </w:r>
      <w:r w:rsidR="00D848E4">
        <w:t xml:space="preserve"> the provisioning component of total reproductive investment (part of trade-off 1). </w:t>
      </w:r>
    </w:p>
    <w:p w14:paraId="0BC10F31" w14:textId="6F9DFBCD" w:rsidR="0012287A" w:rsidRDefault="00DA2BE7" w:rsidP="008D5690">
      <w:r>
        <w:lastRenderedPageBreak/>
        <w:t>In summary, a</w:t>
      </w:r>
      <w:r w:rsidR="008D5690">
        <w:t xml:space="preserve">t one end of the spectrum are species that produce relatively few, </w:t>
      </w:r>
      <w:r w:rsidR="000B2E8D">
        <w:t xml:space="preserve">but </w:t>
      </w:r>
      <w:r w:rsidR="008D5690">
        <w:t>large seeds, and have low seedset. The</w:t>
      </w:r>
      <w:r w:rsidR="00F24F0A">
        <w:t>se parental optimists</w:t>
      </w:r>
      <w:r w:rsidR="008D5690">
        <w:t xml:space="preserve"> display greater </w:t>
      </w:r>
      <w:r w:rsidR="000B2E8D">
        <w:t>selectivity</w:t>
      </w:r>
      <w:r w:rsidR="000B2E8D" w:rsidDel="000B2E8D">
        <w:t xml:space="preserve"> </w:t>
      </w:r>
      <w:r w:rsidR="008D5690">
        <w:t xml:space="preserve">in which zygotes to provision, 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8D5690">
        <w:t>.</w:t>
      </w:r>
      <w:r w:rsidR="00666BA3">
        <w:t xml:space="preserve"> </w:t>
      </w:r>
      <w:r w:rsidR="001D74F4">
        <w:t>Parental pessimists</w:t>
      </w:r>
      <w:r w:rsidR="00F24F0A">
        <w:t>, relative to the parental optimists,</w:t>
      </w:r>
      <w:r w:rsidR="001D74F4">
        <w:t xml:space="preserve"> have the same energy to invest in ovules </w:t>
      </w:r>
      <w:r w:rsidR="00F24F0A">
        <w:t xml:space="preserve">or </w:t>
      </w:r>
      <w:r w:rsidR="001D74F4">
        <w:t xml:space="preserve">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7E4AC7C8" w:rsidR="00DF6FC6" w:rsidRPr="003C3342" w:rsidRDefault="001B7A08" w:rsidP="00DF6FC6">
      <w:r>
        <w:t>Overall</w:t>
      </w:r>
      <w:r w:rsidR="00DF6FC6">
        <w:t xml:space="preserve">, we </w:t>
      </w:r>
      <w:r w:rsidR="0012287A">
        <w:t xml:space="preserve">ask </w:t>
      </w:r>
      <w:r w:rsidR="00DF6FC6">
        <w:t>the following questions</w:t>
      </w:r>
      <w:r w:rsidR="00DF6FC6"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lastRenderedPageBreak/>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E2F9B6E"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lastRenderedPageBreak/>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3BBBB8CD"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w:t>
      </w:r>
      <w:r w:rsidR="006869F3" w:rsidRPr="003C3342">
        <w:lastRenderedPageBreak/>
        <w:t xml:space="preserve">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1A991B96"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00261620">
        <w:t xml:space="preserve"> Tables S1-S14 and Figures S1-S14</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870C99E"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w:t>
      </w:r>
      <w:r w:rsidR="000D0446">
        <w:lastRenderedPageBreak/>
        <w:t xml:space="preserve">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lastRenderedPageBreak/>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00E95B48"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w:t>
      </w:r>
      <w:r w:rsidR="009A035F">
        <w:lastRenderedPageBreak/>
        <w:t>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2F7FD130"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w:t>
      </w:r>
      <w:r w:rsidR="0026173D">
        <w:rPr>
          <w:rFonts w:eastAsia="Times New Roman"/>
          <w:color w:val="000000"/>
          <w:lang w:eastAsia="en-AU"/>
        </w:rPr>
        <w:lastRenderedPageBreak/>
        <w:t xml:space="preserve">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89AB1CF"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013FCD75" w14:textId="060AD615" w:rsidR="00CD1DD6" w:rsidRDefault="00CD1DD6" w:rsidP="006E0A3A">
      <w:pPr>
        <w:rPr>
          <w:rFonts w:eastAsia="Times New Roman"/>
          <w:color w:val="000000"/>
          <w:lang w:eastAsia="en-AU"/>
        </w:rPr>
      </w:pPr>
      <w:r>
        <w:rPr>
          <w:rFonts w:eastAsia="Times New Roman"/>
          <w:color w:val="000000"/>
          <w:lang w:eastAsia="en-AU"/>
        </w:rPr>
        <w:t xml:space="preserve">The values </w:t>
      </w:r>
      <w:r w:rsidR="00261620">
        <w:rPr>
          <w:rFonts w:eastAsia="Times New Roman"/>
          <w:color w:val="000000"/>
          <w:lang w:eastAsia="en-AU"/>
        </w:rPr>
        <w:t xml:space="preserve">for the plotted points </w:t>
      </w:r>
      <w:r>
        <w:rPr>
          <w:rFonts w:eastAsia="Times New Roman"/>
          <w:color w:val="000000"/>
          <w:lang w:eastAsia="en-AU"/>
        </w:rPr>
        <w:t>are listed in the Supplementary Material Table S15.</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Default="00C822EE" w:rsidP="006E0A3A">
      <w:r>
        <w:t xml:space="preserve">These shifts are also reflected in the relative slopes of the regression between seed size and provisioning costs and between seed size and pollen-attraction costs: provisioning costs show a </w:t>
      </w:r>
      <w:r>
        <w:lastRenderedPageBreak/>
        <w:t xml:space="preserve">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4141FBEF" w14:textId="77777777" w:rsidR="00261620" w:rsidRDefault="00261620" w:rsidP="00261620">
      <w:pPr>
        <w:rPr>
          <w:rFonts w:eastAsia="Times New Roman"/>
          <w:color w:val="000000"/>
          <w:lang w:eastAsia="en-AU"/>
        </w:rPr>
      </w:pPr>
      <w:r>
        <w:rPr>
          <w:rFonts w:eastAsia="Times New Roman"/>
          <w:color w:val="000000"/>
          <w:lang w:eastAsia="en-AU"/>
        </w:rPr>
        <w:t>The values for the plotted points are listed in the Supplementary Material Table S15.</w:t>
      </w:r>
    </w:p>
    <w:p w14:paraId="20C2530E" w14:textId="77777777" w:rsidR="00B03529" w:rsidRPr="003C3342" w:rsidRDefault="00B03529" w:rsidP="003C3342">
      <w:pPr>
        <w:pStyle w:val="Heading2"/>
      </w:pPr>
      <w:r w:rsidRPr="003C3342">
        <w:t>Shifts in accessory costs with plant size, age, or reproductive effort</w:t>
      </w:r>
    </w:p>
    <w:p w14:paraId="59F901F3" w14:textId="52567D77"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261620">
        <w:rPr>
          <w:rFonts w:eastAsia="Times New Roman"/>
          <w:iCs/>
          <w:color w:val="000000"/>
          <w:lang w:eastAsia="en-AU"/>
        </w:rPr>
        <w:t xml:space="preserve"> Table S16</w:t>
      </w:r>
      <w:r w:rsidR="0033297E">
        <w:rPr>
          <w:rFonts w:eastAsia="Times New Roman"/>
          <w:iCs/>
          <w:color w:val="000000"/>
          <w:lang w:eastAsia="en-AU"/>
        </w:rPr>
        <w:t>)</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r w:rsidR="00261620">
        <w:rPr>
          <w:rFonts w:eastAsia="Times New Roman"/>
          <w:iCs/>
          <w:color w:val="000000"/>
          <w:lang w:eastAsia="en-AU"/>
        </w:rPr>
        <w:t xml:space="preserve"> Table S16</w:t>
      </w:r>
      <w:r w:rsidR="00043187">
        <w:rPr>
          <w:rFonts w:eastAsia="Times New Roman"/>
          <w:iCs/>
          <w:color w:val="000000"/>
          <w:lang w:eastAsia="en-AU"/>
        </w:rPr>
        <w:t>).</w:t>
      </w:r>
    </w:p>
    <w:p w14:paraId="5081D51F" w14:textId="77777777" w:rsidR="00FE3EB9" w:rsidRPr="003C3342" w:rsidRDefault="00FE3EB9" w:rsidP="003C3342">
      <w:pPr>
        <w:pStyle w:val="Heading2"/>
      </w:pPr>
      <w:r w:rsidRPr="003C3342">
        <w:t>Correlates with total reproductive investment</w:t>
      </w:r>
    </w:p>
    <w:p w14:paraId="1FD9F66F" w14:textId="3B819875"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3F85784E"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w:t>
      </w:r>
      <w:r w:rsidRPr="003C3342">
        <w:lastRenderedPageBreak/>
        <w:t xml:space="preserve">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00261620">
        <w:t xml:space="preserve"> S17</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r w:rsidR="00261620">
        <w:t xml:space="preserve"> S17</w:t>
      </w:r>
      <w:r w:rsidR="00A27A66">
        <w:t>).</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7C9EEF2D" w:rsidR="006751DC" w:rsidRPr="003C3342" w:rsidRDefault="006751DC" w:rsidP="006751DC">
      <w:r>
        <w:t xml:space="preserve">There were four key outcomes from this study. First, these long-lived perennial plants 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there existed 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w:t>
      </w:r>
      <w:r>
        <w:lastRenderedPageBreak/>
        <w:t xml:space="preserve">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w:t>
      </w:r>
      <w:r>
        <w:fldChar w:fldCharType="end"/>
      </w:r>
      <w:r>
        <w:t xml:space="preserve">. In combination, these trade-offs lead to systematic differences in the way energy is allocated across species, our third outcome. The </w:t>
      </w:r>
      <w:r>
        <w:rPr>
          <w:i/>
        </w:rPr>
        <w:t>parental optimists</w:t>
      </w:r>
      <w:r>
        <w:t xml:space="preserve"> were, as predicted, the large-seeded species: part of the big seed-size, low seedset strategy is to invest proportionally less in 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77777777" w:rsidR="006751DC" w:rsidRDefault="006751DC" w:rsidP="006751DC">
      <w:r>
        <w:t xml:space="preserve">All species in this study allocated an enormous proportion of RE to accessory costs, both the </w:t>
      </w:r>
      <w:r w:rsidRPr="0094074D">
        <w:t>success costs</w:t>
      </w:r>
      <w:r>
        <w:t xml:space="preserve"> and discarded tissues (Figure 1a, Table 1). </w:t>
      </w:r>
      <w:r w:rsidRPr="003C3342">
        <w:t>Many estimates of plant energy investment in reproduction do not account for total accessory costs</w:t>
      </w:r>
      <w:r>
        <w:t xml:space="preserve">, leading to potentially misleading results (reviewed in </w:t>
      </w:r>
      <w:proofErr w:type="spellStart"/>
      <w:r>
        <w:t>Obeso</w:t>
      </w:r>
      <w:proofErr w:type="spellEnd"/>
      <w:r>
        <w:t xml:space="preserve"> 2002; </w:t>
      </w:r>
      <w:proofErr w:type="gramStart"/>
      <w:r>
        <w:t>Lord &amp;</w:t>
      </w:r>
      <w:proofErr w:type="gramEnd"/>
      <w:r>
        <w:t xml:space="preserve">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Pr="0094074D">
        <w:rPr>
          <w:rFonts w:cs="Times New Roman"/>
        </w:rPr>
        <w:t>(Obeso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181612">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 since both discarded tissue costs and success cost components (see Figure 1a for definitions) contributed to the high accessory costs (Table 1).</w:t>
      </w:r>
    </w:p>
    <w:p w14:paraId="4C9C3188" w14:textId="77777777" w:rsidR="006751DC" w:rsidRDefault="006751DC" w:rsidP="006751DC">
      <w:r>
        <w:t xml:space="preserve">The study species have diverse floral and fruiting structures, such that disparate tissues comprise success cost expenditures in different species </w:t>
      </w:r>
      <w:r w:rsidRPr="003C3342">
        <w:t>(Figure 1</w:t>
      </w:r>
      <w:r>
        <w:t>a</w:t>
      </w:r>
      <w:r w:rsidRPr="003C3342">
        <w:t>, Table 1).</w:t>
      </w:r>
      <w:r>
        <w:t xml:space="preserve"> For three species (</w:t>
      </w:r>
      <w:r>
        <w:rPr>
          <w:i/>
        </w:rPr>
        <w:t xml:space="preserve">Epacris </w:t>
      </w:r>
      <w:r>
        <w:rPr>
          <w:i/>
        </w:rPr>
        <w:lastRenderedPageBreak/>
        <w:t xml:space="preserve">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maximize seed production and survival.</w:t>
      </w:r>
      <w:r w:rsidRPr="003C3342">
        <w:t xml:space="preserve"> </w:t>
      </w:r>
    </w:p>
    <w:p w14:paraId="1F251C54" w14:textId="77777777"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Pr="00181612">
        <w:rPr>
          <w:rFonts w:cs="Times New Roman"/>
        </w:rPr>
        <w:t xml:space="preserve">(Stephenson 1981; Sutherland 1986; Ramirez &amp; Berry 1997; Knight </w:t>
      </w:r>
      <w:r w:rsidRPr="00181612">
        <w:rPr>
          <w:rFonts w:cs="Times New Roman"/>
          <w:i/>
          <w:iCs/>
        </w:rPr>
        <w:t>et al.</w:t>
      </w:r>
      <w:r w:rsidRPr="00181612">
        <w:rPr>
          <w:rFonts w:cs="Times New Roman"/>
        </w:rPr>
        <w:t xml:space="preserve"> 2005)</w:t>
      </w:r>
      <w:r w:rsidRPr="003C3342">
        <w:fldChar w:fldCharType="end"/>
      </w:r>
      <w:r>
        <w:t xml:space="preserve">. </w:t>
      </w:r>
    </w:p>
    <w:p w14:paraId="6DBC87E6" w14:textId="155E46C0"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w:t>
      </w:r>
      <w:proofErr w:type="spellStart"/>
      <w:r w:rsidRPr="00F34B6D">
        <w:t>selfing</w:t>
      </w:r>
      <w:proofErr w:type="spellEnd"/>
      <w:r w:rsidRPr="00F34B6D">
        <w:t xml:space="preserve"> or </w:t>
      </w:r>
      <w:proofErr w:type="spellStart"/>
      <w:r w:rsidRPr="00F34B6D">
        <w:t>apomixis</w:t>
      </w:r>
      <w:proofErr w:type="spellEnd"/>
      <w:r w:rsidRPr="00F34B6D">
        <w:t xml:space="preserve">.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Pr="00F34B6D">
        <w:rPr>
          <w:rFonts w:cs="Times New Roman"/>
        </w:rPr>
        <w:t xml:space="preserve">(Ashman </w:t>
      </w:r>
      <w:r w:rsidRPr="00F34B6D">
        <w:rPr>
          <w:rFonts w:cs="Times New Roman"/>
          <w:i/>
          <w:iCs/>
        </w:rPr>
        <w:t>et al.</w:t>
      </w:r>
      <w:r w:rsidRPr="00F34B6D">
        <w:rPr>
          <w:rFonts w:cs="Times New Roman"/>
        </w:rPr>
        <w:t xml:space="preserve"> 2004; Knight </w:t>
      </w:r>
      <w:r w:rsidRPr="00F34B6D">
        <w:rPr>
          <w:rFonts w:cs="Times New Roman"/>
          <w:i/>
          <w:iCs/>
        </w:rPr>
        <w:t>et al.</w:t>
      </w:r>
      <w:r w:rsidRPr="00F34B6D">
        <w:rPr>
          <w:rFonts w:cs="Times New Roman"/>
        </w:rPr>
        <w:t xml:space="preserve"> 2005; Ruane, Rotzin &amp; Congleton 2014)</w:t>
      </w:r>
      <w:r w:rsidRPr="00F34B6D">
        <w:fldChar w:fldCharType="end"/>
      </w:r>
      <w:r w:rsidRPr="00F34B6D">
        <w:t xml:space="preserve">. Additional zygotes will </w:t>
      </w:r>
      <w:r w:rsidRPr="00F34B6D">
        <w:lastRenderedPageBreak/>
        <w:t>be lost during the provisioning period due to factors including insect attack and poor environmental conditions.</w:t>
      </w:r>
    </w:p>
    <w:p w14:paraId="74B66409" w14:textId="77777777" w:rsidR="006751DC" w:rsidRPr="003C3342" w:rsidRDefault="006751DC" w:rsidP="006751DC">
      <w:r w:rsidRPr="003C3342">
        <w:t>In the following section</w:t>
      </w:r>
      <w:r>
        <w:t>s</w:t>
      </w:r>
      <w:r w:rsidRPr="003C3342">
        <w:t xml:space="preserve"> we explore whether </w:t>
      </w:r>
      <w:r>
        <w:t xml:space="preserve">three trade-offs are observed and whether </w:t>
      </w:r>
      <w:r w:rsidRPr="003C3342">
        <w:t>the</w:t>
      </w:r>
      <w:r>
        <w:t>se trade-offs predict how</w:t>
      </w:r>
      <w:r w:rsidRPr="003C3342">
        <w:t xml:space="preserve"> relative investment in different accessory cost pools shift</w:t>
      </w:r>
      <w:r>
        <w:t>s across species.</w:t>
      </w:r>
    </w:p>
    <w:p w14:paraId="02021DA1" w14:textId="77777777" w:rsidR="00FF1706" w:rsidRDefault="00FF1706" w:rsidP="00FF1706">
      <w:pPr>
        <w:pStyle w:val="Heading2"/>
      </w:pPr>
      <w:r>
        <w:t>Count-cost and choosiness-cost trade-offs observed</w:t>
      </w:r>
    </w:p>
    <w:p w14:paraId="26374A29" w14:textId="4E59EF59" w:rsidR="00FF1706" w:rsidRDefault="00FF1706" w:rsidP="00FF1706">
      <w:pPr>
        <w:rPr>
          <w:color w:val="000000" w:themeColor="text1"/>
        </w:rPr>
      </w:pPr>
      <w:r>
        <w:t xml:space="preserve">The first two trade-offs identified in the introduction describe how a given pool of energy 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Pr="007616B9">
        <w:rPr>
          <w:rFonts w:cs="Times New Roman"/>
        </w:rPr>
        <w:t xml:space="preserve">(Smith &amp; Fretwell 1974; Moles </w:t>
      </w:r>
      <w:r w:rsidRPr="007616B9">
        <w:rPr>
          <w:rFonts w:cs="Times New Roman"/>
          <w:i/>
          <w:iCs/>
        </w:rPr>
        <w:t>et al.</w:t>
      </w:r>
      <w:r w:rsidRPr="007616B9">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The first trade-off is between seed count and total reproductive c</w:t>
      </w:r>
      <w:commentRangeStart w:id="9"/>
      <w:r w:rsidR="00E66565">
        <w:t>osts, closely related to the well-established seed size-seed count trade-off, demonstrating that large-seede</w:t>
      </w:r>
      <w:commentRangeEnd w:id="9"/>
      <w:r w:rsidR="00E66565">
        <w:rPr>
          <w:rStyle w:val="CommentReference"/>
        </w:rPr>
        <w:commentReference w:id="9"/>
      </w:r>
      <w:r w:rsidR="00E66565">
        <w:t xml:space="preserv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E66565" w:rsidRPr="00181612">
        <w:rPr>
          <w:rFonts w:cs="Times New Roman"/>
        </w:rPr>
        <w:t>(Smith &amp; Fretwell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that the pool of energy plants have to allocate to construct flowers to the point of pollination and may be divided into fewer showier flowers or into more numerous but cheaper flowers </w:t>
      </w:r>
      <w:commentRangeStart w:id="10"/>
      <w:r>
        <w:t>(###refs)</w:t>
      </w:r>
      <w:commentRangeEnd w:id="10"/>
      <w:r>
        <w:rPr>
          <w:rStyle w:val="CommentReference"/>
        </w:rPr>
        <w:commentReference w:id="10"/>
      </w:r>
      <w:r>
        <w:t xml:space="preserve">. </w:t>
      </w:r>
    </w:p>
    <w:p w14:paraId="3224CD5D" w14:textId="77777777"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7616B9">
        <w:rPr>
          <w:rFonts w:cs="Times New Roman"/>
        </w:rPr>
        <w:t xml:space="preserve">(Lord &amp; Westoby 2006; Rosenheim </w:t>
      </w:r>
      <w:r w:rsidRPr="007616B9">
        <w:rPr>
          <w:rFonts w:cs="Times New Roman"/>
          <w:i/>
          <w:iCs/>
        </w:rPr>
        <w:t>et al.</w:t>
      </w:r>
      <w:r w:rsidRPr="007616B9">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181612">
        <w:rPr>
          <w:rFonts w:cs="Times New Roman"/>
        </w:rPr>
        <w:t xml:space="preserve">(Haig &amp; Westoby 1988;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w:t>
      </w:r>
      <w:r w:rsidRPr="00287E7D">
        <w:rPr>
          <w:color w:val="000000" w:themeColor="text1"/>
        </w:rPr>
        <w:lastRenderedPageBreak/>
        <w:t xml:space="preserve">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0765E8">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657A7852" w:rsidR="00FF1706" w:rsidRDefault="00FF1706" w:rsidP="00FF1706">
      <w:r>
        <w:t>Together, the three trade-offs predict a single axis of variation in reproductive strategies, showing how species exhibit coordinated shifts in resource allocation</w:t>
      </w:r>
      <w:r w:rsidR="00E66565">
        <w:t xml:space="preserve"> (Figure 1</w:t>
      </w:r>
      <w:r w:rsidR="001B7A08">
        <w:t>c</w:t>
      </w:r>
      <w:r w:rsidR="00E66565">
        <w:t>)</w:t>
      </w:r>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r w:rsidR="00E66565">
        <w:t>a</w:t>
      </w:r>
      <w:r>
        <w:t xml:space="preserve">. </w:t>
      </w:r>
      <w:r w:rsidR="00E66565">
        <w:t>T</w:t>
      </w:r>
      <w:r>
        <w:t xml:space="preserve">he first and third of the predicted </w:t>
      </w:r>
      <w:r w:rsidR="00E66565">
        <w:t xml:space="preserve">relative </w:t>
      </w:r>
      <w:r>
        <w:t>shifts in tissue investment with seed size were strong</w:t>
      </w:r>
      <w:bookmarkStart w:id="11" w:name="_GoBack"/>
      <w:bookmarkEnd w:id="11"/>
      <w:r>
        <w:t xml:space="preserve">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77777777" w:rsidR="00FF1706" w:rsidRPr="008A6743" w:rsidRDefault="00FF1706" w:rsidP="00FF1706">
      <w:pPr>
        <w:rPr>
          <w:color w:val="000000" w:themeColor="text1"/>
        </w:rPr>
      </w:pPr>
      <w:r>
        <w:lastRenderedPageBreak/>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w:t>
      </w:r>
      <w:proofErr w:type="gramStart"/>
      <w:r>
        <w:rPr>
          <w:color w:val="000000" w:themeColor="text1"/>
        </w:rPr>
        <w:t>Lord &amp;</w:t>
      </w:r>
      <w:proofErr w:type="gramEnd"/>
      <w:r>
        <w:rPr>
          <w:color w:val="000000" w:themeColor="text1"/>
        </w:rPr>
        <w:t xml:space="preserve">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Pr="00181612">
        <w:rPr>
          <w:rFonts w:cs="Times New Roman"/>
        </w:rPr>
        <w:t xml:space="preserve">(Hughes </w:t>
      </w:r>
      <w:r w:rsidRPr="00181612">
        <w:rPr>
          <w:rFonts w:cs="Times New Roman"/>
          <w:i/>
          <w:iCs/>
        </w:rPr>
        <w:t>et al.</w:t>
      </w:r>
      <w:r w:rsidRPr="00181612">
        <w:rPr>
          <w:rFonts w:cs="Times New Roman"/>
        </w:rPr>
        <w:t xml:space="preserve"> 1994; Moles </w:t>
      </w:r>
      <w:r w:rsidRPr="00181612">
        <w:rPr>
          <w:rFonts w:cs="Times New Roman"/>
          <w:i/>
          <w:iCs/>
        </w:rPr>
        <w:t>et al.</w:t>
      </w:r>
      <w:r w:rsidRPr="00181612">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5521991A" w:rsidR="00FF1706" w:rsidRDefault="00FF1706" w:rsidP="00FF1706">
      <w:pPr>
        <w:rPr>
          <w:color w:val="000000" w:themeColor="text1"/>
        </w:rPr>
      </w:pPr>
      <w:r w:rsidRPr="009972A0">
        <w:t xml:space="preserve">In this study, </w:t>
      </w:r>
      <w:commentRangeStart w:id="12"/>
      <w:r w:rsidRPr="009972A0">
        <w:t>total reproductive costs</w:t>
      </w:r>
      <w:commentRangeEnd w:id="12"/>
      <w:r>
        <w:rPr>
          <w:rStyle w:val="CommentReference"/>
        </w:rPr>
        <w:commentReference w:id="12"/>
      </w:r>
      <w:r w:rsidRPr="009972A0">
        <w:t xml:space="preserve">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Pr="0094074D">
        <w:rPr>
          <w:rFonts w:cs="Times New Roman"/>
        </w:rPr>
        <w:t xml:space="preserve">(Henery &amp; Westoby 2001; Moles, Warton &amp; Westoby 2003; Lord &amp; Westoby 2006; Chen </w:t>
      </w:r>
      <w:r w:rsidRPr="0094074D">
        <w:rPr>
          <w:rFonts w:cs="Times New Roman"/>
          <w:i/>
          <w:iCs/>
        </w:rPr>
        <w:t>et al.</w:t>
      </w:r>
      <w:r w:rsidRPr="0094074D">
        <w:rPr>
          <w:rFonts w:cs="Times New Roman"/>
        </w:rPr>
        <w:t xml:space="preserve"> 2010; Lord &amp; Westoby 2012)</w:t>
      </w:r>
      <w:r>
        <w:rPr>
          <w:rFonts w:cs="Times New Roman"/>
        </w:rPr>
        <w:fldChar w:fldCharType="end"/>
      </w:r>
      <w:r>
        <w:rPr>
          <w:rFonts w:cs="Times New Roman"/>
        </w:rPr>
        <w:t xml:space="preserve">. </w:t>
      </w:r>
      <w:del w:id="13" w:author="Dr Elizabeth Wenk " w:date="2016-12-20T11:19:00Z">
        <w:r w:rsidDel="00E66565">
          <w:rPr>
            <w:color w:val="000000" w:themeColor="text1"/>
          </w:rPr>
          <w:delText xml:space="preserve">They affirmed </w:delText>
        </w:r>
        <w:r w:rsidRPr="009972A0" w:rsidDel="00E66565">
          <w:rPr>
            <w:color w:val="000000" w:themeColor="text1"/>
          </w:rPr>
          <w:delText>theories on optimal energy allocation</w:delText>
        </w:r>
        <w:r w:rsidDel="00E66565">
          <w:rPr>
            <w:color w:val="000000" w:themeColor="text1"/>
          </w:rPr>
          <w:delText xml:space="preserve"> that </w:delText>
        </w:r>
        <w:r w:rsidRPr="009972A0" w:rsidDel="00E66565">
          <w:rPr>
            <w:color w:val="000000" w:themeColor="text1"/>
          </w:rPr>
          <w:delText>sugges</w:delText>
        </w:r>
        <w:r w:rsidDel="00E66565">
          <w:rPr>
            <w:color w:val="000000" w:themeColor="text1"/>
          </w:rPr>
          <w:delText>t</w:delText>
        </w:r>
        <w:r w:rsidRPr="009972A0" w:rsidDel="00E66565">
          <w:rPr>
            <w:color w:val="000000" w:themeColor="text1"/>
          </w:rPr>
          <w:delText xml:space="preserve"> that despite the enormous diversity of floral forms and the known adaptive function of many floral parts </w:delText>
        </w:r>
        <w:r w:rsidRPr="009972A0" w:rsidDel="00E66565">
          <w:rPr>
            <w:color w:val="000000" w:themeColor="text1"/>
          </w:rPr>
          <w:fldChar w:fldCharType="begin"/>
        </w:r>
        <w:r w:rsidRPr="009972A0" w:rsidDel="00E66565">
          <w:rPr>
            <w:color w:val="000000" w:themeColor="text1"/>
          </w:rPr>
          <w:del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delInstrText>
        </w:r>
        <w:r w:rsidRPr="009972A0" w:rsidDel="00E66565">
          <w:rPr>
            <w:color w:val="000000" w:themeColor="text1"/>
          </w:rPr>
          <w:fldChar w:fldCharType="separate"/>
        </w:r>
        <w:r w:rsidRPr="00181612" w:rsidDel="00E66565">
          <w:rPr>
            <w:rFonts w:cs="Times New Roman"/>
          </w:rPr>
          <w:delText>(Harder &amp; Barrett 2006; Harder &amp; Johnson 2009)</w:delText>
        </w:r>
        <w:r w:rsidRPr="009972A0" w:rsidDel="00E66565">
          <w:rPr>
            <w:color w:val="000000" w:themeColor="text1"/>
          </w:rPr>
          <w:fldChar w:fldCharType="end"/>
        </w:r>
        <w:r w:rsidRPr="009972A0" w:rsidDel="00E66565">
          <w:rPr>
            <w:color w:val="000000" w:themeColor="text1"/>
          </w:rPr>
          <w:delText xml:space="preserve">, </w:delText>
        </w:r>
        <w:commentRangeStart w:id="14"/>
        <w:r w:rsidRPr="009972A0" w:rsidDel="00E66565">
          <w:rPr>
            <w:color w:val="000000" w:themeColor="text1"/>
          </w:rPr>
          <w:delText>all seed sizes are equally cost</w:delText>
        </w:r>
        <w:r w:rsidDel="00E66565">
          <w:rPr>
            <w:color w:val="000000" w:themeColor="text1"/>
          </w:rPr>
          <w:delText>ly</w:delText>
        </w:r>
        <w:r w:rsidRPr="009972A0" w:rsidDel="00E66565">
          <w:rPr>
            <w:color w:val="000000" w:themeColor="text1"/>
          </w:rPr>
          <w:delText xml:space="preserve"> to produce</w:delText>
        </w:r>
        <w:commentRangeEnd w:id="14"/>
        <w:r w:rsidDel="00E66565">
          <w:rPr>
            <w:rStyle w:val="CommentReference"/>
          </w:rPr>
          <w:commentReference w:id="14"/>
        </w:r>
        <w:r w:rsidDel="00E66565">
          <w:rPr>
            <w:color w:val="000000" w:themeColor="text1"/>
          </w:rPr>
          <w:delText xml:space="preserve"> </w:delText>
        </w:r>
        <w:r w:rsidRPr="009972A0" w:rsidDel="00E66565">
          <w:rPr>
            <w:color w:val="000000" w:themeColor="text1"/>
          </w:rPr>
          <w:delText xml:space="preserve"> </w:delText>
        </w:r>
        <w:r w:rsidRPr="009972A0" w:rsidDel="00E66565">
          <w:rPr>
            <w:color w:val="000000" w:themeColor="text1"/>
          </w:rPr>
          <w:fldChar w:fldCharType="begin"/>
        </w:r>
        <w:r w:rsidRPr="009972A0" w:rsidDel="00E66565">
          <w:rPr>
            <w:color w:val="000000" w:themeColor="text1"/>
          </w:rPr>
          <w:del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factors problems involving essential resources or essential components of reproductive effort can be analyzed with an evolutionary application of Liebig’s law of the minimum. We explore life</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offspring harvest cost is smaller. Second, at the optimum, organisms balance multiple fitness</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delInstrText>
        </w:r>
        <w:r w:rsidRPr="009972A0" w:rsidDel="00E66565">
          <w:rPr>
            <w:color w:val="000000" w:themeColor="text1"/>
          </w:rPr>
          <w:fldChar w:fldCharType="separate"/>
        </w:r>
        <w:r w:rsidRPr="00181612" w:rsidDel="00E66565">
          <w:rPr>
            <w:rFonts w:cs="Times New Roman"/>
          </w:rPr>
          <w:delText xml:space="preserve">(Rosenheim </w:delText>
        </w:r>
        <w:r w:rsidRPr="00181612" w:rsidDel="00E66565">
          <w:rPr>
            <w:rFonts w:cs="Times New Roman"/>
            <w:i/>
            <w:iCs/>
          </w:rPr>
          <w:delText>et al.</w:delText>
        </w:r>
        <w:r w:rsidRPr="00181612" w:rsidDel="00E66565">
          <w:rPr>
            <w:rFonts w:cs="Times New Roman"/>
          </w:rPr>
          <w:delText xml:space="preserve"> 2010; Mironchenko &amp; Kozłowski 2014)</w:delText>
        </w:r>
        <w:r w:rsidRPr="009972A0" w:rsidDel="00E66565">
          <w:rPr>
            <w:color w:val="000000" w:themeColor="text1"/>
          </w:rPr>
          <w:fldChar w:fldCharType="end"/>
        </w:r>
        <w:r w:rsidDel="00E66565">
          <w:rPr>
            <w:color w:val="000000" w:themeColor="text1"/>
          </w:rPr>
          <w:delText xml:space="preserve">. Our result suggests that among our study species </w:delText>
        </w:r>
        <w:r w:rsidRPr="009972A0" w:rsidDel="00E66565">
          <w:rPr>
            <w:color w:val="000000" w:themeColor="text1"/>
          </w:rPr>
          <w:delText xml:space="preserve">there are </w:delText>
        </w:r>
        <w:r w:rsidDel="00E66565">
          <w:rPr>
            <w:color w:val="000000" w:themeColor="text1"/>
          </w:rPr>
          <w:delText xml:space="preserve">(slight) </w:delText>
        </w:r>
        <w:r w:rsidRPr="009972A0" w:rsidDel="00E66565">
          <w:rPr>
            <w:color w:val="000000" w:themeColor="text1"/>
          </w:rPr>
          <w:delText xml:space="preserve">additional benefits to being large-seeded that have not </w:delText>
        </w:r>
        <w:r w:rsidRPr="009972A0" w:rsidDel="00E66565">
          <w:rPr>
            <w:color w:val="000000" w:themeColor="text1"/>
          </w:rPr>
          <w:lastRenderedPageBreak/>
          <w:delText>been explored in this study, such as higher seedling germination and success</w:delText>
        </w:r>
        <w:r w:rsidDel="00E66565">
          <w:rPr>
            <w:color w:val="000000" w:themeColor="text1"/>
          </w:rPr>
          <w:delText xml:space="preserve"> </w:delText>
        </w:r>
        <w:r w:rsidDel="00E66565">
          <w:rPr>
            <w:color w:val="000000" w:themeColor="text1"/>
          </w:rPr>
          <w:fldChar w:fldCharType="begin"/>
        </w:r>
        <w:r w:rsidDel="00E66565">
          <w:rPr>
            <w:color w:val="000000" w:themeColor="text1"/>
          </w:rPr>
          <w:del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Del="00E66565">
          <w:rPr>
            <w:color w:val="000000" w:themeColor="text1"/>
          </w:rPr>
          <w:fldChar w:fldCharType="separate"/>
        </w:r>
        <w:r w:rsidRPr="0088543F" w:rsidDel="00E66565">
          <w:rPr>
            <w:rFonts w:cs="Times New Roman"/>
          </w:rPr>
          <w:delText>(Moles &amp; Westoby 2006)</w:delText>
        </w:r>
        <w:r w:rsidDel="00E66565">
          <w:rPr>
            <w:color w:val="000000" w:themeColor="text1"/>
          </w:rPr>
          <w:fldChar w:fldCharType="end"/>
        </w:r>
        <w:r w:rsidRPr="009972A0" w:rsidDel="00E66565">
          <w:rPr>
            <w:color w:val="000000" w:themeColor="text1"/>
          </w:rPr>
          <w:delText>.</w:delText>
        </w:r>
      </w:del>
    </w:p>
    <w:p w14:paraId="150A0883" w14:textId="77777777" w:rsidR="00FF1706" w:rsidRDefault="00FF1706" w:rsidP="00FF1706">
      <w:pPr>
        <w:pStyle w:val="Heading2"/>
      </w:pPr>
      <w:r w:rsidRPr="003C3342">
        <w:t>Shifts in accessory costs with plant size and age</w:t>
      </w:r>
    </w:p>
    <w:p w14:paraId="3CF54E4D" w14:textId="420229D2"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Pr="00181612">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Pr="00B110BA">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Pr="00181612">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did not shift consistently with plant size, age, or</w:t>
      </w:r>
      <w:r>
        <w:t xml:space="preserve"> total reproductive investment</w:t>
      </w:r>
      <w:r w:rsidRPr="003C3342">
        <w:t xml:space="preserve"> (</w:t>
      </w:r>
      <w:r>
        <w:t>Supplementary Material</w:t>
      </w:r>
      <w:ins w:id="15" w:author="Dr Elizabeth Wenk " w:date="2017-02-08T14:05:00Z">
        <w:r w:rsidR="00261620">
          <w:t xml:space="preserve"> S16</w:t>
        </w:r>
      </w:ins>
      <w:r w:rsidRPr="003C3342">
        <w:t xml:space="preserve">). The consistent lack of shift in per seed accessory costs (or seedset, data not shown) with RE (or bud count, data not shown) </w:t>
      </w:r>
      <w:r>
        <w:t>surprised us</w:t>
      </w:r>
      <w:r w:rsidRPr="003C3342">
        <w:t xml:space="preserve">. There is a </w:t>
      </w:r>
      <w:commentRangeStart w:id="16"/>
      <w:r w:rsidRPr="003C3342">
        <w:t>large literature</w:t>
      </w:r>
      <w:commentRangeEnd w:id="16"/>
      <w:r>
        <w:rPr>
          <w:rStyle w:val="CommentReference"/>
        </w:rPr>
        <w:commentReference w:id="16"/>
      </w:r>
      <w:r w:rsidRPr="003C3342">
        <w:t xml:space="preserve"> on expected and observed trends in pollination and seedset with the size of the floral display, </w:t>
      </w:r>
      <w:r>
        <w:t>showing</w:t>
      </w:r>
      <w:r w:rsidRPr="003C3342">
        <w:t xml:space="preserve"> </w:t>
      </w:r>
      <w:r>
        <w:t>varied</w:t>
      </w:r>
      <w:r w:rsidRPr="003C3342">
        <w:t xml:space="preserve"> patterns, but </w:t>
      </w:r>
      <w:r>
        <w:t xml:space="preserve">the literature had not led us to expect </w:t>
      </w:r>
      <w:r w:rsidRPr="003C3342">
        <w:t>a flat relationship for 13 of 14 species</w:t>
      </w:r>
      <w:r>
        <w:t xml:space="preserve"> </w:t>
      </w:r>
      <w:r w:rsidRPr="003C3342">
        <w:t>(</w:t>
      </w:r>
      <w:r>
        <w:t>Supplementary Material</w:t>
      </w:r>
      <w:ins w:id="17" w:author="Dr Elizabeth Wenk " w:date="2017-02-08T14:05:00Z">
        <w:r w:rsidR="00261620">
          <w:t xml:space="preserve"> S16</w:t>
        </w:r>
      </w:ins>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77777777" w:rsidR="00FF1706" w:rsidRDefault="00FF1706" w:rsidP="00FF1706">
      <w:r w:rsidRPr="003C3342">
        <w:t xml:space="preserve">Realistic estimates of </w:t>
      </w:r>
      <w:r>
        <w:t xml:space="preserve">RE </w:t>
      </w:r>
      <w:r w:rsidRPr="003C3342">
        <w:t xml:space="preserve">are essential </w:t>
      </w:r>
      <w:r>
        <w:t>for many research questions: 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Pr="00181612">
        <w:rPr>
          <w:rFonts w:cs="Times New Roman"/>
        </w:rPr>
        <w:t xml:space="preserve">(Fisher </w:t>
      </w:r>
      <w:r w:rsidRPr="00181612">
        <w:rPr>
          <w:rFonts w:cs="Times New Roman"/>
          <w:i/>
          <w:iCs/>
        </w:rPr>
        <w:t>et al.</w:t>
      </w:r>
      <w:r w:rsidRPr="00181612">
        <w:rPr>
          <w:rFonts w:cs="Times New Roman"/>
        </w:rPr>
        <w:t xml:space="preserve"> 2010; Falster </w:t>
      </w:r>
      <w:r w:rsidRPr="00181612">
        <w:rPr>
          <w:rFonts w:cs="Times New Roman"/>
          <w:i/>
          <w:iCs/>
        </w:rPr>
        <w:t>et al.</w:t>
      </w:r>
      <w:r w:rsidRPr="00181612">
        <w:rPr>
          <w:rFonts w:cs="Times New Roman"/>
        </w:rPr>
        <w:t xml:space="preserve"> 2011; Scheiter, Langan &amp; Higgins 2013)</w:t>
      </w:r>
      <w:r>
        <w:fldChar w:fldCharType="end"/>
      </w:r>
      <w:r>
        <w:t xml:space="preserve">, while </w:t>
      </w:r>
      <w:r>
        <w:lastRenderedPageBreak/>
        <w:t>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Pr="00181612">
        <w:rPr>
          <w:rFonts w:cs="Times New Roman"/>
        </w:rPr>
        <w:t xml:space="preserve">(Garcia &amp; Ehrlen 2002; Miller </w:t>
      </w:r>
      <w:r w:rsidRPr="00181612">
        <w:rPr>
          <w:rFonts w:cs="Times New Roman"/>
          <w:i/>
          <w:iCs/>
        </w:rPr>
        <w:t>et al.</w:t>
      </w:r>
      <w:r w:rsidRPr="00181612">
        <w:rPr>
          <w:rFonts w:cs="Times New Roman"/>
        </w:rPr>
        <w:t xml:space="preserve"> 2012)</w:t>
      </w:r>
      <w:r>
        <w:fldChar w:fldCharType="end"/>
      </w:r>
      <w:r w:rsidRPr="003C3342">
        <w:t xml:space="preserve">. </w:t>
      </w:r>
      <w:r>
        <w:t>The current study, along with others, has shown that plants are allocating energy 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363FC392" w14:textId="12154BDA" w:rsidR="00FF1706" w:rsidRPr="003C3342"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00261620">
        <w:t xml:space="preserve"> S17</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t xml:space="preserve"> </w:t>
      </w:r>
      <w:r w:rsidRPr="003C3342">
        <w:t xml:space="preserve">These results conversely demonstrate that if your research question requires seed investment or seed count as an output, estimates of </w:t>
      </w:r>
      <w:r>
        <w:t>RE</w:t>
      </w:r>
      <w:r w:rsidRPr="003C3342">
        <w:t xml:space="preserve"> will not accurately predict seed production</w:t>
      </w:r>
      <w:r>
        <w:t xml:space="preserve">. Instead, and in contrast to many herbaceous species </w:t>
      </w:r>
      <w:r>
        <w:fldChar w:fldCharType="begin"/>
      </w:r>
      <w:r>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fldChar w:fldCharType="separate"/>
      </w:r>
      <w:r w:rsidRPr="00181612">
        <w:rPr>
          <w:rFonts w:cs="Times New Roman"/>
        </w:rPr>
        <w:t>(Shipley &amp; Dion 1992)</w:t>
      </w:r>
      <w:r>
        <w:fldChar w:fldCharType="end"/>
      </w:r>
      <w:r>
        <w:t xml:space="preserve">, seed count or seed investment </w:t>
      </w:r>
      <w:commentRangeStart w:id="18"/>
      <w:r>
        <w:t>must be measured at the individual level</w:t>
      </w:r>
      <w:commentRangeEnd w:id="18"/>
      <w:r>
        <w:rPr>
          <w:rStyle w:val="CommentReference"/>
        </w:rPr>
        <w:commentReference w:id="18"/>
      </w:r>
      <w:r>
        <w:t xml:space="preserve"> for perennial species with relatively low seedset</w:t>
      </w:r>
      <w:r w:rsidRPr="003C3342">
        <w:t>.</w:t>
      </w:r>
    </w:p>
    <w:p w14:paraId="473E7F72" w14:textId="2B264717"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set is quite variable across individuals </w:t>
      </w:r>
      <w:r>
        <w:t>at a single site</w:t>
      </w:r>
      <w:r w:rsidRPr="003C3342">
        <w:t xml:space="preserve"> (</w:t>
      </w:r>
      <w:r>
        <w:t>Figure 3</w:t>
      </w:r>
      <w:r w:rsidRPr="003C3342">
        <w:t>). Therefore, although the number of initiated buds is well-</w:t>
      </w:r>
      <w:r w:rsidRPr="003C3342">
        <w:lastRenderedPageBreak/>
        <w:t>predicted by plant size (for most species)</w:t>
      </w:r>
      <w:r w:rsidR="00261620">
        <w:t xml:space="preserve"> (Supplementary Material Table S18)</w:t>
      </w:r>
      <w:r w:rsidRPr="003C3342">
        <w:t xml:space="preserve"> and is in turn tightly </w:t>
      </w:r>
      <w:proofErr w:type="gramStart"/>
      <w:r w:rsidRPr="003C3342">
        <w:t>correlated</w:t>
      </w:r>
      <w:proofErr w:type="gramEnd"/>
      <w:r w:rsidRPr="003C3342">
        <w:t xml:space="preserve"> with total reproductive investment (for all species), the unpredictability of seedset and overall low seedset means that investment in seeds, at the individual level, cannot be predicted by any easy-to-measure 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Pr="00181612">
        <w:rPr>
          <w:rFonts w:cs="Times New Roman"/>
        </w:rPr>
        <w:t xml:space="preserve">(Herrera </w:t>
      </w:r>
      <w:r w:rsidRPr="00181612">
        <w:rPr>
          <w:rFonts w:cs="Times New Roman"/>
          <w:i/>
          <w:iCs/>
        </w:rPr>
        <w:t>et al.</w:t>
      </w:r>
      <w:r w:rsidRPr="00181612">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Pr="00181612">
        <w:rPr>
          <w:rFonts w:cs="Times New Roman"/>
        </w:rPr>
        <w:t xml:space="preserve">(Copland &amp; Whelan 1989; Mitchell 1997; Herrera </w:t>
      </w:r>
      <w:r w:rsidRPr="00181612">
        <w:rPr>
          <w:rFonts w:cs="Times New Roman"/>
          <w:i/>
          <w:iCs/>
        </w:rPr>
        <w:t>et al.</w:t>
      </w:r>
      <w:r w:rsidRPr="00181612">
        <w:rPr>
          <w:rFonts w:cs="Times New Roman"/>
        </w:rPr>
        <w:t xml:space="preserve"> 1998)</w:t>
      </w:r>
      <w:r w:rsidRPr="003C3342">
        <w:fldChar w:fldCharType="end"/>
      </w:r>
      <w:r w:rsidRPr="003C3342">
        <w:t xml:space="preserve">. </w:t>
      </w:r>
    </w:p>
    <w:p w14:paraId="43AC1639" w14:textId="77777777" w:rsidR="00FF1706" w:rsidRPr="003C3342" w:rsidRDefault="00FF1706" w:rsidP="00FF1706">
      <w:pPr>
        <w:pStyle w:val="Heading2"/>
      </w:pPr>
      <w:commentRangeStart w:id="19"/>
      <w:r w:rsidRPr="003C3342">
        <w:t>Considerations</w:t>
      </w:r>
      <w:commentRangeEnd w:id="19"/>
      <w:r>
        <w:rPr>
          <w:rStyle w:val="CommentReference"/>
          <w:rFonts w:eastAsiaTheme="minorHAnsi" w:cstheme="minorBidi"/>
          <w:b w:val="0"/>
        </w:rPr>
        <w:commentReference w:id="19"/>
      </w:r>
    </w:p>
    <w:p w14:paraId="3BDD726E" w14:textId="77777777"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181612">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and well under 5% for the other two species</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0765E8">
        <w:rPr>
          <w:rFonts w:cs="Times New Roman"/>
        </w:rPr>
        <w:t xml:space="preserve">(Pyke 1983; Pyke </w:t>
      </w:r>
      <w:r w:rsidRPr="000765E8">
        <w:rPr>
          <w:rFonts w:cs="Times New Roman"/>
          <w:i/>
          <w:iCs/>
        </w:rPr>
        <w:t>et al.</w:t>
      </w:r>
      <w:r w:rsidRPr="000765E8">
        <w:rPr>
          <w:rFonts w:cs="Times New Roman"/>
        </w:rPr>
        <w:t xml:space="preserve"> 1993; Lloyd </w:t>
      </w:r>
      <w:r w:rsidRPr="000765E8">
        <w:rPr>
          <w:rFonts w:cs="Times New Roman"/>
          <w:i/>
          <w:iCs/>
        </w:rPr>
        <w:t>et al.</w:t>
      </w:r>
      <w:r w:rsidRPr="000765E8">
        <w:rPr>
          <w:rFonts w:cs="Times New Roman"/>
        </w:rPr>
        <w:t xml:space="preserve"> 2002)</w:t>
      </w:r>
      <w:r>
        <w:fldChar w:fldCharType="end"/>
      </w:r>
      <w:r>
        <w:t>.</w:t>
      </w:r>
    </w:p>
    <w:p w14:paraId="397BCB1D" w14:textId="77777777" w:rsidR="00FF1706" w:rsidRDefault="00FF1706" w:rsidP="00FF1706">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Pr="00181612">
        <w:rPr>
          <w:rFonts w:cs="Times New Roman"/>
        </w:rPr>
        <w:t>(Beadle 1968)</w:t>
      </w:r>
      <w:r>
        <w:fldChar w:fldCharType="end"/>
      </w:r>
      <w:r w:rsidRPr="003C3342">
        <w:t xml:space="preserve">? </w:t>
      </w:r>
      <w:commentRangeStart w:id="20"/>
      <w:r w:rsidRPr="003C3342">
        <w:t xml:space="preserve">Previous studies indicate </w:t>
      </w:r>
      <w:r>
        <w:t xml:space="preserve">mineral </w:t>
      </w:r>
      <w:r w:rsidRPr="003C3342">
        <w:t>nutrient</w:t>
      </w:r>
      <w:r>
        <w:t>s</w:t>
      </w:r>
      <w:r w:rsidRPr="003C3342">
        <w:t xml:space="preserve"> may </w:t>
      </w:r>
      <w:r>
        <w:t xml:space="preserve">sometimes </w:t>
      </w:r>
      <w:r w:rsidRPr="003C3342">
        <w:t xml:space="preserve">better </w:t>
      </w:r>
      <w:r>
        <w:t>reflect</w:t>
      </w:r>
      <w:r w:rsidRPr="003C3342">
        <w:t xml:space="preserve"> allocation choices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181612">
        <w:rPr>
          <w:rFonts w:cs="Times New Roman"/>
        </w:rPr>
        <w:t xml:space="preserve">(Reekie &amp; Bazzaz 1987b; Ashman 1994; Rosenheim </w:t>
      </w:r>
      <w:r w:rsidRPr="00181612">
        <w:rPr>
          <w:rFonts w:cs="Times New Roman"/>
          <w:i/>
          <w:iCs/>
        </w:rPr>
        <w:t>et al.</w:t>
      </w:r>
      <w:r w:rsidRPr="00181612">
        <w:rPr>
          <w:rFonts w:cs="Times New Roman"/>
        </w:rPr>
        <w:t xml:space="preserve"> 2014)</w:t>
      </w:r>
      <w:r w:rsidRPr="003C3342">
        <w:fldChar w:fldCharType="end"/>
      </w:r>
      <w:r w:rsidRPr="003C3342">
        <w:t>, but also that all currencies yield similar results.</w:t>
      </w:r>
      <w:commentRangeEnd w:id="20"/>
      <w:r>
        <w:rPr>
          <w:rStyle w:val="CommentReference"/>
        </w:rPr>
        <w:commentReference w:id="20"/>
      </w:r>
      <w:r w:rsidRPr="003C3342">
        <w:t xml:space="preserve"> </w:t>
      </w:r>
      <w:r>
        <w:t xml:space="preserve">For example, nectar production might seem relatively less expensive in units of P than in units of energy. </w:t>
      </w:r>
      <w:r w:rsidRPr="003C3342">
        <w:t xml:space="preserve">I </w:t>
      </w:r>
      <w:proofErr w:type="gramStart"/>
      <w:r w:rsidRPr="003C3342">
        <w:t>This</w:t>
      </w:r>
      <w:proofErr w:type="gramEnd"/>
      <w:r w:rsidRPr="003C3342">
        <w:t xml:space="preserve"> is a direction for future investigations. </w:t>
      </w:r>
    </w:p>
    <w:p w14:paraId="5D2BF99D" w14:textId="77777777" w:rsidR="00FF1706" w:rsidRDefault="00FF1706" w:rsidP="00FF1706">
      <w:r w:rsidRPr="003C3342">
        <w:lastRenderedPageBreak/>
        <w:t>A final consideration, is how to choose which tissues to include as “reproductive tissues”, since some green reproductive tissues are known to photosynthesize</w:t>
      </w:r>
      <w:r>
        <w:t xml:space="preserve"> </w:t>
      </w:r>
      <w:r>
        <w:fldChar w:fldCharType="begin"/>
      </w:r>
      <w:r>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(Cohen 1976; Reekie &amp; Bazzaz 1987a; Wesselingh 2007)</w:t>
      </w:r>
      <w:r>
        <w:fldChar w:fldCharType="end"/>
      </w:r>
      <w:r>
        <w:t xml:space="preserve">. </w:t>
      </w:r>
      <w:r w:rsidRPr="003C3342">
        <w:t xml:space="preserve"> Since the net photosynthetic benefit of green reproductive tissues was unknown in this study and likely varied enormously across species, tissues and time, we adopted the parsimonious approach of considering all plant parts </w:t>
      </w:r>
      <w:commentRangeStart w:id="21"/>
      <w:r w:rsidRPr="003C3342">
        <w:t>produced solely for the benefit of reproduction</w:t>
      </w:r>
      <w:commentRangeEnd w:id="21"/>
      <w:r>
        <w:rPr>
          <w:rStyle w:val="CommentReference"/>
        </w:rPr>
        <w:commentReference w:id="21"/>
      </w:r>
      <w:r w:rsidRPr="003C3342">
        <w:t xml:space="preserve"> as components of reproductive investment. </w:t>
      </w:r>
    </w:p>
    <w:p w14:paraId="7B13F351" w14:textId="77777777" w:rsidR="00FF1706" w:rsidRDefault="00FF1706" w:rsidP="00FF1706">
      <w:r>
        <w:t xml:space="preserve">[MW: I'd suggest rephrasing above para as follows: 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(Cohen 1976; Reekie &amp; Bazzaz 1987a; Wesselingh 2007)</w:t>
      </w:r>
      <w:r>
        <w:fldChar w:fldCharType="end"/>
      </w:r>
      <w:r>
        <w:t xml:space="preserve">. It can be argued that their dry mass is not a fair measure of cost, with some of it being paid back from their own photosynthesis. As against this, it can be argued that all the plant's photosynthesis should be considered a common pool of resource, and dry mass of different parts fairly reflects the relative allocation to different activities. We have adopted this second view. </w:t>
      </w:r>
    </w:p>
    <w:p w14:paraId="476A7139" w14:textId="777777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181612">
        <w:rPr>
          <w:rFonts w:cs="Times New Roman"/>
        </w:rPr>
        <w:t xml:space="preserve">(Haig &amp; Westoby 1988; Rosenheim </w:t>
      </w:r>
      <w:r w:rsidRPr="00181612">
        <w:rPr>
          <w:rFonts w:cs="Times New Roman"/>
          <w:i/>
          <w:iCs/>
        </w:rPr>
        <w:t>et al.</w:t>
      </w:r>
      <w:r w:rsidRPr="00181612">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181612">
        <w:rPr>
          <w:rFonts w:cs="Times New Roman"/>
        </w:rPr>
        <w:t xml:space="preserve">(Mock &amp; Forbes 1995; Burd </w:t>
      </w:r>
      <w:r w:rsidRPr="00181612">
        <w:rPr>
          <w:rFonts w:cs="Times New Roman"/>
          <w:i/>
          <w:iCs/>
        </w:rPr>
        <w:t>et al.</w:t>
      </w:r>
      <w:r w:rsidRPr="00181612">
        <w:rPr>
          <w:rFonts w:cs="Times New Roman"/>
        </w:rPr>
        <w:t xml:space="preserve"> 2009;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598668DA" w14:textId="77777777" w:rsidR="00FF1706" w:rsidRPr="003C3342" w:rsidRDefault="00FF1706" w:rsidP="00FF1706"/>
    <w:p w14:paraId="14716889" w14:textId="77777777" w:rsidR="00FF1706" w:rsidRDefault="00FF1706" w:rsidP="00FF1706">
      <w:r w:rsidRPr="003C3342">
        <w:t xml:space="preserve">The coastal heath community in eastern Australia has been </w:t>
      </w:r>
      <w:r>
        <w:t>often</w:t>
      </w:r>
      <w:r w:rsidRPr="003C3342">
        <w:t xml:space="preserve"> studied, both as a focal point for data collection on trait ecology and because of a general interest in the family Proteaceae, a dominant in this and many nearby communities</w:t>
      </w:r>
      <w:r>
        <w:t>. Seven</w:t>
      </w:r>
      <w:r w:rsidRPr="003C3342">
        <w:t xml:space="preserve"> of the 14 species in this study are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and to produce large woody fruits designed to allow seeds to withstand the frequent fires and then germinate following fire. Five species of </w:t>
      </w:r>
      <w:r w:rsidRPr="003C3342">
        <w:rPr>
          <w:i/>
        </w:rPr>
        <w:t>G</w:t>
      </w:r>
      <w:r>
        <w:rPr>
          <w:i/>
        </w:rPr>
        <w:t>r</w:t>
      </w:r>
      <w:r w:rsidRPr="003C3342">
        <w:rPr>
          <w:i/>
        </w:rPr>
        <w:t xml:space="preserve">evillea </w:t>
      </w:r>
      <w:r w:rsidRPr="003C3342">
        <w:t xml:space="preserve">studied in communities nearby had fruit set between 1.5-9.6% </w:t>
      </w:r>
      <w:r w:rsidRPr="003C3342">
        <w:fldChar w:fldCharType="begin"/>
      </w:r>
      <w:r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similar to the seedset of the two species growing at our study site (Table 1). </w:t>
      </w:r>
      <w:r w:rsidRPr="003C3342">
        <w:rPr>
          <w:i/>
        </w:rPr>
        <w:t xml:space="preserve">Grevillea </w:t>
      </w:r>
      <w:r w:rsidRPr="003C3342">
        <w:t xml:space="preserve">species tend </w:t>
      </w:r>
      <w:commentRangeStart w:id="22"/>
      <w:r w:rsidRPr="003C3342">
        <w:t>not to be self-incompatible, with the low fruit set attributed to pollen limitation</w:t>
      </w:r>
      <w:commentRangeEnd w:id="22"/>
      <w:r>
        <w:rPr>
          <w:rStyle w:val="CommentReference"/>
        </w:rPr>
        <w:commentReference w:id="22"/>
      </w:r>
      <w:r w:rsidRPr="003C3342">
        <w:t xml:space="preserve"> and flower and fruit predation. </w:t>
      </w:r>
      <w:r w:rsidRPr="003C3342">
        <w:rPr>
          <w:i/>
        </w:rPr>
        <w:t>Banksia ericifolia</w:t>
      </w:r>
      <w:r w:rsidRPr="003C3342">
        <w:t xml:space="preserve">, </w:t>
      </w:r>
      <w:r w:rsidRPr="003C3342">
        <w:rPr>
          <w:i/>
        </w:rPr>
        <w:t>Hakea teretifolia</w:t>
      </w:r>
      <w:r w:rsidRPr="003C3342">
        <w:t xml:space="preserve">, and </w:t>
      </w:r>
      <w:r w:rsidRPr="003C3342">
        <w:rPr>
          <w:i/>
        </w:rPr>
        <w:t>Petrophile pulchella</w:t>
      </w:r>
      <w:r w:rsidRPr="003C3342">
        <w:t xml:space="preserve"> all have fire-resistant fruits, and </w:t>
      </w:r>
      <w:r w:rsidRPr="003C3342">
        <w:rPr>
          <w:i/>
        </w:rPr>
        <w:t>Banksia</w:t>
      </w:r>
      <w:r w:rsidRPr="003C3342">
        <w:t xml:space="preserve"> </w:t>
      </w:r>
      <w:r w:rsidRPr="003C3342">
        <w:rPr>
          <w:i/>
        </w:rPr>
        <w:t>ericifolia</w:t>
      </w:r>
      <w:r w:rsidRPr="003C3342">
        <w:t xml:space="preserve"> and </w:t>
      </w:r>
      <w:r w:rsidRPr="003C3342">
        <w:rPr>
          <w:i/>
        </w:rPr>
        <w:t>Hakea</w:t>
      </w:r>
      <w:r w:rsidRPr="003C3342">
        <w:t xml:space="preserve"> </w:t>
      </w:r>
      <w:r w:rsidRPr="003C3342">
        <w:rPr>
          <w:i/>
        </w:rPr>
        <w:t>teretifolia</w:t>
      </w:r>
      <w:r w:rsidRPr="003C3342">
        <w:t xml:space="preserve"> have the largest seeds and </w:t>
      </w:r>
      <w:r>
        <w:t xml:space="preserve">the </w:t>
      </w:r>
      <w:r w:rsidRPr="003C3342">
        <w:t xml:space="preserve">greatest packaging and dispersal investment among the species in this study. </w:t>
      </w:r>
      <w:r>
        <w:t>A</w:t>
      </w:r>
      <w:r w:rsidRPr="003C3342">
        <w:t xml:space="preserve">lthough none of the species included in the study are explicitly masting species, the two cone-producing species, </w:t>
      </w:r>
      <w:r w:rsidRPr="003C3342">
        <w:rPr>
          <w:i/>
        </w:rPr>
        <w:t>Banksia</w:t>
      </w:r>
      <w:r w:rsidRPr="003C3342">
        <w:t xml:space="preserve"> </w:t>
      </w:r>
      <w:r w:rsidRPr="003C3342">
        <w:rPr>
          <w:i/>
        </w:rPr>
        <w:t>ericifolia</w:t>
      </w:r>
      <w:r w:rsidRPr="003C3342">
        <w:t xml:space="preserve"> and </w:t>
      </w:r>
      <w:r w:rsidRPr="003C3342">
        <w:rPr>
          <w:i/>
        </w:rPr>
        <w:t>Petrophile</w:t>
      </w:r>
      <w:r>
        <w:rPr>
          <w:i/>
        </w:rPr>
        <w:t xml:space="preserve"> </w:t>
      </w:r>
      <w:r w:rsidRPr="003C3342">
        <w:rPr>
          <w:i/>
        </w:rPr>
        <w:t>pulchella</w:t>
      </w:r>
      <w:r w:rsidRPr="003C3342">
        <w:t xml:space="preserve">, do not form seeds </w:t>
      </w:r>
      <w:r>
        <w:t>every</w:t>
      </w:r>
      <w:r w:rsidRPr="003C3342">
        <w:t xml:space="preserve"> year (pers. obs.). This is shown at the population level by the large number of reproductively mature individuals that do not produce any seeds – or sometimes even any buds – in a given year. </w:t>
      </w:r>
      <w:commentRangeStart w:id="23"/>
      <w:r w:rsidRPr="003C3342">
        <w:t xml:space="preserve">As has been shown in other species of </w:t>
      </w:r>
      <w:r w:rsidRPr="003C3342">
        <w:rPr>
          <w:i/>
        </w:rPr>
        <w:t>Banksia</w:t>
      </w:r>
      <w:r w:rsidRPr="003C3342">
        <w:t xml:space="preserve"> </w:t>
      </w:r>
      <w:r w:rsidRPr="003C3342">
        <w:fldChar w:fldCharType="begin"/>
      </w:r>
      <w:r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Pr="003C3342">
        <w:fldChar w:fldCharType="separate"/>
      </w:r>
      <w:r w:rsidRPr="00181612">
        <w:rPr>
          <w:rFonts w:cs="Times New Roman"/>
        </w:rPr>
        <w:t>(Copland &amp; Whelan 1989)</w:t>
      </w:r>
      <w:r w:rsidRPr="003C3342">
        <w:fldChar w:fldCharType="end"/>
      </w:r>
      <w:r w:rsidRPr="003C3342">
        <w:t xml:space="preserve">, the inter-annual variability in seed production for these species may be due to resource limitation in the year following seed production. </w:t>
      </w:r>
      <w:commentRangeEnd w:id="23"/>
      <w:r>
        <w:rPr>
          <w:rStyle w:val="CommentReference"/>
        </w:rPr>
        <w:commentReference w:id="23"/>
      </w:r>
    </w:p>
    <w:p w14:paraId="5DC4147A" w14:textId="77777777" w:rsidR="00FF1706" w:rsidRDefault="00FF1706" w:rsidP="00FF1706">
      <w:pPr>
        <w:pStyle w:val="Heading2"/>
      </w:pPr>
      <w:r>
        <w:t>Conclusions</w:t>
      </w:r>
    </w:p>
    <w:p w14:paraId="46527BD0" w14:textId="77777777"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t>
      </w:r>
      <w:r>
        <w:lastRenderedPageBreak/>
        <w:t xml:space="preserve">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on average produce a proportionally larger excess of ovules relative to the seeds they are able to provision. </w:t>
      </w:r>
    </w:p>
    <w:p w14:paraId="5CC92B7A" w14:textId="717B3982" w:rsidR="00AA3DEB" w:rsidRDefault="00AA3DEB" w:rsidP="003C3342">
      <w:pPr>
        <w:pStyle w:val="Heading2"/>
      </w:pPr>
      <w:r>
        <w:t>Count-cost and choosiness-</w:t>
      </w:r>
      <w:r w:rsidR="0094074D">
        <w:t xml:space="preserve">cost </w:t>
      </w:r>
      <w:r>
        <w:t>trade-offs observed</w:t>
      </w:r>
    </w:p>
    <w:p w14:paraId="51390005" w14:textId="425102E4"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r w:rsidR="007616B9">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7616B9">
        <w:fldChar w:fldCharType="separate"/>
      </w:r>
      <w:r w:rsidR="007616B9" w:rsidRPr="007616B9">
        <w:rPr>
          <w:rFonts w:cs="Times New Roman"/>
        </w:rPr>
        <w:t xml:space="preserve">(Smith &amp; Fretwell 1974; Moles </w:t>
      </w:r>
      <w:r w:rsidR="007616B9" w:rsidRPr="007616B9">
        <w:rPr>
          <w:rFonts w:cs="Times New Roman"/>
          <w:i/>
          <w:iCs/>
        </w:rPr>
        <w:t>et al.</w:t>
      </w:r>
      <w:r w:rsidR="007616B9" w:rsidRPr="007616B9">
        <w:rPr>
          <w:rFonts w:cs="Times New Roman"/>
        </w:rPr>
        <w:t xml:space="preserve"> 2004; Sadras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w:t>
      </w:r>
      <w:commentRangeStart w:id="24"/>
      <w:r w:rsidR="0014546F">
        <w:t>(###refs)</w:t>
      </w:r>
      <w:commentRangeEnd w:id="24"/>
      <w:r w:rsidR="00773F65">
        <w:rPr>
          <w:rStyle w:val="CommentReference"/>
        </w:rPr>
        <w:commentReference w:id="24"/>
      </w:r>
      <w:r w:rsidR="009434CD">
        <w:t xml:space="preserve">. </w:t>
      </w:r>
      <w:r w:rsidR="008E4F7F">
        <w:t>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together demonstrate that large-seeded species are those 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r w:rsidR="009972A0"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972A0" w:rsidRPr="00287E7D">
        <w:rPr>
          <w:color w:val="000000" w:themeColor="text1"/>
        </w:rPr>
        <w:fldChar w:fldCharType="separate"/>
      </w:r>
      <w:r w:rsidR="00181612" w:rsidRPr="00181612">
        <w:rPr>
          <w:rFonts w:cs="Times New Roman"/>
        </w:rPr>
        <w:t>(Smith &amp; Fretwell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26B4D6FE"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r w:rsidR="007616B9">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w:t>
      </w:r>
      <w:r w:rsidRPr="00287E7D">
        <w:rPr>
          <w:color w:val="000000" w:themeColor="text1"/>
        </w:rPr>
        <w:lastRenderedPageBreak/>
        <w:t xml:space="preserve">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181612"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08FF96F6"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w:t>
      </w:r>
      <w:r w:rsidR="00773F65">
        <w:t xml:space="preserve">predicted shifts in </w:t>
      </w:r>
      <w:r w:rsidR="00DB0EBC">
        <w:t>tissue investment</w:t>
      </w:r>
      <w:r w:rsidR="00773F65">
        <w:t xml:space="preserve"> with seed size</w:t>
      </w:r>
      <w:r w:rsidR="00DB0EBC">
        <w:t xml:space="preserve"> </w:t>
      </w:r>
      <w:r w:rsidR="007C209F">
        <w:t>are strongly borne out by the data</w:t>
      </w:r>
      <w:r w:rsidR="00EF7ED8">
        <w:t>, while the third is weaker</w:t>
      </w:r>
      <w:r w:rsidR="007C209F">
        <w:t xml:space="preserve">. </w:t>
      </w:r>
      <w:r w:rsidR="00DB0EBC">
        <w:t xml:space="preserve">First, </w:t>
      </w:r>
      <w:r w:rsidR="00F13D56">
        <w:t xml:space="preserve">since large-seeded species have lower seedset – and 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043A0C77" w:rsidR="0088543F" w:rsidRPr="008A6743" w:rsidRDefault="00F13D56" w:rsidP="0088543F">
      <w:pPr>
        <w:rPr>
          <w:color w:val="000000" w:themeColor="text1"/>
        </w:rPr>
      </w:pPr>
      <w:r>
        <w:lastRenderedPageBreak/>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allocated to provisioning materials 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materials. This is being accomplished both through a reduction in floral size and, for some plant families, an increase in the number of ovules per flower or inflorescence </w:t>
      </w:r>
      <w:r w:rsidR="00562DA0">
        <w:rPr>
          <w:color w:val="000000" w:themeColor="text1"/>
        </w:rPr>
        <w:t>(Lord &amp; Westoby 2006, 2012)</w:t>
      </w:r>
      <w:r w:rsidR="00EF7ED8">
        <w:t xml:space="preserve">. This trend can also be depicted by plotting </w:t>
      </w:r>
      <w:r w:rsidR="00EF7ED8" w:rsidRPr="00562DA0">
        <w:t>pollen-attraction costs and 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r w:rsidR="0088543F">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88543F">
        <w:rPr>
          <w:rFonts w:ascii="Cambria Math" w:hAnsi="Cambria Math" w:cs="Cambria Math"/>
          <w:color w:val="000000" w:themeColor="text1"/>
        </w:rPr>
        <w:instrText>‐</w:instrText>
      </w:r>
      <w:r w:rsidR="0088543F">
        <w:rPr>
          <w:color w:val="000000" w:themeColor="text1"/>
        </w:rPr>
        <w:instrText>form hypothesis, which suggests that large seeds and biotic dispersal evolved as coadapted traits along with evolution of large plant life</w:instrText>
      </w:r>
      <w:r w:rsidR="0088543F">
        <w:rPr>
          <w:rFonts w:ascii="Cambria Math" w:hAnsi="Cambria Math" w:cs="Cambria Math"/>
          <w:color w:val="000000" w:themeColor="text1"/>
        </w:rPr>
        <w:instrText>‐</w:instrText>
      </w:r>
      <w:r w:rsidR="0088543F">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88543F">
        <w:rPr>
          <w:rFonts w:ascii="Cambria Math" w:hAnsi="Cambria Math" w:cs="Cambria Math"/>
          <w:color w:val="000000" w:themeColor="text1"/>
        </w:rPr>
        <w:instrText>‐</w:instrText>
      </w:r>
      <w:r w:rsidR="0088543F">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37EE61B8" w:rsidR="0088543F" w:rsidRDefault="0088543F" w:rsidP="00931AFE">
      <w:pPr>
        <w:rPr>
          <w:color w:val="000000" w:themeColor="text1"/>
        </w:rPr>
      </w:pPr>
      <w:r w:rsidRPr="009972A0">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r w:rsidR="0094074D">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4074D">
        <w:rPr>
          <w:rFonts w:ascii="Cambria Math" w:hAnsi="Cambria Math" w:cs="Cambria Math"/>
        </w:rPr>
        <w:instrText>⬚</w:instrText>
      </w:r>
      <w:r w:rsidR="0094074D">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931AFE">
        <w:rPr>
          <w:rFonts w:cs="Times New Roman"/>
        </w:rPr>
        <w:fldChar w:fldCharType="separate"/>
      </w:r>
      <w:r w:rsidR="0094074D" w:rsidRPr="0094074D">
        <w:rPr>
          <w:rFonts w:cs="Times New Roman"/>
        </w:rPr>
        <w:t xml:space="preserve">(Henery &amp; Westoby 2001; Moles, Warton &amp; Westoby 2003; Lord &amp; Westoby 2006; Chen </w:t>
      </w:r>
      <w:r w:rsidR="0094074D" w:rsidRPr="0094074D">
        <w:rPr>
          <w:rFonts w:cs="Times New Roman"/>
          <w:i/>
          <w:iCs/>
        </w:rPr>
        <w:t>et al.</w:t>
      </w:r>
      <w:r w:rsidR="0094074D" w:rsidRPr="0094074D">
        <w:rPr>
          <w:rFonts w:cs="Times New Roman"/>
        </w:rPr>
        <w:t xml:space="preserve"> 2010; Lord &amp; Westoby 2012)</w:t>
      </w:r>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Mironchenko &amp; Kozłowski 2014)</w:t>
      </w:r>
      <w:r w:rsidRPr="009972A0">
        <w:rPr>
          <w:color w:val="000000" w:themeColor="text1"/>
        </w:rPr>
        <w:fldChar w:fldCharType="end"/>
      </w:r>
      <w:r>
        <w:rPr>
          <w:color w:val="000000" w:themeColor="text1"/>
        </w:rPr>
        <w:t xml:space="preserve">. </w:t>
      </w:r>
      <w:r w:rsidR="00562DA0">
        <w:rPr>
          <w:color w:val="000000" w:themeColor="text1"/>
        </w:rPr>
        <w:t xml:space="preserve">Our result suggests </w:t>
      </w:r>
      <w:r>
        <w:rPr>
          <w:color w:val="000000" w:themeColor="text1"/>
        </w:rPr>
        <w:t xml:space="preserve">that among our study species </w:t>
      </w:r>
      <w:r w:rsidRPr="009972A0">
        <w:rPr>
          <w:color w:val="000000" w:themeColor="text1"/>
        </w:rPr>
        <w:t xml:space="preserve">there are </w:t>
      </w:r>
      <w:r w:rsidR="00562DA0">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lastRenderedPageBreak/>
        <w:t>Shifts in accessory costs with plant size and age</w:t>
      </w:r>
    </w:p>
    <w:p w14:paraId="54FBFF62" w14:textId="0C2770F7"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181612" w:rsidRPr="00181612">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181612" w:rsidRPr="00181612">
        <w:rPr>
          <w:rFonts w:cs="Times New Roman"/>
        </w:rPr>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ins w:id="25" w:author="Dr Elizabeth Wenk " w:date="2017-02-08T14:05:00Z">
        <w:r w:rsidR="00261620">
          <w:t xml:space="preserve"> S16</w:t>
        </w:r>
      </w:ins>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ins w:id="26" w:author="Dr Elizabeth Wenk " w:date="2017-02-08T14:05:00Z">
        <w:r w:rsidR="00261620">
          <w:t xml:space="preserve"> S16</w:t>
        </w:r>
      </w:ins>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326848F"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181612" w:rsidRPr="00181612">
        <w:rPr>
          <w:rFonts w:cs="Times New Roman"/>
        </w:rPr>
        <w:t xml:space="preserve">(Fisher </w:t>
      </w:r>
      <w:r w:rsidR="00181612" w:rsidRPr="00181612">
        <w:rPr>
          <w:rFonts w:cs="Times New Roman"/>
          <w:i/>
          <w:iCs/>
        </w:rPr>
        <w:t>et al.</w:t>
      </w:r>
      <w:r w:rsidR="00181612" w:rsidRPr="00181612">
        <w:rPr>
          <w:rFonts w:cs="Times New Roman"/>
        </w:rPr>
        <w:t xml:space="preserve"> 2010; Falster </w:t>
      </w:r>
      <w:r w:rsidR="00181612" w:rsidRPr="00181612">
        <w:rPr>
          <w:rFonts w:cs="Times New Roman"/>
          <w:i/>
          <w:iCs/>
        </w:rPr>
        <w:t>et al.</w:t>
      </w:r>
      <w:r w:rsidR="00181612" w:rsidRPr="00181612">
        <w:rPr>
          <w:rFonts w:cs="Times New Roman"/>
        </w:rPr>
        <w:t xml:space="preserve"> 2011; Scheiter, Langan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181612" w:rsidRPr="00181612">
        <w:rPr>
          <w:rFonts w:cs="Times New Roman"/>
        </w:rPr>
        <w:t xml:space="preserve">(Garcia &amp; Ehrlen 2002; </w:t>
      </w:r>
      <w:r w:rsidR="00181612" w:rsidRPr="00181612">
        <w:rPr>
          <w:rFonts w:cs="Times New Roman"/>
        </w:rPr>
        <w:lastRenderedPageBreak/>
        <w:t xml:space="preserve">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F5A14DF"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t>
      </w:r>
      <w:r w:rsidR="00C11A83">
        <w:t>mass</w:t>
      </w:r>
      <w:r w:rsidR="001A0703" w:rsidRPr="003C3342">
        <w:t xml:space="preserve">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58DC227E" w:rsidR="00E76AB7" w:rsidRPr="003C3342" w:rsidRDefault="00BF1046" w:rsidP="00D46295">
      <w:r>
        <w:t xml:space="preserve">At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00562DA0">
        <w:t>)</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ins w:id="27" w:author="Dr Elizabeth Wenk " w:date="2017-02-08T14:06:00Z">
        <w:r w:rsidR="00261620">
          <w:t xml:space="preserve"> S17</w:t>
        </w:r>
      </w:ins>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w:t>
      </w:r>
      <w:r w:rsidR="00987FE7">
        <w:t xml:space="preserve"> and flowers</w:t>
      </w:r>
      <w:r w:rsidR="00B5625C" w:rsidRPr="003C3342">
        <w:t xml:space="preserve"> are visible at a single point in time</w:t>
      </w:r>
      <w:r w:rsidR="001606B8">
        <w:t>. Doing a</w:t>
      </w:r>
      <w:r w:rsidR="00127A88">
        <w:t xml:space="preserve"> </w:t>
      </w:r>
      <w:r w:rsidR="00B5625C" w:rsidRPr="003C3342">
        <w:t xml:space="preserve">single bud count and determining flower </w:t>
      </w:r>
      <w:r w:rsidR="00C11A83">
        <w:t>mass</w:t>
      </w:r>
      <w:r w:rsidR="00B5625C" w:rsidRPr="003C3342">
        <w:t xml:space="preserve">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xml:space="preserve">. </w:t>
      </w:r>
      <w:r w:rsidR="00127A88">
        <w:lastRenderedPageBreak/>
        <w:t>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74349958"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Therefore, although the number of</w:t>
      </w:r>
      <w:commentRangeStart w:id="28"/>
      <w:r w:rsidRPr="003C3342">
        <w:t xml:space="preserve"> </w:t>
      </w:r>
      <w:r w:rsidR="004716BC" w:rsidRPr="003C3342">
        <w:t xml:space="preserve">initiated buds is well-predicted by plant size (for most species) </w:t>
      </w:r>
      <w:commentRangeEnd w:id="28"/>
      <w:r w:rsidR="00987FE7">
        <w:rPr>
          <w:rStyle w:val="CommentReference"/>
        </w:rPr>
        <w:commentReference w:id="28"/>
      </w:r>
      <w:r w:rsidR="004716BC" w:rsidRPr="003C3342">
        <w:t xml:space="preserve">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524161">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524161">
        <w:rPr>
          <w:rFonts w:ascii="Cambria Math" w:hAnsi="Cambria Math" w:cs="Cambria Math"/>
        </w:rPr>
        <w:instrText>‐</w:instrText>
      </w:r>
      <w:r w:rsidR="00524161">
        <w:instrText>annual schedules consisting of either high or low reproduction years. Seed production was weakly more variable among wind</w:instrText>
      </w:r>
      <w:r w:rsidR="00524161">
        <w:rPr>
          <w:rFonts w:ascii="Cambria Math" w:hAnsi="Cambria Math" w:cs="Cambria Math"/>
        </w:rPr>
        <w:instrText>‐</w:instrText>
      </w:r>
      <w:r w:rsidR="00524161">
        <w:instrText>pollinated taxa than animal</w:instrText>
      </w:r>
      <w:r w:rsidR="00524161">
        <w:rPr>
          <w:rFonts w:ascii="Cambria Math" w:hAnsi="Cambria Math" w:cs="Cambria Math"/>
        </w:rPr>
        <w:instrText>‐</w:instrText>
      </w:r>
      <w:r w:rsidR="00524161">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524161">
        <w:rPr>
          <w:rFonts w:ascii="Cambria Math" w:hAnsi="Cambria Math" w:cs="Cambria Math"/>
        </w:rPr>
        <w:instrText>‐</w:instrText>
      </w:r>
      <w:r w:rsidR="00524161">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7E6B62C0" w14:textId="7C5023F8"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181612" w:rsidRPr="00181612">
        <w:rPr>
          <w:rFonts w:cs="Times New Roman"/>
        </w:rPr>
        <w:t>(Pyke 1983; Pyke, O’Connor &amp; Recher 1993; Lloyd, Ayre &amp; Whelan 2002)</w:t>
      </w:r>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xml:space="preserve">, increasing pollen-attraction costs </w:t>
      </w:r>
      <w:r w:rsidR="00B03C0E">
        <w:t xml:space="preserve">(both successful and discarded) </w:t>
      </w:r>
      <w:r w:rsidR="00800476">
        <w:t>relative to provisioning costs</w:t>
      </w:r>
      <w:r w:rsidR="00181612">
        <w:t xml:space="preserve"> </w:t>
      </w:r>
      <w:r w:rsidR="00B03C0E">
        <w:fldChar w:fldCharType="begin"/>
      </w:r>
      <w:r w:rsidR="00B03C0E">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B03C0E">
        <w:fldChar w:fldCharType="separate"/>
      </w:r>
      <w:r w:rsidR="00B03C0E" w:rsidRPr="00181612">
        <w:rPr>
          <w:rFonts w:cs="Times New Roman"/>
        </w:rPr>
        <w:t>(Pyke 1983; Pyke, O’Connor &amp; Recher 1993; Lloyd, Ayre &amp; Whelan 2002)</w:t>
      </w:r>
      <w:r w:rsidR="00B03C0E">
        <w:fldChar w:fldCharType="end"/>
      </w:r>
      <w:r w:rsidR="00B03C0E">
        <w:t>.</w:t>
      </w:r>
    </w:p>
    <w:p w14:paraId="3423116E" w14:textId="419A03FE" w:rsidR="00E573B8" w:rsidRDefault="006A57AA" w:rsidP="007444C4">
      <w:r w:rsidRPr="003C3342">
        <w:lastRenderedPageBreak/>
        <w:t xml:space="preserve">These seemingly large energy expenditures, segue to our next consideration: </w:t>
      </w:r>
      <w:r w:rsidR="001E1144" w:rsidRPr="003C3342">
        <w:t>I</w:t>
      </w:r>
      <w:r w:rsidRPr="003C3342">
        <w:t xml:space="preserve">s dry </w:t>
      </w:r>
      <w:r w:rsidR="00C11A83">
        <w:t>mass</w:t>
      </w:r>
      <w:r w:rsidRPr="003C3342">
        <w:t xml:space="preserve">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 xml:space="preserve">(Reekie &amp; Bazzaz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r w:rsidR="00181612">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rsidR="00181612">
        <w:fldChar w:fldCharType="separate"/>
      </w:r>
      <w:r w:rsidR="00181612" w:rsidRPr="00181612">
        <w:rPr>
          <w:rFonts w:cs="Times New Roman"/>
        </w:rPr>
        <w:t>(Cohen 1976; Reekie &amp; Bazzaz 1987a; Wesselingh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1C1CAB61" w:rsidR="008A6743" w:rsidRPr="008A6743" w:rsidRDefault="008A6743" w:rsidP="008A6743">
      <w:pPr>
        <w:rPr>
          <w:color w:val="000000" w:themeColor="text1"/>
        </w:rPr>
      </w:pPr>
      <w:r w:rsidRPr="008A6743">
        <w:rPr>
          <w:color w:val="000000" w:themeColor="text1"/>
        </w:rPr>
        <w:t xml:space="preserve">Not addressed by this dataset, are other known factors that undoubtedly also contribute to low seedset in this system, including pollen-limitation </w:t>
      </w:r>
      <w:r w:rsidRPr="008A6743">
        <w:rPr>
          <w:color w:val="000000" w:themeColor="text1"/>
        </w:rPr>
        <w:fldChar w:fldCharType="begin"/>
      </w:r>
      <w:r w:rsidR="00524161">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sidR="00524161">
        <w:rPr>
          <w:rFonts w:ascii="Cambria Math" w:hAnsi="Cambria Math" w:cs="Cambria Math"/>
          <w:color w:val="000000" w:themeColor="text1"/>
        </w:rPr>
        <w:instrText>‐</w:instrText>
      </w:r>
      <w:r w:rsidR="00524161">
        <w:rPr>
          <w:color w:val="000000" w:themeColor="text1"/>
        </w:rPr>
        <w:instrText>Westoby model revisited.","container-title":"The American Naturalist","page":"400-404","volume":"171","issue":"3","source":"JSTOR","abstract":"Abstract: The Haig</w:instrText>
      </w:r>
      <w:r w:rsidR="00524161">
        <w:rPr>
          <w:rFonts w:ascii="Cambria Math" w:hAnsi="Cambria Math" w:cs="Cambria Math"/>
          <w:color w:val="000000" w:themeColor="text1"/>
        </w:rPr>
        <w:instrText>‐</w:instrText>
      </w:r>
      <w:r w:rsidR="00524161">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24161">
        <w:rPr>
          <w:rFonts w:ascii="Cambria Math" w:hAnsi="Cambria Math" w:cs="Cambria Math"/>
          <w:color w:val="000000" w:themeColor="text1"/>
        </w:rPr>
        <w:instrText>‐</w:instrText>
      </w:r>
      <w:r w:rsidR="00524161">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24161">
        <w:rPr>
          <w:rFonts w:ascii="Cambria Math" w:hAnsi="Cambria Math" w:cs="Cambria Math"/>
          <w:color w:val="000000" w:themeColor="text1"/>
        </w:rPr>
        <w:instrText>‐</w:instrText>
      </w:r>
      <w:r w:rsidR="00524161">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24161">
        <w:rPr>
          <w:rFonts w:ascii="Cambria Math" w:hAnsi="Cambria Math" w:cs="Cambria Math"/>
          <w:color w:val="000000" w:themeColor="text1"/>
        </w:rPr>
        <w:instrText>‐</w:instrText>
      </w:r>
      <w:r w:rsidR="00524161">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181612"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r w:rsidR="00524161">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sidR="00B03C0E">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w:t>
      </w:r>
      <w:r w:rsidR="00B03C0E">
        <w:rPr>
          <w:color w:val="000000" w:themeColor="text1"/>
        </w:rPr>
        <w:t>Indeed, parental optimists</w:t>
      </w:r>
      <w:r w:rsidRPr="008A6743">
        <w:rPr>
          <w:color w:val="000000" w:themeColor="text1"/>
        </w:rPr>
        <w:t xml:space="preserve">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r w:rsidR="00524161">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181612" w:rsidRPr="00181612">
        <w:rPr>
          <w:rFonts w:cs="Times New Roman"/>
        </w:rPr>
        <w:t xml:space="preserve">(Mock &amp; Forbes 1995; Burd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052CE3F2" w:rsidR="001E1144" w:rsidRDefault="00926CD4" w:rsidP="003C3342">
      <w:r w:rsidRPr="003C3342">
        <w:lastRenderedPageBreak/>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w:t>
      </w:r>
      <w:r w:rsidR="00B03C0E">
        <w:t xml:space="preserve">. </w:t>
      </w:r>
      <w:r w:rsidRPr="003C3342">
        <w:t xml:space="preserve">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 xml:space="preserve">(Hermanutz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325B5F28" w14:textId="645CCF59" w:rsidR="004F6B2C" w:rsidRDefault="004F6B2C" w:rsidP="000C4B85">
      <w:pPr>
        <w:pStyle w:val="Heading1"/>
      </w:pPr>
      <w:r w:rsidRPr="003C3342">
        <w:rPr>
          <w:rFonts w:cs="Times New Roman"/>
        </w:rPr>
        <w:t>References</w:t>
      </w:r>
    </w:p>
    <w:p w14:paraId="46DB23ED" w14:textId="77777777" w:rsidR="0094074D" w:rsidRDefault="000C4B85" w:rsidP="0094074D">
      <w:pPr>
        <w:pStyle w:val="Bibliography"/>
      </w:pPr>
      <w:r>
        <w:fldChar w:fldCharType="begin"/>
      </w:r>
      <w:r>
        <w:instrText xml:space="preserve"> ADDIN ZOTERO_BIBL {"custom":[]} CSL_BIBLIOGRAPHY </w:instrText>
      </w:r>
      <w:r>
        <w:fldChar w:fldCharType="separate"/>
      </w:r>
      <w:r w:rsidR="0094074D">
        <w:t xml:space="preserve">Ashman, T. (1994) Reproductive allocation in hermaphrodite and female plants of </w:t>
      </w:r>
      <w:r w:rsidR="0094074D">
        <w:rPr>
          <w:i/>
          <w:iCs/>
        </w:rPr>
        <w:t>Sidalcea oregana</w:t>
      </w:r>
      <w:r w:rsidR="0094074D">
        <w:t xml:space="preserve"> ssp </w:t>
      </w:r>
      <w:r w:rsidR="0094074D">
        <w:rPr>
          <w:i/>
          <w:iCs/>
        </w:rPr>
        <w:t>spicata</w:t>
      </w:r>
      <w:r w:rsidR="0094074D">
        <w:t xml:space="preserve"> (Malvaceae) using 4 currencies. </w:t>
      </w:r>
      <w:r w:rsidR="0094074D">
        <w:rPr>
          <w:i/>
          <w:iCs/>
        </w:rPr>
        <w:t>American Journal of Botany</w:t>
      </w:r>
      <w:r w:rsidR="0094074D">
        <w:t xml:space="preserve">, </w:t>
      </w:r>
      <w:r w:rsidR="0094074D">
        <w:rPr>
          <w:b/>
          <w:bCs/>
        </w:rPr>
        <w:t>81</w:t>
      </w:r>
      <w:r w:rsidR="0094074D">
        <w:t>, 433–438.</w:t>
      </w:r>
    </w:p>
    <w:p w14:paraId="5FFE06B3" w14:textId="77777777" w:rsidR="0094074D" w:rsidRDefault="0094074D" w:rsidP="0094074D">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2F53E56F" w14:textId="77777777" w:rsidR="0094074D" w:rsidRDefault="0094074D" w:rsidP="0094074D">
      <w:pPr>
        <w:pStyle w:val="Bibliography"/>
      </w:pPr>
      <w:r>
        <w:t xml:space="preserve">Bazzaz, F.A., Ackerly, D.D. &amp; Reekie, E.G. (2000) Reproductive allocation in plants. </w:t>
      </w:r>
      <w:r>
        <w:rPr>
          <w:i/>
          <w:iCs/>
        </w:rPr>
        <w:t>Seeds: the ecology of regeneration in plant communities</w:t>
      </w:r>
      <w:r>
        <w:t>, 2nd ed (ed M. Fenner), pp. 1–30. CABI, Oxford.</w:t>
      </w:r>
    </w:p>
    <w:p w14:paraId="40959616" w14:textId="77777777" w:rsidR="0094074D" w:rsidRDefault="0094074D" w:rsidP="0094074D">
      <w:pPr>
        <w:pStyle w:val="Bibliography"/>
      </w:pPr>
      <w:r>
        <w:t xml:space="preserve">Beadle, N.C.W. (1968) Some aspects of the ecology and physiology of Australian xeromorphic plants. </w:t>
      </w:r>
      <w:r>
        <w:rPr>
          <w:i/>
          <w:iCs/>
        </w:rPr>
        <w:t>Australian Journal of Science</w:t>
      </w:r>
      <w:r>
        <w:t xml:space="preserve">, </w:t>
      </w:r>
      <w:r>
        <w:rPr>
          <w:b/>
          <w:bCs/>
        </w:rPr>
        <w:t>30</w:t>
      </w:r>
      <w:r>
        <w:t>, 348–355.</w:t>
      </w:r>
    </w:p>
    <w:p w14:paraId="45AB9DC3" w14:textId="77777777" w:rsidR="0094074D" w:rsidRDefault="0094074D" w:rsidP="0094074D">
      <w:pPr>
        <w:pStyle w:val="Bibliography"/>
      </w:pPr>
      <w:r>
        <w:lastRenderedPageBreak/>
        <w:t xml:space="preserve">Bierzychudek, P. (1981) Pollinator limitation of plant reproductive effort. </w:t>
      </w:r>
      <w:r>
        <w:rPr>
          <w:i/>
          <w:iCs/>
        </w:rPr>
        <w:t>The American Naturalist</w:t>
      </w:r>
      <w:r>
        <w:t xml:space="preserve">, </w:t>
      </w:r>
      <w:r>
        <w:rPr>
          <w:b/>
          <w:bCs/>
        </w:rPr>
        <w:t>117</w:t>
      </w:r>
      <w:r>
        <w:t>, 838–840.</w:t>
      </w:r>
    </w:p>
    <w:p w14:paraId="63D01E86" w14:textId="77777777" w:rsidR="0094074D" w:rsidRDefault="0094074D" w:rsidP="0094074D">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422FEEF8" w14:textId="77777777" w:rsidR="0094074D" w:rsidRDefault="0094074D" w:rsidP="0094074D">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43EF7656" w14:textId="77777777" w:rsidR="0094074D" w:rsidRDefault="0094074D" w:rsidP="0094074D">
      <w:pPr>
        <w:pStyle w:val="Bibliography"/>
      </w:pPr>
      <w:r>
        <w:t xml:space="preserve">Burd, M. (2016) Pollen Limitation Is Common-Should It Be? </w:t>
      </w:r>
      <w:r>
        <w:rPr>
          <w:i/>
          <w:iCs/>
        </w:rPr>
        <w:t>The American Naturalist</w:t>
      </w:r>
      <w:r>
        <w:t xml:space="preserve">, </w:t>
      </w:r>
      <w:r>
        <w:rPr>
          <w:b/>
          <w:bCs/>
        </w:rPr>
        <w:t>187</w:t>
      </w:r>
      <w:r>
        <w:t>, 388–396.</w:t>
      </w:r>
    </w:p>
    <w:p w14:paraId="549B9DB4" w14:textId="77777777" w:rsidR="0094074D" w:rsidRDefault="0094074D" w:rsidP="0094074D">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70FDE1C6" w14:textId="77777777" w:rsidR="0094074D" w:rsidRDefault="0094074D" w:rsidP="0094074D">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56CB4B89" w14:textId="77777777" w:rsidR="0094074D" w:rsidRDefault="0094074D" w:rsidP="0094074D">
      <w:pPr>
        <w:pStyle w:val="Bibliography"/>
      </w:pPr>
      <w:r>
        <w:t xml:space="preserve">Cohen, D. (1976) The optimal timing of reproduction. </w:t>
      </w:r>
      <w:r>
        <w:rPr>
          <w:i/>
          <w:iCs/>
        </w:rPr>
        <w:t>The American Naturalist</w:t>
      </w:r>
      <w:r>
        <w:t xml:space="preserve">, </w:t>
      </w:r>
      <w:r>
        <w:rPr>
          <w:b/>
          <w:bCs/>
        </w:rPr>
        <w:t>110</w:t>
      </w:r>
      <w:r>
        <w:t>, 801.</w:t>
      </w:r>
    </w:p>
    <w:p w14:paraId="501DA21B" w14:textId="77777777" w:rsidR="0094074D" w:rsidRDefault="0094074D" w:rsidP="0094074D">
      <w:pPr>
        <w:pStyle w:val="Bibliography"/>
      </w:pPr>
      <w:r>
        <w:t xml:space="preserve">Cole, L.C. (1954) The population consequences of life history phenomena. </w:t>
      </w:r>
      <w:r>
        <w:rPr>
          <w:i/>
          <w:iCs/>
        </w:rPr>
        <w:t>The Quarterly Review of Biology</w:t>
      </w:r>
      <w:r>
        <w:t xml:space="preserve">, </w:t>
      </w:r>
      <w:r>
        <w:rPr>
          <w:b/>
          <w:bCs/>
        </w:rPr>
        <w:t>29</w:t>
      </w:r>
      <w:r>
        <w:t>, 103–137.</w:t>
      </w:r>
    </w:p>
    <w:p w14:paraId="1BE0CFC2" w14:textId="77777777" w:rsidR="0094074D" w:rsidRDefault="0094074D" w:rsidP="0094074D">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1A8F192D" w14:textId="77777777" w:rsidR="0094074D" w:rsidRDefault="0094074D" w:rsidP="0094074D">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7EC582B3" w14:textId="77777777" w:rsidR="0094074D" w:rsidRDefault="0094074D" w:rsidP="0094074D">
      <w:pPr>
        <w:pStyle w:val="Bibliography"/>
      </w:pPr>
      <w:r>
        <w:t xml:space="preserve">Falster, D.S., Brännström, Å., Dieckmann,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p>
    <w:p w14:paraId="7A34056F" w14:textId="77777777" w:rsidR="0094074D" w:rsidRDefault="0094074D" w:rsidP="0094074D">
      <w:pPr>
        <w:pStyle w:val="Bibliography"/>
      </w:pPr>
      <w:r>
        <w:t xml:space="preserve">Fisher, R., McDowell, N., Purves, D., Moorcroft, P., Sitch, S., Cox, P., Huntingford, C., Meir, P. &amp; Ian Woodward, F. (2010) Assessing uncertainties in a second-generation dynamic vegetation model caused by ecological scale limitations. </w:t>
      </w:r>
      <w:r>
        <w:rPr>
          <w:i/>
          <w:iCs/>
        </w:rPr>
        <w:t>New Phytologist</w:t>
      </w:r>
      <w:r>
        <w:t xml:space="preserve">, </w:t>
      </w:r>
      <w:r>
        <w:rPr>
          <w:b/>
          <w:bCs/>
        </w:rPr>
        <w:t>187</w:t>
      </w:r>
      <w:r>
        <w:t>, 666–681.</w:t>
      </w:r>
    </w:p>
    <w:p w14:paraId="38C16FA2" w14:textId="77777777" w:rsidR="0094074D" w:rsidRDefault="0094074D" w:rsidP="0094074D">
      <w:pPr>
        <w:pStyle w:val="Bibliography"/>
      </w:pPr>
      <w:r>
        <w:t xml:space="preserve">Garcia, M.B. &amp; Ehrlen, J. (2002) Reproductive effort and herbivory timing in a perennial herb: fitness components at the individual and population levels. </w:t>
      </w:r>
      <w:r>
        <w:rPr>
          <w:i/>
          <w:iCs/>
        </w:rPr>
        <w:t>Am. J. Bot.</w:t>
      </w:r>
      <w:r>
        <w:t xml:space="preserve">, </w:t>
      </w:r>
      <w:r>
        <w:rPr>
          <w:b/>
          <w:bCs/>
        </w:rPr>
        <w:t>89</w:t>
      </w:r>
      <w:r>
        <w:t>, 1295–1302.</w:t>
      </w:r>
    </w:p>
    <w:p w14:paraId="6FE45A83" w14:textId="77777777" w:rsidR="0094074D" w:rsidRDefault="0094074D" w:rsidP="0094074D">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26714A6E" w14:textId="77777777" w:rsidR="0094074D" w:rsidRDefault="0094074D" w:rsidP="0094074D">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634114BB" w14:textId="77777777" w:rsidR="0094074D" w:rsidRDefault="0094074D" w:rsidP="0094074D">
      <w:pPr>
        <w:pStyle w:val="Bibliography"/>
      </w:pPr>
      <w:r>
        <w:t xml:space="preserve">Haig, D. &amp; Westoby, M. (1988) On limits to seed production. </w:t>
      </w:r>
      <w:r>
        <w:rPr>
          <w:i/>
          <w:iCs/>
        </w:rPr>
        <w:t>American Naturalist</w:t>
      </w:r>
      <w:r>
        <w:t xml:space="preserve">, </w:t>
      </w:r>
      <w:r>
        <w:rPr>
          <w:b/>
          <w:bCs/>
        </w:rPr>
        <w:t>131</w:t>
      </w:r>
      <w:r>
        <w:t>, 757–759.</w:t>
      </w:r>
    </w:p>
    <w:p w14:paraId="52C541AB" w14:textId="77777777" w:rsidR="0094074D" w:rsidRDefault="0094074D" w:rsidP="0094074D">
      <w:pPr>
        <w:pStyle w:val="Bibliography"/>
      </w:pPr>
      <w:r>
        <w:t xml:space="preserve">Harder, L.D. &amp; Barrett, S.C.H. (2006) </w:t>
      </w:r>
      <w:r>
        <w:rPr>
          <w:i/>
          <w:iCs/>
        </w:rPr>
        <w:t>Ecology and Evolution of Flowers</w:t>
      </w:r>
      <w:r>
        <w:t>. Oxford University Press.</w:t>
      </w:r>
    </w:p>
    <w:p w14:paraId="747520FF" w14:textId="77777777" w:rsidR="0094074D" w:rsidRDefault="0094074D" w:rsidP="0094074D">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4C7FDBB5" w14:textId="77777777" w:rsidR="0094074D" w:rsidRDefault="0094074D" w:rsidP="0094074D">
      <w:pPr>
        <w:pStyle w:val="Bibliography"/>
      </w:pPr>
      <w:r>
        <w:lastRenderedPageBreak/>
        <w:t xml:space="preserve">Henery, M. &amp; Westoby, M. (2001) Seed mass and seed nutrient content as predictors of seed output variation between species. </w:t>
      </w:r>
      <w:r>
        <w:rPr>
          <w:i/>
          <w:iCs/>
        </w:rPr>
        <w:t>Oikos</w:t>
      </w:r>
      <w:r>
        <w:t xml:space="preserve">, </w:t>
      </w:r>
      <w:r>
        <w:rPr>
          <w:b/>
          <w:bCs/>
        </w:rPr>
        <w:t>92</w:t>
      </w:r>
      <w:r>
        <w:t>, 479–490.</w:t>
      </w:r>
    </w:p>
    <w:p w14:paraId="601C9F5F" w14:textId="77777777" w:rsidR="0094074D" w:rsidRDefault="0094074D" w:rsidP="0094074D">
      <w:pPr>
        <w:pStyle w:val="Bibliography"/>
      </w:pPr>
      <w:r>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451AD993" w14:textId="77777777" w:rsidR="0094074D" w:rsidRDefault="0094074D" w:rsidP="0094074D">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3219C2FB" w14:textId="77777777" w:rsidR="0094074D" w:rsidRDefault="0094074D" w:rsidP="0094074D">
      <w:pPr>
        <w:pStyle w:val="Bibliography"/>
      </w:pPr>
      <w:r>
        <w:t xml:space="preserve">Hirayama, D., Nanami, S., Itoh, A. &amp; Yamakura, T. (2008) Individual resource allocation to vegetative growth and reproduction in subgenus </w:t>
      </w:r>
      <w:r>
        <w:rPr>
          <w:i/>
          <w:iCs/>
        </w:rPr>
        <w:t>Cyclobalanopsis</w:t>
      </w:r>
      <w:r>
        <w:t xml:space="preserve"> (Quercus, Fagaceae) trees. </w:t>
      </w:r>
      <w:r>
        <w:rPr>
          <w:i/>
          <w:iCs/>
        </w:rPr>
        <w:t>Ecological Research</w:t>
      </w:r>
      <w:r>
        <w:t xml:space="preserve">, </w:t>
      </w:r>
      <w:r>
        <w:rPr>
          <w:b/>
          <w:bCs/>
        </w:rPr>
        <w:t>23</w:t>
      </w:r>
      <w:r>
        <w:t>, 451–458.</w:t>
      </w:r>
    </w:p>
    <w:p w14:paraId="2159E436" w14:textId="77777777" w:rsidR="0094074D" w:rsidRDefault="0094074D" w:rsidP="0094074D">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1094BAF8" w14:textId="77777777" w:rsidR="0094074D" w:rsidRDefault="0094074D" w:rsidP="0094074D">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34D57D48" w14:textId="77777777" w:rsidR="0094074D" w:rsidRDefault="0094074D" w:rsidP="0094074D">
      <w:pPr>
        <w:pStyle w:val="Bibliography"/>
      </w:pPr>
      <w:r>
        <w:t xml:space="preserve">Kelly, D. (1994) The evolutionary ecology of mast seeding. </w:t>
      </w:r>
      <w:r>
        <w:rPr>
          <w:i/>
          <w:iCs/>
        </w:rPr>
        <w:t>Trends in Ecology &amp; Evolution</w:t>
      </w:r>
      <w:r>
        <w:t xml:space="preserve">, </w:t>
      </w:r>
      <w:r>
        <w:rPr>
          <w:b/>
          <w:bCs/>
        </w:rPr>
        <w:t>9</w:t>
      </w:r>
      <w:r>
        <w:t>, 465–470.</w:t>
      </w:r>
    </w:p>
    <w:p w14:paraId="7D340E0A" w14:textId="77777777" w:rsidR="0094074D" w:rsidRDefault="0094074D" w:rsidP="0094074D">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510BA27F" w14:textId="77777777" w:rsidR="0094074D" w:rsidRDefault="0094074D" w:rsidP="0094074D">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4665CE8F" w14:textId="77777777" w:rsidR="0094074D" w:rsidRDefault="0094074D" w:rsidP="0094074D">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4AB2176B" w14:textId="77777777" w:rsidR="0094074D" w:rsidRDefault="0094074D" w:rsidP="0094074D">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2D394B0C" w14:textId="77777777" w:rsidR="0094074D" w:rsidRDefault="0094074D" w:rsidP="0094074D">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0A00E9C6" w14:textId="77777777" w:rsidR="0094074D" w:rsidRDefault="0094074D" w:rsidP="0094074D">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6014FF4F" w14:textId="77777777" w:rsidR="0094074D" w:rsidRDefault="0094074D" w:rsidP="0094074D">
      <w:pPr>
        <w:pStyle w:val="Bibliography"/>
      </w:pPr>
      <w:r>
        <w:t xml:space="preserve">Lloyd, S., Ayre, D.J. &amp; Whelan, R.J. (2002) A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p>
    <w:p w14:paraId="20936440" w14:textId="77777777" w:rsidR="0094074D" w:rsidRDefault="0094074D" w:rsidP="0094074D">
      <w:pPr>
        <w:pStyle w:val="Bibliography"/>
      </w:pPr>
      <w:r>
        <w:t xml:space="preserve">Lord, J.M. &amp; Westoby, M. (2006) Accessory costs of seed production. </w:t>
      </w:r>
      <w:r>
        <w:rPr>
          <w:i/>
          <w:iCs/>
        </w:rPr>
        <w:t>Oecologia</w:t>
      </w:r>
      <w:r>
        <w:t xml:space="preserve">, </w:t>
      </w:r>
      <w:r>
        <w:rPr>
          <w:b/>
          <w:bCs/>
        </w:rPr>
        <w:t>150</w:t>
      </w:r>
      <w:r>
        <w:t>, 310–317.</w:t>
      </w:r>
    </w:p>
    <w:p w14:paraId="5179A9F7" w14:textId="77777777" w:rsidR="0094074D" w:rsidRDefault="0094074D" w:rsidP="0094074D">
      <w:pPr>
        <w:pStyle w:val="Bibliography"/>
      </w:pPr>
      <w:r>
        <w:lastRenderedPageBreak/>
        <w:t xml:space="preserve">Lord, J.M. &amp; Westoby, M. (2012) Accessory costs of seed production and the evolution of angiosperms. </w:t>
      </w:r>
      <w:r>
        <w:rPr>
          <w:i/>
          <w:iCs/>
        </w:rPr>
        <w:t>Evolution</w:t>
      </w:r>
      <w:r>
        <w:t xml:space="preserve">, </w:t>
      </w:r>
      <w:r>
        <w:rPr>
          <w:b/>
          <w:bCs/>
        </w:rPr>
        <w:t>66</w:t>
      </w:r>
      <w:r>
        <w:t>, 200–210.</w:t>
      </w:r>
    </w:p>
    <w:p w14:paraId="437A43D8" w14:textId="77777777" w:rsidR="0094074D" w:rsidRDefault="0094074D" w:rsidP="0094074D">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44898A83" w14:textId="77777777" w:rsidR="0094074D" w:rsidRDefault="0094074D" w:rsidP="0094074D">
      <w:pPr>
        <w:pStyle w:val="Bibliography"/>
      </w:pPr>
      <w:r>
        <w:t xml:space="preserve">Miller, T.E.X., Williams, J.L., Jongejans, E., Brys, R. &amp; Jacquemyn,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p>
    <w:p w14:paraId="6B93A3A5" w14:textId="77777777" w:rsidR="0094074D" w:rsidRDefault="0094074D" w:rsidP="0094074D">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19F9EBE7" w14:textId="77777777" w:rsidR="0094074D" w:rsidRDefault="0094074D" w:rsidP="0094074D">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23DBB33E" w14:textId="77777777" w:rsidR="0094074D" w:rsidRDefault="0094074D" w:rsidP="0094074D">
      <w:pPr>
        <w:pStyle w:val="Bibliography"/>
      </w:pPr>
      <w:r>
        <w:t xml:space="preserve">Mock, D.W. &amp; Forbes, L.S. (1995) The evolution of parental optimism. </w:t>
      </w:r>
      <w:r>
        <w:rPr>
          <w:i/>
          <w:iCs/>
        </w:rPr>
        <w:t>Trends in Ecology &amp; Evolution</w:t>
      </w:r>
      <w:r>
        <w:t xml:space="preserve">, </w:t>
      </w:r>
      <w:r>
        <w:rPr>
          <w:b/>
          <w:bCs/>
        </w:rPr>
        <w:t>10</w:t>
      </w:r>
      <w:r>
        <w:t>, 130–134.</w:t>
      </w:r>
    </w:p>
    <w:p w14:paraId="3E781F73" w14:textId="77777777" w:rsidR="0094074D" w:rsidRDefault="0094074D" w:rsidP="0094074D">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215B5506" w14:textId="77777777" w:rsidR="0094074D" w:rsidRDefault="0094074D" w:rsidP="0094074D">
      <w:pPr>
        <w:pStyle w:val="Bibliography"/>
      </w:pPr>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p>
    <w:p w14:paraId="47D97D47" w14:textId="77777777" w:rsidR="0094074D" w:rsidRDefault="0094074D" w:rsidP="0094074D">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7DA7EC2C" w14:textId="77777777" w:rsidR="0094074D" w:rsidRDefault="0094074D" w:rsidP="0094074D">
      <w:pPr>
        <w:pStyle w:val="Bibliography"/>
      </w:pPr>
      <w:r>
        <w:t xml:space="preserve">Moles, A.T. &amp; Westoby, M. (2006) Seed size and plant strategy across the whole life cycle. </w:t>
      </w:r>
      <w:r>
        <w:rPr>
          <w:i/>
          <w:iCs/>
        </w:rPr>
        <w:t>Oikos</w:t>
      </w:r>
      <w:r>
        <w:t xml:space="preserve">, </w:t>
      </w:r>
      <w:r>
        <w:rPr>
          <w:b/>
          <w:bCs/>
        </w:rPr>
        <w:t>113</w:t>
      </w:r>
      <w:r>
        <w:t>, 91–105.</w:t>
      </w:r>
    </w:p>
    <w:p w14:paraId="2E1C5CF4" w14:textId="77777777" w:rsidR="0094074D" w:rsidRDefault="0094074D" w:rsidP="0094074D">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1126D7FB" w14:textId="77777777" w:rsidR="0094074D" w:rsidRDefault="0094074D" w:rsidP="0094074D">
      <w:pPr>
        <w:pStyle w:val="Bibliography"/>
      </w:pPr>
      <w:r>
        <w:t xml:space="preserve">NSW Office of the Environment. (2006) </w:t>
      </w:r>
      <w:r>
        <w:rPr>
          <w:i/>
          <w:iCs/>
        </w:rPr>
        <w:t>Ku-Ring-Gai Chase National Park Fire Management Strategy</w:t>
      </w:r>
      <w:r>
        <w:t>.</w:t>
      </w:r>
    </w:p>
    <w:p w14:paraId="1A387BC6" w14:textId="77777777" w:rsidR="0094074D" w:rsidRDefault="0094074D" w:rsidP="0094074D">
      <w:pPr>
        <w:pStyle w:val="Bibliography"/>
      </w:pPr>
      <w:r>
        <w:t xml:space="preserve">Obeso, J.R. (2002) The costs of reproduction in plants. </w:t>
      </w:r>
      <w:r>
        <w:rPr>
          <w:i/>
          <w:iCs/>
        </w:rPr>
        <w:t>New Phytologist</w:t>
      </w:r>
      <w:r>
        <w:t xml:space="preserve">, </w:t>
      </w:r>
      <w:r>
        <w:rPr>
          <w:b/>
          <w:bCs/>
        </w:rPr>
        <w:t>155</w:t>
      </w:r>
      <w:r>
        <w:t>, 321–348.</w:t>
      </w:r>
    </w:p>
    <w:p w14:paraId="03F10844" w14:textId="77777777" w:rsidR="0094074D" w:rsidRDefault="0094074D" w:rsidP="0094074D">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50D6C80F" w14:textId="77777777" w:rsidR="0094074D" w:rsidRDefault="0094074D" w:rsidP="0094074D">
      <w:pPr>
        <w:pStyle w:val="Bibliography"/>
      </w:pPr>
      <w:r>
        <w:t xml:space="preserve">Pyke, G.H. (1983) Seasonal pattern of abundance of honeyeaters and their resources in heathland areas near Sydney. </w:t>
      </w:r>
      <w:r>
        <w:rPr>
          <w:i/>
          <w:iCs/>
        </w:rPr>
        <w:t>Australian Journal of Ecology</w:t>
      </w:r>
      <w:r>
        <w:t xml:space="preserve">, </w:t>
      </w:r>
      <w:r>
        <w:rPr>
          <w:b/>
          <w:bCs/>
        </w:rPr>
        <w:t>8</w:t>
      </w:r>
      <w:r>
        <w:t>, 217–233.</w:t>
      </w:r>
    </w:p>
    <w:p w14:paraId="5AC5B97F" w14:textId="77777777" w:rsidR="0094074D" w:rsidRDefault="0094074D" w:rsidP="0094074D">
      <w:pPr>
        <w:pStyle w:val="Bibliography"/>
      </w:pPr>
      <w:r>
        <w:t xml:space="preserve">Pyke, G.H., O’Connor, P.J. &amp; Recher,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p>
    <w:p w14:paraId="6E6A1301" w14:textId="77777777" w:rsidR="0094074D" w:rsidRDefault="0094074D" w:rsidP="0094074D">
      <w:pPr>
        <w:pStyle w:val="Bibliography"/>
      </w:pPr>
      <w:r>
        <w:lastRenderedPageBreak/>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7667ED58" w14:textId="77777777" w:rsidR="0094074D" w:rsidRDefault="0094074D" w:rsidP="0094074D">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0C093D09" w14:textId="77777777" w:rsidR="0094074D" w:rsidRDefault="0094074D" w:rsidP="0094074D">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597743AE" w14:textId="77777777" w:rsidR="0094074D" w:rsidRDefault="0094074D" w:rsidP="0094074D">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4F6C5A01" w14:textId="77777777" w:rsidR="0094074D" w:rsidRDefault="0094074D" w:rsidP="0094074D">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0AC5B281" w14:textId="77777777" w:rsidR="0094074D" w:rsidRDefault="0094074D" w:rsidP="0094074D">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5D5DC60B" w14:textId="77777777" w:rsidR="0094074D" w:rsidRDefault="0094074D" w:rsidP="0094074D">
      <w:pPr>
        <w:pStyle w:val="Bibliography"/>
      </w:pPr>
      <w:r>
        <w:t xml:space="preserve">Rosenheim, J.A., Schreiber, S.J. &amp; Williams, N.M. (2015) Does an “oversupply” of ovules cause pollen limitation? </w:t>
      </w:r>
      <w:r>
        <w:rPr>
          <w:i/>
          <w:iCs/>
        </w:rPr>
        <w:t>New Phytologist</w:t>
      </w:r>
      <w:r>
        <w:t>, n/a-n/a.</w:t>
      </w:r>
    </w:p>
    <w:p w14:paraId="71838343" w14:textId="77777777" w:rsidR="0094074D" w:rsidRDefault="0094074D" w:rsidP="0094074D">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5D4F976D" w14:textId="77777777" w:rsidR="0094074D" w:rsidRDefault="0094074D" w:rsidP="0094074D">
      <w:pPr>
        <w:pStyle w:val="Bibliography"/>
      </w:pPr>
      <w:r>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517114A0" w14:textId="77777777" w:rsidR="0094074D" w:rsidRDefault="0094074D" w:rsidP="0094074D">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7A312AC5" w14:textId="77777777" w:rsidR="0094074D" w:rsidRDefault="0094074D" w:rsidP="0094074D">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4B42AFF1" w14:textId="77777777" w:rsidR="0094074D" w:rsidRDefault="0094074D" w:rsidP="0094074D">
      <w:pPr>
        <w:pStyle w:val="Bibliography"/>
      </w:pPr>
      <w:r>
        <w:t xml:space="preserve">Scheiter, S., Langan, L. &amp; Higgins, S.I. (2013) Next-generation dynamic global vegetation models: learning from community ecology. </w:t>
      </w:r>
      <w:r>
        <w:rPr>
          <w:i/>
          <w:iCs/>
        </w:rPr>
        <w:t>New Phytologist</w:t>
      </w:r>
      <w:r>
        <w:t xml:space="preserve">, </w:t>
      </w:r>
      <w:r>
        <w:rPr>
          <w:b/>
          <w:bCs/>
        </w:rPr>
        <w:t>198</w:t>
      </w:r>
      <w:r>
        <w:t>, 957–969.</w:t>
      </w:r>
    </w:p>
    <w:p w14:paraId="58648B70" w14:textId="77777777" w:rsidR="0094074D" w:rsidRDefault="0094074D" w:rsidP="0094074D">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24462E31" w14:textId="77777777" w:rsidR="0094074D" w:rsidRDefault="0094074D" w:rsidP="0094074D">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3366D3DC" w14:textId="77777777" w:rsidR="0094074D" w:rsidRDefault="0094074D" w:rsidP="0094074D">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0ADA7265" w14:textId="77777777" w:rsidR="0094074D" w:rsidRDefault="0094074D" w:rsidP="0094074D">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79634D80" w14:textId="77777777" w:rsidR="0094074D" w:rsidRDefault="0094074D" w:rsidP="0094074D">
      <w:pPr>
        <w:pStyle w:val="Bibliography"/>
      </w:pPr>
      <w:r>
        <w:lastRenderedPageBreak/>
        <w:t xml:space="preserve">Stephenson, A.G. (1981) Flower and fruit abortion: proximate causes and ultimate functions. </w:t>
      </w:r>
      <w:r>
        <w:rPr>
          <w:i/>
          <w:iCs/>
        </w:rPr>
        <w:t>Annual Review of Ecology &amp; Systematics</w:t>
      </w:r>
      <w:r>
        <w:t xml:space="preserve">, </w:t>
      </w:r>
      <w:r>
        <w:rPr>
          <w:b/>
          <w:bCs/>
        </w:rPr>
        <w:t>12</w:t>
      </w:r>
      <w:r>
        <w:t>, 253–279.</w:t>
      </w:r>
    </w:p>
    <w:p w14:paraId="71A12C45" w14:textId="77777777" w:rsidR="0094074D" w:rsidRDefault="0094074D" w:rsidP="0094074D">
      <w:pPr>
        <w:pStyle w:val="Bibliography"/>
      </w:pPr>
      <w:r>
        <w:t xml:space="preserve">Sutherland, S. (1986) Patterns of fruit-set: what controls fruit-flower ratios in plants? </w:t>
      </w:r>
      <w:r>
        <w:rPr>
          <w:i/>
          <w:iCs/>
        </w:rPr>
        <w:t>Evolution</w:t>
      </w:r>
      <w:r>
        <w:t xml:space="preserve">, </w:t>
      </w:r>
      <w:r>
        <w:rPr>
          <w:b/>
          <w:bCs/>
        </w:rPr>
        <w:t>40</w:t>
      </w:r>
      <w:r>
        <w:t>, 117–128.</w:t>
      </w:r>
    </w:p>
    <w:p w14:paraId="4F2C4E2C" w14:textId="77777777" w:rsidR="0094074D" w:rsidRDefault="0094074D" w:rsidP="0094074D">
      <w:pPr>
        <w:pStyle w:val="Bibliography"/>
      </w:pPr>
      <w:r>
        <w:t xml:space="preserve">Thomas, S.C. (2011) Age-related changes in tree growth and functional biology: the role of reproduction. </w:t>
      </w:r>
      <w:r>
        <w:rPr>
          <w:i/>
          <w:iCs/>
        </w:rPr>
        <w:t>Size- and Age-Related Changes in Tree Structure and Function</w:t>
      </w:r>
      <w:r>
        <w:t xml:space="preserve"> (eds F.C. Meinzer, B. Lachenbruch &amp; T.E. Dawson), pp. 33–64. Springer Netherlands, Dordrecht.</w:t>
      </w:r>
    </w:p>
    <w:p w14:paraId="71BFD89B" w14:textId="77777777" w:rsidR="0094074D" w:rsidRDefault="0094074D" w:rsidP="0094074D">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67E59E5A" w14:textId="77777777" w:rsidR="0094074D" w:rsidRDefault="0094074D" w:rsidP="0094074D">
      <w:pPr>
        <w:pStyle w:val="Bibliography"/>
      </w:pPr>
      <w:r>
        <w:t xml:space="preserve">Wenk, E.H. &amp; Falster, D.S. (2015) Quantifying and understanding reproductive allocation schedules in plants. </w:t>
      </w:r>
      <w:r>
        <w:rPr>
          <w:i/>
          <w:iCs/>
        </w:rPr>
        <w:t>Ecology and Evolution</w:t>
      </w:r>
      <w:r>
        <w:t xml:space="preserve">, </w:t>
      </w:r>
      <w:r>
        <w:rPr>
          <w:b/>
          <w:bCs/>
        </w:rPr>
        <w:t>5</w:t>
      </w:r>
      <w:r>
        <w:t>, 5521–5538.</w:t>
      </w:r>
    </w:p>
    <w:p w14:paraId="6EF8E033" w14:textId="77777777" w:rsidR="0094074D" w:rsidRDefault="0094074D" w:rsidP="0094074D">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5CBDE7E1" w14:textId="77777777" w:rsidR="0094074D" w:rsidRDefault="0094074D" w:rsidP="0094074D">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7C759D8B" w14:textId="77777777" w:rsidR="0094074D" w:rsidRDefault="0094074D" w:rsidP="0094074D">
      <w:pPr>
        <w:pStyle w:val="Bibliography"/>
      </w:pPr>
      <w:r>
        <w:t xml:space="preserve">Willson, M.F. &amp; Burley, N. (1983) </w:t>
      </w:r>
      <w:r>
        <w:rPr>
          <w:i/>
          <w:iCs/>
        </w:rPr>
        <w:t>Mate Choice in Plants: Tactics, Mechanisms, and Consequences</w:t>
      </w:r>
      <w:r>
        <w:t>. Princeton University Press.</w:t>
      </w:r>
    </w:p>
    <w:p w14:paraId="4729D289" w14:textId="77777777" w:rsidR="0094074D" w:rsidRDefault="0094074D" w:rsidP="0094074D">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CD1DD6" w:rsidRDefault="00CD1DD6"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CD1DD6" w:rsidRDefault="00CD1DD6"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CD1DD6" w:rsidRDefault="00CD1DD6"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CD1DD6" w:rsidRDefault="00CD1DD6">
      <w:pPr>
        <w:pStyle w:val="CommentText"/>
      </w:pPr>
    </w:p>
  </w:comment>
  <w:comment w:id="1" w:author="Daniel Falster" w:date="2016-08-29T13:12:00Z" w:initials="DF">
    <w:p w14:paraId="2AAADB8C" w14:textId="570732B9" w:rsidR="00CD1DD6" w:rsidRDefault="00CD1DD6">
      <w:pPr>
        <w:pStyle w:val="CommentText"/>
      </w:pPr>
      <w:r>
        <w:rPr>
          <w:rStyle w:val="CommentReference"/>
        </w:rPr>
        <w:annotationRef/>
      </w:r>
      <w:r w:rsidRPr="003C3342">
        <w:t>http://www.journals.uchicago.edu/journals/an/instruct</w:t>
      </w:r>
    </w:p>
    <w:p w14:paraId="4A31C510" w14:textId="42B35B96" w:rsidR="00CD1DD6" w:rsidRDefault="00CD1DD6">
      <w:pPr>
        <w:pStyle w:val="CommentText"/>
      </w:pPr>
      <w:r w:rsidRPr="003C3342">
        <w:t>21 manuscript pages or fewer of text, not includin</w:t>
      </w:r>
      <w:r>
        <w:t>g the literature cited,</w:t>
      </w:r>
      <w:r w:rsidRPr="003C3342">
        <w:t xml:space="preserve"> no more than six tables and/or figures</w:t>
      </w:r>
    </w:p>
  </w:comment>
  <w:comment w:id="5" w:author="Dr Elizabeth Wenk  [2]" w:date="2016-12-20T09:56:00Z" w:initials="DEW">
    <w:p w14:paraId="34E90B82" w14:textId="77777777" w:rsidR="00CD1DD6" w:rsidRDefault="00CD1DD6" w:rsidP="00554D80">
      <w:pPr>
        <w:pStyle w:val="CommentText"/>
      </w:pPr>
      <w:r>
        <w:rPr>
          <w:rStyle w:val="CommentReference"/>
        </w:rPr>
        <w:annotationRef/>
      </w:r>
      <w:r>
        <w:t>More description on how trade-offs linked, yet separate; evolutionary linked, but separate trade-offs because deal with difference resources</w:t>
      </w:r>
    </w:p>
    <w:p w14:paraId="6B6B5569" w14:textId="77777777" w:rsidR="00CD1DD6" w:rsidRDefault="00CD1DD6" w:rsidP="00554D80">
      <w:pPr>
        <w:pStyle w:val="CommentText"/>
      </w:pPr>
      <w:r>
        <w:t>Don’t include detailed of how their entwined, but foreshadow that they will be; makes roadmap of where section is headed</w:t>
      </w:r>
    </w:p>
    <w:p w14:paraId="33E65F84" w14:textId="27EB1FD9" w:rsidR="00CD1DD6" w:rsidRDefault="00CD1DD6">
      <w:pPr>
        <w:pStyle w:val="CommentText"/>
      </w:pPr>
    </w:p>
  </w:comment>
  <w:comment w:id="7" w:author="Mark Westoby" w:date="2017-01-08T15:48:00Z" w:initials="MW">
    <w:p w14:paraId="68564487" w14:textId="0619CB89" w:rsidR="00CD1DD6" w:rsidRDefault="00CD1DD6">
      <w:pPr>
        <w:pStyle w:val="CommentText"/>
      </w:pPr>
      <w:r>
        <w:rPr>
          <w:rStyle w:val="CommentReference"/>
        </w:rPr>
        <w:annotationRef/>
      </w:r>
      <w:r>
        <w:t>I started commenting on this and the next para on the basis that this was where the new Fig will be discussed, but now I see that this happens later on, and this should really be seen just as a brief intro. Will go and look more closely at the material later on</w:t>
      </w:r>
    </w:p>
  </w:comment>
  <w:comment w:id="8" w:author="Mark Westoby" w:date="2016-12-13T11:49:00Z" w:initials="MW">
    <w:p w14:paraId="247C0D4D" w14:textId="77777777" w:rsidR="00CD1DD6" w:rsidRDefault="00CD1DD6" w:rsidP="0015698B">
      <w:pPr>
        <w:pStyle w:val="CommentText"/>
      </w:pPr>
      <w:r>
        <w:rPr>
          <w:rStyle w:val="CommentReference"/>
        </w:rPr>
        <w:annotationRef/>
      </w:r>
      <w:proofErr w:type="gramStart"/>
      <w:r>
        <w:t>ensuing</w:t>
      </w:r>
      <w:proofErr w:type="gramEnd"/>
      <w:r>
        <w:t xml:space="preserve"> structure doesn't seem quite right. First of the two has a bold header but second doesn't. Then needs to be clear when you've finished with these two sub-trade-offs, and come back to treating them as a single spectrum </w:t>
      </w:r>
    </w:p>
  </w:comment>
  <w:comment w:id="9" w:author="Mark Westoby" w:date="2016-12-14T14:42:00Z" w:initials="MW">
    <w:p w14:paraId="7E86E8D4" w14:textId="77777777" w:rsidR="00CD1DD6" w:rsidRDefault="00CD1DD6" w:rsidP="00E66565">
      <w:pPr>
        <w:pStyle w:val="CommentText"/>
      </w:pPr>
      <w:r>
        <w:rPr>
          <w:rStyle w:val="CommentReference"/>
        </w:rPr>
        <w:annotationRef/>
      </w:r>
      <w:proofErr w:type="gramStart"/>
      <w:r>
        <w:t>something</w:t>
      </w:r>
      <w:proofErr w:type="gramEnd"/>
      <w:r>
        <w:t xml:space="preserve"> gone wrong with the connections here</w:t>
      </w:r>
    </w:p>
  </w:comment>
  <w:comment w:id="10" w:author="Dr Elizabeth Wenk  [2]" w:date="2016-12-01T15:41:00Z" w:initials="DEW">
    <w:p w14:paraId="65079277" w14:textId="77777777" w:rsidR="00CD1DD6" w:rsidRDefault="00CD1DD6" w:rsidP="00FF1706">
      <w:pPr>
        <w:pStyle w:val="CommentText"/>
      </w:pPr>
      <w:r>
        <w:rPr>
          <w:rStyle w:val="CommentReference"/>
        </w:rPr>
        <w:annotationRef/>
      </w:r>
      <w:r>
        <w:t>Daniel, you indicated refs here, but I think this would be the same as the references for seed size-count.</w:t>
      </w:r>
    </w:p>
  </w:comment>
  <w:comment w:id="12" w:author="Mark Westoby" w:date="2016-12-14T17:03:00Z" w:initials="MW">
    <w:p w14:paraId="5DE756CF" w14:textId="77777777" w:rsidR="00CD1DD6" w:rsidRDefault="00CD1DD6" w:rsidP="00FF1706">
      <w:pPr>
        <w:pStyle w:val="CommentText"/>
      </w:pPr>
      <w:r>
        <w:rPr>
          <w:rStyle w:val="CommentReference"/>
        </w:rPr>
        <w:annotationRef/>
      </w:r>
      <w:r>
        <w:t>I don't see total reproductive costs in Table 2</w:t>
      </w:r>
    </w:p>
    <w:p w14:paraId="0EFA2CED" w14:textId="77777777" w:rsidR="00CD1DD6" w:rsidRDefault="00CD1DD6" w:rsidP="00FF1706">
      <w:pPr>
        <w:pStyle w:val="CommentText"/>
      </w:pPr>
    </w:p>
    <w:p w14:paraId="2E9A3EE4" w14:textId="77777777" w:rsidR="00CD1DD6" w:rsidRDefault="00CD1DD6" w:rsidP="00FF1706">
      <w:pPr>
        <w:pStyle w:val="CommentText"/>
      </w:pPr>
      <w:r>
        <w:t>Was looking to see how substantially steeper than 1 was the slope -- how strongly does it contradict the previous literature</w:t>
      </w:r>
    </w:p>
    <w:p w14:paraId="6E6B6C8B" w14:textId="77777777" w:rsidR="00CD1DD6" w:rsidRDefault="00CD1DD6" w:rsidP="00FF1706">
      <w:pPr>
        <w:pStyle w:val="CommentText"/>
      </w:pPr>
    </w:p>
    <w:p w14:paraId="2A3007C9" w14:textId="77777777" w:rsidR="00CD1DD6" w:rsidRDefault="00CD1DD6" w:rsidP="00FF1706">
      <w:pPr>
        <w:pStyle w:val="CommentText"/>
      </w:pPr>
      <w:proofErr w:type="gramStart"/>
      <w:r>
        <w:t>however</w:t>
      </w:r>
      <w:proofErr w:type="gramEnd"/>
      <w:r>
        <w:t xml:space="preserve"> I think the previous literature mainly takes the form of accessory costs plotted vs seed size? (</w:t>
      </w:r>
      <w:proofErr w:type="gramStart"/>
      <w:r>
        <w:t>old</w:t>
      </w:r>
      <w:proofErr w:type="gramEnd"/>
      <w:r>
        <w:t xml:space="preserve"> meaning of seed size)</w:t>
      </w:r>
    </w:p>
  </w:comment>
  <w:comment w:id="14" w:author="Mark Westoby" w:date="2016-12-14T17:17:00Z" w:initials="MW">
    <w:p w14:paraId="0B65D8ED" w14:textId="77777777" w:rsidR="00CD1DD6" w:rsidRDefault="00CD1DD6" w:rsidP="00FF1706">
      <w:pPr>
        <w:pStyle w:val="CommentText"/>
      </w:pPr>
      <w:r>
        <w:rPr>
          <w:rStyle w:val="CommentReference"/>
        </w:rPr>
        <w:annotationRef/>
      </w:r>
      <w:proofErr w:type="gramStart"/>
      <w:r>
        <w:t>this</w:t>
      </w:r>
      <w:proofErr w:type="gramEnd"/>
      <w:r>
        <w:t xml:space="preserve"> form of words surely can't possibly be right</w:t>
      </w:r>
    </w:p>
    <w:p w14:paraId="5D3FC4DA" w14:textId="77777777" w:rsidR="00CD1DD6" w:rsidRDefault="00CD1DD6" w:rsidP="00FF1706">
      <w:pPr>
        <w:pStyle w:val="CommentText"/>
      </w:pPr>
    </w:p>
    <w:p w14:paraId="726FC758" w14:textId="77777777" w:rsidR="00CD1DD6" w:rsidRDefault="00CD1DD6" w:rsidP="00FF1706">
      <w:pPr>
        <w:pStyle w:val="CommentText"/>
      </w:pPr>
      <w:r>
        <w:t xml:space="preserve">I'm guessing the underlying idea is that the fitness outcome per unit investment must be somewhat equal (otherwise there'd be selection towards one end or the other) -- or to put it another way, one offspring seedling reaching reproductive maturity should have equal total cost to the mother whether produced via lots of small seeds or via fewer larger seeds </w:t>
      </w:r>
    </w:p>
    <w:p w14:paraId="453F673D" w14:textId="77777777" w:rsidR="00CD1DD6" w:rsidRDefault="00CD1DD6" w:rsidP="00FF1706">
      <w:pPr>
        <w:pStyle w:val="CommentText"/>
      </w:pPr>
    </w:p>
    <w:p w14:paraId="2C687B22" w14:textId="77777777" w:rsidR="00CD1DD6" w:rsidRDefault="00CD1DD6" w:rsidP="00FF1706">
      <w:pPr>
        <w:pStyle w:val="CommentText"/>
      </w:pPr>
      <w:r>
        <w:t xml:space="preserve">This somehow connects to the closing para of the sentence dealing with higher per seedling survivorship from large seeds. This is very well documented by direct evidence, but I don't really see how the </w:t>
      </w:r>
      <w:proofErr w:type="spellStart"/>
      <w:r>
        <w:t>allometries</w:t>
      </w:r>
      <w:proofErr w:type="spellEnd"/>
      <w:r>
        <w:t xml:space="preserve"> from Table 2 or Fig 2f add much to the evidence for it.</w:t>
      </w:r>
    </w:p>
    <w:p w14:paraId="3F489760" w14:textId="77777777" w:rsidR="00CD1DD6" w:rsidRDefault="00CD1DD6" w:rsidP="00FF1706">
      <w:pPr>
        <w:pStyle w:val="CommentText"/>
      </w:pPr>
    </w:p>
    <w:p w14:paraId="5EE4176A" w14:textId="77777777" w:rsidR="00CD1DD6" w:rsidRDefault="00CD1DD6" w:rsidP="00FF1706">
      <w:pPr>
        <w:pStyle w:val="CommentText"/>
      </w:pPr>
      <w:r>
        <w:t>I feel this whole para needs rewriting, but I'm not clear enough in my mind about where it's going to suggest a rewrite at this stage</w:t>
      </w:r>
    </w:p>
    <w:p w14:paraId="6F6319AB" w14:textId="77777777" w:rsidR="00CD1DD6" w:rsidRDefault="00CD1DD6" w:rsidP="00FF1706">
      <w:pPr>
        <w:pStyle w:val="CommentText"/>
      </w:pPr>
    </w:p>
  </w:comment>
  <w:comment w:id="16" w:author="Mark Westoby" w:date="2016-12-14T17:56:00Z" w:initials="MW">
    <w:p w14:paraId="75CC696F" w14:textId="77777777" w:rsidR="00CD1DD6" w:rsidRDefault="00CD1DD6" w:rsidP="00FF1706">
      <w:pPr>
        <w:pStyle w:val="CommentText"/>
      </w:pPr>
      <w:r>
        <w:rPr>
          <w:rStyle w:val="CommentReference"/>
        </w:rPr>
        <w:annotationRef/>
      </w:r>
      <w:proofErr w:type="gramStart"/>
      <w:r>
        <w:t>reviewers</w:t>
      </w:r>
      <w:proofErr w:type="gramEnd"/>
      <w:r>
        <w:t xml:space="preserve"> might expect to see a couple </w:t>
      </w:r>
      <w:proofErr w:type="spellStart"/>
      <w:r>
        <w:t>fo</w:t>
      </w:r>
      <w:proofErr w:type="spellEnd"/>
      <w:r>
        <w:t xml:space="preserve"> recent reviews cited here?</w:t>
      </w:r>
    </w:p>
  </w:comment>
  <w:comment w:id="18" w:author="Mark Westoby" w:date="2016-12-15T12:58:00Z" w:initials="MW">
    <w:p w14:paraId="3DF5CE7F" w14:textId="77777777" w:rsidR="00CD1DD6" w:rsidRDefault="00CD1DD6" w:rsidP="00FF1706">
      <w:pPr>
        <w:pStyle w:val="CommentText"/>
      </w:pPr>
      <w:r>
        <w:rPr>
          <w:rStyle w:val="CommentReference"/>
        </w:rPr>
        <w:annotationRef/>
      </w:r>
      <w:r>
        <w:t>I think I don't understand why "measured at individual level" is a contrast with "estimated from RE"</w:t>
      </w:r>
    </w:p>
  </w:comment>
  <w:comment w:id="19" w:author="Mark Westoby" w:date="2016-12-15T13:11:00Z" w:initials="MW">
    <w:p w14:paraId="0AD9BC19" w14:textId="77777777" w:rsidR="00CD1DD6" w:rsidRDefault="00CD1DD6" w:rsidP="00FF1706">
      <w:pPr>
        <w:pStyle w:val="CommentText"/>
      </w:pPr>
      <w:r>
        <w:rPr>
          <w:rStyle w:val="CommentReference"/>
        </w:rPr>
        <w:annotationRef/>
      </w:r>
      <w:proofErr w:type="gramStart"/>
      <w:r>
        <w:t>title</w:t>
      </w:r>
      <w:proofErr w:type="gramEnd"/>
      <w:r>
        <w:t xml:space="preserve"> seems unenlightening -- maybe Other considerations?</w:t>
      </w:r>
      <w:r w:rsidRPr="001560B2">
        <w:t xml:space="preserve"> </w:t>
      </w:r>
      <w:r>
        <w:t>Or Methodological Considerations?</w:t>
      </w:r>
    </w:p>
    <w:p w14:paraId="5E11C23B" w14:textId="77777777" w:rsidR="00CD1DD6" w:rsidRDefault="00CD1DD6" w:rsidP="00FF1706">
      <w:pPr>
        <w:pStyle w:val="CommentText"/>
      </w:pPr>
    </w:p>
    <w:p w14:paraId="6A552AC9" w14:textId="77777777" w:rsidR="00CD1DD6" w:rsidRDefault="00CD1DD6" w:rsidP="00FF1706">
      <w:pPr>
        <w:pStyle w:val="CommentText"/>
      </w:pPr>
    </w:p>
  </w:comment>
  <w:comment w:id="20" w:author="Mark Westoby" w:date="2016-12-15T13:18:00Z" w:initials="MW">
    <w:p w14:paraId="60573EFA" w14:textId="77777777" w:rsidR="00CD1DD6" w:rsidRDefault="00CD1DD6" w:rsidP="00FF1706">
      <w:pPr>
        <w:pStyle w:val="CommentText"/>
      </w:pPr>
      <w:r>
        <w:rPr>
          <w:rStyle w:val="CommentReference"/>
        </w:rPr>
        <w:annotationRef/>
      </w:r>
      <w:r>
        <w:t>Is that what you meant? -- to me the issue isn't whether P affects energy allocation -- in that event energy allocation would still be the right measure -- it's whether P allocation would be more enlightening</w:t>
      </w:r>
    </w:p>
  </w:comment>
  <w:comment w:id="21" w:author="Mark Westoby" w:date="2016-12-15T13:55:00Z" w:initials="MW">
    <w:p w14:paraId="0E17F47C" w14:textId="77777777" w:rsidR="00CD1DD6" w:rsidRDefault="00CD1DD6" w:rsidP="00FF1706">
      <w:pPr>
        <w:pStyle w:val="CommentText"/>
      </w:pPr>
      <w:r>
        <w:rPr>
          <w:rStyle w:val="CommentReference"/>
        </w:rPr>
        <w:annotationRef/>
      </w:r>
      <w:proofErr w:type="gramStart"/>
      <w:r>
        <w:t>meaning</w:t>
      </w:r>
      <w:proofErr w:type="gramEnd"/>
      <w:r>
        <w:t xml:space="preserve"> excluded if they photosynthesized? -- </w:t>
      </w:r>
      <w:proofErr w:type="gramStart"/>
      <w:r>
        <w:t>no</w:t>
      </w:r>
      <w:proofErr w:type="gramEnd"/>
      <w:r>
        <w:t>, I don't think that's what you did</w:t>
      </w:r>
    </w:p>
  </w:comment>
  <w:comment w:id="22" w:author="Mark Westoby" w:date="2016-12-15T14:09:00Z" w:initials="MW">
    <w:p w14:paraId="480AEF98" w14:textId="77777777" w:rsidR="00CD1DD6" w:rsidRDefault="00CD1DD6" w:rsidP="00FF1706">
      <w:pPr>
        <w:pStyle w:val="CommentText"/>
      </w:pPr>
      <w:r>
        <w:rPr>
          <w:rStyle w:val="CommentReference"/>
        </w:rPr>
        <w:annotationRef/>
      </w:r>
      <w:proofErr w:type="gramStart"/>
      <w:r>
        <w:t>doesn't</w:t>
      </w:r>
      <w:proofErr w:type="gramEnd"/>
      <w:r>
        <w:t xml:space="preserve"> seem to follow -- if they're self-compatible, doesn't that make pollen limitation less likely?</w:t>
      </w:r>
    </w:p>
  </w:comment>
  <w:comment w:id="23" w:author="Mark Westoby" w:date="2016-12-15T14:11:00Z" w:initials="MW">
    <w:p w14:paraId="66967D0C" w14:textId="77777777" w:rsidR="00CD1DD6" w:rsidRDefault="00CD1DD6" w:rsidP="00FF1706">
      <w:pPr>
        <w:pStyle w:val="CommentText"/>
      </w:pPr>
      <w:r>
        <w:rPr>
          <w:rStyle w:val="CommentReference"/>
        </w:rPr>
        <w:annotationRef/>
      </w:r>
      <w:proofErr w:type="gramStart"/>
      <w:r>
        <w:t>not</w:t>
      </w:r>
      <w:proofErr w:type="gramEnd"/>
      <w:r>
        <w:t xml:space="preserve"> very clear to me what's the point of this para's discussion of Proteaceae -- is the idea that results from these </w:t>
      </w:r>
      <w:proofErr w:type="spellStart"/>
      <w:r>
        <w:t>spp</w:t>
      </w:r>
      <w:proofErr w:type="spellEnd"/>
      <w:r>
        <w:t xml:space="preserve"> may be atypical?</w:t>
      </w:r>
    </w:p>
  </w:comment>
  <w:comment w:id="24" w:author="Dr Elizabeth Wenk  [2]" w:date="2016-12-01T15:41:00Z" w:initials="DEW">
    <w:p w14:paraId="4294D835" w14:textId="5E1BD3CE" w:rsidR="00CD1DD6" w:rsidRDefault="00CD1DD6">
      <w:pPr>
        <w:pStyle w:val="CommentText"/>
      </w:pPr>
      <w:r>
        <w:rPr>
          <w:rStyle w:val="CommentReference"/>
        </w:rPr>
        <w:annotationRef/>
      </w:r>
      <w:r>
        <w:t>Daniel, you indicated refs here, but I think this would be the same as the references for seed size-count.</w:t>
      </w:r>
    </w:p>
  </w:comment>
  <w:comment w:id="28" w:author="Dr Elizabeth Wenk  [2]" w:date="2016-12-01T15:59:00Z" w:initials="DEW">
    <w:p w14:paraId="1AC3A1B8" w14:textId="1F461C53" w:rsidR="00CD1DD6" w:rsidRDefault="00CD1DD6">
      <w:pPr>
        <w:pStyle w:val="CommentText"/>
      </w:pPr>
      <w:r>
        <w:rPr>
          <w:rStyle w:val="CommentReference"/>
        </w:rPr>
        <w:annotationRef/>
      </w:r>
      <w:r>
        <w:t xml:space="preserve">Should I include in </w:t>
      </w:r>
      <w:proofErr w:type="spellStart"/>
      <w:r>
        <w:t>Supp</w:t>
      </w:r>
      <w:proofErr w:type="spellEnd"/>
      <w:r>
        <w:t xml:space="preserve">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33E65F84" w15:done="0"/>
  <w15:commentEx w15:paraId="68564487" w15:done="0"/>
  <w15:commentEx w15:paraId="247C0D4D" w15:done="0"/>
  <w15:commentEx w15:paraId="7E86E8D4" w15:done="0"/>
  <w15:commentEx w15:paraId="65079277" w15:done="0"/>
  <w15:commentEx w15:paraId="2A3007C9" w15:done="0"/>
  <w15:commentEx w15:paraId="6F6319AB" w15:done="0"/>
  <w15:commentEx w15:paraId="75CC696F" w15:done="0"/>
  <w15:commentEx w15:paraId="3DF5CE7F" w15:done="0"/>
  <w15:commentEx w15:paraId="6A552AC9" w15:done="0"/>
  <w15:commentEx w15:paraId="60573EFA" w15:done="0"/>
  <w15:commentEx w15:paraId="0E17F47C" w15:done="0"/>
  <w15:commentEx w15:paraId="480AEF98" w15:done="0"/>
  <w15:commentEx w15:paraId="66967D0C" w15:done="0"/>
  <w15:commentEx w15:paraId="4294D835" w15:done="0"/>
  <w15:commentEx w15:paraId="1AC3A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FB973" w14:textId="77777777" w:rsidR="00CD158B" w:rsidRDefault="00CD158B" w:rsidP="00991A62">
      <w:pPr>
        <w:spacing w:after="0" w:line="240" w:lineRule="auto"/>
      </w:pPr>
      <w:r>
        <w:separator/>
      </w:r>
    </w:p>
  </w:endnote>
  <w:endnote w:type="continuationSeparator" w:id="0">
    <w:p w14:paraId="59FD56AB" w14:textId="77777777" w:rsidR="00CD158B" w:rsidRDefault="00CD158B"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CD1DD6" w:rsidRDefault="00CD1DD6">
        <w:pPr>
          <w:pStyle w:val="Footer"/>
          <w:jc w:val="right"/>
        </w:pPr>
        <w:r>
          <w:fldChar w:fldCharType="begin"/>
        </w:r>
        <w:r>
          <w:instrText xml:space="preserve"> PAGE   \* MERGEFORMAT </w:instrText>
        </w:r>
        <w:r>
          <w:fldChar w:fldCharType="separate"/>
        </w:r>
        <w:r w:rsidR="005F0AA6">
          <w:rPr>
            <w:noProof/>
          </w:rPr>
          <w:t>27</w:t>
        </w:r>
        <w:r>
          <w:rPr>
            <w:noProof/>
          </w:rPr>
          <w:fldChar w:fldCharType="end"/>
        </w:r>
      </w:p>
    </w:sdtContent>
  </w:sdt>
  <w:p w14:paraId="2E4FBA35" w14:textId="77777777" w:rsidR="00CD1DD6" w:rsidRDefault="00CD1D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F4C9B" w14:textId="77777777" w:rsidR="00CD158B" w:rsidRDefault="00CD158B" w:rsidP="00991A62">
      <w:pPr>
        <w:spacing w:after="0" w:line="240" w:lineRule="auto"/>
      </w:pPr>
      <w:r>
        <w:separator/>
      </w:r>
    </w:p>
  </w:footnote>
  <w:footnote w:type="continuationSeparator" w:id="0">
    <w:p w14:paraId="4F12F3F0" w14:textId="77777777" w:rsidR="00CD158B" w:rsidRDefault="00CD158B"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Dr Elizabeth Wenk  [2]">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0F7A6D"/>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B7A08"/>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620"/>
    <w:rsid w:val="0026173D"/>
    <w:rsid w:val="00261F69"/>
    <w:rsid w:val="00262A45"/>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70D"/>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928"/>
    <w:rsid w:val="00372B31"/>
    <w:rsid w:val="0037517E"/>
    <w:rsid w:val="003778D5"/>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082F"/>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05C0D"/>
    <w:rsid w:val="005067A8"/>
    <w:rsid w:val="005115DA"/>
    <w:rsid w:val="00512A90"/>
    <w:rsid w:val="005142CC"/>
    <w:rsid w:val="00514CFB"/>
    <w:rsid w:val="00514E51"/>
    <w:rsid w:val="00517132"/>
    <w:rsid w:val="0051734B"/>
    <w:rsid w:val="00517B67"/>
    <w:rsid w:val="00517D94"/>
    <w:rsid w:val="00521B31"/>
    <w:rsid w:val="00521E23"/>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6C78"/>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0AA6"/>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9A2"/>
    <w:rsid w:val="00687D3A"/>
    <w:rsid w:val="006908AF"/>
    <w:rsid w:val="00690BBE"/>
    <w:rsid w:val="00691062"/>
    <w:rsid w:val="006921C2"/>
    <w:rsid w:val="006926CC"/>
    <w:rsid w:val="00694609"/>
    <w:rsid w:val="00694795"/>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2C9F"/>
    <w:rsid w:val="00766BBB"/>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0C84"/>
    <w:rsid w:val="008F24B1"/>
    <w:rsid w:val="008F2F94"/>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17329"/>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57E0F"/>
    <w:rsid w:val="009603D7"/>
    <w:rsid w:val="00962879"/>
    <w:rsid w:val="009629BC"/>
    <w:rsid w:val="009644EF"/>
    <w:rsid w:val="009659FB"/>
    <w:rsid w:val="00970F74"/>
    <w:rsid w:val="00973DC6"/>
    <w:rsid w:val="009778EB"/>
    <w:rsid w:val="009820C7"/>
    <w:rsid w:val="00982EE2"/>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9F7124"/>
    <w:rsid w:val="009F7912"/>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C88"/>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C59A5"/>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4D51"/>
    <w:rsid w:val="00C660C3"/>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01A1"/>
    <w:rsid w:val="00CA3C76"/>
    <w:rsid w:val="00CA4AA9"/>
    <w:rsid w:val="00CA7FDB"/>
    <w:rsid w:val="00CB0C54"/>
    <w:rsid w:val="00CB0D0C"/>
    <w:rsid w:val="00CB1E7D"/>
    <w:rsid w:val="00CC03B7"/>
    <w:rsid w:val="00CC0462"/>
    <w:rsid w:val="00CC3F4A"/>
    <w:rsid w:val="00CC6902"/>
    <w:rsid w:val="00CD0530"/>
    <w:rsid w:val="00CD0718"/>
    <w:rsid w:val="00CD158B"/>
    <w:rsid w:val="00CD1DD6"/>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2111"/>
    <w:rsid w:val="00D93262"/>
    <w:rsid w:val="00D9566F"/>
    <w:rsid w:val="00D96C54"/>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289F"/>
    <w:rsid w:val="00E52DA4"/>
    <w:rsid w:val="00E52FF8"/>
    <w:rsid w:val="00E54199"/>
    <w:rsid w:val="00E573B8"/>
    <w:rsid w:val="00E57D6F"/>
    <w:rsid w:val="00E63B73"/>
    <w:rsid w:val="00E66565"/>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24F0A"/>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FE545-8D21-478E-B60A-759CA871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41</Pages>
  <Words>77642</Words>
  <Characters>442560</Characters>
  <Application>Microsoft Office Word</Application>
  <DocSecurity>0</DocSecurity>
  <Lines>3688</Lines>
  <Paragraphs>1038</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519164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3</cp:revision>
  <cp:lastPrinted>2016-03-21T02:58:00Z</cp:lastPrinted>
  <dcterms:created xsi:type="dcterms:W3CDTF">2017-02-02T03:54:00Z</dcterms:created>
  <dcterms:modified xsi:type="dcterms:W3CDTF">2017-02-08T03:23:00Z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id="x3quu1eB"/&gt;&lt;style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