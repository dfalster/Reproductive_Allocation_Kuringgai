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ED4560" w14:textId="77777777" w:rsidR="00CB12C8" w:rsidRDefault="00DF0E4D" w:rsidP="00244D53">
      <w:pPr>
        <w:pStyle w:val="Heading1"/>
        <w:jc w:val="center"/>
        <w:rPr>
          <w:ins w:id="0" w:author="Daniel Falster" w:date="2017-07-28T11:23:00Z"/>
          <w:sz w:val="32"/>
        </w:rPr>
      </w:pPr>
      <w:ins w:id="1" w:author="Daniel Falster" w:date="2017-06-28T22:36:00Z">
        <w:r>
          <w:rPr>
            <w:sz w:val="32"/>
          </w:rPr>
          <w:t>A</w:t>
        </w:r>
      </w:ins>
      <w:del w:id="2" w:author="Daniel Falster" w:date="2017-06-28T22:36:00Z">
        <w:r w:rsidR="00244D53" w:rsidRPr="00244D53" w:rsidDel="00DF0E4D">
          <w:rPr>
            <w:sz w:val="32"/>
          </w:rPr>
          <w:delText xml:space="preserve">Coordinated </w:delText>
        </w:r>
      </w:del>
      <w:del w:id="3" w:author="Daniel Falster" w:date="2017-06-28T21:27:00Z">
        <w:r w:rsidR="00244D53" w:rsidRPr="00244D53" w:rsidDel="00A65089">
          <w:rPr>
            <w:sz w:val="32"/>
          </w:rPr>
          <w:delText xml:space="preserve">shifts in </w:delText>
        </w:r>
      </w:del>
      <w:del w:id="4" w:author="Daniel Falster" w:date="2017-06-28T22:36:00Z">
        <w:r w:rsidR="00244D53" w:rsidRPr="00244D53" w:rsidDel="00DF0E4D">
          <w:rPr>
            <w:sz w:val="32"/>
          </w:rPr>
          <w:delText>a</w:delText>
        </w:r>
      </w:del>
      <w:r w:rsidR="00244D53" w:rsidRPr="00244D53">
        <w:rPr>
          <w:sz w:val="32"/>
        </w:rPr>
        <w:t>llocation among</w:t>
      </w:r>
      <w:ins w:id="5" w:author="Daniel Falster" w:date="2017-06-28T22:36:00Z">
        <w:r>
          <w:rPr>
            <w:sz w:val="32"/>
          </w:rPr>
          <w:t xml:space="preserve"> </w:t>
        </w:r>
      </w:ins>
      <w:del w:id="6" w:author="Daniel Falster" w:date="2017-06-28T22:36:00Z">
        <w:r w:rsidR="00244D53" w:rsidRPr="00244D53" w:rsidDel="00DF0E4D">
          <w:rPr>
            <w:sz w:val="32"/>
          </w:rPr>
          <w:delText xml:space="preserve"> </w:delText>
        </w:r>
      </w:del>
      <w:r w:rsidR="00244D53" w:rsidRPr="00244D53">
        <w:rPr>
          <w:sz w:val="32"/>
        </w:rPr>
        <w:t xml:space="preserve">reproductive tissues </w:t>
      </w:r>
      <w:ins w:id="7" w:author="Daniel Falster" w:date="2017-06-29T08:41:00Z">
        <w:r w:rsidR="009D3DF8">
          <w:rPr>
            <w:sz w:val="32"/>
          </w:rPr>
          <w:t xml:space="preserve">is </w:t>
        </w:r>
      </w:ins>
      <w:ins w:id="8" w:author="Daniel Falster" w:date="2017-06-28T22:36:00Z">
        <w:r>
          <w:rPr>
            <w:sz w:val="32"/>
          </w:rPr>
          <w:t>coordinated with seed size</w:t>
        </w:r>
      </w:ins>
    </w:p>
    <w:p w14:paraId="4D57E0BC" w14:textId="77777777" w:rsidR="00CB12C8" w:rsidRDefault="00CB12C8" w:rsidP="00CB12C8">
      <w:pPr>
        <w:spacing w:line="240" w:lineRule="auto"/>
        <w:rPr>
          <w:ins w:id="9" w:author="Daniel Falster" w:date="2017-07-28T11:23:00Z"/>
        </w:rPr>
      </w:pPr>
      <w:ins w:id="10" w:author="Daniel Falster" w:date="2017-07-28T11:23:00Z">
        <w:r>
          <w:t>Can we get into title:</w:t>
        </w:r>
      </w:ins>
    </w:p>
    <w:p w14:paraId="33A7659D" w14:textId="5DDB0214" w:rsidR="00CB12C8" w:rsidRDefault="00CB12C8" w:rsidP="00CB12C8">
      <w:pPr>
        <w:spacing w:line="240" w:lineRule="auto"/>
        <w:rPr>
          <w:ins w:id="11" w:author="Daniel Falster" w:date="2017-07-28T11:24:00Z"/>
        </w:rPr>
      </w:pPr>
      <w:ins w:id="12" w:author="Daniel Falster" w:date="2017-07-28T11:23:00Z">
        <w:r>
          <w:t xml:space="preserve">two </w:t>
        </w:r>
        <w:r w:rsidRPr="00CB12C8">
          <w:t>trade-off</w:t>
        </w:r>
        <w:r>
          <w:t>s co</w:t>
        </w:r>
      </w:ins>
      <w:ins w:id="13" w:author="Daniel Falster" w:date="2017-07-28T11:24:00Z">
        <w:r>
          <w:t>o</w:t>
        </w:r>
      </w:ins>
      <w:ins w:id="14" w:author="Daniel Falster" w:date="2017-07-28T11:23:00Z">
        <w:r>
          <w:t>rd</w:t>
        </w:r>
      </w:ins>
      <w:ins w:id="15" w:author="Daniel Falster" w:date="2017-07-28T11:24:00Z">
        <w:r>
          <w:t>i</w:t>
        </w:r>
      </w:ins>
      <w:ins w:id="16" w:author="Daniel Falster" w:date="2017-07-28T11:23:00Z">
        <w:r>
          <w:t xml:space="preserve">nated </w:t>
        </w:r>
      </w:ins>
      <w:ins w:id="17" w:author="Daniel Falster" w:date="2017-07-28T11:24:00Z">
        <w:r>
          <w:t>through seed size?</w:t>
        </w:r>
      </w:ins>
    </w:p>
    <w:p w14:paraId="762724BB" w14:textId="5F95C9D5" w:rsidR="00244D53" w:rsidRPr="00244D53" w:rsidRDefault="00CB12C8" w:rsidP="00CB12C8">
      <w:pPr>
        <w:spacing w:line="240" w:lineRule="auto"/>
        <w:rPr>
          <w:sz w:val="40"/>
          <w:szCs w:val="36"/>
        </w:rPr>
      </w:pPr>
      <w:ins w:id="18" w:author="Daniel Falster" w:date="2017-07-28T11:24:00Z">
        <w:r>
          <w:t>Indicate briefly what trade-offs are: to do with reproductive allocation</w:t>
        </w:r>
      </w:ins>
      <w:del w:id="19" w:author="Daniel Falster" w:date="2017-06-29T08:42:00Z">
        <w:r w:rsidR="00244D53" w:rsidRPr="00244D53" w:rsidDel="009D3DF8">
          <w:delText>across 14 coexisting plant species</w:delText>
        </w:r>
      </w:del>
    </w:p>
    <w:p w14:paraId="37CD755C" w14:textId="293ADCD2" w:rsidR="00933507" w:rsidRPr="003C3342" w:rsidRDefault="00933507">
      <w:pPr>
        <w:jc w:val="center"/>
        <w:rPr>
          <w:rStyle w:val="Strong"/>
          <w:rFonts w:cs="Times New Roman"/>
          <w:b w:val="0"/>
          <w:sz w:val="28"/>
          <w:szCs w:val="28"/>
        </w:rPr>
      </w:pPr>
      <w:r w:rsidRPr="003C3342">
        <w:rPr>
          <w:rStyle w:val="Strong"/>
          <w:rFonts w:cs="Times New Roman"/>
          <w:sz w:val="28"/>
          <w:szCs w:val="28"/>
        </w:rPr>
        <w:t>E. H. Wenk</w:t>
      </w:r>
      <w:r w:rsidRPr="003C3342">
        <w:rPr>
          <w:rStyle w:val="Strong"/>
          <w:rFonts w:cs="Times New Roman"/>
          <w:sz w:val="28"/>
          <w:szCs w:val="28"/>
          <w:vertAlign w:val="superscript"/>
        </w:rPr>
        <w:t>* a</w:t>
      </w:r>
      <w:r w:rsidRPr="003C3342">
        <w:rPr>
          <w:rStyle w:val="Strong"/>
          <w:rFonts w:cs="Times New Roman"/>
          <w:sz w:val="28"/>
          <w:szCs w:val="28"/>
        </w:rPr>
        <w:t>, K. Abramowicz</w:t>
      </w:r>
      <w:r w:rsidRPr="003C3342">
        <w:rPr>
          <w:rStyle w:val="Strong"/>
          <w:rFonts w:cs="Times New Roman"/>
          <w:sz w:val="28"/>
          <w:szCs w:val="28"/>
          <w:vertAlign w:val="superscript"/>
        </w:rPr>
        <w:t>b</w:t>
      </w:r>
      <w:r w:rsidRPr="003C3342">
        <w:rPr>
          <w:rStyle w:val="Strong"/>
          <w:rFonts w:cs="Times New Roman"/>
          <w:sz w:val="28"/>
          <w:szCs w:val="28"/>
        </w:rPr>
        <w:t xml:space="preserve">, M. Westoby </w:t>
      </w:r>
      <w:r w:rsidRPr="003C3342">
        <w:rPr>
          <w:rStyle w:val="Strong"/>
          <w:rFonts w:cs="Times New Roman"/>
          <w:sz w:val="28"/>
          <w:szCs w:val="28"/>
          <w:vertAlign w:val="superscript"/>
        </w:rPr>
        <w:t>a</w:t>
      </w:r>
      <w:r w:rsidRPr="003C3342">
        <w:rPr>
          <w:rStyle w:val="Strong"/>
          <w:rFonts w:cs="Times New Roman"/>
          <w:sz w:val="28"/>
          <w:szCs w:val="28"/>
        </w:rPr>
        <w:t>, D. S.</w:t>
      </w:r>
      <w:r w:rsidR="0007456C">
        <w:rPr>
          <w:rStyle w:val="Strong"/>
          <w:rFonts w:cs="Times New Roman"/>
          <w:sz w:val="28"/>
          <w:szCs w:val="28"/>
        </w:rPr>
        <w:t xml:space="preserve"> </w:t>
      </w:r>
      <w:r w:rsidRPr="003C3342">
        <w:rPr>
          <w:rStyle w:val="Strong"/>
          <w:rFonts w:cs="Times New Roman"/>
          <w:sz w:val="28"/>
          <w:szCs w:val="28"/>
        </w:rPr>
        <w:t>Falster</w:t>
      </w:r>
      <w:r w:rsidRPr="003C3342">
        <w:rPr>
          <w:rStyle w:val="Strong"/>
          <w:rFonts w:cs="Times New Roman"/>
          <w:sz w:val="28"/>
          <w:szCs w:val="28"/>
          <w:vertAlign w:val="superscript"/>
        </w:rPr>
        <w:t>a</w:t>
      </w:r>
      <w:r w:rsidR="008E1E75">
        <w:rPr>
          <w:rStyle w:val="Strong"/>
          <w:rFonts w:cs="Times New Roman"/>
          <w:sz w:val="28"/>
          <w:szCs w:val="28"/>
          <w:vertAlign w:val="superscript"/>
        </w:rPr>
        <w:t>,c</w:t>
      </w:r>
      <w:r w:rsidR="00E846A1">
        <w:rPr>
          <w:rStyle w:val="Strong"/>
          <w:rFonts w:cs="Times New Roman"/>
          <w:sz w:val="28"/>
          <w:szCs w:val="28"/>
          <w:vertAlign w:val="superscript"/>
        </w:rPr>
        <w:t xml:space="preserve"> ^</w:t>
      </w:r>
    </w:p>
    <w:p w14:paraId="601C0F48" w14:textId="540D6442" w:rsidR="00933507" w:rsidRPr="003C3342" w:rsidRDefault="00933507" w:rsidP="007444C4">
      <w:pPr>
        <w:spacing w:line="240" w:lineRule="auto"/>
      </w:pPr>
      <w:r w:rsidRPr="003C3342">
        <w:rPr>
          <w:vertAlign w:val="superscript"/>
        </w:rPr>
        <w:t>a</w:t>
      </w:r>
      <w:r w:rsidRPr="003C3342">
        <w:t xml:space="preserve"> Department of Biological Sciences, Macquarie University NSW 2109, Australia</w:t>
      </w:r>
    </w:p>
    <w:p w14:paraId="1ECF9023" w14:textId="7BE82A2E" w:rsidR="00933507" w:rsidRDefault="00933507" w:rsidP="007444C4">
      <w:pPr>
        <w:spacing w:line="240" w:lineRule="auto"/>
      </w:pPr>
      <w:r w:rsidRPr="003C3342">
        <w:rPr>
          <w:vertAlign w:val="superscript"/>
        </w:rPr>
        <w:t>b</w:t>
      </w:r>
      <w:r w:rsidRPr="003C3342">
        <w:t xml:space="preserve"> Department of Mathematics and Mathematical Statistics, Umeå University, 90187 Umeå, Sweden</w:t>
      </w:r>
    </w:p>
    <w:p w14:paraId="194BE911" w14:textId="05B44B69" w:rsidR="008E1E75" w:rsidRPr="008E1E75" w:rsidRDefault="008E1E75" w:rsidP="007444C4">
      <w:pPr>
        <w:spacing w:line="240" w:lineRule="auto"/>
      </w:pPr>
      <w:r w:rsidRPr="008E1E75">
        <w:rPr>
          <w:vertAlign w:val="superscript"/>
        </w:rPr>
        <w:t>c</w:t>
      </w:r>
      <w:r>
        <w:t xml:space="preserve"> </w:t>
      </w:r>
      <w:r w:rsidRPr="008E1E75">
        <w:t>Evolution</w:t>
      </w:r>
      <w:r>
        <w:t xml:space="preserve"> and</w:t>
      </w:r>
      <w:r w:rsidR="0007456C">
        <w:t xml:space="preserve"> </w:t>
      </w:r>
      <w:r>
        <w:t xml:space="preserve">Ecology Research Centre, School of Biological, Earth and </w:t>
      </w:r>
      <w:r w:rsidRPr="008E1E75">
        <w:t>Environmental</w:t>
      </w:r>
      <w:r w:rsidR="0007456C">
        <w:t xml:space="preserve"> </w:t>
      </w:r>
      <w:r>
        <w:t xml:space="preserve">Science, </w:t>
      </w:r>
      <w:r w:rsidRPr="008E1E75">
        <w:t>University of New South Wales</w:t>
      </w:r>
    </w:p>
    <w:p w14:paraId="0969783E" w14:textId="66B8C001" w:rsidR="00933507" w:rsidRDefault="003C3342" w:rsidP="00C72419">
      <w:pPr>
        <w:spacing w:line="240" w:lineRule="auto"/>
      </w:pPr>
      <w:r w:rsidRPr="003C3342">
        <w:t xml:space="preserve">Corresponding </w:t>
      </w:r>
      <w:r>
        <w:t>author</w:t>
      </w:r>
      <w:r w:rsidR="004F3775">
        <w:t xml:space="preserve">: </w:t>
      </w:r>
      <w:r w:rsidR="00F66C59" w:rsidRPr="00F66C59">
        <w:t>ehwenk@gmail.com</w:t>
      </w:r>
    </w:p>
    <w:p w14:paraId="13B375BE" w14:textId="10C16CF9" w:rsidR="00C72419" w:rsidRDefault="00C72419" w:rsidP="00C72419">
      <w:pPr>
        <w:spacing w:line="240" w:lineRule="auto"/>
      </w:pPr>
      <w:r>
        <w:t>The authors wish to be identified.</w:t>
      </w:r>
    </w:p>
    <w:p w14:paraId="0D34FC6D" w14:textId="240E8CB0" w:rsidR="00933507" w:rsidRPr="003C3342" w:rsidRDefault="00933507" w:rsidP="007444C4">
      <w:r w:rsidRPr="007444C4">
        <w:rPr>
          <w:b/>
        </w:rPr>
        <w:t>Key-words</w:t>
      </w:r>
      <w:r w:rsidR="00C12F56">
        <w:t>:</w:t>
      </w:r>
      <w:r w:rsidR="0007456C">
        <w:t xml:space="preserve"> </w:t>
      </w:r>
      <w:r w:rsidR="00F95E1F">
        <w:t xml:space="preserve">reproduction, accessory costs, </w:t>
      </w:r>
      <w:del w:id="20" w:author="L. Harder" w:date="2017-06-28T10:45:00Z">
        <w:r w:rsidR="00F95E1F">
          <w:delText>parental</w:delText>
        </w:r>
      </w:del>
      <w:ins w:id="21" w:author="L. Harder" w:date="2017-06-28T10:45:00Z">
        <w:r w:rsidR="00796D33">
          <w:t>maternal</w:t>
        </w:r>
      </w:ins>
      <w:r w:rsidR="00F95E1F">
        <w:t xml:space="preserve"> optimist, seed provisioning, </w:t>
      </w:r>
      <w:r w:rsidR="00ED7536">
        <w:t>selective abortion, seed size-number trade-off</w:t>
      </w:r>
    </w:p>
    <w:p w14:paraId="1A0C802D" w14:textId="77777777" w:rsidR="00091293" w:rsidRDefault="00091293">
      <w:pPr>
        <w:spacing w:after="160" w:line="259" w:lineRule="auto"/>
        <w:rPr>
          <w:rFonts w:eastAsiaTheme="majorEastAsia" w:cs="Times New Roman"/>
          <w:b/>
          <w:sz w:val="28"/>
          <w:szCs w:val="32"/>
        </w:rPr>
      </w:pPr>
      <w:r>
        <w:rPr>
          <w:rFonts w:cs="Times New Roman"/>
        </w:rPr>
        <w:br w:type="page"/>
      </w:r>
    </w:p>
    <w:p w14:paraId="74558E13" w14:textId="06C938F2" w:rsidR="000E3A12" w:rsidRPr="003C3342" w:rsidRDefault="003C3342" w:rsidP="003C3342">
      <w:pPr>
        <w:pStyle w:val="Heading1"/>
        <w:rPr>
          <w:rFonts w:cs="Times New Roman"/>
        </w:rPr>
      </w:pPr>
      <w:r>
        <w:rPr>
          <w:rFonts w:cs="Times New Roman"/>
        </w:rPr>
        <w:lastRenderedPageBreak/>
        <w:t>Abstract</w:t>
      </w:r>
    </w:p>
    <w:p w14:paraId="793BE04A" w14:textId="0853CE91" w:rsidR="006926CC" w:rsidRDefault="009F0977" w:rsidP="00A4265B">
      <w:r>
        <w:t xml:space="preserve">To produce viable seeds, </w:t>
      </w:r>
      <w:del w:id="22" w:author="L. Harder" w:date="2017-06-28T10:45:00Z">
        <w:r>
          <w:delText>plant's</w:delText>
        </w:r>
      </w:del>
      <w:ins w:id="23" w:author="L. Harder" w:date="2017-06-28T10:45:00Z">
        <w:r>
          <w:t>plants</w:t>
        </w:r>
      </w:ins>
      <w:r>
        <w:t xml:space="preserve"> allocate </w:t>
      </w:r>
      <w:del w:id="24" w:author="Daniel Falster" w:date="2017-06-28T10:59:00Z">
        <w:r w:rsidDel="00AA46FF">
          <w:delText xml:space="preserve">energy </w:delText>
        </w:r>
      </w:del>
      <w:ins w:id="25" w:author="Daniel Falster" w:date="2017-06-28T10:59:00Z">
        <w:r w:rsidR="00AA46FF">
          <w:t xml:space="preserve">mass </w:t>
        </w:r>
      </w:ins>
      <w:r>
        <w:t xml:space="preserve">to a wide variety of other reproductive tissues; yet little is known about the </w:t>
      </w:r>
      <w:ins w:id="26" w:author="Daniel Falster" w:date="2017-06-28T21:15:00Z">
        <w:r w:rsidR="003F3D1B">
          <w:t xml:space="preserve">relative </w:t>
        </w:r>
      </w:ins>
      <w:r>
        <w:t xml:space="preserve">magnitude of these </w:t>
      </w:r>
      <w:del w:id="27" w:author="Daniel Falster" w:date="2017-06-28T21:15:00Z">
        <w:r w:rsidDel="003F3D1B">
          <w:delText xml:space="preserve">costs </w:delText>
        </w:r>
      </w:del>
      <w:ins w:id="28" w:author="Daniel Falster" w:date="2017-06-28T21:15:00Z">
        <w:r w:rsidR="00EB06A7">
          <w:t>investments</w:t>
        </w:r>
      </w:ins>
      <w:del w:id="29" w:author="Daniel Falster" w:date="2017-06-28T21:28:00Z">
        <w:r w:rsidDel="00EB06A7">
          <w:delText>for different species</w:delText>
        </w:r>
      </w:del>
      <w:r>
        <w:t xml:space="preserve">. We quantified </w:t>
      </w:r>
      <w:del w:id="30" w:author="Daniel Falster" w:date="2017-06-28T21:20:00Z">
        <w:r w:rsidDel="00A65089">
          <w:delText xml:space="preserve">variation in </w:delText>
        </w:r>
      </w:del>
      <w:ins w:id="31" w:author="Daniel Falster" w:date="2017-06-28T21:15:00Z">
        <w:r w:rsidR="003F3D1B">
          <w:t xml:space="preserve">overall </w:t>
        </w:r>
      </w:ins>
      <w:r>
        <w:t xml:space="preserve">reproductive </w:t>
      </w:r>
      <w:del w:id="32" w:author="Daniel Falster" w:date="2017-06-28T21:15:00Z">
        <w:r w:rsidDel="003F3D1B">
          <w:delText xml:space="preserve">effort </w:delText>
        </w:r>
      </w:del>
      <w:ins w:id="33" w:author="Daniel Falster" w:date="2017-06-28T21:15:00Z">
        <w:r w:rsidR="003F3D1B">
          <w:t xml:space="preserve">investment </w:t>
        </w:r>
      </w:ins>
      <w:del w:id="34" w:author="Daniel Falster" w:date="2017-06-28T21:15:00Z">
        <w:r w:rsidDel="003F3D1B">
          <w:delText xml:space="preserve">(RE) </w:delText>
        </w:r>
      </w:del>
      <w:ins w:id="35" w:author="Daniel Falster" w:date="2017-06-28T21:15:00Z">
        <w:r w:rsidR="003F3D1B">
          <w:t xml:space="preserve">and its </w:t>
        </w:r>
      </w:ins>
      <w:ins w:id="36" w:author="Daniel Falster" w:date="2017-06-29T08:42:00Z">
        <w:r w:rsidR="009D3DF8">
          <w:t>partitioning</w:t>
        </w:r>
      </w:ins>
      <w:ins w:id="37" w:author="Daniel Falster" w:date="2017-06-28T21:15:00Z">
        <w:r w:rsidR="003F3D1B">
          <w:t xml:space="preserve"> </w:t>
        </w:r>
      </w:ins>
      <w:r>
        <w:t xml:space="preserve">among different reproductive tissues for 14 perennial species in a recurrent-fire coastal heath community. </w:t>
      </w:r>
      <w:ins w:id="38" w:author="Daniel Falster" w:date="2017-06-28T22:38:00Z">
        <w:r w:rsidR="00DF0E4D">
          <w:t>Integrating</w:t>
        </w:r>
      </w:ins>
      <w:ins w:id="39" w:author="Daniel Falster" w:date="2017-06-28T21:16:00Z">
        <w:r w:rsidR="003F3D1B">
          <w:t xml:space="preserve"> ideas from </w:t>
        </w:r>
      </w:ins>
      <w:ins w:id="40" w:author="Daniel Falster" w:date="2017-06-28T22:48:00Z">
        <w:r w:rsidR="00282E43">
          <w:t>two</w:t>
        </w:r>
      </w:ins>
      <w:ins w:id="41" w:author="Daniel Falster" w:date="2017-06-28T21:16:00Z">
        <w:r w:rsidR="003F3D1B">
          <w:t xml:space="preserve"> lineages of </w:t>
        </w:r>
      </w:ins>
      <w:ins w:id="42" w:author="Daniel Falster" w:date="2017-06-28T21:20:00Z">
        <w:r w:rsidR="00A65089">
          <w:t xml:space="preserve">evolutionary </w:t>
        </w:r>
      </w:ins>
      <w:ins w:id="43" w:author="Daniel Falster" w:date="2017-06-28T21:16:00Z">
        <w:r w:rsidR="003F3D1B">
          <w:t xml:space="preserve">theory, we </w:t>
        </w:r>
      </w:ins>
      <w:ins w:id="44" w:author="Daniel Falster" w:date="2017-06-28T22:37:00Z">
        <w:r w:rsidR="00DF0E4D">
          <w:t>found</w:t>
        </w:r>
      </w:ins>
      <w:ins w:id="45" w:author="Daniel Falster" w:date="2017-06-28T21:20:00Z">
        <w:r w:rsidR="00EB06A7">
          <w:t xml:space="preserve"> support for </w:t>
        </w:r>
      </w:ins>
      <w:ins w:id="46" w:author="Daniel Falster" w:date="2017-06-28T22:37:00Z">
        <w:r w:rsidR="00DF0E4D">
          <w:t xml:space="preserve">our </w:t>
        </w:r>
      </w:ins>
      <w:ins w:id="47" w:author="Daniel Falster" w:date="2017-06-28T22:48:00Z">
        <w:r w:rsidR="00282E43">
          <w:t xml:space="preserve">overall </w:t>
        </w:r>
      </w:ins>
      <w:ins w:id="48" w:author="Daniel Falster" w:date="2017-06-28T21:20:00Z">
        <w:r w:rsidR="00EB06A7">
          <w:t>prediction</w:t>
        </w:r>
        <w:r w:rsidR="00A65089">
          <w:t xml:space="preserve"> </w:t>
        </w:r>
      </w:ins>
      <w:ins w:id="49" w:author="Daniel Falster" w:date="2017-06-28T21:16:00Z">
        <w:r w:rsidR="003F3D1B">
          <w:t xml:space="preserve">that the relative investment in </w:t>
        </w:r>
      </w:ins>
      <w:ins w:id="50" w:author="Daniel Falster" w:date="2017-06-28T22:38:00Z">
        <w:r w:rsidR="00DF0E4D">
          <w:t>different reproductive</w:t>
        </w:r>
      </w:ins>
      <w:ins w:id="51" w:author="Daniel Falster" w:date="2017-06-28T21:16:00Z">
        <w:r w:rsidR="003F3D1B">
          <w:t xml:space="preserve"> tissues </w:t>
        </w:r>
      </w:ins>
      <w:ins w:id="52" w:author="Daniel Falster" w:date="2017-06-28T22:48:00Z">
        <w:r w:rsidR="00282E43">
          <w:t>will be</w:t>
        </w:r>
      </w:ins>
      <w:ins w:id="53" w:author="Daniel Falster" w:date="2017-06-28T21:31:00Z">
        <w:r w:rsidR="0032450C">
          <w:t xml:space="preserve"> </w:t>
        </w:r>
      </w:ins>
      <w:ins w:id="54" w:author="Daniel Falster" w:date="2017-06-28T22:38:00Z">
        <w:r w:rsidR="00DF0E4D">
          <w:t>correlated with</w:t>
        </w:r>
      </w:ins>
      <w:ins w:id="55" w:author="Daniel Falster" w:date="2017-06-28T21:17:00Z">
        <w:r w:rsidR="003F3D1B">
          <w:t xml:space="preserve"> </w:t>
        </w:r>
      </w:ins>
      <w:ins w:id="56" w:author="Daniel Falster" w:date="2017-06-28T22:05:00Z">
        <w:r w:rsidR="009674E8">
          <w:t xml:space="preserve">a </w:t>
        </w:r>
        <w:r w:rsidR="009674E8" w:rsidRPr="009674E8">
          <w:t>species</w:t>
        </w:r>
      </w:ins>
      <w:ins w:id="57" w:author="Daniel Falster" w:date="2017-06-28T22:38:00Z">
        <w:r w:rsidR="00DF0E4D">
          <w:t>’</w:t>
        </w:r>
      </w:ins>
      <w:ins w:id="58" w:author="Daniel Falster" w:date="2017-06-28T22:05:00Z">
        <w:r w:rsidR="009674E8" w:rsidRPr="009674E8">
          <w:t xml:space="preserve"> </w:t>
        </w:r>
      </w:ins>
      <w:ins w:id="59" w:author="Daniel Falster" w:date="2017-06-28T21:17:00Z">
        <w:r w:rsidR="003F3D1B">
          <w:t xml:space="preserve">seed size. </w:t>
        </w:r>
      </w:ins>
      <w:ins w:id="60" w:author="Daniel Falster" w:date="2017-06-28T22:48:00Z">
        <w:r w:rsidR="00282E43">
          <w:t xml:space="preserve">More </w:t>
        </w:r>
      </w:ins>
      <w:ins w:id="61" w:author="Daniel Falster" w:date="2017-06-28T21:32:00Z">
        <w:r w:rsidR="00282E43">
          <w:t>s</w:t>
        </w:r>
        <w:r w:rsidR="0032450C">
          <w:t>pecifically, s</w:t>
        </w:r>
        <w:r w:rsidR="0032450C" w:rsidRPr="0032450C">
          <w:t xml:space="preserve">pecies </w:t>
        </w:r>
        <w:r w:rsidR="0032450C">
          <w:t xml:space="preserve">with larger seeds were found to </w:t>
        </w:r>
      </w:ins>
      <w:ins w:id="62" w:author="Daniel Falster" w:date="2017-06-28T21:33:00Z">
        <w:r w:rsidR="0032450C">
          <w:t xml:space="preserve">mature a smaller proportion of ovules, expend </w:t>
        </w:r>
        <w:bookmarkStart w:id="63" w:name="OLE_LINK5"/>
        <w:bookmarkStart w:id="64" w:name="OLE_LINK6"/>
        <w:r w:rsidR="0032450C">
          <w:t xml:space="preserve">more of pre-pollination </w:t>
        </w:r>
      </w:ins>
      <w:ins w:id="65" w:author="Daniel Falster" w:date="2017-06-28T21:34:00Z">
        <w:r w:rsidR="0032450C">
          <w:t>investment</w:t>
        </w:r>
      </w:ins>
      <w:ins w:id="66" w:author="Daniel Falster" w:date="2017-06-28T21:33:00Z">
        <w:r w:rsidR="0032450C">
          <w:t xml:space="preserve"> </w:t>
        </w:r>
      </w:ins>
      <w:bookmarkEnd w:id="63"/>
      <w:bookmarkEnd w:id="64"/>
      <w:ins w:id="67" w:author="Daniel Falster" w:date="2017-06-28T21:34:00Z">
        <w:r w:rsidR="0032450C">
          <w:t xml:space="preserve">on discarded </w:t>
        </w:r>
      </w:ins>
      <w:ins w:id="68" w:author="Daniel Falster" w:date="2017-06-28T22:38:00Z">
        <w:r w:rsidR="00DF0E4D">
          <w:t>tissues</w:t>
        </w:r>
      </w:ins>
      <w:ins w:id="69" w:author="Daniel Falster" w:date="2017-06-28T21:34:00Z">
        <w:r w:rsidR="0032450C">
          <w:t xml:space="preserve">, </w:t>
        </w:r>
      </w:ins>
      <w:ins w:id="70" w:author="Daniel Falster" w:date="2017-06-28T21:33:00Z">
        <w:r w:rsidR="0032450C">
          <w:t xml:space="preserve">and invest more in </w:t>
        </w:r>
      </w:ins>
      <w:ins w:id="71" w:author="Daniel Falster" w:date="2017-06-28T21:34:00Z">
        <w:r w:rsidR="0032450C">
          <w:t xml:space="preserve">seed provisioning compared to </w:t>
        </w:r>
      </w:ins>
      <w:ins w:id="72" w:author="Daniel Falster" w:date="2017-06-28T21:33:00Z">
        <w:r w:rsidR="0032450C">
          <w:t>pollen attraction</w:t>
        </w:r>
      </w:ins>
      <w:ins w:id="73" w:author="Daniel Falster" w:date="2017-06-28T21:34:00Z">
        <w:r w:rsidR="0032450C">
          <w:t>.</w:t>
        </w:r>
      </w:ins>
      <w:ins w:id="74" w:author="Daniel Falster" w:date="2017-06-28T21:32:00Z">
        <w:r w:rsidR="0032450C">
          <w:t xml:space="preserve"> W</w:t>
        </w:r>
      </w:ins>
      <w:ins w:id="75" w:author="Daniel Falster" w:date="2017-06-28T21:18:00Z">
        <w:r w:rsidR="00A65089">
          <w:t xml:space="preserve">e </w:t>
        </w:r>
      </w:ins>
      <w:ins w:id="76" w:author="Daniel Falster" w:date="2017-06-28T21:35:00Z">
        <w:r w:rsidR="0032450C">
          <w:t xml:space="preserve">also </w:t>
        </w:r>
      </w:ins>
      <w:ins w:id="77" w:author="Daniel Falster" w:date="2017-06-28T21:18:00Z">
        <w:r w:rsidR="00A65089">
          <w:t xml:space="preserve">found that </w:t>
        </w:r>
      </w:ins>
      <w:ins w:id="78" w:author="Daniel Falster" w:date="2017-06-28T22:39:00Z">
        <w:r w:rsidR="00DF0E4D">
          <w:t xml:space="preserve">the </w:t>
        </w:r>
      </w:ins>
      <w:del w:id="79" w:author="Daniel Falster" w:date="2017-06-28T21:16:00Z">
        <w:r w:rsidR="005F6033" w:rsidDel="003F3D1B">
          <w:delText>We</w:delText>
        </w:r>
        <w:r w:rsidDel="003F3D1B">
          <w:delText xml:space="preserve"> </w:delText>
        </w:r>
      </w:del>
      <w:del w:id="80" w:author="Daniel Falster" w:date="2017-06-28T21:17:00Z">
        <w:r w:rsidDel="003F3D1B">
          <w:delText>found strong support for three evolutionary trade-offs that are predicted to arise across species when RE is subdivided into different tiss</w:delText>
        </w:r>
        <w:r w:rsidR="00C728FC" w:rsidDel="003F3D1B">
          <w:delText>ue types: 1) B</w:delText>
        </w:r>
        <w:r w:rsidDel="003F3D1B">
          <w:delText>etween successful pollen-attraction co</w:delText>
        </w:r>
        <w:r w:rsidR="00C728FC" w:rsidDel="003F3D1B">
          <w:delText>sts and mature ovule count; 2) B</w:delText>
        </w:r>
        <w:r w:rsidDel="003F3D1B">
          <w:delText>etween total re</w:delText>
        </w:r>
        <w:r w:rsidR="00C728FC" w:rsidDel="003F3D1B">
          <w:delText>productive costs and seed count; and 3) B</w:delText>
        </w:r>
        <w:r w:rsidDel="003F3D1B">
          <w:delText xml:space="preserve">etween seedset and relative investment in pollen-attraction. </w:delText>
        </w:r>
        <w:r w:rsidR="00C728FC" w:rsidDel="003F3D1B">
          <w:delText xml:space="preserve">We </w:delText>
        </w:r>
        <w:r w:rsidR="00CA661C" w:rsidDel="003F3D1B">
          <w:delText xml:space="preserve">also </w:delText>
        </w:r>
        <w:r w:rsidR="00C728FC" w:rsidDel="003F3D1B">
          <w:delText>found t</w:delText>
        </w:r>
        <w:r w:rsidDel="003F3D1B">
          <w:delText xml:space="preserve">he combination of these trade-offs </w:delText>
        </w:r>
        <w:r w:rsidR="00C728FC" w:rsidDel="003F3D1B">
          <w:delText>led</w:delText>
        </w:r>
        <w:r w:rsidDel="003F3D1B">
          <w:delText xml:space="preserve"> to coordinated shifts in the amounts invested in floral construction, in seedset and seed size across</w:delText>
        </w:r>
      </w:del>
      <w:ins w:id="81" w:author="L. Harder" w:date="2017-06-28T10:45:00Z">
        <w:del w:id="82" w:author="Daniel Falster" w:date="2017-06-28T21:17:00Z">
          <w:r w:rsidR="006F5686" w:rsidDel="003F3D1B">
            <w:delText>among</w:delText>
          </w:r>
        </w:del>
      </w:ins>
      <w:del w:id="83" w:author="Daniel Falster" w:date="2017-06-28T21:17:00Z">
        <w:r w:rsidR="006F5686" w:rsidDel="003F3D1B">
          <w:delText xml:space="preserve"> </w:delText>
        </w:r>
        <w:r w:rsidDel="003F3D1B">
          <w:delText xml:space="preserve">species. </w:delText>
        </w:r>
        <w:r w:rsidR="005632D4" w:rsidDel="003F3D1B">
          <w:delText>Finally,</w:delText>
        </w:r>
        <w:r w:rsidDel="003F3D1B">
          <w:delText xml:space="preserve"> </w:delText>
        </w:r>
      </w:del>
      <w:r>
        <w:t xml:space="preserve">total </w:t>
      </w:r>
      <w:ins w:id="84" w:author="Daniel Falster" w:date="2017-06-28T21:18:00Z">
        <w:r w:rsidR="00A65089">
          <w:t xml:space="preserve">cost of </w:t>
        </w:r>
      </w:ins>
      <w:r>
        <w:t xml:space="preserve">accessory </w:t>
      </w:r>
      <w:del w:id="85" w:author="Daniel Falster" w:date="2017-06-28T21:18:00Z">
        <w:r w:rsidDel="00A65089">
          <w:delText xml:space="preserve">costs </w:delText>
        </w:r>
      </w:del>
      <w:ins w:id="86" w:author="Daniel Falster" w:date="2017-06-28T21:18:00Z">
        <w:r w:rsidR="00A65089">
          <w:t xml:space="preserve">tissues </w:t>
        </w:r>
      </w:ins>
      <w:r>
        <w:t xml:space="preserve">– </w:t>
      </w:r>
      <w:del w:id="87" w:author="Daniel Falster" w:date="2017-06-28T22:39:00Z">
        <w:r w:rsidDel="00DF0E4D">
          <w:delText>the proportion of</w:delText>
        </w:r>
      </w:del>
      <w:ins w:id="88" w:author="Daniel Falster" w:date="2017-06-29T08:43:00Z">
        <w:r w:rsidR="009D3DF8">
          <w:t>i.e.</w:t>
        </w:r>
      </w:ins>
      <w:r>
        <w:t xml:space="preserve"> </w:t>
      </w:r>
      <w:del w:id="89" w:author="Daniel Falster" w:date="2017-06-28T21:17:00Z">
        <w:r w:rsidDel="003F3D1B">
          <w:delText xml:space="preserve">RE </w:delText>
        </w:r>
      </w:del>
      <w:ins w:id="90" w:author="Daniel Falster" w:date="2017-06-28T21:17:00Z">
        <w:r w:rsidR="003F3D1B">
          <w:t xml:space="preserve">mass </w:t>
        </w:r>
      </w:ins>
      <w:r>
        <w:t>not directly invested in</w:t>
      </w:r>
      <w:del w:id="91" w:author="Daniel Falster" w:date="2017-06-29T08:43:00Z">
        <w:r w:rsidDel="009D3DF8">
          <w:delText xml:space="preserve"> provisioning </w:delText>
        </w:r>
      </w:del>
      <w:ins w:id="92" w:author="Daniel Falster" w:date="2017-06-29T08:43:00Z">
        <w:r w:rsidR="009D3DF8">
          <w:t xml:space="preserve"> </w:t>
        </w:r>
      </w:ins>
      <w:r>
        <w:t xml:space="preserve">the seed – </w:t>
      </w:r>
      <w:del w:id="93" w:author="Daniel Falster" w:date="2017-06-28T21:17:00Z">
        <w:r w:rsidDel="003F3D1B">
          <w:delText xml:space="preserve">were </w:delText>
        </w:r>
      </w:del>
      <w:ins w:id="94" w:author="Daniel Falster" w:date="2017-06-28T21:17:00Z">
        <w:r w:rsidR="003F3D1B">
          <w:t xml:space="preserve">was </w:t>
        </w:r>
      </w:ins>
      <w:del w:id="95" w:author="Daniel Falster" w:date="2017-06-28T21:18:00Z">
        <w:r w:rsidDel="00A65089">
          <w:delText xml:space="preserve">found to be </w:delText>
        </w:r>
      </w:del>
      <w:r>
        <w:t xml:space="preserve">very </w:t>
      </w:r>
      <w:del w:id="96" w:author="Daniel Falster" w:date="2017-06-28T21:17:00Z">
        <w:r w:rsidDel="003F3D1B">
          <w:delText>large</w:delText>
        </w:r>
        <w:r w:rsidR="005F6033" w:rsidDel="003F3D1B">
          <w:delText xml:space="preserve"> </w:delText>
        </w:r>
      </w:del>
      <w:ins w:id="97" w:author="Daniel Falster" w:date="2017-06-28T21:17:00Z">
        <w:r w:rsidR="003F3D1B">
          <w:t>high</w:t>
        </w:r>
      </w:ins>
      <w:del w:id="98" w:author="Daniel Falster" w:date="2017-06-28T21:18:00Z">
        <w:r w:rsidR="005F6033" w:rsidDel="00A65089">
          <w:delText xml:space="preserve">for all </w:delText>
        </w:r>
        <w:r w:rsidR="005F6033" w:rsidRPr="005F6033" w:rsidDel="00A65089">
          <w:delText>species</w:delText>
        </w:r>
        <w:r w:rsidR="005F6033" w:rsidDel="00A65089">
          <w:delText xml:space="preserve"> in this study</w:delText>
        </w:r>
      </w:del>
      <w:r>
        <w:t>, varying from 95.8% t</w:t>
      </w:r>
      <w:r w:rsidR="005632D4">
        <w:t>o 99.8</w:t>
      </w:r>
      <w:r w:rsidR="005F6033">
        <w:t>%</w:t>
      </w:r>
      <w:ins w:id="99" w:author="Daniel Falster" w:date="2017-06-28T21:18:00Z">
        <w:r w:rsidR="00A65089">
          <w:t xml:space="preserve"> </w:t>
        </w:r>
      </w:ins>
      <w:ins w:id="100" w:author="Daniel Falster" w:date="2017-06-28T22:39:00Z">
        <w:r w:rsidR="00DF0E4D">
          <w:t xml:space="preserve">of total investment </w:t>
        </w:r>
      </w:ins>
      <w:del w:id="101" w:author="Daniel Falster" w:date="2017-06-28T21:18:00Z">
        <w:r w:rsidR="005F6033" w:rsidDel="00A65089">
          <w:delText xml:space="preserve">; </w:delText>
        </w:r>
      </w:del>
      <w:ins w:id="102" w:author="Daniel Falster" w:date="2017-06-28T21:18:00Z">
        <w:r w:rsidR="00A65089">
          <w:t xml:space="preserve">for </w:t>
        </w:r>
        <w:r w:rsidR="00A65089" w:rsidRPr="005F6033">
          <w:t>species</w:t>
        </w:r>
        <w:r w:rsidR="00A65089">
          <w:t xml:space="preserve"> in this study. This </w:t>
        </w:r>
      </w:ins>
      <w:ins w:id="103" w:author="Daniel Falster" w:date="2017-06-28T21:19:00Z">
        <w:r w:rsidR="00A65089">
          <w:t>s</w:t>
        </w:r>
      </w:ins>
      <w:del w:id="104" w:author="Daniel Falster" w:date="2017-06-28T21:19:00Z">
        <w:r w:rsidR="005F6033" w:rsidDel="00A65089">
          <w:delText>s</w:delText>
        </w:r>
      </w:del>
      <w:r w:rsidR="006E4943">
        <w:t>uggest</w:t>
      </w:r>
      <w:ins w:id="105" w:author="Daniel Falster" w:date="2017-06-28T21:19:00Z">
        <w:r w:rsidR="00A65089">
          <w:t>s</w:t>
        </w:r>
      </w:ins>
      <w:del w:id="106" w:author="Daniel Falster" w:date="2017-06-28T21:19:00Z">
        <w:r w:rsidR="006E4943" w:rsidDel="00A65089">
          <w:delText>ing</w:delText>
        </w:r>
      </w:del>
      <w:r w:rsidR="006E4943">
        <w:t xml:space="preserve"> </w:t>
      </w:r>
      <w:ins w:id="107" w:author="L. Harder" w:date="2017-06-28T10:45:00Z">
        <w:r w:rsidR="00A4265B">
          <w:t xml:space="preserve">that </w:t>
        </w:r>
      </w:ins>
      <w:del w:id="108" w:author="Daniel Falster" w:date="2017-06-29T08:43:00Z">
        <w:r w:rsidR="006E4943" w:rsidDel="009D3DF8">
          <w:delText xml:space="preserve">many </w:delText>
        </w:r>
      </w:del>
      <w:r w:rsidR="006E4943">
        <w:t xml:space="preserve">studies </w:t>
      </w:r>
      <w:ins w:id="109" w:author="Daniel Falster" w:date="2017-06-29T08:43:00Z">
        <w:r w:rsidR="009D3DF8">
          <w:t>only counting seeds</w:t>
        </w:r>
        <w:r w:rsidR="009D3DF8" w:rsidDel="009D3DF8">
          <w:t xml:space="preserve"> </w:t>
        </w:r>
      </w:ins>
      <w:ins w:id="110" w:author="Daniel Falster" w:date="2017-06-29T08:44:00Z">
        <w:r w:rsidR="009D3DF8">
          <w:t xml:space="preserve">substantially </w:t>
        </w:r>
      </w:ins>
      <w:del w:id="111" w:author="Daniel Falster" w:date="2017-06-29T08:43:00Z">
        <w:r w:rsidR="006E4943" w:rsidDel="009D3DF8">
          <w:delText xml:space="preserve">might </w:delText>
        </w:r>
      </w:del>
      <w:r w:rsidR="006E4943">
        <w:t xml:space="preserve">underestimate total </w:t>
      </w:r>
      <w:ins w:id="112" w:author="Daniel Falster" w:date="2017-06-28T21:19:00Z">
        <w:r w:rsidR="00A65089">
          <w:t>reproductive investment</w:t>
        </w:r>
      </w:ins>
      <w:del w:id="113" w:author="Daniel Falster" w:date="2017-06-28T21:19:00Z">
        <w:r w:rsidR="006E4943" w:rsidDel="00A65089">
          <w:delText xml:space="preserve">RE </w:delText>
        </w:r>
      </w:del>
      <w:del w:id="114" w:author="Daniel Falster" w:date="2017-06-29T08:44:00Z">
        <w:r w:rsidR="006E4943" w:rsidDel="009D3DF8">
          <w:delText>if</w:delText>
        </w:r>
      </w:del>
      <w:del w:id="115" w:author="Daniel Falster" w:date="2017-06-29T08:43:00Z">
        <w:r w:rsidR="006E4943" w:rsidDel="009D3DF8">
          <w:delText xml:space="preserve"> counting only seed</w:delText>
        </w:r>
        <w:r w:rsidR="005632D4" w:rsidDel="009D3DF8">
          <w:delText xml:space="preserve">. </w:delText>
        </w:r>
        <w:r w:rsidDel="009D3DF8">
          <w:delText xml:space="preserve">It is well-known that </w:delText>
        </w:r>
      </w:del>
      <w:ins w:id="116" w:author="L. Harder" w:date="2017-06-28T10:45:00Z">
        <w:del w:id="117" w:author="Daniel Falster" w:date="2017-06-29T08:43:00Z">
          <w:r w:rsidR="006E4943" w:rsidDel="009D3DF8">
            <w:delText>seed</w:delText>
          </w:r>
          <w:r w:rsidR="00A4265B" w:rsidDel="009D3DF8">
            <w:delText>s</w:delText>
          </w:r>
        </w:del>
        <w:del w:id="118" w:author="Daniel Falster" w:date="2017-06-29T08:44:00Z">
          <w:r w:rsidR="005632D4" w:rsidDel="009D3DF8">
            <w:delText>.</w:delText>
          </w:r>
        </w:del>
      </w:ins>
      <w:ins w:id="119" w:author="Daniel Falster" w:date="2017-06-28T21:21:00Z">
        <w:r w:rsidR="0032450C">
          <w:t xml:space="preserve"> </w:t>
        </w:r>
      </w:ins>
      <w:ins w:id="120" w:author="Daniel Falster" w:date="2017-06-28T21:29:00Z">
        <w:r w:rsidR="00EB06A7">
          <w:t>A</w:t>
        </w:r>
      </w:ins>
      <w:del w:id="121" w:author="Daniel Falster" w:date="2017-06-28T21:29:00Z">
        <w:r w:rsidR="00A4265B" w:rsidDel="00EB06A7">
          <w:delText>a</w:delText>
        </w:r>
      </w:del>
      <w:r>
        <w:t xml:space="preserve"> species’ seed size positions it along a colonization-competition life-history spectrum; here we</w:t>
      </w:r>
      <w:r w:rsidR="005632D4">
        <w:t xml:space="preserve"> have</w:t>
      </w:r>
      <w:r>
        <w:t xml:space="preserve"> show</w:t>
      </w:r>
      <w:r w:rsidR="005632D4">
        <w:t>n how</w:t>
      </w:r>
      <w:r>
        <w:t xml:space="preserve"> relative </w:t>
      </w:r>
      <w:del w:id="122" w:author="Daniel Falster" w:date="2017-06-28T21:30:00Z">
        <w:r w:rsidDel="00EB06A7">
          <w:delText xml:space="preserve">construction </w:delText>
        </w:r>
      </w:del>
      <w:ins w:id="123" w:author="Daniel Falster" w:date="2017-06-28T21:30:00Z">
        <w:r w:rsidR="00EB06A7">
          <w:t xml:space="preserve">investment in </w:t>
        </w:r>
      </w:ins>
      <w:del w:id="124" w:author="Daniel Falster" w:date="2017-06-28T21:30:00Z">
        <w:r w:rsidDel="00EB06A7">
          <w:delText xml:space="preserve">costs of </w:delText>
        </w:r>
      </w:del>
      <w:r>
        <w:t>pollen-attraction versus provisioning tissues</w:t>
      </w:r>
      <w:ins w:id="125" w:author="Daniel Falster" w:date="2017-06-28T21:30:00Z">
        <w:r w:rsidR="00EB06A7">
          <w:t xml:space="preserve">, and successful versus discarded buds and ovules </w:t>
        </w:r>
      </w:ins>
      <w:del w:id="126" w:author="Daniel Falster" w:date="2017-06-28T21:30:00Z">
        <w:r w:rsidDel="00EB06A7">
          <w:delText xml:space="preserve"> and seedset are </w:delText>
        </w:r>
      </w:del>
      <w:del w:id="127" w:author="Daniel Falster" w:date="2017-06-28T22:39:00Z">
        <w:r w:rsidDel="00767B6E">
          <w:delText>a</w:delText>
        </w:r>
      </w:del>
      <w:ins w:id="128" w:author="Daniel Falster" w:date="2017-06-28T21:30:00Z">
        <w:r w:rsidR="00EB06A7">
          <w:t>a</w:t>
        </w:r>
      </w:ins>
      <w:r>
        <w:t xml:space="preserve">lso </w:t>
      </w:r>
      <w:ins w:id="129" w:author="Daniel Falster" w:date="2017-06-28T22:40:00Z">
        <w:r w:rsidR="00767B6E">
          <w:t xml:space="preserve">form </w:t>
        </w:r>
      </w:ins>
      <w:r>
        <w:t xml:space="preserve">part of this </w:t>
      </w:r>
      <w:del w:id="130" w:author="Daniel Falster" w:date="2017-06-28T21:30:00Z">
        <w:r w:rsidDel="00EB06A7">
          <w:delText>trajectory</w:delText>
        </w:r>
      </w:del>
      <w:ins w:id="131" w:author="Daniel Falster" w:date="2017-06-28T21:30:00Z">
        <w:r w:rsidR="00EB06A7">
          <w:t>spectrum</w:t>
        </w:r>
      </w:ins>
      <w:r>
        <w:t>,</w:t>
      </w:r>
      <w:r w:rsidR="00A4265B" w:rsidRPr="00A4265B">
        <w:t xml:space="preserve"> </w:t>
      </w:r>
      <w:ins w:id="132" w:author="Daniel Falster" w:date="2017-06-29T08:44:00Z">
        <w:r w:rsidR="009D3DF8">
          <w:t xml:space="preserve">thereby </w:t>
        </w:r>
      </w:ins>
      <w:del w:id="133" w:author="L. Harder" w:date="2017-06-28T10:45:00Z">
        <w:r>
          <w:delText>thereby expanding our understanding of</w:delText>
        </w:r>
      </w:del>
      <w:ins w:id="134" w:author="L. Harder" w:date="2017-06-28T10:45:00Z">
        <w:r w:rsidR="00A4265B" w:rsidRPr="00A4265B">
          <w:t xml:space="preserve">contributing to the diversity in </w:t>
        </w:r>
      </w:ins>
      <w:del w:id="135" w:author="Daniel Falster" w:date="2017-06-28T21:31:00Z">
        <w:r w:rsidDel="00990A04">
          <w:delText xml:space="preserve"> </w:delText>
        </w:r>
      </w:del>
      <w:r>
        <w:t xml:space="preserve">the relatives sizes of floral and fruiting structures </w:t>
      </w:r>
      <w:del w:id="136" w:author="L. Harder" w:date="2017-06-28T10:45:00Z">
        <w:r>
          <w:delText>observed across</w:delText>
        </w:r>
      </w:del>
      <w:ins w:id="137" w:author="L. Harder" w:date="2017-06-28T10:45:00Z">
        <w:r w:rsidR="00A4265B">
          <w:t>among</w:t>
        </w:r>
      </w:ins>
      <w:r>
        <w:t xml:space="preserve"> angiosperms.</w:t>
      </w:r>
    </w:p>
    <w:p w14:paraId="1B301F19" w14:textId="746FDEC6" w:rsidR="00210508" w:rsidRPr="003C3342" w:rsidRDefault="00210508" w:rsidP="003C3342">
      <w:pPr>
        <w:pStyle w:val="Heading1"/>
        <w:rPr>
          <w:rFonts w:cs="Times New Roman"/>
        </w:rPr>
      </w:pPr>
      <w:r w:rsidRPr="003C3342">
        <w:rPr>
          <w:rFonts w:cs="Times New Roman"/>
        </w:rPr>
        <w:t>Introduction</w:t>
      </w:r>
    </w:p>
    <w:p w14:paraId="45C6EE91" w14:textId="7ECF1BED" w:rsidR="00527091" w:rsidRDefault="00C64D51" w:rsidP="007444C4">
      <w:r w:rsidRPr="003C3342">
        <w:t xml:space="preserve">Plants allocate a sizeable </w:t>
      </w:r>
      <w:r>
        <w:t>share</w:t>
      </w:r>
      <w:r w:rsidRPr="003C3342">
        <w:t xml:space="preserve"> of their photosynthetic energy to reproduction</w:t>
      </w:r>
      <w:r>
        <w:t xml:space="preserve"> </w:t>
      </w:r>
      <w:r>
        <w:fldChar w:fldCharType="begin"/>
      </w:r>
      <w:r>
        <w:instrText xml:space="preserve"> ADDIN ZOTERO_ITEM CSL_CITATION {"citationID":"2qk4m5pdss","properties":{"formattedCitation":"{\\rtf (Obeso 2004; Hirayama {\\i{}et al.} 2008; Thomas 2011; Wenk &amp; Falster 2015)}","plainCitation":"(Obeso 2004; Hirayama et al. 2008; Thomas 2011; Wenk &amp; Falster 2015)"},"citationItems":[{"id":198,"uris":["http://zotero.org/users/503753/items/5GMXSS4A"],"uri":["http://zotero.org/users/503753/items/5GMXSS4A"],"itemData":{"id":198,"type":"article-journal","title":"A hierarchical perspective in allocation to reproduction from whole plant to fruit and seed level","container-title":"Perspectives in Plant Ecology, Evolution and Systematics","page":"217-225","volume":"6","issue":"4","source":"ScienceDirect","abstract":"Allocation to reproduction is often examined at the whole plant level from an allometric perspective; however, investment in reproduction is a hierarchical process which represents the integration of adjustments at different hierarchical levels. This essay review presents some key issues in reproductive allocation by examining problems of allocation at different hierarchical levels within plant. At the whole plant level, the application of [`]Rensch's rule' to plants is discussed as a mechanism that might explain size differences in relation to gender in dioecious species. At branch level, the existence of vegetative branches may be explained by hypotheses on branch specialization and costs of reproduction. However, vegetative branches might also constitute an [`]assurance' for reproduction in variable environments. At a lower hierarchical level, fruit abortion is a process widely observed in plants that impose limits to our capacity to estimate and develop general laws about reproductive allocation in plants. The question of whether fruit abortion can be used by the parent to produce a more homogeneous progeny that limits asymmetric competition among sibs is discussed. Finally, it seems that in some cases the allocation within seeds is in accordance with some predictions of kin selection theory. Most of these topics contain open questions that deserve further research.","DOI":"10.1078/1433-8319-00080","ISSN":"1433-8319","author":[{"family":"Obeso","given":"José Ramón"}],"issued":{"date-parts":[["2004"]]}}},{"id":475,"uris":["http://zotero.org/users/503753/items/DVVDNRUN"],"uri":["http://zotero.org/users/503753/items/DVVDNRUN"],"itemData":{"id":475,"type":"article-journal","title":"Individual resource allocation to vegetative growth and reproduction in subgenus &lt;i&gt;Cyclobalanopsis&lt;/i&gt; (Quercus, Fagaceae) trees","container-title":"Ecological Research","page":"451-458","volume":"23","issue":"2","source":"CrossRef","DOI":"10.1007/s11284-007-0398-4","ISSN":"0912-3814","journalAbbreviation":"Ecol Res","author":[{"family":"Hirayama","given":"Daisuke"},{"family":"Nanami","given":"Satoshi"},{"family":"Itoh","given":"Akira"},{"family":"Yamakura","given":"Takuo"}],"issued":{"date-parts":[["2008"]]}}},{"id":361,"uris":["http://zotero.org/users/503753/items/A5DKECRU"],"uri":["http://zotero.org/users/503753/items/A5DKECRU"],"itemData":{"id":361,"type":"chapter","title":"Age-related changes in tree growth and functional biology: the role of reproduction","container-title":"Size- and Age-Related Changes in Tree Structure and Function","publisher":"Springer Netherlands","publisher-place":"Dordrecht","page":"33-64","volume":"4","source":"CrossRef","event-place":"Dordrecht","URL":"doi/10%2E1007%2F978-94-007-1242-3_2","ISBN":"978-94-007-1241-6","shortTitle":"Age-Related Changes in Tree Growth and Functional Biology","editor":[{"family":"Meinzer","given":"Frederick C."},{"family":"Lachenbruch","given":"Barbara"},{"family":"Dawson","given":"Todd E."}],"author":[{"family":"Thomas","given":"Sean C."}],"issued":{"date-parts":[["2011"]]},"accessed":{"date-parts":[["2011",11,25]]}}},{"id":1993,"uris":["http://zotero.org/users/503753/items/RKCR22GX"],"uri":["http://zotero.org/users/503753/items/RKCR22GX"],"itemData":{"id":1993,"type":"article-journal","title":"Quantifying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fldChar w:fldCharType="separate"/>
      </w:r>
      <w:r w:rsidR="00A231E0" w:rsidRPr="00A231E0">
        <w:rPr>
          <w:rFonts w:cs="Times New Roman"/>
        </w:rPr>
        <w:t xml:space="preserve">(Obeso 2004; Hirayama </w:t>
      </w:r>
      <w:r w:rsidR="00A231E0" w:rsidRPr="00A231E0">
        <w:rPr>
          <w:rFonts w:cs="Times New Roman"/>
          <w:i/>
          <w:iCs/>
        </w:rPr>
        <w:t>et al.</w:t>
      </w:r>
      <w:r w:rsidR="00A231E0" w:rsidRPr="00A231E0">
        <w:rPr>
          <w:rFonts w:cs="Times New Roman"/>
        </w:rPr>
        <w:t xml:space="preserve"> 2008; Thomas 2011; Wenk &amp; Falster 2015)</w:t>
      </w:r>
      <w:r>
        <w:fldChar w:fldCharType="end"/>
      </w:r>
      <w:r>
        <w:t xml:space="preserve">. This allocation takes the form of provisioned seeds and also of </w:t>
      </w:r>
      <w:r w:rsidRPr="003C3342">
        <w:t xml:space="preserve">many other tissues associated with reproduction, termed accessory costs. </w:t>
      </w:r>
      <w:r>
        <w:t>A</w:t>
      </w:r>
      <w:r w:rsidRPr="003C3342">
        <w:t xml:space="preserve">ccessory costs include </w:t>
      </w:r>
      <w:del w:id="138" w:author="Daniel Falster" w:date="2017-06-28T10:57:00Z">
        <w:r w:rsidDel="00AA46FF">
          <w:delText>energy</w:delText>
        </w:r>
      </w:del>
      <w:ins w:id="139" w:author="Daniel Falster" w:date="2017-06-28T10:57:00Z">
        <w:r w:rsidR="00AA46FF">
          <w:t>mass</w:t>
        </w:r>
      </w:ins>
      <w:r w:rsidRPr="003C3342">
        <w:t xml:space="preserve"> </w:t>
      </w:r>
      <w:r>
        <w:t>associated with forming</w:t>
      </w:r>
      <w:r w:rsidRPr="003C3342">
        <w:t xml:space="preserve"> a successful seed </w:t>
      </w:r>
      <w:r w:rsidR="00447E7F" w:rsidRPr="003C3342">
        <w:t xml:space="preserve">(e.g. flower petals, seed pod, and dispersal tissues) </w:t>
      </w:r>
      <w:r w:rsidR="00FE77B8">
        <w:t>and</w:t>
      </w:r>
      <w:r w:rsidR="00447E7F" w:rsidRPr="003C3342">
        <w:t xml:space="preserve"> </w:t>
      </w:r>
      <w:del w:id="140" w:author="Daniel Falster" w:date="2017-06-28T10:57:00Z">
        <w:r w:rsidR="00447E7F" w:rsidRPr="003C3342" w:rsidDel="00AA46FF">
          <w:delText>energy</w:delText>
        </w:r>
      </w:del>
      <w:ins w:id="141" w:author="Daniel Falster" w:date="2017-06-28T10:57:00Z">
        <w:r w:rsidR="00AA46FF">
          <w:t>mass</w:t>
        </w:r>
      </w:ins>
      <w:r w:rsidR="00447E7F" w:rsidRPr="003C3342">
        <w:t xml:space="preserve"> </w:t>
      </w:r>
      <w:r w:rsidR="00416677">
        <w:t xml:space="preserve">lost via </w:t>
      </w:r>
      <w:r w:rsidR="00447E7F" w:rsidRPr="003C3342">
        <w:t xml:space="preserve">aborted </w:t>
      </w:r>
      <w:r w:rsidR="00877031">
        <w:t xml:space="preserve">and discarded </w:t>
      </w:r>
      <w:r w:rsidR="00447E7F" w:rsidRPr="003C3342">
        <w:t>buds, flowers and fruit</w:t>
      </w:r>
      <w:r w:rsidR="00DA5070">
        <w:t xml:space="preserve">. </w:t>
      </w:r>
      <w:r w:rsidR="00210508" w:rsidRPr="003C3342">
        <w:t xml:space="preserve">Previous studies show that for perennial species anywhere from 15% – 99% of total reproductive investment </w:t>
      </w:r>
      <w:r w:rsidR="00FE77B8">
        <w:t>may go</w:t>
      </w:r>
      <w:r w:rsidR="00210508" w:rsidRPr="003C3342">
        <w:t xml:space="preserve"> into accessory </w:t>
      </w:r>
      <w:r w:rsidR="009E4327">
        <w:t>costs</w:t>
      </w:r>
      <w:r w:rsidR="00210508" w:rsidRPr="003C3342">
        <w:t xml:space="preserve"> </w:t>
      </w:r>
      <w:r w:rsidR="00210508" w:rsidRPr="003C3342">
        <w:fldChar w:fldCharType="begin"/>
      </w:r>
      <w:r w:rsidR="009644EF">
        <w:instrText xml:space="preserve"> ADDIN ZOTERO_ITEM CSL_CITATION {"citationID":"hygcfT4H","properties":{"formattedCitation":"(Haig &amp; Westoby 1988; Ashman 1994; Henery &amp; Westoby 2001; Lord &amp; Westoby 2006; Chen, Felker &amp; Sun 2010)","plainCitation":"(Haig &amp; Westoby 1988; Ashman 1994; Henery &amp; Westoby 2001; Lord &amp; Westoby 2006; Chen, Felker &amp; Sun 2010)"},"citationItems":[{"id":583,"uris":["http://zotero.org/users/503753/items/HF4Q4VVB"],"uri":["http://zotero.org/users/503753/items/HF4Q4VVB"],"itemData":{"id":583,"type":"article-journal","title":"On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009644EF">
        <w:rPr>
          <w:rFonts w:ascii="Cambria Math" w:hAnsi="Cambria Math" w:cs="Cambria Math"/>
        </w:rPr>
        <w:instrText>⬚</w:instrText>
      </w:r>
      <w:r w:rsidR="009644EF">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M."},{"family":"Westoby","given":"M."}],"issued":{"date-parts":[["2006"]]}}},{"id":1104,"uris":["http://zotero.org/users/503753/items/XHM3XHRA"],"uri":["http://zotero.org/users/503753/items/XHM3XHRA"],"itemData":{"id":1104,"type":"article-journal","title":"Allometry of within-fruit reproductive allocation in subtropical dicot woody species","container-title":"Am. J. Bot.","page":"611-619","volume":"97","issue":"4","source":"HighWire","abstract":"Angiosperm fruits typically consist of pericarp and seed, which collectively function to maximize plant reproductive success. Within-fruit reproductive allocation has been scarcely examined across a wide range of fruit types and taxa although it is critical to the understanding of the evolution of fruit size and seed size. We investigated seed size, fruit size, seed number per fruit (SNF), and within-fruit biomass allocation between seed mass and pericarp mass for 62 dicot woody species (27 deciduous and 35 evergreen species) of a subtropical evergreen forest in southwest China. At the fruit level, total pericarp mass (TPM) isometrically scaled with increasing total seed mass (TSM) in the evergreen species and in the pooled data set, while TPM increased faster than TSM in the deciduous species. The slope difference is possibly due to the difference in the timing of fruit development between the two species groups. At the seed level, seed package (pericarp mass per seed) isometrically scaled with increasing seed size in the deciduous group, but less than isometrically in the evergreens and in the pooled data set. SNF was negatively correlated with seed size but positively correlated with the proportion of pericarp within fruits. In conclusion, within-fruit biomass allocation is significantly affected by seed size, fruit size, and SNF in both deciduous and evergreen species. The implications of the observed scaling relationships are discussed in relation to seed size evolution and global patterns of seed size variation.","DOI":"10.3732/ajb.0900204","author":[{"family":"Chen","given":"Hong"},{"family":"Felker","given":"Sara"},{"family":"Sun","given":"Shucun"}],"issued":{"date-parts":[["2010",4,1]]}}}],"schema":"https://github.com/citation-style-language/schema/raw/master/csl-citation.json"} </w:instrText>
      </w:r>
      <w:r w:rsidR="00210508" w:rsidRPr="003C3342">
        <w:fldChar w:fldCharType="separate"/>
      </w:r>
      <w:r w:rsidR="00A231E0" w:rsidRPr="00A231E0">
        <w:rPr>
          <w:rFonts w:cs="Times New Roman"/>
        </w:rPr>
        <w:t>(Haig &amp; Westoby 1988; Ashman 1994; Henery &amp; Westoby 2001; Lord &amp; Westoby 2006; Chen, Felker &amp; Sun 2010)</w:t>
      </w:r>
      <w:r w:rsidR="00210508" w:rsidRPr="003C3342">
        <w:fldChar w:fldCharType="end"/>
      </w:r>
      <w:r w:rsidR="00210508" w:rsidRPr="003C3342">
        <w:t xml:space="preserve">. </w:t>
      </w:r>
      <w:r w:rsidR="00952FF9">
        <w:t>S</w:t>
      </w:r>
      <w:r w:rsidR="00210508" w:rsidRPr="003C3342">
        <w:t xml:space="preserve">ince fruit set and seed set </w:t>
      </w:r>
      <w:r w:rsidR="001E2DE8">
        <w:t>are</w:t>
      </w:r>
      <w:r w:rsidR="001E2DE8" w:rsidRPr="003C3342">
        <w:t xml:space="preserve"> </w:t>
      </w:r>
      <w:r w:rsidR="00210508" w:rsidRPr="003C3342">
        <w:t xml:space="preserve">generally below 50% in perennial species </w:t>
      </w:r>
      <w:r w:rsidR="00210508" w:rsidRPr="003C3342">
        <w:fldChar w:fldCharType="begin"/>
      </w:r>
      <w:r w:rsidR="0058210B">
        <w:instrText xml:space="preserve"> ADDIN ZOTERO_ITEM CSL_CITATION {"citationID":"Q9JOhVpk","properties":{"formattedCitation":"{\\rtf (Stephenson 1981; Wiens 1984; Sutherland 1986; Knight {\\i{}et al.} 2005; Rosenheim {\\i{}et al.} 2014)}","plainCitation":"(Stephenson 1981; Wiens 1984; Sutherland 1986; Knight et al. 2005; Rosenheim et al. 2014)"},"citationItems":[{"id":647,"uris":["http://zotero.org/users/503753/items/JA8NTPTT"],"uri":["http://zotero.org/users/503753/items/JA8NTPTT"],"itemData":{"id":647,"type":"article-journal","title":"Flower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1113,"uris":["http://zotero.org/users/503753/items/XQUFPCXE"],"uri":["http://zotero.org/users/503753/items/XQUFPCXE"],"itemData":{"id":1113,"type":"article-journal","title":"Ovule survivorship, brood size, life history, breeding systems, and reproductive success in plants","container-title":"Oecologia","page":"47-53","volume":"64","issue":"1","source":"JSTOR","abstract":"The percentage of ovules developing into seeds (seed-ovule ratios, S/O ratios) is about 85% in annuals but only approximately 50% in perennials. In both annuals and perennials, these typical S/O ratios occur regardless of the kind of breeding system, although many annuals are normally self-pollinating whereas perennials are virtually all cross-pollinating. The mean number of seeds maturing within individual fruits is defined as brood size, and is correlated with different modes of dispersal and strategies of ovule packaging. Annuals also have significantly higher brood sizes (21.7) than perennials (&lt;9.9). Among perennials, woody plants have both lower S/O ratios (32.7%) and brood sizes (3.3) than herbaceous perennials (57.2%, 13.5). S/O ratios appear to be largely determined genetically, whereas resource limitations are perhaps more critical in terms of regulating flower production. Among perennials, increased exposure to predators and pathogens is suggested as the best explanation for the evolution of breeding systems favoring genetic recombination. The maintenance of genetic polymorphisms, however, inevitably increases the frequency of lethal and sub-lethal allelic combinations (and perhaps mutations?), that appear to be responsible for the lower S/O ratios in perennials.","ISSN":"0029-8549","note":"ArticleType: research-article / Full publication date: 1984 / Copyright © 1984 Springer","author":[{"family":"Wiens","given":"Delbert"}],"issued":{"date-parts":[["1984",1,1]]}}},{"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210508" w:rsidRPr="003C3342">
        <w:fldChar w:fldCharType="separate"/>
      </w:r>
      <w:r w:rsidR="00A231E0" w:rsidRPr="00A231E0">
        <w:rPr>
          <w:rFonts w:cs="Times New Roman"/>
        </w:rPr>
        <w:t xml:space="preserve">(Stephenson 1981; Wiens 1984; Sutherland 1986; Knight </w:t>
      </w:r>
      <w:r w:rsidR="00A231E0" w:rsidRPr="00A231E0">
        <w:rPr>
          <w:rFonts w:cs="Times New Roman"/>
          <w:i/>
          <w:iCs/>
        </w:rPr>
        <w:t>et al.</w:t>
      </w:r>
      <w:r w:rsidR="00A231E0" w:rsidRPr="00A231E0">
        <w:rPr>
          <w:rFonts w:cs="Times New Roman"/>
        </w:rPr>
        <w:t xml:space="preserve"> 2005; Rosenheim </w:t>
      </w:r>
      <w:r w:rsidR="00A231E0" w:rsidRPr="00A231E0">
        <w:rPr>
          <w:rFonts w:cs="Times New Roman"/>
          <w:i/>
          <w:iCs/>
        </w:rPr>
        <w:t>et al.</w:t>
      </w:r>
      <w:r w:rsidR="00A231E0" w:rsidRPr="00A231E0">
        <w:rPr>
          <w:rFonts w:cs="Times New Roman"/>
        </w:rPr>
        <w:t xml:space="preserve"> 2014)</w:t>
      </w:r>
      <w:r w:rsidR="00210508" w:rsidRPr="003C3342">
        <w:fldChar w:fldCharType="end"/>
      </w:r>
      <w:r w:rsidR="00210508" w:rsidRPr="003C3342">
        <w:t>, the cost of aborted</w:t>
      </w:r>
      <w:r w:rsidR="00877031">
        <w:t xml:space="preserve"> and discarded</w:t>
      </w:r>
      <w:r w:rsidR="00210508" w:rsidRPr="003C3342">
        <w:t xml:space="preserve"> tissues </w:t>
      </w:r>
      <w:r w:rsidR="00FE77B8">
        <w:t xml:space="preserve">may be </w:t>
      </w:r>
      <w:r w:rsidR="00300E95">
        <w:t xml:space="preserve">a </w:t>
      </w:r>
      <w:r w:rsidR="00210508" w:rsidRPr="003C3342">
        <w:t>substantial</w:t>
      </w:r>
      <w:r w:rsidR="00952FF9">
        <w:t xml:space="preserve"> proportion of total accessory costs</w:t>
      </w:r>
      <w:r w:rsidR="00210508" w:rsidRPr="003C3342">
        <w:t xml:space="preserve">. </w:t>
      </w:r>
      <w:r w:rsidR="00FE77B8">
        <w:t>Yet</w:t>
      </w:r>
      <w:ins w:id="142" w:author="Daniel Falster" w:date="2017-06-28T21:36:00Z">
        <w:r w:rsidR="0032450C">
          <w:t xml:space="preserve">, </w:t>
        </w:r>
      </w:ins>
      <w:del w:id="143" w:author="Daniel Falster" w:date="2017-06-28T21:36:00Z">
        <w:r w:rsidR="00C94EFD" w:rsidDel="0032450C">
          <w:delText>,</w:delText>
        </w:r>
        <w:r w:rsidR="00FE77B8" w:rsidDel="0032450C">
          <w:delText xml:space="preserve"> </w:delText>
        </w:r>
        <w:r w:rsidR="00AD55B2" w:rsidDel="0032450C">
          <w:delText xml:space="preserve">despite </w:delText>
        </w:r>
        <w:r w:rsidR="00C94EFD" w:rsidDel="0032450C">
          <w:delText xml:space="preserve">being a significant </w:delText>
        </w:r>
      </w:del>
      <w:del w:id="144" w:author="Daniel Falster" w:date="2017-06-28T10:59:00Z">
        <w:r w:rsidR="00C94EFD" w:rsidDel="00AA46FF">
          <w:delText>energy</w:delText>
        </w:r>
      </w:del>
      <w:del w:id="145" w:author="Daniel Falster" w:date="2017-06-28T11:00:00Z">
        <w:r w:rsidR="00C94EFD" w:rsidDel="00AA46FF">
          <w:delText xml:space="preserve"> </w:delText>
        </w:r>
      </w:del>
      <w:del w:id="146" w:author="Daniel Falster" w:date="2017-06-28T21:36:00Z">
        <w:r w:rsidR="00C94EFD" w:rsidDel="0032450C">
          <w:delText xml:space="preserve">sink </w:delText>
        </w:r>
        <w:r w:rsidR="00AD55B2" w:rsidDel="0032450C">
          <w:delText xml:space="preserve">in ecosystems, </w:delText>
        </w:r>
      </w:del>
      <w:r w:rsidR="00FE77B8">
        <w:t xml:space="preserve">little is known about the allocation of </w:t>
      </w:r>
      <w:del w:id="147" w:author="Daniel Falster" w:date="2017-06-28T10:57:00Z">
        <w:r w:rsidR="00FE77B8" w:rsidDel="00AA46FF">
          <w:delText>energy</w:delText>
        </w:r>
      </w:del>
      <w:ins w:id="148" w:author="Daniel Falster" w:date="2017-06-28T10:57:00Z">
        <w:r w:rsidR="00AA46FF">
          <w:t>mass</w:t>
        </w:r>
      </w:ins>
      <w:r w:rsidR="00FE77B8">
        <w:t xml:space="preserve"> </w:t>
      </w:r>
      <w:r w:rsidR="00AD55B2">
        <w:t xml:space="preserve">among </w:t>
      </w:r>
      <w:r w:rsidR="00FE77B8">
        <w:t xml:space="preserve">different </w:t>
      </w:r>
      <w:r w:rsidR="00C94EFD">
        <w:t xml:space="preserve">reproductive </w:t>
      </w:r>
      <w:r w:rsidR="00FE77B8">
        <w:t xml:space="preserve">tissues </w:t>
      </w:r>
      <w:r w:rsidR="00C94EFD" w:rsidRPr="003C3342">
        <w:t>across the plant kingdom</w:t>
      </w:r>
      <w:r w:rsidR="00877031">
        <w:t xml:space="preserve"> and how this links with plant reproductive strategies</w:t>
      </w:r>
      <w:r w:rsidR="00C94EFD" w:rsidRPr="003C3342">
        <w:t>.</w:t>
      </w:r>
    </w:p>
    <w:p w14:paraId="006C5827" w14:textId="2C67C9AD" w:rsidR="00DF6FC6" w:rsidRPr="005A2341" w:rsidRDefault="00C14873" w:rsidP="007444C4">
      <w:del w:id="149" w:author="L. Harder" w:date="2017-06-28T10:45:00Z">
        <w:r>
          <w:delText>While</w:delText>
        </w:r>
      </w:del>
      <w:ins w:id="150" w:author="L. Harder" w:date="2017-06-28T10:45:00Z">
        <w:r w:rsidR="00A4265B">
          <w:t>Although</w:t>
        </w:r>
      </w:ins>
      <w:r w:rsidR="00A4265B">
        <w:t xml:space="preserve"> p</w:t>
      </w:r>
      <w:r>
        <w:t xml:space="preserve">lant </w:t>
      </w:r>
      <w:r w:rsidR="00782C92" w:rsidRPr="00782C92">
        <w:t xml:space="preserve">species </w:t>
      </w:r>
      <w:r>
        <w:t xml:space="preserve">demonstrate an extraordinary diversity of reproductive structures and strategies, </w:t>
      </w:r>
      <w:r w:rsidR="00ED3E97">
        <w:t>reproductive investment</w:t>
      </w:r>
      <w:r>
        <w:t xml:space="preserve"> </w:t>
      </w:r>
      <w:r w:rsidR="00ED3E97">
        <w:t xml:space="preserve">can be </w:t>
      </w:r>
      <w:r w:rsidR="00C8043C">
        <w:t xml:space="preserve">divided </w:t>
      </w:r>
      <w:del w:id="151" w:author="Daniel Falster" w:date="2017-06-29T08:45:00Z">
        <w:r w:rsidR="00C8043C" w:rsidDel="009D3DF8">
          <w:delText xml:space="preserve">into </w:delText>
        </w:r>
      </w:del>
      <w:ins w:id="152" w:author="Daniel Falster" w:date="2017-06-29T08:51:00Z">
        <w:r w:rsidR="009D3DF8">
          <w:t xml:space="preserve">into some </w:t>
        </w:r>
      </w:ins>
      <w:ins w:id="153" w:author="Daniel Falster" w:date="2017-06-29T08:50:00Z">
        <w:r w:rsidR="009D3DF8">
          <w:t xml:space="preserve">general </w:t>
        </w:r>
      </w:ins>
      <w:del w:id="154" w:author="Daniel Falster" w:date="2017-06-28T21:37:00Z">
        <w:r w:rsidR="00C8043C" w:rsidDel="0032450C">
          <w:delText xml:space="preserve">broad </w:delText>
        </w:r>
      </w:del>
      <w:r w:rsidR="00F51CF7">
        <w:t xml:space="preserve">functional </w:t>
      </w:r>
      <w:r w:rsidR="00C8043C">
        <w:t>categories</w:t>
      </w:r>
      <w:ins w:id="155" w:author="Daniel Falster" w:date="2017-06-29T08:46:00Z">
        <w:r w:rsidR="009D3DF8">
          <w:t xml:space="preserve"> (Fig. 1)</w:t>
        </w:r>
      </w:ins>
      <w:r>
        <w:t xml:space="preserve"> </w:t>
      </w:r>
      <w:r w:rsidR="00F51CF7">
        <w:t>that are</w:t>
      </w:r>
      <w:ins w:id="156" w:author="Daniel Falster" w:date="2017-06-29T08:45:00Z">
        <w:r w:rsidR="009D3DF8">
          <w:t xml:space="preserve"> broadly</w:t>
        </w:r>
      </w:ins>
      <w:r w:rsidR="00F51CF7">
        <w:t xml:space="preserve"> consistent </w:t>
      </w:r>
      <w:del w:id="157" w:author="Daniel Falster" w:date="2017-06-29T08:51:00Z">
        <w:r w:rsidR="00F51CF7" w:rsidDel="009D3DF8">
          <w:delText>across species</w:delText>
        </w:r>
      </w:del>
      <w:ins w:id="158" w:author="Daniel Falster" w:date="2017-06-29T08:45:00Z">
        <w:r w:rsidR="009D3DF8">
          <w:t xml:space="preserve">among </w:t>
        </w:r>
        <w:r w:rsidR="009D3DF8" w:rsidRPr="009D3DF8">
          <w:t>species</w:t>
        </w:r>
        <w:r w:rsidR="009D3DF8">
          <w:t xml:space="preserve"> with similar reproductive systems</w:t>
        </w:r>
      </w:ins>
      <w:del w:id="159" w:author="Daniel Falster" w:date="2017-06-29T08:46:00Z">
        <w:r w:rsidR="00F51CF7" w:rsidDel="009D3DF8">
          <w:delText xml:space="preserve"> </w:delText>
        </w:r>
        <w:r w:rsidDel="009D3DF8">
          <w:delText>(</w:delText>
        </w:r>
      </w:del>
      <w:del w:id="160" w:author="Daniel Falster" w:date="2017-06-28T20:39:00Z">
        <w:r w:rsidDel="00A87A3D">
          <w:delText xml:space="preserve">Figure </w:delText>
        </w:r>
      </w:del>
      <w:del w:id="161" w:author="Daniel Falster" w:date="2017-06-29T08:46:00Z">
        <w:r w:rsidDel="009D3DF8">
          <w:delText>1</w:delText>
        </w:r>
      </w:del>
      <w:del w:id="162" w:author="Daniel Falster" w:date="2017-06-28T21:37:00Z">
        <w:r w:rsidR="00CE55E3" w:rsidDel="0032450C">
          <w:delText>a</w:delText>
        </w:r>
      </w:del>
      <w:del w:id="163" w:author="Daniel Falster" w:date="2017-06-29T08:46:00Z">
        <w:r w:rsidDel="009D3DF8">
          <w:delText>)</w:delText>
        </w:r>
      </w:del>
      <w:r>
        <w:t xml:space="preserve">. </w:t>
      </w:r>
      <w:ins w:id="164" w:author="Daniel Falster" w:date="2017-06-28T21:48:00Z">
        <w:r w:rsidR="004E5F84">
          <w:t xml:space="preserve">In this </w:t>
        </w:r>
      </w:ins>
      <w:ins w:id="165" w:author="Daniel Falster" w:date="2017-06-28T21:49:00Z">
        <w:r w:rsidR="004E5F84">
          <w:t>analysis</w:t>
        </w:r>
      </w:ins>
      <w:ins w:id="166" w:author="Daniel Falster" w:date="2017-06-28T21:48:00Z">
        <w:r w:rsidR="004E5F84">
          <w:t xml:space="preserve"> we </w:t>
        </w:r>
      </w:ins>
      <w:ins w:id="167" w:author="Daniel Falster" w:date="2017-06-28T21:50:00Z">
        <w:r w:rsidR="004E5F84">
          <w:t xml:space="preserve">restrict our attention to </w:t>
        </w:r>
      </w:ins>
      <w:ins w:id="168" w:author="Daniel Falster" w:date="2017-06-29T08:51:00Z">
        <w:r w:rsidR="009D3DF8">
          <w:t xml:space="preserve">woody </w:t>
        </w:r>
      </w:ins>
      <w:ins w:id="169" w:author="Daniel Falster" w:date="2017-06-28T21:50:00Z">
        <w:r w:rsidR="004E5F84">
          <w:t>angiosperms</w:t>
        </w:r>
      </w:ins>
      <w:ins w:id="170" w:author="Daniel Falster" w:date="2017-06-28T22:06:00Z">
        <w:r w:rsidR="00FF4268">
          <w:t>,</w:t>
        </w:r>
      </w:ins>
      <w:ins w:id="171" w:author="Daniel Falster" w:date="2017-06-28T21:50:00Z">
        <w:r w:rsidR="004E5F84">
          <w:t xml:space="preserve"> and consider investment </w:t>
        </w:r>
      </w:ins>
      <w:ins w:id="172" w:author="Daniel Falster" w:date="2017-06-28T22:06:00Z">
        <w:r w:rsidR="00FF4268">
          <w:t xml:space="preserve">only </w:t>
        </w:r>
      </w:ins>
      <w:ins w:id="173" w:author="Daniel Falster" w:date="2017-06-28T21:50:00Z">
        <w:r w:rsidR="004E5F84">
          <w:t>from the perspective of a maternal plant</w:t>
        </w:r>
      </w:ins>
      <w:ins w:id="174" w:author="Daniel Falster" w:date="2017-06-29T08:46:00Z">
        <w:r w:rsidR="009D3DF8">
          <w:t xml:space="preserve"> (Fig. 1)</w:t>
        </w:r>
      </w:ins>
      <w:ins w:id="175" w:author="Daniel Falster" w:date="2017-06-28T21:50:00Z">
        <w:r w:rsidR="004E5F84">
          <w:t>.</w:t>
        </w:r>
      </w:ins>
      <w:ins w:id="176" w:author="Daniel Falster" w:date="2017-06-28T22:06:00Z">
        <w:r w:rsidR="00FF4268">
          <w:t xml:space="preserve"> </w:t>
        </w:r>
      </w:ins>
      <w:ins w:id="177" w:author="Daniel Falster" w:date="2017-06-28T21:37:00Z">
        <w:r w:rsidR="0032450C">
          <w:t xml:space="preserve">The </w:t>
        </w:r>
      </w:ins>
      <w:del w:id="178" w:author="Daniel Falster" w:date="2017-06-28T21:37:00Z">
        <w:r w:rsidR="00C64D51" w:rsidDel="0032450C">
          <w:delText xml:space="preserve">We define categories as follows. </w:delText>
        </w:r>
        <w:r w:rsidRPr="003C3342" w:rsidDel="0032450C">
          <w:delText>T</w:delText>
        </w:r>
      </w:del>
      <w:ins w:id="179" w:author="Daniel Falster" w:date="2017-06-28T21:37:00Z">
        <w:r w:rsidR="0032450C">
          <w:t>t</w:t>
        </w:r>
      </w:ins>
      <w:r w:rsidRPr="003C3342">
        <w:t xml:space="preserve">otal </w:t>
      </w:r>
      <w:del w:id="180" w:author="Daniel Falster" w:date="2017-06-28T10:57:00Z">
        <w:r w:rsidRPr="003C3342" w:rsidDel="00AA46FF">
          <w:delText>energy</w:delText>
        </w:r>
      </w:del>
      <w:ins w:id="181" w:author="Daniel Falster" w:date="2017-06-28T10:57:00Z">
        <w:r w:rsidR="00AA46FF">
          <w:t>mass</w:t>
        </w:r>
      </w:ins>
      <w:r w:rsidRPr="003C3342">
        <w:t xml:space="preserve"> </w:t>
      </w:r>
      <w:ins w:id="182" w:author="Daniel Falster" w:date="2017-06-29T08:52:00Z">
        <w:r w:rsidR="009D3DF8">
          <w:t xml:space="preserve">a </w:t>
        </w:r>
      </w:ins>
      <w:ins w:id="183" w:author="Daniel Falster" w:date="2017-06-28T21:50:00Z">
        <w:r w:rsidR="004E5F84">
          <w:t xml:space="preserve">mother </w:t>
        </w:r>
      </w:ins>
      <w:r w:rsidRPr="003C3342">
        <w:t>invest</w:t>
      </w:r>
      <w:ins w:id="184" w:author="Daniel Falster" w:date="2017-06-29T08:52:00Z">
        <w:r w:rsidR="009D3DF8">
          <w:t>s</w:t>
        </w:r>
      </w:ins>
      <w:del w:id="185" w:author="Daniel Falster" w:date="2017-06-28T21:51:00Z">
        <w:r w:rsidRPr="003C3342" w:rsidDel="004E5F84">
          <w:delText>ment</w:delText>
        </w:r>
      </w:del>
      <w:r w:rsidRPr="003C3342">
        <w:t xml:space="preserve"> </w:t>
      </w:r>
      <w:ins w:id="186" w:author="Daniel Falster" w:date="2017-06-29T08:46:00Z">
        <w:r w:rsidR="009D3DF8">
          <w:t xml:space="preserve">in reproduction </w:t>
        </w:r>
      </w:ins>
      <w:ins w:id="187" w:author="Daniel Falster" w:date="2017-06-29T08:47:00Z">
        <w:r w:rsidR="009D3DF8">
          <w:t>includes</w:t>
        </w:r>
      </w:ins>
      <w:del w:id="188" w:author="Daniel Falster" w:date="2017-06-29T08:46:00Z">
        <w:r w:rsidR="001A72BB" w:rsidDel="009D3DF8">
          <w:delText xml:space="preserve">per seed matured </w:delText>
        </w:r>
      </w:del>
      <w:del w:id="189" w:author="Daniel Falster" w:date="2017-06-28T21:37:00Z">
        <w:r w:rsidR="00C64D51" w:rsidDel="0032450C">
          <w:delText>is</w:delText>
        </w:r>
        <w:r w:rsidR="002D634E" w:rsidDel="0032450C">
          <w:rPr>
            <w:i/>
          </w:rPr>
          <w:delText xml:space="preserve"> </w:delText>
        </w:r>
        <w:r w:rsidR="00C53C0D" w:rsidDel="0032450C">
          <w:rPr>
            <w:i/>
          </w:rPr>
          <w:delText xml:space="preserve">reproductive </w:delText>
        </w:r>
        <w:r w:rsidR="002D634E" w:rsidDel="0032450C">
          <w:rPr>
            <w:i/>
          </w:rPr>
          <w:delText>costs</w:delText>
        </w:r>
        <w:r w:rsidR="00C64D51" w:rsidDel="0032450C">
          <w:rPr>
            <w:i/>
          </w:rPr>
          <w:delText xml:space="preserve">. </w:delText>
        </w:r>
        <w:r w:rsidR="00C64D51" w:rsidRPr="00C64D51" w:rsidDel="0032450C">
          <w:delText>This</w:delText>
        </w:r>
        <w:r w:rsidR="0018528B" w:rsidDel="0032450C">
          <w:delText xml:space="preserve"> </w:delText>
        </w:r>
      </w:del>
      <w:del w:id="190" w:author="L. Harder" w:date="2017-06-28T10:45:00Z">
        <w:r w:rsidR="0018528B">
          <w:delText>can be divided into</w:delText>
        </w:r>
      </w:del>
      <w:ins w:id="191" w:author="L. Harder" w:date="2017-06-28T10:45:00Z">
        <w:del w:id="192" w:author="Daniel Falster" w:date="2017-06-29T08:47:00Z">
          <w:r w:rsidR="00A4265B" w:rsidDel="009D3DF8">
            <w:delText>comprises</w:delText>
          </w:r>
        </w:del>
      </w:ins>
      <w:del w:id="193" w:author="Daniel Falster" w:date="2017-06-29T08:47:00Z">
        <w:r w:rsidR="00A4265B" w:rsidDel="009D3DF8">
          <w:delText xml:space="preserve"> </w:delText>
        </w:r>
      </w:del>
      <w:ins w:id="194" w:author="Daniel Falster" w:date="2017-06-29T08:47:00Z">
        <w:r w:rsidR="009D3DF8">
          <w:t xml:space="preserve"> </w:t>
        </w:r>
      </w:ins>
      <w:r w:rsidRPr="003C3342">
        <w:t>in</w:t>
      </w:r>
      <w:r w:rsidR="001A72BB">
        <w:t>vestment</w:t>
      </w:r>
      <w:r w:rsidRPr="003C3342">
        <w:t xml:space="preserve"> </w:t>
      </w:r>
      <w:r w:rsidR="001A72BB">
        <w:t xml:space="preserve">in </w:t>
      </w:r>
      <w:del w:id="195" w:author="Daniel Falster" w:date="2017-06-28T21:38:00Z">
        <w:r w:rsidRPr="003C3342" w:rsidDel="005A2341">
          <w:delText>required parts</w:delText>
        </w:r>
        <w:r w:rsidR="0018528B" w:rsidDel="005A2341">
          <w:delText xml:space="preserve">, </w:delText>
        </w:r>
        <w:r w:rsidRPr="003C3342" w:rsidDel="005A2341">
          <w:delText xml:space="preserve">termed </w:delText>
        </w:r>
        <w:r w:rsidR="00C53C0D" w:rsidDel="005A2341">
          <w:rPr>
            <w:i/>
          </w:rPr>
          <w:delText>success</w:delText>
        </w:r>
        <w:r w:rsidR="002D634E" w:rsidDel="005A2341">
          <w:rPr>
            <w:i/>
          </w:rPr>
          <w:delText xml:space="preserve"> </w:delText>
        </w:r>
        <w:r w:rsidRPr="003C3342" w:rsidDel="005A2341">
          <w:rPr>
            <w:i/>
          </w:rPr>
          <w:delText>costs</w:delText>
        </w:r>
      </w:del>
      <w:bookmarkStart w:id="196" w:name="OLE_LINK7"/>
      <w:bookmarkStart w:id="197" w:name="OLE_LINK8"/>
      <w:ins w:id="198" w:author="Daniel Falster" w:date="2017-06-28T21:38:00Z">
        <w:r w:rsidR="005A2341">
          <w:t xml:space="preserve">buds and </w:t>
        </w:r>
      </w:ins>
      <w:ins w:id="199" w:author="Daniel Falster" w:date="2017-06-28T21:39:00Z">
        <w:r w:rsidR="005A2341">
          <w:t>ovules</w:t>
        </w:r>
        <w:bookmarkEnd w:id="196"/>
        <w:bookmarkEnd w:id="197"/>
        <w:r w:rsidR="005A2341">
          <w:t xml:space="preserve"> that continue to </w:t>
        </w:r>
      </w:ins>
      <w:ins w:id="200" w:author="Daniel Falster" w:date="2017-06-29T08:47:00Z">
        <w:r w:rsidR="009D3DF8">
          <w:t>develop</w:t>
        </w:r>
      </w:ins>
      <w:ins w:id="201" w:author="Daniel Falster" w:date="2017-06-28T21:39:00Z">
        <w:r w:rsidR="005A2341">
          <w:t xml:space="preserve"> into </w:t>
        </w:r>
      </w:ins>
      <w:ins w:id="202" w:author="Daniel Falster" w:date="2017-06-29T08:47:00Z">
        <w:r w:rsidR="009D3DF8">
          <w:t xml:space="preserve">mature </w:t>
        </w:r>
      </w:ins>
      <w:ins w:id="203" w:author="Daniel Falster" w:date="2017-06-28T21:38:00Z">
        <w:r w:rsidR="005A2341">
          <w:t>propagules</w:t>
        </w:r>
      </w:ins>
      <w:ins w:id="204" w:author="Daniel Falster" w:date="2017-06-29T08:47:00Z">
        <w:r w:rsidR="009D3DF8">
          <w:t>,</w:t>
        </w:r>
      </w:ins>
      <w:ins w:id="205" w:author="Daniel Falster" w:date="2017-06-28T21:39:00Z">
        <w:r w:rsidR="005A2341">
          <w:t xml:space="preserve"> and </w:t>
        </w:r>
      </w:ins>
      <w:ins w:id="206" w:author="Daniel Falster" w:date="2017-06-29T08:47:00Z">
        <w:r w:rsidR="009D3DF8" w:rsidRPr="003C3342">
          <w:t>in</w:t>
        </w:r>
        <w:r w:rsidR="009D3DF8">
          <w:t xml:space="preserve">vestment in </w:t>
        </w:r>
      </w:ins>
      <w:ins w:id="207" w:author="Daniel Falster" w:date="2017-06-29T08:52:00Z">
        <w:r w:rsidR="009D3DF8">
          <w:t xml:space="preserve">buds and ovules </w:t>
        </w:r>
      </w:ins>
      <w:ins w:id="208" w:author="Daniel Falster" w:date="2017-06-28T21:39:00Z">
        <w:r w:rsidR="005A2341">
          <w:t>that fail or are voluntarily discarded before maturing fully</w:t>
        </w:r>
      </w:ins>
      <w:ins w:id="209" w:author="Daniel Falster" w:date="2017-06-28T21:38:00Z">
        <w:r w:rsidR="005A2341">
          <w:t xml:space="preserve">. </w:t>
        </w:r>
      </w:ins>
      <w:ins w:id="210" w:author="Daniel Falster" w:date="2017-06-29T08:47:00Z">
        <w:r w:rsidR="009D3DF8">
          <w:t>Considering</w:t>
        </w:r>
      </w:ins>
      <w:ins w:id="211" w:author="Daniel Falster" w:date="2017-06-28T21:38:00Z">
        <w:r w:rsidR="005A2341">
          <w:t xml:space="preserve"> </w:t>
        </w:r>
      </w:ins>
      <w:ins w:id="212" w:author="Daniel Falster" w:date="2017-06-28T22:41:00Z">
        <w:r w:rsidR="00282E43">
          <w:t xml:space="preserve">propagules that </w:t>
        </w:r>
      </w:ins>
      <w:ins w:id="213" w:author="Daniel Falster" w:date="2017-06-28T21:40:00Z">
        <w:r w:rsidR="005A2341">
          <w:t>successful</w:t>
        </w:r>
      </w:ins>
      <w:ins w:id="214" w:author="Daniel Falster" w:date="2017-06-28T22:41:00Z">
        <w:r w:rsidR="00282E43">
          <w:t>ly mature</w:t>
        </w:r>
      </w:ins>
      <w:r w:rsidR="00C64D51" w:rsidRPr="00D45E0B">
        <w:t>,</w:t>
      </w:r>
      <w:ins w:id="215" w:author="Daniel Falster" w:date="2017-06-29T08:48:00Z">
        <w:r w:rsidR="009D3DF8">
          <w:t xml:space="preserve"> mass is invested </w:t>
        </w:r>
      </w:ins>
      <w:del w:id="216" w:author="Daniel Falster" w:date="2017-06-29T08:48:00Z">
        <w:r w:rsidR="0018528B" w:rsidRPr="00D45E0B" w:rsidDel="009D3DF8">
          <w:delText xml:space="preserve"> </w:delText>
        </w:r>
      </w:del>
      <w:del w:id="217" w:author="Daniel Falster" w:date="2017-06-28T21:40:00Z">
        <w:r w:rsidR="0018528B" w:rsidRPr="00D45E0B" w:rsidDel="005A2341">
          <w:delText xml:space="preserve">and </w:delText>
        </w:r>
      </w:del>
      <w:del w:id="218" w:author="Daniel Falster" w:date="2017-06-28T10:57:00Z">
        <w:r w:rsidR="0018528B" w:rsidRPr="00D45E0B" w:rsidDel="00AA46FF">
          <w:delText>energy</w:delText>
        </w:r>
      </w:del>
      <w:del w:id="219" w:author="Daniel Falster" w:date="2017-06-28T21:40:00Z">
        <w:r w:rsidR="0018528B" w:rsidRPr="00D45E0B" w:rsidDel="005A2341">
          <w:delText xml:space="preserve"> expenditure on flowers, fruit, and seeds that never form mature propagules, called </w:delText>
        </w:r>
        <w:r w:rsidR="009301BC" w:rsidRPr="00D45E0B" w:rsidDel="005A2341">
          <w:delText xml:space="preserve">discarded </w:delText>
        </w:r>
        <w:r w:rsidR="0018528B" w:rsidRPr="00D45E0B" w:rsidDel="005A2341">
          <w:delText xml:space="preserve">tissue costs. </w:delText>
        </w:r>
        <w:r w:rsidR="00524161" w:rsidRPr="00D45E0B" w:rsidDel="005A2341">
          <w:delText xml:space="preserve">All </w:delText>
        </w:r>
      </w:del>
      <w:ins w:id="220" w:author="L. Harder" w:date="2017-06-28T10:45:00Z">
        <w:del w:id="221" w:author="Daniel Falster" w:date="2017-06-28T21:40:00Z">
          <w:r w:rsidR="00A4265B" w:rsidRPr="00D45E0B" w:rsidDel="005A2341">
            <w:delText xml:space="preserve">costs </w:delText>
          </w:r>
        </w:del>
      </w:ins>
      <w:del w:id="222" w:author="Daniel Falster" w:date="2017-06-28T21:40:00Z">
        <w:r w:rsidR="0018528B" w:rsidRPr="00D45E0B" w:rsidDel="005A2341">
          <w:delText>are calculated on a per seed matured basis.</w:delText>
        </w:r>
        <w:r w:rsidRPr="00D45E0B" w:rsidDel="005A2341">
          <w:delText xml:space="preserve"> </w:delText>
        </w:r>
        <w:r w:rsidR="00944F26" w:rsidRPr="00D45E0B" w:rsidDel="005A2341">
          <w:delText xml:space="preserve">Success </w:delText>
        </w:r>
      </w:del>
      <w:del w:id="223" w:author="Daniel Falster" w:date="2017-06-29T08:48:00Z">
        <w:r w:rsidR="0018528B" w:rsidRPr="00D45E0B" w:rsidDel="009D3DF8">
          <w:delText xml:space="preserve">costs </w:delText>
        </w:r>
        <w:r w:rsidRPr="00D45E0B" w:rsidDel="009D3DF8">
          <w:delText>can be further divided into</w:delText>
        </w:r>
      </w:del>
      <w:ins w:id="224" w:author="L. Harder" w:date="2017-06-28T10:45:00Z">
        <w:del w:id="225" w:author="Daniel Falster" w:date="2017-06-29T08:48:00Z">
          <w:r w:rsidR="00A4265B" w:rsidRPr="00D45E0B" w:rsidDel="009D3DF8">
            <w:delText>include</w:delText>
          </w:r>
          <w:r w:rsidR="00A4265B" w:rsidDel="009D3DF8">
            <w:delText xml:space="preserve"> allocation to</w:delText>
          </w:r>
        </w:del>
      </w:ins>
      <w:ins w:id="226" w:author="Daniel Falster" w:date="2017-06-29T08:48:00Z">
        <w:r w:rsidR="009D3DF8">
          <w:t>in</w:t>
        </w:r>
      </w:ins>
      <w:r w:rsidR="00A4265B">
        <w:t xml:space="preserve"> </w:t>
      </w:r>
      <w:r w:rsidRPr="003C3342">
        <w:t xml:space="preserve">structures </w:t>
      </w:r>
      <w:del w:id="227" w:author="L. Harder" w:date="2017-06-28T10:45:00Z">
        <w:r w:rsidR="00E94EB2">
          <w:delText>that form before pollination</w:delText>
        </w:r>
      </w:del>
      <w:ins w:id="228" w:author="L. Harder" w:date="2017-06-28T10:45:00Z">
        <w:r w:rsidR="0083728E">
          <w:t xml:space="preserve">whose primary goal is to attract </w:t>
        </w:r>
        <w:r w:rsidR="00E94EB2">
          <w:t>poll</w:t>
        </w:r>
        <w:r w:rsidR="0083728E">
          <w:t>en and pollinators</w:t>
        </w:r>
      </w:ins>
      <w:r w:rsidR="0083728E">
        <w:t xml:space="preserve"> </w:t>
      </w:r>
      <w:r w:rsidR="00E94EB2">
        <w:t>(</w:t>
      </w:r>
      <w:r w:rsidR="00DA5070">
        <w:rPr>
          <w:i/>
        </w:rPr>
        <w:t xml:space="preserve">pollen-attraction </w:t>
      </w:r>
      <w:r w:rsidR="00E94EB2" w:rsidRPr="00E94EB2">
        <w:rPr>
          <w:i/>
        </w:rPr>
        <w:t>costs</w:t>
      </w:r>
      <w:r w:rsidR="00E94EB2">
        <w:t xml:space="preserve">; </w:t>
      </w:r>
      <w:r w:rsidR="00DB7445">
        <w:t>i.e. the flower, including</w:t>
      </w:r>
      <w:r w:rsidRPr="003C3342">
        <w:t xml:space="preserve"> petals</w:t>
      </w:r>
      <w:r w:rsidR="00E94EB2">
        <w:t>, calyx, pedicel</w:t>
      </w:r>
      <w:r w:rsidRPr="003C3342">
        <w:t xml:space="preserve">) </w:t>
      </w:r>
      <w:del w:id="229" w:author="L. Harder" w:date="2017-06-28T10:45:00Z">
        <w:r w:rsidRPr="003C3342">
          <w:delText>versus</w:delText>
        </w:r>
      </w:del>
      <w:ins w:id="230" w:author="L. Harder" w:date="2017-06-28T10:45:00Z">
        <w:r w:rsidR="0083728E">
          <w:t>and</w:t>
        </w:r>
      </w:ins>
      <w:r w:rsidR="0083728E">
        <w:t xml:space="preserve"> </w:t>
      </w:r>
      <w:r w:rsidRPr="003C3342">
        <w:t xml:space="preserve">structures </w:t>
      </w:r>
      <w:ins w:id="231" w:author="Daniel Falster" w:date="2017-06-29T08:48:00Z">
        <w:r w:rsidR="009D3DF8">
          <w:t xml:space="preserve">that </w:t>
        </w:r>
      </w:ins>
      <w:r w:rsidRPr="003C3342">
        <w:t>develop</w:t>
      </w:r>
      <w:del w:id="232" w:author="Daniel Falster" w:date="2017-06-29T08:48:00Z">
        <w:r w:rsidRPr="003C3342" w:rsidDel="009D3DF8">
          <w:delText>ed</w:delText>
        </w:r>
      </w:del>
      <w:r w:rsidRPr="003C3342">
        <w:t xml:space="preserve"> post-pollination</w:t>
      </w:r>
      <w:r w:rsidR="0083728E">
        <w:t xml:space="preserve"> </w:t>
      </w:r>
      <w:del w:id="233" w:author="L. Harder" w:date="2017-06-28T10:45:00Z">
        <w:r w:rsidRPr="003C3342">
          <w:delText>(e.g.</w:delText>
        </w:r>
      </w:del>
      <w:ins w:id="234" w:author="L. Harder" w:date="2017-06-28T10:45:00Z">
        <w:r w:rsidR="0083728E">
          <w:t>in maturing the</w:t>
        </w:r>
      </w:ins>
      <w:r w:rsidR="0083728E">
        <w:t xml:space="preserve"> </w:t>
      </w:r>
      <w:del w:id="235" w:author="Daniel Falster" w:date="2017-06-28T22:07:00Z">
        <w:r w:rsidR="0083728E" w:rsidDel="00D45E0B">
          <w:delText>seed</w:delText>
        </w:r>
        <w:r w:rsidRPr="003C3342" w:rsidDel="00D45E0B">
          <w:delText xml:space="preserve"> </w:delText>
        </w:r>
      </w:del>
      <w:ins w:id="236" w:author="Daniel Falster" w:date="2017-06-28T22:07:00Z">
        <w:r w:rsidR="00D45E0B">
          <w:t>propagule</w:t>
        </w:r>
        <w:r w:rsidR="00D45E0B" w:rsidRPr="003C3342">
          <w:t xml:space="preserve"> </w:t>
        </w:r>
      </w:ins>
      <w:del w:id="237" w:author="L. Harder" w:date="2017-06-28T10:45:00Z">
        <w:r w:rsidRPr="003C3342">
          <w:delText xml:space="preserve">pod, seed), hereafter termed </w:delText>
        </w:r>
      </w:del>
      <w:ins w:id="238" w:author="L. Harder" w:date="2017-06-28T10:45:00Z">
        <w:r w:rsidRPr="003C3342">
          <w:t>(</w:t>
        </w:r>
      </w:ins>
      <w:r w:rsidR="0083728E" w:rsidRPr="00DA5070">
        <w:rPr>
          <w:i/>
        </w:rPr>
        <w:t>provisioning costs</w:t>
      </w:r>
      <w:del w:id="239" w:author="L. Harder" w:date="2017-06-28T10:45:00Z">
        <w:r>
          <w:delText>.</w:delText>
        </w:r>
        <w:r w:rsidRPr="003C3342">
          <w:delText xml:space="preserve"> The</w:delText>
        </w:r>
      </w:del>
      <w:ins w:id="240" w:author="L. Harder" w:date="2017-06-28T10:45:00Z">
        <w:r w:rsidRPr="003C3342">
          <w:t>)</w:t>
        </w:r>
        <w:r>
          <w:t>.</w:t>
        </w:r>
        <w:r w:rsidRPr="003C3342">
          <w:t xml:space="preserve"> The</w:t>
        </w:r>
        <w:r w:rsidR="0083728E">
          <w:t>se</w:t>
        </w:r>
      </w:ins>
      <w:r w:rsidRPr="003C3342">
        <w:t xml:space="preserve"> provisioning </w:t>
      </w:r>
      <w:del w:id="241" w:author="L. Harder" w:date="2017-06-28T10:45:00Z">
        <w:r w:rsidRPr="003C3342">
          <w:delText xml:space="preserve">component </w:delText>
        </w:r>
        <w:r w:rsidR="004D5B90">
          <w:delText>is comprised of</w:delText>
        </w:r>
      </w:del>
      <w:ins w:id="242" w:author="L. Harder" w:date="2017-06-28T10:45:00Z">
        <w:r w:rsidR="0083728E">
          <w:t xml:space="preserve">costs </w:t>
        </w:r>
        <w:r w:rsidR="004D5B90">
          <w:t>comprise</w:t>
        </w:r>
      </w:ins>
      <w:r w:rsidR="004D5B90">
        <w:t xml:space="preserve"> </w:t>
      </w:r>
      <w:r w:rsidRPr="003C3342">
        <w:t xml:space="preserve">the </w:t>
      </w:r>
      <w:r w:rsidRPr="005A2341">
        <w:rPr>
          <w:i/>
        </w:rPr>
        <w:t>seed</w:t>
      </w:r>
      <w:r w:rsidRPr="003C3342">
        <w:t xml:space="preserve"> itself </w:t>
      </w:r>
      <w:del w:id="243" w:author="L. Harder" w:date="2017-06-28T10:45:00Z">
        <w:r w:rsidR="00F51CF7">
          <w:delText xml:space="preserve">(seed size) </w:delText>
        </w:r>
        <w:r w:rsidRPr="003C3342">
          <w:delText>versus the</w:delText>
        </w:r>
      </w:del>
      <w:ins w:id="244" w:author="L. Harder" w:date="2017-06-28T10:45:00Z">
        <w:r w:rsidR="0083728E">
          <w:t>and</w:t>
        </w:r>
      </w:ins>
      <w:r w:rsidR="0083728E">
        <w:t xml:space="preserve"> </w:t>
      </w:r>
      <w:r w:rsidRPr="005A2341">
        <w:rPr>
          <w:i/>
        </w:rPr>
        <w:t>dispersal and packaging</w:t>
      </w:r>
      <w:r w:rsidRPr="003C3342">
        <w:t xml:space="preserve"> tissues. </w:t>
      </w:r>
      <w:del w:id="245" w:author="Daniel Falster" w:date="2017-06-28T21:42:00Z">
        <w:r w:rsidR="00C64D51" w:rsidRPr="009D3DF8" w:rsidDel="005A2341">
          <w:delText xml:space="preserve">Although in much of the literature seed mass is understandably treated as including the seed coat, for purposes of this paper we treat embryo plus endosperm mass as seed mass and position the seed coat among the dispersal and packaging component of accessory costs. </w:delText>
        </w:r>
      </w:del>
      <w:del w:id="246" w:author="Daniel Falster" w:date="2017-06-29T08:52:00Z">
        <w:r w:rsidR="00944F26" w:rsidRPr="009D3DF8" w:rsidDel="009D3DF8">
          <w:delText xml:space="preserve">The </w:delText>
        </w:r>
        <w:r w:rsidR="009301BC" w:rsidRPr="009D3DF8" w:rsidDel="009D3DF8">
          <w:delText xml:space="preserve">discarded </w:delText>
        </w:r>
        <w:r w:rsidR="00944F26" w:rsidRPr="009D3DF8" w:rsidDel="009D3DF8">
          <w:delText>tissue</w:delText>
        </w:r>
      </w:del>
      <w:del w:id="247" w:author="Daniel Falster" w:date="2017-06-28T21:42:00Z">
        <w:r w:rsidR="00944F26" w:rsidRPr="009D3DF8" w:rsidDel="005A2341">
          <w:delText xml:space="preserve"> costs</w:delText>
        </w:r>
      </w:del>
      <w:del w:id="248" w:author="Daniel Falster" w:date="2017-06-29T08:52:00Z">
        <w:r w:rsidR="00944F26" w:rsidRPr="009D3DF8" w:rsidDel="009D3DF8">
          <w:delText xml:space="preserve"> </w:delText>
        </w:r>
        <w:r w:rsidR="00877031" w:rsidRPr="009D3DF8" w:rsidDel="009D3DF8">
          <w:delText xml:space="preserve">can </w:delText>
        </w:r>
        <w:r w:rsidR="00944F26" w:rsidRPr="009D3DF8" w:rsidDel="009D3DF8">
          <w:delText xml:space="preserve">likewise be divided into </w:delText>
        </w:r>
      </w:del>
      <w:del w:id="249" w:author="Daniel Falster" w:date="2017-06-28T10:57:00Z">
        <w:r w:rsidR="00944F26" w:rsidRPr="009D3DF8" w:rsidDel="00AA46FF">
          <w:delText>energy</w:delText>
        </w:r>
      </w:del>
      <w:del w:id="250" w:author="Daniel Falster" w:date="2017-06-29T08:52:00Z">
        <w:r w:rsidR="00944F26" w:rsidRPr="009D3DF8" w:rsidDel="009D3DF8">
          <w:delText xml:space="preserve"> invested </w:delText>
        </w:r>
      </w:del>
      <w:del w:id="251" w:author="Daniel Falster" w:date="2017-06-28T22:08:00Z">
        <w:r w:rsidR="00944F26" w:rsidRPr="009D3DF8" w:rsidDel="00D45E0B">
          <w:delText>prior to versus after pollination</w:delText>
        </w:r>
      </w:del>
      <w:del w:id="252" w:author="Daniel Falster" w:date="2017-06-28T21:41:00Z">
        <w:r w:rsidR="00944F26" w:rsidRPr="009D3DF8" w:rsidDel="005A2341">
          <w:delText xml:space="preserve">, here termed discarded </w:delText>
        </w:r>
        <w:r w:rsidR="00877031" w:rsidRPr="009D3DF8" w:rsidDel="005A2341">
          <w:delText xml:space="preserve">pollen-attraction </w:delText>
        </w:r>
        <w:r w:rsidR="00944F26" w:rsidRPr="009D3DF8" w:rsidDel="005A2341">
          <w:delText xml:space="preserve">costs and </w:delText>
        </w:r>
        <w:r w:rsidR="00877031" w:rsidRPr="009D3DF8" w:rsidDel="005A2341">
          <w:delText xml:space="preserve">discarded provisioning </w:delText>
        </w:r>
        <w:r w:rsidR="00944F26" w:rsidRPr="009D3DF8" w:rsidDel="005A2341">
          <w:delText>costs</w:delText>
        </w:r>
      </w:del>
      <w:del w:id="253" w:author="Daniel Falster" w:date="2017-06-29T08:52:00Z">
        <w:r w:rsidR="00944F26" w:rsidRPr="009D3DF8" w:rsidDel="009D3DF8">
          <w:delText xml:space="preserve">. </w:delText>
        </w:r>
      </w:del>
      <w:ins w:id="254" w:author="Daniel Falster" w:date="2017-06-28T21:42:00Z">
        <w:r w:rsidR="005A2341" w:rsidRPr="009D3DF8">
          <w:t>Total</w:t>
        </w:r>
        <w:r w:rsidR="005A2341">
          <w:rPr>
            <w:i/>
          </w:rPr>
          <w:t xml:space="preserve"> a</w:t>
        </w:r>
      </w:ins>
      <w:del w:id="255" w:author="Daniel Falster" w:date="2017-06-28T21:42:00Z">
        <w:r w:rsidR="00BF5BA5" w:rsidDel="005A2341">
          <w:rPr>
            <w:i/>
          </w:rPr>
          <w:delText>A</w:delText>
        </w:r>
      </w:del>
      <w:r w:rsidR="00BF5BA5">
        <w:rPr>
          <w:i/>
        </w:rPr>
        <w:t>ccessory costs</w:t>
      </w:r>
      <w:ins w:id="256" w:author="Daniel Falster" w:date="2017-06-29T08:53:00Z">
        <w:r w:rsidR="009D3DF8">
          <w:t xml:space="preserve"> are then</w:t>
        </w:r>
      </w:ins>
      <w:del w:id="257" w:author="Daniel Falster" w:date="2017-06-29T08:53:00Z">
        <w:r w:rsidR="0018528B" w:rsidDel="009D3DF8">
          <w:delText>,</w:delText>
        </w:r>
      </w:del>
      <w:r w:rsidR="0018528B">
        <w:t xml:space="preserve"> </w:t>
      </w:r>
      <w:r w:rsidR="004D5B90">
        <w:t xml:space="preserve">all tissues besides the seed </w:t>
      </w:r>
      <w:r w:rsidR="00D92111">
        <w:t xml:space="preserve">mass </w:t>
      </w:r>
      <w:r w:rsidR="004D5B90">
        <w:t>itself</w:t>
      </w:r>
      <w:r w:rsidR="0018528B">
        <w:t>,</w:t>
      </w:r>
      <w:r w:rsidR="00BF5BA5">
        <w:rPr>
          <w:i/>
        </w:rPr>
        <w:t xml:space="preserve"> </w:t>
      </w:r>
      <w:del w:id="258" w:author="Daniel Falster" w:date="2017-06-29T08:53:00Z">
        <w:r w:rsidR="00BF5BA5" w:rsidRPr="004D5B90" w:rsidDel="009D3DF8">
          <w:delText>are the sum</w:delText>
        </w:r>
      </w:del>
      <w:ins w:id="259" w:author="Daniel Falster" w:date="2017-06-29T08:53:00Z">
        <w:r w:rsidR="009D3DF8">
          <w:t>including</w:t>
        </w:r>
      </w:ins>
      <w:r w:rsidR="00BF5BA5" w:rsidRPr="004D5B90">
        <w:t xml:space="preserve"> </w:t>
      </w:r>
      <w:del w:id="260" w:author="Daniel Falster" w:date="2017-06-29T08:53:00Z">
        <w:r w:rsidR="00BF5BA5" w:rsidRPr="009D3DF8" w:rsidDel="009D3DF8">
          <w:delText xml:space="preserve">of </w:delText>
        </w:r>
      </w:del>
      <w:ins w:id="261" w:author="Daniel Falster" w:date="2017-06-29T08:53:00Z">
        <w:r w:rsidR="009D3DF8">
          <w:t xml:space="preserve">costs of </w:t>
        </w:r>
      </w:ins>
      <w:r w:rsidR="009301BC" w:rsidRPr="009D3DF8">
        <w:t>discarded</w:t>
      </w:r>
      <w:r w:rsidR="009301BC" w:rsidRPr="005A2341">
        <w:t xml:space="preserve"> </w:t>
      </w:r>
      <w:r w:rsidR="00BF5BA5" w:rsidRPr="005A2341">
        <w:t>tissue</w:t>
      </w:r>
      <w:del w:id="262" w:author="Daniel Falster" w:date="2017-06-29T08:53:00Z">
        <w:r w:rsidR="00BF5BA5" w:rsidRPr="005A2341" w:rsidDel="009D3DF8">
          <w:delText xml:space="preserve"> costs</w:delText>
        </w:r>
      </w:del>
      <w:r w:rsidR="00BF5BA5" w:rsidRPr="005A2341">
        <w:t>, pollen-attraction</w:t>
      </w:r>
      <w:del w:id="263" w:author="Daniel Falster" w:date="2017-06-29T08:53:00Z">
        <w:r w:rsidR="00BF5BA5" w:rsidRPr="005A2341" w:rsidDel="009D3DF8">
          <w:delText xml:space="preserve"> costs</w:delText>
        </w:r>
      </w:del>
      <w:r w:rsidR="00BF5BA5" w:rsidRPr="005A2341">
        <w:t xml:space="preserve">, </w:t>
      </w:r>
      <w:del w:id="264" w:author="Daniel Falster" w:date="2017-06-29T08:53:00Z">
        <w:r w:rsidR="00BF5BA5" w:rsidRPr="005A2341" w:rsidDel="009D3DF8">
          <w:delText xml:space="preserve">and </w:delText>
        </w:r>
      </w:del>
      <w:r w:rsidR="00BF5BA5" w:rsidRPr="005A2341">
        <w:t>packaging and dispersal</w:t>
      </w:r>
      <w:del w:id="265" w:author="Daniel Falster" w:date="2017-06-29T08:53:00Z">
        <w:r w:rsidR="00BF5BA5" w:rsidRPr="005A2341" w:rsidDel="009D3DF8">
          <w:delText xml:space="preserve"> costs</w:delText>
        </w:r>
      </w:del>
      <w:del w:id="266" w:author="Daniel Falster" w:date="2017-06-28T21:41:00Z">
        <w:r w:rsidR="004D5B90" w:rsidRPr="005A2341" w:rsidDel="005A2341">
          <w:delText xml:space="preserve">, </w:delText>
        </w:r>
        <w:r w:rsidR="00D92111" w:rsidRPr="005A2341" w:rsidDel="005A2341">
          <w:delText xml:space="preserve">terms </w:delText>
        </w:r>
        <w:r w:rsidR="004D5B90" w:rsidRPr="005A2341" w:rsidDel="005A2341">
          <w:delText xml:space="preserve">high-lighted in red in </w:delText>
        </w:r>
      </w:del>
      <w:del w:id="267" w:author="Daniel Falster" w:date="2017-06-28T20:39:00Z">
        <w:r w:rsidR="004D5B90" w:rsidRPr="005A2341" w:rsidDel="00A87A3D">
          <w:delText xml:space="preserve">Figure </w:delText>
        </w:r>
      </w:del>
      <w:del w:id="268" w:author="Daniel Falster" w:date="2017-06-28T21:41:00Z">
        <w:r w:rsidR="004D5B90" w:rsidRPr="005A2341" w:rsidDel="005A2341">
          <w:delText>1</w:delText>
        </w:r>
        <w:r w:rsidR="00AD5B91" w:rsidRPr="005A2341" w:rsidDel="005A2341">
          <w:delText>a</w:delText>
        </w:r>
      </w:del>
      <w:r w:rsidR="00BF5BA5" w:rsidRPr="005A2341">
        <w:t>.</w:t>
      </w:r>
      <w:del w:id="269" w:author="Daniel Falster" w:date="2017-06-28T21:41:00Z">
        <w:r w:rsidR="0090669F" w:rsidRPr="005A2341" w:rsidDel="005A2341">
          <w:delText xml:space="preserve"> Throughout the manuscript “costs” indicates </w:delText>
        </w:r>
        <w:r w:rsidR="00C11A83" w:rsidRPr="005A2341" w:rsidDel="005A2341">
          <w:delText xml:space="preserve">dry mass </w:delText>
        </w:r>
        <w:r w:rsidR="0090669F" w:rsidRPr="005A2341" w:rsidDel="005A2341">
          <w:delText xml:space="preserve">investment per seed matured, while “investment” refers to total dry </w:delText>
        </w:r>
        <w:r w:rsidR="00C11A83" w:rsidRPr="005A2341" w:rsidDel="005A2341">
          <w:delText>mass</w:delText>
        </w:r>
        <w:r w:rsidR="0090669F" w:rsidRPr="005A2341" w:rsidDel="005A2341">
          <w:delText xml:space="preserve"> invested in a structure.</w:delText>
        </w:r>
        <w:r w:rsidR="00944F26" w:rsidRPr="005A2341" w:rsidDel="005A2341">
          <w:delText xml:space="preserve"> </w:delText>
        </w:r>
      </w:del>
    </w:p>
    <w:p w14:paraId="609E306E" w14:textId="0DCA3567" w:rsidR="00EF7F7E" w:rsidRPr="00AD7B6B" w:rsidRDefault="00F51CF7" w:rsidP="00C70B23">
      <w:pPr>
        <w:rPr>
          <w:ins w:id="270" w:author="Daniel Falster" w:date="2017-06-28T21:51:00Z"/>
        </w:rPr>
      </w:pPr>
      <w:r w:rsidRPr="00C94EFD">
        <w:t>There are multiple reasons to expect that</w:t>
      </w:r>
      <w:r>
        <w:t xml:space="preserve"> </w:t>
      </w:r>
      <w:ins w:id="271" w:author="Daniel Falster" w:date="2017-06-29T09:12:00Z">
        <w:r w:rsidR="004556AB">
          <w:t>accessory</w:t>
        </w:r>
      </w:ins>
      <w:ins w:id="272" w:author="Daniel Falster" w:date="2017-06-29T08:53:00Z">
        <w:r w:rsidR="009D3DF8">
          <w:t xml:space="preserve"> costs </w:t>
        </w:r>
      </w:ins>
      <w:del w:id="273" w:author="Daniel Falster" w:date="2017-06-29T08:54:00Z">
        <w:r w:rsidDel="009D3DF8">
          <w:delText xml:space="preserve">both </w:delText>
        </w:r>
      </w:del>
      <w:del w:id="274" w:author="Daniel Falster" w:date="2017-06-28T21:42:00Z">
        <w:r w:rsidR="009301BC" w:rsidDel="005A2341">
          <w:delText xml:space="preserve">success </w:delText>
        </w:r>
      </w:del>
      <w:del w:id="275" w:author="Daniel Falster" w:date="2017-06-29T08:54:00Z">
        <w:r w:rsidDel="009D3DF8">
          <w:delText xml:space="preserve">costs and </w:delText>
        </w:r>
        <w:r w:rsidR="009301BC" w:rsidDel="009D3DF8">
          <w:delText xml:space="preserve">discarded </w:delText>
        </w:r>
        <w:r w:rsidDel="009D3DF8">
          <w:delText>tissue</w:delText>
        </w:r>
      </w:del>
      <w:del w:id="276" w:author="Daniel Falster" w:date="2017-06-28T21:43:00Z">
        <w:r w:rsidDel="005A2341">
          <w:delText xml:space="preserve"> costs </w:delText>
        </w:r>
      </w:del>
      <w:r>
        <w:t xml:space="preserve">will be </w:t>
      </w:r>
      <w:ins w:id="277" w:author="Daniel Falster" w:date="2017-06-28T22:42:00Z">
        <w:r w:rsidR="00282E43">
          <w:t xml:space="preserve">not only </w:t>
        </w:r>
      </w:ins>
      <w:del w:id="278" w:author="Daniel Falster" w:date="2017-06-28T21:51:00Z">
        <w:r w:rsidDel="00EF7F7E">
          <w:delText>substantial</w:delText>
        </w:r>
        <w:r w:rsidR="00E94EB2" w:rsidDel="00EF7F7E">
          <w:delText xml:space="preserve">ly </w:delText>
        </w:r>
      </w:del>
      <w:r w:rsidR="00E94EB2">
        <w:t>large</w:t>
      </w:r>
      <w:ins w:id="279" w:author="Daniel Falster" w:date="2017-06-28T22:42:00Z">
        <w:r w:rsidR="00282E43">
          <w:t>, but larger</w:t>
        </w:r>
      </w:ins>
      <w:del w:id="280" w:author="Daniel Falster" w:date="2017-06-28T22:42:00Z">
        <w:r w:rsidR="00E94EB2" w:rsidDel="00282E43">
          <w:delText>r</w:delText>
        </w:r>
      </w:del>
      <w:r w:rsidR="00E94EB2">
        <w:t xml:space="preserve"> than the </w:t>
      </w:r>
      <w:r w:rsidR="00C11A83">
        <w:t>mass</w:t>
      </w:r>
      <w:r w:rsidR="00E94EB2">
        <w:t xml:space="preserve"> of the seed itself</w:t>
      </w:r>
      <w:r w:rsidRPr="00C94EFD">
        <w:t xml:space="preserve">. </w:t>
      </w:r>
      <w:ins w:id="281" w:author="Daniel Falster" w:date="2017-06-28T21:43:00Z">
        <w:r w:rsidR="005A2341">
          <w:t xml:space="preserve">Pollen-attraction </w:t>
        </w:r>
      </w:ins>
      <w:del w:id="282" w:author="Daniel Falster" w:date="2017-06-28T21:43:00Z">
        <w:r w:rsidR="00C64D51" w:rsidDel="005A2341">
          <w:delText>T</w:delText>
        </w:r>
        <w:r w:rsidDel="005A2341">
          <w:delText xml:space="preserve">he </w:delText>
        </w:r>
        <w:r w:rsidR="009301BC" w:rsidDel="005A2341">
          <w:delText xml:space="preserve">success </w:delText>
        </w:r>
        <w:r w:rsidDel="005A2341">
          <w:delText>cost components</w:delText>
        </w:r>
        <w:r w:rsidR="00E94EB2" w:rsidDel="005A2341">
          <w:delText xml:space="preserve"> </w:delText>
        </w:r>
        <w:r w:rsidR="00C64D51" w:rsidDel="005A2341">
          <w:delText>are</w:delText>
        </w:r>
      </w:del>
      <w:ins w:id="283" w:author="Daniel Falster" w:date="2017-06-28T21:43:00Z">
        <w:r w:rsidR="005A2341">
          <w:t>is</w:t>
        </w:r>
      </w:ins>
      <w:r w:rsidR="00C64D51">
        <w:t xml:space="preserve"> </w:t>
      </w:r>
      <w:r w:rsidRPr="003C3342">
        <w:t xml:space="preserve">undeniably </w:t>
      </w:r>
      <w:r>
        <w:t>beneficial</w:t>
      </w:r>
      <w:r w:rsidRPr="003C3342">
        <w:t xml:space="preserve"> for successful formation and dispersal of a seed</w:t>
      </w:r>
      <w:r>
        <w:t>. W</w:t>
      </w:r>
      <w:r w:rsidRPr="003C3342">
        <w:t>ithout showy petals insects would not be attracted to the stamens and stigma, without sepals the developing bud would not be protected, without a seed coat a seed would not be protected during dispersal, and without a</w:t>
      </w:r>
      <w:r>
        <w:t>n attractive</w:t>
      </w:r>
      <w:r w:rsidRPr="003C3342">
        <w:t xml:space="preserve"> fruit, many seeds would not be dispersed. </w:t>
      </w:r>
      <w:del w:id="284" w:author="Daniel Falster" w:date="2017-06-28T21:45:00Z">
        <w:r w:rsidDel="005A2341">
          <w:delText>H</w:delText>
        </w:r>
        <w:r w:rsidRPr="003C3342" w:rsidDel="005A2341">
          <w:delText xml:space="preserve">igh </w:delText>
        </w:r>
      </w:del>
      <w:ins w:id="285" w:author="Daniel Falster" w:date="2017-06-28T21:45:00Z">
        <w:r w:rsidR="005A2341">
          <w:t>The cost of failed or</w:t>
        </w:r>
        <w:r w:rsidR="005A2341" w:rsidRPr="003C3342">
          <w:t xml:space="preserve"> </w:t>
        </w:r>
      </w:ins>
      <w:r w:rsidR="009301BC">
        <w:t xml:space="preserve">discarded tissue </w:t>
      </w:r>
      <w:del w:id="286" w:author="Daniel Falster" w:date="2017-06-28T21:45:00Z">
        <w:r w:rsidRPr="003C3342" w:rsidDel="005A2341">
          <w:delText xml:space="preserve">costs </w:delText>
        </w:r>
      </w:del>
      <w:r>
        <w:t>(</w:t>
      </w:r>
      <w:del w:id="287" w:author="Daniel Falster" w:date="2017-06-28T21:46:00Z">
        <w:r w:rsidDel="005A2341">
          <w:delText>due to low seedset</w:delText>
        </w:r>
        <w:r w:rsidR="00E94EB2" w:rsidDel="005A2341">
          <w:delText xml:space="preserve"> both </w:delText>
        </w:r>
      </w:del>
      <w:r w:rsidR="00E94EB2">
        <w:t xml:space="preserve">pre- </w:t>
      </w:r>
      <w:del w:id="288" w:author="Daniel Falster" w:date="2017-06-28T21:46:00Z">
        <w:r w:rsidR="00E94EB2" w:rsidDel="005A2341">
          <w:delText xml:space="preserve">and </w:delText>
        </w:r>
      </w:del>
      <w:ins w:id="289" w:author="Daniel Falster" w:date="2017-06-28T21:46:00Z">
        <w:r w:rsidR="005A2341">
          <w:t xml:space="preserve">or </w:t>
        </w:r>
      </w:ins>
      <w:r w:rsidR="00E94EB2">
        <w:t>post-pollination</w:t>
      </w:r>
      <w:r>
        <w:t>)</w:t>
      </w:r>
      <w:r w:rsidRPr="003C3342">
        <w:t xml:space="preserve"> </w:t>
      </w:r>
      <w:ins w:id="290" w:author="Daniel Falster" w:date="2017-06-29T08:54:00Z">
        <w:r w:rsidR="009D3DF8">
          <w:t>is often</w:t>
        </w:r>
      </w:ins>
      <w:ins w:id="291" w:author="Daniel Falster" w:date="2017-06-28T21:46:00Z">
        <w:r w:rsidR="005A2341">
          <w:t xml:space="preserve"> high </w:t>
        </w:r>
      </w:ins>
      <w:del w:id="292" w:author="Daniel Falster" w:date="2017-06-28T21:46:00Z">
        <w:r w:rsidRPr="003C3342" w:rsidDel="005A2341">
          <w:delText xml:space="preserve">occur </w:delText>
        </w:r>
      </w:del>
      <w:r w:rsidRPr="003C3342">
        <w:t xml:space="preserve">in perennial plants for a diversity of reasons, </w:t>
      </w:r>
      <w:r w:rsidR="00C0208B">
        <w:t xml:space="preserve">some </w:t>
      </w:r>
      <w:r w:rsidR="00B81630">
        <w:t xml:space="preserve">the result of </w:t>
      </w:r>
      <w:r w:rsidR="00C0208B">
        <w:t>conditions beyond the plant’s control and others by evolutionary design to increase fitness. The</w:t>
      </w:r>
      <w:del w:id="293" w:author="Daniel Falster" w:date="2017-06-29T08:54:00Z">
        <w:r w:rsidR="00C0208B" w:rsidDel="009D3DF8">
          <w:delText>y</w:delText>
        </w:r>
      </w:del>
      <w:r w:rsidR="00C0208B">
        <w:t xml:space="preserve"> </w:t>
      </w:r>
      <w:ins w:id="294" w:author="Daniel Falster" w:date="2017-06-29T08:54:00Z">
        <w:r w:rsidR="009D3DF8">
          <w:t xml:space="preserve">latter mechanisms </w:t>
        </w:r>
      </w:ins>
      <w:r w:rsidR="00C0208B">
        <w:t xml:space="preserve">include </w:t>
      </w:r>
      <w:r w:rsidRPr="003C3342">
        <w:t xml:space="preserve">pollen-limitation, pollen-ovule incompatibility, </w:t>
      </w:r>
      <w:r>
        <w:t xml:space="preserve">parental embryo abortion, </w:t>
      </w:r>
      <w:r w:rsidRPr="003C3342">
        <w:t>resource limitation and bet-hedging strateg</w:t>
      </w:r>
      <w:r w:rsidR="00C64D51">
        <w:t xml:space="preserve">ies </w:t>
      </w:r>
      <w:r w:rsidRPr="003C3342">
        <w:t>to capitalize on stochastic variation in pollen availability, pollen quality, and resource availability to mature fertilized ovules</w:t>
      </w:r>
      <w:r w:rsidR="00A231E0">
        <w:t xml:space="preserve"> </w:t>
      </w:r>
      <w:r w:rsidR="00F24F70" w:rsidRPr="00AD7B6B">
        <w:fldChar w:fldCharType="begin"/>
      </w:r>
      <w:r w:rsidR="00F24F70" w:rsidRPr="00AD7B6B">
        <w:instrText xml:space="preserve"> ADDIN ZOTERO_ITEM CSL_CITATION {"citationID":"8qJVcxTd","properties":{"formattedCitation":"{\\rtf (Bierzychudek 1981; Stephenson 1981; Sutherland 1986; Burd 1994, 2008; Ramsey 1997; Obeso 2004; Ashman {\\i{}et al.} 2004; Knight {\\i{}et al.} 2005; Holland &amp; Chamberlain 2007; Rosenheim, Schreiber &amp; Williams 2015)}","plainCitation":"(Bierzychudek 1981; Stephenson 1981; Sutherland 1986; Burd 1994, 2008; Ramsey 1997; Obeso 2004; Ashman et al. 2004; Knight et al. 2005; Holland &amp; Chamberlain 2007; Rosenheim, Schreiber &amp; Williams 2015)"},"citationItems":[{"id":1746,"uris":["http://zotero.org/users/503753/items/7DFTP8UZ"],"uri":["http://zotero.org/users/503753/items/7DFTP8UZ"],"itemData":{"id":1746,"type":"article-journal","title":"Pollinator limitation of plant reproductive effort","container-title":"The American Naturalist","page":"838-840","volume":"117","issue":"5","source":"JSTOR","ISSN":"0003-0147","journalAbbreviation":"The American Naturalist","author":[{"family":"Bierzychudek","given":"Paulette"}],"issued":{"date-parts":[["1981"]]}}},{"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1127,"uris":["http://zotero.org/users/503753/items/Z3JGSFBG"],"uri":["http://zotero.org/users/503753/items/Z3JGSFBG"],"itemData":{"id":1127,"type":"article-journal","title":"Bateman’s principle and plant reproduction: The role of pollen limitation in fruit and seed set","container-title":"The Botanical Review","page":"83-139","volume":"60","issue":"1","source":"link.springer.com","abstract":"Bateman’s principle states that male fitness is usually limited by the number of matings achieved, while female fitness is usually limited by the resources available for reproduction. When applied to flowering plants this principle leads to the expectation that pollen limitation of fruit and seed set will be uncommon. However, if male searching for mates (including pollen dissemination via external agents) is not sufficiently successful, then the reproductive success of both sexes (or both sex functions in hermaphroditic plants) will be limited by number of matings rather than by resources, and Bateman’s principle cannot be expected to apply. Limitation of female success due to inadequate pollen receipt appears to be a common phenomenon in plants. Using published data on 258 species in which fecundity was reported for natural pollination and hand pollination with outcross pollen, I found significant pollen limitation at some times or in some sites in 159 of the 258 species (62%). When experiments were performed multiple times within a growing season, or in multiple sites or years, the statistical significance of pollen limitation commonly varied among times, sites or years, indicating that the pollination environment is not constant. There is some indication that, across species, supplemental pollen leads to increased fruit set more often than increased seed set within fruits, pointing to the importance of gamete packaging strategies in plant reproduction. Species that are highly self-incompatible obtain a greater benefit relative to natural pollination from artificial application of excess outcross pollen than do self-compatible species. This suggests that inadequate pollen receipt is a primary cause of low fecundity rates in perennial plants, which are often self-incompatible. Because flowering plants often allocate considerable resources to pollinator attraction, both export and receipt of pollen could be limited primarily by resource investment in floral advertisement and rewards. But whatever investment is made is attraction, pollinator behavioral stochasticity usually produces wide variation among flowers in reproductive success through both male and female functions. In such circumstances the optimal deployment of resources among megaspores, microspores, and pollinator attraction may often require more flowers or more ovules per flower than will usually be fertilized, in order to benefit from chance fluctuations that bring in large number of pollen grains. Maximizing seed set for the entire plant in a stochastic pollination environment might thus entail a packaging strategy for flower number or ovule number per flower that makes pollen limitation of fruit or seed set likely. Pollen availability may limit female success in individual flowers, entire plants (in a season or over a lifetime), or populations. The appropriate level must be distinguished depending on the nature of the question being addressed.","DOI":"10.1007/BF02856594","ISSN":"0006-8101, 1874-9372","shortTitle":"Bateman’s principle and plant reproduction","journalAbbreviation":"Bot. Rev","language":"en","author":[{"family":"Burd","given":"Martin"}],"issued":{"date-parts":[["1994",1,1]]}}},{"id":797,"uris":["http://zotero.org/users/503753/items/NXNQGRR6"],"uri":["http://zotero.org/users/503753/items/NXNQGRR6"],"itemData":{"id":797,"type":"article-journal","title":"The Haig</w:instrText>
      </w:r>
      <w:r w:rsidR="00F24F70" w:rsidRPr="00AD7B6B">
        <w:rPr>
          <w:rFonts w:ascii="Cambria Math" w:hAnsi="Cambria Math" w:cs="Cambria Math"/>
        </w:rPr>
        <w:instrText>‐</w:instrText>
      </w:r>
      <w:r w:rsidR="00F24F70" w:rsidRPr="00AD7B6B">
        <w:instrText>Westoby model revisited.","container-title":"The American Naturalist","page":"400-404","volume":"171","issue":"3","source":"JSTOR","abstract":"Abstract: The Haig</w:instrText>
      </w:r>
      <w:r w:rsidR="00F24F70" w:rsidRPr="00AD7B6B">
        <w:rPr>
          <w:rFonts w:ascii="Cambria Math" w:hAnsi="Cambria Math" w:cs="Cambria Math"/>
        </w:rPr>
        <w:instrText>‐</w:instrText>
      </w:r>
      <w:r w:rsidR="00F24F70" w:rsidRPr="00AD7B6B">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00F24F70" w:rsidRPr="00AD7B6B">
        <w:rPr>
          <w:rFonts w:ascii="Cambria Math" w:hAnsi="Cambria Math" w:cs="Cambria Math"/>
        </w:rPr>
        <w:instrText>‐</w:instrText>
      </w:r>
      <w:r w:rsidR="00F24F70" w:rsidRPr="00AD7B6B">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00F24F70" w:rsidRPr="00AD7B6B">
        <w:rPr>
          <w:rFonts w:ascii="Cambria Math" w:hAnsi="Cambria Math" w:cs="Cambria Math"/>
        </w:rPr>
        <w:instrText>‐</w:instrText>
      </w:r>
      <w:r w:rsidR="00F24F70" w:rsidRPr="00AD7B6B">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00F24F70" w:rsidRPr="00AD7B6B">
        <w:rPr>
          <w:rFonts w:ascii="Cambria Math" w:hAnsi="Cambria Math" w:cs="Cambria Math"/>
        </w:rPr>
        <w:instrText>‐</w:instrText>
      </w:r>
      <w:r w:rsidR="00F24F70" w:rsidRPr="00AD7B6B">
        <w:instrText xml:space="preserve">analyses of pollen limitation; the second remains to be examined.","DOI":"10.1086/527499","ISSN":"0003-0147","journalAbbreviation":"The American Naturalist","author":[{"family":"Burd","given":"Martin"}],"issued":{"date-parts":[["2008",3,1]]}}},{"id":981,"uris":["http://zotero.org/users/503753/items/TX83BUP9"],"uri":["http://zotero.org/users/503753/items/TX83BUP9"],"itemData":{"id":981,"type":"article-journal","title":"No evidence for demographic costs of seed production in the pollen-limited perennial herb &lt;i&gt;Blandfordia grandiflora&lt;/i&gt; (Liliaceae)","container-title":"International Journal of Plant Sciences","page":"785-793","volume":"158","issue":"6","abstract":"Increased seed production in pollen-limited plants may result in decreases in future fecundity, growth, and/or survival, indicating that resources limit seed set in the long term. In pollen-limited Blandfordia grandiflora populations, I generated high- and low-reproductive-effort plants to examine whether increased seed production resulted in demographic costs over a 3-yr period. I used similar treatments to examine whether trade-offs occurred between seed production and corm mass within a flowering year. To examine how demographic costs might be avoided, I compared masses of leaves, roots, and corms of flowering + fruiting and nonflowering plants. I also examined whether seed production was resource limited by comparing seed abortion, production, and mass in early and late opening flowers on cross-pollinated plants and assessed the magnitude of reproductive effort (RE) in open- and cross-pollinated plants. Seed abortion, set, and mass did not differ between early and late fruits, indicating that sufficient resources were available for maximal seed set and seed set was not resource limited within a reproductive episode. RE of open-pollinated plants was high, ca 50%. Excess cross-pollination increased RE by only about 1%. Ancillary structures contributed 85%-88% of RE; seeds contributed only 12%-15%. Costs of seed production over the 3-yr period were not detected; none of the plants flowered, and plant growth (masses of leaves, roots, and corms) and plant survival, ca. 85%, were similar. Within a reproductive season, corm mass of open-pollinated plants and plants from which flowers were removed did not differ, indicating that seed production did not depend directly on stored resources. For flowering and nonflowering plants, total vegetative masses did not differ, but mass was allocated differently among the plant parts. In flowering plants, mass of leaves was greater, but corm mass was less, indicating that resources for reproduction are supplied by producing more leaves and using underground reserves. Overall these findings indicate that a substantial increase in seed production may not result in demographic costs, and that natural seed production in B. grandiflora is limited by pollen rather than by resources.","ISSN":"10585893","note":"ArticleType: research-article / Full publication date: Nov., 1997 / Copyright © 1997 The University of Chicago Press","author":[{"family":"Ramsey","given":"Mike"}],"issued":{"date-parts":[["1997",11,1]]}}},{"id":198,"uris":["http://zotero.org/users/503753/items/5GMXSS4A"],"uri":["http://zotero.org/users/503753/items/5GMXSS4A"],"itemData":{"id":198,"type":"article-journal","title":"A hierarchical perspective in allocation to reproduction from whole plant to fruit and seed level","container-title":"Perspectives in Plant Ecology, Evolution and Systematics","page":"217-225","volume":"6","issue":"4","source":"ScienceDirect","abstract":"Allocation to reproduction is often examined at the whole plant level from an allometric perspective; however, investment in reproduction is a hierarchical process which represents the integration of adjustments at different hierarchical levels. This essay review presents some key issues in reproductive allocation by examining problems of allocation at different hierarchical levels within plant. At the whole plant level, the application of [`]Rensch's rule' to plants is discussed as a mechanism that might explain size differences in relation to gender in dioecious species. At branch level, the existence of vegetative branches may be explained by hypotheses on branch specialization and costs of reproduction. However, vegetative branches might also constitute an [`]assurance' for reproduction in variable environments. At a lower hierarchical level, fruit abortion is a process widely observed in plants that impose limits to our capacity to estimate and develop general laws about reproductive allocation in plants. The question of whether fruit abortion can be used by the parent to produce a more homogeneous progeny that limits asymmetric competition among sibs is discussed. Finally, it seems that in some cases the allocation within seeds is in accordance with some predictions of kin selection theory. Most of these topics contain open questions that deserve further research.","DOI":"10.1078/1433-8319-00080","ISSN":"1433-8319","author":[{"family":"Obeso","given":"José Ramón"}],"issued":{"date-parts":[["2004"]]}}},{"id":844,"uris":["http://zotero.org/users/503753/items/QJZ3BIWH"],"uri":["http://zotero.org/users/503753/items/QJZ3BIWH"],"itemData":{"id":844,"type":"article-journal","title":"Pollen limitation of plant reproduction: ecological and evolutionary causes and consequences","container-title":"Ecology","page":"2408-2421","volume":"85","issue":"9","source":"esajournals.org (Atypon)","abstract":"Determining whether seed production is pollen limited has been an area of intensive empirical study over the last two decades. Yet current evidence does not allow satisfactory assessment of the causes or consequences of pollen limitation. Here, we critically evaluate existing theory and issues concerning pollen limitation. Our main conclusion is that a change in approach is needed to determine whether pollen limitation reflects random fluctuations around a pollen–resource equilibrium, an adaptation to stochastic pollination environments, or a chronic syndrome caused by an environmental perturbation. We formalize and extend D. Haig and M. Westoby's conceptual model, and illustrate its use in guiding research on the evolutionary consequences of pollen limitation, i.e., whether plants evolve or have evolved to ameliorate pollen limitation. This synthesis also reveals that we are only beginning to understand when and how pollen limitation at the plant level translates into effects on plant population dynamics. We highlight the need for both theoretical and empirical approaches to gain a deeper understanding of the importance of life-history characters, Allee effects, and environmental perturbations in population declines mediated by pollen limitation. Lastly, our synthesis identifies a critical need for research on potential effects of pollen limitation at the community and ecosystem levels.","DOI":"10.1890/03-8024","ISSN":"0012-9658","shortTitle":"Pollen limitation of plant reproduction","journalAbbreviation":"Ecology","author":[{"family":"Ashman","given":"Tia-Lynn"},{"family":"Knight","given":"Tiffany M."},{"family":"Steets","given":"Janette A."},{"family":"Amarasekare","given":"Priyanga"},{"family":"Burd","given":"Martin"},{"family":"Campbell","given":"Diane R."},{"family":"Dudash","given":"Michele R."},{"family":"Johnston","given":"Mark O."},{"family":"Mazer","given":"Susan J."},{"family":"Mitchell","given":"Randall J."},{"family":"Morgan","given":"Martin T."},{"family":"Wilson","given":"William G."}],"issued":{"date-parts":[["2004",9,1]]}}},{"id":1795,"uris":["http://zotero.org/users/503753/items/HX3UDN55"],"uri":["http://zotero.org/users/503753/items/HX3UDN55"],"itemData":{"id":1795,"type":"article-journal","title":"Pollen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J."},{"family":"Ashman","given":"Tia-Lynn"}],"issued":{"date-parts":[["2005"]]}}},{"id":237,"uris":["http://zotero.org/users/503753/items/6D7DZQV6"],"uri":["http://zotero.org/users/503753/items/6D7DZQV6"],"itemData":{"id":237,"type":"article-journal","title":"Ecological and evolutionary mechanisms for low seed : ovule ratios: need for a pluralistic approach?","container-title":"Ecology","page":"706-715","volume":"88","issue":"3","source":"esajournals.org (Atypon)","abstract":"Central to the ecology and evolution of a broad range of plants is understanding why they routinely have submaximal reproduction manifested as low seed : ovule and fruit : flower ratios. We know much less about the processes responsible for low seed : ovule ratios than we do for fruit : flower ratios. Current hypotheses for low seed : ovule ratios are largely drawn from those for fruit : flower ratios, including proximate (ecological) causes of pollen limitation, resource limitation, and pollen quality, as well as the ultimate (evolutionary) hypothesis of “bet hedging” on stochastic pollination. Yet, such mechanisms operating on fruit : flower ratios at the whole-plant level may not best explain low seed : ovule ratios at the individual-flower level. We tested each of these proximate and ultimate causes for low seed : ovule ratios using the specialized pollination mutualism between senita cacti (Pachycereus schottii) and senita moths (Upiga virescens). Seed : ovule ratios were consistently low (0.61). Such excess ovule production by senita likely has a strong genetic component given the significant differences among plants in ovule number and the consistency in ovule production by plants within and among flowering seasons. Excess ovule production and low seed : ovule ratios could not be explained by pollen limitation, resource limitation, pollen quality, or bet hedging. Nevertheless, phenotypic selection analyses did show significant selection gradients for increased ovule number, suggesting that other evolutionary processes may be responsible for excess ovule production and low seed : ovule ratios. In contrast, low fruit : flower ratios at the whole-plant level were explained by an apparent equilibrium between pollen and resource limitation. Thus, mechanisms responsible for low fruit : flower ratios at the whole-plant level are not necessarily in accord with those of low seed : ovule ratios at the individual-flower level. This suggests that we may need to adopt a more pluralistic approach to seed : ovule ratios and consider alternative hypotheses, including a greater array of proximate and ultimate causes. Initial results of this study suggest that floral allometry, selection on correlated floral traits, stigma clogging with pollen grains, and style clogging with pollen tubes may provide promising avenues for understanding low seed : ovule ratios.","DOI":"10.1890/06-1283","ISSN":"0012-9658","shortTitle":"Ecological and evolutionary mechanisms for low seed","journalAbbreviation":"Ecology","author":[{"family":"Holland","given":"J. Nathaniel"},{"family":"Chamberlain","given":"Scott A."}],"issued":{"date-parts":[["2007",3,1]]}}},{"id":1716,"uris":["http://zotero.org/users/503753/items/5DH97XUH"],"uri":["http://zotero.org/users/503753/items/5DH97XUH"],"itemData":{"id":1716,"type":"article-journal","title":"Does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00F24F70" w:rsidRPr="00AD7B6B">
        <w:fldChar w:fldCharType="separate"/>
      </w:r>
      <w:r w:rsidR="00F24F70" w:rsidRPr="00AD7B6B">
        <w:rPr>
          <w:rFonts w:cs="Times New Roman"/>
        </w:rPr>
        <w:t xml:space="preserve">(Bierzychudek 1981; Stephenson 1981; Sutherland 1986; Burd 1994, 2008; Ramsey 1997; Obeso 2004; Ashman </w:t>
      </w:r>
      <w:r w:rsidR="00F24F70" w:rsidRPr="00AD7B6B">
        <w:rPr>
          <w:rFonts w:cs="Times New Roman"/>
          <w:i/>
          <w:iCs/>
        </w:rPr>
        <w:t>et al.</w:t>
      </w:r>
      <w:r w:rsidR="00F24F70" w:rsidRPr="00AD7B6B">
        <w:rPr>
          <w:rFonts w:cs="Times New Roman"/>
        </w:rPr>
        <w:t xml:space="preserve"> 2004; Knight </w:t>
      </w:r>
      <w:r w:rsidR="00F24F70" w:rsidRPr="00AD7B6B">
        <w:rPr>
          <w:rFonts w:cs="Times New Roman"/>
          <w:i/>
          <w:iCs/>
        </w:rPr>
        <w:t>et al.</w:t>
      </w:r>
      <w:r w:rsidR="00F24F70" w:rsidRPr="00AD7B6B">
        <w:rPr>
          <w:rFonts w:cs="Times New Roman"/>
        </w:rPr>
        <w:t xml:space="preserve"> 2005; Holland &amp; Chamberlain 2007; Rosenheim, Schreiber &amp; Williams 2015)</w:t>
      </w:r>
      <w:r w:rsidR="00F24F70" w:rsidRPr="00AD7B6B">
        <w:fldChar w:fldCharType="end"/>
      </w:r>
      <w:r w:rsidR="00F24F70" w:rsidRPr="00AD7B6B">
        <w:t xml:space="preserve">. </w:t>
      </w:r>
    </w:p>
    <w:p w14:paraId="71F4532D" w14:textId="4BB92449" w:rsidR="00111166" w:rsidRPr="00AD7B6B" w:rsidDel="00EF0DCC" w:rsidRDefault="005A2341" w:rsidP="000C6FB3">
      <w:pPr>
        <w:rPr>
          <w:del w:id="295" w:author="Daniel Falster" w:date="2017-06-28T22:10:00Z"/>
        </w:rPr>
      </w:pPr>
      <w:ins w:id="296" w:author="Daniel Falster" w:date="2017-06-28T21:46:00Z">
        <w:r w:rsidRPr="00AD7B6B">
          <w:t xml:space="preserve">The question we address </w:t>
        </w:r>
      </w:ins>
      <w:ins w:id="297" w:author="Daniel Falster" w:date="2017-06-29T09:13:00Z">
        <w:r w:rsidR="004556AB" w:rsidRPr="00AD7B6B">
          <w:t>in this study</w:t>
        </w:r>
      </w:ins>
      <w:ins w:id="298" w:author="Daniel Falster" w:date="2017-06-28T21:46:00Z">
        <w:r w:rsidRPr="00AD7B6B">
          <w:t xml:space="preserve"> is </w:t>
        </w:r>
      </w:ins>
      <w:ins w:id="299" w:author="Daniel Falster" w:date="2017-06-28T21:47:00Z">
        <w:r w:rsidRPr="00AD7B6B">
          <w:t>whether</w:t>
        </w:r>
      </w:ins>
      <w:ins w:id="300" w:author="Daniel Falster" w:date="2017-06-28T21:46:00Z">
        <w:r w:rsidRPr="00AD7B6B">
          <w:t xml:space="preserve"> there is </w:t>
        </w:r>
      </w:ins>
      <w:ins w:id="301" w:author="Daniel Falster" w:date="2017-06-28T21:47:00Z">
        <w:r w:rsidRPr="00AD7B6B">
          <w:t>systematic</w:t>
        </w:r>
      </w:ins>
      <w:ins w:id="302" w:author="Daniel Falster" w:date="2017-06-28T21:46:00Z">
        <w:r w:rsidRPr="00AD7B6B">
          <w:t xml:space="preserve"> </w:t>
        </w:r>
      </w:ins>
      <w:ins w:id="303" w:author="Daniel Falster" w:date="2017-06-28T21:47:00Z">
        <w:r w:rsidRPr="00AD7B6B">
          <w:t>v</w:t>
        </w:r>
      </w:ins>
      <w:del w:id="304" w:author="Daniel Falster" w:date="2017-06-28T21:47:00Z">
        <w:r w:rsidR="004B4DA5" w:rsidRPr="00AD7B6B" w:rsidDel="005A2341">
          <w:delText>V</w:delText>
        </w:r>
      </w:del>
      <w:r w:rsidR="00D30364" w:rsidRPr="00AD7B6B">
        <w:t xml:space="preserve">ariation </w:t>
      </w:r>
      <w:del w:id="305" w:author="Daniel Falster" w:date="2017-06-29T08:55:00Z">
        <w:r w:rsidR="004B4DA5" w:rsidRPr="00AD7B6B" w:rsidDel="009D3DF8">
          <w:delText xml:space="preserve">across </w:delText>
        </w:r>
      </w:del>
      <w:ins w:id="306" w:author="Daniel Falster" w:date="2017-06-29T08:55:00Z">
        <w:r w:rsidR="009D3DF8" w:rsidRPr="00AD7B6B">
          <w:t xml:space="preserve">among </w:t>
        </w:r>
      </w:ins>
      <w:r w:rsidR="004B4DA5" w:rsidRPr="00AD7B6B">
        <w:t xml:space="preserve">species </w:t>
      </w:r>
      <w:r w:rsidR="00D30364" w:rsidRPr="00AD7B6B">
        <w:t xml:space="preserve">in </w:t>
      </w:r>
      <w:ins w:id="307" w:author="Daniel Falster" w:date="2017-06-29T08:55:00Z">
        <w:r w:rsidR="009D3DF8" w:rsidRPr="00AD7B6B">
          <w:t xml:space="preserve">how mass devoted to reproduction is distributed among </w:t>
        </w:r>
      </w:ins>
      <w:ins w:id="308" w:author="Daniel Falster" w:date="2017-06-29T09:12:00Z">
        <w:r w:rsidR="004556AB" w:rsidRPr="00AD7B6B">
          <w:t xml:space="preserve">the </w:t>
        </w:r>
      </w:ins>
      <w:del w:id="309" w:author="Daniel Falster" w:date="2017-06-29T08:55:00Z">
        <w:r w:rsidR="00D30364" w:rsidRPr="00AD7B6B" w:rsidDel="009D3DF8">
          <w:delText xml:space="preserve">the relative size of </w:delText>
        </w:r>
      </w:del>
      <w:del w:id="310" w:author="Daniel Falster" w:date="2017-06-29T09:12:00Z">
        <w:r w:rsidR="00D30364" w:rsidRPr="00AD7B6B" w:rsidDel="004556AB">
          <w:delText xml:space="preserve">the </w:delText>
        </w:r>
      </w:del>
      <w:del w:id="311" w:author="Daniel Falster" w:date="2017-06-28T21:47:00Z">
        <w:r w:rsidR="00E94EB2" w:rsidRPr="00AD7B6B" w:rsidDel="005A2341">
          <w:delText xml:space="preserve">reproductive tissue </w:delText>
        </w:r>
      </w:del>
      <w:del w:id="312" w:author="Daniel Falster" w:date="2017-06-28T10:57:00Z">
        <w:r w:rsidR="00D30364" w:rsidRPr="00AD7B6B" w:rsidDel="00AA46FF">
          <w:delText>energy</w:delText>
        </w:r>
      </w:del>
      <w:ins w:id="313" w:author="Daniel Falster" w:date="2017-06-28T21:47:00Z">
        <w:r w:rsidRPr="00AD7B6B">
          <w:t>different</w:t>
        </w:r>
      </w:ins>
      <w:ins w:id="314" w:author="Daniel Falster" w:date="2017-06-28T21:51:00Z">
        <w:r w:rsidR="00EF7F7E" w:rsidRPr="00AD7B6B">
          <w:t xml:space="preserve"> reproductive tissues</w:t>
        </w:r>
      </w:ins>
      <w:ins w:id="315" w:author="Daniel Falster" w:date="2017-06-29T09:12:00Z">
        <w:r w:rsidR="004556AB" w:rsidRPr="00AD7B6B">
          <w:t xml:space="preserve"> displayed in Fig. 1</w:t>
        </w:r>
      </w:ins>
      <w:del w:id="316" w:author="Daniel Falster" w:date="2017-06-28T21:47:00Z">
        <w:r w:rsidR="00D30364" w:rsidRPr="00AD7B6B" w:rsidDel="005A2341">
          <w:delText xml:space="preserve"> </w:delText>
        </w:r>
        <w:r w:rsidR="004B4DA5" w:rsidRPr="00AD7B6B" w:rsidDel="005A2341">
          <w:delText>expenditures</w:delText>
        </w:r>
        <w:r w:rsidR="00872987" w:rsidRPr="00AD7B6B" w:rsidDel="005A2341">
          <w:delText xml:space="preserve"> </w:delText>
        </w:r>
        <w:r w:rsidR="00D30364" w:rsidRPr="00AD7B6B" w:rsidDel="005A2341">
          <w:delText xml:space="preserve">should </w:delText>
        </w:r>
        <w:r w:rsidR="00C70B23" w:rsidRPr="00AD7B6B" w:rsidDel="005A2341">
          <w:delText>indicat</w:delText>
        </w:r>
        <w:r w:rsidR="00E94EB2" w:rsidRPr="00AD7B6B" w:rsidDel="005A2341">
          <w:delText xml:space="preserve">e </w:delText>
        </w:r>
        <w:r w:rsidR="00085F30" w:rsidRPr="00AD7B6B" w:rsidDel="005A2341">
          <w:delText xml:space="preserve">different reproductive </w:delText>
        </w:r>
      </w:del>
      <w:del w:id="317" w:author="Daniel Falster" w:date="2017-06-28T10:57:00Z">
        <w:r w:rsidR="00085F30" w:rsidRPr="00AD7B6B" w:rsidDel="00AA46FF">
          <w:delText xml:space="preserve">energy </w:delText>
        </w:r>
      </w:del>
      <w:del w:id="318" w:author="Daniel Falster" w:date="2017-06-28T21:47:00Z">
        <w:r w:rsidR="00085F30" w:rsidRPr="00AD7B6B" w:rsidDel="005A2341">
          <w:delText>allocation strategies</w:delText>
        </w:r>
        <w:r w:rsidR="00E94EB2" w:rsidRPr="00AD7B6B" w:rsidDel="005A2341">
          <w:delText xml:space="preserve"> underpinned by trade-offs</w:delText>
        </w:r>
        <w:r w:rsidR="00111166" w:rsidRPr="00AD7B6B" w:rsidDel="005A2341">
          <w:delText xml:space="preserve"> (</w:delText>
        </w:r>
      </w:del>
      <w:del w:id="319" w:author="Daniel Falster" w:date="2017-06-28T20:39:00Z">
        <w:r w:rsidR="00111166" w:rsidRPr="00AD7B6B" w:rsidDel="00A87A3D">
          <w:delText xml:space="preserve">Figure </w:delText>
        </w:r>
      </w:del>
      <w:del w:id="320" w:author="Daniel Falster" w:date="2017-06-28T21:47:00Z">
        <w:r w:rsidR="00111166" w:rsidRPr="00AD7B6B" w:rsidDel="005A2341">
          <w:delText>1a)</w:delText>
        </w:r>
        <w:r w:rsidR="00085F30" w:rsidRPr="00AD7B6B" w:rsidDel="005A2341">
          <w:delText xml:space="preserve">. </w:delText>
        </w:r>
        <w:r w:rsidR="004B4DA5" w:rsidRPr="00AD7B6B" w:rsidDel="005A2341">
          <w:delText xml:space="preserve">Species </w:delText>
        </w:r>
        <w:r w:rsidR="00524161" w:rsidRPr="00AD7B6B" w:rsidDel="005A2341">
          <w:delText xml:space="preserve">may </w:delText>
        </w:r>
        <w:r w:rsidR="00B81630" w:rsidRPr="00AD7B6B" w:rsidDel="005A2341">
          <w:delText xml:space="preserve">differ in how they divide </w:delText>
        </w:r>
        <w:r w:rsidR="00E94EB2" w:rsidRPr="00AD7B6B" w:rsidDel="005A2341">
          <w:delText xml:space="preserve">their </w:delText>
        </w:r>
        <w:r w:rsidR="00B81630" w:rsidRPr="00AD7B6B" w:rsidDel="005A2341">
          <w:delText xml:space="preserve">finite pool of reproductive </w:delText>
        </w:r>
      </w:del>
      <w:del w:id="321" w:author="Daniel Falster" w:date="2017-06-28T10:57:00Z">
        <w:r w:rsidR="00B81630" w:rsidRPr="00AD7B6B" w:rsidDel="00AA46FF">
          <w:delText>energy</w:delText>
        </w:r>
      </w:del>
      <w:del w:id="322" w:author="Daniel Falster" w:date="2017-06-28T21:47:00Z">
        <w:r w:rsidR="00B81630" w:rsidRPr="00AD7B6B" w:rsidDel="005A2341">
          <w:delText xml:space="preserve"> into different tissue types, </w:delText>
        </w:r>
        <w:r w:rsidR="00F41976" w:rsidRPr="00AD7B6B" w:rsidDel="005A2341">
          <w:delText xml:space="preserve">displaying variation in relative investment in </w:delText>
        </w:r>
        <w:r w:rsidR="00E94EB2" w:rsidRPr="00AD7B6B" w:rsidDel="005A2341">
          <w:delText xml:space="preserve">pollen-attraction versus provisioning costs </w:delText>
        </w:r>
        <w:r w:rsidR="00F41976" w:rsidRPr="00AD7B6B" w:rsidDel="005A2341">
          <w:delText>as well as variation in the number of ovules formed and the number of seeds matured</w:delText>
        </w:r>
      </w:del>
      <w:r w:rsidR="00F41976" w:rsidRPr="00AD7B6B">
        <w:t xml:space="preserve">. </w:t>
      </w:r>
      <w:ins w:id="323" w:author="Daniel Falster" w:date="2017-06-29T09:09:00Z">
        <w:r w:rsidR="004556AB" w:rsidRPr="00AD7B6B">
          <w:t xml:space="preserve">In particular, we propose </w:t>
        </w:r>
      </w:ins>
      <w:ins w:id="324" w:author="Daniel Falster" w:date="2017-06-29T09:10:00Z">
        <w:r w:rsidR="004556AB" w:rsidRPr="00AD7B6B">
          <w:t xml:space="preserve">and test </w:t>
        </w:r>
      </w:ins>
      <w:ins w:id="325" w:author="Daniel Falster" w:date="2017-06-29T09:09:00Z">
        <w:r w:rsidR="004556AB" w:rsidRPr="00AD7B6B">
          <w:t xml:space="preserve">hypotheses that </w:t>
        </w:r>
      </w:ins>
      <w:ins w:id="326" w:author="Daniel Falster" w:date="2017-06-29T09:14:00Z">
        <w:r w:rsidR="000C6FB3" w:rsidRPr="00AD7B6B">
          <w:t xml:space="preserve">the </w:t>
        </w:r>
        <w:r w:rsidR="004556AB" w:rsidRPr="00AD7B6B">
          <w:t>relative</w:t>
        </w:r>
      </w:ins>
      <w:ins w:id="327" w:author="Daniel Falster" w:date="2017-06-29T09:10:00Z">
        <w:r w:rsidR="004556AB" w:rsidRPr="00AD7B6B">
          <w:t xml:space="preserve"> </w:t>
        </w:r>
      </w:ins>
      <w:ins w:id="328" w:author="Daniel Falster" w:date="2017-06-29T09:16:00Z">
        <w:r w:rsidR="000C6FB3" w:rsidRPr="00AD7B6B">
          <w:t>amounts invested in different reproductive tissues are</w:t>
        </w:r>
      </w:ins>
      <w:ins w:id="329" w:author="Daniel Falster" w:date="2017-06-29T09:10:00Z">
        <w:r w:rsidR="004556AB" w:rsidRPr="00AD7B6B">
          <w:t xml:space="preserve"> coordinated with a </w:t>
        </w:r>
      </w:ins>
      <w:ins w:id="330" w:author="Daniel Falster" w:date="2017-06-29T09:11:00Z">
        <w:r w:rsidR="004556AB" w:rsidRPr="00AD7B6B">
          <w:t>species</w:t>
        </w:r>
      </w:ins>
      <w:ins w:id="331" w:author="Daniel Falster" w:date="2017-06-29T09:14:00Z">
        <w:r w:rsidR="004556AB" w:rsidRPr="00AD7B6B">
          <w:t>’</w:t>
        </w:r>
      </w:ins>
      <w:ins w:id="332" w:author="Daniel Falster" w:date="2017-06-29T09:11:00Z">
        <w:r w:rsidR="004556AB" w:rsidRPr="00AD7B6B">
          <w:t xml:space="preserve"> seed size.</w:t>
        </w:r>
      </w:ins>
      <w:ins w:id="333" w:author="Daniel Falster" w:date="2017-06-29T09:10:00Z">
        <w:r w:rsidR="004556AB" w:rsidRPr="00AD7B6B">
          <w:t xml:space="preserve"> </w:t>
        </w:r>
      </w:ins>
      <w:ins w:id="334" w:author="Daniel Falster" w:date="2017-06-29T09:14:00Z">
        <w:r w:rsidR="004556AB" w:rsidRPr="00AD7B6B">
          <w:t xml:space="preserve">These hypotheses arise from integrating two </w:t>
        </w:r>
      </w:ins>
      <w:ins w:id="335" w:author="Daniel Falster" w:date="2017-06-29T09:15:00Z">
        <w:r w:rsidR="004556AB" w:rsidRPr="00AD7B6B">
          <w:t>existing</w:t>
        </w:r>
      </w:ins>
      <w:ins w:id="336" w:author="Daniel Falster" w:date="2017-06-29T09:14:00Z">
        <w:r w:rsidR="004556AB" w:rsidRPr="00AD7B6B">
          <w:t xml:space="preserve"> </w:t>
        </w:r>
      </w:ins>
      <w:ins w:id="337" w:author="Daniel Falster" w:date="2017-06-29T09:26:00Z">
        <w:r w:rsidR="001533DF" w:rsidRPr="00AD7B6B">
          <w:t>and well established trade-offs</w:t>
        </w:r>
      </w:ins>
      <w:ins w:id="338" w:author="Daniel Falster" w:date="2017-06-29T09:16:00Z">
        <w:r w:rsidR="000C6FB3" w:rsidRPr="00AD7B6B">
          <w:t>.</w:t>
        </w:r>
      </w:ins>
      <w:ins w:id="339" w:author="Daniel Falster" w:date="2017-06-29T09:15:00Z">
        <w:r w:rsidR="004556AB" w:rsidRPr="00AD7B6B">
          <w:t xml:space="preserve"> </w:t>
        </w:r>
      </w:ins>
      <w:commentRangeStart w:id="340"/>
    </w:p>
    <w:p w14:paraId="7DBD589F" w14:textId="04E08D18" w:rsidR="00554D80" w:rsidRPr="00AD7B6B" w:rsidRDefault="004B4DA5" w:rsidP="000C6FB3">
      <w:del w:id="341" w:author="Daniel Falster" w:date="2017-06-28T22:10:00Z">
        <w:r w:rsidRPr="00AD7B6B" w:rsidDel="00EF0DCC">
          <w:delText xml:space="preserve">The </w:delText>
        </w:r>
      </w:del>
      <w:del w:id="342" w:author="Daniel Falster" w:date="2017-06-29T09:16:00Z">
        <w:r w:rsidRPr="00AD7B6B" w:rsidDel="000C6FB3">
          <w:delText xml:space="preserve">literature identifies </w:delText>
        </w:r>
        <w:commentRangeEnd w:id="340"/>
        <w:r w:rsidR="00EF0DCC" w:rsidRPr="00AD7B6B" w:rsidDel="000C6FB3">
          <w:rPr>
            <w:rStyle w:val="CommentReference"/>
          </w:rPr>
          <w:commentReference w:id="340"/>
        </w:r>
        <w:r w:rsidRPr="00AD7B6B" w:rsidDel="000C6FB3">
          <w:delText xml:space="preserve">two main </w:delText>
        </w:r>
        <w:r w:rsidR="00085F30" w:rsidRPr="00AD7B6B" w:rsidDel="000C6FB3">
          <w:delText xml:space="preserve">reproductive strategy trade-offs </w:delText>
        </w:r>
        <w:r w:rsidRPr="00AD7B6B" w:rsidDel="000C6FB3">
          <w:delText>relating</w:delText>
        </w:r>
        <w:r w:rsidR="00E94EB2" w:rsidRPr="00AD7B6B" w:rsidDel="000C6FB3">
          <w:delText xml:space="preserve"> </w:delText>
        </w:r>
        <w:r w:rsidR="004D5B90" w:rsidRPr="00AD7B6B" w:rsidDel="000C6FB3">
          <w:delText xml:space="preserve">reproductive </w:delText>
        </w:r>
      </w:del>
      <w:del w:id="343" w:author="Daniel Falster" w:date="2017-06-28T10:57:00Z">
        <w:r w:rsidR="00F41976" w:rsidRPr="00AD7B6B" w:rsidDel="00AA46FF">
          <w:delText>energy pools</w:delText>
        </w:r>
      </w:del>
      <w:del w:id="344" w:author="Daniel Falster" w:date="2017-06-29T09:16:00Z">
        <w:r w:rsidR="00F41976" w:rsidRPr="00AD7B6B" w:rsidDel="000C6FB3">
          <w:delText xml:space="preserve"> </w:delText>
        </w:r>
        <w:r w:rsidR="00E94EB2" w:rsidRPr="00AD7B6B" w:rsidDel="000C6FB3">
          <w:delText xml:space="preserve">and </w:delText>
        </w:r>
        <w:r w:rsidRPr="00AD7B6B" w:rsidDel="000C6FB3">
          <w:delText xml:space="preserve">counts of </w:delText>
        </w:r>
        <w:r w:rsidR="00E94EB2" w:rsidRPr="00AD7B6B" w:rsidDel="000C6FB3">
          <w:delText xml:space="preserve">reproductive parts </w:delText>
        </w:r>
        <w:r w:rsidRPr="00AD7B6B" w:rsidDel="000C6FB3">
          <w:delText>to each other. H</w:delText>
        </w:r>
        <w:r w:rsidR="00F41976" w:rsidRPr="00AD7B6B" w:rsidDel="000C6FB3">
          <w:delText xml:space="preserve">ere we </w:delText>
        </w:r>
        <w:r w:rsidR="00085F30" w:rsidRPr="00AD7B6B" w:rsidDel="000C6FB3">
          <w:delText xml:space="preserve">expand upon </w:delText>
        </w:r>
        <w:r w:rsidR="00111166" w:rsidRPr="00AD7B6B" w:rsidDel="000C6FB3">
          <w:delText xml:space="preserve">those </w:delText>
        </w:r>
        <w:r w:rsidR="00085F30" w:rsidRPr="00AD7B6B" w:rsidDel="000C6FB3">
          <w:delText>hypotheses</w:delText>
        </w:r>
        <w:r w:rsidR="00554D80" w:rsidRPr="00AD7B6B" w:rsidDel="000C6FB3">
          <w:delText xml:space="preserve"> and show that they capture the same life history strategy spectrum from different perspectives</w:delText>
        </w:r>
        <w:r w:rsidR="00085F30" w:rsidRPr="00AD7B6B" w:rsidDel="000C6FB3">
          <w:delText xml:space="preserve">. </w:delText>
        </w:r>
      </w:del>
      <w:r w:rsidR="00085F30" w:rsidRPr="00AD7B6B">
        <w:t>The first is the well-supported seed size-seed number trade-off</w:t>
      </w:r>
      <w:r w:rsidR="00524161" w:rsidRPr="00AD7B6B">
        <w:t>,</w:t>
      </w:r>
      <w:r w:rsidR="00085F30" w:rsidRPr="00AD7B6B">
        <w:t xml:space="preserve"> </w:t>
      </w:r>
      <w:r w:rsidRPr="00AD7B6B">
        <w:t xml:space="preserve">from </w:t>
      </w:r>
      <w:r w:rsidR="00694609" w:rsidRPr="00AD7B6B">
        <w:t xml:space="preserve">the </w:t>
      </w:r>
      <w:r w:rsidR="00E94EB2" w:rsidRPr="00AD7B6B">
        <w:t>plant functional trait literature</w:t>
      </w:r>
      <w:r w:rsidR="00524161" w:rsidRPr="00AD7B6B">
        <w:t>. T</w:t>
      </w:r>
      <w:r w:rsidR="00085F30" w:rsidRPr="00AD7B6B">
        <w:t>he second is the seed set-pollen-attraction cost trade-off</w:t>
      </w:r>
      <w:ins w:id="345" w:author="Daniel Falster" w:date="2017-06-29T09:17:00Z">
        <w:r w:rsidR="000C6FB3" w:rsidRPr="00AD7B6B">
          <w:t>,</w:t>
        </w:r>
      </w:ins>
      <w:r w:rsidR="00085F30" w:rsidRPr="00AD7B6B">
        <w:t xml:space="preserve"> described in the </w:t>
      </w:r>
      <w:del w:id="346" w:author="L. Harder" w:date="2017-06-28T10:45:00Z">
        <w:r w:rsidR="00085F30" w:rsidRPr="00AD7B6B">
          <w:delText>parental</w:delText>
        </w:r>
      </w:del>
      <w:ins w:id="347" w:author="L. Harder" w:date="2017-06-28T10:45:00Z">
        <w:r w:rsidR="00796D33" w:rsidRPr="00AD7B6B">
          <w:t>maternal</w:t>
        </w:r>
      </w:ins>
      <w:r w:rsidR="00085F30" w:rsidRPr="00AD7B6B">
        <w:t xml:space="preserve"> optimist-</w:t>
      </w:r>
      <w:del w:id="348" w:author="L. Harder" w:date="2017-06-28T10:45:00Z">
        <w:r w:rsidR="00085F30" w:rsidRPr="00AD7B6B">
          <w:delText>parental</w:delText>
        </w:r>
      </w:del>
      <w:r w:rsidR="00085F30" w:rsidRPr="00AD7B6B">
        <w:t xml:space="preserve">pessimist literature. </w:t>
      </w:r>
      <w:del w:id="349" w:author="Daniel Falster" w:date="2017-06-29T09:46:00Z">
        <w:r w:rsidR="00CD55D6" w:rsidRPr="00AD7B6B" w:rsidDel="00AD7B6B">
          <w:delText xml:space="preserve">Each </w:delText>
        </w:r>
      </w:del>
      <w:del w:id="350" w:author="Daniel Falster" w:date="2017-06-29T09:17:00Z">
        <w:r w:rsidR="00CD55D6" w:rsidRPr="00AD7B6B" w:rsidDel="000C6FB3">
          <w:delText>of these trade-offs is separate, for each considers different resources, yet t</w:delText>
        </w:r>
        <w:r w:rsidR="00524161" w:rsidRPr="00AD7B6B" w:rsidDel="000C6FB3">
          <w:delText xml:space="preserve">ogether these yield hypotheses on how </w:delText>
        </w:r>
      </w:del>
      <w:del w:id="351" w:author="Daniel Falster" w:date="2017-06-28T10:58:00Z">
        <w:r w:rsidR="00524161" w:rsidRPr="00AD7B6B" w:rsidDel="00AA46FF">
          <w:delText>energy</w:delText>
        </w:r>
      </w:del>
      <w:del w:id="352" w:author="Daniel Falster" w:date="2017-06-29T09:17:00Z">
        <w:r w:rsidR="00524161" w:rsidRPr="00AD7B6B" w:rsidDel="000C6FB3">
          <w:delText xml:space="preserve"> allocation </w:delText>
        </w:r>
        <w:r w:rsidR="00554D80" w:rsidRPr="00AD7B6B" w:rsidDel="000C6FB3">
          <w:delText xml:space="preserve">to the </w:delText>
        </w:r>
      </w:del>
      <w:del w:id="353" w:author="Daniel Falster" w:date="2017-06-28T10:58:00Z">
        <w:r w:rsidR="00554D80" w:rsidRPr="00AD7B6B" w:rsidDel="00AA46FF">
          <w:delText xml:space="preserve">energy </w:delText>
        </w:r>
      </w:del>
      <w:del w:id="354" w:author="Daniel Falster" w:date="2017-06-29T09:17:00Z">
        <w:r w:rsidR="00554D80" w:rsidRPr="00AD7B6B" w:rsidDel="000C6FB3">
          <w:delText xml:space="preserve">pools illustrated in </w:delText>
        </w:r>
      </w:del>
      <w:del w:id="355" w:author="Daniel Falster" w:date="2017-06-28T20:39:00Z">
        <w:r w:rsidR="00554D80" w:rsidRPr="00AD7B6B" w:rsidDel="00A87A3D">
          <w:delText xml:space="preserve">Figure </w:delText>
        </w:r>
      </w:del>
      <w:del w:id="356" w:author="Daniel Falster" w:date="2017-06-29T09:17:00Z">
        <w:r w:rsidR="00554D80" w:rsidRPr="00AD7B6B" w:rsidDel="000C6FB3">
          <w:delText xml:space="preserve">1a </w:delText>
        </w:r>
        <w:r w:rsidR="00524161" w:rsidRPr="00AD7B6B" w:rsidDel="000C6FB3">
          <w:delText>should differ systematically with respect to seed size</w:delText>
        </w:r>
        <w:r w:rsidR="00CD55D6" w:rsidRPr="00AD7B6B" w:rsidDel="000C6FB3">
          <w:delText xml:space="preserve"> through evolutionary linkages</w:delText>
        </w:r>
        <w:r w:rsidR="00524161" w:rsidRPr="00AD7B6B" w:rsidDel="000C6FB3">
          <w:delText>.</w:delText>
        </w:r>
        <w:r w:rsidR="0007456C" w:rsidRPr="00AD7B6B" w:rsidDel="000C6FB3">
          <w:delText xml:space="preserve"> </w:delText>
        </w:r>
      </w:del>
    </w:p>
    <w:p w14:paraId="46C96615" w14:textId="48156FD3" w:rsidR="00CF3967" w:rsidRPr="00AD7B6B" w:rsidRDefault="000C6FB3" w:rsidP="000C6FB3">
      <w:ins w:id="357" w:author="Daniel Falster" w:date="2017-06-29T09:18:00Z">
        <w:r w:rsidRPr="00AD7B6B">
          <w:t xml:space="preserve">The </w:t>
        </w:r>
      </w:ins>
      <w:del w:id="358" w:author="Daniel Falster" w:date="2017-06-29T09:18:00Z">
        <w:r w:rsidR="00085F30" w:rsidRPr="00AD7B6B" w:rsidDel="000C6FB3">
          <w:delText>S</w:delText>
        </w:r>
      </w:del>
      <w:ins w:id="359" w:author="Daniel Falster" w:date="2017-06-29T09:18:00Z">
        <w:r w:rsidRPr="00AD7B6B">
          <w:t>s</w:t>
        </w:r>
      </w:ins>
      <w:r w:rsidR="00085F30" w:rsidRPr="00AD7B6B">
        <w:t>eed size – seed number trade-off</w:t>
      </w:r>
      <w:ins w:id="360" w:author="Daniel Falster" w:date="2017-06-29T09:18:00Z">
        <w:r w:rsidRPr="00AD7B6B">
          <w:t xml:space="preserve"> simply </w:t>
        </w:r>
      </w:ins>
      <w:ins w:id="361" w:author="Daniel Falster" w:date="2017-06-29T09:27:00Z">
        <w:r w:rsidR="001533DF" w:rsidRPr="00AD7B6B">
          <w:t xml:space="preserve">states </w:t>
        </w:r>
      </w:ins>
      <w:ins w:id="362" w:author="Daniel Falster" w:date="2017-06-29T09:18:00Z">
        <w:r w:rsidRPr="00AD7B6B">
          <w:t xml:space="preserve">that </w:t>
        </w:r>
      </w:ins>
      <w:del w:id="363" w:author="Daniel Falster" w:date="2017-06-29T09:18:00Z">
        <w:r w:rsidR="00B846EB" w:rsidRPr="00AD7B6B" w:rsidDel="000C6FB3">
          <w:rPr>
            <w:b/>
          </w:rPr>
          <w:delText>:</w:delText>
        </w:r>
        <w:r w:rsidR="00B846EB" w:rsidRPr="00AD7B6B" w:rsidDel="000C6FB3">
          <w:delText xml:space="preserve"> </w:delText>
        </w:r>
        <w:r w:rsidR="004B4DA5" w:rsidRPr="00AD7B6B" w:rsidDel="000C6FB3">
          <w:delText>W</w:delText>
        </w:r>
      </w:del>
      <w:ins w:id="364" w:author="Daniel Falster" w:date="2017-06-29T09:18:00Z">
        <w:r w:rsidRPr="00AD7B6B">
          <w:t>w</w:t>
        </w:r>
      </w:ins>
      <w:r w:rsidR="004B4DA5" w:rsidRPr="00AD7B6B">
        <w:t xml:space="preserve">hatever </w:t>
      </w:r>
      <w:ins w:id="365" w:author="Daniel Falster" w:date="2017-06-28T10:58:00Z">
        <w:r w:rsidR="00AA46FF" w:rsidRPr="00AD7B6B">
          <w:t>mass</w:t>
        </w:r>
      </w:ins>
      <w:del w:id="366" w:author="Daniel Falster" w:date="2017-06-28T10:58:00Z">
        <w:r w:rsidR="004B4DA5" w:rsidRPr="00AD7B6B" w:rsidDel="00AA46FF">
          <w:delText>pool of energy is</w:delText>
        </w:r>
      </w:del>
      <w:r w:rsidR="004B4DA5" w:rsidRPr="00AD7B6B">
        <w:t xml:space="preserve"> </w:t>
      </w:r>
      <w:del w:id="367" w:author="Daniel Falster" w:date="2017-06-29T09:18:00Z">
        <w:r w:rsidR="004B4DA5" w:rsidRPr="00AD7B6B" w:rsidDel="000C6FB3">
          <w:delText xml:space="preserve">available to </w:delText>
        </w:r>
      </w:del>
      <w:r w:rsidR="004B4DA5" w:rsidRPr="00AD7B6B">
        <w:t xml:space="preserve">a plant </w:t>
      </w:r>
      <w:ins w:id="368" w:author="Daniel Falster" w:date="2017-06-29T09:18:00Z">
        <w:r w:rsidRPr="00AD7B6B">
          <w:t xml:space="preserve">has available </w:t>
        </w:r>
      </w:ins>
      <w:r w:rsidR="004B4DA5" w:rsidRPr="00AD7B6B">
        <w:t xml:space="preserve">for seed production can be divided into </w:t>
      </w:r>
      <w:r w:rsidR="00F51CF7" w:rsidRPr="00AD7B6B">
        <w:t>many small seeds or fewer larger seeds</w:t>
      </w:r>
      <w:r w:rsidR="00111166" w:rsidRPr="00AD7B6B">
        <w:t xml:space="preserve"> </w:t>
      </w:r>
      <w:r w:rsidR="005763FB" w:rsidRPr="00AD7B6B">
        <w:fldChar w:fldCharType="begin"/>
      </w:r>
      <w:r w:rsidR="005763FB" w:rsidRPr="00AD7B6B">
        <w:instrText xml:space="preserve"> ADDIN ZOTERO_ITEM CSL_CITATION {"citationID":"10hst15bn9","properties":{"formattedCitation":"(Smith &amp; Fretwell 1974)","plainCitation":"(Smith &amp; Fretwell 1974)"},"citationItems":[{"id":413,"uris":["http://zotero.org/users/503753/items/C2FW5V69"],"uri":["http://zotero.org/users/503753/items/C2FW5V69"],"itemData":{"id":413,"type":"article-journal","title":"The Optimal Balance between Size and Number of Offspring","container-title":"The American Naturalist","page":"499-506","volume":"108","issue":"962","source":"JSTOR","abstract":"The relationship between the energy expended per offspring, fitness of offspring, and parental fitness is presented in a two-dimensional graphical model. The validity of the model in determining an optimal parental strategy is demonstrated analytically. The model applies under various conditions of parental care and sibling care for the offspring but is most useful for species that produce numerous small offspring which are given no parental care.","ISSN":"0003-0147","journalAbbreviation":"The American Naturalist","author":[{"family":"Smith","given":"Christopher C."},{"family":"Fretwell","given":"Stephen D."}],"issued":{"date-parts":[["1974",7,1]]}}}],"schema":"https://github.com/citation-style-language/schema/raw/master/csl-citation.json"} </w:instrText>
      </w:r>
      <w:r w:rsidR="005763FB" w:rsidRPr="00AD7B6B">
        <w:fldChar w:fldCharType="separate"/>
      </w:r>
      <w:r w:rsidR="00A231E0" w:rsidRPr="00AD7B6B">
        <w:rPr>
          <w:rFonts w:cs="Times New Roman"/>
        </w:rPr>
        <w:t>(Smith &amp; Fretwell 1974)</w:t>
      </w:r>
      <w:r w:rsidR="005763FB" w:rsidRPr="00AD7B6B">
        <w:fldChar w:fldCharType="end"/>
      </w:r>
      <w:r w:rsidR="005763FB" w:rsidRPr="00AD7B6B">
        <w:t>.</w:t>
      </w:r>
      <w:r w:rsidR="00BC59A5" w:rsidRPr="00AD7B6B">
        <w:t xml:space="preserve"> </w:t>
      </w:r>
      <w:ins w:id="369" w:author="Daniel Falster" w:date="2017-06-29T09:19:00Z">
        <w:r w:rsidRPr="00AD7B6B">
          <w:t xml:space="preserve">This trade-off logically applies within an individual plant, </w:t>
        </w:r>
      </w:ins>
      <w:ins w:id="370" w:author="Daniel Falster" w:date="2017-06-29T09:20:00Z">
        <w:r w:rsidRPr="00AD7B6B">
          <w:t>as a result of</w:t>
        </w:r>
      </w:ins>
      <w:ins w:id="371" w:author="Daniel Falster" w:date="2017-06-29T09:19:00Z">
        <w:r w:rsidRPr="00AD7B6B">
          <w:t xml:space="preserve"> </w:t>
        </w:r>
      </w:ins>
      <w:ins w:id="372" w:author="Daniel Falster" w:date="2017-06-29T09:20:00Z">
        <w:r w:rsidRPr="00AD7B6B">
          <w:t xml:space="preserve">basic </w:t>
        </w:r>
      </w:ins>
      <w:ins w:id="373" w:author="Daniel Falster" w:date="2017-06-29T09:19:00Z">
        <w:r w:rsidRPr="00AD7B6B">
          <w:t>conservation of matter. A</w:t>
        </w:r>
      </w:ins>
      <w:ins w:id="374" w:author="Daniel Falster" w:date="2017-06-29T09:20:00Z">
        <w:r w:rsidRPr="00AD7B6B">
          <w:t xml:space="preserve"> </w:t>
        </w:r>
      </w:ins>
      <w:ins w:id="375" w:author="Daniel Falster" w:date="2017-06-29T09:19:00Z">
        <w:r w:rsidRPr="00AD7B6B">
          <w:t xml:space="preserve">negative </w:t>
        </w:r>
      </w:ins>
      <w:ins w:id="376" w:author="Daniel Falster" w:date="2017-06-29T09:20:00Z">
        <w:r w:rsidRPr="00AD7B6B">
          <w:t xml:space="preserve">correlation between seed size and number can also be observed </w:t>
        </w:r>
      </w:ins>
      <w:ins w:id="377" w:author="Daniel Falster" w:date="2017-06-29T09:36:00Z">
        <w:r w:rsidR="00AD7B6B" w:rsidRPr="00AD7B6B">
          <w:t>among</w:t>
        </w:r>
      </w:ins>
      <w:ins w:id="378" w:author="Daniel Falster" w:date="2017-06-29T09:20:00Z">
        <w:r w:rsidRPr="00AD7B6B">
          <w:t xml:space="preserve"> species, </w:t>
        </w:r>
      </w:ins>
      <w:ins w:id="379" w:author="Daniel Falster" w:date="2017-06-29T09:37:00Z">
        <w:r w:rsidR="00AD7B6B" w:rsidRPr="00AD7B6B">
          <w:t>when</w:t>
        </w:r>
      </w:ins>
      <w:ins w:id="380" w:author="Daniel Falster" w:date="2017-06-29T09:20:00Z">
        <w:r w:rsidRPr="00AD7B6B">
          <w:t xml:space="preserve"> </w:t>
        </w:r>
      </w:ins>
      <w:ins w:id="381" w:author="Daniel Falster" w:date="2017-06-29T09:21:00Z">
        <w:r w:rsidRPr="00AD7B6B">
          <w:t xml:space="preserve">seed count is </w:t>
        </w:r>
      </w:ins>
      <w:del w:id="382" w:author="Daniel Falster" w:date="2017-06-29T09:21:00Z">
        <w:r w:rsidR="00BC59A5" w:rsidRPr="00AD7B6B" w:rsidDel="000C6FB3">
          <w:delText>A</w:delText>
        </w:r>
        <w:r w:rsidR="00F51CF7" w:rsidRPr="00AD7B6B" w:rsidDel="000C6FB3">
          <w:delText xml:space="preserve"> log-log plot of seed size versus seed count </w:delText>
        </w:r>
        <w:r w:rsidR="00982EE2" w:rsidRPr="00AD7B6B" w:rsidDel="000C6FB3">
          <w:delText>scaled</w:delText>
        </w:r>
      </w:del>
      <w:ins w:id="383" w:author="Daniel Falster" w:date="2017-06-29T09:21:00Z">
        <w:r w:rsidRPr="00AD7B6B">
          <w:t>normalised by</w:t>
        </w:r>
      </w:ins>
      <w:r w:rsidR="00982EE2" w:rsidRPr="00AD7B6B">
        <w:t xml:space="preserve"> </w:t>
      </w:r>
      <w:del w:id="384" w:author="Daniel Falster" w:date="2017-06-29T09:21:00Z">
        <w:r w:rsidR="00982EE2" w:rsidRPr="00AD7B6B" w:rsidDel="000C6FB3">
          <w:delText xml:space="preserve">to </w:delText>
        </w:r>
      </w:del>
      <w:ins w:id="385" w:author="Daniel Falster" w:date="2017-06-29T09:21:00Z">
        <w:r w:rsidRPr="00AD7B6B">
          <w:t>the total amount</w:t>
        </w:r>
      </w:ins>
      <w:ins w:id="386" w:author="Daniel Falster" w:date="2017-06-29T09:22:00Z">
        <w:r w:rsidRPr="00AD7B6B">
          <w:t xml:space="preserve"> of reproductive investment or leaf area  </w:t>
        </w:r>
      </w:ins>
      <w:del w:id="387" w:author="Daniel Falster" w:date="2017-06-29T09:21:00Z">
        <w:r w:rsidR="00982EE2" w:rsidRPr="00AD7B6B" w:rsidDel="000C6FB3">
          <w:delText xml:space="preserve">plant </w:delText>
        </w:r>
      </w:del>
      <w:del w:id="388" w:author="Daniel Falster" w:date="2017-06-29T09:22:00Z">
        <w:r w:rsidR="00982EE2" w:rsidRPr="00AD7B6B" w:rsidDel="000C6FB3">
          <w:delText xml:space="preserve">size </w:delText>
        </w:r>
        <w:r w:rsidR="00F51CF7" w:rsidRPr="00AD7B6B" w:rsidDel="000C6FB3">
          <w:delText>should have a slope of -1</w:delText>
        </w:r>
        <w:r w:rsidR="00BC59A5" w:rsidRPr="00AD7B6B" w:rsidDel="000C6FB3">
          <w:delText xml:space="preserve"> all else being equal</w:delText>
        </w:r>
        <w:r w:rsidR="00111166" w:rsidRPr="00AD7B6B" w:rsidDel="000C6FB3">
          <w:delText>. Indeed, a slope of -1</w:delText>
        </w:r>
        <w:r w:rsidR="00BC59A5" w:rsidRPr="00AD7B6B" w:rsidDel="000C6FB3">
          <w:delText xml:space="preserve"> has been observed across species in the field</w:delText>
        </w:r>
        <w:r w:rsidR="00181612" w:rsidRPr="00AD7B6B" w:rsidDel="000C6FB3">
          <w:delText xml:space="preserve"> </w:delText>
        </w:r>
      </w:del>
      <w:r w:rsidR="00181612" w:rsidRPr="00AD7B6B">
        <w:fldChar w:fldCharType="begin"/>
      </w:r>
      <w:r w:rsidR="005763FB" w:rsidRPr="00AD7B6B">
        <w:instrText xml:space="preserve"> ADDIN ZOTERO_ITEM CSL_CITATION {"citationID":"iP3Tm6bW","properties":{"formattedCitation":"{\\rtf (Henery &amp; Westoby 2001; Moles {\\i{}et al.} 2004; Sadras 2007)}","plainCitation":"(Henery &amp; Westoby 2001; Moles et al. 2004; Sadras 2007)"},"citationItems":[{"id":508,"uris":["http://zotero.org/users/503753/items/ET4N3TCB"],"uri":["http://zotero.org/users/503753/items/ET4N3TCB"],"itemData":{"id":508,"type":"article-journal","title":"Seed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005763FB" w:rsidRPr="00AD7B6B">
        <w:rPr>
          <w:rFonts w:ascii="Cambria Math" w:hAnsi="Cambria Math" w:cs="Cambria Math"/>
        </w:rPr>
        <w:instrText>⬚</w:instrText>
      </w:r>
      <w:r w:rsidR="005763FB" w:rsidRPr="00AD7B6B">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158,"uris":["http://zotero.org/users/503753/items/4BUIV7BJ"],"uri":["http://zotero.org/users/503753/items/4BUIV7BJ"],"itemData":{"id":158,"type":"article-journal","title":"Small-seeded species produce more seeds per square metre of canopy per year, but not per individual per lifetime.","container-title":"Journal of Ecology","page":"384-396","volume":"92","issue":"3","source":"EBSCOhost","abstract":"Journal of Ecology (2004) 92, 384–396 [ABSTRACT FROM AUTHOR]","DOI":"10.1111/j.0022-0477.2004.00880.x","ISSN":"00220477","author":[{"family":"Moles","given":"Angela T."},{"family":"Falster","given":"Daniel S."},{"family":"Leishman","given":"Michelle R."},{"family":"Westoby","given":"Mark"}],"issued":{"date-parts":[["2004",6]]}}},{"id":1772,"uris":["http://zotero.org/users/503753/items/SU2692K3"],"uri":["http://zotero.org/users/503753/items/SU2692K3"],"itemData":{"id":1772,"type":"article-journal","title":"Evolutionary aspects of the trade-off between seed size and number in crops","container-title":"Field Crops Research","page":"125-138","volume":"100","issue":"2–3","source":"ScienceDirect","abstract":"Whereas the concept that availability of resources drives seed production is sound in principle, it is incomplete as there are many solutions to the allocation of resources that derive from the trade-off between number and size. This paper examines evolutionary aspects of this trade-off in annual grain crops. The analysis is centred on the working hypotheses that, for a given species and environment, allocation of resources to reproduction involves (H1) high plasticity in seed number, which allows for variable resource availability, and (H2) a relatively narrow range of seed size that results from evolutionary and agronomic selection. Comparisons between crops and fish are used to highlight common evolutionary elements in taxa where parents provide little or no care to their offspring, with the consequence that both number and early survival of offspring, hence fitness of parents, are partially related to embryo size and reserves.\n\nThe plasticity of seed number in relation to availability of resources is analysed against the established relationship between offspring number and parent growth rate during critical stages. The notion that seed size is under stabilising selection is analysed against three conditions: (1) mean seed size is conservative for a given species and environment, (2) seed size affects fitness, and (3) seed size is heritable. Databases from published papers were compiled to analyse the relative variability of seed size and number, and the heritability of seed size. Evidence for and against the link between seed size and parental fitness is revised using the Smith–Fretwell model as framework (Am. Nat., 108, 499–506).\n\nThe proposal of high plasticity of seed number and narrow variability of seed size resulting from stabilising natural selection is generally consistent with evolutionary and genetic considerations. Agronomic selection may have reinforced natural selection leading to relatively narrow seed size in species such as wheat and soybean, where cultivated types retained high plasticity for seed number. In contrast, selection for one or few inflorescences in crops like sunflower and maize may have morphologically reduced seed number plasticity and increased variability of seed size and its responsiveness to resource availability in relation to their wild ancestors.","DOI":"10.1016/j.fcr.2006.07.004","ISSN":"0378-4290","journalAbbreviation":"Field Crops Research","author":[{"family":"Sadras","given":"Victor O."}],"issued":{"date-parts":[["2007",2,1]]}}}],"schema":"https://github.com/citation-style-language/schema/raw/master/csl-citation.json"} </w:instrText>
      </w:r>
      <w:r w:rsidR="00181612" w:rsidRPr="00AD7B6B">
        <w:fldChar w:fldCharType="separate"/>
      </w:r>
      <w:r w:rsidR="00A231E0" w:rsidRPr="00AD7B6B">
        <w:rPr>
          <w:rFonts w:cs="Times New Roman"/>
        </w:rPr>
        <w:t xml:space="preserve">(Henery &amp; Westoby 2001; Moles </w:t>
      </w:r>
      <w:r w:rsidR="00A231E0" w:rsidRPr="00AD7B6B">
        <w:rPr>
          <w:rFonts w:cs="Times New Roman"/>
          <w:i/>
          <w:iCs/>
        </w:rPr>
        <w:t>et al.</w:t>
      </w:r>
      <w:r w:rsidR="00A231E0" w:rsidRPr="00AD7B6B">
        <w:rPr>
          <w:rFonts w:cs="Times New Roman"/>
        </w:rPr>
        <w:t xml:space="preserve"> 2004; Sadras 2007)</w:t>
      </w:r>
      <w:r w:rsidR="00181612" w:rsidRPr="00AD7B6B">
        <w:fldChar w:fldCharType="end"/>
      </w:r>
      <w:r w:rsidR="00F51CF7" w:rsidRPr="00AD7B6B">
        <w:t xml:space="preserve">. </w:t>
      </w:r>
      <w:ins w:id="389" w:author="Daniel Falster" w:date="2017-06-29T09:22:00Z">
        <w:r w:rsidRPr="00AD7B6B">
          <w:t>Within angiosperms, seed size varies XXX orders of magnitude, with v</w:t>
        </w:r>
      </w:ins>
      <w:del w:id="390" w:author="Daniel Falster" w:date="2017-06-29T09:22:00Z">
        <w:r w:rsidR="00F51CF7" w:rsidRPr="00AD7B6B" w:rsidDel="000C6FB3">
          <w:delText>V</w:delText>
        </w:r>
      </w:del>
      <w:r w:rsidR="00F51CF7" w:rsidRPr="00AD7B6B">
        <w:t xml:space="preserve">ery small and very large seeds </w:t>
      </w:r>
      <w:del w:id="391" w:author="Daniel Falster" w:date="2017-06-29T09:23:00Z">
        <w:r w:rsidR="00F51CF7" w:rsidRPr="00AD7B6B" w:rsidDel="000C6FB3">
          <w:delText xml:space="preserve">represent </w:delText>
        </w:r>
      </w:del>
      <w:ins w:id="392" w:author="Daniel Falster" w:date="2017-06-29T09:23:00Z">
        <w:r w:rsidRPr="00AD7B6B">
          <w:t xml:space="preserve">as </w:t>
        </w:r>
      </w:ins>
      <w:r w:rsidR="00F51CF7" w:rsidRPr="00AD7B6B">
        <w:t xml:space="preserve">endpoints of a continuous </w:t>
      </w:r>
      <w:r w:rsidR="004F6B6D" w:rsidRPr="00AD7B6B">
        <w:t xml:space="preserve">spectrum of </w:t>
      </w:r>
      <w:r w:rsidR="00F51CF7" w:rsidRPr="00AD7B6B">
        <w:t>life history strateg</w:t>
      </w:r>
      <w:r w:rsidR="004F6B6D" w:rsidRPr="00AD7B6B">
        <w:t>ies</w:t>
      </w:r>
      <w:r w:rsidR="00F51CF7" w:rsidRPr="00AD7B6B">
        <w:t xml:space="preserve"> </w:t>
      </w:r>
      <w:r w:rsidR="00181612" w:rsidRPr="00AD7B6B">
        <w:fldChar w:fldCharType="begin"/>
      </w:r>
      <w:r w:rsidR="00181612" w:rsidRPr="00AD7B6B">
        <w:instrText xml:space="preserve"> ADDIN ZOTERO_ITEM CSL_CITATION {"citationID":"1j86pgolbc","properties":{"formattedCitation":"{\\rtf (Rees &amp; Westoby 1997; Leishman 2001; Turnbull {\\i{}et al.} 2004; Moles &amp; Westoby 2006)}","plainCitation":"(Rees &amp; Westoby 1997; Leishman 2001; Turnbull et al. 2004; Moles &amp; Westoby 2006)"},"citationItems":[{"id":1952,"uris":["http://zotero.org/users/503753/items/QDB2PBRA"],"uri":["http://zotero.org/users/503753/items/QDB2PBRA"],"itemData":{"id":1952,"type":"article-journal","title":"Game-Theoretical Evolution of Seed Mass in Multi-Species Ecological Models","container-title":"Oikos","page":"116-126","volume":"78","issue":"1","source":"JSTOR","abstract":"Within plant communities seed mass often varies over 3 to 5 orders of magnitude, yet simple evolutionary models predict a single optimum seed mass. Here we explore a class of models where seed mass determines 1) the number of seeds produced via a size-number trade-off and 2) competitive ability - plants arising from large seeds are assumed to have a competitive advantage over those derived from small seeds. In this setting the existence of a single-species global ESS seed mass requires the competitive advantage of large seeds over small ones to be unbounded. If there is a limit on the competitive advantage that large seeds obtain then it is always possible to find a smaller seed mass that will successfully invade. In such circumstances there might be a multi-species coevolutionarily stable coalition of several species each with a different seed mass. In this way a wide range of seed masses could be promoted by evolution. In general the adaptive landscape generated by these models is extremely flat leading to slow evolutionary dynamics. The implications of these results for the interpretation of observational, comparative and experimental studies are discussed.","DOI":"10.2307/3545807","ISSN":"0030-1299","journalAbbreviation":"Oikos","author":[{"family":"Rees","given":"Mark"},{"family":"Westoby","given":"Mark"}],"issued":{"date-parts":[["1997"]]}}},{"id":1962,"uris":["http://zotero.org/users/503753/items/FXE85FUD"],"uri":["http://zotero.org/users/503753/items/FXE85FUD"],"itemData":{"id":1962,"type":"article-journal","title":"Does the seed size/number trade-off model determine plant community structure? An assessment of the model mechanisms and their generality","container-title":"Oikos","page":"294-302","volume":"93","issue":"2","source":"Wiley Online Library","abstract":"This paper examines four key mechanisms of the seed size/number trade-off (SSNT) models to assess their relevance to a general understanding of plant community structure. Mechanism 1 is that large seeds have a greater probability of winning in competition against smaller seeds. I provide interspecific experimental evidence that there is a competitive hierarchy among seedlings based on seed size. Mechanism 2 is that a trade-off exists between the number and size of seeds produced for a given reproductive allocation. Negative correlations between seed size and number were found consistently across a range of species from a range of habitats, from published literature. Mechanism 3, that seedling-seedling competition is an important influence on species composition, was found to exist potentially in a range of environments, including annual-dominated, post-fire and gap-dynamic communities. However, there is little quantitative evidence available and this is likely to be a restrictive mechanism. Mechanism 4, that small seeds are superior colonists due to their greater number, was tested in a field experiment in a calcareous grassland community. No supporting evidence was found, suggesting that the SSNT is not an important determinant of structure in this community. Thus two of the four mechanisms can be considered to hold true generally, while the third mechanism may be valid in particular environments. The fourth mechanism did not apply in the community tested, but could be tested in a wider range of communities.","DOI":"10.1034/j.1600-0706.2001.930212.x","ISSN":"1600-0706","shortTitle":"Does the seed size/number trade-off model determine plant community structure?","journalAbbreviation":"Oikos","language":"en","author":[{"family":"Leishman","given":"Michelle R."}],"issued":{"date-parts":[["2001",5,1]]}}},{"id":1965,"uris":["http://zotero.org/users/503753/items/N3SW887W"],"uri":["http://zotero.org/users/503753/items/N3SW887W"],"itemData":{"id":1965,"type":"article-journal","title":"Seed mass and the competition/colonization trade-off: competitive interactions and spatial patterns in a guild of annual plants","container-title":"Journal of Ecology","page":"97-109","volume":"92","issue":"1","source":"Wiley Online Library","abstract":"* 1We used neighbourhood modelling to estimate individual-level competition coefficients for seven annuals growing in limestone grassland over 2 years. We calculated the relative strength of intra- and interspecific competition and related this to differences in seed size and plant size between targets and neighbours.\n* 2Significant differences in the impact of neighbours on each target species were observed in half the models fitted, allowing us to reject a null hypothesis of competitive equivalence.\n* 3In one year we found that as the seed size or plant size of neighbours increased relative to targets, so did their competitive effect. Although this is consistent with the competition/colonization trade-off model the competitive interactions were not sufficiently asymmetric to allow coexistence. In a second year we found only weak interspecific competition and no relationship with plant or seed size.\n* 4We found no overall relationship between competition coefficients and the degree of segregation, contradicting the spatial segregation hypothesis for coexistence. However, segregation was linked to differences in plant traits: when targets were smaller than neighbours the degree of segregation increased with relative neighbour size.\n* 5Most species were positively associated with each other due to a shared preference for otherwise unvegetated patches. The degree of association was negatively correlated with differences in plant and seed size, particularly when interspecific competition was weak. This might reflect (i) decreasing overlap in microhabitat use with increasing trait divergence or (ii) density-dependent mortality.\n* 6Seed size is a key trait within this group of species, determining both competitive and colonizing ability. The presence of such a competition/colonization trade-off undoubtedly stabilizes community dynamics although other mechanisms may also be at work.","DOI":"10.1111/j.1365-2745.2004.00856.x","ISSN":"1365-2745","shortTitle":"Seed mass and the competition/colonization trade-off","language":"en","author":[{"family":"Turnbull","given":"Lindsay A."},{"family":"Coomes","given":"David"},{"family":"Hector","given":"Andy"},{"family":"Rees","given":"Mark"}],"issued":{"date-parts":[["2004",2,1]]}}},{"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181612" w:rsidRPr="00AD7B6B">
        <w:fldChar w:fldCharType="separate"/>
      </w:r>
      <w:r w:rsidR="00A231E0" w:rsidRPr="00AD7B6B">
        <w:rPr>
          <w:rFonts w:cs="Times New Roman"/>
        </w:rPr>
        <w:t xml:space="preserve">(Rees &amp; Westoby 1997; Leishman 2001; Turnbull </w:t>
      </w:r>
      <w:r w:rsidR="00A231E0" w:rsidRPr="00AD7B6B">
        <w:rPr>
          <w:rFonts w:cs="Times New Roman"/>
          <w:i/>
          <w:iCs/>
        </w:rPr>
        <w:t>et al.</w:t>
      </w:r>
      <w:r w:rsidR="00A231E0" w:rsidRPr="00AD7B6B">
        <w:rPr>
          <w:rFonts w:cs="Times New Roman"/>
        </w:rPr>
        <w:t xml:space="preserve"> 2004; Moles &amp; Westoby 2006)</w:t>
      </w:r>
      <w:r w:rsidR="00181612" w:rsidRPr="00AD7B6B">
        <w:fldChar w:fldCharType="end"/>
      </w:r>
      <w:r w:rsidR="009F7124" w:rsidRPr="00AD7B6B">
        <w:t>.</w:t>
      </w:r>
      <w:del w:id="393" w:author="Daniel Falster" w:date="2017-06-29T09:24:00Z">
        <w:r w:rsidR="009F7124" w:rsidRPr="00AD7B6B" w:rsidDel="000C6FB3">
          <w:delText xml:space="preserve"> </w:delText>
        </w:r>
      </w:del>
      <w:del w:id="394" w:author="Daniel Falster" w:date="2017-06-29T09:23:00Z">
        <w:r w:rsidR="009F7124" w:rsidRPr="00AD7B6B" w:rsidDel="000C6FB3">
          <w:delText>S</w:delText>
        </w:r>
        <w:r w:rsidR="00F51CF7" w:rsidRPr="00AD7B6B" w:rsidDel="000C6FB3">
          <w:delText xml:space="preserve">mall-seeded species </w:delText>
        </w:r>
        <w:r w:rsidR="009F7124" w:rsidRPr="00AD7B6B" w:rsidDel="000C6FB3">
          <w:delText xml:space="preserve">have </w:delText>
        </w:r>
        <w:r w:rsidR="004F6B6D" w:rsidRPr="00AD7B6B" w:rsidDel="000C6FB3">
          <w:delText>a greater chance of reaching any given colonization opportunity</w:delText>
        </w:r>
        <w:r w:rsidR="00F51CF7" w:rsidRPr="00AD7B6B" w:rsidDel="000C6FB3">
          <w:delText>, while larger-seeded species have a greater likelihood of establishing and better competitive outcomes</w:delText>
        </w:r>
        <w:r w:rsidR="004F6B6D" w:rsidRPr="00AD7B6B" w:rsidDel="000C6FB3">
          <w:delText xml:space="preserve"> at any given location</w:delText>
        </w:r>
        <w:r w:rsidR="00F51CF7" w:rsidRPr="00AD7B6B" w:rsidDel="000C6FB3">
          <w:delText xml:space="preserve"> </w:delText>
        </w:r>
        <w:r w:rsidR="00F51CF7" w:rsidRPr="00AD7B6B" w:rsidDel="000C6FB3">
          <w:fldChar w:fldCharType="begin"/>
        </w:r>
        <w:r w:rsidR="00F51CF7" w:rsidRPr="00AD7B6B" w:rsidDel="000C6FB3">
          <w:delInstrText xml:space="preserve"> ADDIN ZOTERO_ITEM CSL_CITATION {"citationID":"km0rfs0nd","properties":{"formattedCitation":"(Moles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delInstrText>
        </w:r>
        <w:r w:rsidR="00F51CF7" w:rsidRPr="00AD7B6B" w:rsidDel="000C6FB3">
          <w:fldChar w:fldCharType="separate"/>
        </w:r>
        <w:r w:rsidR="00A231E0" w:rsidRPr="00AD7B6B" w:rsidDel="000C6FB3">
          <w:rPr>
            <w:rFonts w:cs="Times New Roman"/>
          </w:rPr>
          <w:delText>(Moles &amp; Westoby 2006)</w:delText>
        </w:r>
        <w:r w:rsidR="00F51CF7" w:rsidRPr="00AD7B6B" w:rsidDel="000C6FB3">
          <w:fldChar w:fldCharType="end"/>
        </w:r>
        <w:r w:rsidR="00F51CF7" w:rsidRPr="00AD7B6B" w:rsidDel="000C6FB3">
          <w:delText xml:space="preserve">. </w:delText>
        </w:r>
      </w:del>
    </w:p>
    <w:p w14:paraId="79B4B476" w14:textId="0A0D6EC5" w:rsidR="0015698B" w:rsidRPr="00AD7B6B" w:rsidDel="001533DF" w:rsidRDefault="000C6FB3" w:rsidP="001533DF">
      <w:pPr>
        <w:rPr>
          <w:del w:id="395" w:author="Daniel Falster" w:date="2017-06-29T09:28:00Z"/>
        </w:rPr>
      </w:pPr>
      <w:ins w:id="396" w:author="Daniel Falster" w:date="2017-06-29T09:24:00Z">
        <w:r w:rsidRPr="00AD7B6B">
          <w:t xml:space="preserve">The </w:t>
        </w:r>
      </w:ins>
      <w:ins w:id="397" w:author="Daniel Falster" w:date="2017-06-29T09:25:00Z">
        <w:r w:rsidRPr="00AD7B6B">
          <w:t xml:space="preserve">second </w:t>
        </w:r>
      </w:ins>
      <w:ins w:id="398" w:author="Daniel Falster" w:date="2017-06-29T09:26:00Z">
        <w:r w:rsidR="001533DF" w:rsidRPr="00AD7B6B">
          <w:t>trade-off</w:t>
        </w:r>
      </w:ins>
      <w:ins w:id="399" w:author="Daniel Falster" w:date="2017-06-29T09:25:00Z">
        <w:r w:rsidRPr="00AD7B6B">
          <w:t xml:space="preserve"> considers the amount </w:t>
        </w:r>
      </w:ins>
      <w:ins w:id="400" w:author="Daniel Falster" w:date="2017-06-29T09:26:00Z">
        <w:r w:rsidRPr="00AD7B6B">
          <w:t>invested</w:t>
        </w:r>
      </w:ins>
      <w:ins w:id="401" w:author="Daniel Falster" w:date="2017-06-29T09:25:00Z">
        <w:r w:rsidRPr="00AD7B6B">
          <w:t xml:space="preserve"> in pollen attraction versus </w:t>
        </w:r>
      </w:ins>
      <w:ins w:id="402" w:author="Daniel Falster" w:date="2017-06-29T09:27:00Z">
        <w:r w:rsidR="001533DF" w:rsidRPr="00AD7B6B">
          <w:t xml:space="preserve">seed provisioning. </w:t>
        </w:r>
      </w:ins>
      <w:ins w:id="403" w:author="Daniel Falster" w:date="2017-06-29T09:28:00Z">
        <w:r w:rsidR="001533DF" w:rsidRPr="00AD7B6B">
          <w:t>Within an individual plant, conservation of mass</w:t>
        </w:r>
      </w:ins>
      <w:ins w:id="404" w:author="Daniel Falster" w:date="2017-06-29T09:37:00Z">
        <w:r w:rsidR="00AD7B6B" w:rsidRPr="00AD7B6B">
          <w:t xml:space="preserve"> again</w:t>
        </w:r>
      </w:ins>
      <w:ins w:id="405" w:author="Daniel Falster" w:date="2017-06-29T09:28:00Z">
        <w:r w:rsidR="001533DF" w:rsidRPr="00AD7B6B">
          <w:t xml:space="preserve"> implies there is an inevitable </w:t>
        </w:r>
      </w:ins>
      <w:ins w:id="406" w:author="Daniel Falster" w:date="2017-06-29T09:29:00Z">
        <w:r w:rsidR="001533DF" w:rsidRPr="00AD7B6B">
          <w:t>trade-off between these two activities</w:t>
        </w:r>
      </w:ins>
      <w:ins w:id="407" w:author="Daniel Falster" w:date="2017-06-29T09:33:00Z">
        <w:r w:rsidR="001533DF" w:rsidRPr="00AD7B6B">
          <w:t xml:space="preserve"> </w:t>
        </w:r>
        <w:r w:rsidR="001533DF" w:rsidRPr="00AD7B6B">
          <w:fldChar w:fldCharType="begin"/>
        </w:r>
        <w:r w:rsidR="001533DF" w:rsidRPr="00AD7B6B">
          <w:instrText xml:space="preserve"> ADDIN ZOTERO_ITEM CSL_CITATION {"citationID":"EtsgigGP","properties":{"formattedCitation":"{\\rtf (Rosenheim {\\i{}et al.} 2014, 2016)}","plainCitation":"(Rosenheim et al. 2014, 2016)"},"citationItems":[{"id":1714,"uris":["http://zotero.org/users/503753/items/WN2ZG9VC"],"uri":["http://zotero.org/users/503753/items/WN2ZG9VC"],"itemData":{"id":1714,"type":"article-journal","title":"Parental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L."}],"issued":{"date-parts":[["2014"]]}}},{"id":1830,"uris":["http://zotero.org/users/503753/items/IEWQVXC6"],"uri":["http://zotero.org/users/503753/items/IEWQVXC6"],"itemData":{"id":1830,"type":"article-journal","title":"Modest pollen limitation of lifetime seed production is in good agreement with modest uncertainty in whole-plant pollen receipt","container-title":"The American Naturalist","page":"397-404","volume":"187","issue":"3","source":"PubMed","abstract":"We recently introduced a model that predicts the degree to which a plant's lifetime seed production may be constrained by unpredictable shortfalls of pollen receipt (\"pollen limitation\"). Burd's comment in this issue criticized our analysis, first by arguing that the empirical literature documents much higher levels of pollen limitation than our model predicts and then suggesting that the apparent discrepancy stemmed from our (1) underestimating the costs of securing a fertilized ovule and (2) assuming too little unpredictability in whole-plant pollen receipt. We reply as follows. First, the empirical literature must be consulted carefully. Burd relies on pollen supplementation experiments performed on parts of plants or on whole plants but during only one reproductive season for polycarpic perennials; in both cases, resource reallocation often leads to gross overestimates of pollen limitation. We comprehensively review pollen limitation estimates that are free of these estimation problems and find strong agreement with our model predictions. Second, although cost estimates for different components of seed production are imprecise, errors are likely to be small relative to the &gt;1,000-fold differences observed across plant species, the primary focus of our article. Finally, contrary to Burd's argument, pollen receipt by entire plants is much more predictable than that by individual flowers because the flower-to-flower variation \"averages out\" when summed across many flowers. Our model uses parameter values that are in broad agreement with the empirical record of modest plant-to-plant variation in pollen receipt and thus predicts the generally modest pollen limitation that is observed in nature.","DOI":"10.1086/684849","ISSN":"1537-5323","note":"PMID: 26913951","journalAbbreviation":"Am. Nat.","language":"eng","author":[{"family":"Rosenheim","given":"Jay A."},{"family":"Williams","given":"Neal M."},{"family":"Schreiber","given":"Sebastian J."},{"family":"Rapp","given":"Joshua M."}],"issued":{"date-parts":[["2016",3]]}}}],"schema":"https://github.com/citation-style-language/schema/raw/master/csl-citation.json"} </w:instrText>
        </w:r>
        <w:r w:rsidR="001533DF" w:rsidRPr="00AD7B6B">
          <w:fldChar w:fldCharType="separate"/>
        </w:r>
        <w:r w:rsidR="001533DF" w:rsidRPr="00AD7B6B">
          <w:rPr>
            <w:rFonts w:cs="Times New Roman"/>
          </w:rPr>
          <w:t>(</w:t>
        </w:r>
        <w:r w:rsidR="001533DF" w:rsidRPr="00AD7B6B">
          <w:t xml:space="preserve">Haig &amp; Westoby 1988, </w:t>
        </w:r>
        <w:r w:rsidR="001533DF" w:rsidRPr="00AD7B6B">
          <w:rPr>
            <w:rFonts w:cs="Times New Roman"/>
          </w:rPr>
          <w:t xml:space="preserve">Rosenheim </w:t>
        </w:r>
        <w:r w:rsidR="001533DF" w:rsidRPr="00AD7B6B">
          <w:rPr>
            <w:rFonts w:cs="Times New Roman"/>
            <w:i/>
            <w:iCs/>
          </w:rPr>
          <w:t>et al.</w:t>
        </w:r>
        <w:r w:rsidR="001533DF" w:rsidRPr="00AD7B6B">
          <w:rPr>
            <w:rFonts w:cs="Times New Roman"/>
          </w:rPr>
          <w:t xml:space="preserve"> 2014, 2016)</w:t>
        </w:r>
        <w:r w:rsidR="001533DF" w:rsidRPr="00AD7B6B">
          <w:fldChar w:fldCharType="end"/>
        </w:r>
        <w:r w:rsidR="001533DF" w:rsidRPr="00AD7B6B">
          <w:t>.</w:t>
        </w:r>
      </w:ins>
      <w:ins w:id="408" w:author="Daniel Falster" w:date="2017-06-29T09:31:00Z">
        <w:r w:rsidR="001533DF" w:rsidRPr="00AD7B6B">
          <w:t>.</w:t>
        </w:r>
      </w:ins>
      <w:ins w:id="409" w:author="Daniel Falster" w:date="2017-06-29T09:29:00Z">
        <w:r w:rsidR="001533DF" w:rsidRPr="00AD7B6B">
          <w:t xml:space="preserve"> </w:t>
        </w:r>
      </w:ins>
      <w:ins w:id="410" w:author="Daniel Falster" w:date="2017-06-29T09:32:00Z">
        <w:r w:rsidR="001533DF" w:rsidRPr="00AD7B6B">
          <w:t xml:space="preserve">Based on this </w:t>
        </w:r>
      </w:ins>
      <w:ins w:id="411" w:author="Daniel Falster" w:date="2017-06-29T09:34:00Z">
        <w:r w:rsidR="001533DF" w:rsidRPr="00AD7B6B">
          <w:t>trade-off</w:t>
        </w:r>
      </w:ins>
      <w:ins w:id="412" w:author="Daniel Falster" w:date="2017-06-29T09:32:00Z">
        <w:r w:rsidR="001533DF" w:rsidRPr="00AD7B6B">
          <w:t xml:space="preserve">, </w:t>
        </w:r>
      </w:ins>
      <w:del w:id="413" w:author="Daniel Falster" w:date="2017-06-29T09:28:00Z">
        <w:r w:rsidR="00BC59A5" w:rsidRPr="00AD7B6B" w:rsidDel="001533DF">
          <w:delText>T</w:delText>
        </w:r>
        <w:r w:rsidR="00B24069" w:rsidRPr="00AD7B6B" w:rsidDel="001533DF">
          <w:delText xml:space="preserve">he seed size-seed number trade-off </w:delText>
        </w:r>
        <w:r w:rsidR="00CF3967" w:rsidRPr="00AD7B6B" w:rsidDel="001533DF">
          <w:delText xml:space="preserve">does not </w:delText>
        </w:r>
        <w:r w:rsidR="004D5B90" w:rsidRPr="00AD7B6B" w:rsidDel="001533DF">
          <w:delText xml:space="preserve">consider </w:delText>
        </w:r>
      </w:del>
      <w:del w:id="414" w:author="Daniel Falster" w:date="2017-06-28T10:58:00Z">
        <w:r w:rsidR="004D5B90" w:rsidRPr="00AD7B6B" w:rsidDel="00AA46FF">
          <w:delText>energy</w:delText>
        </w:r>
      </w:del>
      <w:del w:id="415" w:author="Daniel Falster" w:date="2017-06-29T09:28:00Z">
        <w:r w:rsidR="004D5B90" w:rsidRPr="00AD7B6B" w:rsidDel="001533DF">
          <w:delText xml:space="preserve"> invested </w:delText>
        </w:r>
        <w:r w:rsidR="00CF3967" w:rsidRPr="00AD7B6B" w:rsidDel="001533DF">
          <w:delText xml:space="preserve">in </w:delText>
        </w:r>
        <w:r w:rsidR="00957CF9" w:rsidRPr="00AD7B6B" w:rsidDel="001533DF">
          <w:delText xml:space="preserve">accessory </w:delText>
        </w:r>
        <w:r w:rsidR="00CF3967" w:rsidRPr="00AD7B6B" w:rsidDel="001533DF">
          <w:delText xml:space="preserve">tissues, leading us to hypothesize two </w:delText>
        </w:r>
        <w:r w:rsidR="00694609" w:rsidRPr="00AD7B6B" w:rsidDel="001533DF">
          <w:delText xml:space="preserve">related </w:delText>
        </w:r>
        <w:r w:rsidR="00CF3967" w:rsidRPr="00AD7B6B" w:rsidDel="001533DF">
          <w:delText xml:space="preserve">trade-offs. </w:delText>
        </w:r>
        <w:r w:rsidR="00554D80" w:rsidRPr="00AD7B6B" w:rsidDel="001533DF">
          <w:delText>First, within a given total expenditure on reproduction, there should be a trade-off between seed count and total reproductive costs per seed matured (</w:delText>
        </w:r>
        <w:r w:rsidR="00C660C3" w:rsidRPr="00AD7B6B" w:rsidDel="001533DF">
          <w:delText xml:space="preserve">trade-off 1 in </w:delText>
        </w:r>
      </w:del>
      <w:del w:id="416" w:author="Daniel Falster" w:date="2017-06-28T20:39:00Z">
        <w:r w:rsidR="00554D80" w:rsidRPr="00AD7B6B" w:rsidDel="00A87A3D">
          <w:delText xml:space="preserve">Figure </w:delText>
        </w:r>
      </w:del>
      <w:del w:id="417" w:author="Daniel Falster" w:date="2017-06-29T09:28:00Z">
        <w:r w:rsidR="00554D80" w:rsidRPr="00AD7B6B" w:rsidDel="001533DF">
          <w:delText xml:space="preserve">1b). This trade-off is similar to the seed size-seed count trade-off, but includes all of a plant’s reproductive </w:delText>
        </w:r>
      </w:del>
      <w:del w:id="418" w:author="Daniel Falster" w:date="2017-06-28T10:59:00Z">
        <w:r w:rsidR="00554D80" w:rsidRPr="00AD7B6B" w:rsidDel="00AA46FF">
          <w:delText>energy</w:delText>
        </w:r>
      </w:del>
      <w:del w:id="419" w:author="Daniel Falster" w:date="2017-06-29T09:28:00Z">
        <w:r w:rsidR="00554D80" w:rsidRPr="00AD7B6B" w:rsidDel="001533DF">
          <w:delText xml:space="preserve"> expenditures to construct a seed, not just the seed mass itself. Second</w:delText>
        </w:r>
        <w:r w:rsidR="0015698B" w:rsidRPr="00AD7B6B" w:rsidDel="001533DF">
          <w:delText xml:space="preserve">, within a given amount of </w:delText>
        </w:r>
      </w:del>
      <w:del w:id="420" w:author="Daniel Falster" w:date="2017-06-28T10:59:00Z">
        <w:r w:rsidR="0015698B" w:rsidRPr="00AD7B6B" w:rsidDel="00AA46FF">
          <w:delText>energy</w:delText>
        </w:r>
      </w:del>
      <w:del w:id="421" w:author="Daniel Falster" w:date="2017-06-29T09:28:00Z">
        <w:r w:rsidR="0015698B" w:rsidRPr="00AD7B6B" w:rsidDel="001533DF">
          <w:delText xml:space="preserve"> spent to mature ovules to the point of pollination, there should be a trade-off between pollen-attraction costs per ovule and the number of ovules that are displayed to pollinators (</w:delText>
        </w:r>
        <w:r w:rsidR="0031470D" w:rsidRPr="00AD7B6B" w:rsidDel="001533DF">
          <w:delText xml:space="preserve">trade-off 2 in </w:delText>
        </w:r>
      </w:del>
      <w:del w:id="422" w:author="Daniel Falster" w:date="2017-06-28T20:39:00Z">
        <w:r w:rsidR="0015698B" w:rsidRPr="00AD7B6B" w:rsidDel="00A87A3D">
          <w:delText xml:space="preserve">Figure </w:delText>
        </w:r>
      </w:del>
      <w:del w:id="423" w:author="Daniel Falster" w:date="2017-06-29T09:28:00Z">
        <w:r w:rsidR="00982EE2" w:rsidRPr="00AD7B6B" w:rsidDel="001533DF">
          <w:delText>1b</w:delText>
        </w:r>
        <w:r w:rsidR="0015698B" w:rsidRPr="00AD7B6B" w:rsidDel="001533DF">
          <w:delText xml:space="preserve">). </w:delText>
        </w:r>
        <w:r w:rsidR="00B846EB" w:rsidRPr="00AD7B6B" w:rsidDel="001533DF">
          <w:delText xml:space="preserve">Species with higher pollen-attraction costs </w:delText>
        </w:r>
        <w:r w:rsidR="0031470D" w:rsidRPr="00AD7B6B" w:rsidDel="001533DF">
          <w:delText>are expected to</w:delText>
        </w:r>
        <w:r w:rsidR="00524161" w:rsidRPr="00AD7B6B" w:rsidDel="001533DF">
          <w:delText xml:space="preserve"> </w:delText>
        </w:r>
        <w:r w:rsidR="00B846EB" w:rsidRPr="00AD7B6B" w:rsidDel="001533DF">
          <w:delText xml:space="preserve">produce fewer ovules. </w:delText>
        </w:r>
        <w:r w:rsidR="009603D7" w:rsidRPr="00AD7B6B" w:rsidDel="001533DF">
          <w:delText xml:space="preserve">Both trade-offs </w:delText>
        </w:r>
        <w:r w:rsidR="00550304" w:rsidRPr="00AD7B6B" w:rsidDel="001533DF">
          <w:delText xml:space="preserve">are predicted to </w:delText>
        </w:r>
        <w:r w:rsidR="009603D7" w:rsidRPr="00AD7B6B" w:rsidDel="001533DF">
          <w:delText xml:space="preserve">have a slope = -1, but the </w:delText>
        </w:r>
        <w:r w:rsidR="0015698B" w:rsidRPr="00AD7B6B" w:rsidDel="001533DF">
          <w:delText xml:space="preserve">trade-off between </w:delText>
        </w:r>
        <w:r w:rsidR="009603D7" w:rsidRPr="00AD7B6B" w:rsidDel="001533DF">
          <w:delText xml:space="preserve">pollen-attraction costs </w:delText>
        </w:r>
        <w:r w:rsidR="0015698B" w:rsidRPr="00AD7B6B" w:rsidDel="001533DF">
          <w:delText xml:space="preserve">and </w:delText>
        </w:r>
        <w:r w:rsidR="009603D7" w:rsidRPr="00AD7B6B" w:rsidDel="001533DF">
          <w:delText xml:space="preserve">ovules at point of pollination should have a higher intercept, since seed set </w:delText>
        </w:r>
        <w:r w:rsidR="0015698B" w:rsidRPr="00AD7B6B" w:rsidDel="001533DF">
          <w:delText xml:space="preserve">per ovule </w:delText>
        </w:r>
        <w:r w:rsidR="009603D7" w:rsidRPr="00AD7B6B" w:rsidDel="001533DF">
          <w:delText xml:space="preserve">is &lt;1. </w:delText>
        </w:r>
        <w:r w:rsidR="00957CF9" w:rsidRPr="00AD7B6B" w:rsidDel="001533DF">
          <w:delText xml:space="preserve">These are two independent trade-offs, each simply showing there exists a fixed pool of </w:delText>
        </w:r>
      </w:del>
      <w:del w:id="424" w:author="Daniel Falster" w:date="2017-06-28T10:59:00Z">
        <w:r w:rsidR="00957CF9" w:rsidRPr="00AD7B6B" w:rsidDel="00AA46FF">
          <w:delText>energy</w:delText>
        </w:r>
      </w:del>
      <w:del w:id="425" w:author="Daniel Falster" w:date="2017-06-29T09:28:00Z">
        <w:r w:rsidR="00957CF9" w:rsidRPr="00AD7B6B" w:rsidDel="001533DF">
          <w:delText xml:space="preserve"> to </w:delText>
        </w:r>
        <w:r w:rsidR="00111166" w:rsidRPr="00AD7B6B" w:rsidDel="001533DF">
          <w:delText>be divided among offspring</w:delText>
        </w:r>
        <w:r w:rsidR="00957CF9" w:rsidRPr="00AD7B6B" w:rsidDel="001533DF">
          <w:delText xml:space="preserve">. </w:delText>
        </w:r>
        <w:r w:rsidR="0015698B" w:rsidRPr="00AD7B6B" w:rsidDel="001533DF">
          <w:delText xml:space="preserve">Species variation in seedset, the ratio of seed count to ovule count, provides the link between these two trade-offs, and is itself one of the axes in the trade-off described below. </w:delText>
        </w:r>
      </w:del>
    </w:p>
    <w:p w14:paraId="576CB02E" w14:textId="73BF87F0" w:rsidR="00C70B23" w:rsidRPr="00AD7B6B" w:rsidDel="00AD7B6B" w:rsidRDefault="00C70B23" w:rsidP="00AD7B6B">
      <w:pPr>
        <w:rPr>
          <w:del w:id="426" w:author="Daniel Falster" w:date="2017-06-29T09:38:00Z"/>
        </w:rPr>
      </w:pPr>
      <w:del w:id="427" w:author="Daniel Falster" w:date="2017-06-29T09:30:00Z">
        <w:r w:rsidRPr="00AD7B6B" w:rsidDel="001533DF">
          <w:rPr>
            <w:b/>
          </w:rPr>
          <w:delText xml:space="preserve">The pollen attraction-seed provisioning </w:delText>
        </w:r>
        <w:r w:rsidR="00694609" w:rsidRPr="00AD7B6B" w:rsidDel="001533DF">
          <w:rPr>
            <w:b/>
          </w:rPr>
          <w:delText xml:space="preserve">versus seed set </w:delText>
        </w:r>
        <w:r w:rsidRPr="00AD7B6B" w:rsidDel="001533DF">
          <w:rPr>
            <w:b/>
          </w:rPr>
          <w:delText xml:space="preserve">trade-off: </w:delText>
        </w:r>
      </w:del>
      <w:r w:rsidRPr="00AD7B6B">
        <w:t xml:space="preserve">Haig &amp; Westoby (1988) </w:t>
      </w:r>
      <w:del w:id="428" w:author="Daniel Falster" w:date="2017-06-29T09:32:00Z">
        <w:r w:rsidRPr="00AD7B6B" w:rsidDel="001533DF">
          <w:delText xml:space="preserve">developed </w:delText>
        </w:r>
      </w:del>
      <w:del w:id="429" w:author="Daniel Falster" w:date="2017-06-29T09:37:00Z">
        <w:r w:rsidRPr="00AD7B6B" w:rsidDel="00AD7B6B">
          <w:delText xml:space="preserve">a conceptual </w:delText>
        </w:r>
      </w:del>
      <w:del w:id="430" w:author="Daniel Falster" w:date="2017-06-29T09:32:00Z">
        <w:r w:rsidRPr="00AD7B6B" w:rsidDel="001533DF">
          <w:delText xml:space="preserve">model for </w:delText>
        </w:r>
      </w:del>
      <w:del w:id="431" w:author="Daniel Falster" w:date="2017-06-29T09:31:00Z">
        <w:r w:rsidRPr="00AD7B6B" w:rsidDel="001533DF">
          <w:delText xml:space="preserve">the </w:delText>
        </w:r>
      </w:del>
      <w:ins w:id="432" w:author="Daniel Falster" w:date="2017-06-29T09:32:00Z">
        <w:r w:rsidR="001533DF" w:rsidRPr="00AD7B6B">
          <w:t xml:space="preserve">argue </w:t>
        </w:r>
      </w:ins>
      <w:del w:id="433" w:author="Daniel Falster" w:date="2017-06-29T09:32:00Z">
        <w:r w:rsidRPr="00AD7B6B" w:rsidDel="001533DF">
          <w:delText xml:space="preserve">relative allocation of </w:delText>
        </w:r>
      </w:del>
      <w:del w:id="434" w:author="Daniel Falster" w:date="2017-06-28T10:59:00Z">
        <w:r w:rsidRPr="00AD7B6B" w:rsidDel="00AA46FF">
          <w:delText>energy</w:delText>
        </w:r>
      </w:del>
      <w:del w:id="435" w:author="Daniel Falster" w:date="2017-06-29T09:32:00Z">
        <w:r w:rsidRPr="00AD7B6B" w:rsidDel="001533DF">
          <w:delText xml:space="preserve"> to different reproductive tissues, dividing the total </w:delText>
        </w:r>
      </w:del>
      <w:del w:id="436" w:author="Daniel Falster" w:date="2017-06-28T10:59:00Z">
        <w:r w:rsidRPr="00AD7B6B" w:rsidDel="00AA46FF">
          <w:delText>energy</w:delText>
        </w:r>
      </w:del>
      <w:del w:id="437" w:author="Daniel Falster" w:date="2017-06-29T09:32:00Z">
        <w:r w:rsidRPr="00AD7B6B" w:rsidDel="001533DF">
          <w:delText xml:space="preserve"> investment per seed between the costs of </w:delText>
        </w:r>
        <w:r w:rsidR="004F6B6D" w:rsidRPr="00AD7B6B" w:rsidDel="001533DF">
          <w:delText xml:space="preserve">acquiring pollen and </w:delText>
        </w:r>
        <w:r w:rsidRPr="00AD7B6B" w:rsidDel="001533DF">
          <w:delText xml:space="preserve">the cost of provisioning pollinated ovules. Their simple model makes several predictions, including that </w:delText>
        </w:r>
      </w:del>
      <w:ins w:id="438" w:author="Daniel Falster" w:date="2017-06-29T09:32:00Z">
        <w:r w:rsidR="001533DF" w:rsidRPr="00AD7B6B">
          <w:t xml:space="preserve">that </w:t>
        </w:r>
      </w:ins>
      <w:r w:rsidRPr="00AD7B6B">
        <w:t>plants 1) produce excess ovules and flowers to optimize seed production across a population and across time, 2)</w:t>
      </w:r>
      <w:del w:id="439" w:author="Daniel Falster" w:date="2017-06-29T09:32:00Z">
        <w:r w:rsidRPr="00AD7B6B" w:rsidDel="001533DF">
          <w:delText xml:space="preserve"> face a trade-off between pollen attraction and embryo provisioning, and 3)</w:delText>
        </w:r>
      </w:del>
      <w:r w:rsidRPr="00AD7B6B">
        <w:t xml:space="preserve"> allocate just enough to pollen-attracting tissues to ensure pollination of the number of ovules they are able to provision </w:t>
      </w:r>
      <w:r w:rsidRPr="00AD7B6B">
        <w:rPr>
          <w:i/>
        </w:rPr>
        <w:t>on average</w:t>
      </w:r>
      <w:r w:rsidRPr="00AD7B6B">
        <w:t xml:space="preserve">. This initial model has </w:t>
      </w:r>
      <w:del w:id="440" w:author="Daniel Falster" w:date="2017-06-29T09:35:00Z">
        <w:r w:rsidRPr="00AD7B6B" w:rsidDel="001533DF">
          <w:delText xml:space="preserve">since </w:delText>
        </w:r>
      </w:del>
      <w:r w:rsidRPr="00AD7B6B">
        <w:t xml:space="preserve">been extended to </w:t>
      </w:r>
      <w:del w:id="441" w:author="Daniel Falster" w:date="2017-06-29T09:35:00Z">
        <w:r w:rsidR="00F01E37" w:rsidRPr="00AD7B6B" w:rsidDel="001533DF">
          <w:delText xml:space="preserve">use </w:delText>
        </w:r>
      </w:del>
      <w:ins w:id="442" w:author="Daniel Falster" w:date="2017-06-29T09:35:00Z">
        <w:r w:rsidR="001533DF" w:rsidRPr="00AD7B6B">
          <w:t xml:space="preserve">show </w:t>
        </w:r>
      </w:ins>
      <w:del w:id="443" w:author="Daniel Falster" w:date="2017-06-29T09:35:00Z">
        <w:r w:rsidRPr="00AD7B6B" w:rsidDel="001533DF">
          <w:delText xml:space="preserve">the proportion of </w:delText>
        </w:r>
      </w:del>
      <w:del w:id="444" w:author="Daniel Falster" w:date="2017-06-28T10:59:00Z">
        <w:r w:rsidRPr="00AD7B6B" w:rsidDel="00AA46FF">
          <w:delText>energy</w:delText>
        </w:r>
      </w:del>
      <w:del w:id="445" w:author="Daniel Falster" w:date="2017-06-29T09:35:00Z">
        <w:r w:rsidRPr="00AD7B6B" w:rsidDel="001533DF">
          <w:delText xml:space="preserve"> invested in pollen attraction versus seed provisioning tissues to predict seed set across species</w:delText>
        </w:r>
        <w:r w:rsidR="00252B64" w:rsidRPr="00AD7B6B" w:rsidDel="001533DF">
          <w:delText xml:space="preserve"> </w:delText>
        </w:r>
        <w:r w:rsidRPr="00AD7B6B" w:rsidDel="001533DF">
          <w:fldChar w:fldCharType="begin"/>
        </w:r>
        <w:r w:rsidR="000F7A6D" w:rsidRPr="00AD7B6B" w:rsidDel="001533DF">
          <w:delInstrText xml:space="preserve"> ADDIN ZOTERO_ITEM CSL_CITATION {"citationID":"EtsgigGP","properties":{"formattedCitation":"{\\rtf (Rosenheim {\\i{}et al.} 2014, 2016)}","plainCitation":"(Rosenheim et al. 2014, 2016)"},"citationItems":[{"id":1714,"uris":["http://zotero.org/users/503753/items/WN2ZG9VC"],"uri":["http://zotero.org/users/503753/items/WN2ZG9VC"],"itemData":{"id":1714,"type":"article-journal","title":"Parental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L."}],"issued":{"date-parts":[["2014"]]}}},{"id":1830,"uris":["http://zotero.org/users/503753/items/IEWQVXC6"],"uri":["http://zotero.org/users/503753/items/IEWQVXC6"],"itemData":{"id":1830,"type":"article-journal","title":"Modest pollen limitation of lifetime seed production is in good agreement with modest uncertainty in whole-plant pollen receipt","container-title":"The American Naturalist","page":"397-404","volume":"187","issue":"3","source":"PubMed","abstract":"We recently introduced a model that predicts the degree to which a plant's lifetime seed production may be constrained by unpredictable shortfalls of pollen receipt (\"pollen limitation\"). Burd's comment in this issue criticized our analysis, first by arguing that the empirical literature documents much higher levels of pollen limitation than our model predicts and then suggesting that the apparent discrepancy stemmed from our (1) underestimating the costs of securing a fertilized ovule and (2) assuming too little unpredictability in whole-plant pollen receipt. We reply as follows. First, the empirical literature must be consulted carefully. Burd relies on pollen supplementation experiments performed on parts of plants or on whole plants but during only one reproductive season for polycarpic perennials; in both cases, resource reallocation often leads to gross overestimates of pollen limitation. We comprehensively review pollen limitation estimates that are free of these estimation problems and find strong agreement with our model predictions. Second, although cost estimates for different components of seed production are imprecise, errors are likely to be small relative to the &gt;1,000-fold differences observed across plant species, the primary focus of our article. Finally, contrary to Burd's argument, pollen receipt by entire plants is much more predictable than that by individual flowers because the flower-to-flower variation \"averages out\" when summed across many flowers. Our model uses parameter values that are in broad agreement with the empirical record of modest plant-to-plant variation in pollen receipt and thus predicts the generally modest pollen limitation that is observed in nature.","DOI":"10.1086/684849","ISSN":"1537-5323","note":"PMID: 26913951","journalAbbreviation":"Am. Nat.","language":"eng","author":[{"family":"Rosenheim","given":"Jay A."},{"family":"Williams","given":"Neal M."},{"family":"Schreiber","given":"Sebastian J."},{"family":"Rapp","given":"Joshua M."}],"issued":{"date-parts":[["2016",3]]}}}],"schema":"https://github.com/citation-style-language/schema/raw/master/csl-citation.json"} </w:delInstrText>
        </w:r>
        <w:r w:rsidRPr="00AD7B6B" w:rsidDel="001533DF">
          <w:fldChar w:fldCharType="separate"/>
        </w:r>
        <w:r w:rsidR="00A231E0" w:rsidRPr="00AD7B6B" w:rsidDel="001533DF">
          <w:rPr>
            <w:rFonts w:cs="Times New Roman"/>
          </w:rPr>
          <w:delText xml:space="preserve">(Rosenheim </w:delText>
        </w:r>
        <w:r w:rsidR="00A231E0" w:rsidRPr="00AD7B6B" w:rsidDel="001533DF">
          <w:rPr>
            <w:rFonts w:cs="Times New Roman"/>
            <w:i/>
            <w:iCs/>
          </w:rPr>
          <w:delText>et al.</w:delText>
        </w:r>
        <w:r w:rsidR="00A231E0" w:rsidRPr="00AD7B6B" w:rsidDel="001533DF">
          <w:rPr>
            <w:rFonts w:cs="Times New Roman"/>
          </w:rPr>
          <w:delText xml:space="preserve"> 2014, 2016)</w:delText>
        </w:r>
        <w:r w:rsidRPr="00AD7B6B" w:rsidDel="001533DF">
          <w:fldChar w:fldCharType="end"/>
        </w:r>
        <w:r w:rsidRPr="00AD7B6B" w:rsidDel="001533DF">
          <w:delText xml:space="preserve">. </w:delText>
        </w:r>
        <w:r w:rsidR="00550304" w:rsidRPr="00AD7B6B" w:rsidDel="001533DF">
          <w:delText>The models</w:delText>
        </w:r>
        <w:r w:rsidR="00F01E37" w:rsidRPr="00AD7B6B" w:rsidDel="001533DF">
          <w:delText xml:space="preserve">, supported by </w:delText>
        </w:r>
        <w:r w:rsidR="00694609" w:rsidRPr="00AD7B6B" w:rsidDel="001533DF">
          <w:delText>empirical</w:delText>
        </w:r>
        <w:r w:rsidR="00550304" w:rsidRPr="00AD7B6B" w:rsidDel="001533DF">
          <w:delText xml:space="preserve"> data</w:delText>
        </w:r>
        <w:r w:rsidR="00F01E37" w:rsidRPr="00AD7B6B" w:rsidDel="001533DF">
          <w:delText>,</w:delText>
        </w:r>
        <w:r w:rsidR="00550304" w:rsidRPr="00AD7B6B" w:rsidDel="001533DF">
          <w:delText xml:space="preserve"> </w:delText>
        </w:r>
        <w:r w:rsidRPr="00AD7B6B" w:rsidDel="001533DF">
          <w:delText xml:space="preserve">indicate </w:delText>
        </w:r>
      </w:del>
      <w:r w:rsidRPr="00AD7B6B">
        <w:t xml:space="preserve">that species with relatively low pollen-attraction costs should </w:t>
      </w:r>
      <w:r w:rsidR="00252B64" w:rsidRPr="00AD7B6B">
        <w:t>produce a greater excess of ovules relative to what they are able to provision</w:t>
      </w:r>
      <w:r w:rsidR="004F6B6D" w:rsidRPr="00AD7B6B">
        <w:t xml:space="preserve">; </w:t>
      </w:r>
      <w:ins w:id="446" w:author="Daniel Falster" w:date="2017-06-29T09:48:00Z">
        <w:r w:rsidR="00E73C3C">
          <w:t xml:space="preserve">leading to </w:t>
        </w:r>
      </w:ins>
      <w:del w:id="447" w:author="Daniel Falster" w:date="2017-06-29T09:48:00Z">
        <w:r w:rsidR="004F6B6D" w:rsidRPr="00AD7B6B" w:rsidDel="00E73C3C">
          <w:delText xml:space="preserve">in other words they should have </w:delText>
        </w:r>
      </w:del>
      <w:r w:rsidR="00252B64" w:rsidRPr="00AD7B6B">
        <w:t>lower seedset</w:t>
      </w:r>
      <w:ins w:id="448" w:author="Daniel Falster" w:date="2017-06-29T09:48:00Z">
        <w:r w:rsidR="002D5B52">
          <w:t xml:space="preserve"> </w:t>
        </w:r>
        <w:r w:rsidR="002D5B52" w:rsidRPr="00AD7B6B">
          <w:t>(the ratio of seed count to ovule count)</w:t>
        </w:r>
      </w:ins>
      <w:ins w:id="449" w:author="Daniel Falster" w:date="2017-06-29T09:35:00Z">
        <w:r w:rsidR="001533DF" w:rsidRPr="00AD7B6B">
          <w:t xml:space="preserve"> </w:t>
        </w:r>
        <w:r w:rsidR="001533DF" w:rsidRPr="00AD7B6B">
          <w:fldChar w:fldCharType="begin"/>
        </w:r>
        <w:r w:rsidR="001533DF" w:rsidRPr="00AD7B6B">
          <w:instrText xml:space="preserve"> ADDIN ZOTERO_ITEM CSL_CITATION {"citationID":"EtsgigGP","properties":{"formattedCitation":"{\\rtf (Rosenheim {\\i{}et al.} 2014, 2016)}","plainCitation":"(Rosenheim et al. 2014, 2016)"},"citationItems":[{"id":1714,"uris":["http://zotero.org/users/503753/items/WN2ZG9VC"],"uri":["http://zotero.org/users/503753/items/WN2ZG9VC"],"itemData":{"id":1714,"type":"article-journal","title":"Parental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L."}],"issued":{"date-parts":[["2014"]]}}},{"id":1830,"uris":["http://zotero.org/users/503753/items/IEWQVXC6"],"uri":["http://zotero.org/users/503753/items/IEWQVXC6"],"itemData":{"id":1830,"type":"article-journal","title":"Modest pollen limitation of lifetime seed production is in good agreement with modest uncertainty in whole-plant pollen receipt","container-title":"The American Naturalist","page":"397-404","volume":"187","issue":"3","source":"PubMed","abstract":"We recently introduced a model that predicts the degree to which a plant's lifetime seed production may be constrained by unpredictable shortfalls of pollen receipt (\"pollen limitation\"). Burd's comment in this issue criticized our analysis, first by arguing that the empirical literature documents much higher levels of pollen limitation than our model predicts and then suggesting that the apparent discrepancy stemmed from our (1) underestimating the costs of securing a fertilized ovule and (2) assuming too little unpredictability in whole-plant pollen receipt. We reply as follows. First, the empirical literature must be consulted carefully. Burd relies on pollen supplementation experiments performed on parts of plants or on whole plants but during only one reproductive season for polycarpic perennials; in both cases, resource reallocation often leads to gross overestimates of pollen limitation. We comprehensively review pollen limitation estimates that are free of these estimation problems and find strong agreement with our model predictions. Second, although cost estimates for different components of seed production are imprecise, errors are likely to be small relative to the &gt;1,000-fold differences observed across plant species, the primary focus of our article. Finally, contrary to Burd's argument, pollen receipt by entire plants is much more predictable than that by individual flowers because the flower-to-flower variation \"averages out\" when summed across many flowers. Our model uses parameter values that are in broad agreement with the empirical record of modest plant-to-plant variation in pollen receipt and thus predicts the generally modest pollen limitation that is observed in nature.","DOI":"10.1086/684849","ISSN":"1537-5323","note":"PMID: 26913951","journalAbbreviation":"Am. Nat.","language":"eng","author":[{"family":"Rosenheim","given":"Jay A."},{"family":"Williams","given":"Neal M."},{"family":"Schreiber","given":"Sebastian J."},{"family":"Rapp","given":"Joshua M."}],"issued":{"date-parts":[["2016",3]]}}}],"schema":"https://github.com/citation-style-language/schema/raw/master/csl-citation.json"} </w:instrText>
        </w:r>
        <w:r w:rsidR="001533DF" w:rsidRPr="00AD7B6B">
          <w:fldChar w:fldCharType="separate"/>
        </w:r>
        <w:r w:rsidR="001533DF" w:rsidRPr="00AD7B6B">
          <w:rPr>
            <w:rFonts w:cs="Times New Roman"/>
          </w:rPr>
          <w:t xml:space="preserve">(Rosenheim </w:t>
        </w:r>
        <w:r w:rsidR="001533DF" w:rsidRPr="00AD7B6B">
          <w:rPr>
            <w:rFonts w:cs="Times New Roman"/>
            <w:i/>
            <w:iCs/>
          </w:rPr>
          <w:t>et al.</w:t>
        </w:r>
        <w:r w:rsidR="001533DF" w:rsidRPr="00AD7B6B">
          <w:rPr>
            <w:rFonts w:cs="Times New Roman"/>
          </w:rPr>
          <w:t xml:space="preserve"> 2014, 2016)</w:t>
        </w:r>
        <w:r w:rsidR="001533DF" w:rsidRPr="00AD7B6B">
          <w:fldChar w:fldCharType="end"/>
        </w:r>
      </w:ins>
      <w:r w:rsidR="00252B64" w:rsidRPr="00AD7B6B">
        <w:t>.</w:t>
      </w:r>
      <w:ins w:id="450" w:author="Daniel Falster" w:date="2017-06-29T09:38:00Z">
        <w:r w:rsidR="00AD7B6B" w:rsidRPr="00AD7B6B">
          <w:t xml:space="preserve"> </w:t>
        </w:r>
      </w:ins>
      <w:ins w:id="451" w:author="Daniel Falster" w:date="2017-06-29T09:42:00Z">
        <w:r w:rsidR="00AD7B6B" w:rsidRPr="00AD7B6B">
          <w:t>One</w:t>
        </w:r>
      </w:ins>
      <w:ins w:id="452" w:author="Daniel Falster" w:date="2017-06-29T09:38:00Z">
        <w:r w:rsidR="00AD7B6B" w:rsidRPr="00AD7B6B">
          <w:t xml:space="preserve"> way of describing a species with low average seedset is as a </w:t>
        </w:r>
      </w:ins>
    </w:p>
    <w:p w14:paraId="0E9C1B0A" w14:textId="1F06F34D" w:rsidR="00C70B23" w:rsidRPr="00E57A15" w:rsidDel="00AA0C98" w:rsidRDefault="00252B64" w:rsidP="00AA0C98">
      <w:pPr>
        <w:rPr>
          <w:del w:id="453" w:author="Daniel Falster" w:date="2017-06-29T10:05:00Z"/>
        </w:rPr>
      </w:pPr>
      <w:del w:id="454" w:author="Daniel Falster" w:date="2017-06-29T09:38:00Z">
        <w:r w:rsidRPr="00AD7B6B" w:rsidDel="00AD7B6B">
          <w:delText xml:space="preserve">This axis of variation </w:delText>
        </w:r>
        <w:r w:rsidR="004F6B6D" w:rsidRPr="00AD7B6B" w:rsidDel="00AD7B6B">
          <w:delText xml:space="preserve">aligns </w:delText>
        </w:r>
        <w:r w:rsidRPr="00AD7B6B" w:rsidDel="00AD7B6B">
          <w:delText xml:space="preserve">with the </w:delText>
        </w:r>
        <w:r w:rsidR="00C70B23" w:rsidRPr="00AD7B6B" w:rsidDel="00AD7B6B">
          <w:delText>parental</w:delText>
        </w:r>
      </w:del>
      <w:ins w:id="455" w:author="L. Harder" w:date="2017-06-28T10:45:00Z">
        <w:del w:id="456" w:author="Daniel Falster" w:date="2017-06-29T09:38:00Z">
          <w:r w:rsidR="00796D33" w:rsidRPr="00AD7B6B" w:rsidDel="00AD7B6B">
            <w:delText>maternal</w:delText>
          </w:r>
        </w:del>
      </w:ins>
      <w:del w:id="457" w:author="Daniel Falster" w:date="2017-06-29T09:38:00Z">
        <w:r w:rsidR="00C70B23" w:rsidRPr="00AD7B6B" w:rsidDel="00AD7B6B">
          <w:delText xml:space="preserve"> optimist-parentalpessimist </w:delText>
        </w:r>
        <w:r w:rsidRPr="00AD7B6B" w:rsidDel="00AD7B6B">
          <w:delText xml:space="preserve">strategy continuum </w:delText>
        </w:r>
        <w:r w:rsidR="00C70B23" w:rsidRPr="00AD7B6B" w:rsidDel="00AD7B6B">
          <w:fldChar w:fldCharType="begin"/>
        </w:r>
        <w:r w:rsidR="00C70B23" w:rsidRPr="00AD7B6B" w:rsidDel="00AD7B6B">
          <w:delInstrText xml:space="preserve"> ADDIN ZOTERO_ITEM CSL_CITATION {"citationID":"C0TnOYHV","properties":{"formattedCitation":"{\\rtf (Mock &amp; Forbes 1995; Burd 2008; Rosenheim {\\i{}et al.} 2014)}","plainCitation":"(Mock &amp; Forbes 1995; Burd 2008; Rosenheim et al. 2014)"},"citationItems":[{"id":1834,"uris":["http://zotero.org/users/503753/items/ZR62GC6S"],"uri":["http://zotero.org/users/503753/items/ZR62GC6S"],"itemData":{"id":1834,"type":"article-journal","title":"The evolution of parental optimism","container-title":"Trends in Ecology &amp; Evolution","page":"130-134","volume":"10","issue":"3","source":"ScienceDirect","abstract":"In choosing how many offspring to rear per cycle, parents commonly starts with more than they really can afford, then allow/encourage some to die. Multiple incentives for overproduction exist. By creating marginal young, parents may: (1) capitalize when unpredictable resources prove unusually rich; (2) supply these as food or servants for core brood members; and/or (3) have a stock of replacements for any core offspring that either fail to survive or develop poorly.","DOI":"10.1016/S0169-5347(00)89014-X","ISSN":"0169-5347","journalAbbreviation":"Trends in Ecology &amp; Evolution","author":[{"family":"Mock","given":"Douglas W."},{"family":"Forbes","given":"L. Scott"}],"issued":{"date-parts":[["1995",3]]}}},{"id":797,"uris":["http://zotero.org/users/503753/items/NXNQGRR6"],"uri":["http://zotero.org/users/503753/items/NXNQGRR6"],"itemData":{"id":797,"type":"article-journal","title":"The Haig</w:delInstrText>
        </w:r>
        <w:r w:rsidR="00C70B23" w:rsidRPr="00AD7B6B" w:rsidDel="00AD7B6B">
          <w:rPr>
            <w:rFonts w:ascii="Cambria Math" w:hAnsi="Cambria Math" w:cs="Cambria Math"/>
          </w:rPr>
          <w:delInstrText>‐</w:delInstrText>
        </w:r>
        <w:r w:rsidR="00C70B23" w:rsidRPr="00AD7B6B" w:rsidDel="00AD7B6B">
          <w:delInstrText>Westoby model revisited.","container-title":"The American Naturalist","page":"400-404","volume":"171","issue":"3","source":"JSTOR","abstract":"Abstract: The Haig</w:delInstrText>
        </w:r>
        <w:r w:rsidR="00C70B23" w:rsidRPr="00AD7B6B" w:rsidDel="00AD7B6B">
          <w:rPr>
            <w:rFonts w:ascii="Cambria Math" w:hAnsi="Cambria Math" w:cs="Cambria Math"/>
          </w:rPr>
          <w:delInstrText>‐</w:delInstrText>
        </w:r>
        <w:r w:rsidR="00C70B23" w:rsidRPr="00AD7B6B" w:rsidDel="00AD7B6B">
          <w:delInstrText>Westoby model predicted that seed set in flowering plants would be equally limited by both pollen capture and resource supply because the optimal level of pollinator attraction should garner just the number of ovule fertilizations needed to consume the available seed</w:delInstrText>
        </w:r>
        <w:r w:rsidR="00C70B23" w:rsidRPr="00AD7B6B" w:rsidDel="00AD7B6B">
          <w:rPr>
            <w:rFonts w:ascii="Cambria Math" w:hAnsi="Cambria Math" w:cs="Cambria Math"/>
          </w:rPr>
          <w:delInstrText>‐</w:delInstrText>
        </w:r>
        <w:r w:rsidR="00C70B23" w:rsidRPr="00AD7B6B" w:rsidDel="00AD7B6B">
          <w:del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delInstrText>
        </w:r>
        <w:r w:rsidR="00C70B23" w:rsidRPr="00AD7B6B" w:rsidDel="00AD7B6B">
          <w:rPr>
            <w:rFonts w:ascii="Cambria Math" w:hAnsi="Cambria Math" w:cs="Cambria Math"/>
          </w:rPr>
          <w:delInstrText>‐</w:delInstrText>
        </w:r>
        <w:r w:rsidR="00C70B23" w:rsidRPr="00AD7B6B" w:rsidDel="00AD7B6B">
          <w:del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delInstrText>
        </w:r>
        <w:r w:rsidR="00C70B23" w:rsidRPr="00AD7B6B" w:rsidDel="00AD7B6B">
          <w:rPr>
            <w:rFonts w:ascii="Cambria Math" w:hAnsi="Cambria Math" w:cs="Cambria Math"/>
          </w:rPr>
          <w:delInstrText>‐</w:delInstrText>
        </w:r>
        <w:r w:rsidR="00C70B23" w:rsidRPr="00AD7B6B" w:rsidDel="00AD7B6B">
          <w:delInstrText xml:space="preserve">analyses of pollen limitation; the second remains to be examined.","DOI":"10.1086/527499","ISSN":"0003-0147","journalAbbreviation":"The American Naturalist","author":[{"family":"Burd","given":"Martin"}],"issued":{"date-parts":[["2008",3,1]]}}},{"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delInstrText>
        </w:r>
        <w:r w:rsidR="00C70B23" w:rsidRPr="00AD7B6B" w:rsidDel="00AD7B6B">
          <w:fldChar w:fldCharType="separate"/>
        </w:r>
        <w:r w:rsidR="00A231E0" w:rsidRPr="00AD7B6B" w:rsidDel="00AD7B6B">
          <w:rPr>
            <w:rFonts w:cs="Times New Roman"/>
          </w:rPr>
          <w:delText xml:space="preserve">(Mock &amp; Forbes 1995; Burd 2008; Rosenheim </w:delText>
        </w:r>
        <w:r w:rsidR="00A231E0" w:rsidRPr="00AD7B6B" w:rsidDel="00AD7B6B">
          <w:rPr>
            <w:rFonts w:cs="Times New Roman"/>
            <w:i/>
            <w:iCs/>
          </w:rPr>
          <w:delText>et al.</w:delText>
        </w:r>
        <w:r w:rsidR="00A231E0" w:rsidRPr="00AD7B6B" w:rsidDel="00AD7B6B">
          <w:rPr>
            <w:rFonts w:cs="Times New Roman"/>
          </w:rPr>
          <w:delText xml:space="preserve"> 2014)</w:delText>
        </w:r>
        <w:r w:rsidR="00C70B23" w:rsidRPr="00AD7B6B" w:rsidDel="00AD7B6B">
          <w:fldChar w:fldCharType="end"/>
        </w:r>
        <w:r w:rsidR="00C70B23" w:rsidRPr="00AD7B6B" w:rsidDel="00AD7B6B">
          <w:delText xml:space="preserve">. A </w:delText>
        </w:r>
      </w:del>
      <w:del w:id="458" w:author="L. Harder" w:date="2017-06-28T10:45:00Z">
        <w:r w:rsidR="00C70B23" w:rsidRPr="00AD7B6B">
          <w:delText>parental</w:delText>
        </w:r>
      </w:del>
      <w:ins w:id="459" w:author="L. Harder" w:date="2017-06-28T10:45:00Z">
        <w:r w:rsidR="00796D33" w:rsidRPr="00AD7B6B">
          <w:t>maternal</w:t>
        </w:r>
      </w:ins>
      <w:r w:rsidR="00C70B23" w:rsidRPr="00AD7B6B">
        <w:t xml:space="preserve"> optimist</w:t>
      </w:r>
      <w:ins w:id="460" w:author="Daniel Falster" w:date="2017-06-29T09:38:00Z">
        <w:r w:rsidR="00AD7B6B" w:rsidRPr="00AD7B6B">
          <w:t xml:space="preserve">. </w:t>
        </w:r>
      </w:ins>
      <w:ins w:id="461" w:author="Daniel Falster" w:date="2017-06-29T09:42:00Z">
        <w:r w:rsidR="00AD7B6B" w:rsidRPr="00AD7B6B">
          <w:t>Such a</w:t>
        </w:r>
      </w:ins>
      <w:ins w:id="462" w:author="Daniel Falster" w:date="2017-06-29T09:39:00Z">
        <w:r w:rsidR="00AD7B6B" w:rsidRPr="00AD7B6B">
          <w:t xml:space="preserve"> </w:t>
        </w:r>
      </w:ins>
      <w:del w:id="463" w:author="Daniel Falster" w:date="2017-06-29T09:38:00Z">
        <w:r w:rsidR="00C70B23" w:rsidRPr="00AD7B6B" w:rsidDel="00AD7B6B">
          <w:delText xml:space="preserve"> is a species that </w:delText>
        </w:r>
      </w:del>
      <w:del w:id="464" w:author="Daniel Falster" w:date="2017-06-29T09:39:00Z">
        <w:r w:rsidR="00C70B23" w:rsidRPr="00AD7B6B" w:rsidDel="00AD7B6B">
          <w:delText xml:space="preserve">overproduces ovules, relatively few of which mature in an average year due to limited resource supply. </w:delText>
        </w:r>
        <w:r w:rsidR="00550304" w:rsidRPr="00AD7B6B" w:rsidDel="00AD7B6B">
          <w:delText xml:space="preserve">Such a </w:delText>
        </w:r>
      </w:del>
      <w:r w:rsidR="00550304" w:rsidRPr="00AD7B6B">
        <w:t xml:space="preserve">species </w:t>
      </w:r>
      <w:ins w:id="465" w:author="Daniel Falster" w:date="2017-06-29T09:39:00Z">
        <w:r w:rsidR="00AD7B6B" w:rsidRPr="00AD7B6B">
          <w:t xml:space="preserve">is </w:t>
        </w:r>
      </w:ins>
      <w:del w:id="466" w:author="Daniel Falster" w:date="2017-06-29T09:39:00Z">
        <w:r w:rsidR="00550304" w:rsidRPr="00AD7B6B" w:rsidDel="00AD7B6B">
          <w:delText xml:space="preserve">is </w:delText>
        </w:r>
      </w:del>
      <w:r w:rsidR="00550304" w:rsidRPr="00AD7B6B">
        <w:t xml:space="preserve">“optimistic” </w:t>
      </w:r>
      <w:r w:rsidR="004F6B6D" w:rsidRPr="00AD7B6B">
        <w:t xml:space="preserve">in the sense </w:t>
      </w:r>
      <w:r w:rsidR="00550304" w:rsidRPr="00AD7B6B">
        <w:t xml:space="preserve">that </w:t>
      </w:r>
      <w:r w:rsidR="004F6B6D" w:rsidRPr="00AD7B6B">
        <w:t xml:space="preserve">should environmental conditions be unusually favorable, it will be able to respond with </w:t>
      </w:r>
      <w:ins w:id="467" w:author="Daniel Falster" w:date="2017-06-29T09:42:00Z">
        <w:r w:rsidR="00AD7B6B" w:rsidRPr="00AD7B6B">
          <w:t xml:space="preserve">increased </w:t>
        </w:r>
      </w:ins>
      <w:del w:id="468" w:author="Daniel Falster" w:date="2017-06-29T09:42:00Z">
        <w:r w:rsidR="004F6B6D" w:rsidRPr="00AD7B6B" w:rsidDel="00AD7B6B">
          <w:delText xml:space="preserve">high </w:delText>
        </w:r>
      </w:del>
      <w:r w:rsidR="004F6B6D" w:rsidRPr="00AD7B6B">
        <w:t xml:space="preserve">seed production. </w:t>
      </w:r>
      <w:ins w:id="469" w:author="Daniel Falster" w:date="2017-06-29T09:43:00Z">
        <w:r w:rsidR="00AD7B6B" w:rsidRPr="00AD7B6B">
          <w:t xml:space="preserve">To make this possible, </w:t>
        </w:r>
      </w:ins>
      <w:ins w:id="470" w:author="Daniel Falster" w:date="2017-06-29T09:53:00Z">
        <w:r w:rsidR="00B97670">
          <w:t>an</w:t>
        </w:r>
      </w:ins>
      <w:ins w:id="471" w:author="Daniel Falster" w:date="2017-06-29T09:39:00Z">
        <w:r w:rsidR="00AD7B6B" w:rsidRPr="00AD7B6B">
          <w:t xml:space="preserve"> optimist </w:t>
        </w:r>
      </w:ins>
      <w:del w:id="472" w:author="Daniel Falster" w:date="2017-06-29T09:40:00Z">
        <w:r w:rsidR="00550304" w:rsidRPr="00AD7B6B" w:rsidDel="00AD7B6B">
          <w:delText>Since an optimist</w:delText>
        </w:r>
        <w:r w:rsidR="004F6B6D" w:rsidRPr="00AD7B6B" w:rsidDel="00AD7B6B">
          <w:delText>, in average years,</w:delText>
        </w:r>
        <w:r w:rsidR="00550304" w:rsidRPr="00AD7B6B" w:rsidDel="00AD7B6B">
          <w:delText xml:space="preserve"> </w:delText>
        </w:r>
      </w:del>
      <w:r w:rsidR="00550304" w:rsidRPr="00AD7B6B">
        <w:t xml:space="preserve">discards </w:t>
      </w:r>
      <w:del w:id="473" w:author="Daniel Falster" w:date="2017-06-29T09:40:00Z">
        <w:r w:rsidR="00550304" w:rsidRPr="00AD7B6B" w:rsidDel="00AD7B6B">
          <w:delText xml:space="preserve">so </w:delText>
        </w:r>
      </w:del>
      <w:r w:rsidR="00550304" w:rsidRPr="00AD7B6B">
        <w:t>many ovules – both pollinated and unpollinated</w:t>
      </w:r>
      <w:ins w:id="474" w:author="Daniel Falster" w:date="2017-06-29T09:43:00Z">
        <w:r w:rsidR="00AD7B6B" w:rsidRPr="00AD7B6B">
          <w:t xml:space="preserve"> – in most years</w:t>
        </w:r>
      </w:ins>
      <w:ins w:id="475" w:author="Daniel Falster" w:date="2017-06-29T09:40:00Z">
        <w:r w:rsidR="00AD7B6B" w:rsidRPr="00AD7B6B">
          <w:t xml:space="preserve">. </w:t>
        </w:r>
      </w:ins>
      <w:ins w:id="476" w:author="Daniel Falster" w:date="2017-06-29T10:03:00Z">
        <w:r w:rsidR="00AA0C98">
          <w:t>As it does not matter if all of its ovules aren’t pollinated</w:t>
        </w:r>
      </w:ins>
      <w:ins w:id="477" w:author="Daniel Falster" w:date="2017-06-29T09:54:00Z">
        <w:r w:rsidR="00B97670">
          <w:t xml:space="preserve">, optimists </w:t>
        </w:r>
      </w:ins>
      <w:del w:id="478" w:author="Daniel Falster" w:date="2017-06-29T09:40:00Z">
        <w:r w:rsidR="00550304" w:rsidRPr="00AD7B6B" w:rsidDel="00AD7B6B">
          <w:delText xml:space="preserve"> –</w:delText>
        </w:r>
      </w:del>
      <w:del w:id="479" w:author="Daniel Falster" w:date="2017-06-29T09:54:00Z">
        <w:r w:rsidR="00550304" w:rsidRPr="00AD7B6B" w:rsidDel="00B97670">
          <w:delText xml:space="preserve"> it </w:delText>
        </w:r>
      </w:del>
      <w:del w:id="480" w:author="Daniel Falster" w:date="2017-06-29T09:43:00Z">
        <w:r w:rsidR="003D5363" w:rsidRPr="00AD7B6B" w:rsidDel="00AD7B6B">
          <w:delText xml:space="preserve">must </w:delText>
        </w:r>
      </w:del>
      <w:ins w:id="481" w:author="Daniel Falster" w:date="2017-06-29T09:54:00Z">
        <w:r w:rsidR="00B97670">
          <w:t>are</w:t>
        </w:r>
      </w:ins>
      <w:ins w:id="482" w:author="Daniel Falster" w:date="2017-06-29T09:43:00Z">
        <w:r w:rsidR="00B97670">
          <w:t xml:space="preserve"> also </w:t>
        </w:r>
      </w:ins>
      <w:del w:id="483" w:author="Daniel Falster" w:date="2017-06-29T10:03:00Z">
        <w:r w:rsidR="003D5363" w:rsidRPr="00AD7B6B" w:rsidDel="00AA0C98">
          <w:delText xml:space="preserve">reduce </w:delText>
        </w:r>
        <w:r w:rsidR="00F01E37" w:rsidRPr="00AD7B6B" w:rsidDel="00AA0C98">
          <w:delText>the cost of producing a single pollinator-ready ovule</w:delText>
        </w:r>
      </w:del>
      <w:del w:id="484" w:author="Daniel Falster" w:date="2017-06-29T10:02:00Z">
        <w:r w:rsidR="003D5363" w:rsidRPr="00AD7B6B" w:rsidDel="00AA0C98">
          <w:delText>.</w:delText>
        </w:r>
      </w:del>
      <w:ins w:id="485" w:author="Daniel Falster" w:date="2017-06-29T09:57:00Z">
        <w:r w:rsidR="00AA0C98">
          <w:t xml:space="preserve">invest proportionately less in pollen </w:t>
        </w:r>
      </w:ins>
      <w:ins w:id="486" w:author="Daniel Falster" w:date="2017-06-29T09:58:00Z">
        <w:r w:rsidR="00AA0C98" w:rsidRPr="00E57A15">
          <w:t>attraction.</w:t>
        </w:r>
      </w:ins>
      <w:ins w:id="487" w:author="Daniel Falster" w:date="2017-06-29T10:02:00Z">
        <w:r w:rsidR="00AA0C98" w:rsidRPr="00E57A15">
          <w:t xml:space="preserve"> </w:t>
        </w:r>
      </w:ins>
      <w:ins w:id="488" w:author="Daniel Falster" w:date="2017-06-29T10:03:00Z">
        <w:r w:rsidR="00AA0C98" w:rsidRPr="00E57A15">
          <w:t xml:space="preserve">Having a low seedset also </w:t>
        </w:r>
      </w:ins>
      <w:ins w:id="489" w:author="Daniel Falster" w:date="2017-06-29T10:04:00Z">
        <w:r w:rsidR="00AA0C98" w:rsidRPr="00E57A15">
          <w:t xml:space="preserve">offers the optimist more opportunity to selectively choose which zygotes to provision termed selective abortion </w:t>
        </w:r>
        <w:r w:rsidR="00AA0C98" w:rsidRPr="00E57A15">
          <w:fldChar w:fldCharType="begin"/>
        </w:r>
        <w:r w:rsidR="00AA0C98" w:rsidRPr="00E57A15">
          <w:instrText xml:space="preserve"> ADDIN ZOTERO_ITEM CSL_CITATION {"citationID":"4Jrd6Lmk","properties":{"formattedCitation":"(Willson &amp; Burley 1983; Sutherland 1986; Kozlowski &amp; Stearns 1989; Guittian 1993; Melser &amp; Klinkhamer 2001; Harder &amp; Barrett 2006)","plainCitation":"(Willson &amp; Burley 1983; Sutherland 1986; Kozlowski &amp; Stearns 1989; Guittian 1993; Melser &amp; Klinkhamer 2001; Harder &amp; Barrett 2006)"},"citationItems":[{"id":1987,"uris":["http://zotero.org/users/503753/items/W8BMISQJ"],"uri":["http://zotero.org/users/503753/items/W8BMISQJ"],"itemData":{"id":1987,"type":"book","title":"Mate Choice in Plants: Tactics, Mechanisms, and Consequences","publisher":"Princeton University Press","number-of-pages":"274","source":"Google Books","abstract":"This book maintains that higher plants manifest some degree of sexual selection, and it begins to build a framework that unifies many features of plant reproduction previously considered unrelated. Reviewing evidence for sexual selection in plants, the authors discuss possible male-female interactions, concluding with an extensive set of hypotheses for testing. Mechanisms that could be employed in sexual selection in plants include various cellular mechanisms, such as both nuclear and cytoplasmic genetics, B chromosomes, and paternal contributions to the zygote, as well as abortion, double fertilization, delayed fertilization, and certain forms of polyembryony. This study compares the consequences of these processes for the evolution of mate choice in \"gymnosperms\" and angiosperms.","ISBN":"978-0-691-08334-6","note":"Google-Books-ID: m5AsC4ulELQC","shortTitle":"Mate Choice in Plants","language":"en","author":[{"family":"Willson","given":"Mary F."},{"family":"Burley","given":"Nancy"}],"issued":{"date-parts":[["1983"]]}}},{"id":853,"uris":["http://zotero.org/users/503753/items/QTQQ5739"],"uri":["http://zotero.org/users/503753/items/QTQQ5739"],"itemData":{"id":853,"type":"article-journal","title":"Patterns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1972,"uris":["http://zotero.org/users/503753/items/3PIKBSSQ"],"uri":["http://zotero.org/users/503753/items/3PIKBSSQ"],"itemData":{"id":1972,"type":"article-journal","title":"Hypotheses for the Production of Excess Zygotes: Models of Bet-Hedging and Selective Abortion","container-title":"Evolution","page":"1369-1377","volume":"43","issue":"7","source":"JSTOR","abstract":"Two hypotheses can explain the overproduction of zygotes. Bet-hedging assumes that optimal brood size varies unpredictably among breeding attempts. Excess zygotes are produced so that the number of independent offspring can be flexibly adjusted downward to the optimum number for that attempt. Selective abortion suggests that parents overproduce zygotes, identify those with the highest fitness expectations, then kill or abandon those with lower fitness in order to concentrate investment in those with the best prospects. Both hypotheses for the overproduction of zygotes work in principle, alone or together, and can lead to impressive levels of zygote overproduction. For both hypotheses, high levels of zygote overproduction are only attained when the unit cost of an aborted embryo is low relative to the cost of an independent offspring. Under bet-hedging, it is also important that the variability of environmental conditions important for breeding success be high. The two hypotheses together make clear when a parent could increase its fitness by killing or abandoning its offspring.","DOI":"10.2307/2409453","ISSN":"0014-3820","shortTitle":"Hypotheses for the Production of Excess Zygotes","journalAbbreviation":"Evolution","author":[{"family":"Kozlowski","given":"Jan"},{"family":"Stearns","given":"Stephen C."}],"issued":{"date-parts":[["1989"]]}}},{"id":1974,"uris":["http://zotero.org/users/503753/items/2NE9GKJC"],"uri":["http://zotero.org/users/503753/items/2NE9GKJC"],"itemData":{"id":1974,"type":"article-journal","title":"Why Prunus mahaleb (Rosaceae) Produces More Flowers Than Fruits","container-title":"American Journal of Botany","page":"1305-1309","volume":"80","issue":"11","source":"JSTOR","abstract":"Various mutually compatible hypotheses have been proposed to explain the low levels of fruit set observed in many hermaphrodite plants. I carried out trials to determine which of these hypotheses best explains the low fruit set occurring in Prunus mahaleb L. (Rosaceae). The results of insect exclusion, supplementary pollination, and flower removal experiments indicate that the ovary reserve hypothesis and the selective abortion hypothesis seem to be the most likely explanations for the production of excess flowers in P mahaleb.","DOI":"10.2307/2445715","ISSN":"0002-9122","journalAbbreviation":"American Journal of Botany","author":[{"family":"Guittian","given":"Javier"}],"issued":{"date-parts":[["1993"]]}}},{"id":1983,"uris":["http://zotero.org/users/503753/items/CXAWBX79"],"uri":["http://zotero.org/users/503753/items/CXAWBX79"],"itemData":{"id":1983,"type":"article-journal","title":"Selective seed abortion increases offspring survival in Cynoglossum officinale (Boraginaceae)","container-title":"American Journal of Botany","page":"1033-1040","volume":"88","issue":"6","source":"www.amjbot.org","abstract":"Selective embryo abortion is one of the evolutionary explanations for the surplus of ovules found in many plant species. To manipulate the level of embryo abortion, we removed ovules and applied nutrients to plants of Cynoglossum officinale (Boraginaceae) after they started to flower. From these two treatments and a control series, seeds were collected, germinated, and transplanted in the field to assess the quality of the resulting offspring. Nutrient addition did not increase the number of seeds per flower significantly. Fewer embryos were aborted in the ovule removal treatment. The seeds produced in the ovule removal treatment had a significantly greater mass and significantly lower survival than the offspring from the control group. This difference in survival indicates that offspring of lower quality are selectively aborted in the control group. Offspring from the nutrient addition treatment survived longer. The offspring of the treatments did not differ significantly from the control group in growth. Simple mathematical calculations, based on the differences in offspring quality that we found, indicate that the selective abortion hypothesis can be an important factor explaining the advantage of the “surplus production” of ovules.","ISSN":"0002-9122, 1537-2197","note":"PMID: 11410467","journalAbbreviation":"Am. J. Bot.","language":"en","author":[{"family":"Melser","given":"Chantal"},{"family":"Klinkhamer","given":"Peter G. L."}],"issued":{"date-parts":[["2001",6,1]]}}},{"id":431,"uris":["http://zotero.org/users/503753/items/CI98CQUN"],"uri":["http://zotero.org/users/503753/items/CI98CQUN"],"itemData":{"id":431,"type":"book","title":"Ecology and Evolution of Flowers","publisher":"Oxford University Press","number-of-pages":"400","source":"Google Books","abstract":"The reproductive organs and mating biology of angiosperms exhibit greater variety than those of any other group of organisms. Flowers and inflorescences are also the most diverse structures produced by angiosperms, and floral traits provide some of the most compelling examples of evolution by natural selection. Given that flowering plants include roughly 250,000 species, their reproductive diversity will not be explained easily by continued accumulation of case studies of individual species. Instead a more strategic approach is now required, which seeks to identify general principles concerning the role of ecological function in the evolution of reproductive diversity.  The Ecology and Evolution of Flowers uses this approach to expose new insights into the functional basis of floral diversity, and presents the very latest theoretical and empirical research on floral evolution. Floral biology is a dynamic and growing area and this book, written by the leading internationally recognized researchers in this field, reviews current progress in understanding the evolution and function of flowers. Chapters contain both new research findings and synthesis. Major sections in turn examine functional aspects of floral traits and sexual systems, the ecological influences on reproductive adaptation, and the role of floral biology in angiosperm diversification. Overall, this integrated treatment illustrates the role of floral function and evolution in the generation of angiosperm biodiversity.  This advanced textbook is suitable for graduate level students taking courses in plant ecology, evolution, systematics, biodiversity and conservation. It will also be of interest and use to a broader audience of plant scientists seeking an authoritative overview of recent advances in floral biology.","ISBN":"978-0-19-857086-8","language":"en","author":[{"family":"Harder","given":"Lawrence D."},{"family":"Barrett","given":"Spencer Charles Hilton"}],"issued":{"date-parts":[["2006"]]}}}],"schema":"https://github.com/citation-style-language/schema/raw/master/csl-citation.json"} </w:instrText>
        </w:r>
        <w:r w:rsidR="00AA0C98" w:rsidRPr="00E57A15">
          <w:fldChar w:fldCharType="separate"/>
        </w:r>
        <w:r w:rsidR="00AA0C98" w:rsidRPr="00E57A15">
          <w:rPr>
            <w:rFonts w:cs="Times New Roman"/>
          </w:rPr>
          <w:t>(Willson &amp; Burley 1983; Sutherland 1986; Kozlowski &amp; Stearns 1989; Guittian 1993; Melser &amp; Klinkhamer 2001; Harder &amp; Barrett 2006)</w:t>
        </w:r>
        <w:r w:rsidR="00AA0C98" w:rsidRPr="00E57A15">
          <w:fldChar w:fldCharType="end"/>
        </w:r>
        <w:r w:rsidR="00AA0C98" w:rsidRPr="00E57A15">
          <w:t>.</w:t>
        </w:r>
      </w:ins>
      <w:del w:id="490" w:author="Daniel Falster" w:date="2017-06-29T09:55:00Z">
        <w:r w:rsidR="003D5363" w:rsidRPr="00E57A15" w:rsidDel="00B97670">
          <w:delText xml:space="preserve"> </w:delText>
        </w:r>
      </w:del>
      <w:del w:id="491" w:author="Daniel Falster" w:date="2017-06-29T09:41:00Z">
        <w:r w:rsidR="003D5363" w:rsidRPr="00E57A15" w:rsidDel="00AD7B6B">
          <w:delText>The alternative</w:delText>
        </w:r>
        <w:r w:rsidR="00C70B23" w:rsidRPr="00E57A15" w:rsidDel="00AD7B6B">
          <w:delText xml:space="preserve">, </w:delText>
        </w:r>
        <w:r w:rsidR="008205B4" w:rsidRPr="00E57A15" w:rsidDel="00AD7B6B">
          <w:delText xml:space="preserve">a </w:delText>
        </w:r>
        <w:r w:rsidR="00C70B23" w:rsidRPr="00E57A15" w:rsidDel="00AD7B6B">
          <w:delText xml:space="preserve">species with proportionally higher </w:delText>
        </w:r>
      </w:del>
      <w:del w:id="492" w:author="Daniel Falster" w:date="2017-06-29T09:55:00Z">
        <w:r w:rsidR="00C70B23" w:rsidRPr="00E57A15" w:rsidDel="00B97670">
          <w:delText>pollen-attraction</w:delText>
        </w:r>
      </w:del>
      <w:del w:id="493" w:author="Daniel Falster" w:date="2017-06-29T09:41:00Z">
        <w:r w:rsidR="00C70B23" w:rsidRPr="00E57A15" w:rsidDel="00AD7B6B">
          <w:delText xml:space="preserve"> costs</w:delText>
        </w:r>
      </w:del>
      <w:del w:id="494" w:author="Daniel Falster" w:date="2017-06-29T09:55:00Z">
        <w:r w:rsidR="00A62C88" w:rsidRPr="00E57A15" w:rsidDel="00B97670">
          <w:delText>,</w:delText>
        </w:r>
        <w:r w:rsidR="00C70B23" w:rsidRPr="00E57A15" w:rsidDel="00B97670">
          <w:delText xml:space="preserve"> </w:delText>
        </w:r>
      </w:del>
      <w:del w:id="495" w:author="Daniel Falster" w:date="2017-06-29T09:41:00Z">
        <w:r w:rsidR="00C70B23" w:rsidRPr="00E57A15" w:rsidDel="00AD7B6B">
          <w:delText>should display parental</w:delText>
        </w:r>
      </w:del>
      <w:ins w:id="496" w:author="L. Harder" w:date="2017-06-28T10:45:00Z">
        <w:del w:id="497" w:author="Daniel Falster" w:date="2017-06-29T09:41:00Z">
          <w:r w:rsidR="00796D33" w:rsidRPr="00E57A15" w:rsidDel="00AD7B6B">
            <w:delText>maternal</w:delText>
          </w:r>
        </w:del>
      </w:ins>
      <w:del w:id="498" w:author="Daniel Falster" w:date="2017-06-29T09:41:00Z">
        <w:r w:rsidR="00C70B23" w:rsidRPr="00E57A15" w:rsidDel="00AD7B6B">
          <w:delText xml:space="preserve"> pessimism</w:delText>
        </w:r>
        <w:r w:rsidR="00766BBB" w:rsidRPr="00E57A15" w:rsidDel="00AD7B6B">
          <w:delText xml:space="preserve"> and </w:delText>
        </w:r>
      </w:del>
      <w:del w:id="499" w:author="Daniel Falster" w:date="2017-06-29T09:55:00Z">
        <w:r w:rsidR="00766BBB" w:rsidRPr="00E57A15" w:rsidDel="00B97670">
          <w:delText>produce relatively few</w:delText>
        </w:r>
      </w:del>
      <w:del w:id="500" w:author="Daniel Falster" w:date="2017-06-29T09:41:00Z">
        <w:r w:rsidR="00766BBB" w:rsidRPr="00E57A15" w:rsidDel="00AD7B6B">
          <w:delText>er</w:delText>
        </w:r>
      </w:del>
      <w:del w:id="501" w:author="Daniel Falster" w:date="2017-06-29T09:55:00Z">
        <w:r w:rsidR="00766BBB" w:rsidRPr="00E57A15" w:rsidDel="00B97670">
          <w:delText xml:space="preserve"> </w:delText>
        </w:r>
        <w:r w:rsidR="00C70B23" w:rsidRPr="00E57A15" w:rsidDel="00B97670">
          <w:delText>ovules</w:delText>
        </w:r>
      </w:del>
      <w:del w:id="502" w:author="Daniel Falster" w:date="2017-06-29T09:41:00Z">
        <w:r w:rsidR="00C70B23" w:rsidRPr="00E57A15" w:rsidDel="00AD7B6B">
          <w:delText>, with embryo number limiting seed production in many years</w:delText>
        </w:r>
      </w:del>
      <w:del w:id="503" w:author="Daniel Falster" w:date="2017-06-29T09:55:00Z">
        <w:r w:rsidR="00C70B23" w:rsidRPr="00E57A15" w:rsidDel="00B97670">
          <w:delText>.</w:delText>
        </w:r>
      </w:del>
      <w:del w:id="504" w:author="Daniel Falster" w:date="2017-06-29T09:45:00Z">
        <w:r w:rsidR="00C70B23" w:rsidRPr="00E57A15" w:rsidDel="00AD7B6B">
          <w:delText xml:space="preserve"> </w:delText>
        </w:r>
      </w:del>
    </w:p>
    <w:p w14:paraId="65F85BB9" w14:textId="450D030F" w:rsidR="006A0EE8" w:rsidRPr="00E57A15" w:rsidRDefault="00252B64" w:rsidP="00AA0C98">
      <w:del w:id="505" w:author="Daniel Falster" w:date="2017-06-29T10:05:00Z">
        <w:r w:rsidRPr="00E57A15" w:rsidDel="00AA0C98">
          <w:delText>Since parental</w:delText>
        </w:r>
      </w:del>
      <w:ins w:id="506" w:author="L. Harder" w:date="2017-06-28T10:45:00Z">
        <w:del w:id="507" w:author="Daniel Falster" w:date="2017-06-29T10:05:00Z">
          <w:r w:rsidR="00796D33" w:rsidRPr="00E57A15" w:rsidDel="00AA0C98">
            <w:delText>maternal</w:delText>
          </w:r>
        </w:del>
      </w:ins>
      <w:del w:id="508" w:author="Daniel Falster" w:date="2017-06-29T10:05:00Z">
        <w:r w:rsidRPr="00E57A15" w:rsidDel="00AA0C98">
          <w:delText xml:space="preserve"> optimists have lower</w:delText>
        </w:r>
      </w:del>
      <w:del w:id="509" w:author="Daniel Falster" w:date="2017-06-29T09:59:00Z">
        <w:r w:rsidRPr="00E57A15" w:rsidDel="00AA0C98">
          <w:delText xml:space="preserve"> seed</w:delText>
        </w:r>
        <w:r w:rsidR="003D5363" w:rsidRPr="00E57A15" w:rsidDel="00AA0C98">
          <w:delText>set (seed to ovule ratio)</w:delText>
        </w:r>
      </w:del>
      <w:del w:id="510" w:author="Daniel Falster" w:date="2017-06-29T10:05:00Z">
        <w:r w:rsidRPr="00E57A15" w:rsidDel="00AA0C98">
          <w:delText xml:space="preserve">, logically they need to ensure that the seeds they mature are likely to germinate and establish. One mechanism to increase seed and seedling success is to </w:delText>
        </w:r>
        <w:r w:rsidR="007C6EDF" w:rsidRPr="00E57A15" w:rsidDel="00AA0C98">
          <w:delText>invest more resources in embryo provisioning</w:delText>
        </w:r>
      </w:del>
      <w:del w:id="511" w:author="Daniel Falster" w:date="2017-06-29T10:00:00Z">
        <w:r w:rsidR="007C6EDF" w:rsidRPr="00E57A15" w:rsidDel="00AA0C98">
          <w:delText>, manifested as higher packaging and dispersal costs and higher seed mass</w:delText>
        </w:r>
      </w:del>
      <w:del w:id="512" w:author="Daniel Falster" w:date="2017-06-29T10:05:00Z">
        <w:r w:rsidR="007C6EDF" w:rsidRPr="00E57A15" w:rsidDel="00AA0C98">
          <w:delText xml:space="preserve">. High per seed resource investment in turn </w:delText>
        </w:r>
        <w:r w:rsidR="004F6B6D" w:rsidRPr="00E57A15" w:rsidDel="00AA0C98">
          <w:delText xml:space="preserve">will favor </w:delText>
        </w:r>
        <w:r w:rsidR="007C6EDF" w:rsidRPr="00E57A15" w:rsidDel="00AA0C98">
          <w:delText>provision</w:delText>
        </w:r>
        <w:r w:rsidR="004F6B6D" w:rsidRPr="00E57A15" w:rsidDel="00AA0C98">
          <w:delText>ing</w:delText>
        </w:r>
        <w:r w:rsidR="007C6EDF" w:rsidRPr="00E57A15" w:rsidDel="00AA0C98">
          <w:delText xml:space="preserve"> embryos that are </w:delText>
        </w:r>
        <w:r w:rsidRPr="00E57A15" w:rsidDel="00AA0C98">
          <w:delText>vigorous genotypes</w:delText>
        </w:r>
        <w:r w:rsidR="003D5363" w:rsidRPr="00E57A15" w:rsidDel="00AA0C98">
          <w:delText>, in part accomplished</w:delText>
        </w:r>
        <w:r w:rsidRPr="00E57A15" w:rsidDel="00AA0C98">
          <w:delText xml:space="preserve"> by being selective about which pollen grains to use and which zygotes to provision,</w:delText>
        </w:r>
      </w:del>
      <w:del w:id="513" w:author="Daniel Falster" w:date="2017-06-29T10:04:00Z">
        <w:r w:rsidRPr="00E57A15" w:rsidDel="00AA0C98">
          <w:delText xml:space="preserve"> termed selective abortion</w:delText>
        </w:r>
      </w:del>
      <w:del w:id="514" w:author="Daniel Falster" w:date="2017-06-29T10:00:00Z">
        <w:r w:rsidR="003D5363" w:rsidRPr="00E57A15" w:rsidDel="00AA0C98">
          <w:delText>. This has been</w:delText>
        </w:r>
        <w:r w:rsidRPr="00E57A15" w:rsidDel="00AA0C98">
          <w:delText xml:space="preserve"> shown to be an important mechanism to increase plant fitness</w:delText>
        </w:r>
      </w:del>
      <w:del w:id="515" w:author="Daniel Falster" w:date="2017-06-29T10:04:00Z">
        <w:r w:rsidRPr="00E57A15" w:rsidDel="00AA0C98">
          <w:delText xml:space="preserve"> </w:delText>
        </w:r>
        <w:r w:rsidRPr="00E57A15" w:rsidDel="00AA0C98">
          <w:fldChar w:fldCharType="begin"/>
        </w:r>
        <w:r w:rsidR="00524161" w:rsidRPr="00E57A15" w:rsidDel="00AA0C98">
          <w:delInstrText xml:space="preserve"> ADDIN ZOTERO_ITEM CSL_CITATION {"citationID":"4Jrd6Lmk","properties":{"formattedCitation":"(Willson &amp; Burley 1983; Sutherland 1986; Kozlowski &amp; Stearns 1989; Guittian 1993; Melser &amp; Klinkhamer 2001; Harder &amp; Barrett 2006)","plainCitation":"(Willson &amp; Burley 1983; Sutherland 1986; Kozlowski &amp; Stearns 1989; Guittian 1993; Melser &amp; Klinkhamer 2001; Harder &amp; Barrett 2006)"},"citationItems":[{"id":1987,"uris":["http://zotero.org/users/503753/items/W8BMISQJ"],"uri":["http://zotero.org/users/503753/items/W8BMISQJ"],"itemData":{"id":1987,"type":"book","title":"Mate Choice in Plants: Tactics, Mechanisms, and Consequences","publisher":"Princeton University Press","number-of-pages":"274","source":"Google Books","abstract":"This book maintains that higher plants manifest some degree of sexual selection, and it begins to build a framework that unifies many features of plant reproduction previously considered unrelated. Reviewing evidence for sexual selection in plants, the authors discuss possible male-female interactions, concluding with an extensive set of hypotheses for testing. Mechanisms that could be employed in sexual selection in plants include various cellular mechanisms, such as both nuclear and cytoplasmic genetics, B chromosomes, and paternal contributions to the zygote, as well as abortion, double fertilization, delayed fertilization, and certain forms of polyembryony. This study compares the consequences of these processes for the evolution of mate choice in \"gymnosperms\" and angiosperms.","ISBN":"978-0-691-08334-6","note":"Google-Books-ID: m5AsC4ulELQC","shortTitle":"Mate Choice in Plants","language":"en","author":[{"family":"Willson","given":"Mary F."},{"family":"Burley","given":"Nancy"}],"issued":{"date-parts":[["1983"]]}}},{"id":853,"uris":["http://zotero.org/users/503753/items/QTQQ5739"],"uri":["http://zotero.org/users/503753/items/QTQQ5739"],"itemData":{"id":853,"type":"article-journal","title":"Patterns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1972,"uris":["http://zotero.org/users/503753/items/3PIKBSSQ"],"uri":["http://zotero.org/users/503753/items/3PIKBSSQ"],"itemData":{"id":1972,"type":"article-journal","title":"Hypotheses for the Production of Excess Zygotes: Models of Bet-Hedging and Selective Abortion","container-title":"Evolution","page":"1369-1377","volume":"43","issue":"7","source":"JSTOR","abstract":"Two hypotheses can explain the overproduction of zygotes. Bet-hedging assumes that optimal brood size varies unpredictably among breeding attempts. Excess zygotes are produced so that the number of independent offspring can be flexibly adjusted downward to the optimum number for that attempt. Selective abortion suggests that parents overproduce zygotes, identify those with the highest fitness expectations, then kill or abandon those with lower fitness in order to concentrate investment in those with the best prospects. Both hypotheses for the overproduction of zygotes work in principle, alone or together, and can lead to impressive levels of zygote overproduction. For both hypotheses, high levels of zygote overproduction are only attained when the unit cost of an aborted embryo is low relative to the cost of an independent offspring. Under bet-hedging, it is also important that the variability of environmental conditions important for breeding success be high. The two hypotheses together make clear when a parent could increase its fitness by killing or abandoning its offspring.","DOI":"10.2307/2409453","ISSN":"0014-3820","shortTitle":"Hypotheses for the Production of Excess Zygotes","journalAbbreviation":"Evolution","author":[{"family":"Kozlowski","given":"Jan"},{"family":"Stearns","given":"Stephen C."}],"issued":{"date-parts":[["1989"]]}}},{"id":1974,"uris":["http://zotero.org/users/503753/items/2NE9GKJC"],"uri":["http://zotero.org/users/503753/items/2NE9GKJC"],"itemData":{"id":1974,"type":"article-journal","title":"Why Prunus mahaleb (Rosaceae) Produces More Flowers Than Fruits","container-title":"American Journal of Botany","page":"1305-1309","volume":"80","issue":"11","source":"JSTOR","abstract":"Various mutually compatible hypotheses have been proposed to explain the low levels of fruit set observed in many hermaphrodite plants. I carried out trials to determine which of these hypotheses best explains the low fruit set occurring in Prunus mahaleb L. (Rosaceae). The results of insect exclusion, supplementary pollination, and flower removal experiments indicate that the ovary reserve hypothesis and the selective abortion hypothesis seem to be the most likely explanations for the production of excess flowers in P mahaleb.","DOI":"10.2307/2445715","ISSN":"0002-9122","journalAbbreviation":"American Journal of Botany","author":[{"family":"Guittian","given":"Javier"}],"issued":{"date-parts":[["1993"]]}}},{"id":1983,"uris":["http://zotero.org/users/503753/items/CXAWBX79"],"uri":["http://zotero.org/users/503753/items/CXAWBX79"],"itemData":{"id":1983,"type":"article-journal","title":"Selective seed abortion increases offspring survival in Cynoglossum officinale (Boraginaceae)","container-title":"American Journal of Botany","page":"1033-1040","volume":"88","issue":"6","source":"www.amjbot.org","abstract":"Selective embryo abortion is one of the evolutionary explanations for the surplus of ovules found in many plant species. To manipulate the level of embryo abortion, we removed ovules and applied nutrients to plants of Cynoglossum officinale (Boraginaceae) after they started to flower. From these two treatments and a control series, seeds were collected, germinated, and transplanted in the field to assess the quality of the resulting offspring. Nutrient addition did not increase the number of seeds per flower significantly. Fewer embryos were aborted in the ovule removal treatment. The seeds produced in the ovule removal treatment had a significantly greater mass and significantly lower survival than the offspring from the control group. This difference in survival indicates that offspring of lower quality are selectively aborted in the control group. Offspring from the nutrient addition treatment survived longer. The offspring of the treatments did not differ significantly from the control group in growth. Simple mathematical calculations, based on the differences in offspring quality that we found, indicate that the selective abortion hypothesis can be an important factor explaining the advantage of the “surplus production” of ovules.","ISSN":"0002-9122, 1537-2197","note":"PMID: 11410467","journalAbbreviation":"Am. J. Bot.","language":"en","author":[{"family":"Melser","given":"Chantal"},{"family":"Klinkhamer","given":"Peter G. L."}],"issued":{"date-parts":[["2001",6,1]]}}},{"id":431,"uris":["http://zotero.org/users/503753/items/CI98CQUN"],"uri":["http://zotero.org/users/503753/items/CI98CQUN"],"itemData":{"id":431,"type":"book","title":"Ecology and Evolution of Flowers","publisher":"Oxford University Press","number-of-pages":"400","source":"Google Books","abstract":"The reproductive organs and mating biology of angiosperms exhibit greater variety than those of any other group of organisms. Flowers and inflorescences are also the most diverse structures produced by angiosperms, and floral traits provide some of the most compelling examples of evolution by natural selection. Given that flowering plants include roughly 250,000 species, their reproductive diversity will not be explained easily by continued accumulation of case studies of individual species. Instead a more strategic approach is now required, which seeks to identify general principles concerning the role of ecological function in the evolution of reproductive diversity.  The Ecology and Evolution of Flowers uses this approach to expose new insights into the functional basis of floral diversity, and presents the very latest theoretical and empirical research on floral evolution. Floral biology is a dynamic and growing area and this book, written by the leading internationally recognized researchers in this field, reviews current progress in understanding the evolution and function of flowers. Chapters contain both new research findings and synthesis. Major sections in turn examine functional aspects of floral traits and sexual systems, the ecological influences on reproductive adaptation, and the role of floral biology in angiosperm diversification. Overall, this integrated treatment illustrates the role of floral function and evolution in the generation of angiosperm biodiversity.  This advanced textbook is suitable for graduate level students taking courses in plant ecology, evolution, systematics, biodiversity and conservation. It will also be of interest and use to a broader audience of plant scientists seeking an authoritative overview of recent advances in floral biology.","ISBN":"978-0-19-857086-8","language":"en","author":[{"family":"Harder","given":"Lawrence D."},{"family":"Barrett","given":"Spencer Charles Hilton"}],"issued":{"date-parts":[["2006"]]}}}],"schema":"https://github.com/citation-style-language/schema/raw/master/csl-citation.json"} </w:delInstrText>
        </w:r>
        <w:r w:rsidRPr="00E57A15" w:rsidDel="00AA0C98">
          <w:fldChar w:fldCharType="separate"/>
        </w:r>
        <w:r w:rsidR="00A231E0" w:rsidRPr="00E57A15" w:rsidDel="00AA0C98">
          <w:rPr>
            <w:rFonts w:cs="Times New Roman"/>
          </w:rPr>
          <w:delText>(Willson &amp; Burley 1983; Sutherland 1986; Kozlowski &amp; Stearns 1989; Guittian 1993; Melser &amp; Klinkhamer 2001; Harder &amp; Barrett 2006)</w:delText>
        </w:r>
        <w:r w:rsidRPr="00E57A15" w:rsidDel="00AA0C98">
          <w:fldChar w:fldCharType="end"/>
        </w:r>
      </w:del>
      <w:del w:id="516" w:author="Daniel Falster" w:date="2017-06-29T10:05:00Z">
        <w:r w:rsidRPr="00E57A15" w:rsidDel="00AA0C98">
          <w:delText xml:space="preserve">. </w:delText>
        </w:r>
        <w:r w:rsidR="008D5690" w:rsidRPr="00E57A15" w:rsidDel="00AA0C98">
          <w:delText>A</w:delText>
        </w:r>
        <w:r w:rsidRPr="00E57A15" w:rsidDel="00AA0C98">
          <w:delText xml:space="preserve"> parent plant can exert stronger zygote selection if a large pool of excess </w:delText>
        </w:r>
        <w:r w:rsidR="004F6B6D" w:rsidRPr="00E57A15" w:rsidDel="00AA0C98">
          <w:delText>zygotes is brought into existence</w:delText>
        </w:r>
        <w:r w:rsidR="007C6EDF" w:rsidRPr="00E57A15" w:rsidDel="00AA0C98">
          <w:delText xml:space="preserve">, exactly the </w:delText>
        </w:r>
        <w:r w:rsidR="004E2575" w:rsidRPr="00E57A15" w:rsidDel="00AA0C98">
          <w:delText xml:space="preserve">strategy displayed by </w:delText>
        </w:r>
        <w:r w:rsidR="007C6EDF" w:rsidRPr="00E57A15" w:rsidDel="00AA0C98">
          <w:delText>a parental</w:delText>
        </w:r>
      </w:del>
      <w:ins w:id="517" w:author="L. Harder" w:date="2017-06-28T10:45:00Z">
        <w:del w:id="518" w:author="Daniel Falster" w:date="2017-06-29T10:05:00Z">
          <w:r w:rsidR="00796D33" w:rsidRPr="00E57A15" w:rsidDel="00AA0C98">
            <w:delText>maternal</w:delText>
          </w:r>
        </w:del>
      </w:ins>
      <w:del w:id="519" w:author="Daniel Falster" w:date="2017-06-29T10:05:00Z">
        <w:r w:rsidR="007C6EDF" w:rsidRPr="00E57A15" w:rsidDel="00AA0C98">
          <w:delText xml:space="preserve"> optimist</w:delText>
        </w:r>
        <w:r w:rsidRPr="00E57A15" w:rsidDel="00AA0C98">
          <w:delText>.</w:delText>
        </w:r>
        <w:r w:rsidR="007C6EDF" w:rsidRPr="00E57A15" w:rsidDel="00AA0C98">
          <w:delText xml:space="preserve"> In summary</w:delText>
        </w:r>
        <w:r w:rsidRPr="00E57A15" w:rsidDel="00AA0C98">
          <w:delText>, we expect the ratio of ovules to seeds</w:delText>
        </w:r>
        <w:r w:rsidR="006A0EE8" w:rsidRPr="00E57A15" w:rsidDel="00AA0C98">
          <w:delText xml:space="preserve">, defined here as </w:delText>
        </w:r>
        <w:commentRangeStart w:id="520"/>
        <w:r w:rsidR="006A0EE8" w:rsidRPr="00E57A15" w:rsidDel="00AA0C98">
          <w:rPr>
            <w:i/>
          </w:rPr>
          <w:delText>choosiness</w:delText>
        </w:r>
        <w:r w:rsidR="006A0EE8" w:rsidRPr="00E57A15" w:rsidDel="00AA0C98">
          <w:delText xml:space="preserve"> </w:delText>
        </w:r>
        <w:commentRangeEnd w:id="520"/>
        <w:r w:rsidR="009D7757" w:rsidRPr="00E57A15" w:rsidDel="00AA0C98">
          <w:rPr>
            <w:rStyle w:val="CommentReference"/>
          </w:rPr>
          <w:commentReference w:id="520"/>
        </w:r>
        <w:r w:rsidR="006A0EE8" w:rsidRPr="00E57A15" w:rsidDel="00AA0C98">
          <w:delText xml:space="preserve">(the inverse of </w:delText>
        </w:r>
        <w:r w:rsidR="006A0EE8" w:rsidRPr="00E57A15" w:rsidDel="00AA0C98">
          <w:rPr>
            <w:i/>
          </w:rPr>
          <w:delText>seedset</w:delText>
        </w:r>
        <w:r w:rsidR="006A0EE8" w:rsidRPr="00E57A15" w:rsidDel="00AA0C98">
          <w:delText>),</w:delText>
        </w:r>
        <w:r w:rsidRPr="00E57A15" w:rsidDel="00AA0C98">
          <w:delText xml:space="preserve"> to </w:delText>
        </w:r>
        <w:r w:rsidR="006A0EE8" w:rsidRPr="00E57A15" w:rsidDel="00AA0C98">
          <w:delText>be highest in parental</w:delText>
        </w:r>
      </w:del>
      <w:ins w:id="521" w:author="L. Harder" w:date="2017-06-28T10:45:00Z">
        <w:del w:id="522" w:author="Daniel Falster" w:date="2017-06-29T10:05:00Z">
          <w:r w:rsidR="00796D33" w:rsidRPr="00E57A15" w:rsidDel="00AA0C98">
            <w:delText>maternal</w:delText>
          </w:r>
        </w:del>
      </w:ins>
      <w:del w:id="523" w:author="Daniel Falster" w:date="2017-06-29T10:05:00Z">
        <w:r w:rsidR="006A0EE8" w:rsidRPr="00E57A15" w:rsidDel="00AA0C98">
          <w:delText xml:space="preserve"> optimists, those species with relatively lower pollen-attraction costs (</w:delText>
        </w:r>
        <w:r w:rsidR="000F7A6D" w:rsidRPr="00E57A15" w:rsidDel="00AA0C98">
          <w:delText xml:space="preserve">trade-off 3 in </w:delText>
        </w:r>
      </w:del>
      <w:del w:id="524" w:author="Daniel Falster" w:date="2017-06-28T20:39:00Z">
        <w:r w:rsidR="000F7A6D" w:rsidRPr="00E57A15" w:rsidDel="00A87A3D">
          <w:delText xml:space="preserve">Figure </w:delText>
        </w:r>
      </w:del>
      <w:del w:id="525" w:author="Daniel Falster" w:date="2017-06-29T10:05:00Z">
        <w:r w:rsidR="000F7A6D" w:rsidRPr="00E57A15" w:rsidDel="00AA0C98">
          <w:delText>1b</w:delText>
        </w:r>
        <w:r w:rsidR="006A0EE8" w:rsidRPr="00E57A15" w:rsidDel="00AA0C98">
          <w:delText>).</w:delText>
        </w:r>
        <w:r w:rsidR="0007456C" w:rsidRPr="00E57A15" w:rsidDel="00AA0C98">
          <w:delText xml:space="preserve"> </w:delText>
        </w:r>
      </w:del>
      <w:del w:id="526" w:author="Daniel Falster" w:date="2017-06-29T10:06:00Z">
        <w:r w:rsidR="0067148D" w:rsidRPr="00E57A15" w:rsidDel="00AA0C98">
          <w:delText>(</w:delText>
        </w:r>
        <w:r w:rsidR="0000005F" w:rsidRPr="00E57A15" w:rsidDel="00AA0C98">
          <w:delText xml:space="preserve">Note that </w:delText>
        </w:r>
      </w:del>
      <w:ins w:id="527" w:author="Daniel Falster" w:date="2017-06-29T10:06:00Z">
        <w:r w:rsidR="00AA0C98" w:rsidRPr="00E57A15">
          <w:t xml:space="preserve"> Although low </w:t>
        </w:r>
      </w:ins>
      <w:ins w:id="528" w:author="Daniel Falster" w:date="2017-06-29T10:05:00Z">
        <w:r w:rsidR="00AA0C98" w:rsidRPr="00E57A15">
          <w:t>seedset</w:t>
        </w:r>
      </w:ins>
      <w:del w:id="529" w:author="Daniel Falster" w:date="2017-06-29T10:05:00Z">
        <w:r w:rsidR="0000005F" w:rsidRPr="00E57A15" w:rsidDel="00AA0C98">
          <w:rPr>
            <w:i/>
          </w:rPr>
          <w:delText>choosiness</w:delText>
        </w:r>
        <w:r w:rsidR="0000005F" w:rsidRPr="00E57A15" w:rsidDel="00AA0C98">
          <w:delText xml:space="preserve"> </w:delText>
        </w:r>
      </w:del>
      <w:del w:id="530" w:author="Daniel Falster" w:date="2017-06-29T10:06:00Z">
        <w:r w:rsidR="0000005F" w:rsidRPr="00E57A15" w:rsidDel="00A55AE6">
          <w:delText>as defined here</w:delText>
        </w:r>
      </w:del>
      <w:ins w:id="531" w:author="Daniel Falster" w:date="2017-06-29T10:06:00Z">
        <w:r w:rsidR="00A55AE6" w:rsidRPr="00E57A15">
          <w:t xml:space="preserve"> </w:t>
        </w:r>
        <w:r w:rsidR="00AA0C98" w:rsidRPr="00E57A15">
          <w:t xml:space="preserve">can arise via </w:t>
        </w:r>
      </w:ins>
      <w:del w:id="532" w:author="Daniel Falster" w:date="2017-06-29T10:06:00Z">
        <w:r w:rsidR="0067148D" w:rsidRPr="00E57A15" w:rsidDel="00AA0C98">
          <w:delText xml:space="preserve"> encompasses</w:delText>
        </w:r>
        <w:r w:rsidR="0000005F" w:rsidRPr="00E57A15" w:rsidDel="00AA0C98">
          <w:delText xml:space="preserve"> </w:delText>
        </w:r>
      </w:del>
      <w:r w:rsidR="0000005F" w:rsidRPr="00E57A15">
        <w:t xml:space="preserve">a number of processes that occur between </w:t>
      </w:r>
      <w:r w:rsidR="0067148D" w:rsidRPr="00E57A15">
        <w:t>ovule maturation and the onset of zygote provisioning, including pollen-limitation, pollen-ovule incompatibility</w:t>
      </w:r>
      <w:ins w:id="533" w:author="Daniel Falster" w:date="2017-06-29T10:07:00Z">
        <w:r w:rsidR="00A55AE6" w:rsidRPr="00E57A15">
          <w:t xml:space="preserve">; </w:t>
        </w:r>
      </w:ins>
      <w:del w:id="534" w:author="Daniel Falster" w:date="2017-06-29T10:07:00Z">
        <w:r w:rsidR="0067148D" w:rsidRPr="00E57A15" w:rsidDel="00A55AE6">
          <w:delText xml:space="preserve">, and </w:delText>
        </w:r>
      </w:del>
      <w:r w:rsidR="0067148D" w:rsidRPr="00E57A15">
        <w:t>selective embryo abortion</w:t>
      </w:r>
      <w:del w:id="535" w:author="Daniel Falster" w:date="2017-06-29T10:07:00Z">
        <w:r w:rsidR="0067148D" w:rsidRPr="00E57A15" w:rsidDel="00A55AE6">
          <w:delText>.</w:delText>
        </w:r>
        <w:r w:rsidR="000B2E8D" w:rsidRPr="00E57A15" w:rsidDel="00A55AE6">
          <w:delText xml:space="preserve"> However among these processes, it is selective abortion that</w:delText>
        </w:r>
      </w:del>
      <w:r w:rsidR="000B2E8D" w:rsidRPr="00E57A15">
        <w:t xml:space="preserve"> is expected to be stronger in species with a relatively higher ovule count, i.e. </w:t>
      </w:r>
      <w:del w:id="536" w:author="L. Harder" w:date="2017-06-28T10:45:00Z">
        <w:r w:rsidR="000B2E8D" w:rsidRPr="00E57A15">
          <w:delText>parental</w:delText>
        </w:r>
      </w:del>
      <w:ins w:id="537" w:author="L. Harder" w:date="2017-06-28T10:45:00Z">
        <w:r w:rsidR="00796D33" w:rsidRPr="00E57A15">
          <w:t>maternal</w:t>
        </w:r>
      </w:ins>
      <w:r w:rsidR="000B2E8D" w:rsidRPr="00E57A15">
        <w:t xml:space="preserve"> optimists.</w:t>
      </w:r>
      <w:del w:id="538" w:author="Daniel Falster" w:date="2017-06-29T10:07:00Z">
        <w:r w:rsidR="0067148D" w:rsidRPr="00E57A15" w:rsidDel="00A55AE6">
          <w:delText>)</w:delText>
        </w:r>
      </w:del>
    </w:p>
    <w:p w14:paraId="403D517C" w14:textId="554D7662" w:rsidR="00D848E4" w:rsidRPr="00E57A15" w:rsidDel="00E57A15" w:rsidRDefault="00E57A15" w:rsidP="008D5690">
      <w:pPr>
        <w:rPr>
          <w:del w:id="539" w:author="Daniel Falster" w:date="2017-06-29T10:08:00Z"/>
        </w:rPr>
      </w:pPr>
      <w:ins w:id="540" w:author="Daniel Falster" w:date="2017-06-29T10:08:00Z">
        <w:r>
          <w:t>While e</w:t>
        </w:r>
        <w:r w:rsidRPr="00AD7B6B">
          <w:t xml:space="preserve">ach </w:t>
        </w:r>
        <w:r>
          <w:t xml:space="preserve">of these two </w:t>
        </w:r>
        <w:r w:rsidRPr="00AD7B6B">
          <w:t>theory lineage</w:t>
        </w:r>
        <w:r>
          <w:t>s</w:t>
        </w:r>
        <w:r w:rsidRPr="00AD7B6B">
          <w:t xml:space="preserve"> is quite developed, their interaction have not previously been considered.</w:t>
        </w:r>
        <w:r>
          <w:t xml:space="preserve"> Yet there are reasons to expect the two tradeoffs to become entangled and mutually reinforce each other. </w:t>
        </w:r>
      </w:ins>
      <w:del w:id="541" w:author="Daniel Falster" w:date="2017-06-29T10:01:00Z">
        <w:r w:rsidR="000F7A6D" w:rsidRPr="00E57A15" w:rsidDel="00AA0C98">
          <w:rPr>
            <w:highlight w:val="yellow"/>
          </w:rPr>
          <w:delText xml:space="preserve">The three trade-offs </w:delText>
        </w:r>
        <w:r w:rsidR="001F7ACB" w:rsidRPr="00E57A15" w:rsidDel="00AA0C98">
          <w:rPr>
            <w:highlight w:val="yellow"/>
          </w:rPr>
          <w:delText xml:space="preserve">combine to form </w:delText>
        </w:r>
        <w:r w:rsidR="000F7A6D" w:rsidRPr="00E57A15" w:rsidDel="00AA0C98">
          <w:rPr>
            <w:highlight w:val="yellow"/>
          </w:rPr>
          <w:delText xml:space="preserve">a single reproductive strategy continuum: </w:delText>
        </w:r>
        <w:r w:rsidR="00ED5D48" w:rsidRPr="00E57A15" w:rsidDel="00AA0C98">
          <w:rPr>
            <w:highlight w:val="yellow"/>
          </w:rPr>
          <w:delText>The count-size trade-offs and parental</w:delText>
        </w:r>
      </w:del>
      <w:ins w:id="542" w:author="L. Harder" w:date="2017-06-28T10:45:00Z">
        <w:del w:id="543" w:author="Daniel Falster" w:date="2017-06-29T10:01:00Z">
          <w:r w:rsidR="00796D33" w:rsidRPr="00E57A15" w:rsidDel="00AA0C98">
            <w:rPr>
              <w:highlight w:val="yellow"/>
            </w:rPr>
            <w:delText>maternal</w:delText>
          </w:r>
        </w:del>
      </w:ins>
      <w:del w:id="544" w:author="Daniel Falster" w:date="2017-06-29T10:01:00Z">
        <w:r w:rsidR="00ED5D48" w:rsidRPr="00E57A15" w:rsidDel="00AA0C98">
          <w:rPr>
            <w:highlight w:val="yellow"/>
          </w:rPr>
          <w:delText xml:space="preserve"> optimist-parental</w:delText>
        </w:r>
      </w:del>
      <w:ins w:id="545" w:author="L. Harder" w:date="2017-06-28T10:45:00Z">
        <w:del w:id="546" w:author="Daniel Falster" w:date="2017-06-29T10:01:00Z">
          <w:r w:rsidR="00796D33" w:rsidRPr="00E57A15" w:rsidDel="00AA0C98">
            <w:rPr>
              <w:highlight w:val="yellow"/>
            </w:rPr>
            <w:delText>maternal</w:delText>
          </w:r>
        </w:del>
      </w:ins>
      <w:del w:id="547" w:author="Daniel Falster" w:date="2017-06-29T10:01:00Z">
        <w:r w:rsidR="00ED5D48" w:rsidRPr="00E57A15" w:rsidDel="00AA0C98">
          <w:rPr>
            <w:highlight w:val="yellow"/>
          </w:rPr>
          <w:delText xml:space="preserve"> pessimist trade-off emerge </w:delText>
        </w:r>
        <w:r w:rsidR="000F7A6D" w:rsidRPr="00E57A15" w:rsidDel="00AA0C98">
          <w:rPr>
            <w:highlight w:val="yellow"/>
          </w:rPr>
          <w:delText>from</w:delText>
        </w:r>
        <w:r w:rsidR="00ED5D48" w:rsidRPr="00E57A15" w:rsidDel="00AA0C98">
          <w:rPr>
            <w:highlight w:val="yellow"/>
          </w:rPr>
          <w:delText xml:space="preserve"> different bodies of literature, but by extending them to consider total reproductive investment and </w:delText>
        </w:r>
        <w:r w:rsidR="00521E23" w:rsidRPr="00E57A15" w:rsidDel="00AA0C98">
          <w:rPr>
            <w:highlight w:val="yellow"/>
          </w:rPr>
          <w:delText xml:space="preserve">counts of </w:delText>
        </w:r>
        <w:r w:rsidR="00ED5D48" w:rsidRPr="00E57A15" w:rsidDel="00AA0C98">
          <w:rPr>
            <w:highlight w:val="yellow"/>
          </w:rPr>
          <w:delText xml:space="preserve">parts </w:delText>
        </w:r>
        <w:r w:rsidR="00D848E4" w:rsidRPr="00E57A15" w:rsidDel="00AA0C98">
          <w:rPr>
            <w:highlight w:val="yellow"/>
          </w:rPr>
          <w:delText xml:space="preserve">at </w:delText>
        </w:r>
        <w:r w:rsidR="00ED5D48" w:rsidRPr="00E57A15" w:rsidDel="00AA0C98">
          <w:rPr>
            <w:highlight w:val="yellow"/>
          </w:rPr>
          <w:delText>two key times in a plant’s reproductive cycle</w:delText>
        </w:r>
        <w:r w:rsidR="00521E23" w:rsidRPr="00E57A15" w:rsidDel="00AA0C98">
          <w:rPr>
            <w:highlight w:val="yellow"/>
          </w:rPr>
          <w:delText>,</w:delText>
        </w:r>
        <w:r w:rsidR="00ED5D48" w:rsidRPr="00E57A15" w:rsidDel="00AA0C98">
          <w:rPr>
            <w:highlight w:val="yellow"/>
          </w:rPr>
          <w:delText xml:space="preserve"> it becomes apparent that they </w:delText>
        </w:r>
        <w:r w:rsidR="006A0EE8" w:rsidRPr="00E57A15" w:rsidDel="00AA0C98">
          <w:rPr>
            <w:highlight w:val="yellow"/>
          </w:rPr>
          <w:delText>represent the same r</w:delText>
        </w:r>
        <w:r w:rsidR="0067148D" w:rsidRPr="00E57A15" w:rsidDel="00AA0C98">
          <w:rPr>
            <w:highlight w:val="yellow"/>
          </w:rPr>
          <w:delText>eproductive strategy continuum</w:delText>
        </w:r>
        <w:r w:rsidR="00D848E4" w:rsidRPr="00E57A15" w:rsidDel="00AA0C98">
          <w:rPr>
            <w:highlight w:val="yellow"/>
          </w:rPr>
          <w:delText xml:space="preserve"> and together predict a syndrome of traits associated with large-seeded </w:delText>
        </w:r>
        <w:r w:rsidR="00ED5D48" w:rsidRPr="00E57A15" w:rsidDel="00AA0C98">
          <w:rPr>
            <w:highlight w:val="yellow"/>
          </w:rPr>
          <w:delText>(</w:delText>
        </w:r>
        <w:r w:rsidR="00D848E4" w:rsidRPr="00E57A15" w:rsidDel="00AA0C98">
          <w:rPr>
            <w:highlight w:val="yellow"/>
          </w:rPr>
          <w:delText xml:space="preserve">depicted in </w:delText>
        </w:r>
      </w:del>
      <w:del w:id="548" w:author="Daniel Falster" w:date="2017-06-28T20:39:00Z">
        <w:r w:rsidR="00ED5D48" w:rsidRPr="00E57A15" w:rsidDel="00A87A3D">
          <w:rPr>
            <w:highlight w:val="yellow"/>
          </w:rPr>
          <w:delText xml:space="preserve">Figure </w:delText>
        </w:r>
      </w:del>
      <w:del w:id="549" w:author="Daniel Falster" w:date="2017-06-29T10:01:00Z">
        <w:r w:rsidR="00ED5D48" w:rsidRPr="00E57A15" w:rsidDel="00AA0C98">
          <w:rPr>
            <w:highlight w:val="yellow"/>
          </w:rPr>
          <w:delText>1</w:delText>
        </w:r>
        <w:r w:rsidR="005067A8" w:rsidRPr="00E57A15" w:rsidDel="00AA0C98">
          <w:rPr>
            <w:highlight w:val="yellow"/>
          </w:rPr>
          <w:delText>c</w:delText>
        </w:r>
        <w:r w:rsidR="00ED5D48" w:rsidRPr="00E57A15" w:rsidDel="00AA0C98">
          <w:rPr>
            <w:highlight w:val="yellow"/>
          </w:rPr>
          <w:delText>)</w:delText>
        </w:r>
        <w:r w:rsidR="00D848E4" w:rsidRPr="00E57A15" w:rsidDel="00AA0C98">
          <w:rPr>
            <w:highlight w:val="yellow"/>
          </w:rPr>
          <w:delText xml:space="preserve"> versus small-seeded species</w:delText>
        </w:r>
        <w:r w:rsidR="00ED5D48" w:rsidRPr="00E57A15" w:rsidDel="00AA0C98">
          <w:rPr>
            <w:highlight w:val="yellow"/>
          </w:rPr>
          <w:delText xml:space="preserve">. </w:delText>
        </w:r>
      </w:del>
      <w:del w:id="550" w:author="Daniel Falster" w:date="2017-06-29T10:08:00Z">
        <w:r w:rsidR="00DA2BE7" w:rsidRPr="00E57A15" w:rsidDel="00E57A15">
          <w:rPr>
            <w:highlight w:val="yellow"/>
          </w:rPr>
          <w:delText xml:space="preserve">Consider </w:delText>
        </w:r>
        <w:r w:rsidR="00D848E4" w:rsidRPr="00E57A15" w:rsidDel="00E57A15">
          <w:rPr>
            <w:highlight w:val="yellow"/>
          </w:rPr>
          <w:delText xml:space="preserve">a large-seeded </w:delText>
        </w:r>
        <w:r w:rsidR="00DA2BE7" w:rsidRPr="00E57A15" w:rsidDel="00E57A15">
          <w:rPr>
            <w:highlight w:val="yellow"/>
          </w:rPr>
          <w:delText>species</w:delText>
        </w:r>
        <w:r w:rsidR="00D848E4" w:rsidRPr="00E57A15" w:rsidDel="00E57A15">
          <w:rPr>
            <w:highlight w:val="yellow"/>
          </w:rPr>
          <w:delText xml:space="preserve">, one </w:delText>
        </w:r>
        <w:r w:rsidR="00DA2BE7" w:rsidRPr="00E57A15" w:rsidDel="00E57A15">
          <w:rPr>
            <w:highlight w:val="yellow"/>
          </w:rPr>
          <w:delText xml:space="preserve">lying </w:delText>
        </w:r>
        <w:r w:rsidR="001F7ACB" w:rsidRPr="00E57A15" w:rsidDel="00E57A15">
          <w:rPr>
            <w:highlight w:val="yellow"/>
          </w:rPr>
          <w:delText>at</w:delText>
        </w:r>
        <w:r w:rsidR="00DA2BE7" w:rsidRPr="00E57A15" w:rsidDel="00E57A15">
          <w:rPr>
            <w:highlight w:val="yellow"/>
          </w:rPr>
          <w:delText xml:space="preserve"> the low seed count-high reproductive costs end of </w:delText>
        </w:r>
        <w:r w:rsidR="00D848E4" w:rsidRPr="00E57A15" w:rsidDel="00E57A15">
          <w:rPr>
            <w:highlight w:val="yellow"/>
          </w:rPr>
          <w:delText>trade-off 1</w:delText>
        </w:r>
        <w:r w:rsidR="00DA2BE7" w:rsidRPr="00E57A15" w:rsidDel="00E57A15">
          <w:rPr>
            <w:highlight w:val="yellow"/>
          </w:rPr>
          <w:delText xml:space="preserve"> (</w:delText>
        </w:r>
      </w:del>
      <w:del w:id="551" w:author="Daniel Falster" w:date="2017-06-28T20:39:00Z">
        <w:r w:rsidR="00DA2BE7" w:rsidRPr="00E57A15" w:rsidDel="00A87A3D">
          <w:rPr>
            <w:highlight w:val="yellow"/>
          </w:rPr>
          <w:delText xml:space="preserve">Figure </w:delText>
        </w:r>
      </w:del>
      <w:del w:id="552" w:author="Daniel Falster" w:date="2017-06-29T10:08:00Z">
        <w:r w:rsidR="00DA2BE7" w:rsidRPr="00E57A15" w:rsidDel="00E57A15">
          <w:rPr>
            <w:highlight w:val="yellow"/>
          </w:rPr>
          <w:delText xml:space="preserve">1b). Such species will align with the high choosiness-low relative pollen attraction costs end of trade-off </w:delText>
        </w:r>
        <w:r w:rsidR="00D848E4" w:rsidRPr="00E57A15" w:rsidDel="00E57A15">
          <w:rPr>
            <w:highlight w:val="yellow"/>
          </w:rPr>
          <w:delText>3</w:delText>
        </w:r>
        <w:r w:rsidR="00DA2BE7" w:rsidRPr="00E57A15" w:rsidDel="00E57A15">
          <w:rPr>
            <w:highlight w:val="yellow"/>
          </w:rPr>
          <w:delText>, for species with high reproductive costs will be most selective about which embryos to provision</w:delText>
        </w:r>
        <w:r w:rsidR="005067A8" w:rsidRPr="00E57A15" w:rsidDel="00E57A15">
          <w:rPr>
            <w:highlight w:val="yellow"/>
          </w:rPr>
          <w:delText xml:space="preserve"> (connection 1 in </w:delText>
        </w:r>
      </w:del>
      <w:del w:id="553" w:author="Daniel Falster" w:date="2017-06-28T20:39:00Z">
        <w:r w:rsidR="005067A8" w:rsidRPr="00E57A15" w:rsidDel="00A87A3D">
          <w:rPr>
            <w:highlight w:val="yellow"/>
          </w:rPr>
          <w:delText xml:space="preserve">Figure </w:delText>
        </w:r>
      </w:del>
      <w:del w:id="554" w:author="Daniel Falster" w:date="2017-06-29T10:08:00Z">
        <w:r w:rsidR="005067A8" w:rsidRPr="00E57A15" w:rsidDel="00E57A15">
          <w:rPr>
            <w:highlight w:val="yellow"/>
          </w:rPr>
          <w:delText>1c)</w:delText>
        </w:r>
        <w:r w:rsidR="00DA2BE7" w:rsidRPr="00E57A15" w:rsidDel="00E57A15">
          <w:rPr>
            <w:highlight w:val="yellow"/>
          </w:rPr>
          <w:delText xml:space="preserve">. </w:delText>
        </w:r>
        <w:r w:rsidR="008F0C84" w:rsidRPr="00E57A15" w:rsidDel="00E57A15">
          <w:rPr>
            <w:highlight w:val="yellow"/>
          </w:rPr>
          <w:delText>A</w:delText>
        </w:r>
        <w:r w:rsidR="00DA2BE7" w:rsidRPr="00E57A15" w:rsidDel="00E57A15">
          <w:rPr>
            <w:highlight w:val="yellow"/>
          </w:rPr>
          <w:delText xml:space="preserve"> species with low seed count and high choosiness (low seedset) must </w:delText>
        </w:r>
        <w:r w:rsidR="008F0C84" w:rsidRPr="00E57A15" w:rsidDel="00E57A15">
          <w:rPr>
            <w:highlight w:val="yellow"/>
          </w:rPr>
          <w:delText xml:space="preserve">as a matter of logic </w:delText>
        </w:r>
        <w:r w:rsidR="00DA2BE7" w:rsidRPr="00E57A15" w:rsidDel="00E57A15">
          <w:rPr>
            <w:highlight w:val="yellow"/>
          </w:rPr>
          <w:delText xml:space="preserve">produce a relatively larger ovule count, aligning these species with the high ovule count-low pollen-attraction costs end of trade-off </w:delText>
        </w:r>
        <w:r w:rsidR="00D848E4" w:rsidRPr="00E57A15" w:rsidDel="00E57A15">
          <w:rPr>
            <w:highlight w:val="yellow"/>
          </w:rPr>
          <w:delText xml:space="preserve">2 </w:delText>
        </w:r>
        <w:r w:rsidR="00DA2BE7" w:rsidRPr="00E57A15" w:rsidDel="00E57A15">
          <w:rPr>
            <w:highlight w:val="yellow"/>
          </w:rPr>
          <w:delText>(</w:delText>
        </w:r>
        <w:r w:rsidR="005067A8" w:rsidRPr="00E57A15" w:rsidDel="00E57A15">
          <w:rPr>
            <w:highlight w:val="yellow"/>
          </w:rPr>
          <w:delText xml:space="preserve">connection 2 in </w:delText>
        </w:r>
      </w:del>
      <w:del w:id="555" w:author="Daniel Falster" w:date="2017-06-28T20:39:00Z">
        <w:r w:rsidR="00DA2BE7" w:rsidRPr="00E57A15" w:rsidDel="00A87A3D">
          <w:rPr>
            <w:highlight w:val="yellow"/>
          </w:rPr>
          <w:delText xml:space="preserve">Figure </w:delText>
        </w:r>
      </w:del>
      <w:del w:id="556" w:author="Daniel Falster" w:date="2017-06-29T10:08:00Z">
        <w:r w:rsidR="00DA2BE7" w:rsidRPr="00E57A15" w:rsidDel="00E57A15">
          <w:rPr>
            <w:highlight w:val="yellow"/>
          </w:rPr>
          <w:delText xml:space="preserve">1c). </w:delText>
        </w:r>
        <w:r w:rsidR="00D848E4" w:rsidRPr="00E57A15" w:rsidDel="00E57A15">
          <w:rPr>
            <w:highlight w:val="yellow"/>
          </w:rPr>
          <w:delText xml:space="preserve">Indeed, trade-off 3 is nearly a ratio of the two </w:delText>
        </w:r>
      </w:del>
      <w:del w:id="557" w:author="Daniel Falster" w:date="2017-06-28T10:59:00Z">
        <w:r w:rsidR="00D848E4" w:rsidRPr="00E57A15" w:rsidDel="00AA46FF">
          <w:rPr>
            <w:highlight w:val="yellow"/>
          </w:rPr>
          <w:delText>energy</w:delText>
        </w:r>
      </w:del>
      <w:del w:id="558" w:author="Daniel Falster" w:date="2017-06-29T10:08:00Z">
        <w:r w:rsidR="00D848E4" w:rsidRPr="00E57A15" w:rsidDel="00E57A15">
          <w:rPr>
            <w:highlight w:val="yellow"/>
          </w:rPr>
          <w:delText xml:space="preserve"> pool-count trade-offs: it reflects what decisions plants make after allocating </w:delText>
        </w:r>
      </w:del>
      <w:del w:id="559" w:author="Daniel Falster" w:date="2017-06-28T10:59:00Z">
        <w:r w:rsidR="00D848E4" w:rsidRPr="00E57A15" w:rsidDel="00AA46FF">
          <w:rPr>
            <w:highlight w:val="yellow"/>
          </w:rPr>
          <w:delText>energy</w:delText>
        </w:r>
      </w:del>
      <w:del w:id="560" w:author="Daniel Falster" w:date="2017-06-29T10:08:00Z">
        <w:r w:rsidR="00D848E4" w:rsidRPr="00E57A15" w:rsidDel="00E57A15">
          <w:rPr>
            <w:highlight w:val="yellow"/>
          </w:rPr>
          <w:delText xml:space="preserve"> to pollen-attraction (trade-off 2), but before begin</w:delText>
        </w:r>
        <w:r w:rsidR="008F2F94" w:rsidRPr="00E57A15" w:rsidDel="00E57A15">
          <w:rPr>
            <w:highlight w:val="yellow"/>
          </w:rPr>
          <w:delText>ning</w:delText>
        </w:r>
        <w:r w:rsidR="00D848E4" w:rsidRPr="00E57A15" w:rsidDel="00E57A15">
          <w:rPr>
            <w:highlight w:val="yellow"/>
          </w:rPr>
          <w:delText xml:space="preserve"> </w:delText>
        </w:r>
        <w:r w:rsidR="008F2F94" w:rsidRPr="00E57A15" w:rsidDel="00E57A15">
          <w:rPr>
            <w:highlight w:val="yellow"/>
          </w:rPr>
          <w:delText>to allocate</w:delText>
        </w:r>
        <w:r w:rsidR="00D848E4" w:rsidRPr="00E57A15" w:rsidDel="00E57A15">
          <w:rPr>
            <w:highlight w:val="yellow"/>
          </w:rPr>
          <w:delText xml:space="preserve"> the provisioning component of total reproductive investment (part of trade-off 1).</w:delText>
        </w:r>
        <w:r w:rsidR="00D848E4" w:rsidRPr="00E57A15" w:rsidDel="00E57A15">
          <w:delText xml:space="preserve"> </w:delText>
        </w:r>
      </w:del>
    </w:p>
    <w:p w14:paraId="0BC10F31" w14:textId="2A4AE988" w:rsidR="0012287A" w:rsidRDefault="00DA2BE7" w:rsidP="00E57A15">
      <w:del w:id="561" w:author="Daniel Falster" w:date="2017-06-29T10:08:00Z">
        <w:r w:rsidRPr="00E57A15" w:rsidDel="00E57A15">
          <w:delText>In summary,</w:delText>
        </w:r>
      </w:del>
      <w:ins w:id="562" w:author="Daniel Falster" w:date="2017-06-29T10:08:00Z">
        <w:r w:rsidR="00E57A15" w:rsidRPr="00E57A15">
          <w:t>W</w:t>
        </w:r>
      </w:ins>
      <w:del w:id="563" w:author="Daniel Falster" w:date="2017-06-29T10:08:00Z">
        <w:r w:rsidRPr="00E57A15" w:rsidDel="00E57A15">
          <w:delText xml:space="preserve"> </w:delText>
        </w:r>
      </w:del>
      <w:ins w:id="564" w:author="Daniel Falster" w:date="2017-06-28T22:43:00Z">
        <w:r w:rsidR="00282E43" w:rsidRPr="00E57A15">
          <w:t>e</w:t>
        </w:r>
        <w:r w:rsidR="00282E43">
          <w:t xml:space="preserve"> predict that </w:t>
        </w:r>
      </w:ins>
      <w:r>
        <w:t>a</w:t>
      </w:r>
      <w:r w:rsidR="008D5690">
        <w:t xml:space="preserve">t one end of the spectrum are species that produce relatively few, </w:t>
      </w:r>
      <w:r w:rsidR="000B2E8D">
        <w:t xml:space="preserve">but </w:t>
      </w:r>
      <w:r w:rsidR="008D5690">
        <w:t xml:space="preserve">large seeds, and have low seedset. </w:t>
      </w:r>
      <w:del w:id="565" w:author="Daniel Falster" w:date="2017-06-28T22:43:00Z">
        <w:r w:rsidR="008D5690" w:rsidDel="00282E43">
          <w:delText>The</w:delText>
        </w:r>
        <w:r w:rsidR="00F24F0A" w:rsidDel="00282E43">
          <w:delText xml:space="preserve">se </w:delText>
        </w:r>
      </w:del>
      <w:ins w:id="566" w:author="Daniel Falster" w:date="2017-06-28T22:43:00Z">
        <w:r w:rsidR="00282E43">
          <w:t xml:space="preserve">Such </w:t>
        </w:r>
      </w:ins>
      <w:del w:id="567" w:author="L. Harder" w:date="2017-06-28T10:45:00Z">
        <w:r w:rsidR="00F24F0A">
          <w:delText>parental</w:delText>
        </w:r>
      </w:del>
      <w:bookmarkStart w:id="568" w:name="OLE_LINK9"/>
      <w:bookmarkStart w:id="569" w:name="OLE_LINK10"/>
      <w:ins w:id="570" w:author="L. Harder" w:date="2017-06-28T10:45:00Z">
        <w:r w:rsidR="00796D33">
          <w:t>maternal</w:t>
        </w:r>
      </w:ins>
      <w:r w:rsidR="00F24F0A">
        <w:t xml:space="preserve"> optimists</w:t>
      </w:r>
      <w:r w:rsidR="008D5690">
        <w:t xml:space="preserve"> </w:t>
      </w:r>
      <w:bookmarkEnd w:id="568"/>
      <w:bookmarkEnd w:id="569"/>
      <w:ins w:id="571" w:author="Daniel Falster" w:date="2017-06-28T22:43:00Z">
        <w:r w:rsidR="00282E43">
          <w:t xml:space="preserve">would </w:t>
        </w:r>
      </w:ins>
      <w:r w:rsidR="008D5690">
        <w:t xml:space="preserve">display greater </w:t>
      </w:r>
      <w:r w:rsidR="000B2E8D">
        <w:t>selectivity</w:t>
      </w:r>
      <w:r w:rsidR="000B2E8D" w:rsidDel="000B2E8D">
        <w:t xml:space="preserve"> </w:t>
      </w:r>
      <w:r w:rsidR="008D5690">
        <w:t xml:space="preserve">in which zygotes to provision, since they are investing more </w:t>
      </w:r>
      <w:del w:id="572" w:author="Daniel Falster" w:date="2017-06-28T10:59:00Z">
        <w:r w:rsidR="008D5690" w:rsidDel="00AA46FF">
          <w:delText>energy</w:delText>
        </w:r>
      </w:del>
      <w:ins w:id="573" w:author="Daniel Falster" w:date="2017-06-28T10:59:00Z">
        <w:r w:rsidR="00AA46FF">
          <w:t>mass</w:t>
        </w:r>
      </w:ins>
      <w:r w:rsidR="008D5690">
        <w:t xml:space="preserve"> in each offspring and maturing fewer seeds</w:t>
      </w:r>
      <w:ins w:id="574" w:author="Daniel Falster" w:date="2017-06-28T22:44:00Z">
        <w:r w:rsidR="00282E43">
          <w:t xml:space="preserve">; and </w:t>
        </w:r>
      </w:ins>
      <w:del w:id="575" w:author="Daniel Falster" w:date="2017-06-28T22:44:00Z">
        <w:r w:rsidR="008D5690" w:rsidDel="00282E43">
          <w:delText xml:space="preserve">. These species </w:delText>
        </w:r>
      </w:del>
      <w:r w:rsidR="008D5690">
        <w:t xml:space="preserve">invest </w:t>
      </w:r>
      <w:r w:rsidR="000B2E8D">
        <w:t xml:space="preserve">relatively </w:t>
      </w:r>
      <w:r w:rsidR="008D5690">
        <w:t>more in seed provisioning and relatively less in pollen attraction</w:t>
      </w:r>
      <w:r w:rsidR="001D74F4">
        <w:t xml:space="preserve"> per ovule</w:t>
      </w:r>
      <w:ins w:id="576" w:author="Daniel Falster" w:date="2017-06-28T22:44:00Z">
        <w:r w:rsidR="00282E43">
          <w:t xml:space="preserve">. </w:t>
        </w:r>
      </w:ins>
      <w:ins w:id="577" w:author="Daniel Falster" w:date="2017-06-28T22:45:00Z">
        <w:r w:rsidR="00282E43">
          <w:t xml:space="preserve">By contrast, </w:t>
        </w:r>
      </w:ins>
      <w:del w:id="578" w:author="Daniel Falster" w:date="2017-06-28T22:44:00Z">
        <w:r w:rsidR="00AD5B91" w:rsidDel="00282E43">
          <w:delText xml:space="preserve"> (</w:delText>
        </w:r>
      </w:del>
      <w:del w:id="579" w:author="Daniel Falster" w:date="2017-06-28T20:39:00Z">
        <w:r w:rsidR="00AD5B91" w:rsidDel="00A87A3D">
          <w:delText xml:space="preserve">Figure </w:delText>
        </w:r>
      </w:del>
      <w:del w:id="580" w:author="Daniel Falster" w:date="2017-06-28T22:44:00Z">
        <w:r w:rsidR="00AD5B91" w:rsidDel="00282E43">
          <w:delText>1c)</w:delText>
        </w:r>
        <w:r w:rsidR="008D5690" w:rsidDel="00282E43">
          <w:delText>.</w:delText>
        </w:r>
        <w:r w:rsidR="00666BA3" w:rsidDel="00282E43">
          <w:delText xml:space="preserve"> </w:delText>
        </w:r>
      </w:del>
      <w:del w:id="581" w:author="L. Harder" w:date="2017-06-28T10:45:00Z">
        <w:r w:rsidR="001D74F4">
          <w:delText>Parental</w:delText>
        </w:r>
      </w:del>
      <w:ins w:id="582" w:author="L. Harder" w:date="2017-06-28T10:45:00Z">
        <w:del w:id="583" w:author="Daniel Falster" w:date="2017-06-28T22:45:00Z">
          <w:r w:rsidR="00796D33" w:rsidDel="00282E43">
            <w:delText>M</w:delText>
          </w:r>
        </w:del>
      </w:ins>
      <w:ins w:id="584" w:author="Daniel Falster" w:date="2017-06-28T22:45:00Z">
        <w:r w:rsidR="00282E43">
          <w:t>m</w:t>
        </w:r>
      </w:ins>
      <w:ins w:id="585" w:author="L. Harder" w:date="2017-06-28T10:45:00Z">
        <w:r w:rsidR="00796D33">
          <w:t>aternal</w:t>
        </w:r>
      </w:ins>
      <w:r w:rsidR="001D74F4">
        <w:t xml:space="preserve"> pessimists</w:t>
      </w:r>
      <w:ins w:id="586" w:author="Daniel Falster" w:date="2017-06-28T22:45:00Z">
        <w:r w:rsidR="00282E43">
          <w:t xml:space="preserve"> </w:t>
        </w:r>
      </w:ins>
      <w:del w:id="587" w:author="Daniel Falster" w:date="2017-06-28T22:45:00Z">
        <w:r w:rsidR="00F24F0A" w:rsidDel="00282E43">
          <w:delText>, relative to the parental</w:delText>
        </w:r>
      </w:del>
      <w:ins w:id="588" w:author="L. Harder" w:date="2017-06-28T10:45:00Z">
        <w:del w:id="589" w:author="Daniel Falster" w:date="2017-06-28T22:45:00Z">
          <w:r w:rsidR="00796D33" w:rsidDel="00282E43">
            <w:delText>maternal</w:delText>
          </w:r>
        </w:del>
      </w:ins>
      <w:del w:id="590" w:author="Daniel Falster" w:date="2017-06-28T22:45:00Z">
        <w:r w:rsidR="00F24F0A" w:rsidDel="00282E43">
          <w:delText xml:space="preserve"> optimists,</w:delText>
        </w:r>
        <w:r w:rsidR="001D74F4" w:rsidDel="00282E43">
          <w:delText xml:space="preserve"> have the same </w:delText>
        </w:r>
      </w:del>
      <w:del w:id="591" w:author="Daniel Falster" w:date="2017-06-28T10:59:00Z">
        <w:r w:rsidR="001D74F4" w:rsidDel="00AA46FF">
          <w:delText>energy</w:delText>
        </w:r>
      </w:del>
      <w:del w:id="592" w:author="Daniel Falster" w:date="2017-06-28T22:45:00Z">
        <w:r w:rsidR="001D74F4" w:rsidDel="00282E43">
          <w:delText xml:space="preserve"> to invest in ovules </w:delText>
        </w:r>
        <w:r w:rsidR="00F24F0A" w:rsidDel="00282E43">
          <w:delText xml:space="preserve">or </w:delText>
        </w:r>
        <w:r w:rsidR="001D74F4" w:rsidDel="00282E43">
          <w:delText>seeds, but</w:delText>
        </w:r>
      </w:del>
      <w:ins w:id="593" w:author="Daniel Falster" w:date="2017-06-28T22:45:00Z">
        <w:r w:rsidR="00282E43">
          <w:t>would</w:t>
        </w:r>
      </w:ins>
      <w:r w:rsidR="001D74F4">
        <w:t xml:space="preserve"> produce relatively fewer, more costly ovules and relatively more, less costly seeds. </w:t>
      </w:r>
      <w:r w:rsidR="00666BA3">
        <w:t xml:space="preserve">Two previous studies have indeed observed that </w:t>
      </w:r>
      <w:r w:rsidR="00252B64">
        <w:t>big-seeded species have lower seedset</w:t>
      </w:r>
      <w:del w:id="594" w:author="Daniel Falster" w:date="2017-06-28T22:45:00Z">
        <w:r w:rsidR="008D5690" w:rsidDel="00282E43">
          <w:delText>, also attributed to greater choosiness</w:delText>
        </w:r>
      </w:del>
      <w:r w:rsidR="00702F29">
        <w:t xml:space="preserve"> </w:t>
      </w:r>
      <w:r w:rsidR="00252B64">
        <w:fldChar w:fldCharType="begin"/>
      </w:r>
      <w:r w:rsidR="007C209F">
        <w:instrText xml:space="preserve"> ADDIN ZOTERO_ITEM CSL_CITATION {"citationID":"d63iTLuv","properties":{"formattedCitation":"(Lord &amp; Westoby 2006, 2012)","plainCitation":"(Lord &amp; Westoby 2006, 2012)"},"citationItems":[{"id":291,"uris":["http://zotero.org/users/503753/items/7RWB9BFI"],"uri":["http://zotero.org/users/503753/items/7RWB9BFI"],"itemData":{"id":291,"type":"article-journal","title":"Accessory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M."},{"family":"Westoby","given":"Mark"}],"issued":{"date-parts":[["2012"]]}}}],"schema":"https://github.com/citation-style-language/schema/raw/master/csl-citation.json"} </w:instrText>
      </w:r>
      <w:r w:rsidR="00252B64">
        <w:fldChar w:fldCharType="separate"/>
      </w:r>
      <w:r w:rsidR="00A231E0" w:rsidRPr="00A231E0">
        <w:rPr>
          <w:rFonts w:cs="Times New Roman"/>
        </w:rPr>
        <w:t>(Lord &amp; Westoby 2006, 2012)</w:t>
      </w:r>
      <w:r w:rsidR="00252B64">
        <w:fldChar w:fldCharType="end"/>
      </w:r>
      <w:r w:rsidR="007C209F">
        <w:t>.</w:t>
      </w:r>
    </w:p>
    <w:p w14:paraId="6392176B" w14:textId="3960670D" w:rsidR="0079301E" w:rsidRDefault="008205B4" w:rsidP="0079301E">
      <w:pPr>
        <w:rPr>
          <w:ins w:id="595" w:author="Daniel Falster" w:date="2017-06-28T11:05:00Z"/>
        </w:rPr>
      </w:pPr>
      <w:r>
        <w:t xml:space="preserve">Based </w:t>
      </w:r>
      <w:r w:rsidR="00563A09">
        <w:t xml:space="preserve">on </w:t>
      </w:r>
      <w:r>
        <w:t>these trade-offs we predict that the</w:t>
      </w:r>
      <w:r w:rsidR="0012287A">
        <w:t xml:space="preserve"> proportion of reproductive </w:t>
      </w:r>
      <w:del w:id="596" w:author="Daniel Falster" w:date="2017-06-28T10:59:00Z">
        <w:r w:rsidR="0012287A" w:rsidDel="00AA46FF">
          <w:delText>energy</w:delText>
        </w:r>
      </w:del>
      <w:ins w:id="597" w:author="Daniel Falster" w:date="2017-06-28T10:59:00Z">
        <w:r w:rsidR="00AA46FF">
          <w:t>mass</w:t>
        </w:r>
      </w:ins>
      <w:r w:rsidR="0012287A">
        <w:t xml:space="preserve"> </w:t>
      </w:r>
      <w:del w:id="598" w:author="L. Harder" w:date="2017-06-28T10:45:00Z">
        <w:r w:rsidR="0012287A">
          <w:delText>going</w:delText>
        </w:r>
      </w:del>
      <w:ins w:id="599" w:author="L. Harder" w:date="2017-06-28T10:45:00Z">
        <w:r w:rsidR="004C4AC5">
          <w:t>allocated</w:t>
        </w:r>
      </w:ins>
      <w:r w:rsidR="004C4AC5">
        <w:t xml:space="preserve"> </w:t>
      </w:r>
      <w:ins w:id="600" w:author="Daniel Falster" w:date="2017-06-28T21:53:00Z">
        <w:r w:rsidR="00EF7F7E">
          <w:t>among the competing tissues shown</w:t>
        </w:r>
      </w:ins>
      <w:ins w:id="601" w:author="Daniel Falster" w:date="2017-06-28T22:46:00Z">
        <w:r w:rsidR="00282E43">
          <w:t xml:space="preserve"> </w:t>
        </w:r>
      </w:ins>
      <w:del w:id="602" w:author="Daniel Falster" w:date="2017-06-28T21:53:00Z">
        <w:r w:rsidR="0012287A" w:rsidDel="00EF7F7E">
          <w:delText xml:space="preserve">to the different outcomes </w:delText>
        </w:r>
      </w:del>
      <w:r w:rsidR="0012287A">
        <w:t xml:space="preserve">in </w:t>
      </w:r>
      <w:del w:id="603" w:author="Daniel Falster" w:date="2017-06-28T20:39:00Z">
        <w:r w:rsidR="0012287A" w:rsidDel="00A87A3D">
          <w:delText xml:space="preserve">Figure </w:delText>
        </w:r>
      </w:del>
      <w:ins w:id="604" w:author="Daniel Falster" w:date="2017-06-28T20:39:00Z">
        <w:r w:rsidR="00A87A3D">
          <w:t xml:space="preserve">Fig. </w:t>
        </w:r>
      </w:ins>
      <w:r w:rsidR="0012287A">
        <w:t>1</w:t>
      </w:r>
      <w:del w:id="605" w:author="Daniel Falster" w:date="2017-06-28T21:52:00Z">
        <w:r w:rsidR="0012287A" w:rsidDel="00EF7F7E">
          <w:delText>a</w:delText>
        </w:r>
      </w:del>
      <w:r w:rsidR="0012287A">
        <w:t xml:space="preserve"> </w:t>
      </w:r>
      <w:ins w:id="606" w:author="Daniel Falster" w:date="2017-06-28T11:05:00Z">
        <w:r w:rsidR="0079301E">
          <w:t xml:space="preserve">will </w:t>
        </w:r>
      </w:ins>
      <w:del w:id="607" w:author="L. Harder" w:date="2017-06-28T10:45:00Z">
        <w:r w:rsidR="0012287A">
          <w:delText>will shift</w:delText>
        </w:r>
      </w:del>
      <w:ins w:id="608" w:author="L. Harder" w:date="2017-06-28T10:45:00Z">
        <w:r w:rsidR="004C4AC5">
          <w:t>var</w:t>
        </w:r>
      </w:ins>
      <w:ins w:id="609" w:author="Daniel Falster" w:date="2017-06-28T11:05:00Z">
        <w:r w:rsidR="0079301E">
          <w:t>y</w:t>
        </w:r>
      </w:ins>
      <w:ins w:id="610" w:author="L. Harder" w:date="2017-06-28T10:45:00Z">
        <w:del w:id="611" w:author="Daniel Falster" w:date="2017-06-28T11:05:00Z">
          <w:r w:rsidR="004C4AC5" w:rsidDel="0079301E">
            <w:delText>ies</w:delText>
          </w:r>
        </w:del>
      </w:ins>
      <w:r w:rsidR="004C4AC5">
        <w:t xml:space="preserve"> </w:t>
      </w:r>
      <w:r w:rsidR="0012287A">
        <w:t>with seed size</w:t>
      </w:r>
      <w:ins w:id="612" w:author="Daniel Falster" w:date="2017-06-28T11:05:00Z">
        <w:r w:rsidR="0079301E">
          <w:t xml:space="preserve"> such that</w:t>
        </w:r>
      </w:ins>
      <w:ins w:id="613" w:author="Daniel Falster" w:date="2017-06-28T21:53:00Z">
        <w:r w:rsidR="00EF7F7E">
          <w:t xml:space="preserve"> large seeded </w:t>
        </w:r>
        <w:r w:rsidR="00EF7F7E" w:rsidRPr="0079301E">
          <w:t>species</w:t>
        </w:r>
      </w:ins>
      <w:r w:rsidR="0012287A">
        <w:t xml:space="preserve">: </w:t>
      </w:r>
    </w:p>
    <w:p w14:paraId="1025AD98" w14:textId="5C3D8337" w:rsidR="0079301E" w:rsidRDefault="00EF7F7E" w:rsidP="0079301E">
      <w:pPr>
        <w:pStyle w:val="ListParagraph"/>
        <w:numPr>
          <w:ilvl w:val="0"/>
          <w:numId w:val="15"/>
        </w:numPr>
        <w:rPr>
          <w:ins w:id="614" w:author="Daniel Falster" w:date="2017-06-28T11:05:00Z"/>
        </w:rPr>
      </w:pPr>
      <w:ins w:id="615" w:author="Daniel Falster" w:date="2017-06-28T11:03:00Z">
        <w:r>
          <w:t>H</w:t>
        </w:r>
        <w:r w:rsidR="0079301E">
          <w:t xml:space="preserve">ave </w:t>
        </w:r>
      </w:ins>
      <w:ins w:id="616" w:author="Daniel Falster" w:date="2017-06-28T11:04:00Z">
        <w:r w:rsidR="0079301E">
          <w:t xml:space="preserve">a </w:t>
        </w:r>
      </w:ins>
      <w:ins w:id="617" w:author="Daniel Falster" w:date="2017-06-28T11:03:00Z">
        <w:r w:rsidR="0079301E">
          <w:t>great</w:t>
        </w:r>
      </w:ins>
      <w:ins w:id="618" w:author="Daniel Falster" w:date="2017-06-28T11:04:00Z">
        <w:r w:rsidR="0079301E">
          <w:t>er</w:t>
        </w:r>
      </w:ins>
      <w:ins w:id="619" w:author="Daniel Falster" w:date="2017-06-28T11:03:00Z">
        <w:r w:rsidR="0079301E">
          <w:t xml:space="preserve"> ratio of ovules to seeds, </w:t>
        </w:r>
      </w:ins>
      <w:ins w:id="620" w:author="Daniel Falster" w:date="2017-06-28T21:53:00Z">
        <w:r>
          <w:t xml:space="preserve">since </w:t>
        </w:r>
      </w:ins>
      <w:ins w:id="621" w:author="Daniel Falster" w:date="2017-06-28T11:04:00Z">
        <w:r w:rsidR="0079301E">
          <w:t>they are expected to produce many inexpensive ovules</w:t>
        </w:r>
        <w:r w:rsidR="0079301E" w:rsidRPr="0079301E">
          <w:t xml:space="preserve"> </w:t>
        </w:r>
        <w:r>
          <w:t>and be more choosy about which ones they continue to invest in;</w:t>
        </w:r>
      </w:ins>
    </w:p>
    <w:p w14:paraId="35FE7AA4" w14:textId="2CE45632" w:rsidR="0079301E" w:rsidRDefault="00EF7F7E" w:rsidP="0079301E">
      <w:pPr>
        <w:pStyle w:val="ListParagraph"/>
        <w:numPr>
          <w:ilvl w:val="0"/>
          <w:numId w:val="15"/>
        </w:numPr>
        <w:rPr>
          <w:ins w:id="622" w:author="Daniel Falster" w:date="2017-06-28T11:05:00Z"/>
        </w:rPr>
      </w:pPr>
      <w:ins w:id="623" w:author="Daniel Falster" w:date="2017-06-28T21:55:00Z">
        <w:r>
          <w:t>I</w:t>
        </w:r>
      </w:ins>
      <w:ins w:id="624" w:author="Daniel Falster" w:date="2017-06-28T21:54:00Z">
        <w:r>
          <w:t>nvest</w:t>
        </w:r>
      </w:ins>
      <w:ins w:id="625" w:author="Daniel Falster" w:date="2017-06-28T21:55:00Z">
        <w:r>
          <w:t xml:space="preserve"> a greater fraction of pre-pollination </w:t>
        </w:r>
      </w:ins>
      <w:ins w:id="626" w:author="Daniel Falster" w:date="2017-06-28T21:54:00Z">
        <w:r>
          <w:t xml:space="preserve">resources </w:t>
        </w:r>
      </w:ins>
      <w:del w:id="627" w:author="Daniel Falster" w:date="2017-06-28T11:04:00Z">
        <w:r w:rsidR="0012287A" w:rsidDel="0079301E">
          <w:delText>1</w:delText>
        </w:r>
      </w:del>
      <w:del w:id="628" w:author="Daniel Falster" w:date="2017-06-28T11:05:00Z">
        <w:r w:rsidR="0012287A" w:rsidDel="0079301E">
          <w:delText xml:space="preserve">) </w:delText>
        </w:r>
      </w:del>
      <w:del w:id="629" w:author="Daniel Falster" w:date="2017-06-28T21:55:00Z">
        <w:r w:rsidR="001D74F4" w:rsidDel="00EF7F7E">
          <w:delText>I</w:delText>
        </w:r>
        <w:r w:rsidR="00666BA3" w:rsidDel="00EF7F7E">
          <w:delText xml:space="preserve">n large-seeded species total pre-provisioning investment will be predominately </w:delText>
        </w:r>
      </w:del>
      <w:r w:rsidR="00666BA3">
        <w:t xml:space="preserve">into </w:t>
      </w:r>
      <w:ins w:id="630" w:author="Daniel Falster" w:date="2017-06-28T21:55:00Z">
        <w:r>
          <w:t xml:space="preserve">failed or </w:t>
        </w:r>
      </w:ins>
      <w:r w:rsidR="00666BA3">
        <w:t>discarded tissue</w:t>
      </w:r>
      <w:r w:rsidR="00702F29">
        <w:t>s</w:t>
      </w:r>
      <w:r w:rsidR="00666BA3">
        <w:t>, as most of the ovules</w:t>
      </w:r>
      <w:r w:rsidR="00702F29">
        <w:t xml:space="preserve"> produced will be shed or aborted before the onset of provisioning</w:t>
      </w:r>
      <w:ins w:id="631" w:author="Daniel Falster" w:date="2017-06-28T21:55:00Z">
        <w:r w:rsidR="00F7582B">
          <w:t>;</w:t>
        </w:r>
      </w:ins>
      <w:del w:id="632" w:author="Daniel Falster" w:date="2017-06-28T21:55:00Z">
        <w:r w:rsidR="00702F29" w:rsidDel="00F7582B">
          <w:delText xml:space="preserve">. </w:delText>
        </w:r>
      </w:del>
    </w:p>
    <w:p w14:paraId="3AFDE851" w14:textId="5D1827A0" w:rsidR="0079301E" w:rsidRDefault="00F7582B" w:rsidP="0079301E">
      <w:pPr>
        <w:pStyle w:val="ListParagraph"/>
        <w:numPr>
          <w:ilvl w:val="0"/>
          <w:numId w:val="15"/>
        </w:numPr>
        <w:rPr>
          <w:ins w:id="633" w:author="Daniel Falster" w:date="2017-06-28T11:05:00Z"/>
        </w:rPr>
      </w:pPr>
      <w:ins w:id="634" w:author="Daniel Falster" w:date="2017-06-28T21:56:00Z">
        <w:r>
          <w:t xml:space="preserve">Invest a lower fraction of post-pollination resources into failed or discarded tissues, as </w:t>
        </w:r>
      </w:ins>
      <w:del w:id="635" w:author="Daniel Falster" w:date="2017-06-28T11:05:00Z">
        <w:r w:rsidR="00DB0EBC" w:rsidDel="0079301E">
          <w:delText>2</w:delText>
        </w:r>
        <w:r w:rsidR="001D74F4" w:rsidDel="0079301E">
          <w:delText xml:space="preserve">) </w:delText>
        </w:r>
      </w:del>
      <w:del w:id="636" w:author="Daniel Falster" w:date="2017-06-28T21:56:00Z">
        <w:r w:rsidR="001D74F4" w:rsidDel="00F7582B">
          <w:delText>O</w:delText>
        </w:r>
      </w:del>
      <w:ins w:id="637" w:author="Daniel Falster" w:date="2017-06-28T21:56:00Z">
        <w:r>
          <w:t>o</w:t>
        </w:r>
      </w:ins>
      <w:r w:rsidR="00702F29">
        <w:t xml:space="preserve">nce </w:t>
      </w:r>
      <w:del w:id="638" w:author="Daniel Falster" w:date="2017-06-28T21:56:00Z">
        <w:r w:rsidR="00702F29" w:rsidDel="00F7582B">
          <w:delText>large-seeded species</w:delText>
        </w:r>
      </w:del>
      <w:ins w:id="639" w:author="Daniel Falster" w:date="2017-06-28T21:56:00Z">
        <w:r>
          <w:t>they</w:t>
        </w:r>
      </w:ins>
      <w:r w:rsidR="00702F29">
        <w:t xml:space="preserve"> begin provisioning a zygote</w:t>
      </w:r>
      <w:ins w:id="640" w:author="Daniel Falster" w:date="2017-06-28T21:57:00Z">
        <w:r>
          <w:t xml:space="preserve">, large seeded species </w:t>
        </w:r>
      </w:ins>
      <w:del w:id="641" w:author="Daniel Falster" w:date="2017-06-28T21:57:00Z">
        <w:r w:rsidR="00702F29" w:rsidDel="00F7582B">
          <w:delText xml:space="preserve"> they </w:delText>
        </w:r>
      </w:del>
      <w:r w:rsidR="00702F29">
        <w:t>are more likely to successfully create a viable seed</w:t>
      </w:r>
      <w:ins w:id="642" w:author="Daniel Falster" w:date="2017-06-28T21:57:00Z">
        <w:r>
          <w:t>;</w:t>
        </w:r>
      </w:ins>
      <w:del w:id="643" w:author="Daniel Falster" w:date="2017-06-28T21:57:00Z">
        <w:r w:rsidR="00702F29" w:rsidDel="00F7582B">
          <w:delText>, such that the proportion of total provisioning investment allocated to successful tissues versus discarded tissues</w:delText>
        </w:r>
        <w:r w:rsidR="00013152" w:rsidDel="00F7582B">
          <w:delText xml:space="preserve"> should be higher in large-seeded species.</w:delText>
        </w:r>
      </w:del>
      <w:r w:rsidR="00013152">
        <w:t xml:space="preserve"> </w:t>
      </w:r>
    </w:p>
    <w:p w14:paraId="1CD3D038" w14:textId="07E8DEA3" w:rsidR="00252B64" w:rsidRDefault="00F7582B" w:rsidP="003F71A0">
      <w:pPr>
        <w:pStyle w:val="ListParagraph"/>
        <w:numPr>
          <w:ilvl w:val="0"/>
          <w:numId w:val="15"/>
        </w:numPr>
      </w:pPr>
      <w:ins w:id="644" w:author="Daniel Falster" w:date="2017-06-28T21:57:00Z">
        <w:r>
          <w:t xml:space="preserve">Invest a greater </w:t>
        </w:r>
        <w:bookmarkStart w:id="645" w:name="OLE_LINK3"/>
        <w:bookmarkStart w:id="646" w:name="OLE_LINK4"/>
        <w:r>
          <w:t xml:space="preserve">proportion </w:t>
        </w:r>
        <w:bookmarkEnd w:id="645"/>
        <w:bookmarkEnd w:id="646"/>
        <w:r>
          <w:t xml:space="preserve">of resources </w:t>
        </w:r>
      </w:ins>
      <w:ins w:id="647" w:author="Daniel Falster" w:date="2017-06-28T21:58:00Z">
        <w:r>
          <w:t>devoted to</w:t>
        </w:r>
      </w:ins>
      <w:ins w:id="648" w:author="Daniel Falster" w:date="2017-06-28T21:57:00Z">
        <w:r>
          <w:t xml:space="preserve"> </w:t>
        </w:r>
      </w:ins>
      <w:ins w:id="649" w:author="Daniel Falster" w:date="2017-06-28T21:58:00Z">
        <w:r>
          <w:t xml:space="preserve">successfully matured seeds to </w:t>
        </w:r>
        <w:r w:rsidR="006C6878">
          <w:t xml:space="preserve">seed provisioning and less </w:t>
        </w:r>
      </w:ins>
      <w:del w:id="650" w:author="Daniel Falster" w:date="2017-06-28T11:05:00Z">
        <w:r w:rsidR="00DB0EBC" w:rsidDel="0079301E">
          <w:delText xml:space="preserve">3) </w:delText>
        </w:r>
      </w:del>
      <w:del w:id="651" w:author="Daniel Falster" w:date="2017-06-28T21:59:00Z">
        <w:r w:rsidR="00DB0EBC" w:rsidDel="006C6878">
          <w:delText xml:space="preserve">With increased seed size, species spend a decreasing proportion of their success costs on </w:delText>
        </w:r>
      </w:del>
      <w:r w:rsidR="00DB0EBC">
        <w:t xml:space="preserve">pollen-attraction costs, </w:t>
      </w:r>
      <w:ins w:id="652" w:author="Daniel Falster" w:date="2017-06-28T21:59:00Z">
        <w:r w:rsidR="006C6878">
          <w:t xml:space="preserve">since </w:t>
        </w:r>
      </w:ins>
      <w:del w:id="653" w:author="Daniel Falster" w:date="2017-06-28T21:59:00Z">
        <w:r w:rsidR="00DB0EBC" w:rsidDel="006C6878">
          <w:delText xml:space="preserve">as </w:delText>
        </w:r>
      </w:del>
      <w:r w:rsidR="00DB0EBC">
        <w:t xml:space="preserve">they </w:t>
      </w:r>
      <w:del w:id="654" w:author="Daniel Falster" w:date="2017-06-28T21:59:00Z">
        <w:r w:rsidR="00DB0EBC" w:rsidDel="006C6878">
          <w:delText xml:space="preserve">are expected to </w:delText>
        </w:r>
      </w:del>
      <w:r w:rsidR="00DB0EBC">
        <w:t xml:space="preserve">produce </w:t>
      </w:r>
      <w:del w:id="655" w:author="L. Harder" w:date="2017-06-28T10:45:00Z">
        <w:r w:rsidR="00DB0EBC">
          <w:delText>a large number of</w:delText>
        </w:r>
      </w:del>
      <w:ins w:id="656" w:author="L. Harder" w:date="2017-06-28T10:45:00Z">
        <w:r w:rsidR="004C4AC5">
          <w:t>many</w:t>
        </w:r>
      </w:ins>
      <w:r w:rsidR="00DB0EBC">
        <w:t xml:space="preserve"> inexpensive ovules</w:t>
      </w:r>
      <w:ins w:id="657" w:author="Daniel Falster" w:date="2017-06-28T22:00:00Z">
        <w:r w:rsidR="00DA0E7D">
          <w:t>.</w:t>
        </w:r>
      </w:ins>
      <w:del w:id="658" w:author="Daniel Falster" w:date="2017-06-28T21:59:00Z">
        <w:r w:rsidR="00DA2BE7" w:rsidDel="00DA0E7D">
          <w:delText>.</w:delText>
        </w:r>
      </w:del>
    </w:p>
    <w:p w14:paraId="21A93671" w14:textId="67FB8488" w:rsidR="00DF6FC6" w:rsidRPr="003C3342" w:rsidDel="00CE033C" w:rsidRDefault="00DA0E7D" w:rsidP="00CE033C">
      <w:pPr>
        <w:rPr>
          <w:del w:id="659" w:author="Daniel Falster" w:date="2017-06-28T11:07:00Z"/>
        </w:rPr>
      </w:pPr>
      <w:ins w:id="660" w:author="Daniel Falster" w:date="2017-06-28T21:59:00Z">
        <w:r>
          <w:t xml:space="preserve">Finally, </w:t>
        </w:r>
      </w:ins>
      <w:del w:id="661" w:author="Daniel Falster" w:date="2017-06-28T11:07:00Z">
        <w:r w:rsidR="001B7A08" w:rsidDel="00CE033C">
          <w:delText>Overall</w:delText>
        </w:r>
        <w:r w:rsidR="00DF6FC6" w:rsidDel="00CE033C">
          <w:delText xml:space="preserve">, we </w:delText>
        </w:r>
        <w:r w:rsidR="0012287A" w:rsidDel="00CE033C">
          <w:delText xml:space="preserve">ask </w:delText>
        </w:r>
        <w:r w:rsidR="00DF6FC6" w:rsidDel="00CE033C">
          <w:delText>the following questions</w:delText>
        </w:r>
        <w:r w:rsidR="00DF6FC6" w:rsidRPr="00BA744F" w:rsidDel="00CE033C">
          <w:delText>:</w:delText>
        </w:r>
      </w:del>
    </w:p>
    <w:p w14:paraId="739A5042" w14:textId="3011F2BF" w:rsidR="00DF6FC6" w:rsidDel="00CE033C" w:rsidRDefault="00DF6FC6" w:rsidP="00CE033C">
      <w:pPr>
        <w:rPr>
          <w:del w:id="662" w:author="Daniel Falster" w:date="2017-06-28T11:07:00Z"/>
        </w:rPr>
      </w:pPr>
      <w:del w:id="663" w:author="Daniel Falster" w:date="2017-06-28T11:07:00Z">
        <w:r w:rsidDel="00CE033C">
          <w:delText xml:space="preserve">How much do individual plants invest in different reproductive tissues and does </w:delText>
        </w:r>
        <w:r w:rsidR="001D74F4" w:rsidDel="00CE033C">
          <w:delText xml:space="preserve">the proportional investment </w:delText>
        </w:r>
        <w:r w:rsidDel="00CE033C">
          <w:delText xml:space="preserve">differ among </w:delText>
        </w:r>
        <w:r w:rsidRPr="003270F1" w:rsidDel="00CE033C">
          <w:delText>species</w:delText>
        </w:r>
        <w:r w:rsidDel="00CE033C">
          <w:delText>?</w:delText>
        </w:r>
      </w:del>
    </w:p>
    <w:p w14:paraId="4D24FB3A" w14:textId="3B9A67F2" w:rsidR="000B2E8D" w:rsidDel="00CE033C" w:rsidRDefault="000B2E8D" w:rsidP="00CE033C">
      <w:pPr>
        <w:rPr>
          <w:del w:id="664" w:author="Daniel Falster" w:date="2017-06-28T11:07:00Z"/>
        </w:rPr>
      </w:pPr>
      <w:del w:id="665" w:author="Daniel Falster" w:date="2017-06-28T11:07:00Z">
        <w:r w:rsidDel="00CE033C">
          <w:delText>Do the hypothesized trade-offs exist between pollen attraction costs and ovules available for pollination and between success costs and seed count?</w:delText>
        </w:r>
      </w:del>
    </w:p>
    <w:p w14:paraId="5D867353" w14:textId="6AE85686" w:rsidR="009603D7" w:rsidDel="00CE033C" w:rsidRDefault="009603D7" w:rsidP="00CE033C">
      <w:pPr>
        <w:rPr>
          <w:del w:id="666" w:author="Daniel Falster" w:date="2017-06-28T11:07:00Z"/>
        </w:rPr>
      </w:pPr>
      <w:del w:id="667" w:author="Daniel Falster" w:date="2017-06-28T11:07:00Z">
        <w:r w:rsidDel="00CE033C">
          <w:delText>Is there a trade-off between choosiness and pollen-attraction costs?</w:delText>
        </w:r>
      </w:del>
    </w:p>
    <w:p w14:paraId="383102AD" w14:textId="33AA5F49" w:rsidR="0012287A" w:rsidDel="00CE033C" w:rsidRDefault="0012287A" w:rsidP="00CE033C">
      <w:pPr>
        <w:rPr>
          <w:del w:id="668" w:author="Daniel Falster" w:date="2017-06-28T11:07:00Z"/>
        </w:rPr>
      </w:pPr>
      <w:del w:id="669" w:author="Daniel Falster" w:date="2017-06-28T11:07:00Z">
        <w:r w:rsidDel="00CE033C">
          <w:delText xml:space="preserve">Does the proportion of </w:delText>
        </w:r>
      </w:del>
      <w:del w:id="670" w:author="Daniel Falster" w:date="2017-06-28T10:59:00Z">
        <w:r w:rsidDel="00AA46FF">
          <w:delText>energy</w:delText>
        </w:r>
      </w:del>
      <w:del w:id="671" w:author="Daniel Falster" w:date="2017-06-28T11:07:00Z">
        <w:r w:rsidDel="00CE033C">
          <w:delText xml:space="preserve"> allocated to different reproductive tissue</w:delText>
        </w:r>
        <w:r w:rsidR="001D74F4" w:rsidDel="00CE033C">
          <w:delText xml:space="preserve"> types</w:delText>
        </w:r>
        <w:r w:rsidDel="00CE033C">
          <w:delText xml:space="preserve"> shift with seed size?</w:delText>
        </w:r>
      </w:del>
    </w:p>
    <w:p w14:paraId="5278C0D2" w14:textId="480842D3" w:rsidR="00DF6FC6" w:rsidRPr="003C3342" w:rsidDel="00CE033C" w:rsidRDefault="00DF6FC6" w:rsidP="00CE033C">
      <w:pPr>
        <w:rPr>
          <w:del w:id="672" w:author="Daniel Falster" w:date="2017-06-28T11:08:00Z"/>
        </w:rPr>
      </w:pPr>
      <w:del w:id="673" w:author="Daniel Falster" w:date="2017-06-28T11:07:00Z">
        <w:r w:rsidRPr="003C3342" w:rsidDel="00CE033C">
          <w:delText>Within a species, do total accessory costs or particular accessory cost components shift with plant size, age, or reproductive investment?</w:delText>
        </w:r>
      </w:del>
    </w:p>
    <w:p w14:paraId="76105355" w14:textId="516A5F40" w:rsidR="00AC35F9" w:rsidDel="00CE033C" w:rsidRDefault="00C94EFD" w:rsidP="00AC35F9">
      <w:pPr>
        <w:rPr>
          <w:del w:id="674" w:author="Daniel Falster" w:date="2017-06-28T11:09:00Z"/>
        </w:rPr>
      </w:pPr>
      <w:del w:id="675" w:author="Daniel Falster" w:date="2017-06-28T11:07:00Z">
        <w:r w:rsidRPr="003C3342" w:rsidDel="00CE033C">
          <w:delText xml:space="preserve">The dataset </w:delText>
        </w:r>
        <w:r w:rsidR="00AC35F9" w:rsidDel="00CE033C">
          <w:delText xml:space="preserve">we use to address these questions </w:delText>
        </w:r>
        <w:r w:rsidRPr="003C3342" w:rsidDel="00CE033C">
          <w:delText xml:space="preserve">is, to our knowledge, the most complete dataset </w:delText>
        </w:r>
        <w:r w:rsidR="000B2E8D" w:rsidDel="00CE033C">
          <w:delText xml:space="preserve">where </w:delText>
        </w:r>
        <w:r w:rsidRPr="003C3342" w:rsidDel="00CE033C">
          <w:delText xml:space="preserve">plant size, vegetative investment, reproductive investment, seed investment, seed count, and seed mass </w:delText>
        </w:r>
        <w:r w:rsidR="000B2E8D" w:rsidDel="00CE033C">
          <w:delText>were simultaneously measured</w:delText>
        </w:r>
        <w:r w:rsidR="000B2E8D" w:rsidRPr="003C3342" w:rsidDel="00CE033C">
          <w:delText xml:space="preserve"> </w:delText>
        </w:r>
        <w:r w:rsidRPr="003C3342" w:rsidDel="00CE033C">
          <w:delText>across</w:delText>
        </w:r>
      </w:del>
      <w:ins w:id="676" w:author="L. Harder" w:date="2017-06-28T10:45:00Z">
        <w:del w:id="677" w:author="Daniel Falster" w:date="2017-06-28T11:07:00Z">
          <w:r w:rsidR="007B2087" w:rsidDel="00CE033C">
            <w:delText>for</w:delText>
          </w:r>
        </w:del>
      </w:ins>
      <w:del w:id="678" w:author="Daniel Falster" w:date="2017-06-28T11:07:00Z">
        <w:r w:rsidRPr="003C3342" w:rsidDel="00CE033C">
          <w:delText xml:space="preserve"> multiple species at different size and ages in a native community. In</w:delText>
        </w:r>
      </w:del>
      <w:del w:id="679" w:author="Daniel Falster" w:date="2017-06-28T11:06:00Z">
        <w:r w:rsidRPr="003C3342" w:rsidDel="0079301E">
          <w:delText xml:space="preserve"> a recurrent-fire coastal heath community</w:delText>
        </w:r>
      </w:del>
      <w:del w:id="680" w:author="Daniel Falster" w:date="2017-06-28T11:07:00Z">
        <w:r w:rsidRPr="003C3342" w:rsidDel="00CE033C">
          <w:delText xml:space="preserve">, we </w:delText>
        </w:r>
      </w:del>
      <w:del w:id="681" w:author="Daniel Falster" w:date="2017-06-28T11:09:00Z">
        <w:r w:rsidRPr="003C3342" w:rsidDel="00CE033C">
          <w:delText>studied</w:delText>
        </w:r>
      </w:del>
      <w:del w:id="682" w:author="Daniel Falster" w:date="2017-06-28T11:08:00Z">
        <w:r w:rsidRPr="003C3342" w:rsidDel="00CE033C">
          <w:delText xml:space="preserve"> fourteen species </w:delText>
        </w:r>
        <w:r w:rsidR="00AC35F9" w:rsidDel="00CE033C">
          <w:delText xml:space="preserve">differing in </w:delText>
        </w:r>
        <w:r w:rsidRPr="003C3342" w:rsidDel="00CE033C">
          <w:delText>seed size</w:delText>
        </w:r>
        <w:r w:rsidR="00AC35F9" w:rsidDel="00CE033C">
          <w:delText>,</w:delText>
        </w:r>
        <w:r w:rsidRPr="003C3342" w:rsidDel="00CE033C">
          <w:delText xml:space="preserve"> lifespan</w:delText>
        </w:r>
        <w:r w:rsidR="00AC35F9" w:rsidDel="00CE033C">
          <w:delText>,</w:delText>
        </w:r>
        <w:r w:rsidRPr="003C3342" w:rsidDel="00CE033C">
          <w:delText xml:space="preserve"> and maximum height. Individuals were sampled at different ages across a fire-created chronosequence, from 3 months to 30 years. We assessed total reproductive investment every 3 weeks for a year, to determine total investment both in </w:delText>
        </w:r>
      </w:del>
      <w:del w:id="683" w:author="Daniel Falster" w:date="2017-06-28T11:09:00Z">
        <w:r w:rsidRPr="003C3342" w:rsidDel="00CE033C">
          <w:delText xml:space="preserve">tissues that developed into mature seeds and in tissues that were aborted during the developmental trajectory. </w:delText>
        </w:r>
      </w:del>
      <w:del w:id="684" w:author="Daniel Falster" w:date="2017-06-28T11:08:00Z">
        <w:r w:rsidRPr="003C3342" w:rsidDel="00CE033C">
          <w:delText xml:space="preserve">This detailed accounting allows us to </w:delText>
        </w:r>
        <w:r w:rsidR="00E2540F" w:rsidDel="00CE033C">
          <w:delText xml:space="preserve">investigate correlates of </w:delText>
        </w:r>
        <w:r w:rsidRPr="003C3342" w:rsidDel="00CE033C">
          <w:delText xml:space="preserve">reproductive </w:delText>
        </w:r>
        <w:r w:rsidR="007B6CA2" w:rsidDel="00CE033C">
          <w:delText xml:space="preserve">tissue pool </w:delText>
        </w:r>
        <w:r w:rsidRPr="003C3342" w:rsidDel="00CE033C">
          <w:delText>investment across and within species.</w:delText>
        </w:r>
        <w:r w:rsidR="00AC35F9" w:rsidRPr="00AC35F9" w:rsidDel="00CE033C">
          <w:delText xml:space="preserve"> </w:delText>
        </w:r>
      </w:del>
    </w:p>
    <w:p w14:paraId="340A1653" w14:textId="4E2D52E9" w:rsidR="00E959AB" w:rsidRPr="003C3342" w:rsidRDefault="00AC35F9" w:rsidP="00C22E00">
      <w:del w:id="685" w:author="Daniel Falster" w:date="2017-06-28T11:09:00Z">
        <w:r w:rsidDel="00CE033C">
          <w:delText>Finally, g</w:delText>
        </w:r>
      </w:del>
      <w:ins w:id="686" w:author="Daniel Falster" w:date="2017-06-28T11:09:00Z">
        <w:r w:rsidR="00DA0E7D">
          <w:t>g</w:t>
        </w:r>
      </w:ins>
      <w:r>
        <w:t>iven the complexity of measuring all the components of reproductive investment</w:t>
      </w:r>
      <w:ins w:id="687" w:author="Daniel Falster" w:date="2017-06-28T22:01:00Z">
        <w:r w:rsidR="00794970">
          <w:t xml:space="preserve"> and how rarely this has been attempted for multiple </w:t>
        </w:r>
        <w:r w:rsidR="00794970" w:rsidRPr="00794970">
          <w:t>species</w:t>
        </w:r>
      </w:ins>
      <w:r>
        <w:t xml:space="preserve">, we </w:t>
      </w:r>
      <w:ins w:id="688" w:author="Daniel Falster" w:date="2017-06-28T22:01:00Z">
        <w:r w:rsidR="00794970">
          <w:t xml:space="preserve">also </w:t>
        </w:r>
      </w:ins>
      <w:r>
        <w:t>assess how well different</w:t>
      </w:r>
      <w:r w:rsidRPr="003C3342">
        <w:t xml:space="preserve"> </w:t>
      </w:r>
      <w:r>
        <w:t xml:space="preserve">surrogate </w:t>
      </w:r>
      <w:r w:rsidRPr="003C3342">
        <w:t xml:space="preserve">measures </w:t>
      </w:r>
      <w:r>
        <w:t>potentially</w:t>
      </w:r>
      <w:r w:rsidRPr="003C3342">
        <w:t xml:space="preserve"> </w:t>
      </w:r>
      <w:r>
        <w:t xml:space="preserve">predict </w:t>
      </w:r>
      <w:r w:rsidRPr="003C3342">
        <w:t xml:space="preserve">total reproductive </w:t>
      </w:r>
      <w:r>
        <w:t>investment</w:t>
      </w:r>
      <w:r w:rsidR="000B2E8D">
        <w:t>.</w:t>
      </w:r>
      <w:del w:id="689" w:author="Daniel Falster" w:date="2017-06-28T11:09:00Z">
        <w:r w:rsidR="000B2E8D" w:rsidDel="00CE033C">
          <w:delText xml:space="preserve"> </w:delText>
        </w:r>
        <w:r w:rsidDel="00CE033C">
          <w:delText xml:space="preserve">For this purpose we consider </w:delText>
        </w:r>
        <w:r w:rsidR="001D74F4" w:rsidDel="00CE033C">
          <w:delText xml:space="preserve">variables including </w:delText>
        </w:r>
        <w:r w:rsidRPr="003C3342" w:rsidDel="00CE033C">
          <w:delText xml:space="preserve">total seed </w:delText>
        </w:r>
        <w:r w:rsidR="00C11A83" w:rsidDel="00CE033C">
          <w:delText>mass</w:delText>
        </w:r>
        <w:r w:rsidRPr="003C3342" w:rsidDel="00CE033C">
          <w:delText xml:space="preserve">, total fruit </w:delText>
        </w:r>
        <w:r w:rsidR="00C11A83" w:rsidDel="00CE033C">
          <w:delText>mass</w:delText>
        </w:r>
        <w:r w:rsidRPr="003C3342" w:rsidDel="00CE033C">
          <w:delText xml:space="preserve">, </w:delText>
        </w:r>
        <w:r w:rsidDel="00CE033C">
          <w:delText>and</w:delText>
        </w:r>
        <w:r w:rsidRPr="003C3342" w:rsidDel="00CE033C">
          <w:delText xml:space="preserve"> total </w:delText>
        </w:r>
      </w:del>
      <w:ins w:id="690" w:author="L. Harder" w:date="2017-06-28T10:45:00Z">
        <w:del w:id="691" w:author="Daniel Falster" w:date="2017-06-28T11:09:00Z">
          <w:r w:rsidR="007B2087" w:rsidDel="00CE033C">
            <w:delText xml:space="preserve">pre-zygotic </w:delText>
          </w:r>
        </w:del>
      </w:ins>
      <w:del w:id="692" w:author="Daniel Falster" w:date="2017-06-28T11:09:00Z">
        <w:r w:rsidRPr="003C3342" w:rsidDel="00CE033C">
          <w:delText>investment</w:delText>
        </w:r>
        <w:r w:rsidR="00161521" w:rsidDel="00CE033C">
          <w:delText xml:space="preserve"> to the point of pollination</w:delText>
        </w:r>
        <w:r w:rsidDel="00CE033C">
          <w:delText>.</w:delText>
        </w:r>
        <w:r w:rsidRPr="003C3342" w:rsidDel="00CE033C">
          <w:delText xml:space="preserve"> </w:delText>
        </w:r>
      </w:del>
    </w:p>
    <w:p w14:paraId="02072B99" w14:textId="77777777" w:rsidR="00F66AAF" w:rsidRPr="003C3342" w:rsidRDefault="00E54199" w:rsidP="003C3342">
      <w:pPr>
        <w:pStyle w:val="Heading1"/>
        <w:rPr>
          <w:rFonts w:cs="Times New Roman"/>
        </w:rPr>
      </w:pPr>
      <w:r w:rsidRPr="003C3342">
        <w:rPr>
          <w:rFonts w:cs="Times New Roman"/>
        </w:rPr>
        <w:t>Methods</w:t>
      </w:r>
    </w:p>
    <w:p w14:paraId="10B74F49" w14:textId="025829E7" w:rsidR="00687D3A" w:rsidRPr="003C3342" w:rsidRDefault="00687D3A" w:rsidP="003C3342">
      <w:pPr>
        <w:pStyle w:val="Heading2"/>
      </w:pPr>
      <w:r w:rsidRPr="003C3342">
        <w:t>Study system</w:t>
      </w:r>
    </w:p>
    <w:p w14:paraId="0F5671CB" w14:textId="2963D46A" w:rsidR="00687D3A" w:rsidRPr="003C3342" w:rsidRDefault="00687D3A" w:rsidP="003F5336">
      <w:r w:rsidRPr="003C3342">
        <w:t>Th</w:t>
      </w:r>
      <w:r w:rsidR="00C22E00">
        <w:t>e</w:t>
      </w:r>
      <w:r w:rsidRPr="003C3342">
        <w:t xml:space="preserve"> study was carried out in Kuring’gai National Park, </w:t>
      </w:r>
      <w:ins w:id="693" w:author="Daniel Falster" w:date="2017-06-28T11:06:00Z">
        <w:r w:rsidR="0079301E" w:rsidRPr="003C3342">
          <w:t xml:space="preserve">a recurrent-fire coastal heath community </w:t>
        </w:r>
      </w:ins>
      <w:del w:id="694" w:author="L. Harder" w:date="2017-06-28T10:45:00Z">
        <w:r w:rsidRPr="003C3342">
          <w:delText xml:space="preserve">just to the </w:delText>
        </w:r>
      </w:del>
      <w:r w:rsidRPr="003C3342">
        <w:t>northeast of Sydney, Australia</w:t>
      </w:r>
      <w:ins w:id="695" w:author="Daniel Falster" w:date="2017-06-28T11:06:00Z">
        <w:r w:rsidR="0079301E">
          <w:t xml:space="preserve">. </w:t>
        </w:r>
      </w:ins>
      <w:del w:id="696" w:author="Daniel Falster" w:date="2017-06-28T11:06:00Z">
        <w:r w:rsidRPr="003C3342" w:rsidDel="0079301E">
          <w:delText xml:space="preserve">. The sandstone </w:delText>
        </w:r>
        <w:r w:rsidR="00C11A83" w:rsidDel="0079301E">
          <w:delText xml:space="preserve">surfaces </w:delText>
        </w:r>
        <w:r w:rsidRPr="003C3342" w:rsidDel="0079301E">
          <w:delText>throughout the park host a coast heath community</w:delText>
        </w:r>
        <w:r w:rsidR="003F5336" w:rsidDel="0079301E">
          <w:delText xml:space="preserve">, whose dynamics </w:delText>
        </w:r>
        <w:r w:rsidR="005A7EBE" w:rsidDel="0079301E">
          <w:delText xml:space="preserve">have been </w:delText>
        </w:r>
        <w:r w:rsidR="003F5336" w:rsidDel="0079301E">
          <w:delText>governed by fire</w:delText>
        </w:r>
        <w:r w:rsidR="005A7EBE" w:rsidDel="0079301E">
          <w:delText xml:space="preserve"> </w:delText>
        </w:r>
        <w:r w:rsidR="00F514EA" w:rsidDel="0079301E">
          <w:delText xml:space="preserve">for at least 6000 years </w:delText>
        </w:r>
        <w:r w:rsidR="00F514EA" w:rsidDel="0079301E">
          <w:fldChar w:fldCharType="begin"/>
        </w:r>
        <w:r w:rsidR="00F514EA" w:rsidDel="0079301E">
          <w:delInstrText xml:space="preserve"> ADDIN ZOTERO_ITEM CSL_CITATION {"citationID":"m80e5un4i","properties":{"formattedCitation":"(Kodela &amp; Dodson 1988)","plainCitation":"(Kodela &amp; Dodson 1988)"},"citationItems":[{"id":1937,"uris":["http://zotero.org/users/503753/items/W7I9U9NF"],"uri":["http://zotero.org/users/503753/items/W7I9U9NF"],"itemData":{"id":1937,"type":"article-journal","title":"late Holocene vegetation and fire record from Ku-ring-gai Chase National Park, New South Wales","container-title":"Proceedings of the Linnean Society of New South Wales","source":"agris.fao.org","URL":"http://agris.fao.org/agris-search/search.do?recordID=US201302697636","ISSN":"0370-047X","language":"English","author":[{"family":"Kodela","given":"P. G."},{"family":"Dodson","given":"J. R."}],"issued":{"date-parts":[["1988"]]},"accessed":{"date-parts":[["2016",8,30]]}}}],"schema":"https://github.com/citation-style-language/schema/raw/master/csl-citation.json"} </w:delInstrText>
        </w:r>
        <w:r w:rsidR="00F514EA" w:rsidDel="0079301E">
          <w:fldChar w:fldCharType="separate"/>
        </w:r>
        <w:r w:rsidR="00A231E0" w:rsidRPr="00A231E0" w:rsidDel="0079301E">
          <w:rPr>
            <w:rFonts w:cs="Times New Roman"/>
          </w:rPr>
          <w:delText>(Kodela &amp; Dodson 1988)</w:delText>
        </w:r>
        <w:r w:rsidR="00F514EA" w:rsidDel="0079301E">
          <w:fldChar w:fldCharType="end"/>
        </w:r>
        <w:r w:rsidR="003F5336" w:rsidDel="0079301E">
          <w:delText xml:space="preserve">. </w:delText>
        </w:r>
      </w:del>
      <w:del w:id="697" w:author="L. Harder" w:date="2017-06-28T10:45:00Z">
        <w:r w:rsidR="00F514EA">
          <w:delText xml:space="preserve">Fire regimes under traditional aboriginal management are unknown, but current </w:delText>
        </w:r>
        <w:r w:rsidR="00F514EA" w:rsidRPr="003C3342">
          <w:delText>N</w:delText>
        </w:r>
        <w:r w:rsidR="00F514EA">
          <w:delText xml:space="preserve">ew </w:delText>
        </w:r>
        <w:r w:rsidR="00F514EA" w:rsidRPr="003C3342">
          <w:delText>S</w:delText>
        </w:r>
        <w:r w:rsidR="00F514EA">
          <w:delText xml:space="preserve">outh </w:delText>
        </w:r>
        <w:r w:rsidR="00F514EA" w:rsidRPr="003C3342">
          <w:delText>W</w:delText>
        </w:r>
        <w:r w:rsidR="00F514EA">
          <w:delText>ales</w:delText>
        </w:r>
        <w:r w:rsidR="00F514EA" w:rsidRPr="003C3342">
          <w:delText xml:space="preserve"> </w:delText>
        </w:r>
        <w:r w:rsidR="00F514EA">
          <w:delText>National Parks and Wildlife Service (NSW NPWS) management practises seek to achieve an a</w:delText>
        </w:r>
        <w:r w:rsidR="003F5336">
          <w:delText xml:space="preserve">verage </w:delText>
        </w:r>
        <w:r w:rsidR="00396E33" w:rsidRPr="003C3342">
          <w:delText xml:space="preserve">interval </w:delText>
        </w:r>
        <w:r w:rsidR="003F5336">
          <w:delText xml:space="preserve">between </w:delText>
        </w:r>
        <w:r w:rsidR="00F514EA">
          <w:delText xml:space="preserve">7-30 years to maintain </w:delText>
        </w:r>
        <w:r w:rsidR="00384C76">
          <w:delText xml:space="preserve">the current floristic </w:delText>
        </w:r>
        <w:r w:rsidR="00F514EA">
          <w:delText xml:space="preserve">diversity </w:delText>
        </w:r>
        <w:r w:rsidR="00F514EA">
          <w:fldChar w:fldCharType="begin"/>
        </w:r>
        <w:r w:rsidR="00F514EA">
          <w:delInstrText xml:space="preserve"> ADDIN ZOTERO_ITEM CSL_CITATION {"citationID":"2h9370p8uv","properties":{"formattedCitation":"(NSW Office of the Environment 2006)","plainCitation":"(NSW Office of the Environment 2006)"},"citationItems":[{"id":1939,"uris":["http://zotero.org/users/503753/items/XDNQMHQX"],"uri":["http://zotero.org/users/503753/items/XDNQMHQX"],"itemData":{"id":1939,"type":"report","title":"Ku-ring-gai Chase National Park fire management strategy","abstract":"This fire management strategy also covers Lion Island Nature Reserve, Long Island Nature Reserve, Spectacle Island Nature Reserve and Mount Ku-ring-gai Aboriginal Area.","URL":"http://www.environment.nsw.gov.au/firemanagement/KCNPFms.htm","author":[{"family":"NSW Office of the Environment","given":""}],"issued":{"date-parts":[["2006"]]},"accessed":{"date-parts":[["2016",8,30]]}}}],"schema":"https://github.com/citation-style-language/schema/raw/master/csl-citation.json"} </w:delInstrText>
        </w:r>
        <w:r w:rsidR="00F514EA">
          <w:fldChar w:fldCharType="separate"/>
        </w:r>
        <w:r w:rsidR="00A231E0" w:rsidRPr="00A231E0">
          <w:rPr>
            <w:rFonts w:cs="Times New Roman"/>
          </w:rPr>
          <w:delText>(NSW Office of the Environment 2006)</w:delText>
        </w:r>
        <w:r w:rsidR="00F514EA">
          <w:fldChar w:fldCharType="end"/>
        </w:r>
        <w:r w:rsidRPr="003C3342">
          <w:delText xml:space="preserve">. The community includes perennial species that re-sprout following fire and </w:delText>
        </w:r>
        <w:r w:rsidR="00151EF3" w:rsidRPr="003C3342">
          <w:delText xml:space="preserve">also </w:delText>
        </w:r>
        <w:r w:rsidRPr="003C3342">
          <w:delText xml:space="preserve">obligate seeders, species that are killed by fire and re-establish from seed. </w:delText>
        </w:r>
        <w:r w:rsidR="00396E33" w:rsidRPr="003C3342">
          <w:delText>T</w:delText>
        </w:r>
        <w:r w:rsidRPr="003C3342">
          <w:delText xml:space="preserve">he obligate seeders </w:delText>
        </w:r>
        <w:r w:rsidR="00396E33" w:rsidRPr="003C3342">
          <w:delText xml:space="preserve">included in this study </w:delText>
        </w:r>
        <w:r w:rsidRPr="003C3342">
          <w:delText xml:space="preserve">germinate within a year of the fire and often after </w:delText>
        </w:r>
        <w:r w:rsidR="00396E33" w:rsidRPr="003C3342">
          <w:delText>the next rain</w:delText>
        </w:r>
        <w:r w:rsidR="003F5336">
          <w:delText xml:space="preserve">. </w:delText>
        </w:r>
        <w:r w:rsidR="003F5336" w:rsidRPr="003C3342">
          <w:delText>Since the fire history of the park is well documented, the age of obligate seeders at a site can be est</w:delText>
        </w:r>
        <w:r w:rsidR="003F5336">
          <w:delText>imated. In total, w</w:delText>
        </w:r>
        <w:r w:rsidR="00C22E00">
          <w:delText>e selected 14 obligate-</w:delText>
        </w:r>
        <w:r w:rsidRPr="003C3342">
          <w:delText>seeder</w:delText>
        </w:r>
        <w:r w:rsidR="00C22E00">
          <w:delText>,</w:delText>
        </w:r>
      </w:del>
      <w:ins w:id="698" w:author="L. Harder" w:date="2017-06-28T10:45:00Z">
        <w:r w:rsidR="004C4AC5">
          <w:t>W</w:t>
        </w:r>
        <w:r w:rsidR="00C22E00">
          <w:t xml:space="preserve">e selected 14 </w:t>
        </w:r>
        <w:r w:rsidR="004C4AC5" w:rsidRPr="004C4AC5">
          <w:t xml:space="preserve">species </w:t>
        </w:r>
        <w:r w:rsidR="004C4AC5">
          <w:t>of</w:t>
        </w:r>
      </w:ins>
      <w:r w:rsidR="004C4AC5">
        <w:t xml:space="preserve"> </w:t>
      </w:r>
      <w:r w:rsidR="00396E33" w:rsidRPr="003C3342">
        <w:t>woody perennials</w:t>
      </w:r>
      <w:r w:rsidRPr="003C3342">
        <w:t xml:space="preserve"> that are common in the community, </w:t>
      </w:r>
      <w:ins w:id="699" w:author="Daniel Falster" w:date="2017-06-28T22:01:00Z">
        <w:r w:rsidR="00794970">
          <w:t>re</w:t>
        </w:r>
      </w:ins>
      <w:ins w:id="700" w:author="Daniel Falster" w:date="2017-06-28T22:27:00Z">
        <w:r w:rsidR="00D464B9">
          <w:t xml:space="preserve">generate </w:t>
        </w:r>
      </w:ins>
      <w:ins w:id="701" w:author="Daniel Falster" w:date="2017-06-28T22:01:00Z">
        <w:r w:rsidR="00794970">
          <w:t xml:space="preserve">from seed </w:t>
        </w:r>
      </w:ins>
      <w:ins w:id="702" w:author="Daniel Falster" w:date="2017-06-28T22:27:00Z">
        <w:r w:rsidR="00D464B9">
          <w:t>pos</w:t>
        </w:r>
      </w:ins>
      <w:ins w:id="703" w:author="Daniel Falster" w:date="2017-06-28T22:28:00Z">
        <w:r w:rsidR="00D464B9">
          <w:t>t</w:t>
        </w:r>
      </w:ins>
      <w:ins w:id="704" w:author="Daniel Falster" w:date="2017-06-28T22:27:00Z">
        <w:r w:rsidR="00D464B9">
          <w:t>-</w:t>
        </w:r>
      </w:ins>
      <w:ins w:id="705" w:author="Daniel Falster" w:date="2017-06-28T22:01:00Z">
        <w:r w:rsidR="00794970">
          <w:t xml:space="preserve">fire, and have </w:t>
        </w:r>
      </w:ins>
      <w:del w:id="706" w:author="Daniel Falster" w:date="2017-06-28T22:01:00Z">
        <w:r w:rsidR="00396E33" w:rsidRPr="003C3342" w:rsidDel="00794970">
          <w:delText xml:space="preserve">with </w:delText>
        </w:r>
      </w:del>
      <w:r w:rsidR="00396E33" w:rsidRPr="003C3342">
        <w:t xml:space="preserve">asymptotic heights ranging from </w:t>
      </w:r>
      <w:r w:rsidR="00C22E00">
        <w:t>0.5</w:t>
      </w:r>
      <w:del w:id="707" w:author="Daniel Falster" w:date="2017-06-28T22:01:00Z">
        <w:r w:rsidR="00384C76" w:rsidDel="00794970">
          <w:delText xml:space="preserve"> </w:delText>
        </w:r>
        <w:r w:rsidR="00C22E00" w:rsidDel="00794970">
          <w:delText xml:space="preserve">m </w:delText>
        </w:r>
      </w:del>
      <w:r w:rsidR="00C22E00">
        <w:t>–</w:t>
      </w:r>
      <w:del w:id="708" w:author="Daniel Falster" w:date="2017-06-28T22:02:00Z">
        <w:r w:rsidR="00C22E00" w:rsidDel="00794970">
          <w:delText xml:space="preserve"> </w:delText>
        </w:r>
      </w:del>
      <w:r w:rsidR="00396E33" w:rsidRPr="003C3342">
        <w:t>5</w:t>
      </w:r>
      <w:r w:rsidR="00C22E00">
        <w:t xml:space="preserve"> </w:t>
      </w:r>
      <w:r w:rsidR="00396E33" w:rsidRPr="003C3342">
        <w:t>m</w:t>
      </w:r>
      <w:del w:id="709" w:author="Daniel Falster" w:date="2017-06-28T22:27:00Z">
        <w:r w:rsidRPr="003C3342" w:rsidDel="00D464B9">
          <w:delText>.</w:delText>
        </w:r>
      </w:del>
      <w:r w:rsidRPr="003C3342">
        <w:t xml:space="preserve"> </w:t>
      </w:r>
      <w:ins w:id="710" w:author="Daniel Falster" w:date="2017-06-28T22:27:00Z">
        <w:r w:rsidR="00D464B9">
          <w:t>(</w:t>
        </w:r>
      </w:ins>
      <w:commentRangeStart w:id="711"/>
      <w:r w:rsidRPr="003C3342">
        <w:t>T</w:t>
      </w:r>
      <w:ins w:id="712" w:author="Daniel Falster" w:date="2017-06-28T22:27:00Z">
        <w:r w:rsidR="00D464B9">
          <w:t>able 1)</w:t>
        </w:r>
      </w:ins>
      <w:del w:id="713" w:author="Daniel Falster" w:date="2017-06-28T22:27:00Z">
        <w:r w:rsidRPr="003C3342" w:rsidDel="00D464B9">
          <w:delText xml:space="preserve">hey </w:delText>
        </w:r>
        <w:r w:rsidR="00396E33" w:rsidRPr="003C3342" w:rsidDel="00D464B9">
          <w:delText>were</w:delText>
        </w:r>
        <w:r w:rsidRPr="003C3342" w:rsidDel="00D464B9">
          <w:delText xml:space="preserve"> </w:delText>
        </w:r>
        <w:r w:rsidRPr="003C3342" w:rsidDel="00D464B9">
          <w:rPr>
            <w:i/>
          </w:rPr>
          <w:delText>Banksia ericifolia</w:delText>
        </w:r>
        <w:r w:rsidRPr="003C3342" w:rsidDel="00D464B9">
          <w:delText xml:space="preserve"> (Proteaceae), </w:delText>
        </w:r>
        <w:r w:rsidRPr="003C3342" w:rsidDel="00D464B9">
          <w:rPr>
            <w:i/>
          </w:rPr>
          <w:delText>Boronia ledifolia</w:delText>
        </w:r>
        <w:r w:rsidRPr="003C3342" w:rsidDel="00D464B9">
          <w:delText xml:space="preserve"> (Rutaceae), </w:delText>
        </w:r>
        <w:r w:rsidRPr="003C3342" w:rsidDel="00D464B9">
          <w:rPr>
            <w:i/>
          </w:rPr>
          <w:delText>Conospermum ericifolium</w:delText>
        </w:r>
        <w:r w:rsidRPr="003C3342" w:rsidDel="00D464B9">
          <w:delText xml:space="preserve"> </w:delText>
        </w:r>
        <w:commentRangeEnd w:id="711"/>
        <w:r w:rsidR="00794970" w:rsidDel="00D464B9">
          <w:rPr>
            <w:rStyle w:val="CommentReference"/>
          </w:rPr>
          <w:commentReference w:id="711"/>
        </w:r>
        <w:r w:rsidRPr="003C3342" w:rsidDel="00D464B9">
          <w:delText xml:space="preserve">(Proteaceae), </w:delText>
        </w:r>
        <w:r w:rsidRPr="003C3342" w:rsidDel="00D464B9">
          <w:rPr>
            <w:i/>
          </w:rPr>
          <w:delText>Epacris microphylla</w:delText>
        </w:r>
        <w:r w:rsidRPr="003C3342" w:rsidDel="00D464B9">
          <w:delText xml:space="preserve"> (Ericaceae), </w:delText>
        </w:r>
        <w:r w:rsidRPr="003C3342" w:rsidDel="00D464B9">
          <w:rPr>
            <w:i/>
          </w:rPr>
          <w:delText>Grevillea buxifolia</w:delText>
        </w:r>
        <w:r w:rsidRPr="003C3342" w:rsidDel="00D464B9">
          <w:delText xml:space="preserve"> (Proteaceae), </w:delText>
        </w:r>
        <w:r w:rsidRPr="003C3342" w:rsidDel="00D464B9">
          <w:rPr>
            <w:i/>
          </w:rPr>
          <w:delText>Grevillea speciosa</w:delText>
        </w:r>
        <w:r w:rsidRPr="003C3342" w:rsidDel="00D464B9">
          <w:delText xml:space="preserve"> (Proteaceae), </w:delText>
        </w:r>
        <w:r w:rsidRPr="003C3342" w:rsidDel="00D464B9">
          <w:rPr>
            <w:i/>
          </w:rPr>
          <w:delText>Hakea teretifolia</w:delText>
        </w:r>
        <w:r w:rsidRPr="003C3342" w:rsidDel="00D464B9">
          <w:delText xml:space="preserve"> (Proteaceae), </w:delText>
        </w:r>
        <w:r w:rsidRPr="003C3342" w:rsidDel="00D464B9">
          <w:rPr>
            <w:i/>
          </w:rPr>
          <w:delText>Hemigenia purpurea</w:delText>
        </w:r>
        <w:r w:rsidRPr="003C3342" w:rsidDel="00D464B9">
          <w:delText xml:space="preserve"> (Lamiaceae), </w:delText>
        </w:r>
        <w:r w:rsidRPr="003C3342" w:rsidDel="00D464B9">
          <w:rPr>
            <w:i/>
          </w:rPr>
          <w:delText>Leucopogon esquamatus</w:delText>
        </w:r>
        <w:r w:rsidRPr="003C3342" w:rsidDel="00D464B9">
          <w:delText xml:space="preserve"> (Ericaceae), </w:delText>
        </w:r>
        <w:r w:rsidRPr="003C3342" w:rsidDel="00D464B9">
          <w:rPr>
            <w:i/>
          </w:rPr>
          <w:delText>Persoonia lanceolata</w:delText>
        </w:r>
        <w:r w:rsidRPr="003C3342" w:rsidDel="00D464B9">
          <w:delText xml:space="preserve"> (Proteaceae), </w:delText>
        </w:r>
        <w:r w:rsidRPr="003C3342" w:rsidDel="00D464B9">
          <w:rPr>
            <w:i/>
          </w:rPr>
          <w:delText>Petrophile pulchella</w:delText>
        </w:r>
        <w:r w:rsidRPr="003C3342" w:rsidDel="00D464B9">
          <w:delText xml:space="preserve"> (Proteaceae), </w:delText>
        </w:r>
        <w:r w:rsidRPr="003C3342" w:rsidDel="00D464B9">
          <w:rPr>
            <w:i/>
          </w:rPr>
          <w:delText>Phyllota phylicoides</w:delText>
        </w:r>
        <w:r w:rsidRPr="003C3342" w:rsidDel="00D464B9">
          <w:delText xml:space="preserve"> (Fabaceae), </w:delText>
        </w:r>
        <w:r w:rsidRPr="003C3342" w:rsidDel="00D464B9">
          <w:rPr>
            <w:i/>
          </w:rPr>
          <w:delText>Pimelea linifolia</w:delText>
        </w:r>
        <w:r w:rsidRPr="003C3342" w:rsidDel="00D464B9">
          <w:delText xml:space="preserve"> (Thymelaeaceae), </w:delText>
        </w:r>
        <w:r w:rsidRPr="003C3342" w:rsidDel="00D464B9">
          <w:rPr>
            <w:i/>
          </w:rPr>
          <w:delText>Pultenaea tuberculata</w:delText>
        </w:r>
        <w:r w:rsidRPr="003C3342" w:rsidDel="00D464B9">
          <w:delText xml:space="preserve"> (Fabaceae)</w:delText>
        </w:r>
      </w:del>
      <w:r w:rsidRPr="003C3342">
        <w:t xml:space="preserve">. </w:t>
      </w:r>
      <w:del w:id="714" w:author="L. Harder" w:date="2017-06-28T10:45:00Z">
        <w:r w:rsidRPr="003C3342">
          <w:delText xml:space="preserve">The family </w:delText>
        </w:r>
      </w:del>
      <w:r w:rsidRPr="003C3342">
        <w:t xml:space="preserve">Myrtaceae </w:t>
      </w:r>
      <w:del w:id="715" w:author="L. Harder" w:date="2017-06-28T10:45:00Z">
        <w:r w:rsidRPr="003C3342">
          <w:delText>is</w:delText>
        </w:r>
      </w:del>
      <w:ins w:id="716" w:author="L. Harder" w:date="2017-06-28T10:45:00Z">
        <w:r w:rsidR="004C4AC5" w:rsidRPr="004C4AC5">
          <w:t>species</w:t>
        </w:r>
        <w:del w:id="717" w:author="Daniel Falster" w:date="2017-06-28T22:02:00Z">
          <w:r w:rsidR="004C4AC5" w:rsidRPr="004C4AC5" w:rsidDel="00794970">
            <w:delText xml:space="preserve"> </w:delText>
          </w:r>
        </w:del>
        <w:r w:rsidR="004C4AC5">
          <w:t xml:space="preserve"> are</w:t>
        </w:r>
      </w:ins>
      <w:r w:rsidR="004C4AC5">
        <w:t xml:space="preserve"> </w:t>
      </w:r>
      <w:r w:rsidRPr="003C3342">
        <w:t>well represented in the community, but absent from the study, as all</w:t>
      </w:r>
      <w:r w:rsidR="0012287A">
        <w:t xml:space="preserve"> locally</w:t>
      </w:r>
      <w:r w:rsidRPr="003C3342">
        <w:t xml:space="preserve"> common </w:t>
      </w:r>
      <w:r w:rsidR="00C11A83">
        <w:t xml:space="preserve">Myrtaceae </w:t>
      </w:r>
      <w:r w:rsidRPr="003C3342">
        <w:t>re-sprout following fire.</w:t>
      </w:r>
      <w:r w:rsidR="009915C4" w:rsidRPr="003C3342">
        <w:t xml:space="preserve"> All sites were chosen to have minimal </w:t>
      </w:r>
      <w:r w:rsidR="009915C4" w:rsidRPr="003C3342">
        <w:rPr>
          <w:i/>
        </w:rPr>
        <w:t>Eucalyptus</w:t>
      </w:r>
      <w:r w:rsidR="009915C4" w:rsidRPr="003C3342">
        <w:t xml:space="preserve"> cover, such that </w:t>
      </w:r>
      <w:r w:rsidR="009915C4" w:rsidRPr="003C3342">
        <w:rPr>
          <w:i/>
        </w:rPr>
        <w:t>B</w:t>
      </w:r>
      <w:ins w:id="718" w:author="Daniel Falster" w:date="2017-06-28T22:28:00Z">
        <w:r w:rsidR="00D464B9">
          <w:rPr>
            <w:i/>
          </w:rPr>
          <w:t>.</w:t>
        </w:r>
      </w:ins>
      <w:del w:id="719" w:author="Daniel Falster" w:date="2017-06-28T22:28:00Z">
        <w:r w:rsidR="009915C4" w:rsidRPr="003C3342" w:rsidDel="00D464B9">
          <w:rPr>
            <w:i/>
          </w:rPr>
          <w:delText>anksia</w:delText>
        </w:r>
      </w:del>
      <w:r w:rsidR="009915C4" w:rsidRPr="003C3342">
        <w:rPr>
          <w:i/>
        </w:rPr>
        <w:t xml:space="preserve"> ericifolia</w:t>
      </w:r>
      <w:r w:rsidR="009915C4" w:rsidRPr="003C3342">
        <w:t xml:space="preserve">, </w:t>
      </w:r>
      <w:del w:id="720" w:author="Daniel Falster" w:date="2017-06-28T22:28:00Z">
        <w:r w:rsidR="009915C4" w:rsidRPr="003C3342" w:rsidDel="00D464B9">
          <w:rPr>
            <w:i/>
          </w:rPr>
          <w:delText xml:space="preserve">Hakea </w:delText>
        </w:r>
      </w:del>
      <w:ins w:id="721" w:author="Daniel Falster" w:date="2017-06-28T22:28:00Z">
        <w:r w:rsidR="00D464B9" w:rsidRPr="003C3342">
          <w:rPr>
            <w:i/>
          </w:rPr>
          <w:t>H</w:t>
        </w:r>
        <w:r w:rsidR="00D464B9">
          <w:rPr>
            <w:i/>
          </w:rPr>
          <w:t>.</w:t>
        </w:r>
        <w:r w:rsidR="00D464B9" w:rsidRPr="003C3342">
          <w:rPr>
            <w:i/>
          </w:rPr>
          <w:t xml:space="preserve"> </w:t>
        </w:r>
      </w:ins>
      <w:r w:rsidR="009915C4" w:rsidRPr="003C3342">
        <w:rPr>
          <w:i/>
        </w:rPr>
        <w:t>teretifolia</w:t>
      </w:r>
      <w:r w:rsidR="009915C4" w:rsidRPr="003C3342">
        <w:t xml:space="preserve">, and </w:t>
      </w:r>
      <w:r w:rsidR="009915C4" w:rsidRPr="003C3342">
        <w:rPr>
          <w:i/>
        </w:rPr>
        <w:t>Allocasuarina distyla</w:t>
      </w:r>
      <w:r w:rsidR="009915C4" w:rsidRPr="003C3342">
        <w:t xml:space="preserve"> (not included in our study because it is dioecious) </w:t>
      </w:r>
      <w:del w:id="722" w:author="L. Harder" w:date="2017-06-28T10:45:00Z">
        <w:r w:rsidR="009915C4" w:rsidRPr="003C3342">
          <w:delText>would be</w:delText>
        </w:r>
      </w:del>
      <w:ins w:id="723" w:author="L. Harder" w:date="2017-06-28T10:45:00Z">
        <w:r w:rsidR="004C4AC5">
          <w:t>were</w:t>
        </w:r>
      </w:ins>
      <w:r w:rsidR="009915C4" w:rsidRPr="003C3342">
        <w:t xml:space="preserve"> the dominant canopy species late in succession</w:t>
      </w:r>
      <w:r w:rsidR="00396E33" w:rsidRPr="003C3342">
        <w:t>, at heights of 3-5 m</w:t>
      </w:r>
      <w:r w:rsidR="009915C4" w:rsidRPr="003C3342">
        <w:t xml:space="preserve">. </w:t>
      </w:r>
    </w:p>
    <w:p w14:paraId="7D30016B" w14:textId="07426D11" w:rsidR="00687D3A" w:rsidRPr="003C3342" w:rsidRDefault="00687D3A" w:rsidP="003C3342">
      <w:pPr>
        <w:pStyle w:val="Heading2"/>
      </w:pPr>
      <w:r w:rsidRPr="003C3342">
        <w:t>Field measurements</w:t>
      </w:r>
    </w:p>
    <w:p w14:paraId="45179DB5" w14:textId="10F0BCC0" w:rsidR="006869F3" w:rsidRPr="003C3342" w:rsidRDefault="009915C4" w:rsidP="003C3342">
      <w:r w:rsidRPr="003C3342">
        <w:t xml:space="preserve">The study was conducted </w:t>
      </w:r>
      <w:del w:id="724" w:author="L. Harder" w:date="2017-06-28T10:45:00Z">
        <w:r w:rsidRPr="003C3342">
          <w:delText xml:space="preserve">over a single </w:delText>
        </w:r>
        <w:r w:rsidR="00517B67" w:rsidRPr="003C3342">
          <w:delText>year</w:delText>
        </w:r>
        <w:r w:rsidRPr="003C3342">
          <w:delText>, with the initial</w:delText>
        </w:r>
      </w:del>
      <w:ins w:id="725" w:author="L. Harder" w:date="2017-06-28T10:45:00Z">
        <w:r w:rsidR="004C4AC5">
          <w:t>between May 2012 - June 2013. I</w:t>
        </w:r>
        <w:r w:rsidRPr="003C3342">
          <w:t>nitial</w:t>
        </w:r>
      </w:ins>
      <w:r w:rsidRPr="003C3342">
        <w:t xml:space="preserve"> plant measurements and subsequent harvest </w:t>
      </w:r>
      <w:ins w:id="726" w:author="L. Harder" w:date="2017-06-28T10:45:00Z">
        <w:r w:rsidR="004C4AC5">
          <w:t xml:space="preserve">were </w:t>
        </w:r>
      </w:ins>
      <w:r w:rsidRPr="003C3342">
        <w:t xml:space="preserve">conducted during the late </w:t>
      </w:r>
      <w:ins w:id="727" w:author="L. Harder" w:date="2017-06-28T10:45:00Z">
        <w:r w:rsidR="004C4AC5">
          <w:t xml:space="preserve">austral </w:t>
        </w:r>
      </w:ins>
      <w:r w:rsidRPr="003C3342">
        <w:t>autumn and early winter</w:t>
      </w:r>
      <w:r w:rsidR="006869F3" w:rsidRPr="003C3342">
        <w:t>,</w:t>
      </w:r>
      <w:r w:rsidRPr="003C3342">
        <w:t xml:space="preserve"> </w:t>
      </w:r>
      <w:r w:rsidR="006869F3" w:rsidRPr="003C3342">
        <w:t>the period of minimal vegetative growth in this plant community</w:t>
      </w:r>
      <w:r w:rsidR="00C11A83">
        <w:t>. R</w:t>
      </w:r>
      <w:r w:rsidR="003F5336">
        <w:t xml:space="preserve">epeat visits </w:t>
      </w:r>
      <w:r w:rsidR="00C11A83">
        <w:t xml:space="preserve">were </w:t>
      </w:r>
      <w:r w:rsidR="003F5336">
        <w:t xml:space="preserve">made </w:t>
      </w:r>
      <w:ins w:id="728" w:author="Daniel Falster" w:date="2017-06-28T22:12:00Z">
        <w:r w:rsidR="00013357">
          <w:t xml:space="preserve">at </w:t>
        </w:r>
      </w:ins>
      <w:ins w:id="729" w:author="Daniel Falster" w:date="2017-06-28T22:28:00Z">
        <w:r w:rsidR="00D464B9">
          <w:t>multiple</w:t>
        </w:r>
      </w:ins>
      <w:ins w:id="730" w:author="Daniel Falster" w:date="2017-06-28T22:12:00Z">
        <w:r w:rsidR="00013357">
          <w:t xml:space="preserve"> sites </w:t>
        </w:r>
      </w:ins>
      <w:r w:rsidR="003F5336">
        <w:t>throughout the year to record reproductive activity</w:t>
      </w:r>
      <w:r w:rsidRPr="003C3342">
        <w:t xml:space="preserve">. </w:t>
      </w:r>
      <w:del w:id="731" w:author="Daniel Falster" w:date="2017-06-28T22:12:00Z">
        <w:r w:rsidR="004C5CD8" w:rsidRPr="003F5336" w:rsidDel="00013357">
          <w:delText>Individuals were sampled at different ages across a fire-created chronosequence, from 3 months to 30 years</w:delText>
        </w:r>
        <w:r w:rsidR="004C5CD8" w:rsidDel="00013357">
          <w:delText xml:space="preserve">. Site ages were estimated from fire records maintained by </w:delText>
        </w:r>
        <w:r w:rsidR="004C5CD8" w:rsidRPr="003C3342" w:rsidDel="00013357">
          <w:delText xml:space="preserve">NSW </w:delText>
        </w:r>
        <w:r w:rsidR="001F7ACB" w:rsidDel="00013357">
          <w:delText>National Parks and Wildlife Service</w:delText>
        </w:r>
        <w:r w:rsidR="004C5CD8" w:rsidDel="00013357">
          <w:delText xml:space="preserve">. </w:delText>
        </w:r>
        <w:r w:rsidR="004C5CD8" w:rsidRPr="003C3342" w:rsidDel="00013357">
          <w:delText>At the conclusion of the study, the approximate ages of the individuals on the six sites were: 1.4, 2.4, 5, 7, 9 and 31 years.</w:delText>
        </w:r>
        <w:r w:rsidR="004C5CD8" w:rsidDel="00013357">
          <w:delText xml:space="preserve"> </w:delText>
        </w:r>
      </w:del>
      <w:r w:rsidRPr="003C3342">
        <w:t xml:space="preserve">Plants were tagged during May-June 2012 and </w:t>
      </w:r>
      <w:del w:id="732" w:author="Daniel Falster" w:date="2017-06-28T22:29:00Z">
        <w:r w:rsidRPr="003C3342" w:rsidDel="00D464B9">
          <w:delText xml:space="preserve">harvested </w:delText>
        </w:r>
      </w:del>
      <w:ins w:id="733" w:author="Daniel Falster" w:date="2017-06-28T22:29:00Z">
        <w:r w:rsidR="00D464B9">
          <w:t xml:space="preserve">monitoring </w:t>
        </w:r>
        <w:r w:rsidR="0085360B">
          <w:t>through to</w:t>
        </w:r>
        <w:r w:rsidR="00D464B9">
          <w:t xml:space="preserve"> </w:t>
        </w:r>
      </w:ins>
      <w:del w:id="734" w:author="Daniel Falster" w:date="2017-06-28T22:29:00Z">
        <w:r w:rsidRPr="003C3342" w:rsidDel="0085360B">
          <w:delText xml:space="preserve">during </w:delText>
        </w:r>
      </w:del>
      <w:r w:rsidRPr="003C3342">
        <w:t>May-June 2013</w:t>
      </w:r>
      <w:del w:id="735" w:author="Daniel Falster" w:date="2017-06-28T22:29:00Z">
        <w:r w:rsidRPr="003C3342" w:rsidDel="0066760F">
          <w:delText>, with a given individual tagged and harvested within 2 weeks of the same calendar date</w:delText>
        </w:r>
      </w:del>
      <w:ins w:id="736" w:author="Daniel Falster" w:date="2017-06-28T22:30:00Z">
        <w:r w:rsidR="0085360B">
          <w:t xml:space="preserve">. We selected </w:t>
        </w:r>
        <w:r w:rsidR="0085360B" w:rsidRPr="003C3342">
          <w:t xml:space="preserve">May-June </w:t>
        </w:r>
        <w:r w:rsidR="0085360B">
          <w:t>as a started/end point a</w:t>
        </w:r>
      </w:ins>
      <w:ins w:id="737" w:author="Daniel Falster" w:date="2017-06-28T22:14:00Z">
        <w:r w:rsidR="00013357">
          <w:t xml:space="preserve">s </w:t>
        </w:r>
      </w:ins>
      <w:del w:id="738" w:author="Daniel Falster" w:date="2017-06-28T22:14:00Z">
        <w:r w:rsidRPr="003C3342" w:rsidDel="00013357">
          <w:delText xml:space="preserve">. </w:delText>
        </w:r>
      </w:del>
      <w:del w:id="739" w:author="Daniel Falster" w:date="2017-06-28T22:13:00Z">
        <w:r w:rsidR="006869F3" w:rsidRPr="003C3342" w:rsidDel="00013357">
          <w:delText xml:space="preserve">Only one species, </w:delText>
        </w:r>
        <w:r w:rsidR="006869F3" w:rsidRPr="003C3342" w:rsidDel="00013357">
          <w:rPr>
            <w:i/>
          </w:rPr>
          <w:delText>Persoonia lanceolata</w:delText>
        </w:r>
        <w:r w:rsidR="006869F3" w:rsidRPr="003C3342" w:rsidDel="00013357">
          <w:delText xml:space="preserve">, displayed any shoot extension during these months. </w:delText>
        </w:r>
      </w:del>
      <w:del w:id="740" w:author="Daniel Falster" w:date="2017-06-28T22:14:00Z">
        <w:r w:rsidR="006869F3" w:rsidRPr="003C3342" w:rsidDel="00013357">
          <w:delText>T</w:delText>
        </w:r>
      </w:del>
      <w:ins w:id="741" w:author="Daniel Falster" w:date="2017-06-28T22:14:00Z">
        <w:r w:rsidR="00013357">
          <w:t>t</w:t>
        </w:r>
      </w:ins>
      <w:r w:rsidR="006869F3" w:rsidRPr="003C3342">
        <w:t xml:space="preserve">hese months </w:t>
      </w:r>
      <w:del w:id="742" w:author="Daniel Falster" w:date="2017-06-28T22:30:00Z">
        <w:r w:rsidR="006869F3" w:rsidRPr="003C3342" w:rsidDel="00E95ACA">
          <w:delText xml:space="preserve">are </w:delText>
        </w:r>
      </w:del>
      <w:del w:id="743" w:author="Daniel Falster" w:date="2017-06-28T22:13:00Z">
        <w:r w:rsidR="006869F3" w:rsidRPr="003C3342" w:rsidDel="00013357">
          <w:delText xml:space="preserve">similarly </w:delText>
        </w:r>
      </w:del>
      <w:del w:id="744" w:author="Daniel Falster" w:date="2017-06-28T22:30:00Z">
        <w:r w:rsidR="006869F3" w:rsidRPr="003C3342" w:rsidDel="00E95ACA">
          <w:delText>a period of</w:delText>
        </w:r>
      </w:del>
      <w:ins w:id="745" w:author="Daniel Falster" w:date="2017-06-28T22:30:00Z">
        <w:r w:rsidR="00E95ACA">
          <w:t>entail</w:t>
        </w:r>
      </w:ins>
      <w:r w:rsidR="006869F3" w:rsidRPr="003C3342">
        <w:t xml:space="preserve"> </w:t>
      </w:r>
      <w:r w:rsidR="003F5336">
        <w:t>minimal reproductive activity</w:t>
      </w:r>
      <w:ins w:id="746" w:author="Daniel Falster" w:date="2017-06-28T22:13:00Z">
        <w:r w:rsidR="00013357">
          <w:t xml:space="preserve">. </w:t>
        </w:r>
      </w:ins>
      <w:del w:id="747" w:author="Daniel Falster" w:date="2017-06-28T22:14:00Z">
        <w:r w:rsidR="003F5336" w:rsidDel="00013357">
          <w:delText xml:space="preserve"> – o</w:delText>
        </w:r>
      </w:del>
      <w:ins w:id="748" w:author="Daniel Falster" w:date="2017-06-28T22:14:00Z">
        <w:r w:rsidR="00013357">
          <w:t>O</w:t>
        </w:r>
      </w:ins>
      <w:r w:rsidR="006869F3" w:rsidRPr="003C3342">
        <w:t xml:space="preserve">nly </w:t>
      </w:r>
      <w:r w:rsidR="006869F3" w:rsidRPr="003C3342">
        <w:rPr>
          <w:i/>
        </w:rPr>
        <w:t>B</w:t>
      </w:r>
      <w:ins w:id="749" w:author="Daniel Falster" w:date="2017-06-28T22:13:00Z">
        <w:r w:rsidR="00013357">
          <w:rPr>
            <w:i/>
          </w:rPr>
          <w:t>.</w:t>
        </w:r>
      </w:ins>
      <w:del w:id="750" w:author="Daniel Falster" w:date="2017-06-28T22:13:00Z">
        <w:r w:rsidR="006869F3" w:rsidRPr="003C3342" w:rsidDel="00013357">
          <w:rPr>
            <w:i/>
          </w:rPr>
          <w:delText>anksia</w:delText>
        </w:r>
      </w:del>
      <w:r w:rsidR="006869F3" w:rsidRPr="003C3342">
        <w:rPr>
          <w:i/>
        </w:rPr>
        <w:t xml:space="preserve"> ericifolia</w:t>
      </w:r>
      <w:r w:rsidR="006869F3" w:rsidRPr="003C3342">
        <w:t xml:space="preserve">, </w:t>
      </w:r>
      <w:r w:rsidR="006869F3" w:rsidRPr="003C3342">
        <w:rPr>
          <w:i/>
        </w:rPr>
        <w:t>G</w:t>
      </w:r>
      <w:ins w:id="751" w:author="Daniel Falster" w:date="2017-06-28T22:13:00Z">
        <w:r w:rsidR="00013357">
          <w:rPr>
            <w:i/>
          </w:rPr>
          <w:t>.</w:t>
        </w:r>
      </w:ins>
      <w:del w:id="752" w:author="Daniel Falster" w:date="2017-06-28T22:13:00Z">
        <w:r w:rsidR="006869F3" w:rsidRPr="003C3342" w:rsidDel="00013357">
          <w:rPr>
            <w:i/>
          </w:rPr>
          <w:delText>revillea</w:delText>
        </w:r>
      </w:del>
      <w:r w:rsidR="006869F3" w:rsidRPr="003C3342">
        <w:rPr>
          <w:i/>
        </w:rPr>
        <w:t xml:space="preserve"> speciosa, </w:t>
      </w:r>
      <w:r w:rsidR="006869F3" w:rsidRPr="003C3342">
        <w:t xml:space="preserve">and </w:t>
      </w:r>
      <w:r w:rsidR="003F5336">
        <w:t>(</w:t>
      </w:r>
      <w:r w:rsidR="006869F3" w:rsidRPr="003C3342">
        <w:t>occasional</w:t>
      </w:r>
      <w:r w:rsidR="003F5336">
        <w:t>ly)</w:t>
      </w:r>
      <w:r w:rsidR="006869F3" w:rsidRPr="003C3342">
        <w:rPr>
          <w:i/>
        </w:rPr>
        <w:t xml:space="preserve"> </w:t>
      </w:r>
      <w:del w:id="753" w:author="Daniel Falster" w:date="2017-06-28T22:13:00Z">
        <w:r w:rsidR="006869F3" w:rsidRPr="003C3342" w:rsidDel="00013357">
          <w:rPr>
            <w:i/>
          </w:rPr>
          <w:delText xml:space="preserve">Hemigenia </w:delText>
        </w:r>
      </w:del>
      <w:ins w:id="754" w:author="Daniel Falster" w:date="2017-06-28T22:13:00Z">
        <w:r w:rsidR="00013357" w:rsidRPr="003C3342">
          <w:rPr>
            <w:i/>
          </w:rPr>
          <w:t>H</w:t>
        </w:r>
        <w:r w:rsidR="00013357">
          <w:rPr>
            <w:i/>
          </w:rPr>
          <w:t>.</w:t>
        </w:r>
        <w:r w:rsidR="00013357" w:rsidRPr="003C3342">
          <w:rPr>
            <w:i/>
          </w:rPr>
          <w:t xml:space="preserve"> </w:t>
        </w:r>
      </w:ins>
      <w:r w:rsidR="006869F3" w:rsidRPr="003C3342">
        <w:rPr>
          <w:i/>
        </w:rPr>
        <w:t>purpurea</w:t>
      </w:r>
      <w:r w:rsidR="006869F3" w:rsidRPr="003C3342">
        <w:t xml:space="preserve"> flowered during </w:t>
      </w:r>
      <w:r w:rsidR="003F5336">
        <w:t>this period</w:t>
      </w:r>
      <w:ins w:id="755" w:author="Daniel Falster" w:date="2017-06-28T22:14:00Z">
        <w:r w:rsidR="00013357">
          <w:t>,</w:t>
        </w:r>
      </w:ins>
      <w:del w:id="756" w:author="Daniel Falster" w:date="2017-06-28T22:14:00Z">
        <w:r w:rsidR="003F5336" w:rsidDel="00013357">
          <w:delText xml:space="preserve"> –</w:delText>
        </w:r>
      </w:del>
      <w:r w:rsidR="003F5336">
        <w:t xml:space="preserve"> </w:t>
      </w:r>
      <w:r w:rsidR="006869F3" w:rsidRPr="003C3342">
        <w:t xml:space="preserve">although </w:t>
      </w:r>
      <w:ins w:id="757" w:author="Daniel Falster" w:date="2017-06-28T22:14:00Z">
        <w:r w:rsidR="00013357">
          <w:t xml:space="preserve">some </w:t>
        </w:r>
      </w:ins>
      <w:del w:id="758" w:author="Daniel Falster" w:date="2017-06-28T22:14:00Z">
        <w:r w:rsidR="006869F3" w:rsidRPr="003C3342" w:rsidDel="00013357">
          <w:delText xml:space="preserve">a number of </w:delText>
        </w:r>
      </w:del>
      <w:r w:rsidR="006869F3" w:rsidRPr="003C3342">
        <w:t>species had immature fruit from the previous year (</w:t>
      </w:r>
      <w:del w:id="759" w:author="Daniel Falster" w:date="2017-06-28T22:13:00Z">
        <w:r w:rsidR="006869F3" w:rsidRPr="003C3342" w:rsidDel="00013357">
          <w:rPr>
            <w:i/>
          </w:rPr>
          <w:delText xml:space="preserve">Persoonia </w:delText>
        </w:r>
      </w:del>
      <w:ins w:id="760" w:author="Daniel Falster" w:date="2017-06-28T22:13:00Z">
        <w:r w:rsidR="00013357" w:rsidRPr="003C3342">
          <w:rPr>
            <w:i/>
          </w:rPr>
          <w:t>P</w:t>
        </w:r>
        <w:r w:rsidR="00013357">
          <w:rPr>
            <w:i/>
          </w:rPr>
          <w:t>.</w:t>
        </w:r>
        <w:r w:rsidR="00013357" w:rsidRPr="003C3342">
          <w:rPr>
            <w:i/>
          </w:rPr>
          <w:t xml:space="preserve"> </w:t>
        </w:r>
      </w:ins>
      <w:r w:rsidR="006869F3" w:rsidRPr="003C3342">
        <w:rPr>
          <w:i/>
        </w:rPr>
        <w:t>lanceolata</w:t>
      </w:r>
      <w:r w:rsidR="006869F3" w:rsidRPr="003C3342">
        <w:t xml:space="preserve">) or </w:t>
      </w:r>
      <w:r w:rsidR="00C234EC" w:rsidRPr="003C3342">
        <w:t xml:space="preserve">small </w:t>
      </w:r>
      <w:r w:rsidR="006869F3" w:rsidRPr="003C3342">
        <w:t>buds that would open in the subsequent year (</w:t>
      </w:r>
      <w:del w:id="761" w:author="Daniel Falster" w:date="2017-06-28T22:13:00Z">
        <w:r w:rsidR="006869F3" w:rsidRPr="003C3342" w:rsidDel="00013357">
          <w:rPr>
            <w:i/>
          </w:rPr>
          <w:delText xml:space="preserve">Boronia </w:delText>
        </w:r>
      </w:del>
      <w:ins w:id="762" w:author="Daniel Falster" w:date="2017-06-28T22:13:00Z">
        <w:r w:rsidR="00013357" w:rsidRPr="003C3342">
          <w:rPr>
            <w:i/>
          </w:rPr>
          <w:t>B</w:t>
        </w:r>
        <w:r w:rsidR="00013357">
          <w:rPr>
            <w:i/>
          </w:rPr>
          <w:t>.</w:t>
        </w:r>
        <w:r w:rsidR="00013357" w:rsidRPr="003C3342">
          <w:rPr>
            <w:i/>
          </w:rPr>
          <w:t xml:space="preserve"> </w:t>
        </w:r>
      </w:ins>
      <w:r w:rsidR="006869F3" w:rsidRPr="003C3342">
        <w:rPr>
          <w:i/>
        </w:rPr>
        <w:t>ledifolia</w:t>
      </w:r>
      <w:r w:rsidR="006869F3" w:rsidRPr="003C3342">
        <w:t xml:space="preserve">, </w:t>
      </w:r>
      <w:del w:id="763" w:author="Daniel Falster" w:date="2017-06-28T22:13:00Z">
        <w:r w:rsidR="006869F3" w:rsidRPr="003C3342" w:rsidDel="00013357">
          <w:rPr>
            <w:i/>
          </w:rPr>
          <w:delText xml:space="preserve">Conospermum </w:delText>
        </w:r>
      </w:del>
      <w:ins w:id="764" w:author="Daniel Falster" w:date="2017-06-28T22:13:00Z">
        <w:r w:rsidR="00013357" w:rsidRPr="003C3342">
          <w:rPr>
            <w:i/>
          </w:rPr>
          <w:t>C</w:t>
        </w:r>
        <w:r w:rsidR="00013357">
          <w:rPr>
            <w:i/>
          </w:rPr>
          <w:t>.</w:t>
        </w:r>
        <w:r w:rsidR="00013357" w:rsidRPr="003C3342">
          <w:rPr>
            <w:i/>
          </w:rPr>
          <w:t xml:space="preserve"> </w:t>
        </w:r>
      </w:ins>
      <w:r w:rsidR="006869F3" w:rsidRPr="003C3342">
        <w:rPr>
          <w:i/>
        </w:rPr>
        <w:t>ericifolium</w:t>
      </w:r>
      <w:r w:rsidR="006869F3" w:rsidRPr="003C3342">
        <w:t xml:space="preserve">, </w:t>
      </w:r>
      <w:del w:id="765" w:author="Daniel Falster" w:date="2017-06-28T22:13:00Z">
        <w:r w:rsidR="006869F3" w:rsidRPr="003C3342" w:rsidDel="00013357">
          <w:rPr>
            <w:i/>
          </w:rPr>
          <w:delText xml:space="preserve">Epacris </w:delText>
        </w:r>
      </w:del>
      <w:ins w:id="766" w:author="Daniel Falster" w:date="2017-06-28T22:13:00Z">
        <w:r w:rsidR="00013357" w:rsidRPr="003C3342">
          <w:rPr>
            <w:i/>
          </w:rPr>
          <w:t>E</w:t>
        </w:r>
        <w:r w:rsidR="00013357">
          <w:rPr>
            <w:i/>
          </w:rPr>
          <w:t>.</w:t>
        </w:r>
        <w:r w:rsidR="00013357" w:rsidRPr="003C3342">
          <w:rPr>
            <w:i/>
          </w:rPr>
          <w:t xml:space="preserve"> </w:t>
        </w:r>
      </w:ins>
      <w:r w:rsidR="006869F3" w:rsidRPr="003C3342">
        <w:rPr>
          <w:i/>
        </w:rPr>
        <w:t>microphylla</w:t>
      </w:r>
      <w:r w:rsidR="006869F3" w:rsidRPr="003C3342">
        <w:t xml:space="preserve">, </w:t>
      </w:r>
      <w:del w:id="767" w:author="Daniel Falster" w:date="2017-06-28T22:13:00Z">
        <w:r w:rsidR="006869F3" w:rsidRPr="003C3342" w:rsidDel="00013357">
          <w:rPr>
            <w:i/>
          </w:rPr>
          <w:delText xml:space="preserve">Grevillea </w:delText>
        </w:r>
      </w:del>
      <w:ins w:id="768" w:author="Daniel Falster" w:date="2017-06-28T22:13:00Z">
        <w:r w:rsidR="00013357" w:rsidRPr="003C3342">
          <w:rPr>
            <w:i/>
          </w:rPr>
          <w:t>G</w:t>
        </w:r>
        <w:r w:rsidR="00013357">
          <w:rPr>
            <w:i/>
          </w:rPr>
          <w:t>.</w:t>
        </w:r>
        <w:r w:rsidR="00013357" w:rsidRPr="003C3342">
          <w:rPr>
            <w:i/>
          </w:rPr>
          <w:t xml:space="preserve"> </w:t>
        </w:r>
      </w:ins>
      <w:r w:rsidR="006869F3" w:rsidRPr="003C3342">
        <w:rPr>
          <w:i/>
        </w:rPr>
        <w:t>buxifolia</w:t>
      </w:r>
      <w:r w:rsidR="006869F3" w:rsidRPr="003C3342">
        <w:t xml:space="preserve">, </w:t>
      </w:r>
      <w:del w:id="769" w:author="Daniel Falster" w:date="2017-06-28T22:13:00Z">
        <w:r w:rsidR="006869F3" w:rsidRPr="003C3342" w:rsidDel="00013357">
          <w:rPr>
            <w:i/>
          </w:rPr>
          <w:delText xml:space="preserve">Leucopogon </w:delText>
        </w:r>
      </w:del>
      <w:ins w:id="770" w:author="Daniel Falster" w:date="2017-06-28T22:13:00Z">
        <w:r w:rsidR="00013357" w:rsidRPr="003C3342">
          <w:rPr>
            <w:i/>
          </w:rPr>
          <w:t>L</w:t>
        </w:r>
        <w:r w:rsidR="00013357">
          <w:rPr>
            <w:i/>
          </w:rPr>
          <w:t>.</w:t>
        </w:r>
        <w:r w:rsidR="00013357" w:rsidRPr="003C3342">
          <w:rPr>
            <w:i/>
          </w:rPr>
          <w:t xml:space="preserve"> </w:t>
        </w:r>
      </w:ins>
      <w:r w:rsidR="006869F3" w:rsidRPr="003C3342">
        <w:rPr>
          <w:i/>
        </w:rPr>
        <w:t>esquamatus</w:t>
      </w:r>
      <w:r w:rsidR="006869F3" w:rsidRPr="003C3342">
        <w:t>).</w:t>
      </w:r>
      <w:r w:rsidR="003F5336" w:rsidRPr="003F5336">
        <w:t xml:space="preserve"> </w:t>
      </w:r>
    </w:p>
    <w:p w14:paraId="15297BFE" w14:textId="36F30875" w:rsidR="009915C4" w:rsidRPr="003C3342" w:rsidDel="00013357" w:rsidRDefault="009915C4" w:rsidP="003C3342">
      <w:pPr>
        <w:rPr>
          <w:del w:id="771" w:author="Daniel Falster" w:date="2017-06-28T22:15:00Z"/>
        </w:rPr>
      </w:pPr>
      <w:r w:rsidRPr="003C3342">
        <w:t>Seven healthy individuals of each species were selected at each site</w:t>
      </w:r>
      <w:del w:id="772" w:author="Daniel Falster" w:date="2017-06-28T22:14:00Z">
        <w:r w:rsidR="003F5336" w:rsidDel="00013357">
          <w:delText xml:space="preserve"> (and thus </w:delText>
        </w:r>
        <w:r w:rsidR="00523CB1" w:rsidRPr="003C3342" w:rsidDel="00013357">
          <w:delText>age</w:delText>
        </w:r>
        <w:r w:rsidR="003F5336" w:rsidDel="00013357">
          <w:delText>)</w:delText>
        </w:r>
      </w:del>
      <w:r w:rsidRPr="003C3342">
        <w:t xml:space="preserve">. </w:t>
      </w:r>
      <w:del w:id="773" w:author="Daniel Falster" w:date="2017-06-28T22:15:00Z">
        <w:r w:rsidRPr="003C3342" w:rsidDel="00013357">
          <w:delText>At the beginning of the study year</w:delText>
        </w:r>
      </w:del>
      <w:ins w:id="774" w:author="L. Harder" w:date="2017-06-28T10:45:00Z">
        <w:del w:id="775" w:author="Daniel Falster" w:date="2017-06-28T22:15:00Z">
          <w:r w:rsidR="004C4AC5" w:rsidDel="00013357">
            <w:delText>period</w:delText>
          </w:r>
        </w:del>
      </w:ins>
      <w:del w:id="776" w:author="Daniel Falster" w:date="2017-06-28T22:15:00Z">
        <w:r w:rsidRPr="003C3342" w:rsidDel="00013357">
          <w:delText xml:space="preserve">, </w:delText>
        </w:r>
        <w:r w:rsidR="008C369F" w:rsidDel="00013357">
          <w:delText xml:space="preserve">basal diameter </w:delText>
        </w:r>
        <w:r w:rsidRPr="003C3342" w:rsidDel="00013357">
          <w:delText xml:space="preserve">was recorded approximately 10 mm above the </w:delText>
        </w:r>
        <w:r w:rsidR="008C369F" w:rsidDel="00013357">
          <w:delText xml:space="preserve">base </w:delText>
        </w:r>
        <w:r w:rsidRPr="003C3342" w:rsidDel="00013357">
          <w:delText xml:space="preserve">to avoid the </w:delText>
        </w:r>
        <w:r w:rsidR="00384C76" w:rsidDel="00013357">
          <w:delText>basal</w:delText>
        </w:r>
        <w:r w:rsidR="00384C76" w:rsidRPr="003C3342" w:rsidDel="00013357">
          <w:delText xml:space="preserve"> </w:delText>
        </w:r>
        <w:r w:rsidRPr="003C3342" w:rsidDel="00013357">
          <w:delText>swelling. At the end of the study year</w:delText>
        </w:r>
      </w:del>
      <w:ins w:id="777" w:author="L. Harder" w:date="2017-06-28T10:45:00Z">
        <w:del w:id="778" w:author="Daniel Falster" w:date="2017-06-28T22:15:00Z">
          <w:r w:rsidR="004C4AC5" w:rsidDel="00013357">
            <w:delText>period</w:delText>
          </w:r>
        </w:del>
      </w:ins>
      <w:del w:id="779" w:author="Daniel Falster" w:date="2017-06-28T22:15:00Z">
        <w:r w:rsidRPr="003C3342" w:rsidDel="00013357">
          <w:delText xml:space="preserve">, </w:delText>
        </w:r>
        <w:r w:rsidR="008C369F" w:rsidDel="00013357">
          <w:delText xml:space="preserve">diameter </w:delText>
        </w:r>
        <w:r w:rsidRPr="003C3342" w:rsidDel="00013357">
          <w:delText>was remeasured</w:delText>
        </w:r>
        <w:r w:rsidR="008C369F" w:rsidDel="00013357">
          <w:delText xml:space="preserve"> at the same location</w:delText>
        </w:r>
        <w:r w:rsidRPr="003C3342" w:rsidDel="00013357">
          <w:delText xml:space="preserve">. </w:delText>
        </w:r>
        <w:r w:rsidR="00C11A83" w:rsidDel="00013357">
          <w:delText>P</w:delText>
        </w:r>
        <w:r w:rsidRPr="003C3342" w:rsidDel="00013357">
          <w:delText>lants were then harvested at ground level</w:delText>
        </w:r>
        <w:r w:rsidR="008C369F" w:rsidDel="00013357">
          <w:delText xml:space="preserve"> and </w:delText>
        </w:r>
        <w:r w:rsidRPr="003C3342" w:rsidDel="00013357">
          <w:delText>oven dried at 60ºC for at least 1 week. Leaves and stems were separated and weighed.</w:delText>
        </w:r>
      </w:del>
    </w:p>
    <w:p w14:paraId="4356F417" w14:textId="457301B1" w:rsidR="00687D3A" w:rsidRPr="003C3342" w:rsidRDefault="009915C4" w:rsidP="003C3342">
      <w:r w:rsidRPr="003C3342">
        <w:t xml:space="preserve">Flowering parts on all individuals were </w:t>
      </w:r>
      <w:r w:rsidR="00C22E00">
        <w:t>recorded</w:t>
      </w:r>
      <w:r w:rsidRPr="003C3342">
        <w:t xml:space="preserve"> </w:t>
      </w:r>
      <w:r w:rsidR="004C5CD8">
        <w:t xml:space="preserve">during repeat </w:t>
      </w:r>
      <w:del w:id="780" w:author="Daniel Falster" w:date="2017-06-28T13:53:00Z">
        <w:r w:rsidR="004C5CD8" w:rsidDel="00D76344">
          <w:delText>censuses</w:delText>
        </w:r>
      </w:del>
      <w:ins w:id="781" w:author="Daniel Falster" w:date="2017-06-28T13:53:00Z">
        <w:r w:rsidR="00D76344">
          <w:t>surveys</w:t>
        </w:r>
      </w:ins>
      <w:r w:rsidR="004C5CD8">
        <w:t xml:space="preserve">, </w:t>
      </w:r>
      <w:r w:rsidRPr="003C3342">
        <w:t xml:space="preserve">every four weeks during cooler months and every three weeks during spring and summer. </w:t>
      </w:r>
      <w:ins w:id="782" w:author="Daniel Falster" w:date="2017-06-28T13:53:00Z">
        <w:r w:rsidR="00D76344">
          <w:t>In</w:t>
        </w:r>
      </w:ins>
      <w:del w:id="783" w:author="Daniel Falster" w:date="2017-06-28T13:53:00Z">
        <w:r w:rsidRPr="003C3342" w:rsidDel="00D76344">
          <w:delText>A</w:delText>
        </w:r>
        <w:r w:rsidR="004C5CD8" w:rsidDel="00D76344">
          <w:delText>t</w:delText>
        </w:r>
      </w:del>
      <w:r w:rsidR="004C5CD8">
        <w:t xml:space="preserve"> each </w:t>
      </w:r>
      <w:ins w:id="784" w:author="Daniel Falster" w:date="2017-06-28T13:53:00Z">
        <w:r w:rsidR="00D76344">
          <w:t>survey</w:t>
        </w:r>
      </w:ins>
      <w:del w:id="785" w:author="Daniel Falster" w:date="2017-06-28T13:53:00Z">
        <w:r w:rsidR="004C5CD8" w:rsidDel="00D76344">
          <w:delText>census</w:delText>
        </w:r>
      </w:del>
      <w:r w:rsidR="004C5CD8">
        <w:t>, a</w:t>
      </w:r>
      <w:r w:rsidRPr="003C3342">
        <w:t>ll flowering parts were counted, including buds (by size class), flowers, young fruit</w:t>
      </w:r>
      <w:r w:rsidR="00E23CCC">
        <w:t xml:space="preserve"> (by size class)</w:t>
      </w:r>
      <w:r w:rsidRPr="003C3342">
        <w:t xml:space="preserve">, and mature fruit. For some species the size of immature and mature fruit </w:t>
      </w:r>
      <w:r w:rsidR="004C5CD8">
        <w:t xml:space="preserve">and cones </w:t>
      </w:r>
      <w:r w:rsidRPr="003C3342">
        <w:t xml:space="preserve">was </w:t>
      </w:r>
      <w:r w:rsidR="004C5CD8">
        <w:t xml:space="preserve">also </w:t>
      </w:r>
      <w:r w:rsidRPr="003C3342">
        <w:t xml:space="preserve">measured, as the final size of the </w:t>
      </w:r>
      <w:r w:rsidR="00DA3947">
        <w:t xml:space="preserve">structures </w:t>
      </w:r>
      <w:r w:rsidRPr="003C3342">
        <w:t>was quite variable. The exact flowering parts considered varied considerably by species due to their diverse floral structures</w:t>
      </w:r>
      <w:r w:rsidR="00C13919" w:rsidRPr="003C3342">
        <w:t xml:space="preserve">. </w:t>
      </w:r>
      <w:r w:rsidR="004C5CD8" w:rsidRPr="003C3342">
        <w:t>Flowcharts detailing what flower parts were</w:t>
      </w:r>
      <w:r w:rsidRPr="003C3342">
        <w:t xml:space="preserve"> included for each species</w:t>
      </w:r>
      <w:r w:rsidR="00C13919" w:rsidRPr="003C3342">
        <w:t xml:space="preserve"> </w:t>
      </w:r>
      <w:r w:rsidR="004C5CD8">
        <w:t>are</w:t>
      </w:r>
      <w:r w:rsidR="00C13919" w:rsidRPr="003C3342">
        <w:t xml:space="preserve"> provided </w:t>
      </w:r>
      <w:r w:rsidR="004C5CD8">
        <w:t>in</w:t>
      </w:r>
      <w:r w:rsidRPr="003C3342">
        <w:t xml:space="preserve"> </w:t>
      </w:r>
      <w:r w:rsidR="00384C76">
        <w:t xml:space="preserve">the </w:t>
      </w:r>
      <w:r w:rsidR="00302CA1">
        <w:t>Online Appendix</w:t>
      </w:r>
      <w:r w:rsidR="00261620">
        <w:t xml:space="preserve"> </w:t>
      </w:r>
      <w:r w:rsidR="00302CA1">
        <w:t xml:space="preserve">- </w:t>
      </w:r>
      <w:r w:rsidR="00261620">
        <w:t>Tables S</w:t>
      </w:r>
      <w:r w:rsidR="00E23CCC">
        <w:t>5</w:t>
      </w:r>
      <w:r w:rsidR="00261620">
        <w:t>-S1</w:t>
      </w:r>
      <w:r w:rsidR="00E23CCC">
        <w:t>8</w:t>
      </w:r>
      <w:r w:rsidR="00261620">
        <w:t xml:space="preserve"> and Figures S1-S14</w:t>
      </w:r>
      <w:r w:rsidRPr="003C3342">
        <w:t xml:space="preserve">. </w:t>
      </w:r>
      <w:r w:rsidR="00384C76">
        <w:t xml:space="preserve">The </w:t>
      </w:r>
      <w:r w:rsidR="00302CA1">
        <w:t xml:space="preserve">Online Appendix </w:t>
      </w:r>
      <w:r w:rsidRPr="003C3342">
        <w:t xml:space="preserve">also includes a table that indicates how each flowering part was </w:t>
      </w:r>
      <w:r w:rsidR="0070304C">
        <w:t xml:space="preserve">counted and/or measured </w:t>
      </w:r>
      <w:r w:rsidRPr="003C3342">
        <w:t xml:space="preserve">for each species. Each of the flower parts was independently collected from multiple untagged individuals in the community to determine its dry </w:t>
      </w:r>
      <w:r w:rsidR="00C11A83">
        <w:t>mass</w:t>
      </w:r>
      <w:r w:rsidRPr="003C3342">
        <w:t xml:space="preserve">. </w:t>
      </w:r>
    </w:p>
    <w:p w14:paraId="2C92653C" w14:textId="1B014BF0" w:rsidR="00687D3A" w:rsidRPr="003C3342" w:rsidRDefault="00687D3A" w:rsidP="003C3342">
      <w:pPr>
        <w:pStyle w:val="Heading2"/>
      </w:pPr>
      <w:r w:rsidRPr="003C3342">
        <w:t xml:space="preserve">Calculating reproductive </w:t>
      </w:r>
      <w:r w:rsidR="00A214E8">
        <w:t>investment and cost components</w:t>
      </w:r>
    </w:p>
    <w:p w14:paraId="65B3DA95" w14:textId="1A00CE0F" w:rsidR="00944994" w:rsidRDefault="006869F3" w:rsidP="00944994">
      <w:r w:rsidRPr="003C3342">
        <w:t xml:space="preserve">Total reproductive </w:t>
      </w:r>
      <w:del w:id="786" w:author="Daniel Falster" w:date="2017-06-28T22:15:00Z">
        <w:r w:rsidR="00DD6AD7" w:rsidDel="00013357">
          <w:delText xml:space="preserve">effort </w:delText>
        </w:r>
      </w:del>
      <w:ins w:id="787" w:author="Daniel Falster" w:date="2017-06-28T22:15:00Z">
        <w:r w:rsidR="00013357">
          <w:t>investment</w:t>
        </w:r>
      </w:ins>
      <w:del w:id="788" w:author="Daniel Falster" w:date="2017-06-28T22:15:00Z">
        <w:r w:rsidR="00DD6AD7" w:rsidDel="00013357">
          <w:delText>(RE)</w:delText>
        </w:r>
      </w:del>
      <w:r w:rsidR="00DD6AD7">
        <w:t xml:space="preserve"> </w:t>
      </w:r>
      <w:ins w:id="789" w:author="Daniel Falster" w:date="2017-06-28T22:15:00Z">
        <w:r w:rsidR="00013357">
          <w:t xml:space="preserve">was calculated as </w:t>
        </w:r>
      </w:ins>
      <w:del w:id="790" w:author="Daniel Falster" w:date="2017-06-28T22:15:00Z">
        <w:r w:rsidRPr="003C3342" w:rsidDel="00013357">
          <w:delText xml:space="preserve">is </w:delText>
        </w:r>
      </w:del>
      <w:r w:rsidRPr="003C3342">
        <w:t xml:space="preserve">the sum of </w:t>
      </w:r>
      <w:ins w:id="791" w:author="Sophie Baxter" w:date="2017-07-20T10:24:00Z">
        <w:r w:rsidR="00E44A6C">
          <w:t>the dry mass of</w:t>
        </w:r>
      </w:ins>
      <w:del w:id="792" w:author="Sophie Baxter" w:date="2017-07-20T10:24:00Z">
        <w:r w:rsidRPr="003C3342" w:rsidDel="00E44A6C">
          <w:delText>investment in</w:delText>
        </w:r>
      </w:del>
      <w:r w:rsidRPr="003C3342">
        <w:t xml:space="preserve"> all the different</w:t>
      </w:r>
      <w:ins w:id="793" w:author="Sophie Baxter" w:date="2017-07-20T10:25:00Z">
        <w:r w:rsidR="00E44A6C">
          <w:t xml:space="preserve"> reproductive</w:t>
        </w:r>
      </w:ins>
      <w:ins w:id="794" w:author="Sophie Baxter" w:date="2017-07-20T10:24:00Z">
        <w:r w:rsidR="00E44A6C">
          <w:t xml:space="preserve"> </w:t>
        </w:r>
      </w:ins>
      <w:del w:id="795" w:author="Sophie Baxter" w:date="2017-07-20T10:24:00Z">
        <w:r w:rsidRPr="003C3342" w:rsidDel="00E44A6C">
          <w:delText xml:space="preserve"> flowering </w:delText>
        </w:r>
      </w:del>
      <w:r w:rsidRPr="003C3342">
        <w:t>parts during the year</w:t>
      </w:r>
      <w:ins w:id="796" w:author="Sophie Baxter" w:date="2017-07-20T10:24:00Z">
        <w:r w:rsidR="00E44A6C">
          <w:t>.</w:t>
        </w:r>
      </w:ins>
      <w:del w:id="797" w:author="Sophie Baxter" w:date="2017-07-20T10:24:00Z">
        <w:r w:rsidR="009923FF" w:rsidDel="00E44A6C">
          <w:delText xml:space="preserve">, tabulated on a </w:delText>
        </w:r>
        <w:r w:rsidR="000D0446" w:rsidDel="00E44A6C">
          <w:delText xml:space="preserve">dry mass </w:delText>
        </w:r>
        <w:r w:rsidR="009923FF" w:rsidDel="00E44A6C">
          <w:delText>basis</w:delText>
        </w:r>
        <w:r w:rsidRPr="003C3342" w:rsidDel="00E44A6C">
          <w:delText>.</w:delText>
        </w:r>
      </w:del>
      <w:r w:rsidRPr="003C3342">
        <w:t xml:space="preserve"> </w:t>
      </w:r>
      <w:r w:rsidR="000D0446">
        <w:t xml:space="preserve">For each species, reproductive parts were designated as either forming </w:t>
      </w:r>
      <w:ins w:id="798" w:author="Sophie Baxter" w:date="2017-07-20T10:26:00Z">
        <w:r w:rsidR="00E44A6C">
          <w:t>pre-zygotically</w:t>
        </w:r>
      </w:ins>
      <w:del w:id="799" w:author="Sophie Baxter" w:date="2017-07-20T10:26:00Z">
        <w:r w:rsidR="000D0446" w:rsidDel="00E44A6C">
          <w:delText>up to the point of pollination</w:delText>
        </w:r>
      </w:del>
      <w:r w:rsidR="000D0446">
        <w:t xml:space="preserve"> (pollen-attraction</w:t>
      </w:r>
      <w:r w:rsidR="00DB7445">
        <w:t>; i.e. the flower</w:t>
      </w:r>
      <w:r w:rsidR="000D0446">
        <w:t>) or post-</w:t>
      </w:r>
      <w:ins w:id="800" w:author="Sophie Baxter" w:date="2017-07-20T10:27:00Z">
        <w:r w:rsidR="00E44A6C">
          <w:t>zygotically</w:t>
        </w:r>
      </w:ins>
      <w:del w:id="801" w:author="Sophie Baxter" w:date="2017-07-20T10:27:00Z">
        <w:r w:rsidR="000D0446" w:rsidDel="00E44A6C">
          <w:delText>pollination</w:delText>
        </w:r>
      </w:del>
      <w:r w:rsidR="000D0446">
        <w:t xml:space="preserve"> and were summed into one of the two respective </w:t>
      </w:r>
      <w:r w:rsidR="0070304C">
        <w:t xml:space="preserve">investment </w:t>
      </w:r>
      <w:r w:rsidR="000D0446">
        <w:t>pools. For floral parts</w:t>
      </w:r>
      <w:del w:id="802" w:author="Sophie Baxter" w:date="2017-07-20T10:28:00Z">
        <w:r w:rsidR="000D0446" w:rsidDel="00E44A6C">
          <w:delText xml:space="preserve"> that were</w:delText>
        </w:r>
      </w:del>
      <w:r w:rsidR="000D0446">
        <w:t xml:space="preserve"> present </w:t>
      </w:r>
      <w:ins w:id="803" w:author="Sophie Baxter" w:date="2017-07-20T10:29:00Z">
        <w:r w:rsidR="00E44A6C">
          <w:t>during</w:t>
        </w:r>
      </w:ins>
      <w:del w:id="804" w:author="Sophie Baxter" w:date="2017-07-20T10:29:00Z">
        <w:r w:rsidR="000D0446" w:rsidDel="00E44A6C">
          <w:delText>at the</w:delText>
        </w:r>
      </w:del>
      <w:del w:id="805" w:author="Sophie Baxter" w:date="2017-07-20T10:28:00Z">
        <w:r w:rsidR="000D0446" w:rsidDel="00E44A6C">
          <w:delText xml:space="preserve"> time of</w:delText>
        </w:r>
      </w:del>
      <w:ins w:id="806" w:author="Sophie Baxter" w:date="2017-07-20T10:29:00Z">
        <w:r w:rsidR="00E44A6C">
          <w:t xml:space="preserve"> </w:t>
        </w:r>
      </w:ins>
      <w:del w:id="807" w:author="Sophie Baxter" w:date="2017-07-20T10:29:00Z">
        <w:r w:rsidR="000D0446" w:rsidDel="00E44A6C">
          <w:delText xml:space="preserve"> </w:delText>
        </w:r>
      </w:del>
      <w:r w:rsidR="000D0446">
        <w:t>pollination and continued to develop into either the seed or packaging and dispersal tissues post-</w:t>
      </w:r>
      <w:ins w:id="808" w:author="Sophie Baxter" w:date="2017-07-20T10:29:00Z">
        <w:r w:rsidR="00E44A6C">
          <w:t>zygotically</w:t>
        </w:r>
      </w:ins>
      <w:del w:id="809" w:author="Sophie Baxter" w:date="2017-07-20T10:29:00Z">
        <w:r w:rsidR="000D0446" w:rsidDel="00E44A6C">
          <w:delText>pollination</w:delText>
        </w:r>
      </w:del>
      <w:r w:rsidR="000D0446">
        <w:t>, the fraction of the final mass present at</w:t>
      </w:r>
      <w:ins w:id="810" w:author="Sophie Baxter" w:date="2017-07-20T10:30:00Z">
        <w:r w:rsidR="00E44A6C">
          <w:t xml:space="preserve"> </w:t>
        </w:r>
        <w:r w:rsidR="00E44A6C">
          <w:rPr>
            <w:rFonts w:ascii="Helvetica" w:hAnsi="Helvetica" w:cs="Helvetica"/>
            <w:color w:val="000000"/>
            <w:lang w:val="en-US"/>
          </w:rPr>
          <w:t>ovule fertilization</w:t>
        </w:r>
      </w:ins>
      <w:del w:id="811" w:author="Sophie Baxter" w:date="2017-07-20T10:30:00Z">
        <w:r w:rsidR="000D0446" w:rsidDel="00E44A6C">
          <w:delText xml:space="preserve"> the time of pollination</w:delText>
        </w:r>
      </w:del>
      <w:r w:rsidR="000D0446">
        <w:t xml:space="preserve"> was designated part of the pollen-attraction investment and the remaining fraction as part of the packaging and dispersal investment. </w:t>
      </w:r>
      <w:r w:rsidR="00944994" w:rsidRPr="00013357">
        <w:rPr>
          <w:highlight w:val="yellow"/>
        </w:rPr>
        <w:t>All calculations were made on an individual basis, although the</w:t>
      </w:r>
      <w:r w:rsidR="00524161" w:rsidRPr="00013357">
        <w:rPr>
          <w:highlight w:val="yellow"/>
        </w:rPr>
        <w:t xml:space="preserve"> average </w:t>
      </w:r>
      <w:r w:rsidR="00C11A83" w:rsidRPr="00013357">
        <w:rPr>
          <w:highlight w:val="yellow"/>
        </w:rPr>
        <w:t xml:space="preserve">mass </w:t>
      </w:r>
      <w:r w:rsidR="00944994" w:rsidRPr="00013357">
        <w:rPr>
          <w:highlight w:val="yellow"/>
        </w:rPr>
        <w:t>of many plant parts</w:t>
      </w:r>
      <w:r w:rsidR="00944994">
        <w:t xml:space="preserve"> </w:t>
      </w:r>
      <w:r w:rsidR="00944994" w:rsidRPr="00013357">
        <w:rPr>
          <w:highlight w:val="yellow"/>
        </w:rPr>
        <w:t>are based on species</w:t>
      </w:r>
      <w:r w:rsidR="001F7ACB" w:rsidRPr="00013357">
        <w:rPr>
          <w:highlight w:val="yellow"/>
        </w:rPr>
        <w:t>-</w:t>
      </w:r>
      <w:r w:rsidR="00944994" w:rsidRPr="00013357">
        <w:rPr>
          <w:highlight w:val="yellow"/>
        </w:rPr>
        <w:t>level measurements</w:t>
      </w:r>
      <w:r w:rsidR="00944994">
        <w:t>.</w:t>
      </w:r>
      <w:r w:rsidR="0070304C">
        <w:t xml:space="preserve"> These calculations yielded total pollen-attraction tissue investment and total provisioning tissue investment. Total pollen-attraction</w:t>
      </w:r>
      <w:ins w:id="812" w:author="Sophie Baxter" w:date="2017-07-20T10:31:00Z">
        <w:r w:rsidR="009B6218">
          <w:t xml:space="preserve"> </w:t>
        </w:r>
      </w:ins>
      <w:del w:id="813" w:author="Sophie Baxter" w:date="2017-07-20T10:31:00Z">
        <w:r w:rsidR="0070304C" w:rsidDel="009B6218">
          <w:delText xml:space="preserve"> costs </w:delText>
        </w:r>
      </w:del>
      <w:r w:rsidR="0070304C">
        <w:t>and</w:t>
      </w:r>
      <w:ins w:id="814" w:author="Sophie Baxter" w:date="2017-07-20T10:32:00Z">
        <w:r w:rsidR="009B6218">
          <w:t xml:space="preserve"> </w:t>
        </w:r>
      </w:ins>
      <w:del w:id="815" w:author="Sophie Baxter" w:date="2017-07-20T10:32:00Z">
        <w:r w:rsidR="0070304C" w:rsidDel="009B6218">
          <w:delText xml:space="preserve"> total </w:delText>
        </w:r>
      </w:del>
      <w:r w:rsidR="0070304C">
        <w:t>provisioning costs</w:t>
      </w:r>
      <w:ins w:id="816" w:author="Sophie Baxter" w:date="2017-07-20T10:32:00Z">
        <w:r w:rsidR="009B6218">
          <w:t xml:space="preserve"> (per seed)</w:t>
        </w:r>
      </w:ins>
      <w:r w:rsidR="0070304C">
        <w:t xml:space="preserve"> are calculated by dividing the respective investment</w:t>
      </w:r>
      <w:ins w:id="817" w:author="Sophie Baxter" w:date="2017-07-20T10:33:00Z">
        <w:r w:rsidR="009B6218">
          <w:t>s</w:t>
        </w:r>
      </w:ins>
      <w:ins w:id="818" w:author="Sophie Baxter" w:date="2017-07-20T10:32:00Z">
        <w:r w:rsidR="009B6218">
          <w:t xml:space="preserve"> </w:t>
        </w:r>
      </w:ins>
      <w:del w:id="819" w:author="Sophie Baxter" w:date="2017-07-20T10:32:00Z">
        <w:r w:rsidR="0070304C" w:rsidDel="009B6218">
          <w:delText xml:space="preserve"> values</w:delText>
        </w:r>
      </w:del>
      <w:r w:rsidR="0070304C">
        <w:t xml:space="preserve"> by seed </w:t>
      </w:r>
      <w:ins w:id="820" w:author="Sophie Baxter" w:date="2017-07-20T10:33:00Z">
        <w:r w:rsidR="009B6218">
          <w:t>number</w:t>
        </w:r>
      </w:ins>
      <w:del w:id="821" w:author="Sophie Baxter" w:date="2017-07-20T10:33:00Z">
        <w:r w:rsidR="0070304C" w:rsidDel="009B6218">
          <w:delText>count</w:delText>
        </w:r>
      </w:del>
      <w:r w:rsidR="0070304C">
        <w:t>.</w:t>
      </w:r>
    </w:p>
    <w:p w14:paraId="48A5E165" w14:textId="1B322B94" w:rsidR="00A214E8" w:rsidRPr="00DF0E4D" w:rsidRDefault="000D0446" w:rsidP="003C3342">
      <w:pPr>
        <w:rPr>
          <w:highlight w:val="yellow"/>
        </w:rPr>
      </w:pPr>
      <w:commentRangeStart w:id="822"/>
      <w:r w:rsidRPr="00DF0E4D">
        <w:rPr>
          <w:highlight w:val="yellow"/>
        </w:rPr>
        <w:t>To calculate the three success cost components</w:t>
      </w:r>
      <w:commentRangeEnd w:id="822"/>
      <w:r w:rsidR="00DF0E4D">
        <w:rPr>
          <w:rStyle w:val="CommentReference"/>
        </w:rPr>
        <w:commentReference w:id="822"/>
      </w:r>
      <w:r w:rsidRPr="00DF0E4D">
        <w:rPr>
          <w:highlight w:val="yellow"/>
        </w:rPr>
        <w:t xml:space="preserve">, pollen-attraction costs, packaging and dispersal costs, and seed </w:t>
      </w:r>
      <w:r w:rsidR="00C11A83" w:rsidRPr="00DF0E4D">
        <w:rPr>
          <w:highlight w:val="yellow"/>
        </w:rPr>
        <w:t>mass</w:t>
      </w:r>
      <w:r w:rsidR="0070304C" w:rsidRPr="00DF0E4D">
        <w:rPr>
          <w:highlight w:val="yellow"/>
        </w:rPr>
        <w:t>,</w:t>
      </w:r>
      <w:r w:rsidRPr="00DF0E4D">
        <w:rPr>
          <w:highlight w:val="yellow"/>
        </w:rPr>
        <w:t xml:space="preserve"> the unit </w:t>
      </w:r>
      <w:r w:rsidR="00C11A83" w:rsidRPr="00DF0E4D">
        <w:rPr>
          <w:highlight w:val="yellow"/>
        </w:rPr>
        <w:t xml:space="preserve">mass </w:t>
      </w:r>
      <w:r w:rsidRPr="00DF0E4D">
        <w:rPr>
          <w:highlight w:val="yellow"/>
        </w:rPr>
        <w:t>of reproductive parts required for the successful creation and provisioning of a single propagule were summed</w:t>
      </w:r>
      <w:del w:id="823" w:author="Sophie Baxter" w:date="2017-07-20T11:02:00Z">
        <w:r w:rsidRPr="00DF0E4D" w:rsidDel="00B352D7">
          <w:rPr>
            <w:highlight w:val="yellow"/>
          </w:rPr>
          <w:delText xml:space="preserve"> together</w:delText>
        </w:r>
      </w:del>
      <w:r w:rsidRPr="00DF0E4D">
        <w:rPr>
          <w:highlight w:val="yellow"/>
        </w:rPr>
        <w:t xml:space="preserve">. For pollen-attraction tissues, unit </w:t>
      </w:r>
      <w:r w:rsidR="00C11A83" w:rsidRPr="00DF0E4D">
        <w:rPr>
          <w:highlight w:val="yellow"/>
        </w:rPr>
        <w:t xml:space="preserve">mass </w:t>
      </w:r>
      <w:r w:rsidRPr="00DF0E4D">
        <w:rPr>
          <w:highlight w:val="yellow"/>
        </w:rPr>
        <w:t xml:space="preserve">was determined by dividing the </w:t>
      </w:r>
      <w:ins w:id="824" w:author="Sophie Baxter" w:date="2017-07-20T11:03:00Z">
        <w:r w:rsidR="00B352D7">
          <w:rPr>
            <w:rFonts w:ascii="Helvetica" w:hAnsi="Helvetica" w:cs="Helvetica"/>
            <w:color w:val="000000"/>
            <w:lang w:val="en-US"/>
          </w:rPr>
          <w:t xml:space="preserve">pre-zygotic </w:t>
        </w:r>
      </w:ins>
      <w:r w:rsidRPr="00DF0E4D">
        <w:rPr>
          <w:highlight w:val="yellow"/>
        </w:rPr>
        <w:t>mass of</w:t>
      </w:r>
      <w:ins w:id="825" w:author="Sophie Baxter" w:date="2017-07-20T11:03:00Z">
        <w:r w:rsidR="00B352D7">
          <w:rPr>
            <w:highlight w:val="yellow"/>
          </w:rPr>
          <w:t xml:space="preserve"> </w:t>
        </w:r>
      </w:ins>
      <w:ins w:id="826" w:author="Sophie Baxter" w:date="2017-07-20T11:04:00Z">
        <w:r w:rsidR="00B352D7">
          <w:rPr>
            <w:highlight w:val="yellow"/>
          </w:rPr>
          <w:t xml:space="preserve">a </w:t>
        </w:r>
      </w:ins>
      <w:del w:id="827" w:author="Sophie Baxter" w:date="2017-07-20T11:03:00Z">
        <w:r w:rsidRPr="00DF0E4D" w:rsidDel="00B352D7">
          <w:rPr>
            <w:highlight w:val="yellow"/>
          </w:rPr>
          <w:delText xml:space="preserve"> the </w:delText>
        </w:r>
      </w:del>
      <w:r w:rsidRPr="00DF0E4D">
        <w:rPr>
          <w:highlight w:val="yellow"/>
        </w:rPr>
        <w:t>part</w:t>
      </w:r>
      <w:ins w:id="828" w:author="Sophie Baxter" w:date="2017-07-20T11:03:00Z">
        <w:r w:rsidR="00B352D7">
          <w:rPr>
            <w:highlight w:val="yellow"/>
          </w:rPr>
          <w:t xml:space="preserve"> </w:t>
        </w:r>
      </w:ins>
      <w:del w:id="829" w:author="Sophie Baxter" w:date="2017-07-20T11:03:00Z">
        <w:r w:rsidRPr="00DF0E4D" w:rsidDel="00B352D7">
          <w:rPr>
            <w:highlight w:val="yellow"/>
          </w:rPr>
          <w:delText xml:space="preserve"> at the time of pollination </w:delText>
        </w:r>
      </w:del>
      <w:r w:rsidRPr="00DF0E4D">
        <w:rPr>
          <w:highlight w:val="yellow"/>
        </w:rPr>
        <w:t xml:space="preserve">by </w:t>
      </w:r>
      <w:ins w:id="830" w:author="Sophie Baxter" w:date="2017-07-20T11:04:00Z">
        <w:r w:rsidR="00B352D7">
          <w:rPr>
            <w:highlight w:val="yellow"/>
          </w:rPr>
          <w:t>ovule</w:t>
        </w:r>
      </w:ins>
      <w:del w:id="831" w:author="Sophie Baxter" w:date="2017-07-20T11:04:00Z">
        <w:r w:rsidRPr="00DF0E4D" w:rsidDel="00B352D7">
          <w:rPr>
            <w:highlight w:val="yellow"/>
          </w:rPr>
          <w:delText>the</w:delText>
        </w:r>
      </w:del>
      <w:r w:rsidRPr="00DF0E4D">
        <w:rPr>
          <w:highlight w:val="yellow"/>
        </w:rPr>
        <w:t xml:space="preserve"> number</w:t>
      </w:r>
      <w:del w:id="832" w:author="Sophie Baxter" w:date="2017-07-20T11:04:00Z">
        <w:r w:rsidRPr="00DF0E4D" w:rsidDel="00B352D7">
          <w:rPr>
            <w:highlight w:val="yellow"/>
          </w:rPr>
          <w:delText xml:space="preserve"> of ovules it supported</w:delText>
        </w:r>
      </w:del>
      <w:r w:rsidRPr="00DF0E4D">
        <w:rPr>
          <w:highlight w:val="yellow"/>
        </w:rPr>
        <w:t xml:space="preserve">. </w:t>
      </w:r>
      <w:r w:rsidR="00944994" w:rsidRPr="00DF0E4D">
        <w:rPr>
          <w:highlight w:val="yellow"/>
        </w:rPr>
        <w:t>All calculations</w:t>
      </w:r>
      <w:ins w:id="833" w:author="Sophie Baxter" w:date="2017-07-20T11:05:00Z">
        <w:r w:rsidR="00B352D7">
          <w:rPr>
            <w:highlight w:val="yellow"/>
          </w:rPr>
          <w:t xml:space="preserve"> are based on</w:t>
        </w:r>
      </w:ins>
      <w:del w:id="834" w:author="Sophie Baxter" w:date="2017-07-20T11:05:00Z">
        <w:r w:rsidR="00944994" w:rsidRPr="00DF0E4D" w:rsidDel="00B352D7">
          <w:rPr>
            <w:highlight w:val="yellow"/>
          </w:rPr>
          <w:delText xml:space="preserve"> make</w:delText>
        </w:r>
      </w:del>
      <w:r w:rsidR="00944994" w:rsidRPr="00DF0E4D">
        <w:rPr>
          <w:highlight w:val="yellow"/>
        </w:rPr>
        <w:t xml:space="preserve"> the assumption that each species produces a fix</w:t>
      </w:r>
      <w:r w:rsidR="00C11A83" w:rsidRPr="00DF0E4D">
        <w:rPr>
          <w:highlight w:val="yellow"/>
        </w:rPr>
        <w:t>ed (average)</w:t>
      </w:r>
      <w:r w:rsidR="00944994" w:rsidRPr="00DF0E4D">
        <w:rPr>
          <w:highlight w:val="yellow"/>
        </w:rPr>
        <w:t xml:space="preserve"> number of ovules per flower</w:t>
      </w:r>
      <w:r w:rsidR="0070304C" w:rsidRPr="00DF0E4D">
        <w:rPr>
          <w:highlight w:val="yellow"/>
        </w:rPr>
        <w:t xml:space="preserve">, but individual-level calculations are made for cones or inflorescence stalks </w:t>
      </w:r>
      <w:ins w:id="835" w:author="Sophie Baxter" w:date="2017-07-20T11:05:00Z">
        <w:r w:rsidR="00B352D7">
          <w:rPr>
            <w:highlight w:val="yellow"/>
          </w:rPr>
          <w:t xml:space="preserve">that </w:t>
        </w:r>
      </w:ins>
      <w:del w:id="836" w:author="Sophie Baxter" w:date="2017-07-20T11:05:00Z">
        <w:r w:rsidR="0070304C" w:rsidRPr="00DF0E4D" w:rsidDel="00B352D7">
          <w:rPr>
            <w:highlight w:val="yellow"/>
          </w:rPr>
          <w:delText xml:space="preserve">which </w:delText>
        </w:r>
      </w:del>
      <w:r w:rsidR="0070304C" w:rsidRPr="00DF0E4D">
        <w:rPr>
          <w:highlight w:val="yellow"/>
        </w:rPr>
        <w:t>support variable numbers of flowers and hence ovules</w:t>
      </w:r>
      <w:r w:rsidR="00944994" w:rsidRPr="00DF0E4D">
        <w:rPr>
          <w:highlight w:val="yellow"/>
        </w:rPr>
        <w:t xml:space="preserve">. </w:t>
      </w:r>
      <w:r w:rsidRPr="00DF0E4D">
        <w:rPr>
          <w:highlight w:val="yellow"/>
        </w:rPr>
        <w:t xml:space="preserve">For packaging and dispersal tissues, the unit </w:t>
      </w:r>
      <w:r w:rsidR="00C11A83" w:rsidRPr="00DF0E4D">
        <w:rPr>
          <w:highlight w:val="yellow"/>
        </w:rPr>
        <w:t xml:space="preserve">mass </w:t>
      </w:r>
      <w:r w:rsidRPr="00DF0E4D">
        <w:rPr>
          <w:highlight w:val="yellow"/>
        </w:rPr>
        <w:t xml:space="preserve">was calculated by dividing </w:t>
      </w:r>
      <w:ins w:id="837" w:author="Sophie Baxter" w:date="2017-07-20T11:06:00Z">
        <w:r w:rsidR="00B352D7">
          <w:rPr>
            <w:highlight w:val="yellow"/>
          </w:rPr>
          <w:t>a</w:t>
        </w:r>
      </w:ins>
      <w:del w:id="838" w:author="Sophie Baxter" w:date="2017-07-20T11:06:00Z">
        <w:r w:rsidRPr="00DF0E4D" w:rsidDel="00B352D7">
          <w:rPr>
            <w:highlight w:val="yellow"/>
          </w:rPr>
          <w:delText>the mass of the</w:delText>
        </w:r>
      </w:del>
      <w:r w:rsidRPr="00DF0E4D">
        <w:rPr>
          <w:highlight w:val="yellow"/>
        </w:rPr>
        <w:t xml:space="preserve"> part at seed maturity by </w:t>
      </w:r>
      <w:ins w:id="839" w:author="Sophie Baxter" w:date="2017-07-20T11:06:00Z">
        <w:r w:rsidR="00B352D7">
          <w:rPr>
            <w:highlight w:val="yellow"/>
          </w:rPr>
          <w:t>seed</w:t>
        </w:r>
      </w:ins>
      <w:del w:id="840" w:author="Sophie Baxter" w:date="2017-07-20T11:06:00Z">
        <w:r w:rsidRPr="00DF0E4D" w:rsidDel="00B352D7">
          <w:rPr>
            <w:highlight w:val="yellow"/>
          </w:rPr>
          <w:delText>the</w:delText>
        </w:r>
      </w:del>
      <w:r w:rsidRPr="00DF0E4D">
        <w:rPr>
          <w:highlight w:val="yellow"/>
        </w:rPr>
        <w:t xml:space="preserve"> number</w:t>
      </w:r>
      <w:del w:id="841" w:author="Sophie Baxter" w:date="2017-07-20T11:07:00Z">
        <w:r w:rsidRPr="00DF0E4D" w:rsidDel="00B352D7">
          <w:rPr>
            <w:highlight w:val="yellow"/>
          </w:rPr>
          <w:delText xml:space="preserve"> of seeds it supported</w:delText>
        </w:r>
      </w:del>
      <w:r w:rsidRPr="00DF0E4D">
        <w:rPr>
          <w:highlight w:val="yellow"/>
        </w:rPr>
        <w:t xml:space="preserve">. </w:t>
      </w:r>
      <w:r w:rsidR="000611F0" w:rsidRPr="00DF0E4D">
        <w:rPr>
          <w:highlight w:val="yellow"/>
        </w:rPr>
        <w:t xml:space="preserve">For seed </w:t>
      </w:r>
      <w:r w:rsidR="00C11A83" w:rsidRPr="00DF0E4D">
        <w:rPr>
          <w:highlight w:val="yellow"/>
        </w:rPr>
        <w:t>mass</w:t>
      </w:r>
      <w:r w:rsidR="000611F0" w:rsidRPr="00DF0E4D">
        <w:rPr>
          <w:highlight w:val="yellow"/>
        </w:rPr>
        <w:t>, we</w:t>
      </w:r>
      <w:ins w:id="842" w:author="Sophie Baxter" w:date="2017-07-20T11:07:00Z">
        <w:r w:rsidR="00B352D7">
          <w:rPr>
            <w:highlight w:val="yellow"/>
          </w:rPr>
          <w:t xml:space="preserve"> </w:t>
        </w:r>
      </w:ins>
      <w:del w:id="843" w:author="Sophie Baxter" w:date="2017-07-20T11:07:00Z">
        <w:r w:rsidR="000611F0" w:rsidRPr="00DF0E4D" w:rsidDel="00B352D7">
          <w:rPr>
            <w:highlight w:val="yellow"/>
          </w:rPr>
          <w:delText xml:space="preserve"> chose to </w:delText>
        </w:r>
      </w:del>
      <w:r w:rsidR="000611F0" w:rsidRPr="00DF0E4D">
        <w:rPr>
          <w:highlight w:val="yellow"/>
        </w:rPr>
        <w:t xml:space="preserve">designate the </w:t>
      </w:r>
      <w:ins w:id="844" w:author="Sophie Baxter" w:date="2017-07-20T11:07:00Z">
        <w:r w:rsidR="00B352D7">
          <w:rPr>
            <w:highlight w:val="yellow"/>
          </w:rPr>
          <w:t xml:space="preserve">combined </w:t>
        </w:r>
      </w:ins>
      <w:r w:rsidR="000611F0" w:rsidRPr="00DF0E4D">
        <w:rPr>
          <w:highlight w:val="yellow"/>
        </w:rPr>
        <w:t xml:space="preserve">endosperm and embryo as the primary reproductive unit, </w:t>
      </w:r>
      <w:ins w:id="845" w:author="Sophie Baxter" w:date="2017-07-20T11:08:00Z">
        <w:r w:rsidR="00B352D7">
          <w:rPr>
            <w:highlight w:val="yellow"/>
          </w:rPr>
          <w:t>as</w:t>
        </w:r>
      </w:ins>
      <w:del w:id="846" w:author="Sophie Baxter" w:date="2017-07-20T11:08:00Z">
        <w:r w:rsidR="000611F0" w:rsidRPr="00DF0E4D" w:rsidDel="00B352D7">
          <w:rPr>
            <w:highlight w:val="yellow"/>
          </w:rPr>
          <w:delText>for</w:delText>
        </w:r>
      </w:del>
      <w:r w:rsidR="000611F0" w:rsidRPr="00DF0E4D">
        <w:rPr>
          <w:highlight w:val="yellow"/>
        </w:rPr>
        <w:t xml:space="preserve"> it </w:t>
      </w:r>
      <w:ins w:id="847" w:author="Sophie Baxter" w:date="2017-07-20T11:08:00Z">
        <w:r w:rsidR="00B352D7">
          <w:rPr>
            <w:highlight w:val="yellow"/>
          </w:rPr>
          <w:t>allows</w:t>
        </w:r>
      </w:ins>
      <w:del w:id="848" w:author="Sophie Baxter" w:date="2017-07-20T11:08:00Z">
        <w:r w:rsidR="000611F0" w:rsidRPr="00DF0E4D" w:rsidDel="00B352D7">
          <w:rPr>
            <w:highlight w:val="yellow"/>
          </w:rPr>
          <w:delText>provides a</w:delText>
        </w:r>
      </w:del>
      <w:r w:rsidR="000611F0" w:rsidRPr="00DF0E4D">
        <w:rPr>
          <w:highlight w:val="yellow"/>
        </w:rPr>
        <w:t xml:space="preserve"> consistent comparison of tissue </w:t>
      </w:r>
      <w:r w:rsidR="00C11A83" w:rsidRPr="00DF0E4D">
        <w:rPr>
          <w:highlight w:val="yellow"/>
        </w:rPr>
        <w:t xml:space="preserve">mass </w:t>
      </w:r>
      <w:ins w:id="849" w:author="Sophie Baxter" w:date="2017-07-20T11:08:00Z">
        <w:r w:rsidR="00B352D7">
          <w:rPr>
            <w:highlight w:val="yellow"/>
          </w:rPr>
          <w:t xml:space="preserve">among </w:t>
        </w:r>
      </w:ins>
      <w:del w:id="850" w:author="Sophie Baxter" w:date="2017-07-20T11:08:00Z">
        <w:r w:rsidR="000611F0" w:rsidRPr="00DF0E4D" w:rsidDel="00B352D7">
          <w:rPr>
            <w:highlight w:val="yellow"/>
          </w:rPr>
          <w:delText xml:space="preserve">across </w:delText>
        </w:r>
      </w:del>
      <w:r w:rsidR="000611F0" w:rsidRPr="00DF0E4D">
        <w:rPr>
          <w:highlight w:val="yellow"/>
        </w:rPr>
        <w:t xml:space="preserve">species. It is hereafter referred to as </w:t>
      </w:r>
      <w:r w:rsidR="000611F0" w:rsidRPr="00DF0E4D">
        <w:rPr>
          <w:i/>
          <w:highlight w:val="yellow"/>
        </w:rPr>
        <w:t>seed size</w:t>
      </w:r>
      <w:r w:rsidR="000611F0" w:rsidRPr="00DF0E4D">
        <w:rPr>
          <w:highlight w:val="yellow"/>
        </w:rPr>
        <w:t>. In contrast, the propagule includes the seed coat</w:t>
      </w:r>
      <w:r w:rsidR="00C11A83" w:rsidRPr="00DF0E4D">
        <w:rPr>
          <w:highlight w:val="yellow"/>
        </w:rPr>
        <w:t>,</w:t>
      </w:r>
      <w:r w:rsidR="000611F0" w:rsidRPr="00DF0E4D">
        <w:rPr>
          <w:highlight w:val="yellow"/>
        </w:rPr>
        <w:t xml:space="preserve"> and additional dispersal tissues in some species, but not others. </w:t>
      </w:r>
      <w:r w:rsidRPr="00DF0E4D">
        <w:rPr>
          <w:highlight w:val="yellow"/>
        </w:rPr>
        <w:t xml:space="preserve">See the </w:t>
      </w:r>
      <w:r w:rsidR="00302CA1" w:rsidRPr="00DF0E4D">
        <w:rPr>
          <w:highlight w:val="yellow"/>
        </w:rPr>
        <w:t xml:space="preserve">Online Appendix </w:t>
      </w:r>
      <w:r w:rsidRPr="00DF0E4D">
        <w:rPr>
          <w:highlight w:val="yellow"/>
        </w:rPr>
        <w:t>for</w:t>
      </w:r>
      <w:ins w:id="851" w:author="Sophie Baxter" w:date="2017-07-20T11:09:00Z">
        <w:r w:rsidR="00B352D7">
          <w:rPr>
            <w:highlight w:val="yellow"/>
          </w:rPr>
          <w:t xml:space="preserve"> </w:t>
        </w:r>
      </w:ins>
      <w:del w:id="852" w:author="Sophie Baxter" w:date="2017-07-20T11:09:00Z">
        <w:r w:rsidRPr="00DF0E4D" w:rsidDel="00B352D7">
          <w:rPr>
            <w:highlight w:val="yellow"/>
          </w:rPr>
          <w:delText xml:space="preserve"> a </w:delText>
        </w:r>
      </w:del>
      <w:ins w:id="853" w:author="Sophie Baxter" w:date="2017-07-20T11:09:00Z">
        <w:r w:rsidR="00B352D7">
          <w:rPr>
            <w:highlight w:val="yellow"/>
          </w:rPr>
          <w:t>descriptions</w:t>
        </w:r>
      </w:ins>
      <w:del w:id="854" w:author="Sophie Baxter" w:date="2017-07-20T11:09:00Z">
        <w:r w:rsidRPr="00DF0E4D" w:rsidDel="00B352D7">
          <w:rPr>
            <w:highlight w:val="yellow"/>
          </w:rPr>
          <w:delText>depiction</w:delText>
        </w:r>
      </w:del>
      <w:r w:rsidRPr="00DF0E4D">
        <w:rPr>
          <w:highlight w:val="yellow"/>
        </w:rPr>
        <w:t xml:space="preserve"> of the parts for each species</w:t>
      </w:r>
      <w:r w:rsidR="0070304C" w:rsidRPr="00DF0E4D">
        <w:rPr>
          <w:highlight w:val="yellow"/>
        </w:rPr>
        <w:t xml:space="preserve"> an</w:t>
      </w:r>
      <w:ins w:id="855" w:author="Sophie Baxter" w:date="2017-07-20T11:10:00Z">
        <w:r w:rsidR="00B352D7">
          <w:rPr>
            <w:highlight w:val="yellow"/>
          </w:rPr>
          <w:t>d</w:t>
        </w:r>
      </w:ins>
      <w:del w:id="856" w:author="Sophie Baxter" w:date="2017-07-20T11:10:00Z">
        <w:r w:rsidR="0070304C" w:rsidRPr="00DF0E4D" w:rsidDel="00B352D7">
          <w:rPr>
            <w:highlight w:val="yellow"/>
          </w:rPr>
          <w:delText>d the number of</w:delText>
        </w:r>
      </w:del>
      <w:r w:rsidR="0070304C" w:rsidRPr="00DF0E4D">
        <w:rPr>
          <w:highlight w:val="yellow"/>
        </w:rPr>
        <w:t xml:space="preserve"> ovules in each part</w:t>
      </w:r>
      <w:r w:rsidRPr="00DF0E4D">
        <w:rPr>
          <w:highlight w:val="yellow"/>
        </w:rPr>
        <w:t>.</w:t>
      </w:r>
    </w:p>
    <w:p w14:paraId="08C1D1D9" w14:textId="29C2833B" w:rsidR="000D0446" w:rsidRPr="00DF0E4D" w:rsidRDefault="000D0446" w:rsidP="003C3342">
      <w:pPr>
        <w:rPr>
          <w:highlight w:val="yellow"/>
        </w:rPr>
      </w:pPr>
      <w:r w:rsidRPr="00DF0E4D">
        <w:rPr>
          <w:highlight w:val="yellow"/>
        </w:rPr>
        <w:t xml:space="preserve">Discarded pollen-attraction tissue costs were </w:t>
      </w:r>
      <w:r w:rsidR="00944994" w:rsidRPr="00DF0E4D">
        <w:rPr>
          <w:highlight w:val="yellow"/>
        </w:rPr>
        <w:t xml:space="preserve">then </w:t>
      </w:r>
      <w:r w:rsidRPr="00DF0E4D">
        <w:rPr>
          <w:highlight w:val="yellow"/>
        </w:rPr>
        <w:t xml:space="preserve">determined </w:t>
      </w:r>
      <w:r w:rsidR="001F7ACB" w:rsidRPr="00DF0E4D">
        <w:rPr>
          <w:highlight w:val="yellow"/>
        </w:rPr>
        <w:t>as</w:t>
      </w:r>
      <w:r w:rsidR="00944994" w:rsidRPr="00DF0E4D">
        <w:rPr>
          <w:highlight w:val="yellow"/>
        </w:rPr>
        <w:t>:</w:t>
      </w:r>
    </w:p>
    <w:p w14:paraId="5A636194" w14:textId="5C0EC1D0" w:rsidR="00944994" w:rsidRPr="00DF0E4D" w:rsidRDefault="00944994" w:rsidP="003C3342">
      <w:pPr>
        <w:rPr>
          <w:highlight w:val="yellow"/>
        </w:rPr>
      </w:pPr>
      <w:r w:rsidRPr="00DF0E4D">
        <w:rPr>
          <w:highlight w:val="yellow"/>
        </w:rPr>
        <w:t xml:space="preserve">Total pollen-attraction </w:t>
      </w:r>
      <w:r w:rsidR="0070304C" w:rsidRPr="00DF0E4D">
        <w:rPr>
          <w:highlight w:val="yellow"/>
        </w:rPr>
        <w:t>costs</w:t>
      </w:r>
      <w:r w:rsidRPr="00DF0E4D">
        <w:rPr>
          <w:highlight w:val="yellow"/>
        </w:rPr>
        <w:t xml:space="preserve"> – Successful pollen-attraction costs</w:t>
      </w:r>
      <w:r w:rsidR="001F7ACB" w:rsidRPr="00DF0E4D">
        <w:rPr>
          <w:highlight w:val="yellow"/>
        </w:rPr>
        <w:t>.</w:t>
      </w:r>
    </w:p>
    <w:p w14:paraId="59B009C6" w14:textId="4300208A" w:rsidR="00944994" w:rsidRPr="00DF0E4D" w:rsidDel="00C61292" w:rsidRDefault="00944994" w:rsidP="00944994">
      <w:pPr>
        <w:rPr>
          <w:del w:id="857" w:author="Sophie Baxter" w:date="2017-07-20T11:50:00Z"/>
          <w:highlight w:val="yellow"/>
        </w:rPr>
      </w:pPr>
      <w:r w:rsidRPr="00DF0E4D">
        <w:rPr>
          <w:highlight w:val="yellow"/>
        </w:rPr>
        <w:t>Discarded provisioning tissue costs were then determined</w:t>
      </w:r>
      <w:ins w:id="858" w:author="Sophie Baxter" w:date="2017-07-20T11:50:00Z">
        <w:r w:rsidR="00C61292">
          <w:rPr>
            <w:highlight w:val="yellow"/>
          </w:rPr>
          <w:t xml:space="preserve"> </w:t>
        </w:r>
        <w:r w:rsidR="00C61292">
          <w:rPr>
            <w:rFonts w:ascii="Helvetica" w:hAnsi="Helvetica" w:cs="Helvetica"/>
            <w:color w:val="000000"/>
            <w:lang w:val="en-US"/>
          </w:rPr>
          <w:t>as the difference between total provisioning costs and</w:t>
        </w:r>
      </w:ins>
      <w:del w:id="859" w:author="Sophie Baxter" w:date="2017-07-20T11:50:00Z">
        <w:r w:rsidRPr="00DF0E4D" w:rsidDel="00C61292">
          <w:rPr>
            <w:highlight w:val="yellow"/>
          </w:rPr>
          <w:delText xml:space="preserve"> by the following formula, where successful provisioning costs is</w:delText>
        </w:r>
      </w:del>
      <w:r w:rsidRPr="00DF0E4D">
        <w:rPr>
          <w:highlight w:val="yellow"/>
        </w:rPr>
        <w:t xml:space="preserve"> the sum of seed size and successful packaging and dispersal </w:t>
      </w:r>
      <w:r w:rsidRPr="00920BA8">
        <w:rPr>
          <w:highlight w:val="yellow"/>
        </w:rPr>
        <w:t>costs</w:t>
      </w:r>
      <w:r w:rsidR="0070304C" w:rsidRPr="00920BA8">
        <w:rPr>
          <w:highlight w:val="yellow"/>
        </w:rPr>
        <w:t>:</w:t>
      </w:r>
    </w:p>
    <w:p w14:paraId="0E90F8DA" w14:textId="492464A6" w:rsidR="00944994" w:rsidRPr="00DF0E4D" w:rsidRDefault="00944994" w:rsidP="00944994">
      <w:pPr>
        <w:rPr>
          <w:highlight w:val="yellow"/>
        </w:rPr>
      </w:pPr>
      <w:del w:id="860" w:author="Sophie Baxter" w:date="2017-07-20T11:50:00Z">
        <w:r w:rsidRPr="00DF0E4D" w:rsidDel="00C61292">
          <w:rPr>
            <w:highlight w:val="yellow"/>
          </w:rPr>
          <w:delText xml:space="preserve">Total provisioning </w:delText>
        </w:r>
        <w:r w:rsidR="0070304C" w:rsidRPr="00DF0E4D" w:rsidDel="00C61292">
          <w:rPr>
            <w:highlight w:val="yellow"/>
          </w:rPr>
          <w:delText xml:space="preserve">costs </w:delText>
        </w:r>
        <w:r w:rsidRPr="00DF0E4D" w:rsidDel="00C61292">
          <w:rPr>
            <w:highlight w:val="yellow"/>
          </w:rPr>
          <w:delText>– Successful provisioning costs</w:delText>
        </w:r>
        <w:r w:rsidR="001F7ACB" w:rsidRPr="00DF0E4D" w:rsidDel="00C61292">
          <w:rPr>
            <w:highlight w:val="yellow"/>
          </w:rPr>
          <w:delText>.</w:delText>
        </w:r>
      </w:del>
    </w:p>
    <w:p w14:paraId="311D4BB2" w14:textId="1980F7EE" w:rsidR="00A214E8" w:rsidRDefault="000611F0" w:rsidP="003C3342">
      <w:r w:rsidRPr="00DF0E4D">
        <w:rPr>
          <w:highlight w:val="yellow"/>
        </w:rPr>
        <w:t xml:space="preserve">Reproductive count values used in the manuscript are defined </w:t>
      </w:r>
      <w:r w:rsidR="00944994" w:rsidRPr="00DF0E4D">
        <w:rPr>
          <w:highlight w:val="yellow"/>
        </w:rPr>
        <w:t xml:space="preserve">as follows: </w:t>
      </w:r>
      <w:r w:rsidR="00944994" w:rsidRPr="00DF0E4D">
        <w:rPr>
          <w:i/>
          <w:highlight w:val="yellow"/>
        </w:rPr>
        <w:t>Ovule count</w:t>
      </w:r>
      <w:r w:rsidR="00944994" w:rsidRPr="00DF0E4D">
        <w:rPr>
          <w:highlight w:val="yellow"/>
        </w:rPr>
        <w:t xml:space="preserve"> indicates the count of all ovules ini</w:t>
      </w:r>
      <w:r w:rsidR="00591E71" w:rsidRPr="00DF0E4D">
        <w:rPr>
          <w:highlight w:val="yellow"/>
        </w:rPr>
        <w:t>ti</w:t>
      </w:r>
      <w:r w:rsidR="00944994" w:rsidRPr="00DF0E4D">
        <w:rPr>
          <w:highlight w:val="yellow"/>
        </w:rPr>
        <w:t xml:space="preserve">ated by the plant. </w:t>
      </w:r>
      <w:r w:rsidR="00944994" w:rsidRPr="00DF0E4D">
        <w:rPr>
          <w:i/>
          <w:highlight w:val="yellow"/>
        </w:rPr>
        <w:t>Reach flowering count</w:t>
      </w:r>
      <w:r w:rsidR="00944994" w:rsidRPr="00DF0E4D">
        <w:rPr>
          <w:highlight w:val="yellow"/>
        </w:rPr>
        <w:t xml:space="preserve"> indicates the count of ovules that developed to maturity and were presented to pollinators. </w:t>
      </w:r>
      <w:r w:rsidR="00944994" w:rsidRPr="00DF0E4D">
        <w:rPr>
          <w:i/>
          <w:highlight w:val="yellow"/>
        </w:rPr>
        <w:t xml:space="preserve">Post-pollen count </w:t>
      </w:r>
      <w:r w:rsidR="00944994" w:rsidRPr="00DF0E4D">
        <w:rPr>
          <w:highlight w:val="yellow"/>
        </w:rPr>
        <w:t xml:space="preserve">indicates the count of ovules that experienced at least some provisioning and is divided into </w:t>
      </w:r>
      <w:r w:rsidR="00944994" w:rsidRPr="00DF0E4D">
        <w:rPr>
          <w:i/>
          <w:highlight w:val="yellow"/>
        </w:rPr>
        <w:t>seed count</w:t>
      </w:r>
      <w:r w:rsidR="00944994" w:rsidRPr="00DF0E4D">
        <w:rPr>
          <w:highlight w:val="yellow"/>
        </w:rPr>
        <w:t xml:space="preserve">, the count of mature seeds formed, and </w:t>
      </w:r>
      <w:r w:rsidR="00944994" w:rsidRPr="00DF0E4D">
        <w:rPr>
          <w:i/>
          <w:highlight w:val="yellow"/>
        </w:rPr>
        <w:t xml:space="preserve">post-pollen aborted count, </w:t>
      </w:r>
      <w:r w:rsidR="00944994" w:rsidRPr="00DF0E4D">
        <w:rPr>
          <w:highlight w:val="yellow"/>
        </w:rPr>
        <w:t xml:space="preserve">the count of zygotes that aborted </w:t>
      </w:r>
      <w:r w:rsidR="00591E71" w:rsidRPr="00DF0E4D">
        <w:rPr>
          <w:highlight w:val="yellow"/>
        </w:rPr>
        <w:t xml:space="preserve">after provisioning had commenced. All counts are for a one-year time </w:t>
      </w:r>
      <w:r w:rsidRPr="00DF0E4D">
        <w:rPr>
          <w:highlight w:val="yellow"/>
        </w:rPr>
        <w:t>period</w:t>
      </w:r>
      <w:r w:rsidR="00591E71" w:rsidRPr="00DF0E4D">
        <w:rPr>
          <w:highlight w:val="yellow"/>
        </w:rPr>
        <w:t>.</w:t>
      </w:r>
      <w:r w:rsidR="00591E71">
        <w:t xml:space="preserve"> </w:t>
      </w:r>
    </w:p>
    <w:p w14:paraId="1DB1931C" w14:textId="6E2B9967" w:rsidR="00D221B7" w:rsidRDefault="00D221B7" w:rsidP="003C3342">
      <w:r>
        <w:t xml:space="preserve">Further detailed information on the calculation of all reproductive tissues is provided in the </w:t>
      </w:r>
      <w:r w:rsidR="00302CA1">
        <w:t>Online Appendix</w:t>
      </w:r>
      <w:r>
        <w:t>.</w:t>
      </w:r>
    </w:p>
    <w:p w14:paraId="2296AC1C" w14:textId="31C2DDB8" w:rsidR="00591E71" w:rsidRPr="00013357" w:rsidRDefault="00591E71" w:rsidP="003C3342">
      <w:pPr>
        <w:pStyle w:val="Heading2"/>
        <w:rPr>
          <w:highlight w:val="yellow"/>
        </w:rPr>
      </w:pPr>
      <w:r w:rsidRPr="00013357">
        <w:rPr>
          <w:highlight w:val="yellow"/>
        </w:rPr>
        <w:t>Statistical methods</w:t>
      </w:r>
    </w:p>
    <w:p w14:paraId="30565EEF" w14:textId="545987A0" w:rsidR="00416F1E" w:rsidRDefault="00D221B7" w:rsidP="003C3342">
      <w:pPr>
        <w:rPr>
          <w:ins w:id="861" w:author="Daniel Falster" w:date="2017-06-28T22:19:00Z"/>
          <w:highlight w:val="yellow"/>
        </w:rPr>
      </w:pPr>
      <w:r w:rsidRPr="00013357">
        <w:rPr>
          <w:highlight w:val="yellow"/>
        </w:rPr>
        <w:t>Bivariate relation</w:t>
      </w:r>
      <w:ins w:id="862" w:author="Sophie Baxter" w:date="2017-07-20T11:52:00Z">
        <w:r w:rsidR="00C61292">
          <w:rPr>
            <w:highlight w:val="yellow"/>
          </w:rPr>
          <w:t>s</w:t>
        </w:r>
      </w:ins>
      <w:del w:id="863" w:author="Sophie Baxter" w:date="2017-07-20T11:52:00Z">
        <w:r w:rsidRPr="00013357" w:rsidDel="00C61292">
          <w:rPr>
            <w:highlight w:val="yellow"/>
          </w:rPr>
          <w:delText>ships</w:delText>
        </w:r>
      </w:del>
      <w:r w:rsidRPr="00013357">
        <w:rPr>
          <w:highlight w:val="yellow"/>
        </w:rPr>
        <w:t xml:space="preserve"> among the variables were quantified using two methods. When testing for a significant correlation between two variables we report the r</w:t>
      </w:r>
      <w:r w:rsidRPr="00013357">
        <w:rPr>
          <w:highlight w:val="yellow"/>
          <w:vertAlign w:val="superscript"/>
        </w:rPr>
        <w:t>2</w:t>
      </w:r>
      <w:r w:rsidRPr="00013357">
        <w:rPr>
          <w:highlight w:val="yellow"/>
        </w:rPr>
        <w:t xml:space="preserve"> and p-value of an </w:t>
      </w:r>
      <w:ins w:id="864" w:author="Daniel Falster" w:date="2017-06-28T22:18:00Z">
        <w:r w:rsidR="00013357">
          <w:rPr>
            <w:highlight w:val="yellow"/>
          </w:rPr>
          <w:t>general linear</w:t>
        </w:r>
        <w:r w:rsidR="00416F1E">
          <w:rPr>
            <w:highlight w:val="yellow"/>
          </w:rPr>
          <w:t xml:space="preserve"> model</w:t>
        </w:r>
      </w:ins>
      <w:del w:id="865" w:author="Daniel Falster" w:date="2017-06-28T22:18:00Z">
        <w:r w:rsidRPr="00013357" w:rsidDel="00013357">
          <w:rPr>
            <w:highlight w:val="yellow"/>
          </w:rPr>
          <w:delText>ordinary linear regression</w:delText>
        </w:r>
      </w:del>
      <w:r w:rsidRPr="00013357">
        <w:rPr>
          <w:highlight w:val="yellow"/>
        </w:rPr>
        <w:t xml:space="preserve">. </w:t>
      </w:r>
      <w:ins w:id="866" w:author="Daniel Falster" w:date="2017-06-28T22:18:00Z">
        <w:r w:rsidR="00416F1E">
          <w:rPr>
            <w:highlight w:val="yellow"/>
          </w:rPr>
          <w:t>For proportional data we fit ….</w:t>
        </w:r>
      </w:ins>
      <w:ins w:id="867" w:author="Daniel Falster" w:date="2017-06-28T22:19:00Z">
        <w:r w:rsidR="00416F1E">
          <w:rPr>
            <w:highlight w:val="yellow"/>
          </w:rPr>
          <w:t xml:space="preserve">, otherwise we assumed … </w:t>
        </w:r>
      </w:ins>
    </w:p>
    <w:p w14:paraId="057514AB" w14:textId="77777777" w:rsidR="00416F1E" w:rsidRDefault="00416F1E" w:rsidP="003C3342">
      <w:pPr>
        <w:rPr>
          <w:ins w:id="868" w:author="Daniel Falster" w:date="2017-06-28T22:18:00Z"/>
          <w:highlight w:val="yellow"/>
        </w:rPr>
      </w:pPr>
    </w:p>
    <w:p w14:paraId="0D9B0C34" w14:textId="0A2BB3B3" w:rsidR="00D221B7" w:rsidRDefault="00D221B7" w:rsidP="003C3342">
      <w:pPr>
        <w:rPr>
          <w:ins w:id="869" w:author="Daniel Falster" w:date="2017-06-28T22:19:00Z"/>
        </w:rPr>
      </w:pPr>
      <w:r w:rsidRPr="00013357">
        <w:rPr>
          <w:highlight w:val="yellow"/>
        </w:rPr>
        <w:t xml:space="preserve">When testing whether the slope of a particular </w:t>
      </w:r>
      <w:del w:id="870" w:author="Sophie Baxter" w:date="2017-07-20T11:53:00Z">
        <w:r w:rsidRPr="00013357" w:rsidDel="00C61292">
          <w:rPr>
            <w:highlight w:val="yellow"/>
          </w:rPr>
          <w:delText xml:space="preserve">trade-off or </w:delText>
        </w:r>
      </w:del>
      <w:r w:rsidRPr="00013357">
        <w:rPr>
          <w:highlight w:val="yellow"/>
        </w:rPr>
        <w:t>relatio</w:t>
      </w:r>
      <w:ins w:id="871" w:author="Sophie Baxter" w:date="2017-07-20T11:53:00Z">
        <w:r w:rsidR="00C61292">
          <w:rPr>
            <w:highlight w:val="yellow"/>
          </w:rPr>
          <w:t>n</w:t>
        </w:r>
      </w:ins>
      <w:del w:id="872" w:author="Sophie Baxter" w:date="2017-07-20T11:53:00Z">
        <w:r w:rsidRPr="00013357" w:rsidDel="00C61292">
          <w:rPr>
            <w:highlight w:val="yellow"/>
          </w:rPr>
          <w:delText>nship</w:delText>
        </w:r>
      </w:del>
      <w:r w:rsidRPr="00013357">
        <w:rPr>
          <w:highlight w:val="yellow"/>
        </w:rPr>
        <w:t xml:space="preserve"> differs from a specified value, we report the slope of the Standardised Major Axis line fit to the data </w:t>
      </w:r>
      <w:r w:rsidR="005763FB" w:rsidRPr="00013357">
        <w:rPr>
          <w:highlight w:val="yellow"/>
        </w:rPr>
        <w:fldChar w:fldCharType="begin"/>
      </w:r>
      <w:r w:rsidR="005763FB" w:rsidRPr="00013357">
        <w:rPr>
          <w:highlight w:val="yellow"/>
        </w:rPr>
        <w:instrText xml:space="preserve"> ADDIN ZOTERO_ITEM CSL_CITATION {"citationID":"8ji6qivft","properties":{"formattedCitation":"{\\rtf (Warton {\\i{}et al.} 2006)}","plainCitation":"(Warton et al. 2006)"},"citationItems":[{"id":2043,"uris":["http://zotero.org/users/503753/items/JN4TE7BR"],"uri":["http://zotero.org/users/503753/items/JN4TE7BR"],"itemData":{"id":2043,"type":"article-journal","title":"Bivariate line-fitting methods for allometry","container-title":"Biological Reviews","page":"259-291","volume":"81","issue":"2","source":"Wiley Online Library","abstract":"Fitting a line to a bivariate dataset can be a deceptively complex problem, and there has been much debate on this issue in the literature. In this review, we describe for the practitioner the essential features of line-fitting methods for estimating the relationship between two variables: what methods are commonly used, which method should be used when, and how to make inferences from these lines to answer common research questions. A particularly important point for line-fitting in allometry is that usually, two sources of error are present (which we call measurement and equation error), and these have quite different implications for choice of line-fitting method. As a consequence, the approach in this review and the methods presented have subtle but important differences from previous reviews in the biology literature. Linear regression, major axis and standardised major axis are alternative methods that can be appropriate when there is no measurement error. When there is measurement error, this often needs to be estimated and used to adjust the variance terms in formulae for line-fitting. We also review line-fitting methods for phylogenetic analyses. Methods of inference are described for the line-fitting techniques discussed in this paper. The types of inference considered here are testing if the slope or elevation equals a given value, constructing confidence intervals for the slope or elevation, comparing several slopes or elevations, and testing for shift along the axis amongst several groups. In some cases several methods have been proposed in the literature. These are discussed and compared. In other cases there is little or no previous guidance available in the literature. Simulations were conducted to check whether the methods of inference proposed have the intended coverage probability or Type I error. We identified the methods of inference that perform well and recommend the techniques that should be adopted in future work.","DOI":"10.1017/S1464793106007007","ISSN":"1469-185X","language":"en","author":[{"family":"Warton","given":"David I."},{"family":"Wright","given":"Ian J."},{"family":"Falster","given":"Daniel S."},{"family":"Westoby","given":"Mark"}],"issued":{"date-parts":[["2006",5,1]]}}}],"schema":"https://github.com/citation-style-language/schema/raw/master/csl-citation.json"} </w:instrText>
      </w:r>
      <w:r w:rsidR="005763FB" w:rsidRPr="00013357">
        <w:rPr>
          <w:highlight w:val="yellow"/>
        </w:rPr>
        <w:fldChar w:fldCharType="separate"/>
      </w:r>
      <w:r w:rsidR="00A231E0" w:rsidRPr="00013357">
        <w:rPr>
          <w:rFonts w:cs="Times New Roman"/>
          <w:highlight w:val="yellow"/>
        </w:rPr>
        <w:t xml:space="preserve">(Warton </w:t>
      </w:r>
      <w:r w:rsidR="00A231E0" w:rsidRPr="00013357">
        <w:rPr>
          <w:rFonts w:cs="Times New Roman"/>
          <w:i/>
          <w:iCs/>
          <w:highlight w:val="yellow"/>
        </w:rPr>
        <w:t>et al.</w:t>
      </w:r>
      <w:r w:rsidR="00A231E0" w:rsidRPr="00013357">
        <w:rPr>
          <w:rFonts w:cs="Times New Roman"/>
          <w:highlight w:val="yellow"/>
        </w:rPr>
        <w:t xml:space="preserve"> 2006)</w:t>
      </w:r>
      <w:r w:rsidR="005763FB" w:rsidRPr="00013357">
        <w:rPr>
          <w:highlight w:val="yellow"/>
        </w:rPr>
        <w:fldChar w:fldCharType="end"/>
      </w:r>
      <w:r w:rsidRPr="00013357">
        <w:rPr>
          <w:highlight w:val="yellow"/>
        </w:rPr>
        <w:t>. All analyses were conducted in R 3.2.4</w:t>
      </w:r>
      <w:r w:rsidR="004141F1" w:rsidRPr="00013357">
        <w:rPr>
          <w:highlight w:val="yellow"/>
        </w:rPr>
        <w:t xml:space="preserve"> </w:t>
      </w:r>
      <w:r w:rsidR="004141F1" w:rsidRPr="00013357">
        <w:rPr>
          <w:highlight w:val="yellow"/>
        </w:rPr>
        <w:fldChar w:fldCharType="begin"/>
      </w:r>
      <w:r w:rsidR="004141F1" w:rsidRPr="00013357">
        <w:rPr>
          <w:highlight w:val="yellow"/>
        </w:rPr>
        <w:instrText xml:space="preserve"> ADDIN ZOTERO_ITEM CSL_CITATION {"citationID":"2blpp37vbe","properties":{"formattedCitation":"(R Core Team 2015)","plainCitation":"(R Core Team 2015)"},"citationItems":[{"id":2048,"uris":["http://zotero.org/users/503753/items/BXAHCC8M"],"uri":["http://zotero.org/users/503753/items/BXAHCC8M"],"itemData":{"id":2048,"type":"book","title":"R: a language and environment for statistical computing.","publisher":"R Foundation for Statistical Computing","publisher-place":"Vienna, Austria","event-place":"Vienna, Austria","author":[{"family":"R Core Team","given":""}],"issued":{"date-parts":[["2015"]]}}}],"schema":"https://github.com/citation-style-language/schema/raw/master/csl-citation.json"} </w:instrText>
      </w:r>
      <w:r w:rsidR="004141F1" w:rsidRPr="00013357">
        <w:rPr>
          <w:highlight w:val="yellow"/>
        </w:rPr>
        <w:fldChar w:fldCharType="separate"/>
      </w:r>
      <w:r w:rsidR="00A231E0" w:rsidRPr="00013357">
        <w:rPr>
          <w:rFonts w:cs="Times New Roman"/>
          <w:highlight w:val="yellow"/>
        </w:rPr>
        <w:t>(R Core Team 2015)</w:t>
      </w:r>
      <w:r w:rsidR="004141F1" w:rsidRPr="00013357">
        <w:rPr>
          <w:highlight w:val="yellow"/>
        </w:rPr>
        <w:fldChar w:fldCharType="end"/>
      </w:r>
      <w:r w:rsidR="004141F1" w:rsidRPr="00013357">
        <w:rPr>
          <w:highlight w:val="yellow"/>
        </w:rPr>
        <w:t xml:space="preserve"> </w:t>
      </w:r>
      <w:r w:rsidRPr="00013357">
        <w:rPr>
          <w:highlight w:val="yellow"/>
        </w:rPr>
        <w:t>using the package `smatr` for comparing slopes of SMA lines</w:t>
      </w:r>
      <w:r w:rsidR="005763FB" w:rsidRPr="00013357">
        <w:rPr>
          <w:highlight w:val="yellow"/>
        </w:rPr>
        <w:t xml:space="preserve"> </w:t>
      </w:r>
      <w:r w:rsidR="005763FB" w:rsidRPr="00013357">
        <w:rPr>
          <w:highlight w:val="yellow"/>
        </w:rPr>
        <w:fldChar w:fldCharType="begin"/>
      </w:r>
      <w:r w:rsidR="005763FB" w:rsidRPr="00013357">
        <w:rPr>
          <w:highlight w:val="yellow"/>
        </w:rPr>
        <w:instrText xml:space="preserve"> ADDIN ZOTERO_ITEM CSL_CITATION {"citationID":"aGnjWcS7","properties":{"formattedCitation":"{\\rtf (Warton {\\i{}et al.} 2012)}","plainCitation":"(Warton et al. 2012)"},"citationItems":[{"id":247,"uris":["http://zotero.org/users/503753/items/6QDCH8NV"],"uri":["http://zotero.org/users/503753/items/6QDCH8NV"],"itemData":{"id":247,"type":"article-journal","title":"smatr 3– an R package for estimation and inference about allometric lines","container-title":"Methods in Ecology and Evolution","page":"257-259","volume":"3","issue":"2","source":"Wiley Online Library","abstract":"1. The Standardised Major Axis Tests and Routines (SMATR) software provides tools for estimation and inference about allometric lines, currently widely used in ecology and evolution. 2. This paper describes some significant improvements to the functionality of the package, now available on R in smatr version 3. 3. New inclusions in the package include sma and ma functions that accept formula input and perform the key inference tasks; multiple comparisons; graphical methods for visualising data and checking (S)MA assumptions; robust (S)MA estimation and inference tools.","DOI":"10.1111/j.2041-210X.2011.00153.x","ISSN":"2041-210X","language":"en","author":[{"family":"Warton","given":"David I."},{"family":"Duursma","given":"Remko A."},{"family":"Falster","given":"Daniel S."},{"family":"Taskinen","given":"Sara"}],"issued":{"date-parts":[["2012",4,1]]}}}],"schema":"https://github.com/citation-style-language/schema/raw/master/csl-citation.json"} </w:instrText>
      </w:r>
      <w:r w:rsidR="005763FB" w:rsidRPr="00013357">
        <w:rPr>
          <w:highlight w:val="yellow"/>
        </w:rPr>
        <w:fldChar w:fldCharType="separate"/>
      </w:r>
      <w:r w:rsidR="00A231E0" w:rsidRPr="00013357">
        <w:rPr>
          <w:rFonts w:cs="Times New Roman"/>
          <w:highlight w:val="yellow"/>
        </w:rPr>
        <w:t xml:space="preserve">(Warton </w:t>
      </w:r>
      <w:r w:rsidR="00A231E0" w:rsidRPr="00013357">
        <w:rPr>
          <w:rFonts w:cs="Times New Roman"/>
          <w:i/>
          <w:iCs/>
          <w:highlight w:val="yellow"/>
        </w:rPr>
        <w:t>et al.</w:t>
      </w:r>
      <w:r w:rsidR="00A231E0" w:rsidRPr="00013357">
        <w:rPr>
          <w:rFonts w:cs="Times New Roman"/>
          <w:highlight w:val="yellow"/>
        </w:rPr>
        <w:t xml:space="preserve"> 2012)</w:t>
      </w:r>
      <w:r w:rsidR="005763FB" w:rsidRPr="00013357">
        <w:rPr>
          <w:highlight w:val="yellow"/>
        </w:rPr>
        <w:fldChar w:fldCharType="end"/>
      </w:r>
      <w:r w:rsidRPr="00013357">
        <w:rPr>
          <w:highlight w:val="yellow"/>
        </w:rPr>
        <w:t>. In addition, the code replicating this analysis (and all figures) is available at https://github.com/</w:t>
      </w:r>
      <w:r w:rsidR="00CE4532" w:rsidRPr="00013357">
        <w:rPr>
          <w:highlight w:val="yellow"/>
        </w:rPr>
        <w:t>traitecoevo</w:t>
      </w:r>
      <w:r w:rsidRPr="00013357">
        <w:rPr>
          <w:highlight w:val="yellow"/>
        </w:rPr>
        <w:t>/reproductive_allocation_kuringgai (doi: will be added at proof stage).</w:t>
      </w:r>
    </w:p>
    <w:p w14:paraId="427FF26C" w14:textId="016CA067" w:rsidR="00416F1E" w:rsidRDefault="00416F1E" w:rsidP="003C3342">
      <w:pPr>
        <w:rPr>
          <w:ins w:id="873" w:author="Daniel Falster" w:date="2017-06-28T22:19:00Z"/>
        </w:rPr>
      </w:pPr>
      <w:ins w:id="874" w:author="Daniel Falster" w:date="2017-06-28T22:19:00Z">
        <w:r>
          <w:t xml:space="preserve">Most analysis on </w:t>
        </w:r>
        <w:r w:rsidRPr="00416F1E">
          <w:t>species</w:t>
        </w:r>
        <w:r>
          <w:t xml:space="preserve"> averages….</w:t>
        </w:r>
      </w:ins>
    </w:p>
    <w:p w14:paraId="23D44396" w14:textId="2BD94F3D" w:rsidR="000C54BB" w:rsidRDefault="000C54BB" w:rsidP="003C3342">
      <w:ins w:id="875" w:author="Daniel Falster" w:date="2017-06-28T22:19:00Z">
        <w:r>
          <w:t xml:space="preserve">Did not consider phylogeny </w:t>
        </w:r>
        <w:r w:rsidRPr="000C54BB">
          <w:t>because</w:t>
        </w:r>
        <w:r>
          <w:t>….</w:t>
        </w:r>
      </w:ins>
    </w:p>
    <w:p w14:paraId="6CEF6DB7" w14:textId="77777777" w:rsidR="00F66AAF" w:rsidRPr="003C3342" w:rsidRDefault="00F66AAF" w:rsidP="008F7743">
      <w:pPr>
        <w:pStyle w:val="Heading1"/>
      </w:pPr>
      <w:r w:rsidRPr="003C3342">
        <w:t>Results</w:t>
      </w:r>
    </w:p>
    <w:p w14:paraId="6711B244" w14:textId="6FB28C2B" w:rsidR="00717B9E" w:rsidRPr="003C3342" w:rsidRDefault="00EA13E4" w:rsidP="003C3342">
      <w:pPr>
        <w:pStyle w:val="Heading2"/>
      </w:pPr>
      <w:r w:rsidRPr="003C3342">
        <w:t>Accessory costs and accessory cost components</w:t>
      </w:r>
    </w:p>
    <w:p w14:paraId="0C8FFF53" w14:textId="6240762B" w:rsidR="008F4107" w:rsidRPr="003C3342" w:rsidRDefault="00FE3EB9" w:rsidP="007444C4">
      <w:pPr>
        <w:rPr>
          <w:del w:id="876" w:author="L. Harder" w:date="2017-06-28T10:45:00Z"/>
        </w:rPr>
      </w:pPr>
      <w:r w:rsidRPr="003C3342">
        <w:t xml:space="preserve">Of the 599 plants included in this study, </w:t>
      </w:r>
      <w:r w:rsidR="004561D9" w:rsidRPr="003C3342">
        <w:t xml:space="preserve">223 </w:t>
      </w:r>
      <w:r w:rsidR="00DE3935" w:rsidRPr="003C3342">
        <w:t>individuals produced at least one seed</w:t>
      </w:r>
      <w:r w:rsidR="008F7743">
        <w:t xml:space="preserve"> during the year</w:t>
      </w:r>
      <w:r w:rsidRPr="003C3342">
        <w:t xml:space="preserve">. </w:t>
      </w:r>
      <w:del w:id="877" w:author="L. Harder" w:date="2017-06-28T10:45:00Z">
        <w:r w:rsidRPr="003C3342">
          <w:delText>Across</w:delText>
        </w:r>
      </w:del>
      <w:ins w:id="878" w:author="L. Harder" w:date="2017-06-28T10:45:00Z">
        <w:r w:rsidR="00275E6D">
          <w:t>On average for</w:t>
        </w:r>
      </w:ins>
      <w:r w:rsidR="00275E6D" w:rsidRPr="003C3342">
        <w:t xml:space="preserve"> </w:t>
      </w:r>
      <w:r w:rsidRPr="003C3342">
        <w:t>these individuals</w:t>
      </w:r>
      <w:r w:rsidR="004561D9" w:rsidRPr="003C3342">
        <w:t>,</w:t>
      </w:r>
      <w:del w:id="879" w:author="L. Harder" w:date="2017-06-28T10:45:00Z">
        <w:r w:rsidR="004561D9" w:rsidRPr="003C3342">
          <w:delText xml:space="preserve"> </w:delText>
        </w:r>
        <w:r w:rsidR="00730CEF" w:rsidRPr="003C3342">
          <w:delText>on average</w:delText>
        </w:r>
      </w:del>
      <w:r w:rsidR="004561D9" w:rsidRPr="003C3342">
        <w:t xml:space="preserve"> </w:t>
      </w:r>
      <w:r w:rsidR="00577E3A" w:rsidRPr="00155B47">
        <w:t>97.5</w:t>
      </w:r>
      <w:r w:rsidR="00DE3935" w:rsidRPr="00155B47">
        <w:t>% of reproductive investment went to accessory tissues</w:t>
      </w:r>
      <w:r w:rsidR="004561D9" w:rsidRPr="00155B47">
        <w:t xml:space="preserve"> </w:t>
      </w:r>
      <w:r w:rsidR="00E40602" w:rsidRPr="00155B47">
        <w:t xml:space="preserve">rather than to </w:t>
      </w:r>
      <w:r w:rsidR="009A035F" w:rsidRPr="00155B47">
        <w:t>seeds</w:t>
      </w:r>
      <w:r w:rsidR="004561D9" w:rsidRPr="00155B47">
        <w:t xml:space="preserve">, </w:t>
      </w:r>
      <w:r w:rsidR="009A035F" w:rsidRPr="00155B47">
        <w:t xml:space="preserve">decreasing </w:t>
      </w:r>
      <w:r w:rsidR="004561D9" w:rsidRPr="00155B47">
        <w:t>to 9</w:t>
      </w:r>
      <w:r w:rsidR="009A035F" w:rsidRPr="00155B47">
        <w:t>1</w:t>
      </w:r>
      <w:r w:rsidR="00155B47" w:rsidRPr="00155B47">
        <w:t>.5</w:t>
      </w:r>
      <w:r w:rsidR="004561D9" w:rsidRPr="00155B47">
        <w:t>% if</w:t>
      </w:r>
      <w:r w:rsidR="004561D9" w:rsidRPr="003C3342">
        <w:t xml:space="preserve"> </w:t>
      </w:r>
      <w:r w:rsidR="009A035F">
        <w:t xml:space="preserve">the entire </w:t>
      </w:r>
      <w:commentRangeStart w:id="880"/>
      <w:r w:rsidR="009A035F">
        <w:t xml:space="preserve">propagule </w:t>
      </w:r>
      <w:r w:rsidR="00C11A83">
        <w:t>mass</w:t>
      </w:r>
      <w:r w:rsidR="009A035F">
        <w:t xml:space="preserve"> </w:t>
      </w:r>
      <w:ins w:id="881" w:author="Daniel Falster" w:date="2017-06-28T22:20:00Z">
        <w:r w:rsidR="00A647D5">
          <w:t>(embryo, endosperm, dispersal tissues???)</w:t>
        </w:r>
        <w:r w:rsidR="00A647D5" w:rsidRPr="003C3342">
          <w:t>.</w:t>
        </w:r>
        <w:commentRangeEnd w:id="880"/>
        <w:r w:rsidR="00A647D5">
          <w:rPr>
            <w:rStyle w:val="CommentReference"/>
          </w:rPr>
          <w:commentReference w:id="880"/>
        </w:r>
      </w:ins>
      <w:del w:id="883" w:author="L. Harder" w:date="2017-06-28T10:45:00Z">
        <w:r w:rsidR="009A035F">
          <w:delText>was</w:delText>
        </w:r>
      </w:del>
      <w:ins w:id="884" w:author="L. Harder" w:date="2017-06-28T10:45:00Z">
        <w:r w:rsidR="00275E6D">
          <w:t>is</w:t>
        </w:r>
      </w:ins>
      <w:r w:rsidR="00275E6D">
        <w:t xml:space="preserve"> </w:t>
      </w:r>
      <w:r w:rsidR="009A035F">
        <w:t xml:space="preserve">treated </w:t>
      </w:r>
      <w:r w:rsidR="00E40602" w:rsidRPr="003C3342">
        <w:t>as direct investment in offspring</w:t>
      </w:r>
      <w:r w:rsidR="009A035F">
        <w:t xml:space="preserve"> </w:t>
      </w:r>
      <w:del w:id="885" w:author="L. Harder" w:date="2017-06-28T10:45:00Z">
        <w:r w:rsidR="009A035F">
          <w:delText>instead of</w:delText>
        </w:r>
      </w:del>
      <w:ins w:id="886" w:author="L. Harder" w:date="2017-06-28T10:45:00Z">
        <w:r w:rsidR="00275E6D">
          <w:t>rather than</w:t>
        </w:r>
      </w:ins>
      <w:r w:rsidR="00275E6D">
        <w:t xml:space="preserve"> just </w:t>
      </w:r>
      <w:r w:rsidR="009A035F">
        <w:t xml:space="preserve">the </w:t>
      </w:r>
      <w:ins w:id="887" w:author="Daniel Falster" w:date="2017-06-28T13:44:00Z">
        <w:r w:rsidR="005E298C">
          <w:t>seed (</w:t>
        </w:r>
      </w:ins>
      <w:r w:rsidR="009A035F">
        <w:t>embryo and endosperm</w:t>
      </w:r>
      <w:ins w:id="888" w:author="Daniel Falster" w:date="2017-06-28T13:44:00Z">
        <w:r w:rsidR="005E298C">
          <w:t>)</w:t>
        </w:r>
      </w:ins>
      <w:del w:id="889" w:author="L. Harder" w:date="2017-06-28T10:45:00Z">
        <w:r w:rsidR="009A035F">
          <w:delText xml:space="preserve"> components</w:delText>
        </w:r>
      </w:del>
      <w:r w:rsidR="00FF087A" w:rsidRPr="003C3342">
        <w:t>.</w:t>
      </w:r>
      <w:ins w:id="890" w:author="Daniel Falster" w:date="2017-06-28T13:46:00Z">
        <w:r w:rsidR="00081707">
          <w:t xml:space="preserve"> A</w:t>
        </w:r>
      </w:ins>
      <w:del w:id="891" w:author="Daniel Falster" w:date="2017-06-28T13:46:00Z">
        <w:r w:rsidR="00FF087A" w:rsidRPr="003C3342" w:rsidDel="00081707">
          <w:delText xml:space="preserve"> </w:delText>
        </w:r>
        <w:r w:rsidR="0058534D" w:rsidDel="00081707">
          <w:delText>Hereafter, a</w:delText>
        </w:r>
      </w:del>
      <w:r w:rsidR="0058534D">
        <w:t>ll results report</w:t>
      </w:r>
      <w:ins w:id="892" w:author="Daniel Falster" w:date="2017-06-28T13:45:00Z">
        <w:r w:rsidR="005E298C">
          <w:t xml:space="preserve">ed </w:t>
        </w:r>
      </w:ins>
      <w:ins w:id="893" w:author="Daniel Falster" w:date="2017-06-28T13:47:00Z">
        <w:r w:rsidR="00081707" w:rsidRPr="00081707">
          <w:t xml:space="preserve">hereafter </w:t>
        </w:r>
      </w:ins>
      <w:ins w:id="894" w:author="Daniel Falster" w:date="2017-06-28T13:45:00Z">
        <w:r w:rsidR="005E298C">
          <w:t xml:space="preserve">treat </w:t>
        </w:r>
      </w:ins>
      <w:del w:id="895" w:author="Daniel Falster" w:date="2017-06-28T13:45:00Z">
        <w:r w:rsidR="0058534D" w:rsidDel="005E298C">
          <w:delText xml:space="preserve"> results for the</w:delText>
        </w:r>
      </w:del>
      <w:r w:rsidR="0058534D">
        <w:t xml:space="preserve"> embryo and endosperm </w:t>
      </w:r>
      <w:del w:id="896" w:author="Daniel Falster" w:date="2017-06-28T13:46:00Z">
        <w:r w:rsidR="0058534D" w:rsidDel="00081707">
          <w:delText>component</w:delText>
        </w:r>
      </w:del>
      <w:del w:id="897" w:author="Daniel Falster" w:date="2017-06-28T13:45:00Z">
        <w:r w:rsidR="0058534D" w:rsidDel="005E298C">
          <w:delText>, designating them</w:delText>
        </w:r>
      </w:del>
      <w:del w:id="898" w:author="Daniel Falster" w:date="2017-06-28T13:46:00Z">
        <w:r w:rsidR="0058534D" w:rsidDel="00081707">
          <w:delText xml:space="preserve"> </w:delText>
        </w:r>
      </w:del>
      <w:r w:rsidR="0058534D">
        <w:t xml:space="preserve">as </w:t>
      </w:r>
      <w:ins w:id="899" w:author="Daniel Falster" w:date="2017-06-28T13:45:00Z">
        <w:r w:rsidR="005E298C">
          <w:t>“</w:t>
        </w:r>
      </w:ins>
      <w:r w:rsidR="0058534D">
        <w:t>seed</w:t>
      </w:r>
      <w:ins w:id="900" w:author="Daniel Falster" w:date="2017-06-28T13:45:00Z">
        <w:r w:rsidR="005E298C">
          <w:t xml:space="preserve"> </w:t>
        </w:r>
      </w:ins>
      <w:ins w:id="901" w:author="Daniel Falster" w:date="2017-06-28T13:46:00Z">
        <w:r w:rsidR="005E298C">
          <w:t>size</w:t>
        </w:r>
      </w:ins>
      <w:ins w:id="902" w:author="Daniel Falster" w:date="2017-06-28T13:45:00Z">
        <w:r w:rsidR="005E298C">
          <w:t>”</w:t>
        </w:r>
      </w:ins>
      <w:del w:id="903" w:author="Daniel Falster" w:date="2017-06-28T13:45:00Z">
        <w:r w:rsidR="0058534D" w:rsidDel="005E298C">
          <w:delText xml:space="preserve"> size</w:delText>
        </w:r>
      </w:del>
      <w:r w:rsidR="0058534D">
        <w:t xml:space="preserve">. </w:t>
      </w:r>
      <w:del w:id="904" w:author="L. Harder" w:date="2017-06-28T10:45:00Z">
        <w:r w:rsidR="00EA13E4" w:rsidRPr="003C3342">
          <w:delText>Across</w:delText>
        </w:r>
      </w:del>
      <w:ins w:id="905" w:author="L. Harder" w:date="2017-06-28T10:45:00Z">
        <w:r w:rsidR="00275E6D">
          <w:t>Among</w:t>
        </w:r>
      </w:ins>
      <w:r w:rsidR="00275E6D">
        <w:t xml:space="preserve"> </w:t>
      </w:r>
      <w:r w:rsidR="00EA13E4" w:rsidRPr="003C3342">
        <w:t xml:space="preserve">species, </w:t>
      </w:r>
      <w:ins w:id="906" w:author="Daniel Falster" w:date="2017-06-28T13:47:00Z">
        <w:r w:rsidR="00081707">
          <w:t xml:space="preserve">the proportion of mass allocated to </w:t>
        </w:r>
      </w:ins>
      <w:r w:rsidR="00EA13E4" w:rsidRPr="003C3342">
        <w:t xml:space="preserve">accessory costs ranged from a low of </w:t>
      </w:r>
      <w:r w:rsidR="009A035F">
        <w:t>95.8</w:t>
      </w:r>
      <w:r w:rsidR="00EA13E4" w:rsidRPr="003C3342">
        <w:t xml:space="preserve">% </w:t>
      </w:r>
      <w:r w:rsidR="006722D0" w:rsidRPr="003C3342">
        <w:t xml:space="preserve">for </w:t>
      </w:r>
      <w:del w:id="907" w:author="L. Harder" w:date="2017-06-28T10:45:00Z">
        <w:r w:rsidR="009A035F">
          <w:rPr>
            <w:i/>
          </w:rPr>
          <w:delText xml:space="preserve">Epacris </w:delText>
        </w:r>
      </w:del>
      <w:ins w:id="908" w:author="L. Harder" w:date="2017-06-28T10:45:00Z">
        <w:r w:rsidR="009A035F">
          <w:rPr>
            <w:i/>
          </w:rPr>
          <w:t>E</w:t>
        </w:r>
        <w:r w:rsidR="00275E6D">
          <w:rPr>
            <w:i/>
          </w:rPr>
          <w:t>.</w:t>
        </w:r>
      </w:ins>
      <w:r w:rsidR="009A035F">
        <w:rPr>
          <w:i/>
        </w:rPr>
        <w:t xml:space="preserve">microphylla </w:t>
      </w:r>
      <w:r w:rsidR="00EA13E4" w:rsidRPr="003C3342">
        <w:t>to a high of 99</w:t>
      </w:r>
      <w:r w:rsidR="002A5C83" w:rsidRPr="003C3342">
        <w:t>.8</w:t>
      </w:r>
      <w:r w:rsidR="00EA13E4" w:rsidRPr="003C3342">
        <w:t xml:space="preserve">% for </w:t>
      </w:r>
      <w:del w:id="909" w:author="L. Harder" w:date="2017-06-28T10:45:00Z">
        <w:r w:rsidR="00EA13E4" w:rsidRPr="003C3342">
          <w:rPr>
            <w:i/>
          </w:rPr>
          <w:delText xml:space="preserve">Hakea </w:delText>
        </w:r>
      </w:del>
      <w:ins w:id="910" w:author="L. Harder" w:date="2017-06-28T10:45:00Z">
        <w:r w:rsidR="00EA13E4" w:rsidRPr="003C3342">
          <w:rPr>
            <w:i/>
          </w:rPr>
          <w:t>H</w:t>
        </w:r>
        <w:r w:rsidR="00275E6D">
          <w:rPr>
            <w:i/>
          </w:rPr>
          <w:t>.</w:t>
        </w:r>
      </w:ins>
      <w:ins w:id="911" w:author="Daniel Falster" w:date="2017-06-28T22:32:00Z">
        <w:r w:rsidR="00DF0E4D">
          <w:rPr>
            <w:i/>
          </w:rPr>
          <w:t xml:space="preserve"> </w:t>
        </w:r>
      </w:ins>
      <w:r w:rsidR="00EA13E4" w:rsidRPr="003C3342">
        <w:rPr>
          <w:i/>
        </w:rPr>
        <w:t xml:space="preserve">teretifolia </w:t>
      </w:r>
      <w:r w:rsidR="00EA13E4" w:rsidRPr="003C3342">
        <w:t>(</w:t>
      </w:r>
      <w:r w:rsidR="00BD71EC">
        <w:t xml:space="preserve">Table </w:t>
      </w:r>
      <w:r w:rsidR="003F6B29">
        <w:t>1</w:t>
      </w:r>
      <w:r w:rsidR="00EA13E4" w:rsidRPr="003C3342">
        <w:t xml:space="preserve">). </w:t>
      </w:r>
    </w:p>
    <w:p w14:paraId="424803E2" w14:textId="18258ADC" w:rsidR="00C11A83" w:rsidRPr="003C3342" w:rsidRDefault="008F4107" w:rsidP="00C11A83">
      <w:pPr>
        <w:rPr>
          <w:color w:val="FF0000"/>
        </w:rPr>
      </w:pPr>
      <w:del w:id="912" w:author="L. Harder" w:date="2017-06-28T10:45:00Z">
        <w:r w:rsidRPr="003C3342">
          <w:delText xml:space="preserve">Total </w:delText>
        </w:r>
        <w:r w:rsidR="00155B47">
          <w:delText xml:space="preserve">reproductive </w:delText>
        </w:r>
        <w:r w:rsidR="00EA13E4" w:rsidRPr="003C3342">
          <w:delText xml:space="preserve">costs </w:delText>
        </w:r>
        <w:r w:rsidR="00B3291A" w:rsidRPr="003C3342">
          <w:delText xml:space="preserve">can be divided </w:delText>
        </w:r>
        <w:r w:rsidR="00EA13E4" w:rsidRPr="003C3342">
          <w:delText xml:space="preserve">into </w:delText>
        </w:r>
        <w:r w:rsidR="009A035F">
          <w:delText xml:space="preserve">discarded </w:delText>
        </w:r>
        <w:r w:rsidR="00F51179">
          <w:delText xml:space="preserve">tissue costs </w:delText>
        </w:r>
        <w:r w:rsidR="00EA13E4" w:rsidRPr="003C3342">
          <w:delText xml:space="preserve">(the </w:delText>
        </w:r>
        <w:r w:rsidR="00C11A83">
          <w:delText>mass</w:delText>
        </w:r>
        <w:r w:rsidR="00EA13E4" w:rsidRPr="003C3342">
          <w:delText xml:space="preserve"> of all aborted</w:delText>
        </w:r>
        <w:r w:rsidR="009A035F">
          <w:delText xml:space="preserve"> and discarded</w:delText>
        </w:r>
        <w:r w:rsidR="00EA13E4" w:rsidRPr="003C3342">
          <w:delText xml:space="preserve"> parts, </w:delText>
        </w:r>
        <w:r w:rsidR="00CF2A78" w:rsidRPr="003C3342">
          <w:delText xml:space="preserve">including </w:delText>
        </w:r>
        <w:r w:rsidR="00EA13E4" w:rsidRPr="003C3342">
          <w:delText xml:space="preserve">mature flowers that fail to set seed) </w:delText>
        </w:r>
        <w:r w:rsidR="00B3291A" w:rsidRPr="003C3342">
          <w:delText>versus</w:delText>
        </w:r>
        <w:r w:rsidR="00EA13E4" w:rsidRPr="003C3342">
          <w:delText xml:space="preserve"> </w:delText>
        </w:r>
        <w:r w:rsidR="002D634E">
          <w:delText xml:space="preserve">reproductive </w:delText>
        </w:r>
        <w:r w:rsidR="009A035F">
          <w:delText xml:space="preserve">success </w:delText>
        </w:r>
        <w:r w:rsidR="00F51179">
          <w:delText>costs</w:delText>
        </w:r>
        <w:r w:rsidR="00EA13E4" w:rsidRPr="003C3342">
          <w:delText xml:space="preserve"> (seed</w:delText>
        </w:r>
        <w:r w:rsidR="00B3291A" w:rsidRPr="003C3342">
          <w:delText xml:space="preserve"> </w:delText>
        </w:r>
        <w:r w:rsidR="00C11A83">
          <w:delText>mass</w:delText>
        </w:r>
        <w:r w:rsidR="00EC6388" w:rsidRPr="003C3342">
          <w:delText xml:space="preserve"> </w:delText>
        </w:r>
        <w:r w:rsidR="00B3291A" w:rsidRPr="003C3342">
          <w:delText>plus</w:delText>
        </w:r>
        <w:r w:rsidR="00EA13E4" w:rsidRPr="003C3342">
          <w:delText xml:space="preserve"> the total per ovule cost</w:delText>
        </w:r>
        <w:r w:rsidR="00482BA4" w:rsidRPr="003C3342">
          <w:delText xml:space="preserve"> of required floral parts, both </w:delText>
        </w:r>
        <w:r w:rsidR="009A035F">
          <w:delText xml:space="preserve">before </w:delText>
        </w:r>
        <w:r w:rsidR="00482BA4" w:rsidRPr="003C3342">
          <w:delText>pollination</w:delText>
        </w:r>
        <w:r w:rsidR="009A035F">
          <w:delText xml:space="preserve"> and during seed provisioning</w:delText>
        </w:r>
        <w:r w:rsidR="00482BA4" w:rsidRPr="003C3342">
          <w:delText>).</w:delText>
        </w:r>
      </w:del>
      <w:r w:rsidR="00275E6D">
        <w:t xml:space="preserve"> </w:t>
      </w:r>
      <w:r w:rsidR="00504650" w:rsidRPr="003C3342">
        <w:t xml:space="preserve">Only </w:t>
      </w:r>
      <w:del w:id="913" w:author="Daniel Falster" w:date="2017-06-28T13:48:00Z">
        <w:r w:rsidR="002A5C83" w:rsidRPr="003C3342" w:rsidDel="00081707">
          <w:delText>the two cone-bearing species</w:delText>
        </w:r>
        <w:r w:rsidR="00C402EE" w:rsidDel="00081707">
          <w:delText xml:space="preserve"> – </w:delText>
        </w:r>
      </w:del>
      <w:del w:id="914" w:author="L. Harder" w:date="2017-06-28T10:45:00Z">
        <w:r w:rsidR="002A5C83" w:rsidRPr="003C3342">
          <w:rPr>
            <w:i/>
          </w:rPr>
          <w:delText>Banksia</w:delText>
        </w:r>
      </w:del>
      <w:ins w:id="915" w:author="L. Harder" w:date="2017-06-28T10:45:00Z">
        <w:r w:rsidR="002A5C83" w:rsidRPr="003C3342">
          <w:rPr>
            <w:i/>
          </w:rPr>
          <w:t>B</w:t>
        </w:r>
        <w:r w:rsidR="00275E6D">
          <w:rPr>
            <w:i/>
          </w:rPr>
          <w:t>.</w:t>
        </w:r>
      </w:ins>
      <w:r w:rsidR="002A5C83" w:rsidRPr="003C3342">
        <w:rPr>
          <w:i/>
        </w:rPr>
        <w:t xml:space="preserve"> ericifolia </w:t>
      </w:r>
      <w:r w:rsidR="00482BA4" w:rsidRPr="003C3342">
        <w:t xml:space="preserve">and </w:t>
      </w:r>
      <w:del w:id="916" w:author="L. Harder" w:date="2017-06-28T10:45:00Z">
        <w:r w:rsidR="00482BA4" w:rsidRPr="003C3342">
          <w:rPr>
            <w:i/>
          </w:rPr>
          <w:delText>Petrophile</w:delText>
        </w:r>
      </w:del>
      <w:ins w:id="917" w:author="L. Harder" w:date="2017-06-28T10:45:00Z">
        <w:r w:rsidR="00482BA4" w:rsidRPr="003C3342">
          <w:rPr>
            <w:i/>
          </w:rPr>
          <w:t>P</w:t>
        </w:r>
        <w:r w:rsidR="00275E6D">
          <w:rPr>
            <w:i/>
          </w:rPr>
          <w:t>.</w:t>
        </w:r>
      </w:ins>
      <w:r w:rsidR="00482BA4" w:rsidRPr="003C3342">
        <w:rPr>
          <w:i/>
        </w:rPr>
        <w:t xml:space="preserve"> pu</w:t>
      </w:r>
      <w:r w:rsidR="00B36621" w:rsidRPr="003C3342">
        <w:rPr>
          <w:i/>
        </w:rPr>
        <w:t>l</w:t>
      </w:r>
      <w:r w:rsidR="00482BA4" w:rsidRPr="003C3342">
        <w:rPr>
          <w:i/>
        </w:rPr>
        <w:t>chella</w:t>
      </w:r>
      <w:r w:rsidR="00C402EE">
        <w:rPr>
          <w:i/>
        </w:rPr>
        <w:t xml:space="preserve"> </w:t>
      </w:r>
      <w:r w:rsidR="00C402EE">
        <w:t>–</w:t>
      </w:r>
      <w:r w:rsidR="00482BA4" w:rsidRPr="003C3342">
        <w:t xml:space="preserve"> </w:t>
      </w:r>
      <w:ins w:id="918" w:author="Daniel Falster" w:date="2017-06-28T13:48:00Z">
        <w:r w:rsidR="00081707" w:rsidRPr="003C3342">
          <w:t>the two cone-bearing species</w:t>
        </w:r>
        <w:r w:rsidR="00081707">
          <w:t xml:space="preserve"> – </w:t>
        </w:r>
      </w:ins>
      <w:del w:id="919" w:author="Daniel Falster" w:date="2017-06-28T22:21:00Z">
        <w:r w:rsidR="00482BA4" w:rsidRPr="003C3342" w:rsidDel="00A647D5">
          <w:delText xml:space="preserve">had </w:delText>
        </w:r>
      </w:del>
      <w:ins w:id="920" w:author="Daniel Falster" w:date="2017-06-28T22:21:00Z">
        <w:r w:rsidR="00A647D5">
          <w:t>invested more in</w:t>
        </w:r>
        <w:r w:rsidR="00A647D5" w:rsidRPr="003C3342">
          <w:t xml:space="preserve"> </w:t>
        </w:r>
        <w:r w:rsidR="00A647D5">
          <w:t xml:space="preserve">successful ovules </w:t>
        </w:r>
      </w:ins>
      <w:del w:id="921" w:author="Daniel Falster" w:date="2017-06-28T22:21:00Z">
        <w:r w:rsidR="009A035F" w:rsidRPr="00A647D5" w:rsidDel="00A647D5">
          <w:rPr>
            <w:highlight w:val="yellow"/>
          </w:rPr>
          <w:delText xml:space="preserve">success </w:delText>
        </w:r>
        <w:r w:rsidR="00F51179" w:rsidRPr="00A647D5" w:rsidDel="00A647D5">
          <w:rPr>
            <w:highlight w:val="yellow"/>
          </w:rPr>
          <w:delText>costs</w:delText>
        </w:r>
        <w:r w:rsidR="00F51179" w:rsidDel="00A647D5">
          <w:delText xml:space="preserve"> that</w:delText>
        </w:r>
      </w:del>
      <w:ins w:id="922" w:author="Daniel Falster" w:date="2017-06-28T22:21:00Z">
        <w:r w:rsidR="00A647D5">
          <w:t>than</w:t>
        </w:r>
      </w:ins>
      <w:r w:rsidR="00F51179">
        <w:t xml:space="preserve"> </w:t>
      </w:r>
      <w:del w:id="923" w:author="Daniel Falster" w:date="2017-06-28T22:21:00Z">
        <w:r w:rsidR="00F51179" w:rsidDel="00A647D5">
          <w:delText>were higher</w:delText>
        </w:r>
      </w:del>
      <w:ins w:id="924" w:author="L. Harder" w:date="2017-06-28T10:45:00Z">
        <w:del w:id="925" w:author="Daniel Falster" w:date="2017-06-28T22:21:00Z">
          <w:r w:rsidR="00275E6D" w:rsidDel="00A647D5">
            <w:delText>greater</w:delText>
          </w:r>
        </w:del>
      </w:ins>
      <w:del w:id="926" w:author="Daniel Falster" w:date="2017-06-28T22:21:00Z">
        <w:r w:rsidR="00275E6D" w:rsidDel="00A647D5">
          <w:delText xml:space="preserve"> </w:delText>
        </w:r>
        <w:r w:rsidR="00F51179" w:rsidDel="00A647D5">
          <w:delText xml:space="preserve">than </w:delText>
        </w:r>
      </w:del>
      <w:r w:rsidR="009A035F">
        <w:t xml:space="preserve">discarded </w:t>
      </w:r>
      <w:r w:rsidR="00F51179">
        <w:t>tissue</w:t>
      </w:r>
      <w:ins w:id="927" w:author="Daniel Falster" w:date="2017-06-28T22:21:00Z">
        <w:r w:rsidR="00A647D5">
          <w:t>s</w:t>
        </w:r>
      </w:ins>
      <w:r w:rsidR="00F51179">
        <w:t xml:space="preserve"> </w:t>
      </w:r>
      <w:del w:id="928" w:author="Daniel Falster" w:date="2017-06-28T22:21:00Z">
        <w:r w:rsidR="00F51179" w:rsidDel="00A647D5">
          <w:delText>costs</w:delText>
        </w:r>
        <w:r w:rsidR="006B486D" w:rsidDel="00A647D5">
          <w:delText xml:space="preserve"> </w:delText>
        </w:r>
      </w:del>
      <w:r w:rsidR="006B486D">
        <w:t>(Table 1)</w:t>
      </w:r>
      <w:r w:rsidR="00B36621" w:rsidRPr="003C3342">
        <w:t xml:space="preserve">. </w:t>
      </w:r>
      <w:del w:id="929" w:author="L. Harder" w:date="2017-06-28T10:45:00Z">
        <w:r w:rsidR="00B36621" w:rsidRPr="003C3342">
          <w:delText>T</w:delText>
        </w:r>
        <w:r w:rsidR="00482BA4" w:rsidRPr="003C3342">
          <w:delText>hree species</w:delText>
        </w:r>
        <w:r w:rsidR="00C402EE">
          <w:delText xml:space="preserve"> –</w:delText>
        </w:r>
        <w:r w:rsidR="00482BA4" w:rsidRPr="003C3342">
          <w:delText xml:space="preserve"> </w:delText>
        </w:r>
        <w:r w:rsidR="002A5C83" w:rsidRPr="003C3342">
          <w:rPr>
            <w:i/>
          </w:rPr>
          <w:delText>Hakea</w:delText>
        </w:r>
      </w:del>
      <w:ins w:id="930" w:author="L. Harder" w:date="2017-06-28T10:45:00Z">
        <w:r w:rsidR="002A5C83" w:rsidRPr="003C3342">
          <w:rPr>
            <w:i/>
          </w:rPr>
          <w:t>H</w:t>
        </w:r>
        <w:r w:rsidR="00275E6D">
          <w:rPr>
            <w:i/>
          </w:rPr>
          <w:t>.</w:t>
        </w:r>
      </w:ins>
      <w:r w:rsidR="002A5C83" w:rsidRPr="003C3342">
        <w:rPr>
          <w:i/>
        </w:rPr>
        <w:t xml:space="preserve"> teretifolia</w:t>
      </w:r>
      <w:r w:rsidR="00482BA4" w:rsidRPr="003C3342">
        <w:t xml:space="preserve">, </w:t>
      </w:r>
      <w:del w:id="931" w:author="L. Harder" w:date="2017-06-28T10:45:00Z">
        <w:r w:rsidR="00482BA4" w:rsidRPr="003C3342">
          <w:rPr>
            <w:i/>
          </w:rPr>
          <w:delText>Phyllota</w:delText>
        </w:r>
      </w:del>
      <w:ins w:id="932" w:author="L. Harder" w:date="2017-06-28T10:45:00Z">
        <w:r w:rsidR="00482BA4" w:rsidRPr="003C3342">
          <w:rPr>
            <w:i/>
          </w:rPr>
          <w:t>P</w:t>
        </w:r>
        <w:r w:rsidR="00275E6D">
          <w:rPr>
            <w:i/>
          </w:rPr>
          <w:t>.</w:t>
        </w:r>
      </w:ins>
      <w:r w:rsidR="00482BA4" w:rsidRPr="003C3342">
        <w:rPr>
          <w:i/>
        </w:rPr>
        <w:t xml:space="preserve"> phylicoides</w:t>
      </w:r>
      <w:r w:rsidR="00482BA4" w:rsidRPr="003C3342">
        <w:t xml:space="preserve">, and </w:t>
      </w:r>
      <w:del w:id="933" w:author="L. Harder" w:date="2017-06-28T10:45:00Z">
        <w:r w:rsidR="002A5C83" w:rsidRPr="003C3342">
          <w:rPr>
            <w:i/>
          </w:rPr>
          <w:delText xml:space="preserve">Pultenaea </w:delText>
        </w:r>
      </w:del>
      <w:ins w:id="934" w:author="L. Harder" w:date="2017-06-28T10:45:00Z">
        <w:r w:rsidR="002A5C83" w:rsidRPr="003C3342">
          <w:rPr>
            <w:i/>
          </w:rPr>
          <w:t>P</w:t>
        </w:r>
        <w:r w:rsidR="00275E6D">
          <w:rPr>
            <w:i/>
          </w:rPr>
          <w:t>.</w:t>
        </w:r>
      </w:ins>
      <w:r w:rsidR="002A5C83" w:rsidRPr="003C3342">
        <w:rPr>
          <w:i/>
        </w:rPr>
        <w:t>tuberculata</w:t>
      </w:r>
      <w:del w:id="935" w:author="L. Harder" w:date="2017-06-28T10:45:00Z">
        <w:r w:rsidR="002A5C83" w:rsidRPr="003C3342">
          <w:delText xml:space="preserve"> </w:delText>
        </w:r>
        <w:r w:rsidR="00C402EE">
          <w:delText>–</w:delText>
        </w:r>
      </w:del>
      <w:r w:rsidR="002A5C83" w:rsidRPr="003C3342">
        <w:t xml:space="preserve"> </w:t>
      </w:r>
      <w:r w:rsidR="00C6125D" w:rsidRPr="003C3342">
        <w:t xml:space="preserve">spent </w:t>
      </w:r>
      <w:r w:rsidR="00482BA4" w:rsidRPr="003C3342">
        <w:t xml:space="preserve">more than 90% of their reproductive investment on </w:t>
      </w:r>
      <w:r w:rsidR="009A035F">
        <w:t xml:space="preserve">discarded </w:t>
      </w:r>
      <w:r w:rsidR="00482BA4" w:rsidRPr="003C3342">
        <w:t>tissues (</w:t>
      </w:r>
      <w:r w:rsidR="00BD71EC">
        <w:t xml:space="preserve">Table </w:t>
      </w:r>
      <w:r w:rsidR="003F6B29">
        <w:t>1</w:t>
      </w:r>
      <w:r w:rsidR="00482BA4" w:rsidRPr="003C3342">
        <w:t xml:space="preserve">). For most species, </w:t>
      </w:r>
      <w:del w:id="936" w:author="L. Harder" w:date="2017-06-28T10:45:00Z">
        <w:r w:rsidR="00482BA4" w:rsidRPr="003C3342">
          <w:delText xml:space="preserve">these </w:delText>
        </w:r>
      </w:del>
      <w:r w:rsidR="009A035F">
        <w:t xml:space="preserve">discarded </w:t>
      </w:r>
      <w:r w:rsidR="00482BA4" w:rsidRPr="003C3342">
        <w:t xml:space="preserve">tissues were </w:t>
      </w:r>
      <w:r w:rsidR="00C6125D" w:rsidRPr="003C3342">
        <w:t xml:space="preserve">predominantly </w:t>
      </w:r>
      <w:r w:rsidR="00482BA4" w:rsidRPr="003C3342">
        <w:t>pre-</w:t>
      </w:r>
      <w:r w:rsidR="002A5C83" w:rsidRPr="003C3342">
        <w:t>provisioning</w:t>
      </w:r>
      <w:r w:rsidR="00482BA4" w:rsidRPr="003C3342">
        <w:t>, with aborted seeds and fruit a minor component</w:t>
      </w:r>
      <w:r w:rsidR="00BD71EC">
        <w:t xml:space="preserve"> </w:t>
      </w:r>
      <w:r w:rsidR="00F51179">
        <w:t xml:space="preserve">of </w:t>
      </w:r>
      <w:r w:rsidR="009A035F">
        <w:t xml:space="preserve">discarded </w:t>
      </w:r>
      <w:r w:rsidR="00F51179">
        <w:t xml:space="preserve">tissue costs </w:t>
      </w:r>
      <w:r w:rsidR="009A035F">
        <w:t>(</w:t>
      </w:r>
      <w:r w:rsidR="00155B47">
        <w:t xml:space="preserve">Table </w:t>
      </w:r>
      <w:r w:rsidR="009A035F">
        <w:t>1)</w:t>
      </w:r>
      <w:r w:rsidR="00482BA4" w:rsidRPr="003C3342">
        <w:t xml:space="preserve">. </w:t>
      </w:r>
      <w:r w:rsidR="00C11A83" w:rsidRPr="003C3342">
        <w:t xml:space="preserve">Note that fruit that </w:t>
      </w:r>
      <w:del w:id="937" w:author="L. Harder" w:date="2017-06-28T10:45:00Z">
        <w:r w:rsidR="00C11A83" w:rsidRPr="003C3342">
          <w:delText>abort</w:delText>
        </w:r>
      </w:del>
      <w:ins w:id="938" w:author="L. Harder" w:date="2017-06-28T10:45:00Z">
        <w:r w:rsidR="00C11A83" w:rsidRPr="003C3342">
          <w:t>abort</w:t>
        </w:r>
        <w:r w:rsidR="00275E6D">
          <w:t>ed</w:t>
        </w:r>
      </w:ins>
      <w:r w:rsidR="00C11A83" w:rsidRPr="003C3342">
        <w:t xml:space="preserve"> after </w:t>
      </w:r>
      <w:del w:id="939" w:author="Daniel Falster" w:date="2017-06-28T13:49:00Z">
        <w:r w:rsidR="00C11A83" w:rsidRPr="003C3342" w:rsidDel="00081707">
          <w:delText xml:space="preserve">pollination </w:delText>
        </w:r>
      </w:del>
      <w:ins w:id="940" w:author="Daniel Falster" w:date="2017-06-28T13:49:00Z">
        <w:r w:rsidR="00081707">
          <w:t>flower formation</w:t>
        </w:r>
        <w:r w:rsidR="00081707" w:rsidRPr="003C3342">
          <w:t xml:space="preserve"> </w:t>
        </w:r>
      </w:ins>
      <w:r w:rsidR="00C11A83" w:rsidRPr="003C3342">
        <w:t>but before</w:t>
      </w:r>
      <w:del w:id="941" w:author="L. Harder" w:date="2017-06-28T10:45:00Z">
        <w:r w:rsidR="00C11A83" w:rsidRPr="003C3342">
          <w:delText xml:space="preserve"> </w:delText>
        </w:r>
        <w:r w:rsidR="00C11A83">
          <w:delText>the onset of</w:delText>
        </w:r>
      </w:del>
      <w:r w:rsidR="00C11A83" w:rsidRPr="003C3342">
        <w:t xml:space="preserve"> </w:t>
      </w:r>
      <w:ins w:id="942" w:author="Daniel Falster" w:date="2017-06-28T22:22:00Z">
        <w:r w:rsidR="00A647D5">
          <w:t xml:space="preserve">any </w:t>
        </w:r>
      </w:ins>
      <w:r w:rsidR="00C11A83">
        <w:t xml:space="preserve">visible </w:t>
      </w:r>
      <w:r w:rsidR="00C11A83" w:rsidRPr="003C3342">
        <w:t xml:space="preserve">provisioning </w:t>
      </w:r>
      <w:ins w:id="943" w:author="Daniel Falster" w:date="2017-06-28T22:22:00Z">
        <w:r w:rsidR="00A647D5">
          <w:t xml:space="preserve">had occurred </w:t>
        </w:r>
      </w:ins>
      <w:r w:rsidR="00C11A83">
        <w:t>were</w:t>
      </w:r>
      <w:r w:rsidR="00C11A83" w:rsidRPr="003C3342">
        <w:t xml:space="preserve"> recorded as </w:t>
      </w:r>
      <w:ins w:id="944" w:author="Daniel Falster" w:date="2017-06-28T22:22:00Z">
        <w:r w:rsidR="002E5A3F">
          <w:t>discarded tissues</w:t>
        </w:r>
      </w:ins>
      <w:del w:id="945" w:author="Daniel Falster" w:date="2017-06-28T22:22:00Z">
        <w:r w:rsidR="00C11A83" w:rsidRPr="003C3342" w:rsidDel="002E5A3F">
          <w:delText>shed flowers</w:delText>
        </w:r>
      </w:del>
      <w:r w:rsidR="00C11A83" w:rsidRPr="003C3342">
        <w:t xml:space="preserve">, such that </w:t>
      </w:r>
      <w:r w:rsidR="00C11A83">
        <w:t xml:space="preserve">pollen-attraction costs </w:t>
      </w:r>
      <w:del w:id="946" w:author="Daniel Falster" w:date="2017-06-28T22:22:00Z">
        <w:r w:rsidR="00C11A83" w:rsidDel="002E5A3F">
          <w:delText>(</w:delText>
        </w:r>
        <w:r w:rsidR="00C11A83" w:rsidRPr="003C3342" w:rsidDel="002E5A3F">
          <w:delText>pre-provisioning</w:delText>
        </w:r>
        <w:r w:rsidR="00C11A83" w:rsidDel="002E5A3F">
          <w:delText>)</w:delText>
        </w:r>
        <w:r w:rsidR="00C11A83" w:rsidRPr="003C3342" w:rsidDel="002E5A3F">
          <w:delText xml:space="preserve"> </w:delText>
        </w:r>
      </w:del>
      <w:r w:rsidR="00C11A83" w:rsidRPr="003C3342">
        <w:t>include</w:t>
      </w:r>
      <w:r w:rsidR="00C11A83">
        <w:t>d</w:t>
      </w:r>
      <w:r w:rsidR="00C11A83" w:rsidRPr="003C3342">
        <w:t xml:space="preserve"> </w:t>
      </w:r>
      <w:r w:rsidR="00C11A83">
        <w:t xml:space="preserve">costs associated with </w:t>
      </w:r>
      <w:r w:rsidR="00C11A83" w:rsidRPr="003C3342">
        <w:t xml:space="preserve">ovules aborted </w:t>
      </w:r>
      <w:ins w:id="947" w:author="L. Harder" w:date="2017-06-28T10:45:00Z">
        <w:r w:rsidR="00C11A83" w:rsidRPr="003C3342">
          <w:t xml:space="preserve">due </w:t>
        </w:r>
      </w:ins>
      <w:r w:rsidR="00275E6D">
        <w:t xml:space="preserve">both </w:t>
      </w:r>
      <w:del w:id="948" w:author="L. Harder" w:date="2017-06-28T10:45:00Z">
        <w:r w:rsidR="00C11A83" w:rsidRPr="003C3342">
          <w:delText xml:space="preserve">due </w:delText>
        </w:r>
      </w:del>
      <w:r w:rsidR="00C11A83" w:rsidRPr="003C3342">
        <w:t xml:space="preserve">to lack of pollination and </w:t>
      </w:r>
      <w:del w:id="949" w:author="L. Harder" w:date="2017-06-28T10:45:00Z">
        <w:r w:rsidR="00C11A83" w:rsidRPr="003C3342">
          <w:delText>due to</w:delText>
        </w:r>
      </w:del>
      <w:r w:rsidR="00C11A83" w:rsidRPr="003C3342">
        <w:t xml:space="preserve"> early maternal selection. </w:t>
      </w:r>
    </w:p>
    <w:p w14:paraId="597265E7" w14:textId="2E9510BD" w:rsidR="00EA13E4" w:rsidRPr="006B486D" w:rsidRDefault="009D5583" w:rsidP="007444C4">
      <w:r>
        <w:t>T</w:t>
      </w:r>
      <w:ins w:id="950" w:author="Daniel Falster" w:date="2017-06-28T22:23:00Z">
        <w:r w:rsidR="002E5A3F">
          <w:t xml:space="preserve">he total amount invested in </w:t>
        </w:r>
      </w:ins>
      <w:ins w:id="951" w:author="Daniel Falster" w:date="2017-06-28T22:25:00Z">
        <w:r w:rsidR="00D464B9">
          <w:t xml:space="preserve">maturing </w:t>
        </w:r>
      </w:ins>
      <w:ins w:id="952" w:author="Daniel Falster" w:date="2017-06-28T22:23:00Z">
        <w:r w:rsidR="002E5A3F">
          <w:t>successful</w:t>
        </w:r>
      </w:ins>
      <w:ins w:id="953" w:author="Daniel Falster" w:date="2017-06-28T22:25:00Z">
        <w:r w:rsidR="00D464B9">
          <w:t xml:space="preserve"> ovules includes</w:t>
        </w:r>
      </w:ins>
      <w:del w:id="954" w:author="Daniel Falster" w:date="2017-06-28T22:23:00Z">
        <w:r w:rsidDel="002E5A3F">
          <w:delText xml:space="preserve">otal </w:delText>
        </w:r>
        <w:r w:rsidR="009A035F" w:rsidDel="002E5A3F">
          <w:delText>success</w:delText>
        </w:r>
        <w:r w:rsidR="00155B47" w:rsidDel="002E5A3F">
          <w:delText xml:space="preserve"> </w:delText>
        </w:r>
      </w:del>
      <w:del w:id="955" w:author="Daniel Falster" w:date="2017-06-28T22:25:00Z">
        <w:r w:rsidR="008F4107" w:rsidRPr="003C3342" w:rsidDel="00D464B9">
          <w:delText xml:space="preserve">costs are divided into </w:delText>
        </w:r>
      </w:del>
      <w:ins w:id="956" w:author="L. Harder" w:date="2017-06-28T10:45:00Z">
        <w:del w:id="957" w:author="Daniel Falster" w:date="2017-06-28T22:25:00Z">
          <w:r w:rsidR="00275E6D" w:rsidDel="00D464B9">
            <w:delText>comprise</w:delText>
          </w:r>
        </w:del>
        <w:r w:rsidR="00275E6D">
          <w:t xml:space="preserve"> </w:t>
        </w:r>
        <w:del w:id="958" w:author="Daniel Falster" w:date="2017-06-28T22:25:00Z">
          <w:r w:rsidR="00275E6D" w:rsidDel="00D464B9">
            <w:delText>the</w:delText>
          </w:r>
          <w:r w:rsidR="008F4107" w:rsidRPr="003C3342" w:rsidDel="00D464B9">
            <w:delText xml:space="preserve"> </w:delText>
          </w:r>
        </w:del>
      </w:ins>
      <w:del w:id="959" w:author="Daniel Falster" w:date="2017-06-28T22:24:00Z">
        <w:r w:rsidR="008F4107" w:rsidRPr="003C3342" w:rsidDel="002E5A3F">
          <w:delText>mass of parts formed up to the point of pollination</w:delText>
        </w:r>
      </w:del>
      <w:ins w:id="960" w:author="L. Harder" w:date="2017-06-28T10:45:00Z">
        <w:del w:id="961" w:author="Daniel Falster" w:date="2017-06-28T22:24:00Z">
          <w:r w:rsidR="00275E6D" w:rsidRPr="00275E6D" w:rsidDel="002E5A3F">
            <w:delText>pre-zygotically</w:delText>
          </w:r>
        </w:del>
      </w:ins>
      <w:del w:id="962" w:author="Daniel Falster" w:date="2017-06-28T22:24:00Z">
        <w:r w:rsidR="008F4107" w:rsidRPr="003C3342" w:rsidDel="002E5A3F">
          <w:delText xml:space="preserve"> (</w:delText>
        </w:r>
      </w:del>
      <w:r w:rsidR="003F6B29">
        <w:t xml:space="preserve">pollen-attraction </w:t>
      </w:r>
      <w:r>
        <w:t>costs</w:t>
      </w:r>
      <w:ins w:id="963" w:author="Daniel Falster" w:date="2017-06-28T22:24:00Z">
        <w:r w:rsidR="002E5A3F">
          <w:t xml:space="preserve"> </w:t>
        </w:r>
      </w:ins>
      <w:ins w:id="964" w:author="Daniel Falster" w:date="2017-06-28T22:25:00Z">
        <w:r w:rsidR="00D464B9">
          <w:t xml:space="preserve">plus </w:t>
        </w:r>
      </w:ins>
      <w:del w:id="965" w:author="Daniel Falster" w:date="2017-06-28T22:24:00Z">
        <w:r w:rsidR="008F4107" w:rsidRPr="003C3342" w:rsidDel="002E5A3F">
          <w:delText xml:space="preserve">) </w:delText>
        </w:r>
        <w:r w:rsidR="009A035F" w:rsidDel="002E5A3F">
          <w:delText xml:space="preserve">versus </w:delText>
        </w:r>
        <w:r w:rsidR="008F4107" w:rsidRPr="003C3342" w:rsidDel="002E5A3F">
          <w:delText xml:space="preserve">the mass of </w:delText>
        </w:r>
        <w:r w:rsidR="00435B72" w:rsidDel="002E5A3F">
          <w:delText xml:space="preserve">the seed, </w:delText>
        </w:r>
        <w:r w:rsidR="008F4107" w:rsidRPr="003C3342" w:rsidDel="002E5A3F">
          <w:delText>packaging</w:delText>
        </w:r>
        <w:r w:rsidR="00435B72" w:rsidDel="002E5A3F">
          <w:delText>,</w:delText>
        </w:r>
        <w:r w:rsidR="008F4107" w:rsidRPr="003C3342" w:rsidDel="002E5A3F">
          <w:delText xml:space="preserve"> and dispersal structures (</w:delText>
        </w:r>
      </w:del>
      <w:r w:rsidR="003F6B29">
        <w:t xml:space="preserve">provisioning </w:t>
      </w:r>
      <w:r>
        <w:t>costs</w:t>
      </w:r>
      <w:del w:id="966" w:author="Daniel Falster" w:date="2017-06-28T22:24:00Z">
        <w:r w:rsidR="008F4107" w:rsidRPr="003C3342" w:rsidDel="002E5A3F">
          <w:delText>)</w:delText>
        </w:r>
      </w:del>
      <w:r w:rsidR="008F4107" w:rsidRPr="003C3342">
        <w:t xml:space="preserve">. The relative </w:t>
      </w:r>
      <w:del w:id="967" w:author="L. Harder" w:date="2017-06-28T10:45:00Z">
        <w:r w:rsidR="00C11A83">
          <w:delText>size</w:delText>
        </w:r>
      </w:del>
      <w:ins w:id="968" w:author="L. Harder" w:date="2017-06-28T10:45:00Z">
        <w:r w:rsidR="00C11A83">
          <w:t>size</w:t>
        </w:r>
        <w:r w:rsidR="00275E6D">
          <w:t>s</w:t>
        </w:r>
      </w:ins>
      <w:r w:rsidR="00C11A83">
        <w:t xml:space="preserve"> </w:t>
      </w:r>
      <w:r w:rsidR="00FD2B1C" w:rsidRPr="003C3342">
        <w:t xml:space="preserve">of these </w:t>
      </w:r>
      <w:r w:rsidR="00C11A83">
        <w:t xml:space="preserve">cost </w:t>
      </w:r>
      <w:r w:rsidR="00FD2B1C" w:rsidRPr="003C3342">
        <w:t xml:space="preserve">components </w:t>
      </w:r>
      <w:del w:id="969" w:author="L. Harder" w:date="2017-06-28T10:45:00Z">
        <w:r w:rsidR="00FD2B1C" w:rsidRPr="003C3342">
          <w:delText>shift</w:delText>
        </w:r>
        <w:r w:rsidR="00A01D75" w:rsidRPr="003C3342">
          <w:delText>ed</w:delText>
        </w:r>
        <w:r w:rsidR="008F4107" w:rsidRPr="003C3342">
          <w:delText xml:space="preserve"> markedly across</w:delText>
        </w:r>
      </w:del>
      <w:ins w:id="970" w:author="L. Harder" w:date="2017-06-28T10:45:00Z">
        <w:r w:rsidR="00275E6D" w:rsidRPr="00275E6D">
          <w:t>varied extensively among</w:t>
        </w:r>
      </w:ins>
      <w:r w:rsidR="00275E6D" w:rsidRPr="00275E6D" w:rsidDel="00275E6D">
        <w:t xml:space="preserve"> </w:t>
      </w:r>
      <w:r w:rsidR="008F4107" w:rsidRPr="003C3342">
        <w:t>species (</w:t>
      </w:r>
      <w:r w:rsidR="001D5CE8">
        <w:t xml:space="preserve">Table </w:t>
      </w:r>
      <w:r w:rsidR="003F6B29">
        <w:t>1</w:t>
      </w:r>
      <w:r w:rsidR="008F4107" w:rsidRPr="003C3342">
        <w:t xml:space="preserve">). </w:t>
      </w:r>
      <w:del w:id="971" w:author="L. Harder" w:date="2017-06-28T10:45:00Z">
        <w:r w:rsidR="009B4F79" w:rsidRPr="003C3342">
          <w:delText xml:space="preserve">Four </w:delText>
        </w:r>
        <w:r w:rsidR="008F4107" w:rsidRPr="003C3342">
          <w:delText>species</w:delText>
        </w:r>
        <w:r w:rsidR="00C402EE">
          <w:delText xml:space="preserve"> </w:delText>
        </w:r>
        <w:bookmarkStart w:id="972" w:name="OLE_LINK1"/>
        <w:bookmarkStart w:id="973" w:name="OLE_LINK2"/>
        <w:r w:rsidR="00C402EE">
          <w:delText xml:space="preserve">– </w:delText>
        </w:r>
        <w:bookmarkEnd w:id="972"/>
        <w:bookmarkEnd w:id="973"/>
        <w:r w:rsidR="008F4107" w:rsidRPr="003C3342">
          <w:rPr>
            <w:i/>
          </w:rPr>
          <w:delText>Epacris microphylla</w:delText>
        </w:r>
        <w:r w:rsidR="00FD2B1C" w:rsidRPr="003C3342">
          <w:rPr>
            <w:i/>
          </w:rPr>
          <w:delText xml:space="preserve">, </w:delText>
        </w:r>
        <w:r w:rsidR="009B4F79" w:rsidRPr="003C3342">
          <w:rPr>
            <w:i/>
          </w:rPr>
          <w:delText>Hemigenia pu</w:delText>
        </w:r>
        <w:r w:rsidR="000611F0">
          <w:rPr>
            <w:i/>
          </w:rPr>
          <w:delText>r</w:delText>
        </w:r>
        <w:r w:rsidR="009B4F79" w:rsidRPr="003C3342">
          <w:rPr>
            <w:i/>
          </w:rPr>
          <w:delText xml:space="preserve">purea, Pimelea linifolia, and </w:delText>
        </w:r>
        <w:r w:rsidR="000611F0" w:rsidRPr="007444C4">
          <w:rPr>
            <w:i/>
            <w:color w:val="000000"/>
            <w:szCs w:val="18"/>
          </w:rPr>
          <w:delText>Pult</w:delText>
        </w:r>
        <w:r w:rsidR="000611F0">
          <w:rPr>
            <w:i/>
            <w:color w:val="000000"/>
            <w:szCs w:val="18"/>
          </w:rPr>
          <w:delText>e</w:delText>
        </w:r>
        <w:r w:rsidR="000611F0" w:rsidRPr="007444C4">
          <w:rPr>
            <w:i/>
            <w:color w:val="000000"/>
            <w:szCs w:val="18"/>
          </w:rPr>
          <w:delText xml:space="preserve">naea </w:delText>
        </w:r>
        <w:r w:rsidR="009B4F79" w:rsidRPr="007444C4">
          <w:rPr>
            <w:i/>
            <w:color w:val="000000"/>
            <w:szCs w:val="18"/>
          </w:rPr>
          <w:delText>tuberculata</w:delText>
        </w:r>
        <w:r w:rsidR="009B4F79" w:rsidRPr="003C3342">
          <w:rPr>
            <w:sz w:val="28"/>
          </w:rPr>
          <w:delText xml:space="preserve"> </w:delText>
        </w:r>
        <w:r w:rsidR="00C402EE">
          <w:delText xml:space="preserve">– </w:delText>
        </w:r>
        <w:r w:rsidR="00A01D75" w:rsidRPr="003C3342">
          <w:delText xml:space="preserve">had </w:delText>
        </w:r>
        <w:r w:rsidR="001D5CE8">
          <w:delText>pollen</w:delText>
        </w:r>
      </w:del>
      <w:ins w:id="974" w:author="L. Harder" w:date="2017-06-28T10:45:00Z">
        <w:r w:rsidR="00275E6D">
          <w:t>P</w:t>
        </w:r>
        <w:r w:rsidR="001D5CE8">
          <w:t>ollen</w:t>
        </w:r>
      </w:ins>
      <w:r w:rsidR="001D5CE8">
        <w:t>-attraction</w:t>
      </w:r>
      <w:r w:rsidR="00FD2B1C" w:rsidRPr="003C3342">
        <w:t xml:space="preserve"> costs </w:t>
      </w:r>
      <w:del w:id="975" w:author="L. Harder" w:date="2017-06-28T10:45:00Z">
        <w:r w:rsidR="00FD2B1C" w:rsidRPr="003C3342">
          <w:delText xml:space="preserve">that </w:delText>
        </w:r>
        <w:r w:rsidR="00A01D75" w:rsidRPr="003C3342">
          <w:delText xml:space="preserve">were </w:delText>
        </w:r>
        <w:r w:rsidR="00FD2B1C" w:rsidRPr="003C3342">
          <w:delText>greater than 50% of</w:delText>
        </w:r>
      </w:del>
      <w:ins w:id="976" w:author="L. Harder" w:date="2017-06-28T10:45:00Z">
        <w:del w:id="977" w:author="Daniel Falster" w:date="2017-06-28T22:25:00Z">
          <w:r w:rsidR="00275E6D" w:rsidDel="00D464B9">
            <w:delText>exceeded</w:delText>
          </w:r>
        </w:del>
      </w:ins>
      <w:del w:id="978" w:author="Daniel Falster" w:date="2017-06-28T22:25:00Z">
        <w:r w:rsidR="00275E6D" w:rsidDel="00D464B9">
          <w:delText xml:space="preserve"> </w:delText>
        </w:r>
        <w:r w:rsidR="00FD2B1C" w:rsidRPr="003C3342" w:rsidDel="00D464B9">
          <w:delText xml:space="preserve">total </w:delText>
        </w:r>
        <w:r w:rsidR="009A035F" w:rsidDel="00D464B9">
          <w:delText>success</w:delText>
        </w:r>
      </w:del>
      <w:ins w:id="979" w:author="Daniel Falster" w:date="2017-06-28T22:25:00Z">
        <w:r w:rsidR="00D464B9">
          <w:t>provisioning</w:t>
        </w:r>
      </w:ins>
      <w:r w:rsidR="002D634E">
        <w:t xml:space="preserve"> costs</w:t>
      </w:r>
      <w:del w:id="980" w:author="L. Harder" w:date="2017-06-28T10:45:00Z">
        <w:r w:rsidR="00FD2B1C" w:rsidRPr="003C3342">
          <w:delText>, while</w:delText>
        </w:r>
      </w:del>
      <w:ins w:id="981" w:author="L. Harder" w:date="2017-06-28T10:45:00Z">
        <w:r w:rsidR="00275E6D">
          <w:t xml:space="preserve"> </w:t>
        </w:r>
        <w:r w:rsidR="00275E6D" w:rsidRPr="00275E6D">
          <w:t xml:space="preserve">or four species, but </w:t>
        </w:r>
        <w:r w:rsidR="00275E6D">
          <w:t xml:space="preserve">were </w:t>
        </w:r>
        <w:r w:rsidR="00275E6D" w:rsidRPr="00275E6D">
          <w:t>&lt; 10% for</w:t>
        </w:r>
      </w:ins>
      <w:r w:rsidR="00275E6D">
        <w:t xml:space="preserve"> </w:t>
      </w:r>
      <w:r w:rsidR="00FD2B1C" w:rsidRPr="003C3342">
        <w:t>5 species</w:t>
      </w:r>
      <w:del w:id="982" w:author="L. Harder" w:date="2017-06-28T10:45:00Z">
        <w:r w:rsidR="00FD2B1C" w:rsidRPr="003C3342">
          <w:delText xml:space="preserve"> </w:delText>
        </w:r>
        <w:r w:rsidR="00A01D75" w:rsidRPr="003C3342">
          <w:delText xml:space="preserve">had </w:delText>
        </w:r>
        <w:r w:rsidR="001D5CE8">
          <w:delText>pollen-attraction</w:delText>
        </w:r>
        <w:r w:rsidR="00FD2B1C" w:rsidRPr="003C3342">
          <w:delText xml:space="preserve"> costs that </w:delText>
        </w:r>
        <w:r w:rsidR="00A01D75" w:rsidRPr="003C3342">
          <w:delText xml:space="preserve">were </w:delText>
        </w:r>
        <w:r w:rsidR="00FD2B1C" w:rsidRPr="003C3342">
          <w:delText xml:space="preserve">less than </w:delText>
        </w:r>
        <w:r w:rsidR="009B4F79" w:rsidRPr="003C3342">
          <w:delText>10</w:delText>
        </w:r>
        <w:r w:rsidR="00FD2B1C" w:rsidRPr="003C3342">
          <w:delText xml:space="preserve">% of total </w:delText>
        </w:r>
        <w:r w:rsidR="009A035F">
          <w:delText>success</w:delText>
        </w:r>
        <w:r w:rsidR="002D634E">
          <w:delText xml:space="preserve"> costs</w:delText>
        </w:r>
      </w:del>
      <w:r w:rsidR="002D634E" w:rsidRPr="003C3342">
        <w:t xml:space="preserve"> </w:t>
      </w:r>
      <w:r w:rsidR="00FD2B1C" w:rsidRPr="003C3342">
        <w:t>(</w:t>
      </w:r>
      <w:r w:rsidR="00BD71EC">
        <w:t xml:space="preserve">Table </w:t>
      </w:r>
      <w:r w:rsidR="003F6B29">
        <w:t>1</w:t>
      </w:r>
      <w:r w:rsidR="00FD2B1C" w:rsidRPr="003C3342">
        <w:t xml:space="preserve">). The </w:t>
      </w:r>
      <w:r w:rsidR="00517D94">
        <w:t xml:space="preserve">percentage </w:t>
      </w:r>
      <w:r w:rsidR="00FD2B1C" w:rsidRPr="003C3342">
        <w:t xml:space="preserve">of </w:t>
      </w:r>
      <w:del w:id="983" w:author="Daniel Falster" w:date="2017-06-28T22:26:00Z">
        <w:r w:rsidR="00517D94" w:rsidDel="00D464B9">
          <w:delText xml:space="preserve">success </w:delText>
        </w:r>
      </w:del>
      <w:r w:rsidR="00517D94">
        <w:t xml:space="preserve">costs </w:t>
      </w:r>
      <w:r w:rsidR="00FD2B1C" w:rsidRPr="003C3342">
        <w:t xml:space="preserve">invested in </w:t>
      </w:r>
      <w:r w:rsidR="003F6B29">
        <w:t>provisioning</w:t>
      </w:r>
      <w:r w:rsidR="00FD2B1C" w:rsidRPr="003C3342">
        <w:t xml:space="preserve"> tissues</w:t>
      </w:r>
      <w:r w:rsidR="00435B72">
        <w:t xml:space="preserve"> </w:t>
      </w:r>
      <w:del w:id="984" w:author="Daniel Falster" w:date="2017-06-28T22:26:00Z">
        <w:r w:rsidR="00435B72" w:rsidDel="00D464B9">
          <w:delText>(including the seed itself)</w:delText>
        </w:r>
        <w:r w:rsidR="00FD2B1C" w:rsidRPr="003C3342" w:rsidDel="00D464B9">
          <w:delText xml:space="preserve"> </w:delText>
        </w:r>
      </w:del>
      <w:r w:rsidR="00FD2B1C" w:rsidRPr="003C3342">
        <w:t>range</w:t>
      </w:r>
      <w:r w:rsidR="00A01D75" w:rsidRPr="003C3342">
        <w:t>d</w:t>
      </w:r>
      <w:r w:rsidR="00FD2B1C" w:rsidRPr="003C3342">
        <w:t xml:space="preserve"> from </w:t>
      </w:r>
      <w:del w:id="985" w:author="L. Harder" w:date="2017-06-28T10:45:00Z">
        <w:r w:rsidR="00FD2B1C" w:rsidRPr="003C3342">
          <w:delText xml:space="preserve">a low of </w:delText>
        </w:r>
      </w:del>
      <w:r w:rsidR="00517D94">
        <w:t xml:space="preserve">18% </w:t>
      </w:r>
      <w:r w:rsidR="00FD2B1C" w:rsidRPr="003C3342">
        <w:t>(</w:t>
      </w:r>
      <w:del w:id="986" w:author="L. Harder" w:date="2017-06-28T10:45:00Z">
        <w:r w:rsidR="00FD2B1C" w:rsidRPr="003C3342">
          <w:delText>for</w:delText>
        </w:r>
        <w:r w:rsidR="00435B72">
          <w:delText xml:space="preserve"> </w:delText>
        </w:r>
        <w:r w:rsidR="00F35DFE" w:rsidRPr="003C3342">
          <w:rPr>
            <w:i/>
          </w:rPr>
          <w:delText>Epacris</w:delText>
        </w:r>
      </w:del>
      <w:ins w:id="987" w:author="L. Harder" w:date="2017-06-28T10:45:00Z">
        <w:r w:rsidR="00F35DFE" w:rsidRPr="003C3342">
          <w:rPr>
            <w:i/>
          </w:rPr>
          <w:t>E</w:t>
        </w:r>
        <w:r w:rsidR="00796D33">
          <w:rPr>
            <w:i/>
          </w:rPr>
          <w:t>.</w:t>
        </w:r>
      </w:ins>
      <w:r w:rsidR="00F35DFE" w:rsidRPr="003C3342">
        <w:rPr>
          <w:i/>
        </w:rPr>
        <w:t xml:space="preserve"> microphylla</w:t>
      </w:r>
      <w:r w:rsidR="009B4F79" w:rsidRPr="003C3342">
        <w:t xml:space="preserve">) to </w:t>
      </w:r>
      <w:del w:id="988" w:author="L. Harder" w:date="2017-06-28T10:45:00Z">
        <w:r w:rsidR="009B4F79" w:rsidRPr="003C3342">
          <w:delText xml:space="preserve">a high of </w:delText>
        </w:r>
      </w:del>
      <w:r w:rsidR="00517D94">
        <w:t>99%</w:t>
      </w:r>
      <w:r w:rsidR="00435B72" w:rsidRPr="003C3342">
        <w:t xml:space="preserve"> </w:t>
      </w:r>
      <w:r w:rsidR="00FD2B1C" w:rsidRPr="003C3342">
        <w:t>(</w:t>
      </w:r>
      <w:del w:id="989" w:author="L. Harder" w:date="2017-06-28T10:45:00Z">
        <w:r w:rsidR="009B4F79" w:rsidRPr="003C3342">
          <w:rPr>
            <w:i/>
          </w:rPr>
          <w:delText>Banksia</w:delText>
        </w:r>
      </w:del>
      <w:ins w:id="990" w:author="L. Harder" w:date="2017-06-28T10:45:00Z">
        <w:r w:rsidR="009B4F79" w:rsidRPr="003C3342">
          <w:rPr>
            <w:i/>
          </w:rPr>
          <w:t>B</w:t>
        </w:r>
        <w:r w:rsidR="00796D33">
          <w:rPr>
            <w:i/>
          </w:rPr>
          <w:t>.</w:t>
        </w:r>
      </w:ins>
      <w:r w:rsidR="009B4F79" w:rsidRPr="003C3342">
        <w:rPr>
          <w:i/>
        </w:rPr>
        <w:t xml:space="preserve"> ericifolia</w:t>
      </w:r>
      <w:r w:rsidR="00FD2B1C" w:rsidRPr="003C3342">
        <w:t>)</w:t>
      </w:r>
      <w:r w:rsidR="008A0565" w:rsidRPr="003C3342">
        <w:t xml:space="preserve"> (</w:t>
      </w:r>
      <w:r w:rsidR="00BD71EC">
        <w:t xml:space="preserve">Table </w:t>
      </w:r>
      <w:r w:rsidR="003F6B29">
        <w:t>1</w:t>
      </w:r>
      <w:r w:rsidR="008A0565" w:rsidRPr="003C3342">
        <w:t>).</w:t>
      </w:r>
      <w:r w:rsidR="007F7DA6">
        <w:t xml:space="preserve"> </w:t>
      </w:r>
      <w:r w:rsidR="006B486D">
        <w:t>T</w:t>
      </w:r>
      <w:r w:rsidR="007F7DA6">
        <w:t xml:space="preserve">he </w:t>
      </w:r>
      <w:r w:rsidR="006B486D">
        <w:t xml:space="preserve">maximum </w:t>
      </w:r>
      <w:r w:rsidR="00517D94">
        <w:t xml:space="preserve">percentages </w:t>
      </w:r>
      <w:r w:rsidR="006B486D">
        <w:t xml:space="preserve">of </w:t>
      </w:r>
      <w:r w:rsidR="00F35DFE">
        <w:t xml:space="preserve">reproductive investment </w:t>
      </w:r>
      <w:del w:id="991" w:author="L. Harder" w:date="2017-06-28T10:45:00Z">
        <w:r w:rsidR="006B486D">
          <w:delText xml:space="preserve">any species </w:delText>
        </w:r>
      </w:del>
      <w:r w:rsidR="006B486D">
        <w:t xml:space="preserve">invested directly in seeds </w:t>
      </w:r>
      <w:ins w:id="992" w:author="L. Harder" w:date="2017-06-28T10:45:00Z">
        <w:r w:rsidR="00796D33">
          <w:t xml:space="preserve">by any </w:t>
        </w:r>
        <w:r w:rsidR="00796D33" w:rsidRPr="00796D33">
          <w:t xml:space="preserve">species </w:t>
        </w:r>
      </w:ins>
      <w:r w:rsidR="006B486D">
        <w:t>were</w:t>
      </w:r>
      <w:r w:rsidR="00517D94">
        <w:t xml:space="preserve"> 4.2% for</w:t>
      </w:r>
      <w:r w:rsidR="006B486D">
        <w:t xml:space="preserve"> </w:t>
      </w:r>
      <w:del w:id="993" w:author="L. Harder" w:date="2017-06-28T10:45:00Z">
        <w:r w:rsidR="00F35DFE" w:rsidRPr="003C3342">
          <w:rPr>
            <w:i/>
          </w:rPr>
          <w:delText>Epacris</w:delText>
        </w:r>
      </w:del>
      <w:ins w:id="994" w:author="L. Harder" w:date="2017-06-28T10:45:00Z">
        <w:r w:rsidR="00F35DFE" w:rsidRPr="003C3342">
          <w:rPr>
            <w:i/>
          </w:rPr>
          <w:t>E</w:t>
        </w:r>
        <w:r w:rsidR="00796D33">
          <w:rPr>
            <w:i/>
          </w:rPr>
          <w:t>.</w:t>
        </w:r>
      </w:ins>
      <w:r w:rsidR="00796D33">
        <w:rPr>
          <w:i/>
        </w:rPr>
        <w:t xml:space="preserve"> </w:t>
      </w:r>
      <w:r w:rsidR="00F35DFE" w:rsidRPr="003C3342">
        <w:rPr>
          <w:i/>
        </w:rPr>
        <w:t>microphylla</w:t>
      </w:r>
      <w:r w:rsidR="00F35DFE">
        <w:rPr>
          <w:i/>
        </w:rPr>
        <w:t xml:space="preserve"> </w:t>
      </w:r>
      <w:r w:rsidR="006B486D">
        <w:t xml:space="preserve">and </w:t>
      </w:r>
      <w:r w:rsidR="00517D94">
        <w:t xml:space="preserve">4.1% for </w:t>
      </w:r>
      <w:del w:id="995" w:author="L. Harder" w:date="2017-06-28T10:45:00Z">
        <w:r w:rsidR="006B486D" w:rsidRPr="003C3342">
          <w:rPr>
            <w:i/>
          </w:rPr>
          <w:delText>Hemigenia</w:delText>
        </w:r>
      </w:del>
      <w:ins w:id="996" w:author="L. Harder" w:date="2017-06-28T10:45:00Z">
        <w:r w:rsidR="006B486D" w:rsidRPr="003C3342">
          <w:rPr>
            <w:i/>
          </w:rPr>
          <w:t>H</w:t>
        </w:r>
        <w:r w:rsidR="00796D33">
          <w:rPr>
            <w:i/>
          </w:rPr>
          <w:t>.</w:t>
        </w:r>
      </w:ins>
      <w:r w:rsidR="00796D33">
        <w:rPr>
          <w:i/>
        </w:rPr>
        <w:t xml:space="preserve"> </w:t>
      </w:r>
      <w:r w:rsidR="006B486D" w:rsidRPr="003C3342">
        <w:rPr>
          <w:i/>
        </w:rPr>
        <w:t>pu</w:t>
      </w:r>
      <w:r w:rsidR="000611F0">
        <w:rPr>
          <w:i/>
        </w:rPr>
        <w:t>r</w:t>
      </w:r>
      <w:r w:rsidR="006B486D" w:rsidRPr="003C3342">
        <w:rPr>
          <w:i/>
        </w:rPr>
        <w:t>purea</w:t>
      </w:r>
      <w:r w:rsidR="006B486D">
        <w:t>.</w:t>
      </w:r>
      <w:r w:rsidR="0007456C">
        <w:t xml:space="preserve"> </w:t>
      </w:r>
      <w:r w:rsidR="001E6A32">
        <w:t xml:space="preserve"> </w:t>
      </w:r>
    </w:p>
    <w:p w14:paraId="2E575FE6" w14:textId="3510698D" w:rsidR="006E0A3A" w:rsidRPr="000E42C8" w:rsidDel="00B94BD9" w:rsidRDefault="00517D94" w:rsidP="006E0A3A">
      <w:pPr>
        <w:pStyle w:val="Heading2"/>
        <w:rPr>
          <w:del w:id="997" w:author="Daniel Falster" w:date="2017-06-29T10:15:00Z"/>
        </w:rPr>
      </w:pPr>
      <w:del w:id="998" w:author="Daniel Falster" w:date="2017-06-29T10:15:00Z">
        <w:r w:rsidRPr="000E42C8" w:rsidDel="00B94BD9">
          <w:delText>Observed trade</w:delText>
        </w:r>
        <w:r w:rsidR="00F35DFE" w:rsidRPr="000E42C8" w:rsidDel="00B94BD9">
          <w:delText xml:space="preserve">-offs </w:delText>
        </w:r>
      </w:del>
    </w:p>
    <w:p w14:paraId="35E966FD" w14:textId="093660E5" w:rsidR="00F35DFE" w:rsidRPr="000E42C8" w:rsidDel="00B94BD9" w:rsidRDefault="00F35DFE" w:rsidP="006E0A3A">
      <w:pPr>
        <w:rPr>
          <w:del w:id="999" w:author="Daniel Falster" w:date="2017-06-29T10:15:00Z"/>
          <w:rFonts w:eastAsia="Times New Roman" w:cs="Times New Roman"/>
          <w:color w:val="000000"/>
          <w:lang w:eastAsia="en-AU"/>
        </w:rPr>
      </w:pPr>
      <w:del w:id="1000" w:author="Daniel Falster" w:date="2017-06-29T10:15:00Z">
        <w:r w:rsidRPr="000E42C8" w:rsidDel="00B94BD9">
          <w:rPr>
            <w:rFonts w:cs="Times New Roman"/>
          </w:rPr>
          <w:delText>Plants produce many inexpensive ovules or proportionally fewer more expensive ovules, such that the relationship between ovule count</w:delText>
        </w:r>
        <w:r w:rsidR="00517D94" w:rsidRPr="000E42C8" w:rsidDel="00B94BD9">
          <w:rPr>
            <w:rFonts w:cs="Times New Roman"/>
          </w:rPr>
          <w:delText xml:space="preserve"> at the time of pollination</w:delText>
        </w:r>
        <w:r w:rsidRPr="000E42C8" w:rsidDel="00B94BD9">
          <w:rPr>
            <w:rFonts w:cs="Times New Roman"/>
          </w:rPr>
          <w:delText>, scaled to the plant’s leaf area</w:delText>
        </w:r>
        <w:r w:rsidR="00517D94" w:rsidRPr="000E42C8" w:rsidDel="00B94BD9">
          <w:rPr>
            <w:rFonts w:cs="Times New Roman"/>
          </w:rPr>
          <w:delText>,</w:delText>
        </w:r>
        <w:r w:rsidRPr="000E42C8" w:rsidDel="00B94BD9">
          <w:rPr>
            <w:rFonts w:cs="Times New Roman"/>
          </w:rPr>
          <w:delText xml:space="preserve"> versus pollen-attraction costs </w:delText>
        </w:r>
        <w:r w:rsidR="00517D94" w:rsidRPr="000E42C8" w:rsidDel="00B94BD9">
          <w:rPr>
            <w:rFonts w:cs="Times New Roman"/>
          </w:rPr>
          <w:delText xml:space="preserve">is highly significant and </w:delText>
        </w:r>
        <w:r w:rsidR="0026173D" w:rsidRPr="000E42C8" w:rsidDel="00B94BD9">
          <w:rPr>
            <w:rFonts w:cs="Times New Roman"/>
          </w:rPr>
          <w:delText>has a slope not significantly different from -1 (</w:delText>
        </w:r>
      </w:del>
      <w:del w:id="1001" w:author="Daniel Falster" w:date="2017-06-28T20:39:00Z">
        <w:r w:rsidR="0026173D" w:rsidRPr="000E42C8" w:rsidDel="00A87A3D">
          <w:rPr>
            <w:rFonts w:cs="Times New Roman"/>
          </w:rPr>
          <w:delText xml:space="preserve">Figure </w:delText>
        </w:r>
      </w:del>
      <w:del w:id="1002" w:author="Daniel Falster" w:date="2017-06-28T20:47:00Z">
        <w:r w:rsidR="0026173D" w:rsidRPr="000E42C8" w:rsidDel="00E76663">
          <w:rPr>
            <w:rFonts w:cs="Times New Roman"/>
          </w:rPr>
          <w:delText>2</w:delText>
        </w:r>
      </w:del>
      <w:del w:id="1003" w:author="Daniel Falster" w:date="2017-06-29T10:15:00Z">
        <w:r w:rsidR="0026173D" w:rsidRPr="000E42C8" w:rsidDel="00B94BD9">
          <w:rPr>
            <w:rFonts w:cs="Times New Roman"/>
          </w:rPr>
          <w:delText>a; r</w:delText>
        </w:r>
        <w:r w:rsidR="0026173D" w:rsidRPr="000E42C8" w:rsidDel="00B94BD9">
          <w:rPr>
            <w:rFonts w:cs="Times New Roman"/>
            <w:vertAlign w:val="superscript"/>
          </w:rPr>
          <w:delText>2</w:delText>
        </w:r>
        <w:r w:rsidR="0026173D" w:rsidRPr="000E42C8" w:rsidDel="00B94BD9">
          <w:rPr>
            <w:rFonts w:cs="Times New Roman"/>
          </w:rPr>
          <w:delText xml:space="preserve">=0.88, slope = -1.12, with </w:delText>
        </w:r>
        <w:r w:rsidR="00E23CCC" w:rsidRPr="000E42C8" w:rsidDel="00B94BD9">
          <w:rPr>
            <w:rFonts w:cs="Times New Roman"/>
          </w:rPr>
          <w:delText xml:space="preserve">95% </w:delText>
        </w:r>
        <w:r w:rsidR="0026173D" w:rsidRPr="000E42C8" w:rsidDel="00B94BD9">
          <w:rPr>
            <w:rFonts w:cs="Times New Roman"/>
          </w:rPr>
          <w:delText xml:space="preserve">confidence interval </w:delText>
        </w:r>
        <w:r w:rsidR="0026173D" w:rsidRPr="000E42C8" w:rsidDel="00B94BD9">
          <w:rPr>
            <w:rFonts w:eastAsia="Times New Roman" w:cs="Times New Roman"/>
            <w:color w:val="000000"/>
            <w:lang w:eastAsia="en-AU"/>
          </w:rPr>
          <w:delText xml:space="preserve">[-0.90 </w:delText>
        </w:r>
        <w:r w:rsidR="0026173D" w:rsidRPr="000E42C8" w:rsidDel="00B94BD9">
          <w:rPr>
            <w:rFonts w:cs="Times New Roman"/>
          </w:rPr>
          <w:delText>–</w:delText>
        </w:r>
        <w:r w:rsidR="0026173D" w:rsidRPr="000E42C8" w:rsidDel="00B94BD9">
          <w:rPr>
            <w:rFonts w:eastAsia="Times New Roman" w:cs="Times New Roman"/>
            <w:color w:val="000000"/>
            <w:lang w:eastAsia="en-AU"/>
          </w:rPr>
          <w:delText xml:space="preserve"> -1.41]). Similarly, plant produce a greater number of more expensive seeds or proportionally fewer less costly seeds, such that the relationship between seed count, scaled to the plant’s leaf area, and </w:delText>
        </w:r>
        <w:r w:rsidR="00F91906" w:rsidRPr="000E42C8" w:rsidDel="00B94BD9">
          <w:rPr>
            <w:rFonts w:eastAsia="Times New Roman" w:cs="Times New Roman"/>
            <w:color w:val="000000"/>
            <w:lang w:eastAsia="en-AU"/>
          </w:rPr>
          <w:delText xml:space="preserve">reproductive </w:delText>
        </w:r>
        <w:r w:rsidR="0026173D" w:rsidRPr="000E42C8" w:rsidDel="00B94BD9">
          <w:rPr>
            <w:rFonts w:eastAsia="Times New Roman" w:cs="Times New Roman"/>
            <w:color w:val="000000"/>
            <w:lang w:eastAsia="en-AU"/>
          </w:rPr>
          <w:delText xml:space="preserve">costs also has a slope </w:delText>
        </w:r>
        <w:r w:rsidR="00517D94" w:rsidRPr="000E42C8" w:rsidDel="00B94BD9">
          <w:rPr>
            <w:rFonts w:eastAsia="Times New Roman" w:cs="Times New Roman"/>
            <w:color w:val="000000"/>
            <w:lang w:eastAsia="en-AU"/>
          </w:rPr>
          <w:delText>of</w:delText>
        </w:r>
        <w:r w:rsidR="0026173D" w:rsidRPr="000E42C8" w:rsidDel="00B94BD9">
          <w:rPr>
            <w:rFonts w:eastAsia="Times New Roman" w:cs="Times New Roman"/>
            <w:color w:val="000000"/>
            <w:lang w:eastAsia="en-AU"/>
          </w:rPr>
          <w:delText xml:space="preserve"> -1 </w:delText>
        </w:r>
        <w:r w:rsidR="0026173D" w:rsidRPr="000E42C8" w:rsidDel="00B94BD9">
          <w:rPr>
            <w:rFonts w:cs="Times New Roman"/>
          </w:rPr>
          <w:delText>(</w:delText>
        </w:r>
      </w:del>
      <w:del w:id="1004" w:author="Daniel Falster" w:date="2017-06-28T20:39:00Z">
        <w:r w:rsidR="0026173D" w:rsidRPr="000E42C8" w:rsidDel="00A87A3D">
          <w:rPr>
            <w:rFonts w:cs="Times New Roman"/>
          </w:rPr>
          <w:delText xml:space="preserve">Figure </w:delText>
        </w:r>
      </w:del>
      <w:del w:id="1005" w:author="Daniel Falster" w:date="2017-06-28T20:47:00Z">
        <w:r w:rsidR="0026173D" w:rsidRPr="000E42C8" w:rsidDel="00E76663">
          <w:rPr>
            <w:rFonts w:cs="Times New Roman"/>
          </w:rPr>
          <w:delText>2</w:delText>
        </w:r>
      </w:del>
      <w:del w:id="1006" w:author="Daniel Falster" w:date="2017-06-29T10:15:00Z">
        <w:r w:rsidR="0026173D" w:rsidRPr="000E42C8" w:rsidDel="00B94BD9">
          <w:rPr>
            <w:rFonts w:cs="Times New Roman"/>
          </w:rPr>
          <w:delText>a; r</w:delText>
        </w:r>
        <w:r w:rsidR="0026173D" w:rsidRPr="000E42C8" w:rsidDel="00B94BD9">
          <w:rPr>
            <w:rFonts w:cs="Times New Roman"/>
            <w:vertAlign w:val="superscript"/>
          </w:rPr>
          <w:delText>2</w:delText>
        </w:r>
        <w:r w:rsidR="0026173D" w:rsidRPr="000E42C8" w:rsidDel="00B94BD9">
          <w:rPr>
            <w:rFonts w:cs="Times New Roman"/>
          </w:rPr>
          <w:delText>=0.</w:delText>
        </w:r>
        <w:r w:rsidR="00F91906" w:rsidRPr="000E42C8" w:rsidDel="00B94BD9">
          <w:rPr>
            <w:rFonts w:cs="Times New Roman"/>
          </w:rPr>
          <w:delText>93</w:delText>
        </w:r>
        <w:r w:rsidR="0026173D" w:rsidRPr="000E42C8" w:rsidDel="00B94BD9">
          <w:rPr>
            <w:rFonts w:cs="Times New Roman"/>
          </w:rPr>
          <w:delText xml:space="preserve">, slope = -0.99, with </w:delText>
        </w:r>
        <w:r w:rsidR="00E23CCC" w:rsidRPr="000E42C8" w:rsidDel="00B94BD9">
          <w:rPr>
            <w:rFonts w:cs="Times New Roman"/>
          </w:rPr>
          <w:delText xml:space="preserve">95% </w:delText>
        </w:r>
        <w:r w:rsidR="0026173D" w:rsidRPr="000E42C8" w:rsidDel="00B94BD9">
          <w:rPr>
            <w:rFonts w:cs="Times New Roman"/>
          </w:rPr>
          <w:delText xml:space="preserve">confidence interval </w:delText>
        </w:r>
        <w:r w:rsidR="0026173D" w:rsidRPr="000E42C8" w:rsidDel="00B94BD9">
          <w:rPr>
            <w:rFonts w:eastAsia="Times New Roman" w:cs="Times New Roman"/>
            <w:color w:val="000000"/>
            <w:lang w:eastAsia="en-AU"/>
          </w:rPr>
          <w:delText>[-0.</w:delText>
        </w:r>
        <w:r w:rsidR="00F91906" w:rsidRPr="000E42C8" w:rsidDel="00B94BD9">
          <w:rPr>
            <w:rFonts w:eastAsia="Times New Roman" w:cs="Times New Roman"/>
            <w:color w:val="000000"/>
            <w:lang w:eastAsia="en-AU"/>
          </w:rPr>
          <w:delText xml:space="preserve">84 </w:delText>
        </w:r>
        <w:r w:rsidR="0026173D" w:rsidRPr="000E42C8" w:rsidDel="00B94BD9">
          <w:rPr>
            <w:rFonts w:cs="Times New Roman"/>
          </w:rPr>
          <w:delText>–</w:delText>
        </w:r>
        <w:r w:rsidR="0026173D" w:rsidRPr="000E42C8" w:rsidDel="00B94BD9">
          <w:rPr>
            <w:rFonts w:eastAsia="Times New Roman" w:cs="Times New Roman"/>
            <w:color w:val="000000"/>
            <w:lang w:eastAsia="en-AU"/>
          </w:rPr>
          <w:delText xml:space="preserve"> -1.</w:delText>
        </w:r>
        <w:r w:rsidR="00F91906" w:rsidRPr="000E42C8" w:rsidDel="00B94BD9">
          <w:rPr>
            <w:rFonts w:eastAsia="Times New Roman" w:cs="Times New Roman"/>
            <w:color w:val="000000"/>
            <w:lang w:eastAsia="en-AU"/>
          </w:rPr>
          <w:delText>17</w:delText>
        </w:r>
        <w:r w:rsidR="0026173D" w:rsidRPr="000E42C8" w:rsidDel="00B94BD9">
          <w:rPr>
            <w:rFonts w:eastAsia="Times New Roman" w:cs="Times New Roman"/>
            <w:color w:val="000000"/>
            <w:lang w:eastAsia="en-AU"/>
          </w:rPr>
          <w:delText xml:space="preserve">]). </w:delText>
        </w:r>
      </w:del>
    </w:p>
    <w:p w14:paraId="17E96B64" w14:textId="384E3E40" w:rsidR="00707367" w:rsidRPr="000E42C8" w:rsidDel="00B94BD9" w:rsidRDefault="00707367" w:rsidP="006E0A3A">
      <w:pPr>
        <w:rPr>
          <w:del w:id="1007" w:author="Daniel Falster" w:date="2017-06-29T10:15:00Z"/>
          <w:rFonts w:eastAsia="Times New Roman" w:cs="Times New Roman"/>
          <w:color w:val="000000"/>
          <w:lang w:eastAsia="en-AU"/>
        </w:rPr>
      </w:pPr>
      <w:del w:id="1008" w:author="Daniel Falster" w:date="2017-06-29T10:15:00Z">
        <w:r w:rsidRPr="000E42C8" w:rsidDel="00B94BD9">
          <w:rPr>
            <w:rFonts w:eastAsia="Times New Roman" w:cs="Times New Roman"/>
            <w:color w:val="000000"/>
            <w:lang w:eastAsia="en-AU"/>
          </w:rPr>
          <w:delText>There also exists a trade-off between choosiness (ovule to seed ratio, the inverse of seedset) and</w:delText>
        </w:r>
        <w:r w:rsidR="00517D94" w:rsidRPr="000E42C8" w:rsidDel="00B94BD9">
          <w:rPr>
            <w:rFonts w:eastAsia="Times New Roman" w:cs="Times New Roman"/>
            <w:color w:val="000000"/>
            <w:lang w:eastAsia="en-AU"/>
          </w:rPr>
          <w:delText xml:space="preserve"> </w:delText>
        </w:r>
        <w:r w:rsidR="00342A2A" w:rsidRPr="000E42C8" w:rsidDel="00B94BD9">
          <w:rPr>
            <w:rFonts w:eastAsia="Times New Roman" w:cs="Times New Roman"/>
            <w:color w:val="000000"/>
            <w:lang w:eastAsia="en-AU"/>
          </w:rPr>
          <w:delText>pollen-attraction costs, scaled to the plant’s leaf area (</w:delText>
        </w:r>
      </w:del>
      <w:del w:id="1009" w:author="Daniel Falster" w:date="2017-06-28T20:39:00Z">
        <w:r w:rsidR="00342A2A" w:rsidRPr="000E42C8" w:rsidDel="00A87A3D">
          <w:rPr>
            <w:rFonts w:eastAsia="Times New Roman" w:cs="Times New Roman"/>
            <w:color w:val="000000"/>
            <w:lang w:eastAsia="en-AU"/>
          </w:rPr>
          <w:delText xml:space="preserve">Figure </w:delText>
        </w:r>
      </w:del>
      <w:del w:id="1010" w:author="Daniel Falster" w:date="2017-06-28T20:47:00Z">
        <w:r w:rsidR="00342A2A" w:rsidRPr="000E42C8" w:rsidDel="00E76663">
          <w:rPr>
            <w:rFonts w:eastAsia="Times New Roman" w:cs="Times New Roman"/>
            <w:color w:val="000000"/>
            <w:lang w:eastAsia="en-AU"/>
          </w:rPr>
          <w:delText>2</w:delText>
        </w:r>
      </w:del>
      <w:del w:id="1011" w:author="Daniel Falster" w:date="2017-06-29T10:15:00Z">
        <w:r w:rsidR="00342A2A" w:rsidRPr="000E42C8" w:rsidDel="00B94BD9">
          <w:rPr>
            <w:rFonts w:eastAsia="Times New Roman" w:cs="Times New Roman"/>
            <w:color w:val="000000"/>
            <w:lang w:eastAsia="en-AU"/>
          </w:rPr>
          <w:delText xml:space="preserve">b; </w:delText>
        </w:r>
        <w:r w:rsidR="00342A2A" w:rsidRPr="000E42C8" w:rsidDel="00B94BD9">
          <w:rPr>
            <w:rFonts w:cs="Times New Roman"/>
          </w:rPr>
          <w:delText>r</w:delText>
        </w:r>
        <w:r w:rsidR="00342A2A" w:rsidRPr="000E42C8" w:rsidDel="00B94BD9">
          <w:rPr>
            <w:rFonts w:cs="Times New Roman"/>
            <w:vertAlign w:val="superscript"/>
          </w:rPr>
          <w:delText>2</w:delText>
        </w:r>
        <w:r w:rsidR="00342A2A" w:rsidRPr="000E42C8" w:rsidDel="00B94BD9">
          <w:rPr>
            <w:rFonts w:cs="Times New Roman"/>
          </w:rPr>
          <w:delText>=0.26, rising to r</w:delText>
        </w:r>
        <w:r w:rsidR="00342A2A" w:rsidRPr="000E42C8" w:rsidDel="00B94BD9">
          <w:rPr>
            <w:rFonts w:cs="Times New Roman"/>
            <w:vertAlign w:val="superscript"/>
          </w:rPr>
          <w:delText>2</w:delText>
        </w:r>
        <w:r w:rsidR="00342A2A" w:rsidRPr="000E42C8" w:rsidDel="00B94BD9">
          <w:rPr>
            <w:rFonts w:cs="Times New Roman"/>
          </w:rPr>
          <w:delText xml:space="preserve">=0.77 when </w:delText>
        </w:r>
        <w:r w:rsidR="00342A2A" w:rsidRPr="000E42C8" w:rsidDel="00B94BD9">
          <w:rPr>
            <w:rFonts w:cs="Times New Roman"/>
            <w:i/>
          </w:rPr>
          <w:delText>E</w:delText>
        </w:r>
      </w:del>
      <w:del w:id="1012" w:author="Daniel Falster" w:date="2017-06-28T22:32:00Z">
        <w:r w:rsidR="00342A2A" w:rsidRPr="000E42C8" w:rsidDel="00DF0E4D">
          <w:rPr>
            <w:rFonts w:cs="Times New Roman"/>
            <w:i/>
          </w:rPr>
          <w:delText>pacris</w:delText>
        </w:r>
      </w:del>
      <w:del w:id="1013" w:author="Daniel Falster" w:date="2017-06-29T10:15:00Z">
        <w:r w:rsidR="00342A2A" w:rsidRPr="000E42C8" w:rsidDel="00B94BD9">
          <w:rPr>
            <w:rFonts w:cs="Times New Roman"/>
            <w:i/>
          </w:rPr>
          <w:delText xml:space="preserve"> microphylla</w:delText>
        </w:r>
        <w:r w:rsidR="00342A2A" w:rsidRPr="000E42C8" w:rsidDel="00B94BD9">
          <w:rPr>
            <w:rFonts w:cs="Times New Roman"/>
          </w:rPr>
          <w:delText xml:space="preserve"> with </w:delText>
        </w:r>
        <w:r w:rsidR="00C11A83" w:rsidRPr="000E42C8" w:rsidDel="00B94BD9">
          <w:rPr>
            <w:rFonts w:cs="Times New Roman"/>
          </w:rPr>
          <w:delText xml:space="preserve">strangely </w:delText>
        </w:r>
        <w:r w:rsidR="00342A2A" w:rsidRPr="000E42C8" w:rsidDel="00B94BD9">
          <w:rPr>
            <w:rFonts w:cs="Times New Roman"/>
          </w:rPr>
          <w:delText xml:space="preserve">high leaf area relative to all other metrics is removed; slope = -1.25, with </w:delText>
        </w:r>
        <w:r w:rsidR="00E23CCC" w:rsidRPr="000E42C8" w:rsidDel="00B94BD9">
          <w:rPr>
            <w:rFonts w:cs="Times New Roman"/>
          </w:rPr>
          <w:delText xml:space="preserve">95% </w:delText>
        </w:r>
        <w:r w:rsidR="00342A2A" w:rsidRPr="000E42C8" w:rsidDel="00B94BD9">
          <w:rPr>
            <w:rFonts w:cs="Times New Roman"/>
          </w:rPr>
          <w:delText xml:space="preserve">confidence interval </w:delText>
        </w:r>
        <w:r w:rsidR="00342A2A" w:rsidRPr="000E42C8" w:rsidDel="00B94BD9">
          <w:rPr>
            <w:rFonts w:eastAsia="Times New Roman" w:cs="Times New Roman"/>
            <w:color w:val="000000"/>
            <w:lang w:eastAsia="en-AU"/>
          </w:rPr>
          <w:delText xml:space="preserve">[-0.91 </w:delText>
        </w:r>
        <w:r w:rsidR="00342A2A" w:rsidRPr="000E42C8" w:rsidDel="00B94BD9">
          <w:rPr>
            <w:rFonts w:cs="Times New Roman"/>
          </w:rPr>
          <w:delText>–</w:delText>
        </w:r>
        <w:r w:rsidR="00342A2A" w:rsidRPr="000E42C8" w:rsidDel="00B94BD9">
          <w:rPr>
            <w:rFonts w:eastAsia="Times New Roman" w:cs="Times New Roman"/>
            <w:color w:val="000000"/>
            <w:lang w:eastAsia="en-AU"/>
          </w:rPr>
          <w:delText xml:space="preserve"> -1.71]). Plants which expend less of their </w:delText>
        </w:r>
      </w:del>
      <w:del w:id="1014" w:author="Daniel Falster" w:date="2017-06-28T10:59:00Z">
        <w:r w:rsidR="00342A2A" w:rsidRPr="000E42C8" w:rsidDel="00AA46FF">
          <w:rPr>
            <w:rFonts w:eastAsia="Times New Roman" w:cs="Times New Roman"/>
            <w:color w:val="000000"/>
            <w:lang w:eastAsia="en-AU"/>
          </w:rPr>
          <w:delText>energy</w:delText>
        </w:r>
      </w:del>
      <w:del w:id="1015" w:author="Daniel Falster" w:date="2017-06-29T10:15:00Z">
        <w:r w:rsidR="00342A2A" w:rsidRPr="000E42C8" w:rsidDel="00B94BD9">
          <w:rPr>
            <w:rFonts w:eastAsia="Times New Roman" w:cs="Times New Roman"/>
            <w:color w:val="000000"/>
            <w:lang w:eastAsia="en-AU"/>
          </w:rPr>
          <w:delText xml:space="preserve"> budget to produce a single mature ovule, abort and discard a greater proportion of the ovules displayed to pollinators.</w:delText>
        </w:r>
      </w:del>
    </w:p>
    <w:p w14:paraId="013FCD75" w14:textId="34115141" w:rsidR="00CD1DD6" w:rsidRPr="000E42C8" w:rsidDel="00B94BD9" w:rsidRDefault="00CD1DD6" w:rsidP="006E0A3A">
      <w:pPr>
        <w:rPr>
          <w:del w:id="1016" w:author="Daniel Falster" w:date="2017-06-29T10:15:00Z"/>
          <w:rFonts w:eastAsia="Times New Roman" w:cs="Times New Roman"/>
          <w:color w:val="000000"/>
          <w:lang w:eastAsia="en-AU"/>
        </w:rPr>
      </w:pPr>
      <w:del w:id="1017" w:author="Daniel Falster" w:date="2017-06-29T10:15:00Z">
        <w:r w:rsidRPr="000E42C8" w:rsidDel="00B94BD9">
          <w:rPr>
            <w:rFonts w:eastAsia="Times New Roman" w:cs="Times New Roman"/>
            <w:color w:val="000000"/>
            <w:lang w:eastAsia="en-AU"/>
          </w:rPr>
          <w:delText xml:space="preserve">The values </w:delText>
        </w:r>
        <w:r w:rsidR="00261620" w:rsidRPr="000E42C8" w:rsidDel="00B94BD9">
          <w:rPr>
            <w:rFonts w:eastAsia="Times New Roman" w:cs="Times New Roman"/>
            <w:color w:val="000000"/>
            <w:lang w:eastAsia="en-AU"/>
          </w:rPr>
          <w:delText xml:space="preserve">for the plotted points </w:delText>
        </w:r>
        <w:r w:rsidRPr="000E42C8" w:rsidDel="00B94BD9">
          <w:rPr>
            <w:rFonts w:eastAsia="Times New Roman" w:cs="Times New Roman"/>
            <w:color w:val="000000"/>
            <w:lang w:eastAsia="en-AU"/>
          </w:rPr>
          <w:delText xml:space="preserve">are listed in </w:delText>
        </w:r>
        <w:r w:rsidR="00E23CCC" w:rsidRPr="000E42C8" w:rsidDel="00B94BD9">
          <w:rPr>
            <w:rFonts w:eastAsia="Times New Roman" w:cs="Times New Roman"/>
            <w:color w:val="000000"/>
            <w:lang w:eastAsia="en-AU"/>
          </w:rPr>
          <w:delText xml:space="preserve">either Table 1 or </w:delText>
        </w:r>
        <w:r w:rsidR="00302CA1" w:rsidRPr="000E42C8" w:rsidDel="00B94BD9">
          <w:rPr>
            <w:rFonts w:cs="Times New Roman"/>
          </w:rPr>
          <w:delText xml:space="preserve">Online Appendix </w:delText>
        </w:r>
        <w:r w:rsidRPr="000E42C8" w:rsidDel="00B94BD9">
          <w:rPr>
            <w:rFonts w:eastAsia="Times New Roman" w:cs="Times New Roman"/>
            <w:color w:val="000000"/>
            <w:lang w:eastAsia="en-AU"/>
          </w:rPr>
          <w:delText xml:space="preserve">Table </w:delText>
        </w:r>
        <w:r w:rsidR="000A2B4A" w:rsidRPr="000E42C8" w:rsidDel="00B94BD9">
          <w:rPr>
            <w:rFonts w:eastAsia="Times New Roman" w:cs="Times New Roman"/>
            <w:color w:val="000000"/>
            <w:lang w:eastAsia="en-AU"/>
          </w:rPr>
          <w:delText>S1</w:delText>
        </w:r>
        <w:r w:rsidRPr="000E42C8" w:rsidDel="00B94BD9">
          <w:rPr>
            <w:rFonts w:eastAsia="Times New Roman" w:cs="Times New Roman"/>
            <w:color w:val="000000"/>
            <w:lang w:eastAsia="en-AU"/>
          </w:rPr>
          <w:delText>.</w:delText>
        </w:r>
      </w:del>
    </w:p>
    <w:p w14:paraId="4669AED5" w14:textId="1FED129F" w:rsidR="00342A2A" w:rsidRPr="000E42C8" w:rsidRDefault="00716F54" w:rsidP="004B2A69">
      <w:pPr>
        <w:pStyle w:val="Heading2"/>
        <w:rPr>
          <w:ins w:id="1018" w:author="Daniel Falster" w:date="2017-06-29T10:15:00Z"/>
          <w:lang w:eastAsia="en-AU"/>
        </w:rPr>
      </w:pPr>
      <w:ins w:id="1019" w:author="Sophie Baxter" w:date="2017-07-20T12:05:00Z">
        <w:r w:rsidRPr="000E42C8">
          <w:rPr>
            <w:lang w:eastAsia="en-AU"/>
          </w:rPr>
          <w:t>R</w:t>
        </w:r>
      </w:ins>
      <w:del w:id="1020" w:author="Sophie Baxter" w:date="2017-07-20T12:05:00Z">
        <w:r w:rsidR="00342A2A" w:rsidRPr="000E42C8" w:rsidDel="00716F54">
          <w:rPr>
            <w:lang w:eastAsia="en-AU"/>
          </w:rPr>
          <w:delText xml:space="preserve">Changes in </w:delText>
        </w:r>
        <w:r w:rsidR="004B2A69" w:rsidRPr="000E42C8" w:rsidDel="00716F54">
          <w:rPr>
            <w:lang w:eastAsia="en-AU"/>
          </w:rPr>
          <w:delText>r</w:delText>
        </w:r>
      </w:del>
      <w:r w:rsidR="004B2A69" w:rsidRPr="000E42C8">
        <w:rPr>
          <w:lang w:eastAsia="en-AU"/>
        </w:rPr>
        <w:t xml:space="preserve">elative </w:t>
      </w:r>
      <w:del w:id="1021" w:author="Daniel Falster" w:date="2017-06-28T10:59:00Z">
        <w:r w:rsidR="004B2A69" w:rsidRPr="000E42C8" w:rsidDel="00AA46FF">
          <w:rPr>
            <w:lang w:eastAsia="en-AU"/>
          </w:rPr>
          <w:delText>energy</w:delText>
        </w:r>
      </w:del>
      <w:ins w:id="1022" w:author="Daniel Falster" w:date="2017-06-28T10:59:00Z">
        <w:r w:rsidR="00AA46FF" w:rsidRPr="000E42C8">
          <w:rPr>
            <w:lang w:eastAsia="en-AU"/>
          </w:rPr>
          <w:t>mass</w:t>
        </w:r>
      </w:ins>
      <w:r w:rsidR="004B2A69" w:rsidRPr="000E42C8">
        <w:rPr>
          <w:lang w:eastAsia="en-AU"/>
        </w:rPr>
        <w:t xml:space="preserve"> investment with seed size</w:t>
      </w:r>
    </w:p>
    <w:p w14:paraId="79119D5C" w14:textId="54C80A2B" w:rsidR="00B94BD9" w:rsidRPr="000E42C8" w:rsidRDefault="00B94BD9" w:rsidP="00B94BD9">
      <w:pPr>
        <w:rPr>
          <w:rFonts w:cs="Times New Roman"/>
        </w:rPr>
      </w:pPr>
      <w:ins w:id="1023" w:author="Daniel Falster" w:date="2017-06-29T10:15:00Z">
        <w:r w:rsidRPr="000E42C8">
          <w:rPr>
            <w:rFonts w:cs="Times New Roman"/>
          </w:rPr>
          <w:t xml:space="preserve">Add result about Seedset being lower for large seeded </w:t>
        </w:r>
      </w:ins>
      <w:ins w:id="1024" w:author="Daniel Falster" w:date="2017-06-29T10:16:00Z">
        <w:r w:rsidRPr="000E42C8">
          <w:rPr>
            <w:rFonts w:cs="Times New Roman"/>
          </w:rPr>
          <w:t>species (Fig 3a).</w:t>
        </w:r>
      </w:ins>
    </w:p>
    <w:p w14:paraId="37F89EC8" w14:textId="305E6306" w:rsidR="00C822EE" w:rsidRPr="000E42C8" w:rsidRDefault="00342A2A" w:rsidP="006E0A3A">
      <w:pPr>
        <w:rPr>
          <w:rFonts w:cs="Times New Roman"/>
        </w:rPr>
      </w:pPr>
      <w:r w:rsidRPr="000E42C8">
        <w:rPr>
          <w:rFonts w:cs="Times New Roman"/>
        </w:rPr>
        <w:t xml:space="preserve">The strong </w:t>
      </w:r>
      <w:ins w:id="1025" w:author="Sophie Baxter" w:date="2017-07-20T12:07:00Z">
        <w:r w:rsidR="00716F54" w:rsidRPr="000E42C8">
          <w:rPr>
            <w:rFonts w:cs="Times New Roman"/>
            <w:color w:val="000000"/>
            <w:lang w:val="en-US"/>
          </w:rPr>
          <w:t>negative interspecific relation</w:t>
        </w:r>
      </w:ins>
      <w:del w:id="1026" w:author="Sophie Baxter" w:date="2017-07-20T12:07:00Z">
        <w:r w:rsidRPr="000E42C8" w:rsidDel="00716F54">
          <w:rPr>
            <w:rFonts w:cs="Times New Roman"/>
          </w:rPr>
          <w:delText>trade-offs</w:delText>
        </w:r>
      </w:del>
      <w:r w:rsidRPr="000E42C8">
        <w:rPr>
          <w:rFonts w:cs="Times New Roman"/>
        </w:rPr>
        <w:t xml:space="preserve"> between the</w:t>
      </w:r>
      <w:ins w:id="1027" w:author="Sophie Baxter" w:date="2017-07-20T12:07:00Z">
        <w:r w:rsidR="00716F54" w:rsidRPr="000E42C8">
          <w:rPr>
            <w:rFonts w:cs="Times New Roman"/>
          </w:rPr>
          <w:t xml:space="preserve"> average</w:t>
        </w:r>
      </w:ins>
      <w:r w:rsidRPr="000E42C8">
        <w:rPr>
          <w:rFonts w:cs="Times New Roman"/>
        </w:rPr>
        <w:t xml:space="preserve"> cost to produce a specific reproductive tissue and </w:t>
      </w:r>
      <w:ins w:id="1028" w:author="Sophie Baxter" w:date="2017-07-20T12:08:00Z">
        <w:r w:rsidR="00061076" w:rsidRPr="000E42C8">
          <w:rPr>
            <w:rFonts w:cs="Times New Roman"/>
          </w:rPr>
          <w:t>unit</w:t>
        </w:r>
      </w:ins>
      <w:del w:id="1029" w:author="Sophie Baxter" w:date="2017-07-20T12:08:00Z">
        <w:r w:rsidRPr="000E42C8" w:rsidDel="00061076">
          <w:rPr>
            <w:rFonts w:cs="Times New Roman"/>
          </w:rPr>
          <w:delText>the</w:delText>
        </w:r>
      </w:del>
      <w:r w:rsidRPr="000E42C8">
        <w:rPr>
          <w:rFonts w:cs="Times New Roman"/>
        </w:rPr>
        <w:t xml:space="preserve"> number </w:t>
      </w:r>
      <w:del w:id="1030" w:author="Sophie Baxter" w:date="2017-07-20T12:08:00Z">
        <w:r w:rsidRPr="000E42C8" w:rsidDel="00061076">
          <w:rPr>
            <w:rFonts w:cs="Times New Roman"/>
          </w:rPr>
          <w:delText xml:space="preserve">of units produced by the plant is </w:delText>
        </w:r>
      </w:del>
      <w:r w:rsidRPr="000E42C8">
        <w:rPr>
          <w:rFonts w:cs="Times New Roman"/>
        </w:rPr>
        <w:t xml:space="preserve">manifested as shifts in </w:t>
      </w:r>
      <w:r w:rsidR="00517D94" w:rsidRPr="000E42C8">
        <w:rPr>
          <w:rFonts w:cs="Times New Roman"/>
        </w:rPr>
        <w:t xml:space="preserve">the </w:t>
      </w:r>
      <w:r w:rsidRPr="000E42C8">
        <w:rPr>
          <w:rFonts w:cs="Times New Roman"/>
        </w:rPr>
        <w:t xml:space="preserve">proportion of reproductive </w:t>
      </w:r>
      <w:del w:id="1031" w:author="Daniel Falster" w:date="2017-06-28T10:59:00Z">
        <w:r w:rsidRPr="000E42C8" w:rsidDel="00AA46FF">
          <w:rPr>
            <w:rFonts w:cs="Times New Roman"/>
          </w:rPr>
          <w:delText>energy</w:delText>
        </w:r>
      </w:del>
      <w:ins w:id="1032" w:author="Daniel Falster" w:date="2017-06-28T10:59:00Z">
        <w:r w:rsidR="00AA46FF" w:rsidRPr="000E42C8">
          <w:rPr>
            <w:rFonts w:cs="Times New Roman"/>
          </w:rPr>
          <w:t>mass</w:t>
        </w:r>
      </w:ins>
      <w:r w:rsidRPr="000E42C8">
        <w:rPr>
          <w:rFonts w:cs="Times New Roman"/>
        </w:rPr>
        <w:t xml:space="preserve"> invested in different reproductive tissue pools</w:t>
      </w:r>
      <w:r w:rsidR="004B2A69" w:rsidRPr="000E42C8">
        <w:rPr>
          <w:rFonts w:cs="Times New Roman"/>
        </w:rPr>
        <w:t xml:space="preserve"> across the seed size spectrum. As seed size increases,</w:t>
      </w:r>
      <w:del w:id="1033" w:author="Sophie Baxter" w:date="2017-07-20T12:12:00Z">
        <w:r w:rsidR="004B2A69" w:rsidRPr="000E42C8" w:rsidDel="00061076">
          <w:rPr>
            <w:rFonts w:cs="Times New Roman"/>
          </w:rPr>
          <w:delText xml:space="preserve"> there is also a</w:delText>
        </w:r>
      </w:del>
      <w:r w:rsidR="004B2A69" w:rsidRPr="000E42C8">
        <w:rPr>
          <w:rFonts w:cs="Times New Roman"/>
        </w:rPr>
        <w:t xml:space="preserve"> </w:t>
      </w:r>
      <w:del w:id="1034" w:author="Sophie Baxter" w:date="2017-07-20T12:12:00Z">
        <w:r w:rsidR="004B2A69" w:rsidRPr="000E42C8" w:rsidDel="00061076">
          <w:rPr>
            <w:rFonts w:cs="Times New Roman"/>
          </w:rPr>
          <w:delText xml:space="preserve">trend toward increasing </w:delText>
        </w:r>
      </w:del>
      <w:r w:rsidR="004B2A69" w:rsidRPr="000E42C8">
        <w:rPr>
          <w:rFonts w:cs="Times New Roman"/>
        </w:rPr>
        <w:t xml:space="preserve">expenditure on discarded pollen-attraction tissues </w:t>
      </w:r>
      <w:ins w:id="1035" w:author="Sophie Baxter" w:date="2017-07-20T12:16:00Z">
        <w:r w:rsidR="005A4DCA" w:rsidRPr="000E42C8">
          <w:rPr>
            <w:rFonts w:cs="Times New Roman"/>
          </w:rPr>
          <w:t>tends to increase relative</w:t>
        </w:r>
      </w:ins>
      <w:del w:id="1036" w:author="Sophie Baxter" w:date="2017-07-20T12:16:00Z">
        <w:r w:rsidR="004B2A69" w:rsidRPr="000E42C8" w:rsidDel="005A4DCA">
          <w:rPr>
            <w:rFonts w:cs="Times New Roman"/>
          </w:rPr>
          <w:delText>in comparison</w:delText>
        </w:r>
      </w:del>
      <w:r w:rsidR="004B2A69" w:rsidRPr="000E42C8">
        <w:rPr>
          <w:rFonts w:cs="Times New Roman"/>
        </w:rPr>
        <w:t xml:space="preserve"> to successful pollen-attraction tissues (</w:t>
      </w:r>
      <w:del w:id="1037" w:author="Daniel Falster" w:date="2017-06-28T20:39:00Z">
        <w:r w:rsidR="004B2A69" w:rsidRPr="000E42C8" w:rsidDel="00A87A3D">
          <w:rPr>
            <w:rFonts w:cs="Times New Roman"/>
          </w:rPr>
          <w:delText xml:space="preserve">Figure </w:delText>
        </w:r>
      </w:del>
      <w:del w:id="1038" w:author="Daniel Falster" w:date="2017-06-28T20:47:00Z">
        <w:r w:rsidR="00DB0EBC" w:rsidRPr="000E42C8" w:rsidDel="00E76663">
          <w:rPr>
            <w:rFonts w:cs="Times New Roman"/>
          </w:rPr>
          <w:delText>2</w:delText>
        </w:r>
      </w:del>
      <w:ins w:id="1039" w:author="Daniel Falster" w:date="2017-06-28T20:47:00Z">
        <w:r w:rsidR="00E76663" w:rsidRPr="000E42C8">
          <w:rPr>
            <w:rFonts w:cs="Times New Roman"/>
          </w:rPr>
          <w:t>Fig. 3</w:t>
        </w:r>
      </w:ins>
      <w:r w:rsidR="00DB0EBC" w:rsidRPr="000E42C8">
        <w:rPr>
          <w:rFonts w:cs="Times New Roman"/>
        </w:rPr>
        <w:t>c</w:t>
      </w:r>
      <w:r w:rsidR="004B2A69" w:rsidRPr="000E42C8">
        <w:rPr>
          <w:rFonts w:cs="Times New Roman"/>
        </w:rPr>
        <w:t>; r</w:t>
      </w:r>
      <w:r w:rsidR="004B2A69" w:rsidRPr="000E42C8">
        <w:rPr>
          <w:rFonts w:cs="Times New Roman"/>
          <w:vertAlign w:val="superscript"/>
        </w:rPr>
        <w:t>2</w:t>
      </w:r>
      <w:r w:rsidR="004B2A69" w:rsidRPr="000E42C8">
        <w:rPr>
          <w:rFonts w:cs="Times New Roman"/>
        </w:rPr>
        <w:t xml:space="preserve">= 0.60, p=0.0012), reflecting the </w:t>
      </w:r>
      <w:del w:id="1040" w:author="Sophie Baxter" w:date="2017-07-20T12:17:00Z">
        <w:r w:rsidR="004B2A69" w:rsidRPr="000E42C8" w:rsidDel="005A4DCA">
          <w:rPr>
            <w:rFonts w:cs="Times New Roman"/>
          </w:rPr>
          <w:delText>increased choosiness (</w:delText>
        </w:r>
      </w:del>
      <w:r w:rsidR="004B2A69" w:rsidRPr="000E42C8">
        <w:rPr>
          <w:rFonts w:cs="Times New Roman"/>
        </w:rPr>
        <w:t>decreased seed set</w:t>
      </w:r>
      <w:del w:id="1041" w:author="Sophie Baxter" w:date="2017-07-20T12:17:00Z">
        <w:r w:rsidR="004B2A69" w:rsidRPr="000E42C8" w:rsidDel="005A4DCA">
          <w:rPr>
            <w:rFonts w:cs="Times New Roman"/>
          </w:rPr>
          <w:delText>)</w:delText>
        </w:r>
      </w:del>
      <w:r w:rsidR="004B2A69" w:rsidRPr="000E42C8">
        <w:rPr>
          <w:rFonts w:cs="Times New Roman"/>
        </w:rPr>
        <w:t xml:space="preserve"> in larger-seeded species</w:t>
      </w:r>
      <w:r w:rsidR="00043187" w:rsidRPr="000E42C8">
        <w:rPr>
          <w:rFonts w:cs="Times New Roman"/>
        </w:rPr>
        <w:t xml:space="preserve"> (r</w:t>
      </w:r>
      <w:r w:rsidR="00043187" w:rsidRPr="000E42C8">
        <w:rPr>
          <w:rFonts w:cs="Times New Roman"/>
          <w:vertAlign w:val="superscript"/>
        </w:rPr>
        <w:t>2</w:t>
      </w:r>
      <w:r w:rsidR="00043187" w:rsidRPr="000E42C8">
        <w:rPr>
          <w:rFonts w:cs="Times New Roman"/>
        </w:rPr>
        <w:t xml:space="preserve"> =0 .59 for the seed set-seed size regression; p = 0.0013)</w:t>
      </w:r>
      <w:r w:rsidR="004B2A69" w:rsidRPr="000E42C8">
        <w:rPr>
          <w:rFonts w:cs="Times New Roman"/>
        </w:rPr>
        <w:t xml:space="preserve">. Increased seed size </w:t>
      </w:r>
      <w:ins w:id="1042" w:author="Sophie Baxter" w:date="2017-07-20T12:18:00Z">
        <w:r w:rsidR="00815F85" w:rsidRPr="000E42C8">
          <w:rPr>
            <w:rFonts w:cs="Times New Roman"/>
          </w:rPr>
          <w:t xml:space="preserve">varied </w:t>
        </w:r>
      </w:ins>
      <w:del w:id="1043" w:author="Sophie Baxter" w:date="2017-07-20T12:18:00Z">
        <w:r w:rsidR="004B2A69" w:rsidRPr="000E42C8" w:rsidDel="00815F85">
          <w:rPr>
            <w:rFonts w:cs="Times New Roman"/>
          </w:rPr>
          <w:delText xml:space="preserve">was </w:delText>
        </w:r>
      </w:del>
      <w:r w:rsidR="004B2A69" w:rsidRPr="000E42C8">
        <w:rPr>
          <w:rFonts w:cs="Times New Roman"/>
        </w:rPr>
        <w:t xml:space="preserve">only marginally </w:t>
      </w:r>
      <w:ins w:id="1044" w:author="Sophie Baxter" w:date="2017-07-20T12:18:00Z">
        <w:r w:rsidR="00815F85" w:rsidRPr="000E42C8">
          <w:rPr>
            <w:rFonts w:cs="Times New Roman"/>
          </w:rPr>
          <w:t>with</w:t>
        </w:r>
      </w:ins>
      <w:del w:id="1045" w:author="Sophie Baxter" w:date="2017-07-20T12:18:00Z">
        <w:r w:rsidR="004B2A69" w:rsidRPr="000E42C8" w:rsidDel="00815F85">
          <w:rPr>
            <w:rFonts w:cs="Times New Roman"/>
          </w:rPr>
          <w:delText>related to a shift in</w:delText>
        </w:r>
      </w:del>
      <w:r w:rsidR="004B2A69" w:rsidRPr="000E42C8">
        <w:rPr>
          <w:rFonts w:cs="Times New Roman"/>
        </w:rPr>
        <w:t xml:space="preserve"> the proportion of provisioning </w:t>
      </w:r>
      <w:del w:id="1046" w:author="Daniel Falster" w:date="2017-06-28T10:59:00Z">
        <w:r w:rsidR="004B2A69" w:rsidRPr="000E42C8" w:rsidDel="00AA46FF">
          <w:rPr>
            <w:rFonts w:cs="Times New Roman"/>
          </w:rPr>
          <w:delText>energy</w:delText>
        </w:r>
      </w:del>
      <w:ins w:id="1047" w:author="Daniel Falster" w:date="2017-06-28T10:59:00Z">
        <w:r w:rsidR="00AA46FF" w:rsidRPr="000E42C8">
          <w:rPr>
            <w:rFonts w:cs="Times New Roman"/>
          </w:rPr>
          <w:t>mass</w:t>
        </w:r>
      </w:ins>
      <w:r w:rsidR="004B2A69" w:rsidRPr="000E42C8">
        <w:rPr>
          <w:rFonts w:cs="Times New Roman"/>
        </w:rPr>
        <w:t xml:space="preserve"> invested in successful versus discarded tissues, with larger-seeded species showing a slight increase in proportional investment in successful tissues (</w:t>
      </w:r>
      <w:del w:id="1048" w:author="Daniel Falster" w:date="2017-06-28T20:39:00Z">
        <w:r w:rsidR="004B2A69" w:rsidRPr="000E42C8" w:rsidDel="00A87A3D">
          <w:rPr>
            <w:rFonts w:cs="Times New Roman"/>
          </w:rPr>
          <w:delText xml:space="preserve">Figure </w:delText>
        </w:r>
      </w:del>
      <w:del w:id="1049" w:author="Daniel Falster" w:date="2017-06-28T20:47:00Z">
        <w:r w:rsidR="00DB0EBC" w:rsidRPr="000E42C8" w:rsidDel="00E76663">
          <w:rPr>
            <w:rFonts w:cs="Times New Roman"/>
          </w:rPr>
          <w:delText>2</w:delText>
        </w:r>
      </w:del>
      <w:ins w:id="1050" w:author="Daniel Falster" w:date="2017-06-28T20:47:00Z">
        <w:r w:rsidR="00E76663" w:rsidRPr="000E42C8">
          <w:rPr>
            <w:rFonts w:cs="Times New Roman"/>
          </w:rPr>
          <w:t>Fig. 3</w:t>
        </w:r>
      </w:ins>
      <w:r w:rsidR="00DB0EBC" w:rsidRPr="000E42C8">
        <w:rPr>
          <w:rFonts w:cs="Times New Roman"/>
        </w:rPr>
        <w:t>d</w:t>
      </w:r>
      <w:r w:rsidR="004B2A69" w:rsidRPr="000E42C8">
        <w:rPr>
          <w:rFonts w:cs="Times New Roman"/>
        </w:rPr>
        <w:t>; r</w:t>
      </w:r>
      <w:r w:rsidR="004B2A69" w:rsidRPr="000E42C8">
        <w:rPr>
          <w:rFonts w:cs="Times New Roman"/>
          <w:vertAlign w:val="superscript"/>
        </w:rPr>
        <w:t>2</w:t>
      </w:r>
      <w:r w:rsidR="004B2A69" w:rsidRPr="000E42C8">
        <w:rPr>
          <w:rFonts w:cs="Times New Roman"/>
        </w:rPr>
        <w:t xml:space="preserve">= 0.24, p=0.0741). </w:t>
      </w:r>
      <w:r w:rsidR="00DB0EBC" w:rsidRPr="000E42C8">
        <w:rPr>
          <w:rFonts w:cs="Times New Roman"/>
        </w:rPr>
        <w:t xml:space="preserve">Larger-seeded species expend a greater proportion of their </w:t>
      </w:r>
      <w:r w:rsidR="00DB0EBC" w:rsidRPr="000E42C8">
        <w:rPr>
          <w:rFonts w:cs="Times New Roman"/>
          <w:i/>
        </w:rPr>
        <w:t>success costs</w:t>
      </w:r>
      <w:r w:rsidR="00DB0EBC" w:rsidRPr="000E42C8">
        <w:rPr>
          <w:rFonts w:cs="Times New Roman"/>
        </w:rPr>
        <w:t xml:space="preserve"> on provisioning tissues versus pollen-attraction tissues </w:t>
      </w:r>
      <w:ins w:id="1051" w:author="Sophie Baxter" w:date="2017-07-20T12:19:00Z">
        <w:r w:rsidR="00815F85" w:rsidRPr="000E42C8">
          <w:rPr>
            <w:rFonts w:cs="Times New Roman"/>
          </w:rPr>
          <w:t>than</w:t>
        </w:r>
      </w:ins>
      <w:del w:id="1052" w:author="Sophie Baxter" w:date="2017-07-20T12:19:00Z">
        <w:r w:rsidR="00DB0EBC" w:rsidRPr="000E42C8" w:rsidDel="00815F85">
          <w:rPr>
            <w:rFonts w:cs="Times New Roman"/>
          </w:rPr>
          <w:delText>in comparison to</w:delText>
        </w:r>
      </w:del>
      <w:r w:rsidR="00DB0EBC" w:rsidRPr="000E42C8">
        <w:rPr>
          <w:rFonts w:cs="Times New Roman"/>
        </w:rPr>
        <w:t xml:space="preserve"> smaller-seeded species (</w:t>
      </w:r>
      <w:del w:id="1053" w:author="Daniel Falster" w:date="2017-06-28T20:39:00Z">
        <w:r w:rsidR="00DB0EBC" w:rsidRPr="000E42C8" w:rsidDel="00A87A3D">
          <w:rPr>
            <w:rFonts w:cs="Times New Roman"/>
          </w:rPr>
          <w:delText xml:space="preserve">Figure </w:delText>
        </w:r>
      </w:del>
      <w:del w:id="1054" w:author="Daniel Falster" w:date="2017-06-28T20:47:00Z">
        <w:r w:rsidR="00DB0EBC" w:rsidRPr="000E42C8" w:rsidDel="00E76663">
          <w:rPr>
            <w:rFonts w:cs="Times New Roman"/>
          </w:rPr>
          <w:delText>2</w:delText>
        </w:r>
      </w:del>
      <w:ins w:id="1055" w:author="Daniel Falster" w:date="2017-06-28T20:47:00Z">
        <w:r w:rsidR="00E76663" w:rsidRPr="000E42C8">
          <w:rPr>
            <w:rFonts w:cs="Times New Roman"/>
          </w:rPr>
          <w:t>Fig. 3</w:t>
        </w:r>
      </w:ins>
      <w:r w:rsidR="00DB0EBC" w:rsidRPr="000E42C8">
        <w:rPr>
          <w:rFonts w:cs="Times New Roman"/>
        </w:rPr>
        <w:t>e; r</w:t>
      </w:r>
      <w:r w:rsidR="00DB0EBC" w:rsidRPr="000E42C8">
        <w:rPr>
          <w:rFonts w:cs="Times New Roman"/>
          <w:vertAlign w:val="superscript"/>
        </w:rPr>
        <w:t>2</w:t>
      </w:r>
      <w:r w:rsidR="00DB0EBC" w:rsidRPr="000E42C8">
        <w:rPr>
          <w:rFonts w:cs="Times New Roman"/>
        </w:rPr>
        <w:t>= 0.80, p&lt;0.0001).</w:t>
      </w:r>
    </w:p>
    <w:p w14:paraId="204480DE" w14:textId="23D782C8" w:rsidR="00342A2A" w:rsidRPr="000E42C8" w:rsidRDefault="00C822EE" w:rsidP="006E0A3A">
      <w:pPr>
        <w:rPr>
          <w:rFonts w:cs="Times New Roman"/>
        </w:rPr>
      </w:pPr>
      <w:r w:rsidRPr="000E42C8">
        <w:rPr>
          <w:rFonts w:cs="Times New Roman"/>
        </w:rPr>
        <w:t xml:space="preserve">These shifts are also reflected in the relative slopes of the </w:t>
      </w:r>
      <w:r w:rsidRPr="000E42C8">
        <w:rPr>
          <w:rFonts w:cs="Times New Roman"/>
          <w:highlight w:val="yellow"/>
        </w:rPr>
        <w:t>regression</w:t>
      </w:r>
      <w:ins w:id="1056" w:author="Sophie Baxter" w:date="2017-07-20T12:21:00Z">
        <w:r w:rsidR="00815F85" w:rsidRPr="000E42C8">
          <w:rPr>
            <w:rFonts w:cs="Times New Roman"/>
          </w:rPr>
          <w:t>s of</w:t>
        </w:r>
      </w:ins>
      <w:r w:rsidRPr="000E42C8">
        <w:rPr>
          <w:rFonts w:cs="Times New Roman"/>
        </w:rPr>
        <w:t xml:space="preserve"> </w:t>
      </w:r>
      <w:del w:id="1057" w:author="Sophie Baxter" w:date="2017-07-20T12:20:00Z">
        <w:r w:rsidRPr="000E42C8" w:rsidDel="00815F85">
          <w:rPr>
            <w:rFonts w:cs="Times New Roman"/>
          </w:rPr>
          <w:delText xml:space="preserve">between seed size and </w:delText>
        </w:r>
      </w:del>
      <w:r w:rsidRPr="000E42C8">
        <w:rPr>
          <w:rFonts w:cs="Times New Roman"/>
        </w:rPr>
        <w:t>provisioning costs and</w:t>
      </w:r>
      <w:ins w:id="1058" w:author="Sophie Baxter" w:date="2017-07-20T12:21:00Z">
        <w:r w:rsidR="00815F85" w:rsidRPr="000E42C8">
          <w:rPr>
            <w:rFonts w:cs="Times New Roman"/>
          </w:rPr>
          <w:t xml:space="preserve"> </w:t>
        </w:r>
      </w:ins>
      <w:del w:id="1059" w:author="Sophie Baxter" w:date="2017-07-20T12:21:00Z">
        <w:r w:rsidRPr="000E42C8" w:rsidDel="00815F85">
          <w:rPr>
            <w:rFonts w:cs="Times New Roman"/>
          </w:rPr>
          <w:delText xml:space="preserve"> </w:delText>
        </w:r>
      </w:del>
      <w:del w:id="1060" w:author="Sophie Baxter" w:date="2017-07-20T12:20:00Z">
        <w:r w:rsidRPr="000E42C8" w:rsidDel="00815F85">
          <w:rPr>
            <w:rFonts w:cs="Times New Roman"/>
          </w:rPr>
          <w:delText xml:space="preserve">between seed size and </w:delText>
        </w:r>
      </w:del>
      <w:r w:rsidRPr="000E42C8">
        <w:rPr>
          <w:rFonts w:cs="Times New Roman"/>
        </w:rPr>
        <w:t>pollen-attraction costs</w:t>
      </w:r>
      <w:ins w:id="1061" w:author="Sophie Baxter" w:date="2017-07-20T12:21:00Z">
        <w:r w:rsidR="00815F85" w:rsidRPr="000E42C8">
          <w:rPr>
            <w:rFonts w:cs="Times New Roman"/>
          </w:rPr>
          <w:t xml:space="preserve"> on seed mass</w:t>
        </w:r>
      </w:ins>
      <w:r w:rsidRPr="000E42C8">
        <w:rPr>
          <w:rFonts w:cs="Times New Roman"/>
        </w:rPr>
        <w:t xml:space="preserve">: provisioning costs </w:t>
      </w:r>
      <w:ins w:id="1062" w:author="Sophie Baxter" w:date="2017-07-20T12:27:00Z">
        <w:r w:rsidR="00815F85" w:rsidRPr="000E42C8">
          <w:rPr>
            <w:rFonts w:cs="Times New Roman"/>
          </w:rPr>
          <w:t xml:space="preserve">increase </w:t>
        </w:r>
      </w:ins>
      <w:del w:id="1063" w:author="Sophie Baxter" w:date="2017-07-20T12:27:00Z">
        <w:r w:rsidRPr="000E42C8" w:rsidDel="00815F85">
          <w:rPr>
            <w:rFonts w:cs="Times New Roman"/>
          </w:rPr>
          <w:delText xml:space="preserve">show a </w:delText>
        </w:r>
      </w:del>
      <w:r w:rsidRPr="000E42C8">
        <w:rPr>
          <w:rFonts w:cs="Times New Roman"/>
        </w:rPr>
        <w:t>steeper than isometric</w:t>
      </w:r>
      <w:ins w:id="1064" w:author="Sophie Baxter" w:date="2017-07-20T12:27:00Z">
        <w:r w:rsidR="00815F85" w:rsidRPr="000E42C8">
          <w:rPr>
            <w:rFonts w:cs="Times New Roman"/>
          </w:rPr>
          <w:t>ally</w:t>
        </w:r>
      </w:ins>
      <w:ins w:id="1065" w:author="Sophie Baxter" w:date="2017-07-20T12:31:00Z">
        <w:r w:rsidR="004855C3" w:rsidRPr="000E42C8">
          <w:rPr>
            <w:rFonts w:cs="Times New Roman"/>
          </w:rPr>
          <w:t>, whereas</w:t>
        </w:r>
      </w:ins>
      <w:ins w:id="1066" w:author="Sophie Baxter" w:date="2017-07-20T12:27:00Z">
        <w:r w:rsidR="00815F85" w:rsidRPr="000E42C8">
          <w:rPr>
            <w:rFonts w:cs="Times New Roman"/>
          </w:rPr>
          <w:t xml:space="preserve"> </w:t>
        </w:r>
      </w:ins>
      <w:del w:id="1067" w:author="Sophie Baxter" w:date="2017-07-20T12:27:00Z">
        <w:r w:rsidRPr="000E42C8" w:rsidDel="00815F85">
          <w:rPr>
            <w:rFonts w:cs="Times New Roman"/>
          </w:rPr>
          <w:delText xml:space="preserve"> increase with seed size, while </w:delText>
        </w:r>
      </w:del>
      <w:r w:rsidRPr="000E42C8">
        <w:rPr>
          <w:rFonts w:cs="Times New Roman"/>
        </w:rPr>
        <w:t xml:space="preserve">pollen-attraction costs </w:t>
      </w:r>
      <w:ins w:id="1068" w:author="Sophie Baxter" w:date="2017-07-20T12:28:00Z">
        <w:r w:rsidR="004855C3" w:rsidRPr="000E42C8">
          <w:rPr>
            <w:rFonts w:cs="Times New Roman"/>
          </w:rPr>
          <w:t>increase</w:t>
        </w:r>
      </w:ins>
      <w:del w:id="1069" w:author="Sophie Baxter" w:date="2017-07-20T12:28:00Z">
        <w:r w:rsidRPr="000E42C8" w:rsidDel="004855C3">
          <w:rPr>
            <w:rFonts w:cs="Times New Roman"/>
          </w:rPr>
          <w:delText>show a</w:delText>
        </w:r>
      </w:del>
      <w:r w:rsidRPr="000E42C8">
        <w:rPr>
          <w:rFonts w:cs="Times New Roman"/>
        </w:rPr>
        <w:t xml:space="preserve"> less than isometric</w:t>
      </w:r>
      <w:ins w:id="1070" w:author="Sophie Baxter" w:date="2017-07-20T12:29:00Z">
        <w:r w:rsidR="004855C3" w:rsidRPr="000E42C8">
          <w:rPr>
            <w:rFonts w:cs="Times New Roman"/>
          </w:rPr>
          <w:t>ally</w:t>
        </w:r>
      </w:ins>
      <w:r w:rsidRPr="000E42C8">
        <w:rPr>
          <w:rFonts w:cs="Times New Roman"/>
        </w:rPr>
        <w:t xml:space="preserve"> </w:t>
      </w:r>
      <w:del w:id="1071" w:author="Sophie Baxter" w:date="2017-07-20T12:29:00Z">
        <w:r w:rsidRPr="000E42C8" w:rsidDel="004855C3">
          <w:rPr>
            <w:rFonts w:cs="Times New Roman"/>
          </w:rPr>
          <w:delText xml:space="preserve">increase with seed size </w:delText>
        </w:r>
      </w:del>
      <w:r w:rsidRPr="000E42C8">
        <w:rPr>
          <w:rFonts w:cs="Times New Roman"/>
        </w:rPr>
        <w:t>(</w:t>
      </w:r>
      <w:del w:id="1072" w:author="Daniel Falster" w:date="2017-06-28T20:39:00Z">
        <w:r w:rsidRPr="000E42C8" w:rsidDel="00A87A3D">
          <w:rPr>
            <w:rFonts w:cs="Times New Roman"/>
          </w:rPr>
          <w:delText xml:space="preserve">Figure </w:delText>
        </w:r>
      </w:del>
      <w:del w:id="1073" w:author="Daniel Falster" w:date="2017-06-28T20:47:00Z">
        <w:r w:rsidRPr="000E42C8" w:rsidDel="00E76663">
          <w:rPr>
            <w:rFonts w:cs="Times New Roman"/>
          </w:rPr>
          <w:delText>2</w:delText>
        </w:r>
      </w:del>
      <w:del w:id="1074" w:author="Daniel Falster" w:date="2017-06-28T20:48:00Z">
        <w:r w:rsidRPr="000E42C8" w:rsidDel="00E76663">
          <w:rPr>
            <w:rFonts w:cs="Times New Roman"/>
          </w:rPr>
          <w:delText>f</w:delText>
        </w:r>
      </w:del>
      <w:del w:id="1075" w:author="Daniel Falster" w:date="2017-06-29T10:16:00Z">
        <w:r w:rsidRPr="000E42C8" w:rsidDel="00B94BD9">
          <w:rPr>
            <w:rFonts w:cs="Times New Roman"/>
          </w:rPr>
          <w:delText xml:space="preserve">; </w:delText>
        </w:r>
      </w:del>
      <w:r w:rsidRPr="000E42C8">
        <w:rPr>
          <w:rFonts w:cs="Times New Roman"/>
        </w:rPr>
        <w:t xml:space="preserve">Table 2). The </w:t>
      </w:r>
      <w:r w:rsidR="00043187" w:rsidRPr="000E42C8">
        <w:rPr>
          <w:rFonts w:cs="Times New Roman"/>
        </w:rPr>
        <w:t>per</w:t>
      </w:r>
      <w:ins w:id="1076" w:author="Sophie Baxter" w:date="2017-07-20T12:33:00Z">
        <w:r w:rsidR="004855C3" w:rsidRPr="000E42C8">
          <w:rPr>
            <w:rFonts w:cs="Times New Roman"/>
          </w:rPr>
          <w:t>-</w:t>
        </w:r>
      </w:ins>
      <w:del w:id="1077" w:author="Sophie Baxter" w:date="2017-07-20T12:33:00Z">
        <w:r w:rsidR="00043187" w:rsidRPr="000E42C8" w:rsidDel="004855C3">
          <w:rPr>
            <w:rFonts w:cs="Times New Roman"/>
          </w:rPr>
          <w:delText xml:space="preserve"> </w:delText>
        </w:r>
      </w:del>
      <w:r w:rsidR="00043187" w:rsidRPr="000E42C8">
        <w:rPr>
          <w:rFonts w:cs="Times New Roman"/>
        </w:rPr>
        <w:t xml:space="preserve">seed matured </w:t>
      </w:r>
      <w:r w:rsidRPr="000E42C8">
        <w:rPr>
          <w:rFonts w:cs="Times New Roman"/>
        </w:rPr>
        <w:t xml:space="preserve">costs of </w:t>
      </w:r>
      <w:r w:rsidR="00007746" w:rsidRPr="000E42C8">
        <w:rPr>
          <w:rFonts w:cs="Times New Roman"/>
        </w:rPr>
        <w:t xml:space="preserve">most </w:t>
      </w:r>
      <w:r w:rsidRPr="000E42C8">
        <w:rPr>
          <w:rFonts w:cs="Times New Roman"/>
        </w:rPr>
        <w:t xml:space="preserve">other reproductive tissue pools </w:t>
      </w:r>
      <w:r w:rsidR="00007746" w:rsidRPr="000E42C8">
        <w:rPr>
          <w:rFonts w:cs="Times New Roman"/>
        </w:rPr>
        <w:t xml:space="preserve">show slightly steeper than isometric increases with increasing seed size, indicating </w:t>
      </w:r>
      <w:del w:id="1078" w:author="Sophie Baxter" w:date="2017-07-20T12:34:00Z">
        <w:r w:rsidR="00007746" w:rsidRPr="000E42C8" w:rsidDel="004855C3">
          <w:rPr>
            <w:rFonts w:cs="Times New Roman"/>
          </w:rPr>
          <w:delText xml:space="preserve">the costs are </w:delText>
        </w:r>
      </w:del>
      <w:r w:rsidR="00007746" w:rsidRPr="000E42C8">
        <w:rPr>
          <w:rFonts w:cs="Times New Roman"/>
        </w:rPr>
        <w:t xml:space="preserve">relatively higher </w:t>
      </w:r>
      <w:ins w:id="1079" w:author="Sophie Baxter" w:date="2017-07-20T12:34:00Z">
        <w:r w:rsidR="004855C3" w:rsidRPr="000E42C8">
          <w:rPr>
            <w:rFonts w:cs="Times New Roman"/>
          </w:rPr>
          <w:t xml:space="preserve">costs </w:t>
        </w:r>
      </w:ins>
      <w:r w:rsidR="00007746" w:rsidRPr="000E42C8">
        <w:rPr>
          <w:rFonts w:cs="Times New Roman"/>
        </w:rPr>
        <w:t>for larger-seeded species (Table 2).</w:t>
      </w:r>
    </w:p>
    <w:p w14:paraId="3A848D9C" w14:textId="77890EE3" w:rsidR="009E60CC" w:rsidRPr="000E42C8" w:rsidRDefault="009E60CC" w:rsidP="009E60CC">
      <w:pPr>
        <w:rPr>
          <w:rFonts w:eastAsia="Times New Roman" w:cs="Times New Roman"/>
          <w:color w:val="000000"/>
          <w:lang w:eastAsia="en-AU"/>
        </w:rPr>
      </w:pPr>
      <w:r w:rsidRPr="000E42C8">
        <w:rPr>
          <w:rFonts w:eastAsia="Times New Roman" w:cs="Times New Roman"/>
          <w:color w:val="000000"/>
          <w:lang w:eastAsia="en-AU"/>
        </w:rPr>
        <w:t xml:space="preserve">The values for the plotted points are listed in either Table 1 or </w:t>
      </w:r>
      <w:r w:rsidR="00302CA1" w:rsidRPr="000E42C8">
        <w:rPr>
          <w:rFonts w:cs="Times New Roman"/>
        </w:rPr>
        <w:t xml:space="preserve">Online Appendix </w:t>
      </w:r>
      <w:r w:rsidRPr="000E42C8">
        <w:rPr>
          <w:rFonts w:eastAsia="Times New Roman" w:cs="Times New Roman"/>
          <w:color w:val="000000"/>
          <w:lang w:eastAsia="en-AU"/>
        </w:rPr>
        <w:t>Table S1.</w:t>
      </w:r>
    </w:p>
    <w:p w14:paraId="20C2530E" w14:textId="638F86A1" w:rsidR="00B03529" w:rsidRPr="000E42C8" w:rsidDel="00E57A15" w:rsidRDefault="00B03529" w:rsidP="003C3342">
      <w:pPr>
        <w:pStyle w:val="Heading2"/>
        <w:rPr>
          <w:del w:id="1080" w:author="Daniel Falster" w:date="2017-06-29T10:12:00Z"/>
        </w:rPr>
      </w:pPr>
      <w:del w:id="1081" w:author="Daniel Falster" w:date="2017-06-29T10:12:00Z">
        <w:r w:rsidRPr="000E42C8" w:rsidDel="00E57A15">
          <w:delText>Shifts in accessory costs with plant size, age, or reproductive effort</w:delText>
        </w:r>
      </w:del>
    </w:p>
    <w:p w14:paraId="59F901F3" w14:textId="3A802672" w:rsidR="000D2D6A" w:rsidRPr="000E42C8" w:rsidDel="00E57A15" w:rsidRDefault="009F55CD" w:rsidP="008D27A1">
      <w:pPr>
        <w:rPr>
          <w:del w:id="1082" w:author="Daniel Falster" w:date="2017-06-29T10:12:00Z"/>
          <w:rFonts w:eastAsia="Times New Roman" w:cs="Times New Roman"/>
          <w:iCs/>
          <w:color w:val="000000"/>
          <w:lang w:eastAsia="en-AU"/>
        </w:rPr>
      </w:pPr>
      <w:del w:id="1083" w:author="Daniel Falster" w:date="2017-06-29T10:12:00Z">
        <w:r w:rsidRPr="000E42C8" w:rsidDel="00E57A15">
          <w:rPr>
            <w:rFonts w:cs="Times New Roman"/>
          </w:rPr>
          <w:delText>No</w:delText>
        </w:r>
        <w:r w:rsidR="00BE33A1" w:rsidRPr="000E42C8" w:rsidDel="00E57A15">
          <w:rPr>
            <w:rFonts w:cs="Times New Roman"/>
          </w:rPr>
          <w:delText>ne of the</w:delText>
        </w:r>
        <w:r w:rsidR="00C402EE" w:rsidRPr="000E42C8" w:rsidDel="00E57A15">
          <w:rPr>
            <w:rFonts w:cs="Times New Roman"/>
          </w:rPr>
          <w:delText xml:space="preserve"> study </w:delText>
        </w:r>
        <w:r w:rsidR="00AC1B5E" w:rsidRPr="000E42C8" w:rsidDel="00E57A15">
          <w:rPr>
            <w:rFonts w:cs="Times New Roman"/>
          </w:rPr>
          <w:delText xml:space="preserve">species </w:delText>
        </w:r>
        <w:r w:rsidRPr="000E42C8" w:rsidDel="00E57A15">
          <w:rPr>
            <w:rFonts w:cs="Times New Roman"/>
          </w:rPr>
          <w:delText xml:space="preserve">demonstrated </w:delText>
        </w:r>
        <w:r w:rsidR="008D27A1" w:rsidRPr="000E42C8" w:rsidDel="00E57A15">
          <w:rPr>
            <w:rFonts w:cs="Times New Roman"/>
          </w:rPr>
          <w:delText>a</w:delText>
        </w:r>
        <w:r w:rsidR="00B11F2C" w:rsidRPr="000E42C8" w:rsidDel="00E57A15">
          <w:rPr>
            <w:rFonts w:cs="Times New Roman"/>
          </w:rPr>
          <w:delText xml:space="preserve"> decrease in per seed accessory costs with increasing </w:delText>
        </w:r>
        <w:r w:rsidR="00B03529" w:rsidRPr="000E42C8" w:rsidDel="00E57A15">
          <w:rPr>
            <w:rFonts w:cs="Times New Roman"/>
          </w:rPr>
          <w:delText>plant size or RE</w:delText>
        </w:r>
        <w:r w:rsidR="00F4674B" w:rsidRPr="000E42C8" w:rsidDel="00E57A15">
          <w:rPr>
            <w:rFonts w:cs="Times New Roman"/>
          </w:rPr>
          <w:delText xml:space="preserve">, </w:delText>
        </w:r>
        <w:r w:rsidR="00435B72" w:rsidRPr="000E42C8" w:rsidDel="00E57A15">
          <w:rPr>
            <w:rFonts w:cs="Times New Roman"/>
          </w:rPr>
          <w:delText xml:space="preserve">and only </w:delText>
        </w:r>
        <w:r w:rsidR="00153A17" w:rsidRPr="000E42C8" w:rsidDel="00E57A15">
          <w:rPr>
            <w:rFonts w:cs="Times New Roman"/>
          </w:rPr>
          <w:delText xml:space="preserve">one </w:delText>
        </w:r>
        <w:r w:rsidR="00435B72" w:rsidRPr="000E42C8" w:rsidDel="00E57A15">
          <w:rPr>
            <w:rFonts w:cs="Times New Roman"/>
          </w:rPr>
          <w:delText>species showed a decrease in per seed accessory costs with age. W</w:delText>
        </w:r>
        <w:r w:rsidR="00F4674B" w:rsidRPr="000E42C8" w:rsidDel="00E57A15">
          <w:rPr>
            <w:rFonts w:cs="Times New Roman"/>
          </w:rPr>
          <w:delText xml:space="preserve">ith </w:delText>
        </w:r>
        <w:r w:rsidR="00F4674B" w:rsidRPr="000E42C8" w:rsidDel="00E57A15">
          <w:rPr>
            <w:rFonts w:eastAsia="Times New Roman" w:cs="Times New Roman"/>
            <w:iCs/>
            <w:color w:val="000000"/>
            <w:lang w:eastAsia="en-AU"/>
          </w:rPr>
          <w:delText xml:space="preserve">only </w:delText>
        </w:r>
        <w:r w:rsidR="00007746" w:rsidRPr="000E42C8" w:rsidDel="00E57A15">
          <w:rPr>
            <w:rFonts w:eastAsia="Times New Roman" w:cs="Times New Roman"/>
            <w:iCs/>
            <w:color w:val="000000"/>
            <w:lang w:eastAsia="en-AU"/>
          </w:rPr>
          <w:delText>1</w:delText>
        </w:r>
        <w:r w:rsidR="00F4674B" w:rsidRPr="000E42C8" w:rsidDel="00E57A15">
          <w:rPr>
            <w:rFonts w:eastAsia="Times New Roman" w:cs="Times New Roman"/>
            <w:iCs/>
            <w:color w:val="000000"/>
            <w:lang w:eastAsia="en-AU"/>
          </w:rPr>
          <w:delText>/</w:delText>
        </w:r>
        <w:r w:rsidR="0033297E" w:rsidRPr="000E42C8" w:rsidDel="00E57A15">
          <w:rPr>
            <w:rFonts w:eastAsia="Times New Roman" w:cs="Times New Roman"/>
            <w:iCs/>
            <w:color w:val="000000"/>
            <w:lang w:eastAsia="en-AU"/>
          </w:rPr>
          <w:delText xml:space="preserve">42 </w:delText>
        </w:r>
        <w:r w:rsidR="00F4674B" w:rsidRPr="000E42C8" w:rsidDel="00E57A15">
          <w:rPr>
            <w:rFonts w:eastAsia="Times New Roman" w:cs="Times New Roman"/>
            <w:iCs/>
            <w:color w:val="000000"/>
            <w:lang w:eastAsia="en-AU"/>
          </w:rPr>
          <w:delText>tests significant</w:delText>
        </w:r>
        <w:r w:rsidR="0033297E" w:rsidRPr="000E42C8" w:rsidDel="00E57A15">
          <w:rPr>
            <w:rFonts w:eastAsia="Times New Roman" w:cs="Times New Roman"/>
            <w:iCs/>
            <w:color w:val="000000"/>
            <w:lang w:eastAsia="en-AU"/>
          </w:rPr>
          <w:delText xml:space="preserve"> (</w:delText>
        </w:r>
        <w:r w:rsidR="00302CA1" w:rsidRPr="000E42C8" w:rsidDel="00E57A15">
          <w:rPr>
            <w:rFonts w:cs="Times New Roman"/>
          </w:rPr>
          <w:delText xml:space="preserve">Online Appendix </w:delText>
        </w:r>
        <w:r w:rsidR="00261620" w:rsidRPr="000E42C8" w:rsidDel="00E57A15">
          <w:rPr>
            <w:rFonts w:eastAsia="Times New Roman" w:cs="Times New Roman"/>
            <w:iCs/>
            <w:color w:val="000000"/>
            <w:lang w:eastAsia="en-AU"/>
          </w:rPr>
          <w:delText xml:space="preserve">Table </w:delText>
        </w:r>
        <w:r w:rsidR="000A2B4A" w:rsidRPr="000E42C8" w:rsidDel="00E57A15">
          <w:rPr>
            <w:rFonts w:eastAsia="Times New Roman" w:cs="Times New Roman"/>
            <w:iCs/>
            <w:color w:val="000000"/>
            <w:lang w:eastAsia="en-AU"/>
          </w:rPr>
          <w:delText>S2</w:delText>
        </w:r>
        <w:r w:rsidR="0033297E" w:rsidRPr="000E42C8" w:rsidDel="00E57A15">
          <w:rPr>
            <w:rFonts w:eastAsia="Times New Roman" w:cs="Times New Roman"/>
            <w:iCs/>
            <w:color w:val="000000"/>
            <w:lang w:eastAsia="en-AU"/>
          </w:rPr>
          <w:delText>)</w:delText>
        </w:r>
        <w:r w:rsidR="00F4674B" w:rsidRPr="000E42C8" w:rsidDel="00E57A15">
          <w:rPr>
            <w:rFonts w:eastAsia="Times New Roman" w:cs="Times New Roman"/>
            <w:iCs/>
            <w:color w:val="000000"/>
            <w:lang w:eastAsia="en-AU"/>
          </w:rPr>
          <w:delText xml:space="preserve">, </w:delText>
        </w:r>
        <w:r w:rsidR="00043187" w:rsidRPr="000E42C8" w:rsidDel="00E57A15">
          <w:rPr>
            <w:rFonts w:eastAsia="Times New Roman" w:cs="Times New Roman"/>
            <w:iCs/>
            <w:color w:val="000000"/>
            <w:lang w:eastAsia="en-AU"/>
          </w:rPr>
          <w:delText xml:space="preserve">this likely </w:delText>
        </w:r>
        <w:r w:rsidR="00F4674B" w:rsidRPr="000E42C8" w:rsidDel="00E57A15">
          <w:rPr>
            <w:rFonts w:eastAsia="Times New Roman" w:cs="Times New Roman"/>
            <w:iCs/>
            <w:color w:val="000000"/>
            <w:lang w:eastAsia="en-AU"/>
          </w:rPr>
          <w:delText>represent</w:delText>
        </w:r>
        <w:r w:rsidR="00043187" w:rsidRPr="000E42C8" w:rsidDel="00E57A15">
          <w:rPr>
            <w:rFonts w:eastAsia="Times New Roman" w:cs="Times New Roman"/>
            <w:iCs/>
            <w:color w:val="000000"/>
            <w:lang w:eastAsia="en-AU"/>
          </w:rPr>
          <w:delText>s</w:delText>
        </w:r>
        <w:r w:rsidR="00F4674B" w:rsidRPr="000E42C8" w:rsidDel="00E57A15">
          <w:rPr>
            <w:rFonts w:eastAsia="Times New Roman" w:cs="Times New Roman"/>
            <w:iCs/>
            <w:color w:val="000000"/>
            <w:lang w:eastAsia="en-AU"/>
          </w:rPr>
          <w:delText xml:space="preserve"> little more than chance.</w:delText>
        </w:r>
        <w:r w:rsidR="006573F0" w:rsidRPr="000E42C8" w:rsidDel="00E57A15">
          <w:rPr>
            <w:rFonts w:eastAsia="Times New Roman" w:cs="Times New Roman"/>
            <w:iCs/>
            <w:color w:val="000000"/>
            <w:lang w:eastAsia="en-AU"/>
          </w:rPr>
          <w:delText xml:space="preserve"> </w:delText>
        </w:r>
        <w:r w:rsidR="00043187" w:rsidRPr="000E42C8" w:rsidDel="00E57A15">
          <w:rPr>
            <w:rFonts w:eastAsia="Times New Roman" w:cs="Times New Roman"/>
            <w:iCs/>
            <w:color w:val="000000"/>
            <w:lang w:eastAsia="en-AU"/>
          </w:rPr>
          <w:delText>There are also two regressions, where accessory costs increased with plant size or age (</w:delText>
        </w:r>
        <w:r w:rsidR="00302CA1" w:rsidRPr="000E42C8" w:rsidDel="00E57A15">
          <w:rPr>
            <w:rFonts w:cs="Times New Roman"/>
          </w:rPr>
          <w:delText xml:space="preserve">Online Appendix </w:delText>
        </w:r>
        <w:r w:rsidR="00261620" w:rsidRPr="000E42C8" w:rsidDel="00E57A15">
          <w:rPr>
            <w:rFonts w:eastAsia="Times New Roman" w:cs="Times New Roman"/>
            <w:iCs/>
            <w:color w:val="000000"/>
            <w:lang w:eastAsia="en-AU"/>
          </w:rPr>
          <w:delText xml:space="preserve">Table </w:delText>
        </w:r>
        <w:r w:rsidR="000A2B4A" w:rsidRPr="000E42C8" w:rsidDel="00E57A15">
          <w:rPr>
            <w:rFonts w:eastAsia="Times New Roman" w:cs="Times New Roman"/>
            <w:iCs/>
            <w:color w:val="000000"/>
            <w:lang w:eastAsia="en-AU"/>
          </w:rPr>
          <w:delText>S2</w:delText>
        </w:r>
        <w:r w:rsidR="00043187" w:rsidRPr="000E42C8" w:rsidDel="00E57A15">
          <w:rPr>
            <w:rFonts w:eastAsia="Times New Roman" w:cs="Times New Roman"/>
            <w:iCs/>
            <w:color w:val="000000"/>
            <w:lang w:eastAsia="en-AU"/>
          </w:rPr>
          <w:delText>).</w:delText>
        </w:r>
      </w:del>
    </w:p>
    <w:p w14:paraId="5081D51F" w14:textId="7D2C5B41" w:rsidR="00FE3EB9" w:rsidRPr="000E42C8" w:rsidRDefault="00E57A15" w:rsidP="003C3342">
      <w:pPr>
        <w:pStyle w:val="Heading2"/>
      </w:pPr>
      <w:ins w:id="1084" w:author="Daniel Falster" w:date="2017-06-29T10:12:00Z">
        <w:r w:rsidRPr="000E42C8">
          <w:t xml:space="preserve">Predicting </w:t>
        </w:r>
      </w:ins>
      <w:del w:id="1085" w:author="Daniel Falster" w:date="2017-06-29T10:12:00Z">
        <w:r w:rsidR="00FE3EB9" w:rsidRPr="000E42C8" w:rsidDel="00E57A15">
          <w:delText xml:space="preserve">Correlates with </w:delText>
        </w:r>
      </w:del>
      <w:r w:rsidR="00FE3EB9" w:rsidRPr="000E42C8">
        <w:t>total reproductive investment</w:t>
      </w:r>
    </w:p>
    <w:p w14:paraId="1FD9F66F" w14:textId="0753A833" w:rsidR="00FE3EB9" w:rsidRPr="000E42C8" w:rsidRDefault="00FE3EB9" w:rsidP="007444C4">
      <w:pPr>
        <w:rPr>
          <w:rFonts w:cs="Times New Roman"/>
        </w:rPr>
      </w:pPr>
      <w:r w:rsidRPr="000E42C8">
        <w:rPr>
          <w:rFonts w:cs="Times New Roman"/>
        </w:rPr>
        <w:t>Of the 599 plants included in this study, 357 individuals produced buds and 2</w:t>
      </w:r>
      <w:r w:rsidR="00514CFB" w:rsidRPr="000E42C8">
        <w:rPr>
          <w:rFonts w:cs="Times New Roman"/>
        </w:rPr>
        <w:t>23</w:t>
      </w:r>
      <w:r w:rsidRPr="000E42C8">
        <w:rPr>
          <w:rFonts w:cs="Times New Roman"/>
        </w:rPr>
        <w:t xml:space="preserve"> individuals produced mature seeds. Even among the individuals that produced seeds, </w:t>
      </w:r>
      <w:r w:rsidR="004F6219" w:rsidRPr="000E42C8">
        <w:rPr>
          <w:rFonts w:cs="Times New Roman"/>
        </w:rPr>
        <w:t xml:space="preserve">embryo and endosperm </w:t>
      </w:r>
      <w:r w:rsidRPr="000E42C8">
        <w:rPr>
          <w:rFonts w:cs="Times New Roman"/>
        </w:rPr>
        <w:t>investment was only rather loosely correlated with total reproductive investment, both within and across species (</w:t>
      </w:r>
      <w:r w:rsidR="00514CFB" w:rsidRPr="000E42C8">
        <w:rPr>
          <w:rFonts w:cs="Times New Roman"/>
        </w:rPr>
        <w:t xml:space="preserve">Table </w:t>
      </w:r>
      <w:r w:rsidR="0033297E" w:rsidRPr="000E42C8">
        <w:rPr>
          <w:rFonts w:cs="Times New Roman"/>
        </w:rPr>
        <w:t xml:space="preserve">3, </w:t>
      </w:r>
      <w:del w:id="1086" w:author="Daniel Falster" w:date="2017-06-28T20:39:00Z">
        <w:r w:rsidR="00043187" w:rsidRPr="000E42C8" w:rsidDel="00A87A3D">
          <w:rPr>
            <w:rFonts w:cs="Times New Roman"/>
          </w:rPr>
          <w:delText xml:space="preserve">Figure </w:delText>
        </w:r>
      </w:del>
      <w:del w:id="1087" w:author="Daniel Falster" w:date="2017-06-28T20:47:00Z">
        <w:r w:rsidR="00043187" w:rsidRPr="000E42C8" w:rsidDel="00A87A3D">
          <w:rPr>
            <w:rFonts w:cs="Times New Roman"/>
          </w:rPr>
          <w:delText>3</w:delText>
        </w:r>
      </w:del>
      <w:ins w:id="1088" w:author="Daniel Falster" w:date="2017-06-29T10:20:00Z">
        <w:r w:rsidR="00F94C94" w:rsidRPr="000E42C8">
          <w:rPr>
            <w:rFonts w:cs="Times New Roman"/>
          </w:rPr>
          <w:t>Fig. 4</w:t>
        </w:r>
      </w:ins>
      <w:r w:rsidR="00043187" w:rsidRPr="000E42C8">
        <w:rPr>
          <w:rFonts w:cs="Times New Roman"/>
        </w:rPr>
        <w:t xml:space="preserve">, </w:t>
      </w:r>
      <w:r w:rsidR="008E625C" w:rsidRPr="000E42C8">
        <w:rPr>
          <w:rFonts w:cs="Times New Roman"/>
        </w:rPr>
        <w:t xml:space="preserve">and </w:t>
      </w:r>
      <w:r w:rsidR="00302CA1" w:rsidRPr="000E42C8">
        <w:rPr>
          <w:rFonts w:cs="Times New Roman"/>
        </w:rPr>
        <w:t>Online Appendix</w:t>
      </w:r>
      <w:r w:rsidRPr="000E42C8">
        <w:rPr>
          <w:rFonts w:cs="Times New Roman"/>
        </w:rPr>
        <w:t xml:space="preserve">). </w:t>
      </w:r>
      <w:r w:rsidR="00514CFB" w:rsidRPr="000E42C8">
        <w:rPr>
          <w:rFonts w:cs="Times New Roman"/>
        </w:rPr>
        <w:t xml:space="preserve">All but one species showed a </w:t>
      </w:r>
      <w:r w:rsidRPr="000E42C8">
        <w:rPr>
          <w:rFonts w:cs="Times New Roman"/>
        </w:rPr>
        <w:t xml:space="preserve">significant correlation between the two metrics, but only </w:t>
      </w:r>
      <w:r w:rsidR="00007746" w:rsidRPr="000E42C8">
        <w:rPr>
          <w:rFonts w:cs="Times New Roman"/>
        </w:rPr>
        <w:t xml:space="preserve">three </w:t>
      </w:r>
      <w:r w:rsidRPr="000E42C8">
        <w:rPr>
          <w:rFonts w:cs="Times New Roman"/>
        </w:rPr>
        <w:t>species displayed an r</w:t>
      </w:r>
      <w:r w:rsidRPr="000E42C8">
        <w:rPr>
          <w:rFonts w:cs="Times New Roman"/>
          <w:vertAlign w:val="superscript"/>
        </w:rPr>
        <w:t xml:space="preserve">2 </w:t>
      </w:r>
      <w:r w:rsidRPr="000E42C8">
        <w:rPr>
          <w:rFonts w:cs="Times New Roman"/>
        </w:rPr>
        <w:t xml:space="preserve">above 0.80 and only </w:t>
      </w:r>
      <w:r w:rsidR="00007746" w:rsidRPr="000E42C8">
        <w:rPr>
          <w:rFonts w:cs="Times New Roman"/>
        </w:rPr>
        <w:t xml:space="preserve">eight of </w:t>
      </w:r>
      <w:r w:rsidR="006341A0" w:rsidRPr="000E42C8">
        <w:rPr>
          <w:rFonts w:cs="Times New Roman"/>
        </w:rPr>
        <w:t xml:space="preserve">the </w:t>
      </w:r>
      <w:r w:rsidRPr="000E42C8">
        <w:rPr>
          <w:rFonts w:cs="Times New Roman"/>
        </w:rPr>
        <w:t>species had an r</w:t>
      </w:r>
      <w:r w:rsidRPr="000E42C8">
        <w:rPr>
          <w:rFonts w:cs="Times New Roman"/>
          <w:vertAlign w:val="superscript"/>
        </w:rPr>
        <w:t>2</w:t>
      </w:r>
      <w:r w:rsidRPr="000E42C8">
        <w:rPr>
          <w:rFonts w:cs="Times New Roman"/>
        </w:rPr>
        <w:t xml:space="preserve"> above 0.70. Furthermore, the slopes and intercepts of the relationship differed across species</w:t>
      </w:r>
      <w:r w:rsidR="000E3A12" w:rsidRPr="000E42C8">
        <w:rPr>
          <w:rFonts w:cs="Times New Roman"/>
        </w:rPr>
        <w:t xml:space="preserve"> with the result that</w:t>
      </w:r>
      <w:r w:rsidRPr="000E42C8">
        <w:rPr>
          <w:rFonts w:cs="Times New Roman"/>
          <w:color w:val="FF0000"/>
        </w:rPr>
        <w:t xml:space="preserve"> </w:t>
      </w:r>
      <w:r w:rsidRPr="000E42C8">
        <w:rPr>
          <w:rFonts w:cs="Times New Roman"/>
        </w:rPr>
        <w:t xml:space="preserve">the correlation between reproductive investment and propagule investment across individuals </w:t>
      </w:r>
      <w:r w:rsidR="00F51179" w:rsidRPr="000E42C8">
        <w:rPr>
          <w:rFonts w:cs="Times New Roman"/>
        </w:rPr>
        <w:t xml:space="preserve">of all species </w:t>
      </w:r>
      <w:r w:rsidRPr="000E42C8">
        <w:rPr>
          <w:rFonts w:cs="Times New Roman"/>
        </w:rPr>
        <w:t>had an r</w:t>
      </w:r>
      <w:r w:rsidRPr="000E42C8">
        <w:rPr>
          <w:rFonts w:cs="Times New Roman"/>
          <w:vertAlign w:val="superscript"/>
        </w:rPr>
        <w:t>2</w:t>
      </w:r>
      <w:r w:rsidRPr="000E42C8">
        <w:rPr>
          <w:rFonts w:cs="Times New Roman"/>
        </w:rPr>
        <w:t xml:space="preserve"> of just 0.5</w:t>
      </w:r>
      <w:r w:rsidR="006341A0" w:rsidRPr="000E42C8">
        <w:rPr>
          <w:rFonts w:cs="Times New Roman"/>
        </w:rPr>
        <w:t>2 (</w:t>
      </w:r>
      <w:del w:id="1089" w:author="Daniel Falster" w:date="2017-06-28T20:39:00Z">
        <w:r w:rsidR="00407792" w:rsidRPr="000E42C8" w:rsidDel="00A87A3D">
          <w:rPr>
            <w:rFonts w:cs="Times New Roman"/>
          </w:rPr>
          <w:delText xml:space="preserve">Figure </w:delText>
        </w:r>
      </w:del>
      <w:del w:id="1090" w:author="Daniel Falster" w:date="2017-06-28T20:47:00Z">
        <w:r w:rsidR="00407792" w:rsidRPr="000E42C8" w:rsidDel="00A87A3D">
          <w:rPr>
            <w:rFonts w:cs="Times New Roman"/>
          </w:rPr>
          <w:delText>3</w:delText>
        </w:r>
      </w:del>
      <w:ins w:id="1091" w:author="Daniel Falster" w:date="2017-06-29T10:20:00Z">
        <w:r w:rsidR="00F94C94" w:rsidRPr="000E42C8">
          <w:rPr>
            <w:rFonts w:cs="Times New Roman"/>
          </w:rPr>
          <w:t>Fig. 4</w:t>
        </w:r>
      </w:ins>
      <w:r w:rsidR="00407792" w:rsidRPr="000E42C8">
        <w:rPr>
          <w:rFonts w:cs="Times New Roman"/>
        </w:rPr>
        <w:t>a</w:t>
      </w:r>
      <w:r w:rsidR="0090058B" w:rsidRPr="000E42C8">
        <w:rPr>
          <w:rFonts w:cs="Times New Roman"/>
        </w:rPr>
        <w:t>, Table 3</w:t>
      </w:r>
      <w:r w:rsidR="006341A0" w:rsidRPr="000E42C8">
        <w:rPr>
          <w:rFonts w:cs="Times New Roman"/>
        </w:rPr>
        <w:t>)</w:t>
      </w:r>
      <w:r w:rsidRPr="000E42C8">
        <w:rPr>
          <w:rFonts w:cs="Times New Roman"/>
        </w:rPr>
        <w:t xml:space="preserve">. </w:t>
      </w:r>
      <w:r w:rsidR="00C402EE" w:rsidRPr="000E42C8">
        <w:rPr>
          <w:rFonts w:cs="Times New Roman"/>
        </w:rPr>
        <w:t>Combined these results indicate that measures of seed production alone provide poor predictors of total reproductive investment.</w:t>
      </w:r>
    </w:p>
    <w:p w14:paraId="7030BD2A" w14:textId="5DFD4EBE" w:rsidR="005D31B2" w:rsidRPr="000E42C8" w:rsidRDefault="00FE3EB9" w:rsidP="003C3342">
      <w:pPr>
        <w:rPr>
          <w:rFonts w:eastAsiaTheme="majorEastAsia" w:cs="Times New Roman"/>
          <w:color w:val="2E74B5" w:themeColor="accent1" w:themeShade="BF"/>
          <w:sz w:val="32"/>
          <w:szCs w:val="32"/>
        </w:rPr>
      </w:pPr>
      <w:r w:rsidRPr="000E42C8">
        <w:rPr>
          <w:rFonts w:cs="Times New Roman"/>
        </w:rPr>
        <w:t xml:space="preserve">To assess what approximation of reproductive investment was the best alternative to measuring total reproductive investment, we </w:t>
      </w:r>
      <w:r w:rsidRPr="000E42C8">
        <w:rPr>
          <w:rFonts w:cs="Times New Roman"/>
          <w:highlight w:val="yellow"/>
        </w:rPr>
        <w:t>regressed</w:t>
      </w:r>
      <w:r w:rsidRPr="000E42C8">
        <w:rPr>
          <w:rFonts w:cs="Times New Roman"/>
        </w:rPr>
        <w:t xml:space="preserve"> additional investment categories against total reproductive investment. Measures that included only </w:t>
      </w:r>
      <w:r w:rsidR="0090058B" w:rsidRPr="000E42C8">
        <w:rPr>
          <w:rFonts w:cs="Times New Roman"/>
        </w:rPr>
        <w:t xml:space="preserve">investment in tissues </w:t>
      </w:r>
      <w:r w:rsidRPr="000E42C8">
        <w:rPr>
          <w:rFonts w:cs="Times New Roman"/>
        </w:rPr>
        <w:t xml:space="preserve">associated with the production of mature seeds, were inferior predictors of total reproductive investment </w:t>
      </w:r>
      <w:r w:rsidR="000E3A12" w:rsidRPr="000E42C8">
        <w:rPr>
          <w:rFonts w:cs="Times New Roman"/>
        </w:rPr>
        <w:t xml:space="preserve">compared </w:t>
      </w:r>
      <w:r w:rsidRPr="000E42C8">
        <w:rPr>
          <w:rFonts w:cs="Times New Roman"/>
        </w:rPr>
        <w:t xml:space="preserve">to measures that included investment in </w:t>
      </w:r>
      <w:r w:rsidR="009A035F" w:rsidRPr="000E42C8">
        <w:rPr>
          <w:rFonts w:cs="Times New Roman"/>
        </w:rPr>
        <w:t>discarded</w:t>
      </w:r>
      <w:r w:rsidRPr="000E42C8">
        <w:rPr>
          <w:rFonts w:cs="Times New Roman"/>
        </w:rPr>
        <w:t xml:space="preserve"> tissues (Table </w:t>
      </w:r>
      <w:r w:rsidR="00E3342E" w:rsidRPr="000E42C8">
        <w:rPr>
          <w:rFonts w:cs="Times New Roman"/>
        </w:rPr>
        <w:t>3</w:t>
      </w:r>
      <w:r w:rsidRPr="000E42C8">
        <w:rPr>
          <w:rFonts w:cs="Times New Roman"/>
        </w:rPr>
        <w:t xml:space="preserve">). In particular, the correlation </w:t>
      </w:r>
      <w:r w:rsidR="004F6219" w:rsidRPr="000E42C8">
        <w:rPr>
          <w:rFonts w:cs="Times New Roman"/>
        </w:rPr>
        <w:t>(r</w:t>
      </w:r>
      <w:r w:rsidR="004F6219" w:rsidRPr="000E42C8">
        <w:rPr>
          <w:rFonts w:cs="Times New Roman"/>
          <w:vertAlign w:val="superscript"/>
        </w:rPr>
        <w:t>2</w:t>
      </w:r>
      <w:r w:rsidR="004F6219" w:rsidRPr="000E42C8">
        <w:rPr>
          <w:rFonts w:cs="Times New Roman"/>
        </w:rPr>
        <w:t xml:space="preserve">) </w:t>
      </w:r>
      <w:r w:rsidRPr="000E42C8">
        <w:rPr>
          <w:rFonts w:cs="Times New Roman"/>
        </w:rPr>
        <w:t xml:space="preserve">between investment in all </w:t>
      </w:r>
      <w:r w:rsidR="009A035F" w:rsidRPr="000E42C8">
        <w:rPr>
          <w:rFonts w:cs="Times New Roman"/>
        </w:rPr>
        <w:t>discarded</w:t>
      </w:r>
      <w:r w:rsidRPr="000E42C8">
        <w:rPr>
          <w:rFonts w:cs="Times New Roman"/>
        </w:rPr>
        <w:t xml:space="preserve"> tissues versus all reproductive tissues was 0.</w:t>
      </w:r>
      <w:r w:rsidR="00E24109" w:rsidRPr="000E42C8">
        <w:rPr>
          <w:rFonts w:cs="Times New Roman"/>
        </w:rPr>
        <w:t>97</w:t>
      </w:r>
      <w:r w:rsidRPr="000E42C8">
        <w:rPr>
          <w:rFonts w:cs="Times New Roman"/>
        </w:rPr>
        <w:t>, while the correlation between investment in all successful tissues (</w:t>
      </w:r>
      <w:r w:rsidR="009A035F" w:rsidRPr="000E42C8">
        <w:rPr>
          <w:rFonts w:cs="Times New Roman"/>
        </w:rPr>
        <w:t>success</w:t>
      </w:r>
      <w:r w:rsidR="002D634E" w:rsidRPr="000E42C8">
        <w:rPr>
          <w:rFonts w:cs="Times New Roman"/>
        </w:rPr>
        <w:t xml:space="preserve"> costs</w:t>
      </w:r>
      <w:r w:rsidRPr="000E42C8">
        <w:rPr>
          <w:rFonts w:cs="Times New Roman"/>
        </w:rPr>
        <w:t xml:space="preserve">*seed count) versus all reproductive tissues was </w:t>
      </w:r>
      <w:r w:rsidR="00153A17" w:rsidRPr="000E42C8">
        <w:rPr>
          <w:rFonts w:cs="Times New Roman"/>
        </w:rPr>
        <w:t xml:space="preserve">only </w:t>
      </w:r>
      <w:r w:rsidRPr="000E42C8">
        <w:rPr>
          <w:rFonts w:cs="Times New Roman"/>
        </w:rPr>
        <w:t>0.</w:t>
      </w:r>
      <w:r w:rsidR="00E24109" w:rsidRPr="000E42C8">
        <w:rPr>
          <w:rFonts w:cs="Times New Roman"/>
        </w:rPr>
        <w:t>73</w:t>
      </w:r>
      <w:r w:rsidRPr="000E42C8">
        <w:rPr>
          <w:rFonts w:cs="Times New Roman"/>
        </w:rPr>
        <w:t xml:space="preserve">. Investment in </w:t>
      </w:r>
      <w:r w:rsidR="009A035F" w:rsidRPr="000E42C8">
        <w:rPr>
          <w:rFonts w:cs="Times New Roman"/>
        </w:rPr>
        <w:t>discarded</w:t>
      </w:r>
      <w:r w:rsidRPr="000E42C8">
        <w:rPr>
          <w:rFonts w:cs="Times New Roman"/>
        </w:rPr>
        <w:t xml:space="preserve"> tissues is a better predictor for two reasons. First, </w:t>
      </w:r>
      <w:r w:rsidR="009A035F" w:rsidRPr="000E42C8">
        <w:rPr>
          <w:rFonts w:cs="Times New Roman"/>
        </w:rPr>
        <w:t>discarded</w:t>
      </w:r>
      <w:r w:rsidRPr="000E42C8">
        <w:rPr>
          <w:rFonts w:cs="Times New Roman"/>
        </w:rPr>
        <w:t xml:space="preserve"> tissues accounted for </w:t>
      </w:r>
      <w:r w:rsidR="00E24109" w:rsidRPr="000E42C8">
        <w:rPr>
          <w:rFonts w:cs="Times New Roman"/>
        </w:rPr>
        <w:t>73</w:t>
      </w:r>
      <w:r w:rsidRPr="000E42C8">
        <w:rPr>
          <w:rFonts w:cs="Times New Roman"/>
        </w:rPr>
        <w:t xml:space="preserve">% of total reproductive investment; and second, </w:t>
      </w:r>
      <w:del w:id="1092" w:author="Daniel Falster" w:date="2017-06-28T10:59:00Z">
        <w:r w:rsidRPr="000E42C8" w:rsidDel="00AA46FF">
          <w:rPr>
            <w:rFonts w:cs="Times New Roman"/>
          </w:rPr>
          <w:delText>energy</w:delText>
        </w:r>
      </w:del>
      <w:ins w:id="1093" w:author="Daniel Falster" w:date="2017-06-28T10:59:00Z">
        <w:r w:rsidR="00AA46FF" w:rsidRPr="000E42C8">
          <w:rPr>
            <w:rFonts w:cs="Times New Roman"/>
          </w:rPr>
          <w:t>mass</w:t>
        </w:r>
      </w:ins>
      <w:r w:rsidRPr="000E42C8">
        <w:rPr>
          <w:rFonts w:cs="Times New Roman"/>
        </w:rPr>
        <w:t xml:space="preserve"> investment into buds and flowers was more predictable, while further </w:t>
      </w:r>
      <w:r w:rsidR="006341A0" w:rsidRPr="000E42C8">
        <w:rPr>
          <w:rFonts w:cs="Times New Roman"/>
        </w:rPr>
        <w:t>filtering processes occur</w:t>
      </w:r>
      <w:r w:rsidR="00153A17" w:rsidRPr="000E42C8">
        <w:rPr>
          <w:rFonts w:cs="Times New Roman"/>
        </w:rPr>
        <w:t>red</w:t>
      </w:r>
      <w:r w:rsidR="006341A0" w:rsidRPr="000E42C8">
        <w:rPr>
          <w:rFonts w:cs="Times New Roman"/>
        </w:rPr>
        <w:t xml:space="preserve"> </w:t>
      </w:r>
      <w:r w:rsidRPr="000E42C8">
        <w:rPr>
          <w:rFonts w:cs="Times New Roman"/>
        </w:rPr>
        <w:t xml:space="preserve">before buds </w:t>
      </w:r>
      <w:r w:rsidR="006341A0" w:rsidRPr="000E42C8">
        <w:rPr>
          <w:rFonts w:cs="Times New Roman"/>
        </w:rPr>
        <w:t xml:space="preserve">become </w:t>
      </w:r>
      <w:r w:rsidRPr="000E42C8">
        <w:rPr>
          <w:rFonts w:cs="Times New Roman"/>
        </w:rPr>
        <w:t xml:space="preserve">mature seeds. </w:t>
      </w:r>
      <w:r w:rsidR="006341A0" w:rsidRPr="000E42C8">
        <w:rPr>
          <w:rFonts w:cs="Times New Roman"/>
        </w:rPr>
        <w:t>A composite metric, the count of buds initiated * average flower mass, when regressed against total reproductive investment, had an r</w:t>
      </w:r>
      <w:r w:rsidR="006341A0" w:rsidRPr="000E42C8">
        <w:rPr>
          <w:rFonts w:cs="Times New Roman"/>
          <w:vertAlign w:val="superscript"/>
        </w:rPr>
        <w:t>2</w:t>
      </w:r>
      <w:r w:rsidR="006341A0" w:rsidRPr="000E42C8">
        <w:rPr>
          <w:rFonts w:cs="Times New Roman"/>
        </w:rPr>
        <w:t xml:space="preserve"> of 0.9</w:t>
      </w:r>
      <w:r w:rsidR="00E24109" w:rsidRPr="000E42C8">
        <w:rPr>
          <w:rFonts w:cs="Times New Roman"/>
        </w:rPr>
        <w:t>2</w:t>
      </w:r>
      <w:r w:rsidR="006341A0" w:rsidRPr="000E42C8">
        <w:rPr>
          <w:rFonts w:cs="Times New Roman"/>
        </w:rPr>
        <w:t xml:space="preserve">, making it nearly as strong a predictor of total reproductive investment as </w:t>
      </w:r>
      <w:r w:rsidR="009A035F" w:rsidRPr="000E42C8">
        <w:rPr>
          <w:rFonts w:cs="Times New Roman"/>
        </w:rPr>
        <w:t>discarded</w:t>
      </w:r>
      <w:r w:rsidR="006341A0" w:rsidRPr="000E42C8">
        <w:rPr>
          <w:rFonts w:cs="Times New Roman"/>
        </w:rPr>
        <w:t xml:space="preserve"> tissue investment. </w:t>
      </w:r>
      <w:r w:rsidR="00A27A66" w:rsidRPr="000E42C8">
        <w:rPr>
          <w:rFonts w:cs="Times New Roman"/>
        </w:rPr>
        <w:t>Twelve of the species had the same slope for the relationship and eleven of the species had the same intercept for the relationship as the all-individuals regression (</w:t>
      </w:r>
      <w:r w:rsidR="00302CA1" w:rsidRPr="000E42C8">
        <w:rPr>
          <w:rFonts w:cs="Times New Roman"/>
        </w:rPr>
        <w:t xml:space="preserve">Online Appendix Table </w:t>
      </w:r>
      <w:r w:rsidR="000A2B4A" w:rsidRPr="000E42C8">
        <w:rPr>
          <w:rFonts w:cs="Times New Roman"/>
        </w:rPr>
        <w:t>S3</w:t>
      </w:r>
      <w:r w:rsidR="00A27A66" w:rsidRPr="000E42C8">
        <w:rPr>
          <w:rFonts w:cs="Times New Roman"/>
        </w:rPr>
        <w:t>).</w:t>
      </w:r>
    </w:p>
    <w:p w14:paraId="72BBF6FC" w14:textId="77777777" w:rsidR="005D31B2" w:rsidRPr="000E42C8" w:rsidRDefault="005D31B2" w:rsidP="003C3342">
      <w:pPr>
        <w:pStyle w:val="Heading1"/>
        <w:rPr>
          <w:rFonts w:cs="Times New Roman"/>
        </w:rPr>
      </w:pPr>
      <w:r w:rsidRPr="000E42C8">
        <w:rPr>
          <w:rFonts w:cs="Times New Roman"/>
        </w:rPr>
        <w:t>Discussion</w:t>
      </w:r>
    </w:p>
    <w:p w14:paraId="7193C9ED" w14:textId="01758D00" w:rsidR="006751DC" w:rsidRPr="000E42C8" w:rsidRDefault="006751DC" w:rsidP="006751DC">
      <w:pPr>
        <w:rPr>
          <w:rFonts w:cs="Times New Roman"/>
        </w:rPr>
      </w:pPr>
      <w:r w:rsidRPr="000E42C8">
        <w:rPr>
          <w:rFonts w:cs="Times New Roman"/>
        </w:rPr>
        <w:t>There were four key outcomes from this study. First,</w:t>
      </w:r>
      <w:ins w:id="1094" w:author="Sophie Baxter" w:date="2017-07-20T12:53:00Z">
        <w:r w:rsidR="00BE3C20" w:rsidRPr="000E42C8">
          <w:rPr>
            <w:rFonts w:cs="Times New Roman"/>
          </w:rPr>
          <w:t xml:space="preserve"> </w:t>
        </w:r>
      </w:ins>
      <w:del w:id="1095" w:author="Sophie Baxter" w:date="2017-07-20T12:53:00Z">
        <w:r w:rsidRPr="000E42C8" w:rsidDel="00BE3C20">
          <w:rPr>
            <w:rFonts w:cs="Times New Roman"/>
          </w:rPr>
          <w:delText xml:space="preserve"> </w:delText>
        </w:r>
        <w:r w:rsidR="00A27D81" w:rsidRPr="000E42C8" w:rsidDel="00BE3C20">
          <w:rPr>
            <w:rFonts w:cs="Times New Roman"/>
          </w:rPr>
          <w:delText xml:space="preserve">we observed that plants of </w:delText>
        </w:r>
      </w:del>
      <w:r w:rsidR="00A27D81" w:rsidRPr="000E42C8">
        <w:rPr>
          <w:rFonts w:cs="Times New Roman"/>
        </w:rPr>
        <w:t>the</w:t>
      </w:r>
      <w:ins w:id="1096" w:author="Sophie Baxter" w:date="2017-07-20T13:03:00Z">
        <w:r w:rsidR="007823C4" w:rsidRPr="000E42C8">
          <w:rPr>
            <w:rFonts w:cs="Times New Roman"/>
          </w:rPr>
          <w:t xml:space="preserve"> </w:t>
        </w:r>
      </w:ins>
      <w:r w:rsidR="00A27D81" w:rsidRPr="000E42C8">
        <w:rPr>
          <w:rFonts w:cs="Times New Roman"/>
        </w:rPr>
        <w:t xml:space="preserve">14 </w:t>
      </w:r>
      <w:r w:rsidRPr="000E42C8">
        <w:rPr>
          <w:rFonts w:cs="Times New Roman"/>
        </w:rPr>
        <w:t xml:space="preserve">long-lived perennial </w:t>
      </w:r>
      <w:r w:rsidR="00A27D81" w:rsidRPr="000E42C8">
        <w:rPr>
          <w:rFonts w:cs="Times New Roman"/>
        </w:rPr>
        <w:t xml:space="preserve">species studied </w:t>
      </w:r>
      <w:r w:rsidRPr="000E42C8">
        <w:rPr>
          <w:rFonts w:cs="Times New Roman"/>
        </w:rPr>
        <w:t xml:space="preserve">expended a very large proportion of reproductive </w:t>
      </w:r>
      <w:del w:id="1097" w:author="Daniel Falster" w:date="2017-06-28T10:59:00Z">
        <w:r w:rsidRPr="000E42C8" w:rsidDel="00AA46FF">
          <w:rPr>
            <w:rFonts w:cs="Times New Roman"/>
          </w:rPr>
          <w:delText>energy</w:delText>
        </w:r>
      </w:del>
      <w:ins w:id="1098" w:author="Daniel Falster" w:date="2017-06-28T10:59:00Z">
        <w:r w:rsidR="00AA46FF" w:rsidRPr="000E42C8">
          <w:rPr>
            <w:rFonts w:cs="Times New Roman"/>
          </w:rPr>
          <w:t>mass</w:t>
        </w:r>
      </w:ins>
      <w:r w:rsidRPr="000E42C8">
        <w:rPr>
          <w:rFonts w:cs="Times New Roman"/>
        </w:rPr>
        <w:t xml:space="preserve"> on accessory costs. Investment in seed dry mass represented a </w:t>
      </w:r>
      <w:del w:id="1099" w:author="Sophie Baxter" w:date="2017-07-20T12:54:00Z">
        <w:r w:rsidRPr="000E42C8" w:rsidDel="00BE3C20">
          <w:rPr>
            <w:rFonts w:cs="Times New Roman"/>
          </w:rPr>
          <w:delText xml:space="preserve">quite </w:delText>
        </w:r>
      </w:del>
      <w:r w:rsidRPr="000E42C8">
        <w:rPr>
          <w:rFonts w:cs="Times New Roman"/>
        </w:rPr>
        <w:t>modest proportion of total reproductive investment (RE) for</w:t>
      </w:r>
      <w:ins w:id="1100" w:author="Sophie Baxter" w:date="2017-07-20T12:54:00Z">
        <w:r w:rsidR="00BE3C20" w:rsidRPr="000E42C8">
          <w:rPr>
            <w:rFonts w:cs="Times New Roman"/>
          </w:rPr>
          <w:t xml:space="preserve"> these </w:t>
        </w:r>
      </w:ins>
      <w:del w:id="1101" w:author="Sophie Baxter" w:date="2017-07-20T12:54:00Z">
        <w:r w:rsidRPr="000E42C8" w:rsidDel="00BE3C20">
          <w:rPr>
            <w:rFonts w:cs="Times New Roman"/>
          </w:rPr>
          <w:delText xml:space="preserve"> the 14 perennial </w:delText>
        </w:r>
      </w:del>
      <w:r w:rsidRPr="000E42C8">
        <w:rPr>
          <w:rFonts w:cs="Times New Roman"/>
        </w:rPr>
        <w:t>species</w:t>
      </w:r>
      <w:ins w:id="1102" w:author="Sophie Baxter" w:date="2017-07-20T12:55:00Z">
        <w:r w:rsidR="00BE3C20" w:rsidRPr="000E42C8">
          <w:rPr>
            <w:rFonts w:cs="Times New Roman"/>
          </w:rPr>
          <w:t xml:space="preserve">, </w:t>
        </w:r>
      </w:ins>
      <w:del w:id="1103" w:author="Sophie Baxter" w:date="2017-07-20T12:55:00Z">
        <w:r w:rsidRPr="000E42C8" w:rsidDel="00BE3C20">
          <w:rPr>
            <w:rFonts w:cs="Times New Roman"/>
          </w:rPr>
          <w:delText xml:space="preserve"> included in this study, </w:delText>
        </w:r>
      </w:del>
      <w:r w:rsidRPr="000E42C8">
        <w:rPr>
          <w:rFonts w:cs="Times New Roman"/>
        </w:rPr>
        <w:t>with just 0.2-4% of RE going to seeds versus other reproductive tissues (Table 1). Even the individual with the lowest accessory costs invested just 9.5% of its RE in</w:t>
      </w:r>
      <w:ins w:id="1104" w:author="Sophie Baxter" w:date="2017-07-20T12:56:00Z">
        <w:r w:rsidR="00BE3C20" w:rsidRPr="000E42C8">
          <w:rPr>
            <w:rFonts w:cs="Times New Roman"/>
          </w:rPr>
          <w:t xml:space="preserve"> </w:t>
        </w:r>
      </w:ins>
      <w:del w:id="1105" w:author="Sophie Baxter" w:date="2017-07-20T12:56:00Z">
        <w:r w:rsidRPr="000E42C8" w:rsidDel="00BE3C20">
          <w:rPr>
            <w:rFonts w:cs="Times New Roman"/>
          </w:rPr>
          <w:delText xml:space="preserve">to the </w:delText>
        </w:r>
      </w:del>
      <w:r w:rsidRPr="000E42C8">
        <w:rPr>
          <w:rFonts w:cs="Times New Roman"/>
        </w:rPr>
        <w:t>seed</w:t>
      </w:r>
      <w:ins w:id="1106" w:author="Sophie Baxter" w:date="2017-07-20T12:59:00Z">
        <w:r w:rsidR="00BE3C20" w:rsidRPr="000E42C8">
          <w:rPr>
            <w:rFonts w:cs="Times New Roman"/>
          </w:rPr>
          <w:t>s</w:t>
        </w:r>
      </w:ins>
      <w:del w:id="1107" w:author="Sophie Baxter" w:date="2017-07-20T12:59:00Z">
        <w:r w:rsidRPr="000E42C8" w:rsidDel="00BE3C20">
          <w:rPr>
            <w:rFonts w:cs="Times New Roman"/>
          </w:rPr>
          <w:delText xml:space="preserve"> itself</w:delText>
        </w:r>
      </w:del>
      <w:r w:rsidRPr="000E42C8">
        <w:rPr>
          <w:rFonts w:cs="Times New Roman"/>
        </w:rPr>
        <w:t>. Second,</w:t>
      </w:r>
      <w:ins w:id="1108" w:author="Sophie Baxter" w:date="2017-07-20T12:57:00Z">
        <w:r w:rsidR="00BE3C20" w:rsidRPr="000E42C8">
          <w:rPr>
            <w:rFonts w:cs="Times New Roman"/>
          </w:rPr>
          <w:t xml:space="preserve"> </w:t>
        </w:r>
      </w:ins>
      <w:del w:id="1109" w:author="Sophie Baxter" w:date="2017-07-20T12:57:00Z">
        <w:r w:rsidRPr="000E42C8" w:rsidDel="00BE3C20">
          <w:rPr>
            <w:rFonts w:cs="Times New Roman"/>
          </w:rPr>
          <w:delText xml:space="preserve"> </w:delText>
        </w:r>
        <w:r w:rsidR="00A27D81" w:rsidRPr="000E42C8" w:rsidDel="00BE3C20">
          <w:rPr>
            <w:rFonts w:cs="Times New Roman"/>
          </w:rPr>
          <w:delText xml:space="preserve">we observed a </w:delText>
        </w:r>
        <w:r w:rsidRPr="000E42C8" w:rsidDel="00BE3C20">
          <w:rPr>
            <w:rFonts w:cs="Times New Roman"/>
          </w:rPr>
          <w:delText xml:space="preserve">trade-offs between </w:delText>
        </w:r>
      </w:del>
      <w:r w:rsidRPr="000E42C8">
        <w:rPr>
          <w:rFonts w:cs="Times New Roman"/>
        </w:rPr>
        <w:t>ovule</w:t>
      </w:r>
      <w:ins w:id="1110" w:author="Sophie Baxter" w:date="2017-07-20T13:04:00Z">
        <w:r w:rsidR="007823C4" w:rsidRPr="000E42C8">
          <w:rPr>
            <w:rFonts w:cs="Times New Roman"/>
          </w:rPr>
          <w:t xml:space="preserve"> number</w:t>
        </w:r>
      </w:ins>
      <w:ins w:id="1111" w:author="Sophie Baxter" w:date="2017-07-20T13:00:00Z">
        <w:r w:rsidR="00BE3C20" w:rsidRPr="000E42C8">
          <w:rPr>
            <w:rFonts w:cs="Times New Roman"/>
          </w:rPr>
          <w:t xml:space="preserve"> varied negatively with</w:t>
        </w:r>
      </w:ins>
      <w:del w:id="1112" w:author="Sophie Baxter" w:date="2017-07-20T13:00:00Z">
        <w:r w:rsidRPr="000E42C8" w:rsidDel="00BE3C20">
          <w:rPr>
            <w:rFonts w:cs="Times New Roman"/>
          </w:rPr>
          <w:delText xml:space="preserve"> count</w:delText>
        </w:r>
      </w:del>
      <w:del w:id="1113" w:author="Sophie Baxter" w:date="2017-07-20T13:02:00Z">
        <w:r w:rsidRPr="000E42C8" w:rsidDel="00D329AC">
          <w:rPr>
            <w:rFonts w:cs="Times New Roman"/>
          </w:rPr>
          <w:delText xml:space="preserve"> and</w:delText>
        </w:r>
      </w:del>
      <w:r w:rsidRPr="000E42C8">
        <w:rPr>
          <w:rFonts w:cs="Times New Roman"/>
        </w:rPr>
        <w:t xml:space="preserve"> pollen-attraction costs</w:t>
      </w:r>
      <w:ins w:id="1114" w:author="Sophie Baxter" w:date="2017-07-20T13:02:00Z">
        <w:r w:rsidR="00D329AC" w:rsidRPr="000E42C8">
          <w:rPr>
            <w:rFonts w:cs="Times New Roman"/>
          </w:rPr>
          <w:t xml:space="preserve">, as did </w:t>
        </w:r>
      </w:ins>
      <w:del w:id="1115" w:author="Sophie Baxter" w:date="2017-07-20T13:02:00Z">
        <w:r w:rsidRPr="000E42C8" w:rsidDel="00D329AC">
          <w:rPr>
            <w:rFonts w:cs="Times New Roman"/>
          </w:rPr>
          <w:delText xml:space="preserve"> and between </w:delText>
        </w:r>
      </w:del>
      <w:r w:rsidRPr="000E42C8">
        <w:rPr>
          <w:rFonts w:cs="Times New Roman"/>
        </w:rPr>
        <w:t>seed</w:t>
      </w:r>
      <w:ins w:id="1116" w:author="Sophie Baxter" w:date="2017-07-20T13:02:00Z">
        <w:r w:rsidR="00D329AC" w:rsidRPr="000E42C8">
          <w:rPr>
            <w:rFonts w:cs="Times New Roman"/>
          </w:rPr>
          <w:t xml:space="preserve"> number</w:t>
        </w:r>
      </w:ins>
      <w:del w:id="1117" w:author="Sophie Baxter" w:date="2017-07-20T13:02:00Z">
        <w:r w:rsidRPr="000E42C8" w:rsidDel="00D329AC">
          <w:rPr>
            <w:rFonts w:cs="Times New Roman"/>
          </w:rPr>
          <w:delText xml:space="preserve"> count</w:delText>
        </w:r>
      </w:del>
      <w:r w:rsidRPr="000E42C8">
        <w:rPr>
          <w:rFonts w:cs="Times New Roman"/>
        </w:rPr>
        <w:t xml:space="preserve"> and total reproductive costs. The trade-offs indicate there exists a fixed pool of </w:t>
      </w:r>
      <w:del w:id="1118" w:author="Daniel Falster" w:date="2017-06-28T10:59:00Z">
        <w:r w:rsidRPr="000E42C8" w:rsidDel="00AA46FF">
          <w:rPr>
            <w:rFonts w:cs="Times New Roman"/>
          </w:rPr>
          <w:delText>energy</w:delText>
        </w:r>
      </w:del>
      <w:ins w:id="1119" w:author="Daniel Falster" w:date="2017-06-28T10:59:00Z">
        <w:r w:rsidR="00AA46FF" w:rsidRPr="000E42C8">
          <w:rPr>
            <w:rFonts w:cs="Times New Roman"/>
          </w:rPr>
          <w:t>mass</w:t>
        </w:r>
      </w:ins>
      <w:r w:rsidRPr="000E42C8">
        <w:rPr>
          <w:rFonts w:cs="Times New Roman"/>
        </w:rPr>
        <w:t xml:space="preserve"> to invest and species differ in the relative cost of a part versus the number of parts they can produce. We also observed a </w:t>
      </w:r>
      <w:ins w:id="1120" w:author="Sophie Baxter" w:date="2017-07-20T13:48:00Z">
        <w:r w:rsidR="00403C5E" w:rsidRPr="000E42C8">
          <w:rPr>
            <w:rFonts w:cs="Times New Roman"/>
          </w:rPr>
          <w:t>negative relation</w:t>
        </w:r>
      </w:ins>
      <w:del w:id="1121" w:author="Sophie Baxter" w:date="2017-07-20T13:48:00Z">
        <w:r w:rsidRPr="000E42C8" w:rsidDel="00403C5E">
          <w:rPr>
            <w:rFonts w:cs="Times New Roman"/>
          </w:rPr>
          <w:delText>trade-off</w:delText>
        </w:r>
      </w:del>
      <w:r w:rsidRPr="000E42C8">
        <w:rPr>
          <w:rFonts w:cs="Times New Roman"/>
        </w:rPr>
        <w:t xml:space="preserve"> between </w:t>
      </w:r>
      <w:ins w:id="1122" w:author="Sophie Baxter" w:date="2017-07-20T13:49:00Z">
        <w:r w:rsidR="00403C5E" w:rsidRPr="000E42C8">
          <w:rPr>
            <w:rFonts w:cs="Times New Roman"/>
            <w:color w:val="000000"/>
            <w:lang w:val="en-US"/>
          </w:rPr>
          <w:t>the ovule:seed ratio</w:t>
        </w:r>
      </w:ins>
      <w:del w:id="1123" w:author="Sophie Baxter" w:date="2017-07-20T13:49:00Z">
        <w:r w:rsidRPr="000E42C8" w:rsidDel="00403C5E">
          <w:rPr>
            <w:rFonts w:cs="Times New Roman"/>
          </w:rPr>
          <w:delText>choosiness, the inverse of seedset</w:delText>
        </w:r>
      </w:del>
      <w:r w:rsidRPr="000E42C8">
        <w:rPr>
          <w:rFonts w:cs="Times New Roman"/>
        </w:rPr>
        <w:t xml:space="preserve">, and pollen-attraction costs: species that </w:t>
      </w:r>
      <w:ins w:id="1124" w:author="Sophie Baxter" w:date="2017-07-20T13:51:00Z">
        <w:r w:rsidR="00403C5E" w:rsidRPr="000E42C8">
          <w:rPr>
            <w:rFonts w:cs="Times New Roman"/>
          </w:rPr>
          <w:t>invest</w:t>
        </w:r>
      </w:ins>
      <w:del w:id="1125" w:author="Sophie Baxter" w:date="2017-07-20T13:51:00Z">
        <w:r w:rsidRPr="000E42C8" w:rsidDel="00403C5E">
          <w:rPr>
            <w:rFonts w:cs="Times New Roman"/>
          </w:rPr>
          <w:delText>expend</w:delText>
        </w:r>
      </w:del>
      <w:r w:rsidRPr="000E42C8">
        <w:rPr>
          <w:rFonts w:cs="Times New Roman"/>
        </w:rPr>
        <w:t xml:space="preserve"> less</w:t>
      </w:r>
      <w:ins w:id="1126" w:author="Sophie Baxter" w:date="2017-07-20T13:56:00Z">
        <w:r w:rsidR="00AC4359" w:rsidRPr="000E42C8">
          <w:rPr>
            <w:rFonts w:cs="Times New Roman"/>
          </w:rPr>
          <w:t xml:space="preserve"> pre-zygotic mass per </w:t>
        </w:r>
      </w:ins>
      <w:del w:id="1127" w:author="Sophie Baxter" w:date="2017-07-20T13:56:00Z">
        <w:r w:rsidRPr="000E42C8" w:rsidDel="00AC4359">
          <w:rPr>
            <w:rFonts w:cs="Times New Roman"/>
          </w:rPr>
          <w:delText xml:space="preserve"> </w:delText>
        </w:r>
      </w:del>
      <w:del w:id="1128" w:author="Daniel Falster" w:date="2017-06-28T10:59:00Z">
        <w:r w:rsidRPr="000E42C8" w:rsidDel="00AA46FF">
          <w:rPr>
            <w:rFonts w:cs="Times New Roman"/>
          </w:rPr>
          <w:delText>energy</w:delText>
        </w:r>
      </w:del>
      <w:ins w:id="1129" w:author="Daniel Falster" w:date="2017-06-28T10:59:00Z">
        <w:del w:id="1130" w:author="Sophie Baxter" w:date="2017-07-20T13:51:00Z">
          <w:r w:rsidR="00AA46FF" w:rsidRPr="000E42C8" w:rsidDel="00403C5E">
            <w:rPr>
              <w:rFonts w:cs="Times New Roman"/>
            </w:rPr>
            <w:delText>mass</w:delText>
          </w:r>
        </w:del>
      </w:ins>
      <w:del w:id="1131" w:author="Sophie Baxter" w:date="2017-07-20T13:51:00Z">
        <w:r w:rsidRPr="000E42C8" w:rsidDel="00403C5E">
          <w:rPr>
            <w:rFonts w:cs="Times New Roman"/>
          </w:rPr>
          <w:delText xml:space="preserve"> to produce an </w:delText>
        </w:r>
      </w:del>
      <w:r w:rsidRPr="000E42C8">
        <w:rPr>
          <w:rFonts w:cs="Times New Roman"/>
        </w:rPr>
        <w:t xml:space="preserve">ovule produce a greater excess of ovules. These are species at the </w:t>
      </w:r>
      <w:del w:id="1132" w:author="L. Harder" w:date="2017-06-28T10:45:00Z">
        <w:r w:rsidRPr="000E42C8">
          <w:rPr>
            <w:rFonts w:cs="Times New Roman"/>
            <w:i/>
          </w:rPr>
          <w:delText>parental</w:delText>
        </w:r>
      </w:del>
      <w:ins w:id="1133" w:author="L. Harder" w:date="2017-06-28T10:45:00Z">
        <w:r w:rsidR="00796D33" w:rsidRPr="000E42C8">
          <w:rPr>
            <w:rFonts w:cs="Times New Roman"/>
            <w:i/>
          </w:rPr>
          <w:t>maternal</w:t>
        </w:r>
      </w:ins>
      <w:r w:rsidRPr="000E42C8">
        <w:rPr>
          <w:rFonts w:cs="Times New Roman"/>
        </w:rPr>
        <w:t xml:space="preserve"> </w:t>
      </w:r>
      <w:r w:rsidRPr="000E42C8">
        <w:rPr>
          <w:rFonts w:cs="Times New Roman"/>
          <w:i/>
        </w:rPr>
        <w:t>optimist</w:t>
      </w:r>
      <w:r w:rsidRPr="000E42C8">
        <w:rPr>
          <w:rFonts w:cs="Times New Roman"/>
        </w:rPr>
        <w:t xml:space="preserve"> end of the optimist-pessimist spectrum, which have proportionally costlier provisioning tissues relative to pollen attraction tissues </w:t>
      </w:r>
      <w:r w:rsidRPr="000E42C8">
        <w:rPr>
          <w:rFonts w:cs="Times New Roman"/>
        </w:rPr>
        <w:fldChar w:fldCharType="begin"/>
      </w:r>
      <w:r w:rsidRPr="000E42C8">
        <w:rPr>
          <w:rFonts w:cs="Times New Roman"/>
        </w:rPr>
        <w:instrText xml:space="preserve"> ADDIN ZOTERO_ITEM CSL_CITATION {"citationID":"1ij31jp8ko","properties":{"formattedCitation":"{\\rtf (Rosenheim {\\i{}et al.} 2014)}","plainCitation":"(Rosenheim et al. 2014)"},"citationItems":[{"id":1714,"uris":["http://zotero.org/users/503753/items/WN2ZG9VC"],"uri":["http://zotero.org/users/503753/items/WN2ZG9VC"],"itemData":{"id":1714,"type":"article-journal","title":"Parental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Pr="000E42C8">
        <w:rPr>
          <w:rFonts w:cs="Times New Roman"/>
        </w:rPr>
        <w:fldChar w:fldCharType="separate"/>
      </w:r>
      <w:r w:rsidR="00A231E0" w:rsidRPr="000E42C8">
        <w:rPr>
          <w:rFonts w:cs="Times New Roman"/>
        </w:rPr>
        <w:t xml:space="preserve">(Rosenheim </w:t>
      </w:r>
      <w:r w:rsidR="00A231E0" w:rsidRPr="000E42C8">
        <w:rPr>
          <w:rFonts w:cs="Times New Roman"/>
          <w:i/>
          <w:iCs/>
        </w:rPr>
        <w:t>et al.</w:t>
      </w:r>
      <w:r w:rsidR="00A231E0" w:rsidRPr="000E42C8">
        <w:rPr>
          <w:rFonts w:cs="Times New Roman"/>
        </w:rPr>
        <w:t xml:space="preserve"> 2014)</w:t>
      </w:r>
      <w:r w:rsidRPr="000E42C8">
        <w:rPr>
          <w:rFonts w:cs="Times New Roman"/>
        </w:rPr>
        <w:fldChar w:fldCharType="end"/>
      </w:r>
      <w:r w:rsidRPr="000E42C8">
        <w:rPr>
          <w:rFonts w:cs="Times New Roman"/>
        </w:rPr>
        <w:t xml:space="preserve">. </w:t>
      </w:r>
      <w:r w:rsidR="002C42E5" w:rsidRPr="000E42C8">
        <w:rPr>
          <w:rFonts w:cs="Times New Roman"/>
        </w:rPr>
        <w:t>In combination, these</w:t>
      </w:r>
      <w:ins w:id="1134" w:author="Sophie Baxter" w:date="2017-07-20T13:57:00Z">
        <w:r w:rsidR="00AC4359" w:rsidRPr="000E42C8">
          <w:rPr>
            <w:rFonts w:cs="Times New Roman"/>
          </w:rPr>
          <w:t xml:space="preserve"> relations indicate the third outcome, </w:t>
        </w:r>
      </w:ins>
      <w:del w:id="1135" w:author="Sophie Baxter" w:date="2017-07-20T13:57:00Z">
        <w:r w:rsidR="002C42E5" w:rsidRPr="000E42C8" w:rsidDel="00AC4359">
          <w:rPr>
            <w:rFonts w:cs="Times New Roman"/>
          </w:rPr>
          <w:delText xml:space="preserve"> trade-offs lead to</w:delText>
        </w:r>
      </w:del>
      <w:r w:rsidR="002C42E5" w:rsidRPr="000E42C8">
        <w:rPr>
          <w:rFonts w:cs="Times New Roman"/>
        </w:rPr>
        <w:t xml:space="preserve"> systematic differences in </w:t>
      </w:r>
      <w:ins w:id="1136" w:author="Sophie Baxter" w:date="2017-07-20T13:58:00Z">
        <w:r w:rsidR="00AC4359" w:rsidRPr="000E42C8">
          <w:rPr>
            <w:rFonts w:cs="Times New Roman"/>
          </w:rPr>
          <w:t>the mass allocation among</w:t>
        </w:r>
      </w:ins>
      <w:del w:id="1137" w:author="Sophie Baxter" w:date="2017-07-20T13:59:00Z">
        <w:r w:rsidR="002C42E5" w:rsidRPr="000E42C8" w:rsidDel="00AC4359">
          <w:rPr>
            <w:rFonts w:cs="Times New Roman"/>
          </w:rPr>
          <w:delText>the way reproductive energy</w:delText>
        </w:r>
      </w:del>
      <w:ins w:id="1138" w:author="Daniel Falster" w:date="2017-06-28T10:59:00Z">
        <w:del w:id="1139" w:author="Sophie Baxter" w:date="2017-07-20T13:59:00Z">
          <w:r w:rsidR="00AA46FF" w:rsidRPr="000E42C8" w:rsidDel="00AC4359">
            <w:rPr>
              <w:rFonts w:cs="Times New Roman"/>
            </w:rPr>
            <w:delText>mass</w:delText>
          </w:r>
        </w:del>
      </w:ins>
      <w:del w:id="1140" w:author="Sophie Baxter" w:date="2017-07-20T13:59:00Z">
        <w:r w:rsidR="002C42E5" w:rsidRPr="000E42C8" w:rsidDel="00AC4359">
          <w:rPr>
            <w:rFonts w:cs="Times New Roman"/>
          </w:rPr>
          <w:delText xml:space="preserve"> is allocated across</w:delText>
        </w:r>
      </w:del>
      <w:r w:rsidR="002C42E5" w:rsidRPr="000E42C8">
        <w:rPr>
          <w:rFonts w:cs="Times New Roman"/>
        </w:rPr>
        <w:t xml:space="preserve"> species, resulting in a syndrome of reproductive traits</w:t>
      </w:r>
      <w:del w:id="1141" w:author="Sophie Baxter" w:date="2017-07-20T13:59:00Z">
        <w:r w:rsidR="002C42E5" w:rsidRPr="000E42C8" w:rsidDel="00AC4359">
          <w:rPr>
            <w:rFonts w:cs="Times New Roman"/>
          </w:rPr>
          <w:delText xml:space="preserve"> values observed</w:delText>
        </w:r>
      </w:del>
      <w:r w:rsidR="002C42E5" w:rsidRPr="000E42C8">
        <w:rPr>
          <w:rFonts w:cs="Times New Roman"/>
        </w:rPr>
        <w:t xml:space="preserve"> for large</w:t>
      </w:r>
      <w:del w:id="1142" w:author="Sophie Baxter" w:date="2017-07-20T13:59:00Z">
        <w:r w:rsidR="002C42E5" w:rsidRPr="000E42C8" w:rsidDel="00AC4359">
          <w:rPr>
            <w:rFonts w:cs="Times New Roman"/>
          </w:rPr>
          <w:delText>-seeded</w:delText>
        </w:r>
      </w:del>
      <w:r w:rsidR="002C42E5" w:rsidRPr="000E42C8">
        <w:rPr>
          <w:rFonts w:cs="Times New Roman"/>
        </w:rPr>
        <w:t xml:space="preserve"> versus small-seeded species</w:t>
      </w:r>
      <w:del w:id="1143" w:author="Sophie Baxter" w:date="2017-07-20T14:00:00Z">
        <w:r w:rsidR="002C42E5" w:rsidRPr="000E42C8" w:rsidDel="00AC4359">
          <w:rPr>
            <w:rFonts w:cs="Times New Roman"/>
          </w:rPr>
          <w:delText>, our third outcome</w:delText>
        </w:r>
      </w:del>
      <w:r w:rsidR="002C42E5" w:rsidRPr="000E42C8">
        <w:rPr>
          <w:rFonts w:cs="Times New Roman"/>
        </w:rPr>
        <w:t xml:space="preserve">. </w:t>
      </w:r>
      <w:r w:rsidRPr="000E42C8">
        <w:rPr>
          <w:rFonts w:cs="Times New Roman"/>
        </w:rPr>
        <w:t xml:space="preserve">The </w:t>
      </w:r>
      <w:del w:id="1144" w:author="L. Harder" w:date="2017-06-28T10:45:00Z">
        <w:r w:rsidRPr="000E42C8">
          <w:rPr>
            <w:rFonts w:cs="Times New Roman"/>
            <w:i/>
          </w:rPr>
          <w:delText>parental</w:delText>
        </w:r>
      </w:del>
      <w:ins w:id="1145" w:author="L. Harder" w:date="2017-06-28T10:45:00Z">
        <w:r w:rsidR="00796D33" w:rsidRPr="000E42C8">
          <w:rPr>
            <w:rFonts w:cs="Times New Roman"/>
            <w:i/>
          </w:rPr>
          <w:t>maternal</w:t>
        </w:r>
      </w:ins>
      <w:r w:rsidRPr="000E42C8">
        <w:rPr>
          <w:rFonts w:cs="Times New Roman"/>
          <w:i/>
        </w:rPr>
        <w:t xml:space="preserve"> optimists</w:t>
      </w:r>
      <w:r w:rsidRPr="000E42C8">
        <w:rPr>
          <w:rFonts w:cs="Times New Roman"/>
        </w:rPr>
        <w:t xml:space="preserve"> were, as predicted, the large-seeded species: part of the </w:t>
      </w:r>
      <w:ins w:id="1146" w:author="Sophie Baxter" w:date="2017-07-20T14:01:00Z">
        <w:r w:rsidR="00AC4359" w:rsidRPr="000E42C8">
          <w:rPr>
            <w:rFonts w:cs="Times New Roman"/>
          </w:rPr>
          <w:t>large-seed</w:t>
        </w:r>
      </w:ins>
      <w:del w:id="1147" w:author="Sophie Baxter" w:date="2017-07-20T14:01:00Z">
        <w:r w:rsidRPr="000E42C8" w:rsidDel="00AC4359">
          <w:rPr>
            <w:rFonts w:cs="Times New Roman"/>
          </w:rPr>
          <w:delText>big seed-size</w:delText>
        </w:r>
      </w:del>
      <w:r w:rsidRPr="000E42C8">
        <w:rPr>
          <w:rFonts w:cs="Times New Roman"/>
        </w:rPr>
        <w:t>, low seedset strategy is to invest proportionally less in flower construction</w:t>
      </w:r>
      <w:del w:id="1148" w:author="Sophie Baxter" w:date="2017-07-20T14:02:00Z">
        <w:r w:rsidRPr="000E42C8" w:rsidDel="00AC4359">
          <w:rPr>
            <w:rFonts w:cs="Times New Roman"/>
          </w:rPr>
          <w:delText xml:space="preserve"> to the point of pollination</w:delText>
        </w:r>
      </w:del>
      <w:r w:rsidRPr="000E42C8">
        <w:rPr>
          <w:rFonts w:cs="Times New Roman"/>
        </w:rPr>
        <w:t xml:space="preserve"> and proportionally more in </w:t>
      </w:r>
      <w:ins w:id="1149" w:author="Sophie Baxter" w:date="2017-07-20T14:02:00Z">
        <w:r w:rsidR="00AC4359" w:rsidRPr="000E42C8">
          <w:rPr>
            <w:rFonts w:cs="Times New Roman"/>
            <w:color w:val="000000"/>
            <w:lang w:val="en-US"/>
          </w:rPr>
          <w:t xml:space="preserve">post-zygotic </w:t>
        </w:r>
      </w:ins>
      <w:r w:rsidRPr="000E42C8">
        <w:rPr>
          <w:rFonts w:cs="Times New Roman"/>
        </w:rPr>
        <w:t>provisioning</w:t>
      </w:r>
      <w:del w:id="1150" w:author="Sophie Baxter" w:date="2017-07-20T14:02:00Z">
        <w:r w:rsidRPr="000E42C8" w:rsidDel="00AC4359">
          <w:rPr>
            <w:rFonts w:cs="Times New Roman"/>
          </w:rPr>
          <w:delText xml:space="preserve"> tissues</w:delText>
        </w:r>
      </w:del>
      <w:r w:rsidRPr="000E42C8">
        <w:rPr>
          <w:rFonts w:cs="Times New Roman"/>
        </w:rPr>
        <w:t xml:space="preserve">. The fourth major result was that for </w:t>
      </w:r>
      <w:ins w:id="1151" w:author="Sophie Baxter" w:date="2017-07-20T14:03:00Z">
        <w:r w:rsidR="00F61290" w:rsidRPr="000E42C8">
          <w:rPr>
            <w:rFonts w:cs="Times New Roman"/>
          </w:rPr>
          <w:t xml:space="preserve">the </w:t>
        </w:r>
      </w:ins>
      <w:r w:rsidRPr="000E42C8">
        <w:rPr>
          <w:rFonts w:cs="Times New Roman"/>
        </w:rPr>
        <w:t>perennial species with low seedset,</w:t>
      </w:r>
      <w:ins w:id="1152" w:author="Sophie Baxter" w:date="2017-07-20T14:03:00Z">
        <w:r w:rsidR="00F61290" w:rsidRPr="000E42C8">
          <w:rPr>
            <w:rFonts w:cs="Times New Roman"/>
          </w:rPr>
          <w:t xml:space="preserve"> </w:t>
        </w:r>
      </w:ins>
      <w:ins w:id="1153" w:author="Sophie Baxter" w:date="2017-07-20T14:04:00Z">
        <w:r w:rsidR="00F61290" w:rsidRPr="000E42C8">
          <w:rPr>
            <w:rFonts w:cs="Times New Roman"/>
          </w:rPr>
          <w:t xml:space="preserve">combined </w:t>
        </w:r>
      </w:ins>
      <w:del w:id="1154" w:author="Sophie Baxter" w:date="2017-07-20T14:03:00Z">
        <w:r w:rsidRPr="000E42C8" w:rsidDel="00F61290">
          <w:rPr>
            <w:rFonts w:cs="Times New Roman"/>
          </w:rPr>
          <w:delText xml:space="preserve"> total reproductive investment was best predicted by energy</w:delText>
        </w:r>
      </w:del>
      <w:ins w:id="1155" w:author="Daniel Falster" w:date="2017-06-28T10:59:00Z">
        <w:del w:id="1156" w:author="Sophie Baxter" w:date="2017-07-20T14:03:00Z">
          <w:r w:rsidR="00AA46FF" w:rsidRPr="000E42C8" w:rsidDel="00F61290">
            <w:rPr>
              <w:rFonts w:cs="Times New Roman"/>
            </w:rPr>
            <w:delText>mass</w:delText>
          </w:r>
        </w:del>
      </w:ins>
      <w:del w:id="1157" w:author="Sophie Baxter" w:date="2017-07-20T14:03:00Z">
        <w:r w:rsidRPr="000E42C8" w:rsidDel="00F61290">
          <w:rPr>
            <w:rFonts w:cs="Times New Roman"/>
          </w:rPr>
          <w:delText xml:space="preserve"> expenditure in </w:delText>
        </w:r>
      </w:del>
      <w:r w:rsidRPr="000E42C8">
        <w:rPr>
          <w:rFonts w:cs="Times New Roman"/>
        </w:rPr>
        <w:t>bud</w:t>
      </w:r>
      <w:del w:id="1158" w:author="Sophie Baxter" w:date="2017-07-20T14:04:00Z">
        <w:r w:rsidRPr="000E42C8" w:rsidDel="00F61290">
          <w:rPr>
            <w:rFonts w:cs="Times New Roman"/>
          </w:rPr>
          <w:delText>s</w:delText>
        </w:r>
      </w:del>
      <w:r w:rsidRPr="000E42C8">
        <w:rPr>
          <w:rFonts w:cs="Times New Roman"/>
        </w:rPr>
        <w:t xml:space="preserve"> and flower</w:t>
      </w:r>
      <w:ins w:id="1159" w:author="Sophie Baxter" w:date="2017-07-20T14:04:00Z">
        <w:r w:rsidR="00F61290" w:rsidRPr="000E42C8">
          <w:rPr>
            <w:rFonts w:cs="Times New Roman"/>
          </w:rPr>
          <w:t xml:space="preserve"> </w:t>
        </w:r>
        <w:r w:rsidR="00F61290" w:rsidRPr="000E42C8">
          <w:rPr>
            <w:rFonts w:cs="Times New Roman"/>
            <w:color w:val="000000"/>
            <w:lang w:val="en-US"/>
          </w:rPr>
          <w:t>mass predicted total reproductive investment better than</w:t>
        </w:r>
      </w:ins>
      <w:del w:id="1160" w:author="Sophie Baxter" w:date="2017-07-20T14:04:00Z">
        <w:r w:rsidRPr="000E42C8" w:rsidDel="00F61290">
          <w:rPr>
            <w:rFonts w:cs="Times New Roman"/>
          </w:rPr>
          <w:delText>s, not by</w:delText>
        </w:r>
      </w:del>
      <w:r w:rsidRPr="000E42C8">
        <w:rPr>
          <w:rFonts w:cs="Times New Roman"/>
        </w:rPr>
        <w:t xml:space="preserve"> investment in seeds or fruit. </w:t>
      </w:r>
    </w:p>
    <w:p w14:paraId="4DB671C6" w14:textId="77777777" w:rsidR="006751DC" w:rsidRPr="000E42C8" w:rsidRDefault="006751DC" w:rsidP="006751DC">
      <w:pPr>
        <w:pStyle w:val="Heading2"/>
      </w:pPr>
      <w:r w:rsidRPr="000E42C8">
        <w:t>Accessory costs are large</w:t>
      </w:r>
    </w:p>
    <w:p w14:paraId="6B378953" w14:textId="499254DC" w:rsidR="006751DC" w:rsidRPr="000E42C8" w:rsidRDefault="006751DC" w:rsidP="006751DC">
      <w:pPr>
        <w:rPr>
          <w:rFonts w:cs="Times New Roman"/>
        </w:rPr>
      </w:pPr>
      <w:r w:rsidRPr="000E42C8">
        <w:rPr>
          <w:rFonts w:cs="Times New Roman"/>
        </w:rPr>
        <w:t xml:space="preserve">All species in this study allocated an enormous proportion of RE to accessory costs, both </w:t>
      </w:r>
      <w:r w:rsidR="009E60CC" w:rsidRPr="000E42C8">
        <w:rPr>
          <w:rFonts w:cs="Times New Roman"/>
        </w:rPr>
        <w:t xml:space="preserve">accessory </w:t>
      </w:r>
      <w:r w:rsidRPr="000E42C8">
        <w:rPr>
          <w:rFonts w:cs="Times New Roman"/>
        </w:rPr>
        <w:t>success costs and discarded tissues (</w:t>
      </w:r>
      <w:del w:id="1161" w:author="Daniel Falster" w:date="2017-06-28T20:39:00Z">
        <w:r w:rsidRPr="000E42C8" w:rsidDel="00A87A3D">
          <w:rPr>
            <w:rFonts w:cs="Times New Roman"/>
          </w:rPr>
          <w:delText xml:space="preserve">Figure </w:delText>
        </w:r>
      </w:del>
      <w:ins w:id="1162" w:author="Daniel Falster" w:date="2017-06-28T20:39:00Z">
        <w:r w:rsidR="00A87A3D" w:rsidRPr="000E42C8">
          <w:rPr>
            <w:rFonts w:cs="Times New Roman"/>
          </w:rPr>
          <w:t xml:space="preserve">Fig. </w:t>
        </w:r>
      </w:ins>
      <w:r w:rsidRPr="000E42C8">
        <w:rPr>
          <w:rFonts w:cs="Times New Roman"/>
        </w:rPr>
        <w:t xml:space="preserve">1a, Table 1). Many estimates of plant </w:t>
      </w:r>
      <w:del w:id="1163" w:author="Daniel Falster" w:date="2017-06-28T10:59:00Z">
        <w:r w:rsidRPr="000E42C8" w:rsidDel="00AA46FF">
          <w:rPr>
            <w:rFonts w:cs="Times New Roman"/>
          </w:rPr>
          <w:delText>energy</w:delText>
        </w:r>
      </w:del>
      <w:ins w:id="1164" w:author="Daniel Falster" w:date="2017-06-28T10:59:00Z">
        <w:r w:rsidR="00AA46FF" w:rsidRPr="000E42C8">
          <w:rPr>
            <w:rFonts w:cs="Times New Roman"/>
          </w:rPr>
          <w:t>mass</w:t>
        </w:r>
      </w:ins>
      <w:r w:rsidRPr="000E42C8">
        <w:rPr>
          <w:rFonts w:cs="Times New Roman"/>
        </w:rPr>
        <w:t xml:space="preserve"> investment in reproduction do not account for total accessory costs, leading to potentially misleading results (reviewed in Obeso 2002; Lord &amp; Westoby 2006; Rosenheim et al. 2014; Wenk &amp; Falster 2015). For example, studies seeking to estimate the cost of reproduction may reach erroneous conclusions if they record only shifts in seed production year upon year, ignoring investment in accessory tissues </w:t>
      </w:r>
      <w:r w:rsidRPr="000E42C8">
        <w:rPr>
          <w:rFonts w:cs="Times New Roman"/>
        </w:rPr>
        <w:fldChar w:fldCharType="begin"/>
      </w:r>
      <w:r w:rsidRPr="000E42C8">
        <w:rPr>
          <w:rFonts w:cs="Times New Roman"/>
        </w:rPr>
        <w:instrText xml:space="preserve"> ADDIN ZOTERO_ITEM CSL_CITATION {"citationID":"13e1t79p2r","properties":{"formattedCitation":"(Obeso 2002)","plainCitation":"(Obeso 2002)"},"citationItems":[{"id":904,"uris":["http://zotero.org/users/503753/items/SHV6442F"],"uri":["http://zotero.org/users/503753/items/SHV6442F"],"itemData":{"id":904,"type":"article-journal","title":"The costs of reproduction in plants","container-title":"New Phytologist","page":"321-348","volume":"155","issue":"3","source":"CrossRef","DOI":"10.1046/j.1469-8137.2002.00477.x","ISSN":"0028-646X","journalAbbreviation":"New Phytol","author":[{"family":"Obeso","given":"Jose Ramon"}],"issued":{"date-parts":[["2002",9]]}}}],"schema":"https://github.com/citation-style-language/schema/raw/master/csl-citation.json"} </w:instrText>
      </w:r>
      <w:r w:rsidRPr="000E42C8">
        <w:rPr>
          <w:rFonts w:cs="Times New Roman"/>
        </w:rPr>
        <w:fldChar w:fldCharType="separate"/>
      </w:r>
      <w:r w:rsidR="00A231E0" w:rsidRPr="000E42C8">
        <w:rPr>
          <w:rFonts w:cs="Times New Roman"/>
        </w:rPr>
        <w:t>(Obeso 2002)</w:t>
      </w:r>
      <w:r w:rsidRPr="000E42C8">
        <w:rPr>
          <w:rFonts w:cs="Times New Roman"/>
        </w:rPr>
        <w:fldChar w:fldCharType="end"/>
      </w:r>
      <w:r w:rsidRPr="000E42C8">
        <w:rPr>
          <w:rFonts w:cs="Times New Roman"/>
        </w:rPr>
        <w:t xml:space="preserve">. Reproductive allocation, the proportion of </w:t>
      </w:r>
      <w:del w:id="1165" w:author="Daniel Falster" w:date="2017-06-28T10:59:00Z">
        <w:r w:rsidRPr="000E42C8" w:rsidDel="00AA46FF">
          <w:rPr>
            <w:rFonts w:cs="Times New Roman"/>
          </w:rPr>
          <w:delText>energy</w:delText>
        </w:r>
      </w:del>
      <w:ins w:id="1166" w:author="Daniel Falster" w:date="2017-06-28T10:59:00Z">
        <w:r w:rsidR="00AA46FF" w:rsidRPr="000E42C8">
          <w:rPr>
            <w:rFonts w:cs="Times New Roman"/>
          </w:rPr>
          <w:t>mass</w:t>
        </w:r>
      </w:ins>
      <w:r w:rsidRPr="000E42C8">
        <w:rPr>
          <w:rFonts w:cs="Times New Roman"/>
        </w:rPr>
        <w:t xml:space="preserve"> spent on reproduction rather than on growing and replacing vegetative tissue </w:t>
      </w:r>
      <w:r w:rsidRPr="000E42C8">
        <w:rPr>
          <w:rFonts w:cs="Times New Roman"/>
        </w:rPr>
        <w:fldChar w:fldCharType="begin"/>
      </w:r>
      <w:r w:rsidRPr="000E42C8">
        <w:rPr>
          <w:rFonts w:cs="Times New Roman"/>
        </w:rPr>
        <w:instrText xml:space="preserve"> ADDIN ZOTERO_ITEM CSL_CITATION {"citationID":"V1KPA2Wb","properties":{"formattedCitation":"(Ashman 1994; Bazzaz, Ackerly &amp; Reekie 2000; Wenk &amp; Falster 2015)","plainCitation":"(Ashman 1994; Bazzaz, Ackerly &amp; Reekie 2000; Wenk &amp; Falster 2015)"},"citationItems":[{"id":1029,"uris":["http://zotero.org/users/503753/items/V3PDRZ3P"],"uri":["http://zotero.org/users/503753/items/V3PDRZ3P"],"itemData":{"id":1029,"type":"article-journal","title":"Reproductive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364,"uris":["http://zotero.org/users/503753/items/A5PXXDE2"],"uri":["http://zotero.org/users/503753/items/A5PXXDE2"],"itemData":{"id":364,"type":"chapter","title":"Reproductive allocation in plants","container-title":"Seeds: the ecology of regeneration in plant communities","publisher":"CABI","publisher-place":"Oxford","page":"1-30","edition":"2nd","source":"Google Books","event-place":"Oxford","abstract":"Contributors Preface, Michael Fenner 1. Reproductive Allocation in Plants, Fakhri A. Bazzaz, David D. Ackerly, and Edward G. Reekie 2. The Evolutionary Ecology of Seed Size, Michelle R. Leishman et al 3. Maternal Effects on Seeds During Development, Yitzchak Gutterman 4. The Ecology of Seed Dispersal, Mary F. Willson 5. Animals as Seed Dispersers, Edmund W. Stiles 6. Fruits and Frugivory, Pedro Jordano 7. Seed Predators and Plant Population Dynamics, Michael J. Crawley 8. Dormancy, Viability and Longevity, Alistair J. Murdoch and Richard H. Ellis 9. The Functional Ecology of Soil Seed Banks, Ken Thompson 10. Seed Responses to Light, Thijs L. Pons 11. The Role of Temperature in the Regulation of Seed Dormancy and Germination, Robin Probert 12. Effect of Chemical Environment on Seed Germination, Henk W. M. Hilhorst and Cees M. Karseen 13. Role of Fire in Regeneration from Seed Jon E. Keeley and C.J. Fotheringham 14. Ecology Seedlings Regeneration, Kaoru Kitajima and Michael Fenner 15. The Contribution of Seedlings Regeneration to the Structure and Dynamics of Plant Communities, Ecosystems and Larger Units of the Landscape, J. Philip Grime and Susan H. Hillier 16. Gaps and Seedlings, James M. Bullock Index","ISBN":"978-0-85199-432-1","language":"en","editor":[{"family":"Fenner","given":"Michael"}],"author":[{"family":"Bazzaz","given":"Fakhri A."},{"family":"Ackerly","given":"David D."},{"family":"Reekie","given":"Edward G"}],"issued":{"date-parts":[["2000"]]}}},{"id":1993,"uris":["http://zotero.org/users/503753/items/RKCR22GX"],"uri":["http://zotero.org/users/503753/items/RKCR22GX"],"itemData":{"id":1993,"type":"article-journal","title":"Quantifying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rsidRPr="000E42C8">
        <w:rPr>
          <w:rFonts w:cs="Times New Roman"/>
        </w:rPr>
        <w:fldChar w:fldCharType="separate"/>
      </w:r>
      <w:r w:rsidR="00A231E0" w:rsidRPr="000E42C8">
        <w:rPr>
          <w:rFonts w:cs="Times New Roman"/>
        </w:rPr>
        <w:t>(Ashman 1994; Bazzaz, Ackerly &amp; Reekie 2000; Wenk &amp; Falster 2015)</w:t>
      </w:r>
      <w:r w:rsidRPr="000E42C8">
        <w:rPr>
          <w:rFonts w:cs="Times New Roman"/>
        </w:rPr>
        <w:fldChar w:fldCharType="end"/>
      </w:r>
      <w:r w:rsidRPr="000E42C8">
        <w:rPr>
          <w:rFonts w:cs="Times New Roman"/>
        </w:rPr>
        <w:t xml:space="preserve">, will also be substantially underestimated, leading to overestimates of the proportion of </w:t>
      </w:r>
      <w:del w:id="1167" w:author="Daniel Falster" w:date="2017-06-28T10:59:00Z">
        <w:r w:rsidRPr="000E42C8" w:rsidDel="00AA46FF">
          <w:rPr>
            <w:rFonts w:cs="Times New Roman"/>
          </w:rPr>
          <w:delText>energy</w:delText>
        </w:r>
      </w:del>
      <w:ins w:id="1168" w:author="Daniel Falster" w:date="2017-06-28T10:59:00Z">
        <w:r w:rsidR="00AA46FF" w:rsidRPr="000E42C8">
          <w:rPr>
            <w:rFonts w:cs="Times New Roman"/>
          </w:rPr>
          <w:t>mass</w:t>
        </w:r>
      </w:ins>
      <w:r w:rsidRPr="000E42C8">
        <w:rPr>
          <w:rFonts w:cs="Times New Roman"/>
        </w:rPr>
        <w:t xml:space="preserve"> (and absolute amount of </w:t>
      </w:r>
      <w:del w:id="1169" w:author="Daniel Falster" w:date="2017-06-28T10:59:00Z">
        <w:r w:rsidRPr="000E42C8" w:rsidDel="00AA46FF">
          <w:rPr>
            <w:rFonts w:cs="Times New Roman"/>
          </w:rPr>
          <w:delText>energy</w:delText>
        </w:r>
      </w:del>
      <w:ins w:id="1170" w:author="Daniel Falster" w:date="2017-06-28T10:59:00Z">
        <w:r w:rsidR="00AA46FF" w:rsidRPr="000E42C8">
          <w:rPr>
            <w:rFonts w:cs="Times New Roman"/>
          </w:rPr>
          <w:t>mass</w:t>
        </w:r>
      </w:ins>
      <w:r w:rsidRPr="000E42C8">
        <w:rPr>
          <w:rFonts w:cs="Times New Roman"/>
        </w:rPr>
        <w:t>) available for vegetative growth. The current study indicates that fair assessment of RE needs to account for all pools of accessory tissues</w:t>
      </w:r>
      <w:r w:rsidR="00A27D81" w:rsidRPr="000E42C8">
        <w:rPr>
          <w:rFonts w:cs="Times New Roman"/>
        </w:rPr>
        <w:t>,</w:t>
      </w:r>
      <w:r w:rsidRPr="000E42C8">
        <w:rPr>
          <w:rFonts w:cs="Times New Roman"/>
        </w:rPr>
        <w:t xml:space="preserve"> since both discarded tissue costs and success cost components (see </w:t>
      </w:r>
      <w:del w:id="1171" w:author="Daniel Falster" w:date="2017-06-28T20:39:00Z">
        <w:r w:rsidRPr="000E42C8" w:rsidDel="00A87A3D">
          <w:rPr>
            <w:rFonts w:cs="Times New Roman"/>
          </w:rPr>
          <w:delText xml:space="preserve">Figure </w:delText>
        </w:r>
      </w:del>
      <w:ins w:id="1172" w:author="Daniel Falster" w:date="2017-06-28T20:39:00Z">
        <w:r w:rsidR="00A87A3D" w:rsidRPr="000E42C8">
          <w:rPr>
            <w:rFonts w:cs="Times New Roman"/>
          </w:rPr>
          <w:t xml:space="preserve">Fig. </w:t>
        </w:r>
      </w:ins>
      <w:r w:rsidRPr="000E42C8">
        <w:rPr>
          <w:rFonts w:cs="Times New Roman"/>
        </w:rPr>
        <w:t>1a for definitions) contributed to the high accessory costs (Table 1).</w:t>
      </w:r>
    </w:p>
    <w:p w14:paraId="4C9C3188" w14:textId="4F508D38" w:rsidR="006751DC" w:rsidRDefault="00A27D81" w:rsidP="006751DC">
      <w:r w:rsidRPr="000E42C8">
        <w:rPr>
          <w:rFonts w:cs="Times New Roman"/>
        </w:rPr>
        <w:t xml:space="preserve">Our </w:t>
      </w:r>
      <w:r w:rsidR="006751DC" w:rsidRPr="000E42C8">
        <w:rPr>
          <w:rFonts w:cs="Times New Roman"/>
        </w:rPr>
        <w:t>study species have diverse floral and fruiting structures, such that disparate tissues comprise success cost expenditures in different species (</w:t>
      </w:r>
      <w:del w:id="1173" w:author="Daniel Falster" w:date="2017-06-28T20:39:00Z">
        <w:r w:rsidR="006751DC" w:rsidRPr="000E42C8" w:rsidDel="00A87A3D">
          <w:rPr>
            <w:rFonts w:cs="Times New Roman"/>
          </w:rPr>
          <w:delText xml:space="preserve">Figure </w:delText>
        </w:r>
      </w:del>
      <w:ins w:id="1174" w:author="Daniel Falster" w:date="2017-06-28T20:39:00Z">
        <w:r w:rsidR="00A87A3D" w:rsidRPr="000E42C8">
          <w:rPr>
            <w:rFonts w:cs="Times New Roman"/>
          </w:rPr>
          <w:t xml:space="preserve">Fig. </w:t>
        </w:r>
      </w:ins>
      <w:r w:rsidR="006751DC" w:rsidRPr="000E42C8">
        <w:rPr>
          <w:rFonts w:cs="Times New Roman"/>
        </w:rPr>
        <w:t>1a, Table 1). For three species (</w:t>
      </w:r>
      <w:del w:id="1175" w:author="Daniel Falster" w:date="2017-06-28T22:34:00Z">
        <w:r w:rsidR="006751DC" w:rsidRPr="000E42C8" w:rsidDel="00DF0E4D">
          <w:rPr>
            <w:rFonts w:cs="Times New Roman"/>
            <w:i/>
          </w:rPr>
          <w:delText xml:space="preserve">Epacris </w:delText>
        </w:r>
      </w:del>
      <w:ins w:id="1176" w:author="Daniel Falster" w:date="2017-06-28T22:34:00Z">
        <w:r w:rsidR="00DF0E4D" w:rsidRPr="000E42C8">
          <w:rPr>
            <w:rFonts w:cs="Times New Roman"/>
            <w:i/>
          </w:rPr>
          <w:t xml:space="preserve">E. </w:t>
        </w:r>
      </w:ins>
      <w:r w:rsidR="006751DC" w:rsidRPr="000E42C8">
        <w:rPr>
          <w:rFonts w:cs="Times New Roman"/>
          <w:i/>
        </w:rPr>
        <w:t xml:space="preserve">microphylla, </w:t>
      </w:r>
      <w:del w:id="1177" w:author="Daniel Falster" w:date="2017-06-28T22:34:00Z">
        <w:r w:rsidR="006751DC" w:rsidRPr="000E42C8" w:rsidDel="00DF0E4D">
          <w:rPr>
            <w:rFonts w:cs="Times New Roman"/>
            <w:i/>
          </w:rPr>
          <w:delText xml:space="preserve">Hemigenia </w:delText>
        </w:r>
      </w:del>
      <w:ins w:id="1178" w:author="Daniel Falster" w:date="2017-06-28T22:34:00Z">
        <w:r w:rsidR="00DF0E4D" w:rsidRPr="000E42C8">
          <w:rPr>
            <w:rFonts w:cs="Times New Roman"/>
            <w:i/>
          </w:rPr>
          <w:t xml:space="preserve">H. </w:t>
        </w:r>
      </w:ins>
      <w:r w:rsidR="006751DC" w:rsidRPr="000E42C8">
        <w:rPr>
          <w:rFonts w:cs="Times New Roman"/>
          <w:i/>
        </w:rPr>
        <w:t xml:space="preserve">purpurea, </w:t>
      </w:r>
      <w:r w:rsidR="006751DC" w:rsidRPr="000E42C8">
        <w:rPr>
          <w:rFonts w:cs="Times New Roman"/>
        </w:rPr>
        <w:t xml:space="preserve">and </w:t>
      </w:r>
      <w:del w:id="1179" w:author="Daniel Falster" w:date="2017-06-28T22:34:00Z">
        <w:r w:rsidR="006751DC" w:rsidRPr="000E42C8" w:rsidDel="00DF0E4D">
          <w:rPr>
            <w:rFonts w:cs="Times New Roman"/>
            <w:i/>
          </w:rPr>
          <w:delText xml:space="preserve">Pimelea </w:delText>
        </w:r>
      </w:del>
      <w:ins w:id="1180" w:author="Daniel Falster" w:date="2017-06-28T22:34:00Z">
        <w:r w:rsidR="00DF0E4D" w:rsidRPr="000E42C8">
          <w:rPr>
            <w:rFonts w:cs="Times New Roman"/>
            <w:i/>
          </w:rPr>
          <w:t xml:space="preserve">P. </w:t>
        </w:r>
      </w:ins>
      <w:r w:rsidR="006751DC" w:rsidRPr="000E42C8">
        <w:rPr>
          <w:rFonts w:cs="Times New Roman"/>
          <w:i/>
        </w:rPr>
        <w:t>linifolia</w:t>
      </w:r>
      <w:r w:rsidR="006751DC" w:rsidRPr="000E42C8">
        <w:rPr>
          <w:rFonts w:cs="Times New Roman"/>
        </w:rPr>
        <w:t xml:space="preserve">), the costs </w:t>
      </w:r>
      <w:r w:rsidR="006751DC">
        <w:t xml:space="preserve">of producing pollen-attraction tissues (on flowers that </w:t>
      </w:r>
      <w:r w:rsidR="00F1197F">
        <w:t xml:space="preserve">eventually produce </w:t>
      </w:r>
      <w:r w:rsidR="006751DC">
        <w:t xml:space="preserve">mature seeds) was 21-27% of total RE, while for other species it was substantially less (Table 1). The two cone-producing species, </w:t>
      </w:r>
      <w:del w:id="1181" w:author="Daniel Falster" w:date="2017-06-28T22:34:00Z">
        <w:r w:rsidR="006751DC" w:rsidDel="00DF0E4D">
          <w:rPr>
            <w:i/>
          </w:rPr>
          <w:delText xml:space="preserve">Banksia </w:delText>
        </w:r>
      </w:del>
      <w:ins w:id="1182" w:author="Daniel Falster" w:date="2017-06-28T22:34:00Z">
        <w:r w:rsidR="00DF0E4D">
          <w:rPr>
            <w:i/>
          </w:rPr>
          <w:t xml:space="preserve">B. </w:t>
        </w:r>
      </w:ins>
      <w:r w:rsidR="006751DC">
        <w:rPr>
          <w:i/>
        </w:rPr>
        <w:t xml:space="preserve">ericifolia </w:t>
      </w:r>
      <w:r w:rsidR="006751DC">
        <w:t xml:space="preserve">and </w:t>
      </w:r>
      <w:del w:id="1183" w:author="Daniel Falster" w:date="2017-06-28T22:34:00Z">
        <w:r w:rsidR="006751DC" w:rsidDel="00DF0E4D">
          <w:rPr>
            <w:i/>
          </w:rPr>
          <w:delText xml:space="preserve">Petrophile </w:delText>
        </w:r>
      </w:del>
      <w:ins w:id="1184" w:author="Daniel Falster" w:date="2017-06-28T22:34:00Z">
        <w:r w:rsidR="00DF0E4D">
          <w:rPr>
            <w:i/>
          </w:rPr>
          <w:t xml:space="preserve">P. </w:t>
        </w:r>
      </w:ins>
      <w:r w:rsidR="006751DC">
        <w:rPr>
          <w:i/>
        </w:rPr>
        <w:t xml:space="preserve">pulchella, </w:t>
      </w:r>
      <w:r w:rsidR="006751DC">
        <w:t>had the costliest packaging and dispersal tissues, spending 71.0% and 60.5% of total RE, respectively. Other species also had high packaging and dispersal expenditure due to structures including fleshy fruit (</w:t>
      </w:r>
      <w:del w:id="1185" w:author="Daniel Falster" w:date="2017-06-28T22:34:00Z">
        <w:r w:rsidR="006751DC" w:rsidDel="00DF0E4D">
          <w:rPr>
            <w:i/>
          </w:rPr>
          <w:delText xml:space="preserve">Persoonia </w:delText>
        </w:r>
      </w:del>
      <w:ins w:id="1186" w:author="Daniel Falster" w:date="2017-06-28T22:34:00Z">
        <w:r w:rsidR="00DF0E4D">
          <w:rPr>
            <w:i/>
          </w:rPr>
          <w:t xml:space="preserve">P. </w:t>
        </w:r>
      </w:ins>
      <w:r w:rsidR="006751DC">
        <w:rPr>
          <w:i/>
        </w:rPr>
        <w:t>lanceolata</w:t>
      </w:r>
      <w:r w:rsidR="006751DC">
        <w:t>), woody seedpods (</w:t>
      </w:r>
      <w:r w:rsidR="006751DC">
        <w:rPr>
          <w:i/>
        </w:rPr>
        <w:t xml:space="preserve">Grevillea </w:t>
      </w:r>
      <w:r w:rsidR="006751DC">
        <w:t>species), and thick seedcoats (</w:t>
      </w:r>
      <w:del w:id="1187" w:author="Daniel Falster" w:date="2017-06-28T22:34:00Z">
        <w:r w:rsidR="006751DC" w:rsidDel="00DF0E4D">
          <w:rPr>
            <w:i/>
          </w:rPr>
          <w:delText xml:space="preserve">Leucopogon </w:delText>
        </w:r>
      </w:del>
      <w:ins w:id="1188" w:author="Daniel Falster" w:date="2017-06-28T22:34:00Z">
        <w:r w:rsidR="00DF0E4D">
          <w:rPr>
            <w:i/>
          </w:rPr>
          <w:t xml:space="preserve">L. </w:t>
        </w:r>
      </w:ins>
      <w:r w:rsidR="006751DC">
        <w:rPr>
          <w:i/>
        </w:rPr>
        <w:t>esquamatus</w:t>
      </w:r>
      <w:r w:rsidR="006751DC">
        <w:t>). These are tissues that must be produced to mature each seed and their exact structures have presumably evolved to maximize seed production and survival.</w:t>
      </w:r>
      <w:r w:rsidR="006751DC" w:rsidRPr="003C3342">
        <w:t xml:space="preserve"> </w:t>
      </w:r>
    </w:p>
    <w:p w14:paraId="1F251C54" w14:textId="424B698A" w:rsidR="006751DC" w:rsidRDefault="006751DC" w:rsidP="006751DC">
      <w:r>
        <w:t>Discarded tissues, those tissues associated with ovules that abort instead of developing into a mature seed, are the complement to success investment. F</w:t>
      </w:r>
      <w:r w:rsidRPr="006733A1">
        <w:t>or</w:t>
      </w:r>
      <w:r>
        <w:t xml:space="preserve"> 12 of the 14 study species, discarded tissues accounted for more than 60% of total reproductive investment (Table 1). Only in </w:t>
      </w:r>
      <w:del w:id="1189" w:author="Daniel Falster" w:date="2017-06-28T22:34:00Z">
        <w:r w:rsidDel="00DF0E4D">
          <w:rPr>
            <w:i/>
          </w:rPr>
          <w:delText xml:space="preserve">Banksia </w:delText>
        </w:r>
      </w:del>
      <w:ins w:id="1190" w:author="Daniel Falster" w:date="2017-06-28T22:34:00Z">
        <w:r w:rsidR="00DF0E4D">
          <w:rPr>
            <w:i/>
          </w:rPr>
          <w:t xml:space="preserve">B. </w:t>
        </w:r>
      </w:ins>
      <w:r>
        <w:rPr>
          <w:i/>
        </w:rPr>
        <w:t xml:space="preserve">ericifolia </w:t>
      </w:r>
      <w:r>
        <w:t xml:space="preserve">and </w:t>
      </w:r>
      <w:del w:id="1191" w:author="Daniel Falster" w:date="2017-06-28T22:34:00Z">
        <w:r w:rsidDel="00DF0E4D">
          <w:rPr>
            <w:i/>
          </w:rPr>
          <w:delText xml:space="preserve">Petrophile </w:delText>
        </w:r>
      </w:del>
      <w:ins w:id="1192" w:author="Daniel Falster" w:date="2017-06-28T22:34:00Z">
        <w:r w:rsidR="00DF0E4D">
          <w:rPr>
            <w:i/>
          </w:rPr>
          <w:t xml:space="preserve">P. </w:t>
        </w:r>
      </w:ins>
      <w:r>
        <w:rPr>
          <w:i/>
        </w:rPr>
        <w:t xml:space="preserve">pulchella, </w:t>
      </w:r>
      <w:r>
        <w:t xml:space="preserve">the two species with very high </w:t>
      </w:r>
      <w:del w:id="1193" w:author="Daniel Falster" w:date="2017-06-28T10:59:00Z">
        <w:r w:rsidDel="00AA46FF">
          <w:delText>energy</w:delText>
        </w:r>
      </w:del>
      <w:ins w:id="1194" w:author="Daniel Falster" w:date="2017-06-28T10:59:00Z">
        <w:r w:rsidR="00AA46FF">
          <w:t>mass</w:t>
        </w:r>
      </w:ins>
      <w:r>
        <w:t xml:space="preserve"> investment in woody cones,</w:t>
      </w:r>
      <w:r>
        <w:rPr>
          <w:i/>
        </w:rPr>
        <w:t xml:space="preserve"> </w:t>
      </w:r>
      <w:r>
        <w:t xml:space="preserve">was a smaller proportion of RE attributable to discarded tissues. </w:t>
      </w:r>
      <w:r w:rsidRPr="003C3342">
        <w:t>The majority of</w:t>
      </w:r>
      <w:r>
        <w:t xml:space="preserve"> discarded tissue costs was due to </w:t>
      </w:r>
      <w:r w:rsidRPr="003C3342">
        <w:t>buds and flowers that were aborted before seed provisioning became substantial</w:t>
      </w:r>
      <w:r>
        <w:t xml:space="preserve"> (Table 1). Indeed, a </w:t>
      </w:r>
      <w:r w:rsidRPr="003C3342">
        <w:t xml:space="preserve">large </w:t>
      </w:r>
      <w:del w:id="1195" w:author="Daniel Falster" w:date="2017-06-28T10:59:00Z">
        <w:r w:rsidRPr="003C3342" w:rsidDel="00AA46FF">
          <w:delText>energy</w:delText>
        </w:r>
      </w:del>
      <w:ins w:id="1196" w:author="Daniel Falster" w:date="2017-06-28T10:59:00Z">
        <w:r w:rsidR="00AA46FF">
          <w:t>mass</w:t>
        </w:r>
      </w:ins>
      <w:r w:rsidRPr="003C3342">
        <w:t xml:space="preserve"> investment in </w:t>
      </w:r>
      <w:r>
        <w:t>discarded tissues has been found</w:t>
      </w:r>
      <w:r w:rsidRPr="003C3342">
        <w:t xml:space="preserve"> for all species that display low seed or fruit sets </w:t>
      </w:r>
      <w:r w:rsidRPr="003C3342">
        <w:fldChar w:fldCharType="begin"/>
      </w:r>
      <w:r w:rsidRPr="003C3342">
        <w:instrText xml:space="preserve"> ADDIN ZOTERO_ITEM CSL_CITATION {"citationID":"Z663J3ut","properties":{"formattedCitation":"{\\rtf (Stephenson 1981; Sutherland 1986; Ramirez &amp; Berry 1997; Knight {\\i{}et al.} 2005)}","plainCitation":"(Stephenson 1981; Sutherland 1986; Ramirez &amp; Berry 1997; Knight et al. 2005)"},"citationItems":[{"id":647,"uris":["http://zotero.org/users/503753/items/JA8NTPTT"],"uri":["http://zotero.org/users/503753/items/JA8NTPTT"],"itemData":{"id":647,"type":"article-journal","title":"Flower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390,"uris":["http://zotero.org/users/503753/items/PVHRZ4DT"],"uri":["http://zotero.org/users/503753/items/PVHRZ4DT"],"itemData":{"id":390,"type":"article-journal","title":"Effect of sexual systems and dichogamy on levels of abortion and biomass allocation in plant reproductive structures","container-title":"Canadian Journal of Botany","page":"457-461","volume":"75","issue":"3","source":"NRC Research Press","abstract":"The levels of abortion at three stages (ovule, seed, and flower–fruit) and biomass allocation to flowers, seeds, and fruits were determined in 231 species from five Venezuelan plant communities. These values were analyzed as a function of the sexual systems of the plants and the presence of dichogamy. In this study, the only significant difference between sexual systems was in the level of ovule abortion, which was greater in dioecious and hermaphroditic species than in monoecious and andromonoecious species. Species with protandrous or protogynous flowers had higher seed set and lower levels of aborted ovules and aborted flowers and fruits than species with adichogamous flowers. These results indicate that hermaphroditic plants do not compensate for their inability to independently control the number of male and female flowers by producing an excess of flowers that function mainly as pollen donors. On the other hand, the temporal separation of male and female functions in hermaphroditic and monoecious sp..., Chez 231 espèces provenant de 5 communautés végétales du Vénézuéla, les auteurs ont déterminé l'importance de l'avortement, à trois stades du développement (ovule, graine, fleur–fruit), et l'allocation de la biomasse aux fleurs, aux graines et aux fruits. Ces valeurs ont été analysées en fonction des systèmes sexuels des plantes et de la présence de dichogamie. Dans cette étude, la seule différence significative entre les systèmes sexuels se retrouve dans l'importance de l'avortement des ovules, qui est plus grande chez les espèces dioïques et hermaphrodites que chez les espèces monoïques et andromonoïques. Les espèces à fleurs protrandres ou protogynes ont une meilleure grenaison et moins d'ovules, moins de fleurs et moins de fruits avortés que les espèces à fleurs adichogames. Ces résultats indiquent que les plantes hermaphrodites ne compensent pas pour leur incapacité à contrôler indépendamment les nombres de fleurs mâles et femelles, en produisant un excès de fleurs qui fonctionnent essentiellement co...","DOI":"10.1139/b97-049","ISSN":"0008-4026","journalAbbreviation":"Can. J. Bot.","author":[{"family":"Ramirez","given":"Nelson"},{"family":"Berry","given":"Paul E."}],"issued":{"date-parts":[["1997",3,1]]}}},{"id":1795,"uris":["http://zotero.org/users/503753/items/HX3UDN55"],"uri":["http://zotero.org/users/503753/items/HX3UDN55"],"itemData":{"id":1795,"type":"article-journal","title":"Pollen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J."},{"family":"Ashman","given":"Tia-Lynn"}],"issued":{"date-parts":[["2005"]]}}}],"schema":"https://github.com/citation-style-language/schema/raw/master/csl-citation.json"} </w:instrText>
      </w:r>
      <w:r w:rsidRPr="003C3342">
        <w:fldChar w:fldCharType="separate"/>
      </w:r>
      <w:r w:rsidR="00A231E0" w:rsidRPr="00A231E0">
        <w:rPr>
          <w:rFonts w:cs="Times New Roman"/>
        </w:rPr>
        <w:t xml:space="preserve">(Stephenson 1981; Sutherland 1986; Ramirez &amp; Berry 1997; Knight </w:t>
      </w:r>
      <w:r w:rsidR="00A231E0" w:rsidRPr="00A231E0">
        <w:rPr>
          <w:rFonts w:cs="Times New Roman"/>
          <w:i/>
          <w:iCs/>
        </w:rPr>
        <w:t>et al.</w:t>
      </w:r>
      <w:r w:rsidR="00A231E0" w:rsidRPr="00A231E0">
        <w:rPr>
          <w:rFonts w:cs="Times New Roman"/>
        </w:rPr>
        <w:t xml:space="preserve"> 2005)</w:t>
      </w:r>
      <w:r w:rsidRPr="003C3342">
        <w:fldChar w:fldCharType="end"/>
      </w:r>
      <w:r>
        <w:t xml:space="preserve">. </w:t>
      </w:r>
    </w:p>
    <w:p w14:paraId="6DBC87E6" w14:textId="2D916021" w:rsidR="006751DC" w:rsidRDefault="006751DC" w:rsidP="006751DC">
      <w:r w:rsidRPr="00F34B6D">
        <w:t>These high acce</w:t>
      </w:r>
      <w:r>
        <w:t xml:space="preserve">ssory costs, and in </w:t>
      </w:r>
      <w:r w:rsidR="009F7912">
        <w:t xml:space="preserve">particular </w:t>
      </w:r>
      <w:r w:rsidR="009F7912" w:rsidRPr="00F34B6D">
        <w:t>high</w:t>
      </w:r>
      <w:r w:rsidRPr="00F34B6D">
        <w:t xml:space="preserve"> discarded costs, should presumably be considered a cost of sex. That is, the only reason for incurring them would be in order to create zygote genomes that conferred superior fitness, compared to zygotes created by selfing or apomixis. Having a surplus of ovules, relative to the number of </w:t>
      </w:r>
      <w:r>
        <w:t>offspring</w:t>
      </w:r>
      <w:r w:rsidRPr="00F34B6D">
        <w:t xml:space="preserve"> that can be provisioned to maturity, allow</w:t>
      </w:r>
      <w:r>
        <w:t>s</w:t>
      </w:r>
      <w:r w:rsidRPr="00F34B6D">
        <w:t xml:space="preserve"> the plant to be selective about which zygotes to mature. </w:t>
      </w:r>
      <w:r>
        <w:t>E</w:t>
      </w:r>
      <w:r w:rsidRPr="00F34B6D">
        <w:t xml:space="preserve">xplanations for the abortion of a large number of mature ovules near the time of pollination include environmental stochasticity, pollen-limitation, poor pollen-tube growth, pollen incompatibility, selective abortion, and resource limitation </w:t>
      </w:r>
      <w:r w:rsidRPr="00F34B6D">
        <w:fldChar w:fldCharType="begin"/>
      </w:r>
      <w:r w:rsidRPr="00F34B6D">
        <w:instrText xml:space="preserve"> ADDIN ZOTERO_ITEM CSL_CITATION {"citationID":"ehhcfpip3","properties":{"formattedCitation":"{\\rtf (Ashman {\\i{}et al.} 2004; Knight {\\i{}et al.} 2005; Ruane, Rotzin &amp; Congleton 2014)}","plainCitation":"(Ashman et al. 2004; Knight et al. 2005; Ruane, Rotzin &amp; Congleton 2014)"},"citationItems":[{"id":844,"uris":["http://zotero.org/users/503753/items/QJZ3BIWH"],"uri":["http://zotero.org/users/503753/items/QJZ3BIWH"],"itemData":{"id":844,"type":"article-journal","title":"Pollen limitation of plant reproduction: ecological and evolutionary causes and consequences","container-title":"Ecology","page":"2408-2421","volume":"85","issue":"9","source":"esajournals.org (Atypon)","abstract":"Determining whether seed production is pollen limited has been an area of intensive empirical study over the last two decades. Yet current evidence does not allow satisfactory assessment of the causes or consequences of pollen limitation. Here, we critically evaluate existing theory and issues concerning pollen limitation. Our main conclusion is that a change in approach is needed to determine whether pollen limitation reflects random fluctuations around a pollen–resource equilibrium, an adaptation to stochastic pollination environments, or a chronic syndrome caused by an environmental perturbation. We formalize and extend D. Haig and M. Westoby's conceptual model, and illustrate its use in guiding research on the evolutionary consequences of pollen limitation, i.e., whether plants evolve or have evolved to ameliorate pollen limitation. This synthesis also reveals that we are only beginning to understand when and how pollen limitation at the plant level translates into effects on plant population dynamics. We highlight the need for both theoretical and empirical approaches to gain a deeper understanding of the importance of life-history characters, Allee effects, and environmental perturbations in population declines mediated by pollen limitation. Lastly, our synthesis identifies a critical need for research on potential effects of pollen limitation at the community and ecosystem levels.","DOI":"10.1890/03-8024","ISSN":"0012-9658","shortTitle":"Pollen limitation of plant reproduction","journalAbbreviation":"Ecology","author":[{"family":"Ashman","given":"Tia-Lynn"},{"family":"Knight","given":"Tiffany M."},{"family":"Steets","given":"Janette A."},{"family":"Amarasekare","given":"Priyanga"},{"family":"Burd","given":"Martin"},{"family":"Campbell","given":"Diane R."},{"family":"Dudash","given":"Michele R."},{"family":"Johnston","given":"Mark O."},{"family":"Mazer","given":"Susan J."},{"family":"Mitchell","given":"Randall J."},{"family":"Morgan","given":"Martin T."},{"family":"Wilson","given":"William G."}],"issued":{"date-parts":[["2004",9,1]]}}},{"id":1795,"uris":["http://zotero.org/users/503753/items/HX3UDN55"],"uri":["http://zotero.org/users/503753/items/HX3UDN55"],"itemData":{"id":1795,"type":"article-journal","title":"Pollen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J."},{"family":"Ashman","given":"Tia-Lynn"}],"issued":{"date-parts":[["2005"]]}}},{"id":1723,"uris":["http://zotero.org/users/503753/items/4CFP6I46"],"uri":["http://zotero.org/users/503753/items/4CFP6I46"],"itemData":{"id":1723,"type":"article-journal","title":"Floral display size, conspecific density and florivory affect fruit set in natural populations of &lt;i&gt;Phlox hirsuta&lt;/i&gt;, an endangered species","container-title":"Annals of Botany","page":"mcu007","source":"aob.oxfordjournals.org","abstract":"Background and Aims Natural variation in fruit and seed set may be explained by factors that affect the composition of pollen grains on stigmas. Self-incompatible species require compatible outcross pollen grains to produce seeds. The siring success of outcross pollen grains, however, can be hindered if self (or other incompatible) pollen grains co-occur on stigmas. This study identifies factors that determine fruit set in Phlox hirsuta, a self-sterile endangered species that is prone to self-pollination, and its associated fitness costs.\nMethods Multiple linear regressions were used to identify factors that explain variation in percentage fruit set within three of the five known populations of this endangered species. Florivorous beetle density, petal colour, floral display size, local conspecific density and pre-dispersal seed predation were quantified and their effects on the ability of flowers to produce fruits were assessed.\nKey Results In all three populations, percentage fruit set decreased as florivorous beetle density increased and as floral display size increased. The effect of floral display size on fruit set, however, often depended on the density of nearby conspecific plants. High local conspecific densities offset – even reversed – the negative effects of floral display size on percentage fruit set. Seed predation by mammals decreased fruit set in one population.\nConclusions The results indicate that seed production in P. hirsuta can be maximized by selectively augmenting populations in areas containing isolated large plants, by reducing the population sizes of florivorous beetles and by excluding mammals that consume unripe fruits.","DOI":"10.1093/aob/mcu007","ISSN":"0305-7364, 1095-8290","note":"PMID: 24557879","journalAbbreviation":"Ann Bot","language":"en","author":[{"family":"Ruane","given":"Lauren G."},{"family":"Rotzin","given":"Andrew T."},{"family":"Congleton","given":"Philip H."}],"issued":{"date-parts":[["2014",2,20]]}}}],"schema":"https://github.com/citation-style-language/schema/raw/master/csl-citation.json"} </w:instrText>
      </w:r>
      <w:r w:rsidRPr="00F34B6D">
        <w:fldChar w:fldCharType="separate"/>
      </w:r>
      <w:r w:rsidR="00A231E0" w:rsidRPr="00A231E0">
        <w:rPr>
          <w:rFonts w:cs="Times New Roman"/>
        </w:rPr>
        <w:t xml:space="preserve">(Ashman </w:t>
      </w:r>
      <w:r w:rsidR="00A231E0" w:rsidRPr="00A231E0">
        <w:rPr>
          <w:rFonts w:cs="Times New Roman"/>
          <w:i/>
          <w:iCs/>
        </w:rPr>
        <w:t>et al.</w:t>
      </w:r>
      <w:r w:rsidR="00A231E0" w:rsidRPr="00A231E0">
        <w:rPr>
          <w:rFonts w:cs="Times New Roman"/>
        </w:rPr>
        <w:t xml:space="preserve"> 2004; Knight </w:t>
      </w:r>
      <w:r w:rsidR="00A231E0" w:rsidRPr="00A231E0">
        <w:rPr>
          <w:rFonts w:cs="Times New Roman"/>
          <w:i/>
          <w:iCs/>
        </w:rPr>
        <w:t>et al.</w:t>
      </w:r>
      <w:r w:rsidR="00A231E0" w:rsidRPr="00A231E0">
        <w:rPr>
          <w:rFonts w:cs="Times New Roman"/>
        </w:rPr>
        <w:t xml:space="preserve"> 2005; Ruane, Rotzin &amp; Congleton 2014)</w:t>
      </w:r>
      <w:r w:rsidRPr="00F34B6D">
        <w:fldChar w:fldCharType="end"/>
      </w:r>
      <w:r w:rsidRPr="00F34B6D">
        <w:t>. Additional zygotes will be lost during the provisioning period due to factors including insect attack and poor environmental conditions.</w:t>
      </w:r>
    </w:p>
    <w:p w14:paraId="74B66409" w14:textId="78EA0FFC" w:rsidR="006751DC" w:rsidRPr="003C3342" w:rsidRDefault="006751DC" w:rsidP="006751DC">
      <w:r w:rsidRPr="003C3342">
        <w:t>In the following section</w:t>
      </w:r>
      <w:r>
        <w:t>s</w:t>
      </w:r>
      <w:r w:rsidRPr="003C3342">
        <w:t xml:space="preserve"> we explore whether </w:t>
      </w:r>
      <w:r w:rsidR="009E60CC">
        <w:t xml:space="preserve">the </w:t>
      </w:r>
      <w:r>
        <w:t xml:space="preserve">three trade-offs </w:t>
      </w:r>
      <w:r w:rsidR="009E60CC">
        <w:t xml:space="preserve">that </w:t>
      </w:r>
      <w:r>
        <w:t>are observed predict how</w:t>
      </w:r>
      <w:r w:rsidRPr="003C3342">
        <w:t xml:space="preserve"> relative investment in different accessory cost pools shift</w:t>
      </w:r>
      <w:r>
        <w:t>s across species.</w:t>
      </w:r>
    </w:p>
    <w:p w14:paraId="02021DA1" w14:textId="6D2A8696" w:rsidR="00FF1706" w:rsidRDefault="00FF1706" w:rsidP="00FF1706">
      <w:pPr>
        <w:pStyle w:val="Heading2"/>
      </w:pPr>
      <w:r>
        <w:t xml:space="preserve">Count-cost and choosiness-cost trade-offs </w:t>
      </w:r>
      <w:r w:rsidR="00C402EE">
        <w:t>exist</w:t>
      </w:r>
    </w:p>
    <w:p w14:paraId="26374A29" w14:textId="55BFD1BB" w:rsidR="00FF1706" w:rsidRDefault="00FF1706" w:rsidP="00FF1706">
      <w:pPr>
        <w:rPr>
          <w:color w:val="000000" w:themeColor="text1"/>
        </w:rPr>
      </w:pPr>
      <w:r>
        <w:t xml:space="preserve">The first two trade-offs identified in the introduction describe how a given pool of </w:t>
      </w:r>
      <w:del w:id="1197" w:author="Daniel Falster" w:date="2017-06-28T10:59:00Z">
        <w:r w:rsidDel="00AA46FF">
          <w:delText>energy</w:delText>
        </w:r>
      </w:del>
      <w:ins w:id="1198" w:author="Daniel Falster" w:date="2017-06-28T10:59:00Z">
        <w:r w:rsidR="00AA46FF">
          <w:t>mass</w:t>
        </w:r>
      </w:ins>
      <w:r>
        <w:t xml:space="preserve"> can be divided into many small units or proportionally fewer large units. Abundant theory and empirical evidence underpins the seed size-seed number trade-off </w:t>
      </w:r>
      <w:r>
        <w:fldChar w:fldCharType="begin"/>
      </w:r>
      <w:r>
        <w:instrText xml:space="preserve"> ADDIN ZOTERO_ITEM CSL_CITATION {"citationID":"2fq2hu3lhd","properties":{"formattedCitation":"{\\rtf (Smith &amp; Fretwell 1974; Moles {\\i{}et al.} 2004; Sadras 2007)}","plainCitation":"(Smith &amp; Fretwell 1974; Moles et al. 2004; Sadras 2007)"},"citationItems":[{"id":413,"uris":["http://zotero.org/users/503753/items/C2FW5V69"],"uri":["http://zotero.org/users/503753/items/C2FW5V69"],"itemData":{"id":413,"type":"article-journal","title":"The Optimal Balance between Size and Number of Offspring","container-title":"The American Naturalist","page":"499-506","volume":"108","issue":"962","source":"JSTOR","abstract":"The relationship between the energy expended per offspring, fitness of offspring, and parental fitness is presented in a two-dimensional graphical model. The validity of the model in determining an optimal parental strategy is demonstrated analytically. The model applies under various conditions of parental care and sibling care for the offspring but is most useful for species that produce numerous small offspring which are given no parental care.","ISSN":"0003-0147","journalAbbreviation":"The American Naturalist","author":[{"family":"Smith","given":"Christopher C."},{"family":"Fretwell","given":"Stephen D."}],"issued":{"date-parts":[["1974",7,1]]}}},{"id":158,"uris":["http://zotero.org/users/503753/items/4BUIV7BJ"],"uri":["http://zotero.org/users/503753/items/4BUIV7BJ"],"itemData":{"id":158,"type":"article-journal","title":"Small-seeded species produce more seeds per square metre of canopy per year, but not per individual per lifetime.","container-title":"Journal of Ecology","page":"384-396","volume":"92","issue":"3","source":"EBSCOhost","abstract":"Journal of Ecology (2004) 92, 384–396 [ABSTRACT FROM AUTHOR]","DOI":"10.1111/j.0022-0477.2004.00880.x","ISSN":"00220477","author":[{"family":"Moles","given":"Angela T."},{"family":"Falster","given":"Daniel S."},{"family":"Leishman","given":"Michelle R."},{"family":"Westoby","given":"Mark"}],"issued":{"date-parts":[["2004",6]]}}},{"id":1772,"uris":["http://zotero.org/users/503753/items/SU2692K3"],"uri":["http://zotero.org/users/503753/items/SU2692K3"],"itemData":{"id":1772,"type":"article-journal","title":"Evolutionary aspects of the trade-off between seed size and number in crops","container-title":"Field Crops Research","page":"125-138","volume":"100","issue":"2–3","source":"ScienceDirect","abstract":"Whereas the concept that availability of resources drives seed production is sound in principle, it is incomplete as there are many solutions to the allocation of resources that derive from the trade-off between number and size. This paper examines evolutionary aspects of this trade-off in annual grain crops. The analysis is centred on the working hypotheses that, for a given species and environment, allocation of resources to reproduction involves (H1) high plasticity in seed number, which allows for variable resource availability, and (H2) a relatively narrow range of seed size that results from evolutionary and agronomic selection. Comparisons between crops and fish are used to highlight common evolutionary elements in taxa where parents provide little or no care to their offspring, with the consequence that both number and early survival of offspring, hence fitness of parents, are partially related to embryo size and reserves.\n\nThe plasticity of seed number in relation to availability of resources is analysed against the established relationship between offspring number and parent growth rate during critical stages. The notion that seed size is under stabilising selection is analysed against three conditions: (1) mean seed size is conservative for a given species and environment, (2) seed size affects fitness, and (3) seed size is heritable. Databases from published papers were compiled to analyse the relative variability of seed size and number, and the heritability of seed size. Evidence for and against the link between seed size and parental fitness is revised using the Smith–Fretwell model as framework (Am. Nat., 108, 499–506).\n\nThe proposal of high plasticity of seed number and narrow variability of seed size resulting from stabilising natural selection is generally consistent with evolutionary and genetic considerations. Agronomic selection may have reinforced natural selection leading to relatively narrow seed size in species such as wheat and soybean, where cultivated types retained high plasticity for seed number. In contrast, selection for one or few inflorescences in crops like sunflower and maize may have morphologically reduced seed number plasticity and increased variability of seed size and its responsiveness to resource availability in relation to their wild ancestors.","DOI":"10.1016/j.fcr.2006.07.004","ISSN":"0378-4290","journalAbbreviation":"Field Crops Research","author":[{"family":"Sadras","given":"Victor O."}],"issued":{"date-parts":[["2007",2,1]]}}}],"schema":"https://github.com/citation-style-language/schema/raw/master/csl-citation.json"} </w:instrText>
      </w:r>
      <w:r>
        <w:fldChar w:fldCharType="separate"/>
      </w:r>
      <w:r w:rsidR="00A231E0" w:rsidRPr="00A231E0">
        <w:rPr>
          <w:rFonts w:cs="Times New Roman"/>
        </w:rPr>
        <w:t xml:space="preserve">(Smith &amp; Fretwell 1974; Moles </w:t>
      </w:r>
      <w:r w:rsidR="00A231E0" w:rsidRPr="00A231E0">
        <w:rPr>
          <w:rFonts w:cs="Times New Roman"/>
          <w:i/>
          <w:iCs/>
        </w:rPr>
        <w:t>et al.</w:t>
      </w:r>
      <w:r w:rsidR="00A231E0" w:rsidRPr="00A231E0">
        <w:rPr>
          <w:rFonts w:cs="Times New Roman"/>
        </w:rPr>
        <w:t xml:space="preserve"> 2004; Sadras 2007)</w:t>
      </w:r>
      <w:r>
        <w:fldChar w:fldCharType="end"/>
      </w:r>
      <w:r>
        <w:t xml:space="preserve"> and here we extend the theory to include two trade-offs that account for the significant accessory costs required for seed production. </w:t>
      </w:r>
      <w:r w:rsidR="00E66565">
        <w:t xml:space="preserve">The first trade-off is between seed count and total reproductive costs, closely related to the well-established seed size-seed count trade-off, demonstrating that large-seeded species are those species with high overall per seed reproductive costs and low seed counts </w:t>
      </w:r>
      <w:r w:rsidR="00E66565" w:rsidRPr="00287E7D">
        <w:rPr>
          <w:color w:val="000000" w:themeColor="text1"/>
        </w:rPr>
        <w:fldChar w:fldCharType="begin"/>
      </w:r>
      <w:r w:rsidR="00E66565" w:rsidRPr="00287E7D">
        <w:rPr>
          <w:color w:val="000000" w:themeColor="text1"/>
        </w:rPr>
        <w:instrText xml:space="preserve"> ADDIN ZOTERO_ITEM CSL_CITATION {"citationID":"h5jWm6vc","properties":{"formattedCitation":"(Smith &amp; Fretwell 1974; Rees &amp; Westoby 1997; Moles &amp; Westoby 2006)","plainCitation":"(Smith &amp; Fretwell 1974; Rees &amp; Westoby 1997; Moles &amp; Westoby 2006)"},"citationItems":[{"id":413,"uris":["http://zotero.org/users/503753/items/C2FW5V69"],"uri":["http://zotero.org/users/503753/items/C2FW5V69"],"itemData":{"id":413,"type":"article-journal","title":"The Optimal Balance between Size and Number of Offspring","container-title":"The American Naturalist","page":"499-506","volume":"108","issue":"962","source":"JSTOR","abstract":"The relationship between the energy expended per offspring, fitness of offspring, and parental fitness is presented in a two-dimensional graphical model. The validity of the model in determining an optimal parental strategy is demonstrated analytically. The model applies under various conditions of parental care and sibling care for the offspring but is most useful for species that produce numerous small offspring which are given no parental care.","ISSN":"0003-0147","journalAbbreviation":"The American Naturalist","author":[{"family":"Smith","given":"Christopher C."},{"family":"Fretwell","given":"Stephen D."}],"issued":{"date-parts":[["1974",7,1]]}}},{"id":1952,"uris":["http://zotero.org/users/503753/items/QDB2PBRA"],"uri":["http://zotero.org/users/503753/items/QDB2PBRA"],"itemData":{"id":1952,"type":"article-journal","title":"Game-Theoretical Evolution of Seed Mass in Multi-Species Ecological Models","container-title":"Oikos","page":"116-126","volume":"78","issue":"1","source":"JSTOR","abstract":"Within plant communities seed mass often varies over 3 to 5 orders of magnitude, yet simple evolutionary models predict a single optimum seed mass. Here we explore a class of models where seed mass determines 1) the number of seeds produced via a size-number trade-off and 2) competitive ability - plants arising from large seeds are assumed to have a competitive advantage over those derived from small seeds. In this setting the existence of a single-species global ESS seed mass requires the competitive advantage of large seeds over small ones to be unbounded. If there is a limit on the competitive advantage that large seeds obtain then it is always possible to find a smaller seed mass that will successfully invade. In such circumstances there might be a multi-species coevolutionarily stable coalition of several species each with a different seed mass. In this way a wide range of seed masses could be promoted by evolution. In general the adaptive landscape generated by these models is extremely flat leading to slow evolutionary dynamics. The implications of these results for the interpretation of observational, comparative and experimental studies are discussed.","DOI":"10.2307/3545807","ISSN":"0030-1299","journalAbbreviation":"Oikos","author":[{"family":"Rees","given":"Mark"},{"family":"Westoby","given":"Mark"}],"issued":{"date-parts":[["1997"]]}}},{"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E66565" w:rsidRPr="00287E7D">
        <w:rPr>
          <w:color w:val="000000" w:themeColor="text1"/>
        </w:rPr>
        <w:fldChar w:fldCharType="separate"/>
      </w:r>
      <w:r w:rsidR="00A231E0" w:rsidRPr="00A231E0">
        <w:rPr>
          <w:rFonts w:cs="Times New Roman"/>
        </w:rPr>
        <w:t>(Smith &amp; Fretwell 1974; Rees &amp; Westoby 1997; Moles &amp; Westoby 2006)</w:t>
      </w:r>
      <w:r w:rsidR="00E66565" w:rsidRPr="00287E7D">
        <w:rPr>
          <w:color w:val="000000" w:themeColor="text1"/>
        </w:rPr>
        <w:fldChar w:fldCharType="end"/>
      </w:r>
      <w:r w:rsidR="00E66565" w:rsidRPr="00287E7D">
        <w:rPr>
          <w:color w:val="000000" w:themeColor="text1"/>
        </w:rPr>
        <w:t xml:space="preserve">. </w:t>
      </w:r>
      <w:r>
        <w:t xml:space="preserve">The </w:t>
      </w:r>
      <w:r w:rsidR="00E66565">
        <w:t xml:space="preserve">second </w:t>
      </w:r>
      <w:r>
        <w:t xml:space="preserve">is the ovule count-pollen-attraction costs trade-off, suggesting </w:t>
      </w:r>
      <w:r w:rsidR="00F1197F">
        <w:t xml:space="preserve">plants have a fixed </w:t>
      </w:r>
      <w:r>
        <w:t xml:space="preserve">pool of </w:t>
      </w:r>
      <w:del w:id="1199" w:author="Daniel Falster" w:date="2017-06-28T10:59:00Z">
        <w:r w:rsidDel="00AA46FF">
          <w:delText>energy</w:delText>
        </w:r>
      </w:del>
      <w:ins w:id="1200" w:author="Daniel Falster" w:date="2017-06-28T10:59:00Z">
        <w:r w:rsidR="00AA46FF">
          <w:t>mass</w:t>
        </w:r>
      </w:ins>
      <w:r>
        <w:t xml:space="preserve"> to allocate to construct flowers to the point of pollination and </w:t>
      </w:r>
      <w:r w:rsidR="00F1197F">
        <w:t xml:space="preserve">this </w:t>
      </w:r>
      <w:del w:id="1201" w:author="Daniel Falster" w:date="2017-06-28T10:59:00Z">
        <w:r w:rsidR="00F1197F" w:rsidDel="00AA46FF">
          <w:delText>energy</w:delText>
        </w:r>
      </w:del>
      <w:ins w:id="1202" w:author="Daniel Falster" w:date="2017-06-28T10:59:00Z">
        <w:r w:rsidR="00AA46FF">
          <w:t>mass</w:t>
        </w:r>
      </w:ins>
      <w:r w:rsidR="00F1197F">
        <w:t xml:space="preserve"> </w:t>
      </w:r>
      <w:r>
        <w:t xml:space="preserve">may be divided into fewer showier flowers or into more numerous but cheaper flowers </w:t>
      </w:r>
      <w:r w:rsidR="006872AF">
        <w:fldChar w:fldCharType="begin"/>
      </w:r>
      <w:r w:rsidR="006872AF">
        <w:instrText xml:space="preserve"> ADDIN ZOTERO_ITEM CSL_CITATION {"citationID":"fh8affb6q","properties":{"formattedCitation":"{\\rtf (Rosenheim {\\i{}et al.} 2014)}","plainCitation":"(Rosenheim et al. 2014)"},"citationItems":[{"id":1714,"uris":["http://zotero.org/users/503753/items/WN2ZG9VC"],"uri":["http://zotero.org/users/503753/items/WN2ZG9VC"],"itemData":{"id":1714,"type":"article-journal","title":"Parental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6872AF">
        <w:fldChar w:fldCharType="separate"/>
      </w:r>
      <w:r w:rsidR="00A231E0" w:rsidRPr="00A231E0">
        <w:rPr>
          <w:rFonts w:cs="Times New Roman"/>
        </w:rPr>
        <w:t xml:space="preserve">(Rosenheim </w:t>
      </w:r>
      <w:r w:rsidR="00A231E0" w:rsidRPr="00A231E0">
        <w:rPr>
          <w:rFonts w:cs="Times New Roman"/>
          <w:i/>
          <w:iCs/>
        </w:rPr>
        <w:t>et al.</w:t>
      </w:r>
      <w:r w:rsidR="00A231E0" w:rsidRPr="00A231E0">
        <w:rPr>
          <w:rFonts w:cs="Times New Roman"/>
        </w:rPr>
        <w:t xml:space="preserve"> 2014)</w:t>
      </w:r>
      <w:r w:rsidR="006872AF">
        <w:fldChar w:fldCharType="end"/>
      </w:r>
      <w:r>
        <w:t xml:space="preserve">. </w:t>
      </w:r>
    </w:p>
    <w:p w14:paraId="3224CD5D" w14:textId="0055FB64" w:rsidR="00FF1706" w:rsidRDefault="00FF1706" w:rsidP="00FF1706">
      <w:pPr>
        <w:rPr>
          <w:color w:val="000000" w:themeColor="text1"/>
        </w:rPr>
      </w:pPr>
      <w:r>
        <w:t xml:space="preserve">The third trade-off is between choosiness (inverse of seedset) and the relative cost of producing a single ovule to the point of pollination: species for whom producing an ovule is less costly tend to have lower seedset </w:t>
      </w:r>
      <w:r>
        <w:fldChar w:fldCharType="begin"/>
      </w:r>
      <w:r>
        <w:instrText xml:space="preserve"> ADDIN ZOTERO_ITEM CSL_CITATION {"citationID":"ZFImJpYu","properties":{"formattedCitation":"{\\rtf (Lord &amp; Westoby 2006; Rosenheim {\\i{}et al.} 2014)}","plainCitation":"(Lord &amp; Westoby 2006; Rosenheim et al. 2014)"},"citationItems":[{"id":291,"uris":["http://zotero.org/users/503753/items/7RWB9BFI"],"uri":["http://zotero.org/users/503753/items/7RWB9BFI"],"itemData":{"id":291,"type":"article-journal","title":"Accessory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fldChar w:fldCharType="separate"/>
      </w:r>
      <w:r w:rsidR="00A231E0" w:rsidRPr="00A231E0">
        <w:rPr>
          <w:rFonts w:cs="Times New Roman"/>
        </w:rPr>
        <w:t xml:space="preserve">(Lord &amp; Westoby 2006; Rosenheim </w:t>
      </w:r>
      <w:r w:rsidR="00A231E0" w:rsidRPr="00A231E0">
        <w:rPr>
          <w:rFonts w:cs="Times New Roman"/>
          <w:i/>
          <w:iCs/>
        </w:rPr>
        <w:t>et al.</w:t>
      </w:r>
      <w:r w:rsidR="00A231E0" w:rsidRPr="00A231E0">
        <w:rPr>
          <w:rFonts w:cs="Times New Roman"/>
        </w:rPr>
        <w:t xml:space="preserve"> 2014)</w:t>
      </w:r>
      <w:r>
        <w:fldChar w:fldCharType="end"/>
      </w:r>
      <w:r>
        <w:t xml:space="preserve">. </w:t>
      </w:r>
      <w:r w:rsidRPr="00287E7D">
        <w:rPr>
          <w:color w:val="000000" w:themeColor="text1"/>
        </w:rPr>
        <w:t xml:space="preserve">Species with low seed set are also termed </w:t>
      </w:r>
      <w:del w:id="1203" w:author="L. Harder" w:date="2017-06-28T10:45:00Z">
        <w:r w:rsidRPr="00287E7D">
          <w:rPr>
            <w:color w:val="000000" w:themeColor="text1"/>
          </w:rPr>
          <w:delText>parental</w:delText>
        </w:r>
      </w:del>
      <w:ins w:id="1204" w:author="L. Harder" w:date="2017-06-28T10:45:00Z">
        <w:r w:rsidR="00796D33">
          <w:rPr>
            <w:color w:val="000000" w:themeColor="text1"/>
          </w:rPr>
          <w:t>maternal</w:t>
        </w:r>
      </w:ins>
      <w:r w:rsidRPr="00287E7D">
        <w:rPr>
          <w:color w:val="000000" w:themeColor="text1"/>
        </w:rPr>
        <w:t xml:space="preserve"> optimists: they produce excess pollinated ovules, relative to the seeds they can provision in an average year, because they are always optimistic that the year will be better than average. Due to the large number of ovules they produce, they are selected to reduce their pollen-attraction costs </w:t>
      </w:r>
      <w:r w:rsidRPr="00287E7D">
        <w:rPr>
          <w:color w:val="000000" w:themeColor="text1"/>
        </w:rPr>
        <w:fldChar w:fldCharType="begin"/>
      </w:r>
      <w:r w:rsidRPr="00287E7D">
        <w:rPr>
          <w:color w:val="000000" w:themeColor="text1"/>
        </w:rPr>
        <w:instrText xml:space="preserve"> ADDIN ZOTERO_ITEM CSL_CITATION {"citationID":"IkNbzKhH","properties":{"formattedCitation":"{\\rtf (Haig &amp; Westoby 1988; Schreiber {\\i{}et al.} 2015; Rosenheim {\\i{}et al.} 2015)}","plainCitation":"(Haig &amp; Westoby 1988; Schreiber et al. 2015; Rosenheim et al. 2015)"},"citationItems":[{"id":583,"uris":["http://zotero.org/users/503753/items/HF4Q4VVB"],"uri":["http://zotero.org/users/503753/items/HF4Q4VVB"],"itemData":{"id":583,"type":"article-journal","title":"On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Pr="00287E7D">
        <w:rPr>
          <w:color w:val="000000" w:themeColor="text1"/>
        </w:rPr>
        <w:fldChar w:fldCharType="separate"/>
      </w:r>
      <w:r w:rsidR="00A231E0" w:rsidRPr="00A231E0">
        <w:rPr>
          <w:rFonts w:cs="Times New Roman"/>
        </w:rPr>
        <w:t xml:space="preserve">(Haig &amp; Westoby 1988; Schreiber </w:t>
      </w:r>
      <w:r w:rsidR="00A231E0" w:rsidRPr="00A231E0">
        <w:rPr>
          <w:rFonts w:cs="Times New Roman"/>
          <w:i/>
          <w:iCs/>
        </w:rPr>
        <w:t>et al.</w:t>
      </w:r>
      <w:r w:rsidR="00A231E0" w:rsidRPr="00A231E0">
        <w:rPr>
          <w:rFonts w:cs="Times New Roman"/>
        </w:rPr>
        <w:t xml:space="preserve"> 2015; Rosenheim </w:t>
      </w:r>
      <w:r w:rsidR="00A231E0" w:rsidRPr="00A231E0">
        <w:rPr>
          <w:rFonts w:cs="Times New Roman"/>
          <w:i/>
          <w:iCs/>
        </w:rPr>
        <w:t>et al.</w:t>
      </w:r>
      <w:r w:rsidR="00A231E0" w:rsidRPr="00A231E0">
        <w:rPr>
          <w:rFonts w:cs="Times New Roman"/>
        </w:rPr>
        <w:t xml:space="preserve"> 2015)</w:t>
      </w:r>
      <w:r w:rsidRPr="00287E7D">
        <w:rPr>
          <w:color w:val="000000" w:themeColor="text1"/>
        </w:rPr>
        <w:fldChar w:fldCharType="end"/>
      </w:r>
      <w:r w:rsidRPr="00287E7D">
        <w:rPr>
          <w:color w:val="000000" w:themeColor="text1"/>
        </w:rPr>
        <w:t xml:space="preserve">. Since </w:t>
      </w:r>
      <w:r>
        <w:rPr>
          <w:color w:val="000000" w:themeColor="text1"/>
        </w:rPr>
        <w:t xml:space="preserve">these </w:t>
      </w:r>
      <w:r w:rsidRPr="00287E7D">
        <w:rPr>
          <w:color w:val="000000" w:themeColor="text1"/>
        </w:rPr>
        <w:t xml:space="preserve">species have lower seed output, they are under stronger selection to produce seeds that will successfully establish </w:t>
      </w:r>
      <w:r w:rsidRPr="00287E7D">
        <w:rPr>
          <w:color w:val="000000" w:themeColor="text1"/>
        </w:rPr>
        <w:fldChar w:fldCharType="begin"/>
      </w:r>
      <w:r w:rsidRPr="00287E7D">
        <w:rPr>
          <w:color w:val="000000" w:themeColor="text1"/>
        </w:rPr>
        <w:instrText xml:space="preserve"> ADDIN ZOTERO_ITEM CSL_CITATION {"citationID":"1i3jkccpbv","properties":{"formattedCitation":"(Lord &amp; Westoby 2006)","plainCitation":"(Lord &amp; Westoby 2006)"},"citationItems":[{"id":291,"uris":["http://zotero.org/users/503753/items/7RWB9BFI"],"uri":["http://zotero.org/users/503753/items/7RWB9BFI"],"itemData":{"id":291,"type":"article-journal","title":"Accessory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M."},{"family":"Westoby","given":"M."}],"issued":{"date-parts":[["2006"]]}}}],"schema":"https://github.com/citation-style-language/schema/raw/master/csl-citation.json"} </w:instrText>
      </w:r>
      <w:r w:rsidRPr="00287E7D">
        <w:rPr>
          <w:color w:val="000000" w:themeColor="text1"/>
        </w:rPr>
        <w:fldChar w:fldCharType="separate"/>
      </w:r>
      <w:r w:rsidR="00A231E0" w:rsidRPr="00A231E0">
        <w:rPr>
          <w:rFonts w:cs="Times New Roman"/>
        </w:rPr>
        <w:t>(Lord &amp; Westoby 2006)</w:t>
      </w:r>
      <w:r w:rsidRPr="00287E7D">
        <w:rPr>
          <w:color w:val="000000" w:themeColor="text1"/>
        </w:rPr>
        <w:fldChar w:fldCharType="end"/>
      </w:r>
      <w:r w:rsidRPr="00287E7D">
        <w:rPr>
          <w:color w:val="000000" w:themeColor="text1"/>
        </w:rPr>
        <w:t xml:space="preserve">. Simply being larger is part of their strategy </w:t>
      </w:r>
      <w:r w:rsidRPr="00287E7D">
        <w:rPr>
          <w:color w:val="000000" w:themeColor="text1"/>
        </w:rPr>
        <w:fldChar w:fldCharType="begin"/>
      </w:r>
      <w:r w:rsidRPr="00287E7D">
        <w:rPr>
          <w:color w:val="000000" w:themeColor="text1"/>
        </w:rPr>
        <w:instrText xml:space="preserve"> ADDIN ZOTERO_ITEM CSL_CITATION {"citationID":"khpv2obv","properties":{"formattedCitation":"(Moles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Pr="00287E7D">
        <w:rPr>
          <w:color w:val="000000" w:themeColor="text1"/>
        </w:rPr>
        <w:fldChar w:fldCharType="separate"/>
      </w:r>
      <w:r w:rsidR="00A231E0" w:rsidRPr="00A231E0">
        <w:rPr>
          <w:rFonts w:cs="Times New Roman"/>
        </w:rPr>
        <w:t>(Moles &amp; Westoby 2006)</w:t>
      </w:r>
      <w:r w:rsidRPr="00287E7D">
        <w:rPr>
          <w:color w:val="000000" w:themeColor="text1"/>
        </w:rPr>
        <w:fldChar w:fldCharType="end"/>
      </w:r>
      <w:r w:rsidRPr="00287E7D">
        <w:rPr>
          <w:color w:val="000000" w:themeColor="text1"/>
        </w:rPr>
        <w:t xml:space="preserve">, but ensuring their seeds have vigorous genotypes is another </w:t>
      </w:r>
      <w:r>
        <w:rPr>
          <w:color w:val="000000" w:themeColor="text1"/>
        </w:rPr>
        <w:t xml:space="preserve">correlate of this same </w:t>
      </w:r>
      <w:r w:rsidRPr="00287E7D">
        <w:rPr>
          <w:color w:val="000000" w:themeColor="text1"/>
        </w:rPr>
        <w:t xml:space="preserve">strategy dimension and one achieved through greater choosiness </w:t>
      </w:r>
      <w:r>
        <w:rPr>
          <w:color w:val="000000" w:themeColor="text1"/>
        </w:rPr>
        <w:t>for</w:t>
      </w:r>
      <w:r w:rsidRPr="00287E7D">
        <w:rPr>
          <w:color w:val="000000" w:themeColor="text1"/>
        </w:rPr>
        <w:t xml:space="preserve"> the most vigorous embryos shortly after pollination </w:t>
      </w:r>
      <w:r w:rsidRPr="00287E7D">
        <w:rPr>
          <w:color w:val="000000" w:themeColor="text1"/>
        </w:rPr>
        <w:fldChar w:fldCharType="begin"/>
      </w:r>
      <w:r>
        <w:rPr>
          <w:color w:val="000000" w:themeColor="text1"/>
        </w:rPr>
        <w:instrText xml:space="preserve"> ADDIN ZOTERO_ITEM CSL_CITATION {"citationID":"nOgWaV4l","properties":{"formattedCitation":"(Westoby &amp; Rice 1982; Willson &amp; Burley 1983; Sutherland 1986; Guittian 1993)","plainCitation":"(Westoby &amp; Rice 1982; Willson &amp; Burley 1983; Sutherland 1986; Guittian 1993)"},"citationItems":[{"id":2012,"uris":["http://zotero.org/users/503753/items/XHXM3F48"],"uri":["http://zotero.org/users/503753/items/XHXM3F48"],"itemData":{"id":2012,"type":"article-journal","title":"Evolution of the Seed Plants and Inclusive Fitness of Plant Tissues","container-title":"Evolution","page":"713-724","volume":"36","issue":"4","source":"JSTOR","abstract":"Seed plants are distinguished from vascular cryptogams by integuments, which complete the surrounding of the offspring by maternal tissue, and by maternal investment in offspring which follows rather than precedes meiosis. Within seed plants angiosperms are distinguished from gymnosperms by maternal investment which follows rather than precedes fertilization. An endosperm, containing a larger dose of maternal than of paternal genes, is created by double fertilization, and begins development before the embryo, being the recipient of the first part of maternal investment. Current interpretations of integuments and endosperm do not account for their genetic composition, nor for their appearance at the same stages of evolution as deferments of maternal investment; here we offer an interpretation which does account for these features. We argue that investment is deferred so that the mother can direct her limited resources to a better subset of offspring genotypes. The mother achieves this by responding to differences in vigor of early growth among offspring genotypes. In consequence, tissues of genetic composition different from the mother's must remain in physical contact with the mother. The inclusive fitness of these tissues would be increased if they could acquire from the mother extra investment at the expense of their siblings, but this would decrease the mother's inclusive fitness. Under these circumstances machinery should be selected in mothers allowing them to abort offspring early or to close off their offspring's access to digestible maternal tissue beyond some limit. Complete surrounding of the offspring by maternal tissue, i.e., the integuments, is prerequisite for both aspects of control over investment allocation. In angiosperms maternal investment is committed after zygotes are formed, and so can be directed to a better subset of offspring than in gymnosperms. However, embryos should be selected more strongly than female gametophytes to acquire extra resources at the expense of other embryos, and accordingly would pose the mother greater problems in controlling allocation. By delivering resources to endosperms rather than embryos, the mother is able to provision a subset of offspring by responding to genotypes qualitatively identical to the embryos, but which quantitatively are not selected to acquire extra resources so strongly as the embryos would be. Other features of seed plant biology which our interpretation might account for are listed.","DOI":"10.2307/2407884","ISSN":"0014-3820","journalAbbreviation":"Evolution","author":[{"family":"Westoby","given":"Mark"},{"family":"Rice","given":"Barbara"}],"issued":{"date-parts":[["1982"]]}}},{"id":1987,"uris":["http://zotero.org/users/503753/items/W8BMISQJ"],"uri":["http://zotero.org/users/503753/items/W8BMISQJ"],"itemData":{"id":1987,"type":"book","title":"Mate Choice in Plants: Tactics, Mechanisms, and Consequences","publisher":"Princeton University Press","number-of-pages":"274","source":"Google Books","abstract":"This book maintains that higher plants manifest some degree of sexual selection, and it begins to build a framework that unifies many features of plant reproduction previously considered unrelated. Reviewing evidence for sexual selection in plants, the authors discuss possible male-female interactions, concluding with an extensive set of hypotheses for testing. Mechanisms that could be employed in sexual selection in plants include various cellular mechanisms, such as both nuclear and cytoplasmic genetics, B chromosomes, and paternal contributions to the zygote, as well as abortion, double fertilization, delayed fertilization, and certain forms of polyembryony. This study compares the consequences of these processes for the evolution of mate choice in \"gymnosperms\" and angiosperms.","ISBN":"978-0-691-08334-6","note":"Google-Books-ID: m5AsC4ulELQC","shortTitle":"Mate Choice in Plants","language":"en","author":[{"family":"Willson","given":"Mary F."},{"family":"Burley","given":"Nancy"}],"issued":{"date-parts":[["1983"]]}}},{"id":853,"uris":["http://zotero.org/users/503753/items/QTQQ5739"],"uri":["http://zotero.org/users/503753/items/QTQQ5739"],"itemData":{"id":853,"type":"article-journal","title":"Patterns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1974,"uris":["http://zotero.org/users/503753/items/2NE9GKJC"],"uri":["http://zotero.org/users/503753/items/2NE9GKJC"],"itemData":{"id":1974,"type":"article-journal","title":"Why Prunus mahaleb (Rosaceae) Produces More Flowers Than Fruits","container-title":"American Journal of Botany","page":"1305-1309","volume":"80","issue":"11","source":"JSTOR","abstract":"Various mutually compatible hypotheses have been proposed to explain the low levels of fruit set observed in many hermaphrodite plants. I carried out trials to determine which of these hypotheses best explains the low fruit set occurring in Prunus mahaleb L. (Rosaceae). The results of insect exclusion, supplementary pollination, and flower removal experiments indicate that the ovary reserve hypothesis and the selective abortion hypothesis seem to be the most likely explanations for the production of excess flowers in P mahaleb.","DOI":"10.2307/2445715","ISSN":"0002-9122","journalAbbreviation":"American Journal of Botany","author":[{"family":"Guittian","given":"Javier"}],"issued":{"date-parts":[["1993"]]}}}],"schema":"https://github.com/citation-style-language/schema/raw/master/csl-citation.json"} </w:instrText>
      </w:r>
      <w:r w:rsidRPr="00287E7D">
        <w:rPr>
          <w:color w:val="000000" w:themeColor="text1"/>
        </w:rPr>
        <w:fldChar w:fldCharType="separate"/>
      </w:r>
      <w:r w:rsidR="00A231E0" w:rsidRPr="00A231E0">
        <w:rPr>
          <w:rFonts w:cs="Times New Roman"/>
        </w:rPr>
        <w:t>(Westoby &amp; Rice 1982; Willson &amp; Burley 1983; Sutherland 1986; Guittian 1993)</w:t>
      </w:r>
      <w:r w:rsidRPr="00287E7D">
        <w:rPr>
          <w:color w:val="000000" w:themeColor="text1"/>
        </w:rPr>
        <w:fldChar w:fldCharType="end"/>
      </w:r>
      <w:r w:rsidRPr="00287E7D">
        <w:rPr>
          <w:color w:val="000000" w:themeColor="text1"/>
        </w:rPr>
        <w:t xml:space="preserve">. </w:t>
      </w:r>
      <w:r>
        <w:rPr>
          <w:color w:val="000000" w:themeColor="text1"/>
        </w:rPr>
        <w:t>H</w:t>
      </w:r>
      <w:r w:rsidRPr="00287E7D">
        <w:rPr>
          <w:color w:val="000000" w:themeColor="text1"/>
        </w:rPr>
        <w:t xml:space="preserve">aving excess ovules pollinated </w:t>
      </w:r>
      <w:r>
        <w:rPr>
          <w:color w:val="000000" w:themeColor="text1"/>
        </w:rPr>
        <w:t xml:space="preserve">means </w:t>
      </w:r>
      <w:del w:id="1205" w:author="L. Harder" w:date="2017-06-28T10:45:00Z">
        <w:r>
          <w:rPr>
            <w:color w:val="000000" w:themeColor="text1"/>
          </w:rPr>
          <w:delText>parental</w:delText>
        </w:r>
      </w:del>
      <w:ins w:id="1206" w:author="L. Harder" w:date="2017-06-28T10:45:00Z">
        <w:r w:rsidR="00796D33">
          <w:rPr>
            <w:color w:val="000000" w:themeColor="text1"/>
          </w:rPr>
          <w:t>maternal</w:t>
        </w:r>
      </w:ins>
      <w:r>
        <w:rPr>
          <w:color w:val="000000" w:themeColor="text1"/>
        </w:rPr>
        <w:t xml:space="preserve"> optimists </w:t>
      </w:r>
      <w:r w:rsidRPr="00287E7D">
        <w:rPr>
          <w:color w:val="000000" w:themeColor="text1"/>
        </w:rPr>
        <w:t xml:space="preserve">can be more selective in terms of pollen receipt </w:t>
      </w:r>
      <w:r w:rsidRPr="00287E7D">
        <w:rPr>
          <w:color w:val="000000" w:themeColor="text1"/>
        </w:rPr>
        <w:fldChar w:fldCharType="begin"/>
      </w:r>
      <w:r w:rsidRPr="00287E7D">
        <w:rPr>
          <w:color w:val="000000" w:themeColor="text1"/>
        </w:rPr>
        <w:instrText xml:space="preserve"> ADDIN ZOTERO_ITEM CSL_CITATION {"citationID":"1mhgbajd48","properties":{"formattedCitation":"(Zimmerman &amp; Pyke 1988)","plainCitation":"(Zimmerman &amp; Pyke 1988)"},"citationItems":[{"id":1747,"uris":["http://zotero.org/users/503753/items/G6J2AC4P"],"uri":["http://zotero.org/users/503753/items/G6J2AC4P"],"itemData":{"id":1747,"type":"article-journal","title":"Reproduction in Polemonium: assessing the factors limiting seed set","container-title":"The American Naturalist","page":"723-738","volume":"131","issue":"5","source":"JSTOR","abstract":"Evidence of pollen and/or resource limitation of seed production in the herbaceous perennial plant Polemonium foliosissimum was investigated. Large numbers of open flowers on selected individuals were hand-pollinated at regular intervals, and seed set was compared with that of control blossoms on those same plants as well as with that of control flowers on control individuals. Experimental and control individuals were monitored and reproductive output measured during the following flowering season as well. Although hand-pollinated flowers set significantly more seeds than did either set of control blossoms, the results suggest that individual reproduction (i.e., the total number of seeds produced by a plant) was limited by resources other than pollen. Pollen availability may also have limited seed production, but to a lesser extent. A proper protocol for examining the limitation of seed set is developed, and the biases inherent in most of the simplified procedures currently in use are discussed.","ISSN":"0003-0147","shortTitle":"Reproduction in Polemonium","journalAbbreviation":"The American Naturalist","author":[{"family":"Zimmerman","given":"Michael"},{"family":"Pyke","given":"Graham H."}],"issued":{"date-parts":[["1988"]]}}}],"schema":"https://github.com/citation-style-language/schema/raw/master/csl-citation.json"} </w:instrText>
      </w:r>
      <w:r w:rsidRPr="00287E7D">
        <w:rPr>
          <w:color w:val="000000" w:themeColor="text1"/>
        </w:rPr>
        <w:fldChar w:fldCharType="separate"/>
      </w:r>
      <w:r w:rsidR="00A231E0" w:rsidRPr="00A231E0">
        <w:rPr>
          <w:rFonts w:cs="Times New Roman"/>
        </w:rPr>
        <w:t>(Zimmerman &amp; Pyke 1988)</w:t>
      </w:r>
      <w:r w:rsidRPr="00287E7D">
        <w:rPr>
          <w:color w:val="000000" w:themeColor="text1"/>
        </w:rPr>
        <w:fldChar w:fldCharType="end"/>
      </w:r>
      <w:r w:rsidRPr="00287E7D">
        <w:rPr>
          <w:color w:val="000000" w:themeColor="text1"/>
        </w:rPr>
        <w:t xml:space="preserve"> and which zygotes to provision </w:t>
      </w:r>
      <w:r w:rsidRPr="00287E7D">
        <w:rPr>
          <w:color w:val="000000" w:themeColor="text1"/>
        </w:rPr>
        <w:fldChar w:fldCharType="begin"/>
      </w:r>
      <w:r w:rsidRPr="00287E7D">
        <w:rPr>
          <w:color w:val="000000" w:themeColor="text1"/>
        </w:rPr>
        <w:instrText xml:space="preserve"> ADDIN ZOTERO_ITEM CSL_CITATION {"citationID":"RnkClsKp","properties":{"formattedCitation":"(Willson &amp; Burley 1983; Sutherland 1986; Guittian 1993)","plainCitation":"(Willson &amp; Burley 1983; Sutherland 1986; Guittian 1993)"},"citationItems":[{"id":1987,"uris":["http://zotero.org/users/503753/items/W8BMISQJ"],"uri":["http://zotero.org/users/503753/items/W8BMISQJ"],"itemData":{"id":1987,"type":"book","title":"Mate Choice in Plants: Tactics, Mechanisms, and Consequences","publisher":"Princeton University Press","number-of-pages":"274","source":"Google Books","abstract":"This book maintains that higher plants manifest some degree of sexual selection, and it begins to build a framework that unifies many features of plant reproduction previously considered unrelated. Reviewing evidence for sexual selection in plants, the authors discuss possible male-female interactions, concluding with an extensive set of hypotheses for testing. Mechanisms that could be employed in sexual selection in plants include various cellular mechanisms, such as both nuclear and cytoplasmic genetics, B chromosomes, and paternal contributions to the zygote, as well as abortion, double fertilization, delayed fertilization, and certain forms of polyembryony. This study compares the consequences of these processes for the evolution of mate choice in \"gymnosperms\" and angiosperms.","ISBN":"978-0-691-08334-6","note":"Google-Books-ID: m5AsC4ulELQC","shortTitle":"Mate Choice in Plants","language":"en","author":[{"family":"Willson","given":"Mary F."},{"family":"Burley","given":"Nancy"}],"issued":{"date-parts":[["1983"]]}}},{"id":853,"uris":["http://zotero.org/users/503753/items/QTQQ5739"],"uri":["http://zotero.org/users/503753/items/QTQQ5739"],"itemData":{"id":853,"type":"article-journal","title":"Patterns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1974,"uris":["http://zotero.org/users/503753/items/2NE9GKJC"],"uri":["http://zotero.org/users/503753/items/2NE9GKJC"],"itemData":{"id":1974,"type":"article-journal","title":"Why Prunus mahaleb (Rosaceae) Produces More Flowers Than Fruits","container-title":"American Journal of Botany","page":"1305-1309","volume":"80","issue":"11","source":"JSTOR","abstract":"Various mutually compatible hypotheses have been proposed to explain the low levels of fruit set observed in many hermaphrodite plants. I carried out trials to determine which of these hypotheses best explains the low fruit set occurring in Prunus mahaleb L. (Rosaceae). The results of insect exclusion, supplementary pollination, and flower removal experiments indicate that the ovary reserve hypothesis and the selective abortion hypothesis seem to be the most likely explanations for the production of excess flowers in P mahaleb.","DOI":"10.2307/2445715","ISSN":"0002-9122","journalAbbreviation":"American Journal of Botany","author":[{"family":"Guittian","given":"Javier"}],"issued":{"date-parts":[["1993"]]}}}],"schema":"https://github.com/citation-style-language/schema/raw/master/csl-citation.json"} </w:instrText>
      </w:r>
      <w:r w:rsidRPr="00287E7D">
        <w:rPr>
          <w:color w:val="000000" w:themeColor="text1"/>
        </w:rPr>
        <w:fldChar w:fldCharType="separate"/>
      </w:r>
      <w:r w:rsidR="00A231E0" w:rsidRPr="00A231E0">
        <w:rPr>
          <w:rFonts w:cs="Times New Roman"/>
        </w:rPr>
        <w:t>(Willson &amp; Burley 1983; Sutherland 1986; Guittian 1993)</w:t>
      </w:r>
      <w:r w:rsidRPr="00287E7D">
        <w:rPr>
          <w:color w:val="000000" w:themeColor="text1"/>
        </w:rPr>
        <w:fldChar w:fldCharType="end"/>
      </w:r>
      <w:r w:rsidRPr="00287E7D">
        <w:rPr>
          <w:color w:val="000000" w:themeColor="text1"/>
        </w:rPr>
        <w:t xml:space="preserve">. </w:t>
      </w:r>
    </w:p>
    <w:p w14:paraId="48E73865" w14:textId="3ADDC668" w:rsidR="00FF1706" w:rsidRDefault="00FF1706" w:rsidP="00FF1706">
      <w:pPr>
        <w:pStyle w:val="Heading2"/>
      </w:pPr>
      <w:r>
        <w:t xml:space="preserve">Coordinated shifts in reproductive </w:t>
      </w:r>
      <w:del w:id="1207" w:author="Daniel Falster" w:date="2017-06-28T10:59:00Z">
        <w:r w:rsidDel="00AA46FF">
          <w:delText>energy</w:delText>
        </w:r>
      </w:del>
      <w:ins w:id="1208" w:author="Daniel Falster" w:date="2017-06-28T10:59:00Z">
        <w:r w:rsidR="00AA46FF">
          <w:t>mass</w:t>
        </w:r>
      </w:ins>
      <w:r>
        <w:t xml:space="preserve"> allocation across species</w:t>
      </w:r>
    </w:p>
    <w:p w14:paraId="696B6773" w14:textId="3118A3A7" w:rsidR="00FF1706" w:rsidRDefault="00FF1706" w:rsidP="00FF1706">
      <w:r>
        <w:t>Together, the three trade-offs predict a single axis of variation in reproductive strategies, showing how species exhibit coordinated shifts in resource allocation</w:t>
      </w:r>
      <w:r w:rsidR="002C42E5">
        <w:t>, leading to a syndrome of reproductive traits associated with large-seeded versus small-seeded species (</w:t>
      </w:r>
      <w:del w:id="1209" w:author="Daniel Falster" w:date="2017-06-28T20:39:00Z">
        <w:r w:rsidR="002C42E5" w:rsidDel="00A87A3D">
          <w:delText xml:space="preserve">Figure </w:delText>
        </w:r>
      </w:del>
      <w:ins w:id="1210" w:author="Daniel Falster" w:date="2017-06-28T20:39:00Z">
        <w:r w:rsidR="00A87A3D">
          <w:t xml:space="preserve">Fig. </w:t>
        </w:r>
      </w:ins>
      <w:r w:rsidR="006872AF">
        <w:t>1c</w:t>
      </w:r>
      <w:r w:rsidR="002C42E5">
        <w:t>)</w:t>
      </w:r>
      <w:r>
        <w:t xml:space="preserve">. At one end of the spectrum are </w:t>
      </w:r>
      <w:del w:id="1211" w:author="L. Harder" w:date="2017-06-28T10:45:00Z">
        <w:r>
          <w:delText>parental</w:delText>
        </w:r>
      </w:del>
      <w:ins w:id="1212" w:author="L. Harder" w:date="2017-06-28T10:45:00Z">
        <w:r w:rsidR="00796D33">
          <w:t>maternal</w:t>
        </w:r>
      </w:ins>
      <w:r>
        <w:t xml:space="preserve"> optimists, using their pool of pre-pollination </w:t>
      </w:r>
      <w:del w:id="1213" w:author="Daniel Falster" w:date="2017-06-28T10:59:00Z">
        <w:r w:rsidDel="00AA46FF">
          <w:delText>energy</w:delText>
        </w:r>
      </w:del>
      <w:ins w:id="1214" w:author="Daniel Falster" w:date="2017-06-28T10:59:00Z">
        <w:r w:rsidR="00AA46FF">
          <w:t>mass</w:t>
        </w:r>
      </w:ins>
      <w:r>
        <w:t xml:space="preserve"> to produce many, inexpensive ovules, but their total pool of reproductive </w:t>
      </w:r>
      <w:del w:id="1215" w:author="Daniel Falster" w:date="2017-06-28T10:59:00Z">
        <w:r w:rsidDel="00AA46FF">
          <w:delText>energy</w:delText>
        </w:r>
      </w:del>
      <w:ins w:id="1216" w:author="Daniel Falster" w:date="2017-06-28T10:59:00Z">
        <w:r w:rsidR="00AA46FF">
          <w:t>mass</w:t>
        </w:r>
      </w:ins>
      <w:r>
        <w:t xml:space="preserve"> to produce relatively few, costly seeds, resulting in low seedset. The </w:t>
      </w:r>
      <w:del w:id="1217" w:author="L. Harder" w:date="2017-06-28T10:45:00Z">
        <w:r>
          <w:delText>parental</w:delText>
        </w:r>
      </w:del>
      <w:ins w:id="1218" w:author="L. Harder" w:date="2017-06-28T10:45:00Z">
        <w:r w:rsidR="00796D33">
          <w:t>maternal</w:t>
        </w:r>
      </w:ins>
      <w:r>
        <w:t xml:space="preserve"> pessimists fall on the opposite end of the spectrum. As a result, species are expected to be under strong selection to coordinate their relative investment in the different </w:t>
      </w:r>
      <w:del w:id="1219" w:author="Daniel Falster" w:date="2017-06-28T10:59:00Z">
        <w:r w:rsidDel="00AA46FF">
          <w:delText>energy</w:delText>
        </w:r>
      </w:del>
      <w:ins w:id="1220" w:author="Daniel Falster" w:date="2017-06-28T10:59:00Z">
        <w:r w:rsidR="00AA46FF">
          <w:t>mass</w:t>
        </w:r>
      </w:ins>
      <w:r>
        <w:t xml:space="preserve"> pools described in </w:t>
      </w:r>
      <w:del w:id="1221" w:author="Daniel Falster" w:date="2017-06-28T20:39:00Z">
        <w:r w:rsidDel="00A87A3D">
          <w:delText xml:space="preserve">Figure </w:delText>
        </w:r>
      </w:del>
      <w:ins w:id="1222" w:author="Daniel Falster" w:date="2017-06-28T20:39:00Z">
        <w:r w:rsidR="00A87A3D">
          <w:t xml:space="preserve">Fig. </w:t>
        </w:r>
      </w:ins>
      <w:r>
        <w:t>1</w:t>
      </w:r>
      <w:r w:rsidR="00E66565">
        <w:t>a</w:t>
      </w:r>
      <w:r>
        <w:t xml:space="preserve">. </w:t>
      </w:r>
      <w:r w:rsidR="00E66565">
        <w:t>T</w:t>
      </w:r>
      <w:r>
        <w:t xml:space="preserve">he first and third of the predicted </w:t>
      </w:r>
      <w:r w:rsidR="00E66565">
        <w:t xml:space="preserve">relative </w:t>
      </w:r>
      <w:r>
        <w:t xml:space="preserve">shifts in tissue investment with seed size were strongly borne out by our data, while support for the second was weaker. First, since large-seeded species had lower seedset – and in particular high ovule and embryo abortion near the point of pollination – they spent a larger proportion of their pool of </w:t>
      </w:r>
      <w:del w:id="1223" w:author="Daniel Falster" w:date="2017-06-28T10:59:00Z">
        <w:r w:rsidDel="00AA46FF">
          <w:delText>energy</w:delText>
        </w:r>
      </w:del>
      <w:ins w:id="1224" w:author="Daniel Falster" w:date="2017-06-28T10:59:00Z">
        <w:r w:rsidR="00AA46FF">
          <w:t>mass</w:t>
        </w:r>
      </w:ins>
      <w:r>
        <w:t xml:space="preserve"> for pollen-attraction tissues on tissues that are discarded, relative to smaller-seeded species (</w:t>
      </w:r>
      <w:del w:id="1225" w:author="Daniel Falster" w:date="2017-06-28T20:39:00Z">
        <w:r w:rsidDel="00A87A3D">
          <w:delText xml:space="preserve">Figure </w:delText>
        </w:r>
      </w:del>
      <w:del w:id="1226" w:author="Daniel Falster" w:date="2017-06-28T20:47:00Z">
        <w:r w:rsidDel="00E76663">
          <w:delText>2</w:delText>
        </w:r>
      </w:del>
      <w:ins w:id="1227" w:author="Daniel Falster" w:date="2017-06-28T20:47:00Z">
        <w:r w:rsidR="00E76663">
          <w:t>Fig. 3</w:t>
        </w:r>
      </w:ins>
      <w:r>
        <w:t>c). Second, since these large-seeded species had a small proportion of ovules passing through the many filters to reach the point of provisioning and since these embryos had likely been carefully selected, the large-seeded species were expected to provision a larger proportion of the selected embryos to become mature seeds. There was only a weak trend in this direction, in part reflecting the overall high success rate of embryos once post-pollination provisioning commenced among species of all seed sizes (</w:t>
      </w:r>
      <w:del w:id="1228" w:author="Daniel Falster" w:date="2017-06-28T20:39:00Z">
        <w:r w:rsidDel="00A87A3D">
          <w:delText xml:space="preserve">Figure </w:delText>
        </w:r>
      </w:del>
      <w:del w:id="1229" w:author="Daniel Falster" w:date="2017-06-28T20:47:00Z">
        <w:r w:rsidDel="00E76663">
          <w:delText>2</w:delText>
        </w:r>
      </w:del>
      <w:ins w:id="1230" w:author="Daniel Falster" w:date="2017-06-28T20:47:00Z">
        <w:r w:rsidR="00E76663">
          <w:t>Fig. 3</w:t>
        </w:r>
      </w:ins>
      <w:r>
        <w:t xml:space="preserve">d). </w:t>
      </w:r>
    </w:p>
    <w:p w14:paraId="586C8662" w14:textId="67AF25FB" w:rsidR="00FF1706" w:rsidRPr="008A6743" w:rsidRDefault="00FF1706" w:rsidP="00FF1706">
      <w:pPr>
        <w:rPr>
          <w:color w:val="000000" w:themeColor="text1"/>
        </w:rPr>
      </w:pPr>
      <w:r>
        <w:t xml:space="preserve">Third, given that large-seeded species were producing relatively many inexpensive ovules and relatively fewer expensive seeds, the proportion of </w:t>
      </w:r>
      <w:r w:rsidRPr="00F13D56">
        <w:rPr>
          <w:i/>
        </w:rPr>
        <w:t>success costs</w:t>
      </w:r>
      <w:r>
        <w:t xml:space="preserve"> allocated to pollen-attraction materials was expected to decrease with seed size while the proportion of </w:t>
      </w:r>
      <w:r>
        <w:rPr>
          <w:i/>
        </w:rPr>
        <w:t xml:space="preserve">success costs </w:t>
      </w:r>
      <w:r w:rsidRPr="00F13D56">
        <w:t>allocated to provisioning materials should increase with seed size</w:t>
      </w:r>
      <w:r>
        <w:t>, a pattern strongly observed among the study species (</w:t>
      </w:r>
      <w:del w:id="1231" w:author="Daniel Falster" w:date="2017-06-28T20:39:00Z">
        <w:r w:rsidDel="00A87A3D">
          <w:delText xml:space="preserve">Figure </w:delText>
        </w:r>
      </w:del>
      <w:del w:id="1232" w:author="Daniel Falster" w:date="2017-06-28T20:47:00Z">
        <w:r w:rsidDel="00E76663">
          <w:delText>2</w:delText>
        </w:r>
      </w:del>
      <w:ins w:id="1233" w:author="Daniel Falster" w:date="2017-06-28T20:47:00Z">
        <w:r w:rsidR="00E76663">
          <w:t>Fig. 3</w:t>
        </w:r>
      </w:ins>
      <w:r>
        <w:t>e)</w:t>
      </w:r>
      <w:r w:rsidRPr="00F13D56">
        <w:t>.</w:t>
      </w:r>
      <w:r>
        <w:t xml:space="preserve"> This represents a fundamental shift in floral construction with seed size. In relative terms, larger-seeded species were producing larger packaging and dispersal tissues, but less costly pollen-attraction materials. This is being accomplished both through a reduction in floral size and, for some plant families, an increase in the number of ovules per flower or inflorescence </w:t>
      </w:r>
      <w:r>
        <w:rPr>
          <w:color w:val="000000" w:themeColor="text1"/>
        </w:rPr>
        <w:t>(Lord &amp; Westoby 2006, 2012)</w:t>
      </w:r>
      <w:r>
        <w:t xml:space="preserve">. This trend can also be depicted by plotting </w:t>
      </w:r>
      <w:r w:rsidRPr="00562DA0">
        <w:t>pollen-attraction costs and provisioning costs</w:t>
      </w:r>
      <w:r>
        <w:t xml:space="preserve"> against seed size: </w:t>
      </w:r>
      <w:r>
        <w:rPr>
          <w:i/>
        </w:rPr>
        <w:t xml:space="preserve">Pollen-attraction costs </w:t>
      </w:r>
      <w:r>
        <w:t xml:space="preserve">display a less than isometric increase with increasing seed size, while </w:t>
      </w:r>
      <w:r>
        <w:rPr>
          <w:i/>
        </w:rPr>
        <w:t>provisioning costs</w:t>
      </w:r>
      <w:r>
        <w:t xml:space="preserve"> display a greater than isometric increase with increasing seed size (Table 2</w:t>
      </w:r>
      <w:del w:id="1234" w:author="Daniel Falster" w:date="2017-06-29T10:20:00Z">
        <w:r w:rsidDel="00F94C94">
          <w:delText xml:space="preserve">, </w:delText>
        </w:r>
      </w:del>
      <w:del w:id="1235" w:author="Daniel Falster" w:date="2017-06-28T20:39:00Z">
        <w:r w:rsidDel="00A87A3D">
          <w:delText xml:space="preserve">Figure </w:delText>
        </w:r>
      </w:del>
      <w:del w:id="1236" w:author="Daniel Falster" w:date="2017-06-28T20:47:00Z">
        <w:r w:rsidDel="00E76663">
          <w:delText>2</w:delText>
        </w:r>
      </w:del>
      <w:del w:id="1237" w:author="Daniel Falster" w:date="2017-06-28T20:48:00Z">
        <w:r w:rsidDel="00E76663">
          <w:delText>f</w:delText>
        </w:r>
      </w:del>
      <w:r>
        <w:t xml:space="preserve">). Identical patterns have been observed in other studies </w:t>
      </w:r>
      <w:r>
        <w:rPr>
          <w:color w:val="000000" w:themeColor="text1"/>
        </w:rPr>
        <w:t xml:space="preserve">(Lord &amp; Westoby 2006, 2012). They have been attributed in part to </w:t>
      </w:r>
      <w:r w:rsidRPr="008A6743">
        <w:rPr>
          <w:color w:val="000000" w:themeColor="text1"/>
        </w:rPr>
        <w:t>larger seed</w:t>
      </w:r>
      <w:r>
        <w:rPr>
          <w:color w:val="000000" w:themeColor="text1"/>
        </w:rPr>
        <w:t xml:space="preserve">ed-species tending to </w:t>
      </w:r>
      <w:r w:rsidRPr="008A6743">
        <w:rPr>
          <w:color w:val="000000" w:themeColor="text1"/>
        </w:rPr>
        <w:t xml:space="preserve">have biotic dispersal agents, </w:t>
      </w:r>
      <w:r>
        <w:rPr>
          <w:color w:val="000000" w:themeColor="text1"/>
        </w:rPr>
        <w:t>with</w:t>
      </w:r>
      <w:r w:rsidRPr="008A6743">
        <w:rPr>
          <w:color w:val="000000" w:themeColor="text1"/>
        </w:rPr>
        <w:t xml:space="preserve"> animal-dispersed species allocat</w:t>
      </w:r>
      <w:r>
        <w:rPr>
          <w:color w:val="000000" w:themeColor="text1"/>
        </w:rPr>
        <w:t>ing</w:t>
      </w:r>
      <w:r w:rsidRPr="008A6743">
        <w:rPr>
          <w:color w:val="000000" w:themeColor="text1"/>
        </w:rPr>
        <w:t xml:space="preserve"> a greater proportion of their reproductive </w:t>
      </w:r>
      <w:del w:id="1238" w:author="Daniel Falster" w:date="2017-06-28T10:59:00Z">
        <w:r w:rsidRPr="008A6743" w:rsidDel="00AA46FF">
          <w:rPr>
            <w:color w:val="000000" w:themeColor="text1"/>
          </w:rPr>
          <w:delText>energy</w:delText>
        </w:r>
      </w:del>
      <w:ins w:id="1239" w:author="Daniel Falster" w:date="2017-06-28T10:59:00Z">
        <w:r w:rsidR="00AA46FF">
          <w:rPr>
            <w:color w:val="000000" w:themeColor="text1"/>
          </w:rPr>
          <w:t>mass</w:t>
        </w:r>
      </w:ins>
      <w:r w:rsidRPr="008A6743">
        <w:rPr>
          <w:color w:val="000000" w:themeColor="text1"/>
        </w:rPr>
        <w:t xml:space="preserve"> to packaging and dispersal materials </w:t>
      </w:r>
      <w:r w:rsidRPr="008A6743">
        <w:rPr>
          <w:color w:val="000000" w:themeColor="text1"/>
        </w:rPr>
        <w:fldChar w:fldCharType="begin"/>
      </w:r>
      <w:r>
        <w:rPr>
          <w:color w:val="000000" w:themeColor="text1"/>
        </w:rPr>
        <w:instrText xml:space="preserve"> ADDIN ZOTERO_ITEM CSL_CITATION {"citationID":"ye4dqh7E","properties":{"formattedCitation":"{\\rtf (Hughes {\\i{}et al.} 1994; Moles {\\i{}et al.} 2005; Eriksson 2008)}","plainCitation":"(Hughes et al. 1994; Moles et al. 2005; Eriksson 2008)"},"citationItems":[{"id":1868,"uris":["http://zotero.org/users/503753/items/VPV7N5NJ"],"uri":["http://zotero.org/users/503753/items/VPV7N5NJ"],"itemData":{"id":1868,"type":"article-journal","title":"Predicting dispersal spectra: a minimal set of hypotheses based on plant attributes","container-title":"Journal of Ecology","page":"933-950","volume":"82","issue":"4","source":"JSTOR","abstract":"1 The dispersal mode adopted by a plant species is frequently associated with other attributes of the plant and its habitat. In this paper we review these associations and present a set of hypotheses which, when considered together, make a probabilistic prediction of the dispersal mode adopted by a plant species. When applied to a species list, the hypotheses can be used to generate a prediction of its dispersal spectrum, i.e. the percentages of different dispersal modes that have been adopted. 2 The formulation of such a set of hypotheses has several purposes: (i) to summarize existing knowledge about dispersal adaptations and their interrelations with other attributes of plants and their habitats; (ii) to couch that knowledge in such a way that falsifiable predictions can be made; (iii) to arrive at provisional conclusions about which factors are the most important in shaping the evolution of dispersal mode in different plants or different environments. 3 The review of relationships between dispersal mode and other attributes of plants and their habitats lead to the following provisional conclusions; (i) seeds larger than 100 mg tend to be adapted for dispersal by vertebrates while those smaller than 0.1 mg tend to be unassisted; most seeds, however, are between 0.1 and 100 mg, and in this range all of the dispersal modes are feasible; (ii) plant growth form and stature (sometimes in relation to the canopy height of the vegetation) seem to exclude certain dispersal modes; (iii) the availability of specific dispersal vectors seems rarely to be an important determinant of dispersal mode; (iv) attributes of the physical environment also seem rarely to be important, except indirectly through their influence on plant stature and seed size.","DOI":"10.2307/2261456","ISSN":"0022-0477","shortTitle":"Predicting Dispersal Spectra","journalAbbreviation":"Journal of Ecology","author":[{"family":"Hughes","given":"Lesley"},{"family":"Dunlop","given":"Michael"},{"family":"French","given":"Kristine"},{"family":"Leishman","given":"Michelle R."},{"family":"Rice","given":"Barbara"},{"family":"Rodgerson","given":"Louise"},{"family":"Westoby","given":"Mark"}],"issued":{"date-parts":[["1994"]]}}},{"id":1044,"uris":["http://zotero.org/users/503753/items/VGZKNEZE"],"uri":["http://zotero.org/users/503753/items/VGZKNEZE"],"itemData":{"id":1044,"type":"article-journal","title":"Factors that shape seed mass evolution","container-title":"Proceedings of the National Academy of Sciences of the United States of America","page":"10540-10544","volume":"102","issue":"30","source":"www.pnas.org","abstract":"We used correlated divergence analysis to determine which factors have been most closely associated with changes in seed mass during seed plant evolution. We found that divergences in seed mass have been more consistently associated with divergences in growth form than with divergences in any other variable. This finding is consistent with the strong relationship between seed mass and growth form across present-day species and with the available data from the paleobotanical literature. Divergences in seed mass have also been associated with divergences in latitude, net primary productivity, temperature, precipitation, and leaf area index. However, these environmental variables had much less explanatory power than did plant traits such as seed dispersal syndrome and plant growth form.","DOI":"10.1073/pnas.0501473102","ISSN":"0027-8424, 1091-6490","note":"PMID: 16030149","journalAbbreviation":"PNAS","language":"en","author":[{"family":"Moles","given":"Angela T."},{"family":"Ackerly","given":"David D."},{"family":"Webb","given":"Campbell O."},{"family":"Tweddle","given":"John C."},{"family":"Dickie","given":"John B."},{"family":"Pitman","given":"Andy J."},{"family":"Westoby","given":"Mark"}],"issued":{"date-parts":[["2005",7,26]]}}},{"id":1791,"uris":["http://zotero.org/users/503753/items/WVBR26IV"],"uri":["http://zotero.org/users/503753/items/WVBR26IV"],"itemData":{"id":1791,"type":"article-journal","title":"Evolution of seed size and biotic seed dispersal in angiosperms: Paleoecological and neoecological evidence","container-title":"International Journal of Plant Sciences","page":"863-870","volume":"169","issue":"7","source":"JSTOR","abstract":"Origins of biotic seed dispersal by vertebrates and evolution of different seed sizes are conspicuous features in angiosperm evolution. In the Cretaceous, angiosperms remained small seeded, and biotic seed dispersal was rare. In the Early Tertiary, average seed size increased drastically, and biotic seed dispersal by vertebrates became common. Later in the Tertiary, along with climate cooling and the opening of vegetation, average seed size dropped. Fossil data suggest a positive correlation between seed size and biotic seed dispersal. This article examines three hypotheses: (1) the coevolution hypothesis, which suggests that evolution of large seeds and biotic dispersal were driven by interactions between plants and frugivorous vertebrates; (2) the recruitment hypothesis, which suggests that vegetation change altered recruitment conditions that favored large seeds and in turn promoted biotic dispersal; and (3) the life</w:instrText>
      </w:r>
      <w:r>
        <w:rPr>
          <w:rFonts w:ascii="Cambria Math" w:hAnsi="Cambria Math" w:cs="Cambria Math"/>
          <w:color w:val="000000" w:themeColor="text1"/>
        </w:rPr>
        <w:instrText>‐</w:instrText>
      </w:r>
      <w:r>
        <w:rPr>
          <w:color w:val="000000" w:themeColor="text1"/>
        </w:rPr>
        <w:instrText>form hypothesis, which suggests that large seeds and biotic dispersal evolved as coadapted traits along with evolution of large plant life</w:instrText>
      </w:r>
      <w:r>
        <w:rPr>
          <w:rFonts w:ascii="Cambria Math" w:hAnsi="Cambria Math" w:cs="Cambria Math"/>
          <w:color w:val="000000" w:themeColor="text1"/>
        </w:rPr>
        <w:instrText>‐</w:instrText>
      </w:r>
      <w:r>
        <w:rPr>
          <w:color w:val="000000" w:themeColor="text1"/>
        </w:rPr>
        <w:instrText>forms. The hypotheses are complementary rather than mutually exclusive. Evidence suggest that changes in vegetation structure (open vs. closed) are probably a primary driving mechanism of seed size and dispersal evolution, but life</w:instrText>
      </w:r>
      <w:r>
        <w:rPr>
          <w:rFonts w:ascii="Cambria Math" w:hAnsi="Cambria Math" w:cs="Cambria Math"/>
          <w:color w:val="000000" w:themeColor="text1"/>
        </w:rPr>
        <w:instrText>‐</w:instrText>
      </w:r>
      <w:r>
        <w:rPr>
          <w:color w:val="000000" w:themeColor="text1"/>
        </w:rPr>
        <w:instrText xml:space="preserve">forms, seed sizes, and biotic dispersal systems have evolved as coadapted sets of traits in response to these environmental changes.","DOI":"10.1086/589888","ISSN":"1058-5893","shortTitle":"Evolution of Seed Size and Biotic Seed Dispersal in Angiosperms","journalAbbreviation":"International Journal of Plant Sciences","author":[{"family":"Eriksson","given":"Ove"}],"issued":{"date-parts":[["2008"]]}}}],"schema":"https://github.com/citation-style-language/schema/raw/master/csl-citation.json"} </w:instrText>
      </w:r>
      <w:r w:rsidRPr="008A6743">
        <w:rPr>
          <w:color w:val="000000" w:themeColor="text1"/>
        </w:rPr>
        <w:fldChar w:fldCharType="separate"/>
      </w:r>
      <w:r w:rsidR="00A231E0" w:rsidRPr="00A231E0">
        <w:rPr>
          <w:rFonts w:cs="Times New Roman"/>
        </w:rPr>
        <w:t xml:space="preserve">(Hughes </w:t>
      </w:r>
      <w:r w:rsidR="00A231E0" w:rsidRPr="00A231E0">
        <w:rPr>
          <w:rFonts w:cs="Times New Roman"/>
          <w:i/>
          <w:iCs/>
        </w:rPr>
        <w:t>et al.</w:t>
      </w:r>
      <w:r w:rsidR="00A231E0" w:rsidRPr="00A231E0">
        <w:rPr>
          <w:rFonts w:cs="Times New Roman"/>
        </w:rPr>
        <w:t xml:space="preserve"> 1994; Moles </w:t>
      </w:r>
      <w:r w:rsidR="00A231E0" w:rsidRPr="00A231E0">
        <w:rPr>
          <w:rFonts w:cs="Times New Roman"/>
          <w:i/>
          <w:iCs/>
        </w:rPr>
        <w:t>et al.</w:t>
      </w:r>
      <w:r w:rsidR="00A231E0" w:rsidRPr="00A231E0">
        <w:rPr>
          <w:rFonts w:cs="Times New Roman"/>
        </w:rPr>
        <w:t xml:space="preserve"> 2005; Eriksson 2008)</w:t>
      </w:r>
      <w:r w:rsidRPr="008A6743">
        <w:rPr>
          <w:color w:val="000000" w:themeColor="text1"/>
        </w:rPr>
        <w:fldChar w:fldCharType="end"/>
      </w:r>
      <w:r w:rsidRPr="008A6743">
        <w:rPr>
          <w:color w:val="000000" w:themeColor="text1"/>
        </w:rPr>
        <w:t xml:space="preserve">. </w:t>
      </w:r>
    </w:p>
    <w:p w14:paraId="566C551C" w14:textId="6ED71A73" w:rsidR="00FF1706" w:rsidRDefault="00FF1706" w:rsidP="00FF1706">
      <w:pPr>
        <w:rPr>
          <w:color w:val="000000" w:themeColor="text1"/>
        </w:rPr>
      </w:pPr>
      <w:r w:rsidRPr="009972A0">
        <w:t>In this study, total reproductive costs and accessory costs both showed a steeper than isometric increase with seed size</w:t>
      </w:r>
      <w:r>
        <w:t xml:space="preserve"> (Table 2)</w:t>
      </w:r>
      <w:r w:rsidRPr="009972A0">
        <w:t xml:space="preserve">, indicating </w:t>
      </w:r>
      <w:r w:rsidR="00E72779">
        <w:t xml:space="preserve">the </w:t>
      </w:r>
      <w:r w:rsidRPr="009972A0">
        <w:t xml:space="preserve">proportion of reproductive </w:t>
      </w:r>
      <w:del w:id="1240" w:author="Daniel Falster" w:date="2017-06-28T10:59:00Z">
        <w:r w:rsidRPr="009972A0" w:rsidDel="00AA46FF">
          <w:delText>energy</w:delText>
        </w:r>
      </w:del>
      <w:ins w:id="1241" w:author="Daniel Falster" w:date="2017-06-28T10:59:00Z">
        <w:r w:rsidR="00AA46FF">
          <w:t>mass</w:t>
        </w:r>
      </w:ins>
      <w:r w:rsidRPr="009972A0">
        <w:t xml:space="preserve"> invested in accessory tissues is higher in larger-seeded species.</w:t>
      </w:r>
      <w:r>
        <w:t xml:space="preserve"> </w:t>
      </w:r>
      <w:r w:rsidR="00926EAA">
        <w:rPr>
          <w:color w:val="000000" w:themeColor="text1"/>
        </w:rPr>
        <w:t xml:space="preserve">Our result suggests that among our study species </w:t>
      </w:r>
      <w:r w:rsidR="00926EAA" w:rsidRPr="009972A0">
        <w:rPr>
          <w:color w:val="000000" w:themeColor="text1"/>
        </w:rPr>
        <w:t xml:space="preserve">there are </w:t>
      </w:r>
      <w:r w:rsidR="00926EAA">
        <w:rPr>
          <w:color w:val="000000" w:themeColor="text1"/>
        </w:rPr>
        <w:t xml:space="preserve">(slight) </w:t>
      </w:r>
      <w:r w:rsidR="00926EAA" w:rsidRPr="009972A0">
        <w:rPr>
          <w:color w:val="000000" w:themeColor="text1"/>
        </w:rPr>
        <w:t>additional benefits to being large-seeded that have not been explored in this study, such as higher seedling germination and success</w:t>
      </w:r>
      <w:r w:rsidR="00926EAA">
        <w:rPr>
          <w:color w:val="000000" w:themeColor="text1"/>
        </w:rPr>
        <w:t xml:space="preserve"> </w:t>
      </w:r>
      <w:r w:rsidR="00926EAA">
        <w:rPr>
          <w:color w:val="000000" w:themeColor="text1"/>
        </w:rPr>
        <w:fldChar w:fldCharType="begin"/>
      </w:r>
      <w:r w:rsidR="00926EAA">
        <w:rPr>
          <w:color w:val="000000" w:themeColor="text1"/>
        </w:rPr>
        <w:instrText xml:space="preserve"> ADDIN ZOTERO_ITEM CSL_CITATION {"citationID":"ugflq7pik","properties":{"formattedCitation":"(Moles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926EAA">
        <w:rPr>
          <w:color w:val="000000" w:themeColor="text1"/>
        </w:rPr>
        <w:fldChar w:fldCharType="separate"/>
      </w:r>
      <w:r w:rsidR="00A231E0" w:rsidRPr="00A231E0">
        <w:rPr>
          <w:rFonts w:cs="Times New Roman"/>
        </w:rPr>
        <w:t>(Moles &amp; Westoby 2006)</w:t>
      </w:r>
      <w:r w:rsidR="00926EAA">
        <w:rPr>
          <w:color w:val="000000" w:themeColor="text1"/>
        </w:rPr>
        <w:fldChar w:fldCharType="end"/>
      </w:r>
      <w:r w:rsidR="00926EAA" w:rsidRPr="009972A0">
        <w:rPr>
          <w:color w:val="000000" w:themeColor="text1"/>
        </w:rPr>
        <w:t>.</w:t>
      </w:r>
      <w:r w:rsidR="00926EAA">
        <w:rPr>
          <w:color w:val="000000" w:themeColor="text1"/>
        </w:rPr>
        <w:t xml:space="preserve"> </w:t>
      </w:r>
      <w:r>
        <w:t xml:space="preserve">Previous studies </w:t>
      </w:r>
      <w:r w:rsidRPr="009972A0">
        <w:t xml:space="preserve">have </w:t>
      </w:r>
      <w:r>
        <w:t xml:space="preserve">not </w:t>
      </w:r>
      <w:r w:rsidRPr="009972A0">
        <w:t xml:space="preserve">found </w:t>
      </w:r>
      <w:r>
        <w:t xml:space="preserve">evidence for the </w:t>
      </w:r>
      <w:r w:rsidRPr="009972A0">
        <w:t>increase in total reproductive costs and accessory costs with increasing seed size</w:t>
      </w:r>
      <w:r>
        <w:t xml:space="preserve"> to be other than isometric in angiosperms </w:t>
      </w:r>
      <w:r>
        <w:rPr>
          <w:rFonts w:cs="Times New Roman"/>
        </w:rPr>
        <w:fldChar w:fldCharType="begin"/>
      </w:r>
      <w:r w:rsidR="00F24F70">
        <w:rPr>
          <w:rFonts w:cs="Times New Roman"/>
        </w:rPr>
        <w:instrText xml:space="preserve"> ADDIN ZOTERO_ITEM CSL_CITATION {"citationID":"2kfouth64g","properties":{"formattedCitation":"{\\rtf (Henery &amp; Westoby 2001; Moles, Warton &amp; Westoby 2003; Lord &amp; Westoby 2006; Chen {\\i{}et al.} 2010; Lord &amp; Westoby 2012)}","plainCitation":"(Henery &amp; Westoby 2001; Moles, Warton &amp; Westoby 2003; Lord &amp; Westoby 2006; Chen et al. 2010; Lord &amp; Westoby 2012)"},"citationItems":[{"id":508,"uris":["http://zotero.org/users/503753/items/ET4N3TCB"],"uri":["http://zotero.org/users/503753/items/ET4N3TCB"],"itemData":{"id":508,"type":"article-journal","title":"Seed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00F24F70">
        <w:rPr>
          <w:rFonts w:ascii="Cambria Math" w:hAnsi="Cambria Math" w:cs="Cambria Math"/>
        </w:rPr>
        <w:instrText>⬚</w:instrText>
      </w:r>
      <w:r w:rsidR="00F24F70">
        <w:rPr>
          <w:rFonts w:cs="Times New Roman"/>
        </w:rPr>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1690,"uris":["http://zotero.org/users/503753/items/XH4J26E9"],"uri":["http://zotero.org/users/503753/items/XH4J26E9"],"itemData":{"id":1690,"type":"article-journal","title":"Do small-seeded species have higher survival through seed predation than large-seeded species?","container-title":"Ecology","page":"3148-3161","volume":"84","issue":"12","source":"esajournals.org (Atypon)","abstract":"Seed ecologists have often stated that they expect larger-seeded species to have lower survivorship through postdispersal seed predation than smaller-seeded species. Similar predictions can be made for the relationship between survivorship through predispersal seed predation and seed mass. In order to test these predictions, we gathered data regarding survivorship through 24 hours of exposure to postdispersal seed predators for 81 Australian species, and survivorship through predispersal seed predation for 170 Australian species. These species came from an arid environment, a subalpine environment, and a temperate coastal environment. We also gathered data from the published literature (global) on survivorship through postdispersal seed predation for 280 species and survivorship through predispersal seed predation for 174 species. We found a weak positive correlation between seed mass and the percentage of seeds remaining after 24 hours of exposure to postdispersal seed predators at two of three field sites in Australia, and no significant relationship across 280 species from the global literature, or at the remaining field site. There was no significant relationship between seed mass and survivorship through predispersal seed predation either cross-species or across phylogenetic divergences in any of the vegetation types, or in the compilation of data from the literature. Postdispersal seed removal was responsible for a greater percentage of seed loss in our field studies than was predispersal seed predation. On average, 83% of diaspores remained after 24 hours of exposure to postdispersal seed removers, whereas 87% of seeds survived all predispersal seed predation that occurred between seed formation and seed maturity. Mean seed survival was higher in the field studies than in the literature compilations, and species showing 100% survival were heavily underrepresented in the literature. These differences may be due to biases in species selection or publication bias. Seed defensive tissue mass increased isometrically with seed mass, but there was no significant relationship between the amount of defensive tissue per gram of seed reserve mass and survivorship through postdispersal seed predation.","DOI":"10.1890/02-0662","ISSN":"0012-9658","journalAbbreviation":"Ecology","author":[{"family":"Moles","given":"Angela T."},{"family":"Warton","given":"David I."},{"family":"Westoby","given":"Mark"}],"issued":{"date-parts":[["2003",12,1]]}}},{"id":291,"uris":["http://zotero.org/users/503753/items/7RWB9BFI"],"uri":["http://zotero.org/users/503753/items/7RWB9BFI"],"itemData":{"id":291,"type":"article-journal","title":"Accessory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M."},{"family":"Westoby","given":"Mark"}],"issued":{"date-parts":[["2012"]]}}},{"id":1104,"uris":["http://zotero.org/users/503753/items/XHM3XHRA"],"uri":["http://zotero.org/users/503753/items/XHM3XHRA"],"itemData":{"id":1104,"type":"article-journal","title":"Allometry of within-fruit reproductive allocation in subtropical dicot woody species","container-title":"Am. J. Bot.","page":"611-619","volume":"97","issue":"4","source":"HighWire","abstract":"Angiosperm fruits typically consist of pericarp and seed, which collectively function to maximize plant reproductive success. Within-fruit reproductive allocation has been scarcely examined across a wide range of fruit types and taxa although it is critical to the understanding of the evolution of fruit size and seed size. We investigated seed size, fruit size, seed number per fruit (SNF), and within-fruit biomass allocation between seed mass and pericarp mass for 62 dicot woody species (27 deciduous and 35 evergreen species) of a subtropical evergreen forest in southwest China. At the fruit level, total pericarp mass (TPM) isometrically scaled with increasing total seed mass (TSM) in the evergreen species and in the pooled data set, while TPM increased faster than TSM in the deciduous species. The slope difference is possibly due to the difference in the timing of fruit development between the two species groups. At the seed level, seed package (pericarp mass per seed) isometrically scaled with increasing seed size in the deciduous group, but less than isometrically in the evergreens and in the pooled data set. SNF was negatively correlated with seed size but positively correlated with the proportion of pericarp within fruits. In conclusion, within-fruit biomass allocation is significantly affected by seed size, fruit size, and SNF in both deciduous and evergreen species. The implications of the observed scaling relationships are discussed in relation to seed size evolution and global patterns of seed size variation.","DOI":"10.3732/ajb.0900204","author":[{"family":"Chen","given":"Hong"},{"family":"Felker","given":"Sara"},{"family":"Sun","given":"Shucun"}],"issued":{"date-parts":[["2010",4,1]]}}}],"schema":"https://github.com/citation-style-language/schema/raw/master/csl-citation.json"} </w:instrText>
      </w:r>
      <w:r>
        <w:rPr>
          <w:rFonts w:cs="Times New Roman"/>
        </w:rPr>
        <w:fldChar w:fldCharType="separate"/>
      </w:r>
      <w:r w:rsidR="00F24F70" w:rsidRPr="00F24F70">
        <w:rPr>
          <w:rFonts w:cs="Times New Roman"/>
        </w:rPr>
        <w:t xml:space="preserve">(Henery &amp; Westoby 2001; Moles, Warton &amp; Westoby 2003; Lord &amp; Westoby 2006; Chen </w:t>
      </w:r>
      <w:r w:rsidR="00F24F70" w:rsidRPr="00F24F70">
        <w:rPr>
          <w:rFonts w:cs="Times New Roman"/>
          <w:i/>
          <w:iCs/>
        </w:rPr>
        <w:t>et al.</w:t>
      </w:r>
      <w:r w:rsidR="00F24F70" w:rsidRPr="00F24F70">
        <w:rPr>
          <w:rFonts w:cs="Times New Roman"/>
        </w:rPr>
        <w:t xml:space="preserve"> 2010; Lord &amp; Westoby 2012)</w:t>
      </w:r>
      <w:r>
        <w:rPr>
          <w:rFonts w:cs="Times New Roman"/>
        </w:rPr>
        <w:fldChar w:fldCharType="end"/>
      </w:r>
      <w:r w:rsidR="00926EAA">
        <w:rPr>
          <w:rFonts w:cs="Times New Roman"/>
        </w:rPr>
        <w:t>. Note, that in these studies, seed size was defined as the mass of the entire propagule. When we recalculate the slopes of the relationships using total propagule size, we too observe an isometric relationship between total reproductive costs or total accessory costs and propagule size (</w:t>
      </w:r>
      <w:r w:rsidR="00FE2944">
        <w:t xml:space="preserve">Online Appendix </w:t>
      </w:r>
      <w:r w:rsidR="00926EAA">
        <w:rPr>
          <w:rFonts w:cs="Times New Roman"/>
        </w:rPr>
        <w:t xml:space="preserve">Table </w:t>
      </w:r>
      <w:r w:rsidR="00432AE2">
        <w:rPr>
          <w:rFonts w:cs="Times New Roman"/>
        </w:rPr>
        <w:t>S4</w:t>
      </w:r>
      <w:r w:rsidR="00926EAA">
        <w:rPr>
          <w:rFonts w:cs="Times New Roman"/>
        </w:rPr>
        <w:t>.</w:t>
      </w:r>
      <w:r w:rsidR="00E72779">
        <w:rPr>
          <w:rFonts w:cs="Times New Roman"/>
        </w:rPr>
        <w:t>)</w:t>
      </w:r>
      <w:r w:rsidR="00926EAA">
        <w:rPr>
          <w:rFonts w:cs="Times New Roman"/>
        </w:rPr>
        <w:t xml:space="preserve"> </w:t>
      </w:r>
    </w:p>
    <w:p w14:paraId="150A0883" w14:textId="77777777" w:rsidR="00FF1706" w:rsidRDefault="00FF1706" w:rsidP="00FF1706">
      <w:pPr>
        <w:pStyle w:val="Heading2"/>
      </w:pPr>
      <w:r w:rsidRPr="003C3342">
        <w:t>Shifts in accessory costs with plant size and age</w:t>
      </w:r>
    </w:p>
    <w:p w14:paraId="3CF54E4D" w14:textId="4D1EA92F" w:rsidR="00FF1706" w:rsidRPr="003C3342" w:rsidRDefault="00FF1706" w:rsidP="00FF1706">
      <w:r w:rsidRPr="003C3342">
        <w:t>A</w:t>
      </w:r>
      <w:r>
        <w:t>n additional</w:t>
      </w:r>
      <w:r w:rsidRPr="003C3342">
        <w:t xml:space="preserve"> motivation for this study was to determine if accessory costs shifted with plant age, size or </w:t>
      </w:r>
      <w:r>
        <w:t>RE</w:t>
      </w:r>
      <w:r w:rsidRPr="003C3342">
        <w:t xml:space="preserve">. The theoretical literature suggests that for plants to increase their allocation to reproduction (versus growth) as they grow and age, plants must realize some compounding benefit </w:t>
      </w:r>
      <w:r w:rsidRPr="003C3342">
        <w:fldChar w:fldCharType="begin"/>
      </w:r>
      <w:r>
        <w:instrText xml:space="preserve"> ADDIN ZOTERO_ITEM CSL_CITATION {"citationID":"tkKAngTY","properties":{"formattedCitation":"(Myers &amp; Doyle 1983; Sibly, Calow &amp; Nichols 1985; Reekie &amp; Bazzaz 1987a; Kozlowski 1992)","plainCitation":"(Myers &amp; Doyle 1983; Sibly, Calow &amp; Nichols 1985; Reekie &amp; Bazzaz 1987a; Kozlowski 1992)"},"citationItems":[{"id":720,"uris":["http://zotero.org/users/503753/items/KUR8SBEQ"],"uri":["http://zotero.org/users/503753/items/KUR8SBEQ"],"itemData":{"id":720,"type":"article-journal","title":"Predicting natural mortality rates and reproduction–mortality trade-offs from fish life history data","container-title":"Canadian Journal of Fisheries and Aquatic Sciences","page":"612-620","volume":"40","issue":"5","abstract":"A method for estimating natural mortality and evolutionary constraint on fish life histories is presented based on the assumption that observed life histories are evolutionarily stable. Inverse optimization techniques are used to determine the values of natural mortality, reproduction–mortality trade-offs, and energy conversion efficiencies that would make observed life histories evolutionarily stable. The life history method yields natural mortality estimates comparable with those based on population age–frequency data. Sensitivity analysis is used to determine the robustness of the predictions to errors in parameter estimation and density-dependent factors.","author":[{"family":"Myers","given":"R. A."},{"family":"Doyle","given":"R. W."}],"issued":{"date-parts":[["1983"]]}}},{"id":1140,"uris":["http://zotero.org/users/503753/items/ZDUE4KTC"],"uri":["http://zotero.org/users/503753/items/ZDUE4KTC"],"itemData":{"id":1140,"type":"article-journal","title":"Are patterns of growth adaptive?","container-title":"Journal of Theoretical Biology","page":"553-574","volume":"112","issue":"3","source":"ScienceDirect","abstract":"Models which define fitness in terms of per capita rate of increase of phenotypes are used to analyse patterns of individual growth. It is shown that sigmoid growth curves are an optimal strategy (i.e. maximize fitness) if (Assumption 1a) mortality decreases with body size; (2a) mortality is a convex function of specific growth rate, viewed from above; (3) there is a constraint on growth rate, which is attained in the first phase of growth. If the constraint is not attained then size should increase at a progressively reducing rate. These predictions are biologically plausible. Catch-up growth, for retarded individuals, is generally not an optimal strategy though in special cases (e.g. seasonal breeding) it might be.\nGrowth may be advantageous after first breeding if birth rate is a convex function of G (the fraction of production devoted to growth) viewed from above (Assumption 5a), or if mortality rate is a convex function of G, viewed from above (Assumption 6c). If assumptions 5a and 6c are both false, growth should cease at the age of first reproduction. These predictions could be used to evaluate the incidence of indeterminate versus determinate growth in the animal kingdom though the data currently available do not allow quantitative tests.\nIn animals with invariant adult size a method is given which allows one to calculate whether an increase in body size is favoured given that fecundity and developmental time are thereby increased.","DOI":"10.1016/S0022-5193(85)80022-9","ISSN":"0022-5193","author":[{"family":"Sibly","given":"R."},{"family":"Calow","given":"P."},{"family":"Nichols","given":"N."}],"issued":{"date-parts":[["1985",2,7]]}}},{"id":342,"uris":["http://zotero.org/users/503753/items/9GG7BN3A"],"uri":["http://zotero.org/users/503753/items/9GG7BN3A"],"itemData":{"id":342,"type":"article-journal","title":"Reproductive effort in plants. 1. Carbon allocation to reproduction","container-title":"The American Naturalist","page":"876-896","volume":"129","issue":"6","abstract":"Reproductive effort, or the proportion of an organism's resources allocated to reproduction, is a crucial aspect of an organism's life history; the optimal allocation of resources to reproduction in different environments has been the subject of much theorizing. Adequate tests of these theories have been hampered by the difficulties involved in assessing reproductive effort. In this paper, we address the problem of determining which structures and activities should be considered part of reproduction, using Agropyron repens as the experimental material. We approached the problem by first determining the structures and activities necessary for vegetative growth and then determining reproductive structures and activities by subtraction. Using carbon as the currency of allocation, we defined vegetative growth as those structures directly involved in the capture of carbon (i.e., leaves) plus all necessary support structures and activities. The necessary support structures and activities were determined by comparison with vegetative plants grown under similar conditions. Reproduction in A. repens involves not only the production of flowering and fruiting structures, but also the production of a substantial amount of stem material, the loss of carbon through respiration, and carbon gain through photosynthesis. Reproductive photosynthesis includes both direct photosynthesis by the reproductive structures and reproductive enhancement of leaf photosynthesis. Simple measures of reproductive effort based on biomass allocation to flowering and fruiting structures do not adequately reflect carbon allocation to reproduction since there is both genotypic and environmentally induced variation among plants in the amount of reproductive stem material and in the ability to compensate for the cost of reproduction through reproductive photosynthesis.","ISSN":"00030147","note":"ArticleType: research-article / Full publication date: Jun., 1987 / Copyright © 1987 The University of Chicago Press","author":[{"family":"Reekie","given":"E. G."},{"family":"Bazzaz","given":"F. A."}],"issued":{"date-parts":[["1987",6,1]]}}},{"id":974,"uris":["http://zotero.org/users/503753/items/TTXC3SGZ"],"uri":["http://zotero.org/users/503753/items/TTXC3SGZ"],"itemData":{"id":974,"type":"article-journal","title":"Optimal allocation of resources to growth and reproduction: Implications for age and size at maturity","container-title":"Trends in Ecology &amp; Evolution","page":"15-19","volume":"7","issue":"1","source":"ScienceDirect","abstract":"&lt;p&gt;&lt;br/&gt;The schedule of growth and reproduction is crucial to maximization of fitness. Models of optimal allocation of limiting resources are useful tools for predicting age and size at maturity -- key components of fitness -- for all lifestyles. Early models considered annual plants. Recently, they have been generalized to other short-lived organisms and also to perennials in which growth and reproduction schedules following maturation can be predicted. A review of existing models shows that differences in trophic conditions and mortality are the main sources of inter- and intraspecific variation in size.&lt;/p&gt;","DOI":"10.1016/0169-5347(92)90192-E","ISSN":"0169-5347","shortTitle":"Optimal allocation of resources to growth and reproduction","author":[{"family":"Kozlowski","given":"Jan"}],"issued":{"date-parts":[["1992",1]]}}}],"schema":"https://github.com/citation-style-language/schema/raw/master/csl-citation.json"} </w:instrText>
      </w:r>
      <w:r w:rsidRPr="003C3342">
        <w:fldChar w:fldCharType="separate"/>
      </w:r>
      <w:r w:rsidR="00A231E0" w:rsidRPr="00A231E0">
        <w:rPr>
          <w:rFonts w:cs="Times New Roman"/>
        </w:rPr>
        <w:t>(Myers &amp; Doyle 1983; Sibly, Calow &amp; Nichols 1985; Reekie &amp; Bazzaz 1987a; Kozlowski 1992)</w:t>
      </w:r>
      <w:r w:rsidRPr="003C3342">
        <w:fldChar w:fldCharType="end"/>
      </w:r>
      <w:r w:rsidRPr="003C3342">
        <w:t xml:space="preserve">. Increasing mortality with age </w:t>
      </w:r>
      <w:r>
        <w:t xml:space="preserve">has the effect of </w:t>
      </w:r>
      <w:r w:rsidRPr="003C3342">
        <w:t>decreas</w:t>
      </w:r>
      <w:r>
        <w:t>ing</w:t>
      </w:r>
      <w:r w:rsidRPr="003C3342">
        <w:t xml:space="preserve"> future reproductive value</w:t>
      </w:r>
      <w:r>
        <w:t xml:space="preserve"> and selecting for </w:t>
      </w:r>
      <w:r w:rsidRPr="003C3342">
        <w:t>increase</w:t>
      </w:r>
      <w:r>
        <w:t>d</w:t>
      </w:r>
      <w:r w:rsidRPr="003C3342">
        <w:t xml:space="preserve"> </w:t>
      </w:r>
      <w:r>
        <w:t xml:space="preserve">current RE </w:t>
      </w:r>
      <w:r w:rsidRPr="003C3342">
        <w:t>in older plants</w:t>
      </w:r>
      <w:r w:rsidRPr="00B110BA">
        <w:t xml:space="preserve">. If accessory costs declined with RE, </w:t>
      </w:r>
      <w:r>
        <w:t xml:space="preserve">making seed production more efficient, then </w:t>
      </w:r>
      <w:r w:rsidRPr="00B110BA">
        <w:t xml:space="preserve">plants should be selected to have fewer, larger reproductive episodes </w:t>
      </w:r>
      <w:r w:rsidRPr="00B110BA">
        <w:fldChar w:fldCharType="begin"/>
      </w:r>
      <w:r w:rsidRPr="00B110BA">
        <w:instrText xml:space="preserve"> ADDIN ZOTERO_ITEM CSL_CITATION {"citationID":"SbcrCB9t","properties":{"formattedCitation":"(Kelly 1994; Kelly &amp; Sork 2002)","plainCitation":"(Kelly 1994; Kelly &amp; Sork 2002)"},"citationItems":[{"id":1136,"uris":["http://zotero.org/users/503753/items/Z75J982A"],"uri":["http://zotero.org/users/503753/items/Z75J982A"],"itemData":{"id":1136,"type":"article-journal","title":"The evolutionary ecology of mast seeding","container-title":"Trends in Ecology &amp; Evolution","page":"465-470","volume":"9","issue":"12","source":"ScienceDirect","abstract":"The past seven years have seen a revolution in understanding the causes of mast seeding In perennial plants. Before 1987, the two main theories were resource matching (i.e. plants vary their reproductive output to match variable resources) and predator satiation (i.e. losses to predators are reduced by varying the seed crop). Today, resource matching is restricted to a proximate role, and predator satiation is only one of many theories for the ultimate advantage of masting. Wind pollination, prediction of favourable years for seedling establishment, animal pollination, animal dispersal of fruits, high accessory costs of reproduction and large seed size have all been advanced as possible causes of masting. Of these, wind pollination, predator satiation and environmental prediction are important in a number of species, but the other theories have less support. In future, Important advances seem likely from quantifying synchrony within a population, and examining species with very constant reproduction between years.","DOI":"10.1016/0169-5347(94)90310-7","ISSN":"0169-5347","journalAbbreviation":"Trends in Ecology &amp; Evolution","author":[{"family":"Kelly","given":"Dave"}],"issued":{"date-parts":[["1994",12]]}}},{"id":132,"uris":["http://zotero.org/users/503753/items/3QNV9BD6"],"uri":["http://zotero.org/users/503753/items/3QNV9BD6"],"itemData":{"id":132,"type":"article-journal","title":"Mast seeding in perennial plants: Why, How, Where?","container-title":"Annual Review of Ecology and Systematics","page":"427-447","volume":"33","issue":"1","source":"CrossRef","DOI":"10.1146/annurev.ecolsys.33.020602.095433","ISSN":"0066-4162","shortTitle":"MAST SEEDING IN PERENNIAL PLANTS","journalAbbreviation":"Annu. Rev. Ecol. Syst.","author":[{"family":"Kelly","given":"Dave"},{"family":"Sork","given":"Victoria L."}],"issued":{"date-parts":[["2002",11]]}}}],"schema":"https://github.com/citation-style-language/schema/raw/master/csl-citation.json"} </w:instrText>
      </w:r>
      <w:r w:rsidRPr="00B110BA">
        <w:fldChar w:fldCharType="separate"/>
      </w:r>
      <w:r w:rsidR="00A231E0" w:rsidRPr="00A231E0">
        <w:rPr>
          <w:rFonts w:cs="Times New Roman"/>
        </w:rPr>
        <w:t>(Kelly 1994; Kelly &amp; Sork 2002)</w:t>
      </w:r>
      <w:r w:rsidRPr="00B110BA">
        <w:fldChar w:fldCharType="end"/>
      </w:r>
      <w:r w:rsidRPr="00B110BA">
        <w:t xml:space="preserve"> or </w:t>
      </w:r>
      <w:r>
        <w:t xml:space="preserve">to </w:t>
      </w:r>
      <w:r w:rsidRPr="00B110BA">
        <w:t>delay reproduction u</w:t>
      </w:r>
      <w:r w:rsidRPr="003C3342">
        <w:t xml:space="preserve">ntil they are larger and can invest more </w:t>
      </w:r>
      <w:del w:id="1242" w:author="Daniel Falster" w:date="2017-06-28T10:59:00Z">
        <w:r w:rsidRPr="003C3342" w:rsidDel="00AA46FF">
          <w:delText>energy</w:delText>
        </w:r>
      </w:del>
      <w:ins w:id="1243" w:author="Daniel Falster" w:date="2017-06-28T10:59:00Z">
        <w:r w:rsidR="00AA46FF">
          <w:t>mass</w:t>
        </w:r>
      </w:ins>
      <w:r w:rsidRPr="003C3342">
        <w:t xml:space="preserve"> in reproduction </w:t>
      </w:r>
      <w:r w:rsidRPr="003C3342">
        <w:fldChar w:fldCharType="begin"/>
      </w:r>
      <w:r>
        <w:instrText xml:space="preserve"> ADDIN ZOTERO_ITEM CSL_CITATION {"citationID":"baKqaIoe","properties":{"formattedCitation":"(Cole 1954; Wenk &amp; Falster 2015)","plainCitation":"(Cole 1954; Wenk &amp; Falster 2015)"},"citationItems":[{"id":323,"uris":["http://zotero.org/users/503753/items/8NUMSTD2"],"uri":["http://zotero.org/users/503753/items/8NUMSTD2"],"itemData":{"id":323,"type":"article-journal","title":"The population consequences of life history phenomena","container-title":"The Quarterly Review of Biology","page":"103-137","volume":"29","issue":"2","ISSN":"00335770","note":"ArticleType: research-article / Full publication date: Jun., 1954 / Copyright © 1954 The University of Chicago Press","author":[{"family":"Cole","given":"Lamont C."}],"issued":{"date-parts":[["1954",6,1]]}}},{"id":1993,"uris":["http://zotero.org/users/503753/items/RKCR22GX"],"uri":["http://zotero.org/users/503753/items/RKCR22GX"],"itemData":{"id":1993,"type":"article-journal","title":"Quantifying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rsidRPr="003C3342">
        <w:fldChar w:fldCharType="separate"/>
      </w:r>
      <w:r w:rsidR="00A231E0" w:rsidRPr="00A231E0">
        <w:rPr>
          <w:rFonts w:cs="Times New Roman"/>
        </w:rPr>
        <w:t>(Cole 1954; Wenk &amp; Falster 2015)</w:t>
      </w:r>
      <w:r w:rsidRPr="003C3342">
        <w:fldChar w:fldCharType="end"/>
      </w:r>
      <w:r w:rsidRPr="003C3342">
        <w:t xml:space="preserve">. </w:t>
      </w:r>
      <w:r>
        <w:t>Such a</w:t>
      </w:r>
      <w:r w:rsidRPr="003C3342">
        <w:t xml:space="preserve"> pattern was not observed in this dataset. Across individuals within a species, total accessory costs and accessory cost components </w:t>
      </w:r>
      <w:r w:rsidR="00E72779">
        <w:t xml:space="preserve">barely shifted </w:t>
      </w:r>
      <w:r w:rsidRPr="003C3342">
        <w:t>with plant size, age, or</w:t>
      </w:r>
      <w:r>
        <w:t xml:space="preserve"> total reproductive investment</w:t>
      </w:r>
      <w:r w:rsidRPr="003C3342">
        <w:t xml:space="preserve"> (</w:t>
      </w:r>
      <w:r w:rsidR="00FE2944">
        <w:t xml:space="preserve">Online Appendix Table </w:t>
      </w:r>
      <w:r w:rsidR="000A2B4A">
        <w:t>S2</w:t>
      </w:r>
      <w:r w:rsidRPr="003C3342">
        <w:t xml:space="preserve">). The consistent lack of shift in per seed accessory costs (or seedset, data not shown) with RE (or bud count, data not shown) </w:t>
      </w:r>
      <w:r>
        <w:t>surprised us</w:t>
      </w:r>
      <w:r w:rsidRPr="003C3342">
        <w:t xml:space="preserve">. There is a large literature on expected and observed trends in pollination and seedset with the size of the floral display, </w:t>
      </w:r>
      <w:r>
        <w:t>showing</w:t>
      </w:r>
      <w:r w:rsidRPr="003C3342">
        <w:t xml:space="preserve"> </w:t>
      </w:r>
      <w:r>
        <w:t>varied</w:t>
      </w:r>
      <w:r w:rsidRPr="003C3342">
        <w:t xml:space="preserve"> patterns</w:t>
      </w:r>
      <w:r w:rsidR="0080160D">
        <w:t xml:space="preserve"> </w:t>
      </w:r>
      <w:r w:rsidR="00597EF7">
        <w:fldChar w:fldCharType="begin"/>
      </w:r>
      <w:r w:rsidR="001718E5">
        <w:instrText xml:space="preserve"> ADDIN ZOTERO_ITEM CSL_CITATION {"citationID":"YLmVJCGX","properties":{"custom":"(e.g. Primack 1987; Klinkhamer, de Jong &amp; de Bruyn 1989; Ohara &amp; Higashi 1994; Goulson et al. 1998)","formattedCitation":"(e.g. Primack 1987; Klinkhamer, de Jong &amp; de Bruyn 1989; Ohara &amp; Higashi 1994; Goulson et al. 1998)","plainCitation":"(e.g. Primack 1987; Klinkhamer, de Jong &amp; de Bruyn 1989; Ohara &amp; Higashi 1994; Goulson et al. 1998)"},"citationItems":[{"id":493,"uris":["http://zotero.org/users/503753/items/EAUBE3JI"],"uri":["http://zotero.org/users/503753/items/EAUBE3JI"],"itemData":{"id":493,"type":"article-journal","title":"Relationships Among Flowers, Fruits, and Seeds","container-title":"Annual Review of Ecology and Systematics","page":"409-430","volume":"18","ISSN":"00664162","note":"ArticleType: research-article / Full publication date: 1987 / Copyright © 1987 Annual Reviews","author":[{"family":"Primack","given":"Richard B."}],"issued":{"date-parts":[["1987",1,1]]}},"label":"page"},{"id":2021,"uris":["http://zotero.org/users/503753/items/N6PSHUNN"],"uri":["http://zotero.org/users/503753/items/N6PSHUNN"],"itemData":{"id":2021,"type":"article-journal","title":"Plant Size and Pollinator Visitation in Cynoglossum Officinale","container-title":"Oikos","page":"201-204","volume":"54","issue":"2","source":"JSTOR","abstract":"The number of bumblebee approaches to hound's tongue (Cynoglossum officinale) plants increased with increasing number of flowers per plant. The proportion of flowers visited after arrival of a bee decreased with increasing number of flowers. The net result of these two processes in shaded populations was that individual flowers on large plants received significantly more visits than those on small plants. This trend was repeated in open, unshaded populations but was not as pronounced. Plants in unshaded populations were approached more often than those in shade. In isolated plants, with no neighbours within 10 m, the number of approaches also increased with increasing number of flowers per plant. Compared with plants in populations, isolated plants received fewer approaches, but the proportion of flowers visited per approach was higher.","DOI":"10.2307/3565267","ISSN":"0030-1299","author":[{"family":"Klinkhamer","given":"Peter G. L."},{"family":"Jong","given":"Tom J.","non-dropping-particle":"de"},{"family":"Bruyn","given":"Gerrit-Jan","non-dropping-particle":"de"}],"issued":{"date-parts":[["1989"]]}},"label":"page"},{"id":2023,"uris":["http://zotero.org/users/503753/items/BJ8TWF7U"],"uri":["http://zotero.org/users/503753/items/BJ8TWF7U"],"itemData":{"id":2023,"type":"article-journal","title":"Effects of inflorescence size on visits from pollinators and seed set of Corydalis ambigua (Papaveraceae)","container-title":"Oecologia","page":"25-30","volume":"98","issue":"1","source":"link.springer.com","abstract":"Female reproductive success (seed set) of a spring ephemeral plant, Corydalis ambigua Cham. et schlecht (Papaveraceae) was investigated in relation to inflorescence size and foraging behavior (frequency and duration of visitations) by pollinators (namely, overwintered queens of Bombus hypocrita sapporensis) by detailed daily observations of a natural population. Pollination experiments indicated that C. ambigua is self-incompatible and that seed set was significantly affected by the behavior of the pollinating queens. Plants with larger inflorescences were visited more often than those with fewer flowers. Fecundity also increased with increasing size of inflorescences. Visitation time (duration of foraging) rather than the frequency of visitations (number of visits) was critical for higher fecundity. Seed production was strongly enhanced by a few long visits (of more than 60 s), and seemed to be independent of large numbers of short visits (of less than 60 s). Hence, plants with larger inflorescences, which provide a conspicuous signal to pollinators and offer greater rewards in terms of nectar, received longer visits by B. hypocrita sapporensis queens and those plants exhibited higher fecundity.","DOI":"10.1007/BF00326086","ISSN":"0029-8549, 1432-1939","journalAbbreviation":"Oecologia","language":"en","author":[{"family":"Ohara","given":"M."},{"family":"Higashi","given":"S."}],"issued":{"date-parts":[["1994",6,1]]}},"label":"page"},{"id":1742,"uris":["http://zotero.org/users/503753/items/NS8BQUSR"],"uri":["http://zotero.org/users/503753/items/NS8BQUSR"],"itemData":{"id":1742,"type":"article-journal","title":"Floral display size in comfrey, &lt;i&gt;Symphytum officinale&lt;/i&gt; L. (Boraginaceae): relationships with visitation by three bumblebee species and subsequent seed set","container-title":"Oecologia","page":"502-508","volume":"113","issue":"4","source":"link.springer.com","abstract":"The fecundity of insect-pollinated plants may not be linearly related to the number of flowers produced, since floral display will influence pollinator foraging patterns. We may expect more visits to plants with more flowers, but do these large plants receive more or fewer visits per flower than small plants? Do all pollinator species respond in the same way? We would also expect foragers to move less between plants when the number of flowers per plant are large, which may reduce cross-pollination compared to plants with few flowers. We examine the relationships between numbers of inflorescence per plant, bumblebee foraging behaviour and seed set in comfrey, Symphytum officinale, a self-incompatible perennial herb. Bumblebee species differed in their response to the size of floral display. More individuals of Bombus pratorum and the nectar-robbing B.</w:instrText>
      </w:r>
      <w:r w:rsidR="001718E5">
        <w:rPr>
          <w:rFonts w:ascii="MS Gothic" w:hAnsi="MS Gothic" w:cs="MS Gothic"/>
        </w:rPr>
        <w:instrText>␣</w:instrText>
      </w:r>
      <w:r w:rsidR="001718E5">
        <w:instrText xml:space="preserve">terrestris were attracted to plants with larger floral displays, but B. pascuorum exhibited no increase in recruitment according to display size. Once attracted, all bee species visited more inflorescences per plant on plants with more inflorescences. Overall the visitation rate per inflorescence and seed set per flower was independent of the number of inflorescences per plant. Variation in seed set was not explained by the numbers of bumblebees attracted or by the number of inflorescences they visited for any bee species. However, the mean seed set per flower (1.18) was far below the maximum possible (4 per flower). We suggest that in this system seed set is not limited by pollination but by other factors, possibly nutritional resources.","DOI":"10.1007/s004420050402","ISSN":"0029-8549, 1432-1939","shortTitle":"Floral display size in comfrey, Symphytum officinale L. (Boraginaceae)","journalAbbreviation":"Oecologia","language":"en","author":[{"family":"Goulson","given":"Dave"},{"family":"Stout","given":"Jane C."},{"family":"Hawson","given":"Sadie A."},{"family":"Allen","given":"John A."}],"issued":{"date-parts":[["1998",2]]}},"label":"page"}],"schema":"https://github.com/citation-style-language/schema/raw/master/csl-citation.json"} </w:instrText>
      </w:r>
      <w:r w:rsidR="00597EF7">
        <w:fldChar w:fldCharType="separate"/>
      </w:r>
      <w:r w:rsidR="00A231E0" w:rsidRPr="00A231E0">
        <w:rPr>
          <w:rFonts w:cs="Times New Roman"/>
        </w:rPr>
        <w:t>(e.g. Primack 1987; Klinkhamer, de Jong &amp; de Bruyn 1989; Ohara &amp; Higashi 1994; Goulson et al. 1998)</w:t>
      </w:r>
      <w:r w:rsidR="00597EF7">
        <w:fldChar w:fldCharType="end"/>
      </w:r>
      <w:r w:rsidRPr="003C3342">
        <w:t xml:space="preserve">, but </w:t>
      </w:r>
      <w:r>
        <w:t xml:space="preserve">the literature had not led us to expect </w:t>
      </w:r>
      <w:r w:rsidRPr="003C3342">
        <w:t xml:space="preserve">a flat relationship for </w:t>
      </w:r>
      <w:r w:rsidR="002C42E5">
        <w:t xml:space="preserve">all </w:t>
      </w:r>
      <w:r w:rsidRPr="003C3342">
        <w:t>14 species</w:t>
      </w:r>
      <w:r>
        <w:t xml:space="preserve"> </w:t>
      </w:r>
      <w:r w:rsidRPr="003C3342">
        <w:t>(</w:t>
      </w:r>
      <w:r w:rsidR="00FE2944">
        <w:t xml:space="preserve">Online Appendix Table </w:t>
      </w:r>
      <w:r w:rsidR="000A2B4A">
        <w:t>S2</w:t>
      </w:r>
      <w:r w:rsidRPr="003C3342">
        <w:t xml:space="preserve">). </w:t>
      </w:r>
      <w:r>
        <w:t>F</w:t>
      </w:r>
      <w:r w:rsidRPr="003C3342">
        <w:t xml:space="preserve">or many </w:t>
      </w:r>
      <w:r>
        <w:t xml:space="preserve">of the </w:t>
      </w:r>
      <w:r w:rsidRPr="003C3342">
        <w:t>species</w:t>
      </w:r>
      <w:r>
        <w:t xml:space="preserve"> studied here</w:t>
      </w:r>
      <w:r w:rsidRPr="003C3342">
        <w:t xml:space="preserve"> sample sizes </w:t>
      </w:r>
      <w:r>
        <w:t>were</w:t>
      </w:r>
      <w:r w:rsidRPr="003C3342">
        <w:t xml:space="preserve"> large and we sampled across their entire age range</w:t>
      </w:r>
      <w:r>
        <w:t xml:space="preserve">. We believe that </w:t>
      </w:r>
      <w:r w:rsidRPr="003C3342">
        <w:t>if a shift in accessory costs (or accessory cost components) existed</w:t>
      </w:r>
      <w:r>
        <w:t xml:space="preserve"> with plant size, age, or RE</w:t>
      </w:r>
      <w:r w:rsidRPr="003C3342">
        <w:t xml:space="preserve"> </w:t>
      </w:r>
      <w:r w:rsidR="00E72779">
        <w:t xml:space="preserve">for these species </w:t>
      </w:r>
      <w:r w:rsidRPr="003C3342">
        <w:t xml:space="preserve">it should have been detected in this data. </w:t>
      </w:r>
    </w:p>
    <w:p w14:paraId="29C9A91B" w14:textId="77777777" w:rsidR="00FF1706" w:rsidRPr="003C3342" w:rsidRDefault="00FF1706" w:rsidP="00FF1706">
      <w:pPr>
        <w:pStyle w:val="Heading2"/>
      </w:pPr>
      <w:r w:rsidRPr="003C3342">
        <w:t xml:space="preserve">Estimating reproductive </w:t>
      </w:r>
      <w:r>
        <w:t>effort</w:t>
      </w:r>
    </w:p>
    <w:p w14:paraId="38692F13" w14:textId="14C6166B" w:rsidR="00FF1706" w:rsidRDefault="00FF1706" w:rsidP="00FF1706">
      <w:r w:rsidRPr="003C3342">
        <w:t xml:space="preserve">Realistic estimates of </w:t>
      </w:r>
      <w:r>
        <w:t xml:space="preserve">RE </w:t>
      </w:r>
      <w:r w:rsidRPr="003C3342">
        <w:t xml:space="preserve">are essential </w:t>
      </w:r>
      <w:r>
        <w:t>for many research questions</w:t>
      </w:r>
      <w:r w:rsidR="00A27D81">
        <w:t xml:space="preserve">, for example </w:t>
      </w:r>
      <w:r>
        <w:t>p</w:t>
      </w:r>
      <w:r w:rsidRPr="003C3342">
        <w:t>lant functional growth models</w:t>
      </w:r>
      <w:r w:rsidRPr="003C3342" w:rsidDel="00DD6AD7">
        <w:t xml:space="preserve"> </w:t>
      </w:r>
      <w:r w:rsidRPr="003C3342">
        <w:t xml:space="preserve">require estimates of the proportion of photosynthetic </w:t>
      </w:r>
      <w:del w:id="1244" w:author="Daniel Falster" w:date="2017-06-28T10:59:00Z">
        <w:r w:rsidRPr="003C3342" w:rsidDel="00AA46FF">
          <w:delText>energy</w:delText>
        </w:r>
      </w:del>
      <w:ins w:id="1245" w:author="Daniel Falster" w:date="2017-06-28T10:59:00Z">
        <w:r w:rsidR="00AA46FF">
          <w:t>mass</w:t>
        </w:r>
      </w:ins>
      <w:r w:rsidRPr="003C3342">
        <w:t xml:space="preserve"> that is allocated to growth versus reproduction</w:t>
      </w:r>
      <w:r>
        <w:t xml:space="preserve"> </w:t>
      </w:r>
      <w:r>
        <w:fldChar w:fldCharType="begin"/>
      </w:r>
      <w:r>
        <w:instrText xml:space="preserve"> ADDIN ZOTERO_ITEM CSL_CITATION {"citationID":"1gnvujlflo","properties":{"formattedCitation":"{\\rtf (Fisher {\\i{}et al.} 2010; Falster {\\i{}et al.} 2011; Scheiter, Langan &amp; Higgins 2013)}","plainCitation":"(Fisher et al. 2010; Falster et al. 2011; Scheiter, Langan &amp; Higgins 2013)"},"citationItems":[{"id":166,"uris":["http://zotero.org/users/503753/items/4MUMVXUQ"],"uri":["http://zotero.org/users/503753/items/4MUMVXUQ"],"itemData":{"id":166,"type":"article-journal","title":"Assessing uncertainties in a second-generation dynamic vegetation model caused by ecological scale limitations","container-title":"New Phytologist","page":"666-681","volume":"187","issue":"3","source":"Wiley Online Library","abstract":"* •Second-generation Dynamic Global Vegetation Models (DGVMs) have recently been developed that explicitly represent the ecological dynamics of disturbance, vertical competition for light, and succession. Here, we introduce a modified second-generation DGVM and examine how the representation of demographic processes operating at two-dimensional spatial scales not represented by these models can influence predicted community structure, and responses of ecosystems to climate change.\n* •The key demographic processes we investigated were seed advection, seed mixing, sapling survival, competitive exclusion and plant mortality. We varied these parameters in the context of a simulated Amazon rainforest ecosystem containing seven plant functional types (PFTs) that varied along a trade-off surface between growth and the risk of starvation induced mortality.\n* •Varying the five unconstrained parameters generated community structures ranging from monocultures to equal co-dominance of the seven PFTs. When exposed to a climate change scenario, the competing impacts of CO2 fertilization and increasing plant mortality caused ecosystem biomass to diverge substantially between simulations, with mid-21st century biomass predictions ranging from 1.5 to 27.0 kg C m−2.\n* •Filtering the results using contemporary observation ranges of biomass, leaf area index (LAI), gross primary productivity (GPP) and net primary productivity (NPP) did not substantially constrain the potential outcomes. We conclude that demographic processes represent a large source of uncertainty in DGVM predictions.","DOI":"10.1111/j.1469-8137.2010.03340.x","ISSN":"1469-8137","language":"en","author":[{"family":"Fisher","given":"Rosie"},{"family":"McDowell","given":"Nate"},{"family":"Purves","given":"Drew"},{"family":"Moorcroft","given":"Paul"},{"family":"Sitch","given":"Stephen"},{"family":"Cox","given":"Peter"},{"family":"Huntingford","given":"Chris"},{"family":"Meir","given":"Patrick"},{"family":"Ian Woodward","given":"F."}],"issued":{"date-parts":[["2010",8,1]]}}},{"id":1051,"uris":["http://zotero.org/users/503753/items/VT5N63KR"],"uri":["http://zotero.org/users/503753/items/VT5N63KR"],"itemData":{"id":1051,"type":"article-journal","title":"Influence of four major plant traits on average height, leaf-area cover, net primary productivity, and biomass density in single-species forests: a theoretical investigation","container-title":"Journal of Ecology","page":"148-164","volume":"99","issue":"1","source":"CrossRef","DOI":"10.1111/j.1365-2745.2010.01735.x","ISSN":"00220477","shortTitle":"Influence of four major plant traits on average height, leaf-area cover, net primary productivity, and biomass density in single-species forests","author":[{"family":"Falster","given":"Daniel S."},{"family":"Brännström","given":"Åke"},{"family":"Dieckmann","given":"Ulf"},{"family":"Westoby","given":"Mark"}],"issued":{"date-parts":[["2011",1]]}}},{"id":271,"uris":["http://zotero.org/users/503753/items/7ERGC2B6"],"uri":["http://zotero.org/users/503753/items/7ERGC2B6"],"itemData":{"id":271,"type":"article-journal","title":"Next-generation dynamic global vegetation models: learning from community ecology","container-title":"New Phytologist","page":"957-969","volume":"198","issue":"3","source":"Wiley Online Library","abstract":"Summary\n\n\n\n\n\n* Dynamic global vegetation models (DGVMs) are powerful tools to project past, current and future vegetation patterns and associated biogeochemical cycles. However, most models are limited by how they define vegetation and by their simplistic representation of competition.\n\n\n* We discuss how concepts from community assembly theory and coexistence theory can help to improve vegetation models. We further present a trait- and individual-based vegetation model (aDGVM2) that allows individual plants to adopt a unique combination of trait values. These traits define how individual plants grow and compete. A genetic optimization algorithm is used to simulate trait inheritance and reproductive isolation between individuals. These model properties allow the assembly of plant communities that are adapted to a site's biotic and abiotic conditions.\n\n\n* The aDGVM2 simulates how environmental conditions influence the trait spectra of plant communities; that fire selects for traits that enhance fire protection and reduces trait diversity; and the emergence of life-history strategies that are suggestive of colonization–competition trade-offs.\n\n\n* The aDGVM2 deals with functional diversity and competition fundamentally differently from current DGVMs. This approach may yield novel insights as to how vegetation may respond to climate change and we believe it could foster collaborations between functional plant biologists and vegetation modellers.","DOI":"10.1111/nph.12210","ISSN":"1469-8137","shortTitle":"Next-generation dynamic global vegetation models","journalAbbreviation":"New Phytol","language":"en","author":[{"family":"Scheiter","given":"Simon"},{"family":"Langan","given":"Liam"},{"family":"Higgins","given":"Steven I."}],"issued":{"date-parts":[["2013",5,1]]}}}],"schema":"https://github.com/citation-style-language/schema/raw/master/csl-citation.json"} </w:instrText>
      </w:r>
      <w:r>
        <w:fldChar w:fldCharType="separate"/>
      </w:r>
      <w:r w:rsidR="00A231E0" w:rsidRPr="00A231E0">
        <w:rPr>
          <w:rFonts w:cs="Times New Roman"/>
        </w:rPr>
        <w:t xml:space="preserve">(Fisher </w:t>
      </w:r>
      <w:r w:rsidR="00A231E0" w:rsidRPr="00A231E0">
        <w:rPr>
          <w:rFonts w:cs="Times New Roman"/>
          <w:i/>
          <w:iCs/>
        </w:rPr>
        <w:t>et al.</w:t>
      </w:r>
      <w:r w:rsidR="00A231E0" w:rsidRPr="00A231E0">
        <w:rPr>
          <w:rFonts w:cs="Times New Roman"/>
        </w:rPr>
        <w:t xml:space="preserve"> 2010; Falster </w:t>
      </w:r>
      <w:r w:rsidR="00A231E0" w:rsidRPr="00A231E0">
        <w:rPr>
          <w:rFonts w:cs="Times New Roman"/>
          <w:i/>
          <w:iCs/>
        </w:rPr>
        <w:t>et al.</w:t>
      </w:r>
      <w:r w:rsidR="00A231E0" w:rsidRPr="00A231E0">
        <w:rPr>
          <w:rFonts w:cs="Times New Roman"/>
        </w:rPr>
        <w:t xml:space="preserve"> 2011; Scheiter, Langan &amp; Higgins 2013)</w:t>
      </w:r>
      <w:r>
        <w:fldChar w:fldCharType="end"/>
      </w:r>
      <w:r>
        <w:t>, while d</w:t>
      </w:r>
      <w:r w:rsidRPr="003C3342">
        <w:t xml:space="preserve">emographic models </w:t>
      </w:r>
      <w:r>
        <w:t xml:space="preserve">may </w:t>
      </w:r>
      <w:r w:rsidRPr="003C3342">
        <w:t xml:space="preserve">need </w:t>
      </w:r>
      <w:r>
        <w:t xml:space="preserve">estimates of </w:t>
      </w:r>
      <w:r w:rsidRPr="003C3342">
        <w:t>seed</w:t>
      </w:r>
      <w:r>
        <w:t xml:space="preserve"> production </w:t>
      </w:r>
      <w:r w:rsidRPr="003C3342">
        <w:t xml:space="preserve">for a given </w:t>
      </w:r>
      <w:r>
        <w:t xml:space="preserve">RE </w:t>
      </w:r>
      <w:r>
        <w:fldChar w:fldCharType="begin"/>
      </w:r>
      <w:r>
        <w:instrText xml:space="preserve"> ADDIN ZOTERO_ITEM CSL_CITATION {"citationID":"8sb6uzdP","properties":{"formattedCitation":"{\\rtf (Garcia &amp; Ehrlen 2002; Miller {\\i{}et al.} 2012)}","plainCitation":"(Garcia &amp; Ehrlen 2002; Miller et al. 2012)"},"citationItems":[{"id":1149,"uris":["http://zotero.org/users/503753/items/ZM472877"],"uri":["http://zotero.org/users/503753/items/ZM472877"],"itemData":{"id":1149,"type":"article-journal","title":"Reproductive effort and herbivory timing in a perennial herb: fitness components at the individual and population levels","container-title":"Am. J. Bot.","page":"1295-1302","volume":"89","issue":"8","source":"HighWire","abstract":"We experimentally investigated how pollinator- and herbivore-induced changes influence the performance of the long-lived herb Primula veris. Eight treatments that corresponded to natural factors normally affecting this species were designed to enhance or reduce reproductive success and resource availability (flower removal, supplementary pollination, defoliation). During the experimental season and in the following year we quantified responses in terms of survival, growth, and seed production of reproductive plants. Matrix population models were used to calculate population growth rate using the demographic parameters recorded in permanent plots and respective treatment groups. Seed production was not limited by pollen availability, and we found no evidence of a cost of reproduction. Leaf removal had either no effect or a negative effect on future performance, depending on the timing of removal. Defoliation early in the season reduced current seed production and future growth, whereas removal during fruit development affected performance in the following year. Demographic models suggest that leaf damage has a smaller negative impact than flower removal on overall performance in this population. Our results suggest that the source-sink paths vary over the season and that the timing of herbivory may influence the extent to which effects are carried over to subsequent reproductive seasons.","DOI":"&lt;p&gt;10.3732/ajb.89.8.1295&lt;/p&gt;","shortTitle":"Reproductive effort and herbivory timing in a perennial herb","author":[{"family":"Garcia","given":"Maria B."},{"family":"Ehrlen","given":"Johan"}],"issued":{"date-parts":[["2002",8,1]]}}},{"id":964,"uris":["http://zotero.org/users/503753/items/TQTW4KET"],"uri":["http://zotero.org/users/503753/items/TQTW4KET"],"itemData":{"id":964,"type":"article-journal","title":"Evolutionary demography of iteroparous plants: incorporating non-lethal costs of reproduction into integral projection models","container-title":"Proceedings of the Royal Society B-Biological Sciences","page":"2831-2840","volume":"279","issue":"1739","source":"ISI Web of Knowledge","abstract":"Understanding the selective forces that shape reproductive strategies is a central goal of evolutionary ecology. Selection on the timing of reproduction is well studied in semelparous organisms because the cost of reproduction (death) can be easily incorporated into demographic models. Iteroparous organisms also exhibit delayed reproduction and experience reproductive costs, although these are not necessarily lethal. How non-lethal costs shape iteroparous life histories remains unresolved. We analysed long-term demographic data for the iteroparous orchid Orchis purpurea from two habitat types (light and shade). In both the habitats, flowering plants had lower growth rates and this cost was greater for smaller plants. We detected an additional growth cost of fruit production in the light habitat. We incorporated these non-lethal costs into integral projection models to identify the flowering size that maximizes fitness. In both habitats, observed flowering sizes were well predicted by the models. We also estimated optimal parameters for size-dependent flowering effort, but found a strong mismatch with the observed flower production. Our study highlights the role of context-dependent non-lethal reproductive costs as selective forces in the evolution of iteroparous life histories, and provides a novel and broadly applicable approach to studying the evolutionary demography of iteroparous organisms.","DOI":"10.1098/rspb.2012.0326","ISSN":"0962-8452","shortTitle":"Evolutionary demography of iteroparous plants","journalAbbreviation":"Proc. R. Soc. B-Biol. Sci.","language":"English","author":[{"family":"Miller","given":"Tom E. X."},{"family":"Williams","given":"Jennifer L."},{"family":"Jongejans","given":"Eelke"},{"family":"Brys","given":"Rein"},{"family":"Jacquemyn","given":"Hans"}],"issued":{"date-parts":[["2012",7,22]]}}}],"schema":"https://github.com/citation-style-language/schema/raw/master/csl-citation.json"} </w:instrText>
      </w:r>
      <w:r>
        <w:fldChar w:fldCharType="separate"/>
      </w:r>
      <w:r w:rsidR="00A231E0" w:rsidRPr="00A231E0">
        <w:rPr>
          <w:rFonts w:cs="Times New Roman"/>
        </w:rPr>
        <w:t xml:space="preserve">(Garcia &amp; Ehrlen 2002; Miller </w:t>
      </w:r>
      <w:r w:rsidR="00A231E0" w:rsidRPr="00A231E0">
        <w:rPr>
          <w:rFonts w:cs="Times New Roman"/>
          <w:i/>
          <w:iCs/>
        </w:rPr>
        <w:t>et al.</w:t>
      </w:r>
      <w:r w:rsidR="00A231E0" w:rsidRPr="00A231E0">
        <w:rPr>
          <w:rFonts w:cs="Times New Roman"/>
        </w:rPr>
        <w:t xml:space="preserve"> 2012)</w:t>
      </w:r>
      <w:r>
        <w:fldChar w:fldCharType="end"/>
      </w:r>
      <w:r w:rsidRPr="003C3342">
        <w:t xml:space="preserve">. </w:t>
      </w:r>
      <w:r>
        <w:t xml:space="preserve">The current study, along with others, has shown that plants are allocating </w:t>
      </w:r>
      <w:del w:id="1246" w:author="Daniel Falster" w:date="2017-06-28T10:59:00Z">
        <w:r w:rsidDel="00AA46FF">
          <w:delText>energy</w:delText>
        </w:r>
      </w:del>
      <w:ins w:id="1247" w:author="Daniel Falster" w:date="2017-06-28T10:59:00Z">
        <w:r w:rsidR="00AA46FF">
          <w:t>mass</w:t>
        </w:r>
      </w:ins>
      <w:r>
        <w:t xml:space="preserve"> to many different reproductive tissues, with a notably small proportion going to seeds. However, t</w:t>
      </w:r>
      <w:r w:rsidRPr="003C3342">
        <w:t xml:space="preserve">he detailed measurements </w:t>
      </w:r>
      <w:r>
        <w:t xml:space="preserve">required to account for all reproductive </w:t>
      </w:r>
      <w:del w:id="1248" w:author="Daniel Falster" w:date="2017-06-28T10:59:00Z">
        <w:r w:rsidDel="00AA46FF">
          <w:delText>energy</w:delText>
        </w:r>
      </w:del>
      <w:ins w:id="1249" w:author="Daniel Falster" w:date="2017-06-28T10:59:00Z">
        <w:r w:rsidR="00AA46FF">
          <w:t>mass</w:t>
        </w:r>
      </w:ins>
      <w:r>
        <w:t xml:space="preserve"> expenditure </w:t>
      </w:r>
      <w:r w:rsidRPr="003C3342">
        <w:t xml:space="preserve">are not practical for many research projects and pointing researchers to the best rapidly-obtainable estimates of total </w:t>
      </w:r>
      <w:r>
        <w:t xml:space="preserve">RE </w:t>
      </w:r>
      <w:r w:rsidRPr="003C3342">
        <w:t xml:space="preserve">would be beneficial to many. </w:t>
      </w:r>
    </w:p>
    <w:p w14:paraId="30B20BD3" w14:textId="74FDFD26" w:rsidR="002C42E5" w:rsidRDefault="00FF1706" w:rsidP="00FF1706">
      <w:r>
        <w:t xml:space="preserve">At the individual level, embryo and endosperm investment, propagule </w:t>
      </w:r>
      <w:r w:rsidRPr="003C3342">
        <w:t>investment</w:t>
      </w:r>
      <w:r>
        <w:t>, and fruit investment were relatively poor</w:t>
      </w:r>
      <w:r w:rsidRPr="00BF1046">
        <w:t xml:space="preserve"> </w:t>
      </w:r>
      <w:r w:rsidRPr="003C3342">
        <w:t>predictor</w:t>
      </w:r>
      <w:r>
        <w:t>s</w:t>
      </w:r>
      <w:r w:rsidRPr="003C3342">
        <w:t xml:space="preserve"> of </w:t>
      </w:r>
      <w:r>
        <w:t xml:space="preserve">RE </w:t>
      </w:r>
      <w:r w:rsidRPr="003C3342">
        <w:t xml:space="preserve">(Table </w:t>
      </w:r>
      <w:r>
        <w:t xml:space="preserve">3). Even within species, knowing seed investment provided only a mediocre estimate for total RE, with only 8 of the 14 species having an </w:t>
      </w:r>
      <w:r w:rsidRPr="003C3342">
        <w:t>r</w:t>
      </w:r>
      <w:r w:rsidRPr="003C3342">
        <w:rPr>
          <w:vertAlign w:val="superscript"/>
        </w:rPr>
        <w:t>2</w:t>
      </w:r>
      <w:r>
        <w:t>&gt;0.7</w:t>
      </w:r>
      <w:r w:rsidRPr="003C3342">
        <w:t>0</w:t>
      </w:r>
      <w:r>
        <w:t xml:space="preserve"> and </w:t>
      </w:r>
      <w:r w:rsidRPr="003C3342">
        <w:t>one species not even displaying a significant correlation across individuals (</w:t>
      </w:r>
      <w:r w:rsidR="00FE2944">
        <w:t>Online Appendix Table</w:t>
      </w:r>
      <w:r w:rsidR="00261620">
        <w:t xml:space="preserve"> </w:t>
      </w:r>
      <w:r w:rsidR="000A2B4A">
        <w:t>S3</w:t>
      </w:r>
      <w:r w:rsidRPr="003C3342">
        <w:t>)</w:t>
      </w:r>
      <w:r>
        <w:t xml:space="preserve">. In contrast total </w:t>
      </w:r>
      <w:r w:rsidRPr="003C3342">
        <w:t xml:space="preserve">investment in </w:t>
      </w:r>
      <w:r>
        <w:t>discarded</w:t>
      </w:r>
      <w:r w:rsidRPr="003C3342">
        <w:t xml:space="preserve"> tissues</w:t>
      </w:r>
      <w:r>
        <w:t xml:space="preserve"> (primarily </w:t>
      </w:r>
      <w:r w:rsidRPr="003C3342">
        <w:t>represent</w:t>
      </w:r>
      <w:r>
        <w:t>ing</w:t>
      </w:r>
      <w:r w:rsidRPr="003C3342">
        <w:t xml:space="preserve"> investment in aborted flowers and buds</w:t>
      </w:r>
      <w:r>
        <w:t xml:space="preserve">), and our artificial </w:t>
      </w:r>
      <w:r w:rsidRPr="003C3342">
        <w:t>composite measur</w:t>
      </w:r>
      <w:r>
        <w:t>e</w:t>
      </w:r>
      <w:r w:rsidRPr="003C3342">
        <w:t xml:space="preserve"> “total bud count * average flower </w:t>
      </w:r>
      <w:r>
        <w:t xml:space="preserve">mass </w:t>
      </w:r>
      <w:r w:rsidRPr="003C3342">
        <w:t>at the time of pollination”</w:t>
      </w:r>
      <w:r>
        <w:t>,</w:t>
      </w:r>
      <w:r w:rsidRPr="003C3342">
        <w:t xml:space="preserve"> </w:t>
      </w:r>
      <w:r>
        <w:t xml:space="preserve">provided strong estimates of total RE </w:t>
      </w:r>
      <w:r w:rsidRPr="003C3342">
        <w:t>(r</w:t>
      </w:r>
      <w:r w:rsidRPr="003C3342">
        <w:rPr>
          <w:vertAlign w:val="superscript"/>
        </w:rPr>
        <w:t>2</w:t>
      </w:r>
      <w:r w:rsidRPr="003C3342">
        <w:t>=0.9</w:t>
      </w:r>
      <w:r>
        <w:t xml:space="preserve">6 and </w:t>
      </w:r>
      <w:r w:rsidRPr="003C3342">
        <w:t>r</w:t>
      </w:r>
      <w:r w:rsidRPr="003C3342">
        <w:rPr>
          <w:vertAlign w:val="superscript"/>
        </w:rPr>
        <w:t>2</w:t>
      </w:r>
      <w:r w:rsidRPr="003C3342">
        <w:t>=0.9</w:t>
      </w:r>
      <w:r>
        <w:t>2 respectively for regressions across all individuals; Table 3). While total discarded tissue investment is not a “quick measure”</w:t>
      </w:r>
      <w:r w:rsidRPr="003C3342">
        <w:t>, requiring repeat visits to the field and tedious accounting</w:t>
      </w:r>
      <w:r>
        <w:t>, the composite measure would work well f</w:t>
      </w:r>
      <w:r w:rsidRPr="003C3342">
        <w:t>or species where most of their buds</w:t>
      </w:r>
      <w:r>
        <w:t xml:space="preserve"> and flowers</w:t>
      </w:r>
      <w:r w:rsidRPr="003C3342">
        <w:t xml:space="preserve"> are visible at a single point in time</w:t>
      </w:r>
      <w:r>
        <w:t xml:space="preserve">. Doing a </w:t>
      </w:r>
      <w:r w:rsidRPr="003C3342">
        <w:t xml:space="preserve">single bud count and determining flower </w:t>
      </w:r>
      <w:del w:id="1250" w:author="Daniel Falster" w:date="2017-06-28T10:55:00Z">
        <w:r w:rsidRPr="003C3342" w:rsidDel="00AA46FF">
          <w:delText>weight</w:delText>
        </w:r>
      </w:del>
      <w:ins w:id="1251" w:author="Daniel Falster" w:date="2017-06-28T10:55:00Z">
        <w:r w:rsidR="00AA46FF">
          <w:t>mass</w:t>
        </w:r>
      </w:ins>
      <w:r w:rsidRPr="003C3342">
        <w:t xml:space="preserve"> for the species </w:t>
      </w:r>
      <w:r>
        <w:t xml:space="preserve">would be </w:t>
      </w:r>
      <w:r w:rsidRPr="003C3342">
        <w:t>a manageable prospect</w:t>
      </w:r>
      <w:r w:rsidR="002C42E5">
        <w:t xml:space="preserve"> and give you a quite accurate estimate of total RE</w:t>
      </w:r>
      <w:r w:rsidR="002C42E5" w:rsidRPr="003C3342">
        <w:t>.</w:t>
      </w:r>
      <w:r w:rsidR="002C42E5">
        <w:t xml:space="preserve"> </w:t>
      </w:r>
      <w:r w:rsidR="004141F1" w:rsidRPr="003C3342">
        <w:t>This composite metric has the merits that it would be relatively easy to measure on large numbers of plants and that it effectively combines both the within and across species variation (</w:t>
      </w:r>
      <w:del w:id="1252" w:author="Daniel Falster" w:date="2017-06-28T20:39:00Z">
        <w:r w:rsidR="004141F1" w:rsidDel="00A87A3D">
          <w:delText xml:space="preserve">Figure </w:delText>
        </w:r>
      </w:del>
      <w:del w:id="1253" w:author="Daniel Falster" w:date="2017-06-28T20:47:00Z">
        <w:r w:rsidR="004141F1" w:rsidDel="00A87A3D">
          <w:delText>3</w:delText>
        </w:r>
      </w:del>
      <w:ins w:id="1254" w:author="Daniel Falster" w:date="2017-06-29T10:20:00Z">
        <w:r w:rsidR="00F94C94">
          <w:t>Fig. 4</w:t>
        </w:r>
      </w:ins>
      <w:r w:rsidR="004141F1" w:rsidRPr="003C3342">
        <w:t>b</w:t>
      </w:r>
      <w:r w:rsidR="004141F1">
        <w:t xml:space="preserve">, Table 3, </w:t>
      </w:r>
      <w:r w:rsidR="00FE2944">
        <w:t xml:space="preserve">Online Appendix Table </w:t>
      </w:r>
      <w:r w:rsidR="000A2B4A">
        <w:t>S3</w:t>
      </w:r>
      <w:r w:rsidR="004141F1" w:rsidRPr="003C3342">
        <w:t>).</w:t>
      </w:r>
    </w:p>
    <w:p w14:paraId="2655A659" w14:textId="16FD9E10" w:rsidR="002C42E5" w:rsidRPr="003C3342" w:rsidRDefault="002C42E5" w:rsidP="002C42E5">
      <w:r>
        <w:t>Conversely, t</w:t>
      </w:r>
      <w:r w:rsidRPr="003C3342">
        <w:t xml:space="preserve">hese results demonstrate that if your research question requires seed investment or seed count as an output, estimates of </w:t>
      </w:r>
      <w:r>
        <w:t>RE</w:t>
      </w:r>
      <w:r w:rsidRPr="003C3342">
        <w:t xml:space="preserve"> will not accurately predict seed production</w:t>
      </w:r>
      <w:r>
        <w:t xml:space="preserve">. Instead, and in contrast to many herbaceous species </w:t>
      </w:r>
      <w:r>
        <w:fldChar w:fldCharType="begin"/>
      </w:r>
      <w:r>
        <w:instrText xml:space="preserve"> ADDIN ZOTERO_ITEM CSL_CITATION {"citationID":"25j469tguc","properties":{"formattedCitation":"(Shipley &amp; Dion 1992)","plainCitation":"(Shipley &amp; Dion 1992)"},"citationItems":[{"id":809,"uris":["http://zotero.org/users/503753/items/P98HHJV9"],"uri":["http://zotero.org/users/503753/items/P98HHJV9"],"itemData":{"id":809,"type":"article-journal","title":"The allometry of seed production in herbaceous angiosperms","container-title":"The American Naturalist","page":"467-483","volume":"139","issue":"3","ISSN":"00030147","note":"ArticleType: research-article / Full publication date: Mar., 1992 / Copyright © 1992 The University of Chicago Press","author":[{"family":"Shipley","given":"Bill"},{"family":"Dion","given":"Jerome"}],"issued":{"date-parts":[["1992",3,1]]}}}],"schema":"https://github.com/citation-style-language/schema/raw/master/csl-citation.json"} </w:instrText>
      </w:r>
      <w:r>
        <w:fldChar w:fldCharType="separate"/>
      </w:r>
      <w:r w:rsidR="00A231E0" w:rsidRPr="00A231E0">
        <w:rPr>
          <w:rFonts w:cs="Times New Roman"/>
        </w:rPr>
        <w:t>(Shipley &amp; Dion 1992)</w:t>
      </w:r>
      <w:r>
        <w:fldChar w:fldCharType="end"/>
      </w:r>
      <w:r>
        <w:t xml:space="preserve">, </w:t>
      </w:r>
      <w:r w:rsidR="00E72779">
        <w:t xml:space="preserve">for perennial species with relatively low seedset, </w:t>
      </w:r>
      <w:r>
        <w:t>seed count or seed investment must be determined for each individual</w:t>
      </w:r>
      <w:r w:rsidRPr="003C3342">
        <w:t>.</w:t>
      </w:r>
    </w:p>
    <w:p w14:paraId="473E7F72" w14:textId="59DA2913" w:rsidR="00FF1706" w:rsidRPr="003C3342" w:rsidRDefault="00FF1706" w:rsidP="00FF1706">
      <w:r w:rsidRPr="003C3342">
        <w:t xml:space="preserve">The explanation for the poor correlation between seed investment and </w:t>
      </w:r>
      <w:r>
        <w:t>RE</w:t>
      </w:r>
      <w:r w:rsidRPr="003C3342">
        <w:t xml:space="preserve"> is clear: most of these species have relatively low seedset (Table 1) and moreover, seed set is quite variable across individuals </w:t>
      </w:r>
      <w:r>
        <w:t>at a single site</w:t>
      </w:r>
      <w:r w:rsidRPr="003C3342">
        <w:t xml:space="preserve"> (</w:t>
      </w:r>
      <w:del w:id="1255" w:author="Daniel Falster" w:date="2017-06-28T20:39:00Z">
        <w:r w:rsidDel="00A87A3D">
          <w:delText xml:space="preserve">Figure </w:delText>
        </w:r>
      </w:del>
      <w:del w:id="1256" w:author="Daniel Falster" w:date="2017-06-28T20:47:00Z">
        <w:r w:rsidDel="00A87A3D">
          <w:delText>3</w:delText>
        </w:r>
      </w:del>
      <w:ins w:id="1257" w:author="Daniel Falster" w:date="2017-06-29T10:20:00Z">
        <w:r w:rsidR="00F94C94">
          <w:t>Fig. 4</w:t>
        </w:r>
      </w:ins>
      <w:r w:rsidRPr="003C3342">
        <w:t xml:space="preserve">). </w:t>
      </w:r>
      <w:r w:rsidR="00432AE2">
        <w:t>T</w:t>
      </w:r>
      <w:r w:rsidRPr="003C3342">
        <w:t xml:space="preserve">he unpredictability of seedset and overall low seedset means that investment in seeds, at the individual level, cannot be predicted by any easy-to-measure metrics. Many stochastic processes, from pollinator activity to pollen compatibility to resource availability lie between bud production and seed production </w:t>
      </w:r>
      <w:r w:rsidRPr="003C3342">
        <w:fldChar w:fldCharType="begin"/>
      </w:r>
      <w:r>
        <w:instrText xml:space="preserve"> ADDIN ZOTERO_ITEM CSL_CITATION {"citationID":"OKuNbv9N","properties":{"formattedCitation":"{\\rtf (Herrera {\\i{}et al.} 1998; Wesselingh 2007; G\\uc0\\u243{}mez 2008)}","plainCitation":"(Herrera et al. 1998; Wesselingh 2007; Gómez 2008)"},"citationItems":[{"id":1850,"uris":["http://zotero.org/users/503753/items/HVQ3A33A"],"uri":["http://zotero.org/users/503753/items/HVQ3A33A"],"itemData":{"id":1850,"type":"article-journal","title":"Annual Variability in Seed Production by Woody Plants and the Masting Concept: Reassessment of Principles and Relationship to Pollination and Seed Dispersal","container-title":"The American Naturalist","page":"576-594","volume":"152","issue":"4","source":"JSTOR","abstract":"ABSTRACT By analyzing 296 published and unpublished data sets describing annual variation in seed output by 144 species of woody plants, this article addresses the following questions. Do plant species naturally fall into distinct groups corresponding to masting and nonmasting habits? Do plant populations generally exhibit significant bimodality in annual seed output? Are there significant relationships between annual variability in seed production and pollination and seed dispersal modes, as predicted from economy of scale considerations? We failed to identify distinct groups of species with contrasting levels of annual variability in seed output but did find evidence that most polycarpic woody plants seem to adhere to alternating supra</w:instrText>
      </w:r>
      <w:r>
        <w:rPr>
          <w:rFonts w:ascii="Cambria Math" w:hAnsi="Cambria Math" w:cs="Cambria Math"/>
        </w:rPr>
        <w:instrText>‐</w:instrText>
      </w:r>
      <w:r>
        <w:instrText>annual schedules consisting of either high or low reproduction years. Seed production was weakly more variable among wind</w:instrText>
      </w:r>
      <w:r>
        <w:rPr>
          <w:rFonts w:ascii="Cambria Math" w:hAnsi="Cambria Math" w:cs="Cambria Math"/>
        </w:rPr>
        <w:instrText>‐</w:instrText>
      </w:r>
      <w:r>
        <w:instrText>pollinated taxa than animal</w:instrText>
      </w:r>
      <w:r>
        <w:rPr>
          <w:rFonts w:ascii="Cambria Math" w:hAnsi="Cambria Math" w:cs="Cambria Math"/>
        </w:rPr>
        <w:instrText>‐</w:instrText>
      </w:r>
      <w:r>
        <w:instrText>pollinated ones. Plants dispersed by mutualistic frugivores were less variable than those dispersed by either inanimate means or animals that predominantly behave as seed predators. We conclude that there are no objective reasons to perpetuate the concept of mast fruiting in the ecological literature as a shorthand to designate a distinct biological phenomenon. Associations between supra</w:instrText>
      </w:r>
      <w:r>
        <w:rPr>
          <w:rFonts w:ascii="Cambria Math" w:hAnsi="Cambria Math" w:cs="Cambria Math"/>
        </w:rPr>
        <w:instrText>‐</w:instrText>
      </w:r>
      <w:r>
        <w:instrText xml:space="preserve">annual variabiity in seed output and pollination and seed dispersal methods suggest the existence of important reproductive correlates that demand further investigation.","DOI":"10.1086/286191","ISSN":"0003-0147","shortTitle":"Annual Variability in Seed Production by Woody Plants and the Masting Concept","journalAbbreviation":"The American Naturalist","author":[{"family":"Herrera","given":"Carlos M."},{"family":"Jordano","given":"Pedro"},{"family":"Guitián","given":"Javier"},{"family":"Traveset","given":"Anna"}],"issued":{"date-parts":[["1998"]]}}},{"id":1832,"uris":["http://zotero.org/users/503753/items/TCVS77JZ"],"uri":["http://zotero.org/users/503753/items/TCVS77JZ"],"itemData":{"id":1832,"type":"article-journal","title":"Pollen limitation meets resource allocation: towards a comprehensive methodology","container-title":"The New Phytologist","page":"26-37","volume":"174","issue":"1","source":"PubMed","abstract":"The standard method of measuring pollen limitation is to add pollen to a number of flowers, preferably to a whole plant, and to compare fruit and seed set with that of naturally pollinated flowers on other plants. In 25 yr of research, this method has yielded valuable data, but it is difficult to use in large plants. This has caused a bias in the available data towards smaller, herbaceous plants with relatively few flowers. I argue that, in order to widen our knowledge of how pollen limitation affects plants, we should go beyond whole-plant pollen addition and change our concept of how a flowering plant functions. The traditional method does not take into account the variation in and dynamics of resource allocation and pollen availability. The concept of integrated physiological units (IPUs) does, but, although it has been applied to pollination biology, it has not received the attention it deserves. I use this article to present its merits again, to propose a step-by-step methodology for studying pollen limitation, and to examine factors influencing possible plant strategies.","DOI":"10.1111/j.1469-8137.2007.01997.x","ISSN":"0028-646X","note":"PMID: 17335494","shortTitle":"Pollen limitation meets resource allocation","journalAbbreviation":"New Phytol.","language":"eng","author":[{"family":"Wesselingh","given":"Renate A."}],"issued":{"date-parts":[["2007"]]}}},{"id":1713,"uris":["http://zotero.org/users/503753/items/5G3KBVD8"],"uri":["http://zotero.org/users/503753/items/5G3KBVD8"],"itemData":{"id":1713,"type":"article-journal","title":"Sequential Conflicting Selection Due to Multispecific Interactions Triggers Evolutionary Trade-Offs in a Monocarpic Herb","container-title":"Evolution","page":"668-679","volume":"62","issue":"3","source":"Wiley Online Library","abstract":"Trade-offs are crucial in understanding phenotypic evolution of organisms. A main source of trade-offs is conflicting selection, a phenomenon very likely in complex multispecific scenarios in which many potential selective agents coexist. The main goal of this study is to investigate the selective trade-offs arising due to conflicting selection on female-fitness components in Erysimum mediohispanicum. I quantified the selection exerted on 10 plant traits by a mutualistic (pollinators) and antagonistic (gall-makers, predispersal and postdispersal seed predators, mammalian herbivores) multispecific assemblage acting sequentially throughout eight selective episodes of the plant, from floral bud to juvenile production. Variation in lifetime female fitness (quantified as number of juveniles) was related mostly to variation in number of flowers, fruit initiation, and seedling establishment. The direction of selection changed among different selective episode for many traits. Most importantly, conflicting selection was frequent in the study system, with half of the phenotypic traits experiencing opposing selection in different selective episodes. Selection at individual life-cycle stages diverged remarkably from selection based on total fitness. Consequently, the evolution of many traits is determined by the relative importance of each episode of selection, with conflicting selection inevitably yielding evolutionary compromises.","DOI":"10.1111/j.1558-5646.2007.00312.x","ISSN":"1558-5646","language":"en","author":[{"family":"Gómez","given":"José M."}],"issued":{"date-parts":[["2008",3,1]]}}}],"schema":"https://github.com/citation-style-language/schema/raw/master/csl-citation.json"} </w:instrText>
      </w:r>
      <w:r w:rsidRPr="003C3342">
        <w:fldChar w:fldCharType="separate"/>
      </w:r>
      <w:r w:rsidR="00A231E0" w:rsidRPr="00A231E0">
        <w:rPr>
          <w:rFonts w:cs="Times New Roman"/>
        </w:rPr>
        <w:t xml:space="preserve">(Herrera </w:t>
      </w:r>
      <w:r w:rsidR="00A231E0" w:rsidRPr="00A231E0">
        <w:rPr>
          <w:rFonts w:cs="Times New Roman"/>
          <w:i/>
          <w:iCs/>
        </w:rPr>
        <w:t>et al.</w:t>
      </w:r>
      <w:r w:rsidR="00A231E0" w:rsidRPr="00A231E0">
        <w:rPr>
          <w:rFonts w:cs="Times New Roman"/>
        </w:rPr>
        <w:t xml:space="preserve"> 1998; Wesselingh 2007; Gómez 2008)</w:t>
      </w:r>
      <w:r w:rsidRPr="003C3342">
        <w:fldChar w:fldCharType="end"/>
      </w:r>
      <w:r w:rsidRPr="003C3342">
        <w:t xml:space="preserve">. These processes lead to both individual and inter-annual variation in seed production </w:t>
      </w:r>
      <w:r w:rsidRPr="003C3342">
        <w:fldChar w:fldCharType="begin"/>
      </w:r>
      <w:r w:rsidRPr="003C3342">
        <w:instrText xml:space="preserve"> ADDIN ZOTERO_ITEM CSL_CITATION {"citationID":"XOuujPot","properties":{"formattedCitation":"{\\rtf (Copland &amp; Whelan 1989; Mitchell 1997; Herrera {\\i{}et al.} 1998)}","plainCitation":"(Copland &amp; Whelan 1989; Mitchell 1997; Herrera et al. 1998)"},"citationItems":[{"id":1852,"uris":["http://zotero.org/users/503753/items/HC7R7H6G"],"uri":["http://zotero.org/users/503753/items/HC7R7H6G"],"itemData":{"id":1852,"type":"article-journal","title":"Seasonal Variation in Flowering Intensity and Pollination Limitation of Fruit Set in Four Co-Occurring Banksia Species","container-title":"Journal of Ecology","page":"509-523","volume":"77","issue":"2","source":"JSTOR","abstract":"(1) Patterns of flowering, levels of fruit set and pollination limitation of fruit set were examined over four years in a group of four co-occurring Banksia species (Proteaceae) in south-eastern Australia. (2) Mean numbers of inflorescences per plant varied markedly between years, but the timing of onset, peak and completion of flowering was relatively consistent among years for all species. (3) Three of the four species studied flowered in winter, and flowering times for these three overlapped substantially. (4) Fruit set in the three winter-flowering species varied both within and between years. Variation was caused by differences in the proportions of inflorescences successfully setting fruit and not by differences in numbers of fruits produced per inflorescence. (5) Fruit set in Banksia ericifolia was examined in detail. The proportion of inflorescences setting fruit was generally lower in late-season samples than earlier each year. Resource limitation probably explained this because experimental additions of outcross pollen failed to increase fruit set in late-season inflorescences in any year. (6) Pollen-supplementation did increase fruit set in B. ericifolia on one occasion: peak flowering in 1985. This was the time of highest flowering intensity during the four years of the study. Fruit set in B. spinulosa and B. paludosa was also increased by pollen supplementation in this year. These results indicate that pollination was limiting fruit set in 1985. Further, they suggest that interspecific competition among plants for pollination may be occurring and should be examined directly. (7) Approximately half of the inflorescences produced by the B. ericifolia plants studied over the four years of the study appeared during peak flowering in 1985. The greatest contribution to the seed bank, which is stored in the canopy until released by a future fire, therefore occurred at this time. (8) Limitation of fruit set by ineffective pollination, although it may occur only rarely, can thus have a disproportionately large impact on reproductive success over a relatively long inter-fire period.","DOI":"10.2307/2260766","ISSN":"0022-0477","journalAbbreviation":"Journal of Ecology","author":[{"family":"Copland","given":"B. J."},{"family":"Whelan","given":"R. J."}],"issued":{"date-parts":[["1989"]]}}},{"id":1782,"uris":["http://zotero.org/users/503753/items/KEBRG7UC"],"uri":["http://zotero.org/users/503753/items/KEBRG7UC"],"itemData":{"id":1782,"type":"article-journal","title":"Effects of pollination intensity on &lt;i&gt;Lesquerella fendleri&lt;/i&gt; seed set: variation among plants","container-title":"Oecologia","page":"382-388","volume":"109","issue":"3","source":"link.springer.com","abstract":"The amount of pollen arriving on a flower can be an important determinant of seed production. I investigated the effect of varying pollen loads on seed set of the perennial desert mustard Lesquerella fendleri. To do this, I quantified the dose response relationship between stigmatic pollen load and seed set per fruit using over 400 flowers from 13 greenhouse-grown plants. Seed set per fruit generally increased with pollen up to about 100 pollen grains, then reached a plateau. A negative exponential regression of seed set on pollen load for the pooled data explained less than 10% of the observed variation in seeds per fruit. However, accounting for variation among individual plants in the dose-response relationship increased explained variation to 40%, indicating that plants responded differently to the same amount of available pollen. Plants varied little in the initial slope of the dose-response curve, but differed substantially in the asymptote, which ranged from 3 to 16 seeds. This limit is not imposed by ovule number, and may instead result from variation among plants in vigor, propensity to abort seeds, or in gender specialization. Such variation among plants in dose-response relationships has important consequences for understanding pollination limitation and pollen competition.","DOI":"10.1007/s004420050097","ISSN":"0029-8549, 1432-1939","shortTitle":"Effects of pollination intensity on &lt;i&gt;Lesquerella fendleri&lt;/i&gt; seed set","journalAbbreviation":"Oecologia","language":"en","author":[{"family":"Mitchell","given":"Randall J."}],"issued":{"date-parts":[["1997",2]]}}},{"id":1850,"uris":["http://zotero.org/users/503753/items/HVQ3A33A"],"uri":["http://zotero.org/users/503753/items/HVQ3A33A"],"itemData":{"id":1850,"type":"article-journal","title":"Annual Variability in Seed Production by Woody Plants and the Masting Concept: Reassessment of Principles and Relationship to Pollination and Seed Dispersal","container-title":"The American Naturalist","page":"576-594","volume":"152","issue":"4","source":"JSTOR","abstract":"ABSTRACT By analyzing 296 published and unpublished data sets describing annual variation in seed output by 144 species of woody plants, this article addresses the following questions. Do plant species naturally fall into distinct groups corresponding to masting and nonmasting habits? Do plant populations generally exhibit significant bimodality in annual seed output? Are there significant relationships between annual variability in seed production and pollination and seed dispersal modes, as predicted from economy of scale considerations? We failed to identify distinct groups of species with contrasting levels of annual variability in seed output but did find evidence that most polycarpic woody plants seem to adhere to alternating supra</w:instrText>
      </w:r>
      <w:r w:rsidRPr="007444C4">
        <w:rPr>
          <w:rFonts w:ascii="Adobe Caslon Pro" w:hAnsi="Adobe Caslon Pro" w:cs="Adobe Caslon Pro"/>
        </w:rPr>
        <w:instrText>‐</w:instrText>
      </w:r>
      <w:r w:rsidRPr="003C3342">
        <w:instrText>annual schedules consisting of either high or low reproduction years. Seed production was weakly more variable among wind</w:instrText>
      </w:r>
      <w:r w:rsidRPr="007444C4">
        <w:rPr>
          <w:rFonts w:ascii="Adobe Caslon Pro" w:hAnsi="Adobe Caslon Pro" w:cs="Adobe Caslon Pro"/>
        </w:rPr>
        <w:instrText>‐</w:instrText>
      </w:r>
      <w:r w:rsidRPr="003C3342">
        <w:instrText>pollinated taxa than animal</w:instrText>
      </w:r>
      <w:r w:rsidRPr="007444C4">
        <w:rPr>
          <w:rFonts w:ascii="Adobe Caslon Pro" w:hAnsi="Adobe Caslon Pro" w:cs="Adobe Caslon Pro"/>
        </w:rPr>
        <w:instrText>‐</w:instrText>
      </w:r>
      <w:r w:rsidRPr="003C3342">
        <w:instrText>pollinated ones. Plants dispersed by mutualistic frugivores were less variable than those dispersed by either inanimate means or animals that predominantly behave as seed predators. We conclude that there are no objective reasons to perpetuate the concept of mast fruiting in the ecological literature as a shorthand to designate a distinct biological phenomenon. Associations between supra</w:instrText>
      </w:r>
      <w:r w:rsidRPr="007444C4">
        <w:rPr>
          <w:rFonts w:ascii="Adobe Caslon Pro" w:hAnsi="Adobe Caslon Pro" w:cs="Adobe Caslon Pro"/>
        </w:rPr>
        <w:instrText>‐</w:instrText>
      </w:r>
      <w:r w:rsidRPr="003C3342">
        <w:instrText xml:space="preserve">annual variabiity in seed output and pollination and seed dispersal methods suggest the existence of important reproductive correlates that demand further investigation.","DOI":"10.1086/286191","ISSN":"0003-0147","shortTitle":"Annual Variability in Seed Production by Woody Plants and the Masting Concept","journalAbbreviation":"The American Naturalist","author":[{"family":"Herrera","given":"Carlos M."},{"family":"Jordano","given":"Pedro"},{"family":"Guitián","given":"Javier"},{"family":"Traveset","given":"Anna"}],"issued":{"date-parts":[["1998"]]}}}],"schema":"https://github.com/citation-style-language/schema/raw/master/csl-citation.json"} </w:instrText>
      </w:r>
      <w:r w:rsidRPr="003C3342">
        <w:fldChar w:fldCharType="separate"/>
      </w:r>
      <w:r w:rsidR="00A231E0" w:rsidRPr="00A231E0">
        <w:rPr>
          <w:rFonts w:cs="Times New Roman"/>
        </w:rPr>
        <w:t xml:space="preserve">(Copland &amp; Whelan 1989; Mitchell 1997; Herrera </w:t>
      </w:r>
      <w:r w:rsidR="00A231E0" w:rsidRPr="00A231E0">
        <w:rPr>
          <w:rFonts w:cs="Times New Roman"/>
          <w:i/>
          <w:iCs/>
        </w:rPr>
        <w:t>et al.</w:t>
      </w:r>
      <w:r w:rsidR="00A231E0" w:rsidRPr="00A231E0">
        <w:rPr>
          <w:rFonts w:cs="Times New Roman"/>
        </w:rPr>
        <w:t xml:space="preserve"> 1998)</w:t>
      </w:r>
      <w:r w:rsidRPr="003C3342">
        <w:fldChar w:fldCharType="end"/>
      </w:r>
      <w:r w:rsidRPr="003C3342">
        <w:t xml:space="preserve">. </w:t>
      </w:r>
    </w:p>
    <w:p w14:paraId="43AC1639" w14:textId="183F1363" w:rsidR="00FF1706" w:rsidRPr="003C3342" w:rsidRDefault="001718E5" w:rsidP="00FF1706">
      <w:pPr>
        <w:pStyle w:val="Heading2"/>
      </w:pPr>
      <w:r>
        <w:t>Methodological c</w:t>
      </w:r>
      <w:r w:rsidR="00FF1706" w:rsidRPr="003C3342">
        <w:t>onsiderations</w:t>
      </w:r>
    </w:p>
    <w:p w14:paraId="3BDD726E" w14:textId="6CC8E457" w:rsidR="00FF1706" w:rsidRDefault="00FF1706" w:rsidP="00FF1706">
      <w:r w:rsidRPr="003C3342">
        <w:t xml:space="preserve">To reach meaningful conclusions </w:t>
      </w:r>
      <w:r>
        <w:t>about trade-offs between reproductive costs, counts, and seedset,</w:t>
      </w:r>
      <w:r w:rsidRPr="003C3342">
        <w:t xml:space="preserve"> accurate measurements of total reproductive investment </w:t>
      </w:r>
      <w:r>
        <w:t>are</w:t>
      </w:r>
      <w:r w:rsidRPr="003C3342">
        <w:t xml:space="preserve"> essential. Our accounting scheme is very </w:t>
      </w:r>
      <w:r>
        <w:t>detailed</w:t>
      </w:r>
      <w:r w:rsidRPr="003C3342">
        <w:t>, but of course imperfect. The largest source of error is that we have not measured nectar production</w:t>
      </w:r>
      <w:r>
        <w:t xml:space="preserve">. Some of these species are known to </w:t>
      </w:r>
      <w:r w:rsidRPr="003C3342">
        <w:t>produce abundant nectar</w:t>
      </w:r>
      <w:r>
        <w:t xml:space="preserve">, </w:t>
      </w:r>
      <w:r w:rsidRPr="003C3342">
        <w:t>particular</w:t>
      </w:r>
      <w:r>
        <w:t>ly</w:t>
      </w:r>
      <w:r w:rsidRPr="003C3342">
        <w:t xml:space="preserve"> </w:t>
      </w:r>
      <w:del w:id="1258" w:author="Daniel Falster" w:date="2017-06-28T22:35:00Z">
        <w:r w:rsidRPr="003C3342" w:rsidDel="00DF0E4D">
          <w:rPr>
            <w:i/>
          </w:rPr>
          <w:delText xml:space="preserve">Banksia </w:delText>
        </w:r>
      </w:del>
      <w:ins w:id="1259" w:author="Daniel Falster" w:date="2017-06-28T22:35:00Z">
        <w:r w:rsidR="00DF0E4D" w:rsidRPr="003C3342">
          <w:rPr>
            <w:i/>
          </w:rPr>
          <w:t>B</w:t>
        </w:r>
        <w:r w:rsidR="00DF0E4D">
          <w:rPr>
            <w:i/>
          </w:rPr>
          <w:t>.</w:t>
        </w:r>
        <w:r w:rsidR="00DF0E4D" w:rsidRPr="003C3342">
          <w:rPr>
            <w:i/>
          </w:rPr>
          <w:t xml:space="preserve"> </w:t>
        </w:r>
      </w:ins>
      <w:r w:rsidRPr="003C3342">
        <w:rPr>
          <w:i/>
        </w:rPr>
        <w:t>ericifolia</w:t>
      </w:r>
      <w:r w:rsidRPr="003C3342">
        <w:t>,</w:t>
      </w:r>
      <w:r w:rsidRPr="003C3342">
        <w:rPr>
          <w:i/>
        </w:rPr>
        <w:t xml:space="preserve"> </w:t>
      </w:r>
      <w:del w:id="1260" w:author="Daniel Falster" w:date="2017-06-28T22:35:00Z">
        <w:r w:rsidRPr="003C3342" w:rsidDel="00DF0E4D">
          <w:rPr>
            <w:i/>
          </w:rPr>
          <w:delText xml:space="preserve">Hakea </w:delText>
        </w:r>
      </w:del>
      <w:ins w:id="1261" w:author="Daniel Falster" w:date="2017-06-28T22:35:00Z">
        <w:r w:rsidR="00DF0E4D" w:rsidRPr="003C3342">
          <w:rPr>
            <w:i/>
          </w:rPr>
          <w:t>H</w:t>
        </w:r>
        <w:r w:rsidR="00DF0E4D">
          <w:rPr>
            <w:i/>
          </w:rPr>
          <w:t>.</w:t>
        </w:r>
        <w:r w:rsidR="00DF0E4D" w:rsidRPr="003C3342">
          <w:rPr>
            <w:i/>
          </w:rPr>
          <w:t xml:space="preserve"> </w:t>
        </w:r>
      </w:ins>
      <w:r w:rsidRPr="003C3342">
        <w:rPr>
          <w:i/>
        </w:rPr>
        <w:t>teretifolia</w:t>
      </w:r>
      <w:r w:rsidRPr="003C3342">
        <w:t xml:space="preserve"> and</w:t>
      </w:r>
      <w:r w:rsidRPr="003C3342">
        <w:rPr>
          <w:i/>
        </w:rPr>
        <w:t xml:space="preserve"> </w:t>
      </w:r>
      <w:r w:rsidRPr="003C3342">
        <w:t xml:space="preserve">both </w:t>
      </w:r>
      <w:r w:rsidRPr="003C3342">
        <w:rPr>
          <w:i/>
        </w:rPr>
        <w:t xml:space="preserve">Grevillea </w:t>
      </w:r>
      <w:r w:rsidRPr="003C3342">
        <w:t xml:space="preserve">species </w:t>
      </w:r>
      <w:r>
        <w:fldChar w:fldCharType="begin"/>
      </w:r>
      <w:r>
        <w:instrText xml:space="preserve"> ADDIN ZOTERO_ITEM CSL_CITATION {"citationID":"HvQpHHhe","properties":{"formattedCitation":"{\\rtf (Pyke 1983; Pyke, O\\uc0\\u8217{}Connor &amp; Recher 1993; Lloyd, Ayre &amp; Whelan 2002)}","plainCitation":"(Pyke 1983; Pyke, O’Connor &amp; Recher 1993; Lloyd, Ayre &amp; Whelan 2002)"},"citationItems":[{"id":832,"uris":["http://zotero.org/users/503753/items/Q5HC8PUE"],"uri":["http://zotero.org/users/503753/items/Q5HC8PUE"],"itemData":{"id":832,"type":"article-journal","title":"Seasonal pattern of abundance of honeyeaters and their resources in heathland areas near Sydney","container-title":"Australian Journal of Ecology","page":"217–233","volume":"8","issue":"3","source":"Wiley Online Library","abstract":"Abundances of honeyeaters, flowers and flying insects, the daily nectar-energy production per flower and the average size of flying insects were estimated every three weeks for circles of radius 20 m located in three heathland areas near Sydney. Seasonal fluctuations in honeyeater density showed no apparent relationship with seasonal fluctuations in nectar-energy productivity or in biomass of flying insects. Variation between circles in honeyeater density was also unrelated to spatial variation in energy productivity and insect biomass. The relatively low incidence of nectar-feeding and high incidence of flying exhibited by birds observed during troughs in nectar-energy production suggest that many of these birds are transient and that their density may consequently be unrelated to local conditions.","DOI":"10.1111/j.1442-9993.1983.tb01320.x","ISSN":"1442-9993","language":"en","author":[{"family":"Pyke","given":"Graham H."}],"issued":{"date-parts":[["1983"]]}}},{"id":624,"uris":["http://zotero.org/users/503753/items/IPR3CKDA"],"uri":["http://zotero.org/users/503753/items/IPR3CKDA"],"itemData":{"id":624,"type":"article-journal","title":"Relationship between nectar production and yearly and spatial variation in density and nesting of resident honeyeaters in heathland near Sydney","container-title":"Australian Journal of Ecology","page":"221–229","volume":"18","issue":"2","source":"Wiley Online Library","abstract":"Abstract The maximum density of resident honeyeaters in heathland near Sydney was very similar from one area and year to another, despite large variation in production of nectar-energy. The most likely explanation for this is that density is determined by the spacing behaviour of birds rather than by nectar production or other factors. Within years, nesting by these residents was positively correlated with temporal variation in production of nectar-energy and 90% of nesting occurred when the estimated average amount of energy available in the heathland per pair exceeded that required to support parents and young. Most nesting and the highest nectar production consistently occurred between April and July.","DOI":"10.1111/j.1442-9993.1993.tb00446.x","ISSN":"1442-9993","language":"en","author":[{"family":"Pyke","given":"G. H."},{"family":"O'Connor","given":"P. J."},{"family":"Recher","given":"H. F."}],"issued":{"date-parts":[["1993"]]}}},{"id":750,"uris":["http://zotero.org/users/503753/items/MPNXCQJS"],"uri":["http://zotero.org/users/503753/items/MPNXCQJS"],"itemData":{"id":750,"type":"article-journal","title":"A rapid and accurate visual assessment of nectar production can reveal patterns of temporal variation in &lt;i&gt;Banksia ericifolia&lt;/i&gt; (Proteaceae)","container-title":"Aust. J. Bot.","page":"595-600","volume":"50","issue":"5","source":"CSIRO Publishing","abstract":"&lt;i&gt;Banksia&lt;/i&gt; species are conspicuous in Australian heathlands and woodlands and provide a major source of nectar for a range of vertebrate and invertebrate pollinators. However, nectar production by &lt;i&gt;Banksia&lt;/i&gt; is difficult to measure because inflorescences comprise large numbers (hundreds to thousands) of tiny flowers. Our aim was to quantify variation in nectar volume among &lt;i&gt;B. ericifolia&lt;/i&gt; L.f. plants, but existing techniques were too time consuming or required destructive sampling of inflorescences. We estimated nectar volume by counting the number and estimating the size of nectar drops on a sample of flowers on each inflorescence. Our technique was fast (10 min per inflorescence) and a highly significant positive relationship was found between visual estimations and direct measures (capillary tubes and micropipettes) of nectar volume (&lt;i&gt;r&lt;/i&gt; = 0.92; &lt;i&gt;P&lt;/i&gt; &amp;#8804;  0.0001). This technique thus provides an alternative to current techniques for measuring nectar volume in plants that have large numbers of small flowers arranged in dense inflorescences. By using this technique, we found significant variation among days in nectar volume produced by each of five &lt;i&gt;B. ericifolia&lt;/i&gt; plants (&lt;i&gt;P&lt;/i&gt; &amp;#8804; 0.02). Furthermore, days of high and low nectar production were synchronised among plants. We concluded that the temporal variation found may be the result of fluctuations in environmental variables, rather than the age of an inflorescence. Indeed, nectar volume was found to be significantly correlated with a range of weather variables including daily maximum temperature (&amp;#0176;C), precipitation (mm), wind speed (km h&lt;sup&gt;&amp;#8211;&lt;/sup&gt;&lt;sup&gt;1&lt;/sup&gt;) and relative humidity (&amp;#37;). However, larger-scale and longer-term studies are needed to adequately examine any relationship between environmental variables and nectar production.","author":[{"family":"Lloyd","given":"Samantha"},{"family":"Ayre","given":"David J."},{"family":"Whelan","given":"Rob. J."}],"issued":{"date-parts":[["2002",1,1]]}}}],"schema":"https://github.com/citation-style-language/schema/raw/master/csl-citation.json"} </w:instrText>
      </w:r>
      <w:r>
        <w:fldChar w:fldCharType="separate"/>
      </w:r>
      <w:r w:rsidR="00A231E0" w:rsidRPr="00A231E0">
        <w:rPr>
          <w:rFonts w:cs="Times New Roman"/>
        </w:rPr>
        <w:t>(Pyke 1983; Pyke, O’Connor &amp; Recher 1993; Lloyd, Ayre &amp; Whelan 2002)</w:t>
      </w:r>
      <w:r>
        <w:fldChar w:fldCharType="end"/>
      </w:r>
      <w:r w:rsidRPr="003C3342">
        <w:t>. Very rough back</w:t>
      </w:r>
      <w:r>
        <w:t>-</w:t>
      </w:r>
      <w:r w:rsidRPr="003C3342">
        <w:t>of</w:t>
      </w:r>
      <w:r>
        <w:t>-</w:t>
      </w:r>
      <w:r w:rsidRPr="003C3342">
        <w:t>the</w:t>
      </w:r>
      <w:r>
        <w:t>-</w:t>
      </w:r>
      <w:r w:rsidRPr="003C3342">
        <w:t xml:space="preserve">envelope calculations, based on studies of closely related species in nearby communities, indicate nectar production increases total reproductive investment by ~20% for </w:t>
      </w:r>
      <w:del w:id="1262" w:author="Daniel Falster" w:date="2017-06-28T22:35:00Z">
        <w:r w:rsidRPr="003C3342" w:rsidDel="00DF0E4D">
          <w:rPr>
            <w:i/>
          </w:rPr>
          <w:delText xml:space="preserve">Grevillea </w:delText>
        </w:r>
      </w:del>
      <w:ins w:id="1263" w:author="Daniel Falster" w:date="2017-06-28T22:35:00Z">
        <w:r w:rsidR="00DF0E4D" w:rsidRPr="003C3342">
          <w:rPr>
            <w:i/>
          </w:rPr>
          <w:t>G</w:t>
        </w:r>
        <w:r w:rsidR="00DF0E4D">
          <w:rPr>
            <w:i/>
          </w:rPr>
          <w:t>.</w:t>
        </w:r>
        <w:r w:rsidR="00DF0E4D" w:rsidRPr="003C3342">
          <w:rPr>
            <w:i/>
          </w:rPr>
          <w:t xml:space="preserve"> </w:t>
        </w:r>
      </w:ins>
      <w:r w:rsidRPr="003C3342">
        <w:rPr>
          <w:i/>
        </w:rPr>
        <w:t>speciosa</w:t>
      </w:r>
      <w:r w:rsidRPr="003C3342">
        <w:t xml:space="preserve">, 10% for </w:t>
      </w:r>
      <w:del w:id="1264" w:author="Daniel Falster" w:date="2017-06-28T22:35:00Z">
        <w:r w:rsidRPr="003C3342" w:rsidDel="00DF0E4D">
          <w:rPr>
            <w:i/>
          </w:rPr>
          <w:delText xml:space="preserve">Hakea </w:delText>
        </w:r>
      </w:del>
      <w:ins w:id="1265" w:author="Daniel Falster" w:date="2017-06-28T22:35:00Z">
        <w:r w:rsidR="00DF0E4D" w:rsidRPr="003C3342">
          <w:rPr>
            <w:i/>
          </w:rPr>
          <w:t>H</w:t>
        </w:r>
        <w:r w:rsidR="00DF0E4D">
          <w:rPr>
            <w:i/>
          </w:rPr>
          <w:t>.</w:t>
        </w:r>
        <w:r w:rsidR="00DF0E4D" w:rsidRPr="003C3342">
          <w:rPr>
            <w:i/>
          </w:rPr>
          <w:t xml:space="preserve"> </w:t>
        </w:r>
      </w:ins>
      <w:r w:rsidRPr="003C3342">
        <w:rPr>
          <w:i/>
        </w:rPr>
        <w:t>teretifolia</w:t>
      </w:r>
      <w:r w:rsidRPr="003C3342">
        <w:t xml:space="preserve">, and well under 5% for </w:t>
      </w:r>
      <w:del w:id="1266" w:author="Daniel Falster" w:date="2017-06-28T22:35:00Z">
        <w:r w:rsidR="004141F1" w:rsidDel="00DF0E4D">
          <w:rPr>
            <w:i/>
          </w:rPr>
          <w:delText xml:space="preserve">Grevillea </w:delText>
        </w:r>
      </w:del>
      <w:ins w:id="1267" w:author="Daniel Falster" w:date="2017-06-28T22:35:00Z">
        <w:r w:rsidR="00DF0E4D">
          <w:rPr>
            <w:i/>
          </w:rPr>
          <w:t xml:space="preserve">G. </w:t>
        </w:r>
      </w:ins>
      <w:r w:rsidR="004141F1">
        <w:rPr>
          <w:i/>
        </w:rPr>
        <w:t xml:space="preserve">buxifolia </w:t>
      </w:r>
      <w:r w:rsidR="004141F1" w:rsidRPr="00DF0E4D">
        <w:t xml:space="preserve">and </w:t>
      </w:r>
      <w:del w:id="1268" w:author="Daniel Falster" w:date="2017-06-28T22:35:00Z">
        <w:r w:rsidR="004141F1" w:rsidDel="00DF0E4D">
          <w:rPr>
            <w:i/>
          </w:rPr>
          <w:delText xml:space="preserve">Banksia </w:delText>
        </w:r>
      </w:del>
      <w:ins w:id="1269" w:author="Daniel Falster" w:date="2017-06-28T22:35:00Z">
        <w:r w:rsidR="00DF0E4D">
          <w:rPr>
            <w:i/>
          </w:rPr>
          <w:t xml:space="preserve">B. </w:t>
        </w:r>
      </w:ins>
      <w:r w:rsidR="004141F1">
        <w:rPr>
          <w:i/>
        </w:rPr>
        <w:t>ericifolia</w:t>
      </w:r>
      <w:r w:rsidR="00A27D81">
        <w:t>. Accounting for nectar production in our study would have the effect of</w:t>
      </w:r>
      <w:r>
        <w:t xml:space="preserve"> increasing pollen-attraction costs (both successful and discarded) relative to provisioning costs </w:t>
      </w:r>
      <w:r>
        <w:fldChar w:fldCharType="begin"/>
      </w:r>
      <w:r>
        <w:instrText xml:space="preserve"> ADDIN ZOTERO_ITEM CSL_CITATION {"citationID":"5BLZ0OYx","properties":{"formattedCitation":"{\\rtf (Pyke 1983; Pyke {\\i{}et al.} 1993; Lloyd {\\i{}et al.} 2002)}","plainCitation":"(Pyke 1983; Pyke et al. 1993; Lloyd et al. 2002)"},"citationItems":[{"id":832,"uris":["http://zotero.org/users/503753/items/Q5HC8PUE"],"uri":["http://zotero.org/users/503753/items/Q5HC8PUE"],"itemData":{"id":832,"type":"article-journal","title":"Seasonal pattern of abundance of honeyeaters and their resources in heathland areas near Sydney","container-title":"Australian Journal of Ecology","page":"217–233","volume":"8","issue":"3","source":"Wiley Online Library","abstract":"Abundances of honeyeaters, flowers and flying insects, the daily nectar-energy production per flower and the average size of flying insects were estimated every three weeks for circles of radius 20 m located in three heathland areas near Sydney. Seasonal fluctuations in honeyeater density showed no apparent relationship with seasonal fluctuations in nectar-energy productivity or in biomass of flying insects. Variation between circles in honeyeater density was also unrelated to spatial variation in energy productivity and insect biomass. The relatively low incidence of nectar-feeding and high incidence of flying exhibited by birds observed during troughs in nectar-energy production suggest that many of these birds are transient and that their density may consequently be unrelated to local conditions.","DOI":"10.1111/j.1442-9993.1983.tb01320.x","ISSN":"1442-9993","language":"en","author":[{"family":"Pyke","given":"Graham H."}],"issued":{"date-parts":[["1983"]]}}},{"id":624,"uris":["http://zotero.org/users/503753/items/IPR3CKDA"],"uri":["http://zotero.org/users/503753/items/IPR3CKDA"],"itemData":{"id":624,"type":"article-journal","title":"Relationship between nectar production and yearly and spatial variation in density and nesting of resident honeyeaters in heathland near Sydney","container-title":"Australian Journal of Ecology","page":"221–229","volume":"18","issue":"2","source":"Wiley Online Library","abstract":"Abstract The maximum density of resident honeyeaters in heathland near Sydney was very similar from one area and year to another, despite large variation in production of nectar-energy. The most likely explanation for this is that density is determined by the spacing behaviour of birds rather than by nectar production or other factors. Within years, nesting by these residents was positively correlated with temporal variation in production of nectar-energy and 90% of nesting occurred when the estimated average amount of energy available in the heathland per pair exceeded that required to support parents and young. Most nesting and the highest nectar production consistently occurred between April and July.","DOI":"10.1111/j.1442-9993.1993.tb00446.x","ISSN":"1442-9993","language":"en","author":[{"family":"Pyke","given":"G. H."},{"family":"O'Connor","given":"P. J."},{"family":"Recher","given":"H. F."}],"issued":{"date-parts":[["1993"]]}}},{"id":750,"uris":["http://zotero.org/users/503753/items/MPNXCQJS"],"uri":["http://zotero.org/users/503753/items/MPNXCQJS"],"itemData":{"id":750,"type":"article-journal","title":"A rapid and accurate visual assessment of nectar production can reveal patterns of temporal variation in &lt;i&gt;Banksia ericifolia&lt;/i&gt; (Proteaceae)","container-title":"Aust. J. Bot.","page":"595-600","volume":"50","issue":"5","source":"CSIRO Publishing","abstract":"&lt;i&gt;Banksia&lt;/i&gt; species are conspicuous in Australian heathlands and woodlands and provide a major source of nectar for a range of vertebrate and invertebrate pollinators. However, nectar production by &lt;i&gt;Banksia&lt;/i&gt; is difficult to measure because inflorescences comprise large numbers (hundreds to thousands) of tiny flowers. Our aim was to quantify variation in nectar volume among &lt;i&gt;B. ericifolia&lt;/i&gt; L.f. plants, but existing techniques were too time consuming or required destructive sampling of inflorescences. We estimated nectar volume by counting the number and estimating the size of nectar drops on a sample of flowers on each inflorescence. Our technique was fast (10 min per inflorescence) and a highly significant positive relationship was found between visual estimations and direct measures (capillary tubes and micropipettes) of nectar volume (&lt;i&gt;r&lt;/i&gt; = 0.92; &lt;i&gt;P&lt;/i&gt; &amp;#8804;  0.0001). This technique thus provides an alternative to current techniques for measuring nectar volume in plants that have large numbers of small flowers arranged in dense inflorescences. By using this technique, we found significant variation among days in nectar volume produced by each of five &lt;i&gt;B. ericifolia&lt;/i&gt; plants (&lt;i&gt;P&lt;/i&gt; &amp;#8804; 0.02). Furthermore, days of high and low nectar production were synchronised among plants. We concluded that the temporal variation found may be the result of fluctuations in environmental variables, rather than the age of an inflorescence. Indeed, nectar volume was found to be significantly correlated with a range of weather variables including daily maximum temperature (&amp;#0176;C), precipitation (mm), wind speed (km h&lt;sup&gt;&amp;#8211;&lt;/sup&gt;&lt;sup&gt;1&lt;/sup&gt;) and relative humidity (&amp;#37;). However, larger-scale and longer-term studies are needed to adequately examine any relationship between environmental variables and nectar production.","author":[{"family":"Lloyd","given":"Samantha"},{"family":"Ayre","given":"David J."},{"family":"Whelan","given":"Rob. J."}],"issued":{"date-parts":[["2002",1,1]]}}}],"schema":"https://github.com/citation-style-language/schema/raw/master/csl-citation.json"} </w:instrText>
      </w:r>
      <w:r>
        <w:fldChar w:fldCharType="separate"/>
      </w:r>
      <w:r w:rsidR="00A231E0" w:rsidRPr="00A231E0">
        <w:rPr>
          <w:rFonts w:cs="Times New Roman"/>
        </w:rPr>
        <w:t xml:space="preserve">(Pyke 1983; Pyke </w:t>
      </w:r>
      <w:r w:rsidR="00A231E0" w:rsidRPr="00A231E0">
        <w:rPr>
          <w:rFonts w:cs="Times New Roman"/>
          <w:i/>
          <w:iCs/>
        </w:rPr>
        <w:t>et al.</w:t>
      </w:r>
      <w:r w:rsidR="00A231E0" w:rsidRPr="00A231E0">
        <w:rPr>
          <w:rFonts w:cs="Times New Roman"/>
        </w:rPr>
        <w:t xml:space="preserve"> 1993; Lloyd </w:t>
      </w:r>
      <w:r w:rsidR="00A231E0" w:rsidRPr="00A231E0">
        <w:rPr>
          <w:rFonts w:cs="Times New Roman"/>
          <w:i/>
          <w:iCs/>
        </w:rPr>
        <w:t>et al.</w:t>
      </w:r>
      <w:r w:rsidR="00A231E0" w:rsidRPr="00A231E0">
        <w:rPr>
          <w:rFonts w:cs="Times New Roman"/>
        </w:rPr>
        <w:t xml:space="preserve"> 2002)</w:t>
      </w:r>
      <w:r>
        <w:fldChar w:fldCharType="end"/>
      </w:r>
      <w:r>
        <w:t>.</w:t>
      </w:r>
    </w:p>
    <w:p w14:paraId="4BE9589D" w14:textId="0E56CE35" w:rsidR="004C4F4A" w:rsidRDefault="004C4F4A" w:rsidP="004C4F4A">
      <w:r>
        <w:t>Are</w:t>
      </w:r>
      <w:r w:rsidRPr="003C3342">
        <w:t xml:space="preserve"> dry </w:t>
      </w:r>
      <w:r>
        <w:t>masses</w:t>
      </w:r>
      <w:r w:rsidRPr="003C3342">
        <w:t xml:space="preserve"> the best measure</w:t>
      </w:r>
      <w:r>
        <w:t>s</w:t>
      </w:r>
      <w:r w:rsidRPr="003C3342">
        <w:t xml:space="preserve"> of expenditure, especially in a community growing on soils known to be very low in P </w:t>
      </w:r>
      <w:r>
        <w:fldChar w:fldCharType="begin"/>
      </w:r>
      <w:r>
        <w:instrText xml:space="preserve"> ADDIN ZOTERO_ITEM CSL_CITATION {"citationID":"2jj76ufjke","properties":{"formattedCitation":"(Beadle 1968)","plainCitation":"(Beadle 1968)"},"citationItems":[{"id":2002,"uris":["http://zotero.org/users/503753/items/RUNIXWCU"],"uri":["http://zotero.org/users/503753/items/RUNIXWCU"],"itemData":{"id":2002,"type":"article-journal","title":"Some aspects of the ecology and physiology of Australian xeromorphic plants.","container-title":"Australian Journal of Science","page":"348-355","volume":"30","issue":"9","author":[{"family":"Beadle","given":"N. C. W."}],"issued":{"date-parts":[["1968"]]}}}],"schema":"https://github.com/citation-style-language/schema/raw/master/csl-citation.json"} </w:instrText>
      </w:r>
      <w:r>
        <w:fldChar w:fldCharType="separate"/>
      </w:r>
      <w:r w:rsidR="00A231E0" w:rsidRPr="00A231E0">
        <w:rPr>
          <w:rFonts w:cs="Times New Roman"/>
        </w:rPr>
        <w:t>(Beadle 1968)</w:t>
      </w:r>
      <w:r>
        <w:fldChar w:fldCharType="end"/>
      </w:r>
      <w:r w:rsidRPr="003C3342">
        <w:t xml:space="preserve">? Previous studies indicate </w:t>
      </w:r>
      <w:r>
        <w:t xml:space="preserve">that using </w:t>
      </w:r>
      <w:r w:rsidR="001718E5">
        <w:t xml:space="preserve">the concentration of </w:t>
      </w:r>
      <w:r>
        <w:t xml:space="preserve">a limiting mineral </w:t>
      </w:r>
      <w:r w:rsidRPr="003C3342">
        <w:t>nutrient</w:t>
      </w:r>
      <w:r>
        <w:t xml:space="preserve"> to calculate nutrient allocations may be a better measure of a plant’s allocation choices</w:t>
      </w:r>
      <w:r w:rsidRPr="003C3342">
        <w:t xml:space="preserve"> </w:t>
      </w:r>
      <w:r w:rsidRPr="003C3342">
        <w:fldChar w:fldCharType="begin"/>
      </w:r>
      <w:r w:rsidRPr="003C3342">
        <w:instrText xml:space="preserve"> ADDIN ZOTERO_ITEM CSL_CITATION {"citationID":"l83CdYgR","properties":{"formattedCitation":"{\\rtf (Reekie &amp; Bazzaz 1987b; Ashman 1994; Rosenheim {\\i{}et al.} 2014)}","plainCitation":"(Reekie &amp; Bazzaz 1987b; Ashman 1994; Rosenheim et al. 2014)"},"citationItems":[{"id":657,"uris":["http://zotero.org/users/503753/items/JEW23DZA"],"uri":["http://zotero.org/users/503753/items/JEW23DZA"],"itemData":{"id":657,"type":"article-journal","title":"Reproductive effort in plants. 2. Does carbon reflect the allocation of other resources?","container-title":"The American Naturalist","page":"897-906","volume":"129","issue":"6","abstract":"The assessment of reproductive effort (RE) in plants has been hampered by the uncertainty about which resource should be used as the currency to evaluate resource-allocation patterns. In this paper, we argue that carbon, because of its important energetic role in plants, tends to integrate the allocation patterns of other resources and can therefore be used as a common currency to assess allocation patterns. We show that the respiratory cost of plant growth in Agropyron repens increases as the concentration of nitrogen and phosphorus in the tissue increases. Furthermore, the respiratory cost per unit of nutrient generally increases as these nutrients become less available. This means not only that carbon allocation tends to reflect the distribution of other nutrients, but also that the allocation of carbon tends to be biased toward that of the most limiting resources. The second point is particularly important because the concept of resource allocation is relevant in life history studies only if resources are limiting growth. This bias in the allocation of carbon is reflected in the convergence at low levels of applied nitrogen of RE calculated in terms of total carbon (biomass plus respiratory carbon) and that calculated in terms of nitrogen. In our experiments, the overall rank correlation between RE calculated in terms of carbon and nitrogen across various genotypes and resource treatments was 0.804. Convergence was not evident between reproductive efforts calculated in terms of carbon and phosphorus, probably because phosphorus was not a seriously limiting factor in these experiments. However, the overall rank correlation between carbon- and phosphorus-based measures of RE was still high (0.900), suggesting that even when phosphorus is not limiting, carbon is an adequate measure of phosphorus allocation.","ISSN":"00030147","note":"ArticleType: research-article / Full publication date: Jun., 1987 / Copyright © 1987 The University of Chicago Press","author":[{"family":"Reekie","given":"E. G."},{"family":"Bazzaz","given":"F. A."}],"issued":{"date-parts":[["1987",6,1]]}}},{"id":1029,"uris":["http://zotero.org/users/503753/items/V3PDRZ3P"],"uri":["http://zotero.org/users/503753/items/V3PDRZ3P"],"itemData":{"id":1029,"type":"article-journal","title":"Reproductive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Pr="003C3342">
        <w:fldChar w:fldCharType="separate"/>
      </w:r>
      <w:r w:rsidR="00A231E0" w:rsidRPr="00A231E0">
        <w:rPr>
          <w:rFonts w:cs="Times New Roman"/>
        </w:rPr>
        <w:t xml:space="preserve">(Reekie &amp; Bazzaz 1987b; Ashman 1994; Rosenheim </w:t>
      </w:r>
      <w:r w:rsidR="00A231E0" w:rsidRPr="00A231E0">
        <w:rPr>
          <w:rFonts w:cs="Times New Roman"/>
          <w:i/>
          <w:iCs/>
        </w:rPr>
        <w:t>et al.</w:t>
      </w:r>
      <w:r w:rsidR="00A231E0" w:rsidRPr="00A231E0">
        <w:rPr>
          <w:rFonts w:cs="Times New Roman"/>
        </w:rPr>
        <w:t xml:space="preserve"> 2014)</w:t>
      </w:r>
      <w:r w:rsidRPr="003C3342">
        <w:fldChar w:fldCharType="end"/>
      </w:r>
      <w:r w:rsidRPr="003C3342">
        <w:t xml:space="preserve">, but also that all currencies yield similar results. </w:t>
      </w:r>
      <w:r>
        <w:t>For example, nectar production</w:t>
      </w:r>
      <w:r w:rsidR="00AE2EC8">
        <w:t>, in comparison to reproductive tissues such as seeds,</w:t>
      </w:r>
      <w:r>
        <w:t xml:space="preserve"> might seem relatively less expensive</w:t>
      </w:r>
      <w:r w:rsidR="00AE2EC8">
        <w:t>,</w:t>
      </w:r>
      <w:r>
        <w:t xml:space="preserve"> in units of P than in units of </w:t>
      </w:r>
      <w:r w:rsidR="00AE2EC8">
        <w:t xml:space="preserve">dry </w:t>
      </w:r>
      <w:del w:id="1270" w:author="Daniel Falster" w:date="2017-06-28T10:55:00Z">
        <w:r w:rsidR="00AE2EC8" w:rsidDel="00AA46FF">
          <w:delText>weight</w:delText>
        </w:r>
      </w:del>
      <w:ins w:id="1271" w:author="Daniel Falster" w:date="2017-06-28T10:55:00Z">
        <w:r w:rsidR="00AA46FF">
          <w:t>mass</w:t>
        </w:r>
      </w:ins>
      <w:r w:rsidR="00AE2EC8">
        <w:t xml:space="preserve"> or </w:t>
      </w:r>
      <w:del w:id="1272" w:author="Daniel Falster" w:date="2017-06-28T10:59:00Z">
        <w:r w:rsidR="00AE2EC8" w:rsidDel="00AA46FF">
          <w:delText>energy</w:delText>
        </w:r>
      </w:del>
      <w:ins w:id="1273" w:author="Daniel Falster" w:date="2017-06-28T10:59:00Z">
        <w:r w:rsidR="00AA46FF">
          <w:t>mass</w:t>
        </w:r>
      </w:ins>
      <w:r>
        <w:t xml:space="preserve">, potentially relevant for a community growing on low P soils. </w:t>
      </w:r>
      <w:r w:rsidRPr="003C3342">
        <w:t xml:space="preserve">This is a direction for future investigations. </w:t>
      </w:r>
    </w:p>
    <w:p w14:paraId="7B13F351" w14:textId="136D6B13" w:rsidR="00FF1706" w:rsidRDefault="00FF1706" w:rsidP="00FF1706">
      <w:r>
        <w:t xml:space="preserve">A persistent issue in assessing reproductive costs is that </w:t>
      </w:r>
      <w:r w:rsidRPr="003C3342">
        <w:t>some green reproductive tissues are known to photosynthesize</w:t>
      </w:r>
      <w:r>
        <w:t xml:space="preserve"> </w:t>
      </w:r>
      <w:r>
        <w:fldChar w:fldCharType="begin"/>
      </w:r>
      <w:r>
        <w:instrText xml:space="preserve"> ADDIN ZOTERO_ITEM CSL_CITATION {"citationID":"cJGeGJZK","properties":{"formattedCitation":"(Cohen 1976; Reekie &amp; Bazzaz 1987a; Wesselingh 2007)","plainCitation":"(Cohen 1976; Reekie &amp; Bazzaz 1987a; Wesselingh 2007)"},"citationItems":[{"id":195,"uris":["http://zotero.org/users/503753/items/5CGQQ4RC"],"uri":["http://zotero.org/users/503753/items/5CGQQ4RC"],"itemData":{"id":195,"type":"article-journal","title":"The optimal timing of reproduction","container-title":"The American Naturalist","page":"801","volume":"110","issue":"975","source":"CrossRef","DOI":"10.1086/283103","ISSN":"0003-0147, 1537-5323","author":[{"family":"Cohen","given":"Dan"}],"issued":{"date-parts":[["1976",1]]}}},{"id":342,"uris":["http://zotero.org/users/503753/items/9GG7BN3A"],"uri":["http://zotero.org/users/503753/items/9GG7BN3A"],"itemData":{"id":342,"type":"article-journal","title":"Reproductive effort in plants. 1. Carbon allocation to reproduction","container-title":"The American Naturalist","page":"876-896","volume":"129","issue":"6","abstract":"Reproductive effort, or the proportion of an organism's resources allocated to reproduction, is a crucial aspect of an organism's life history; the optimal allocation of resources to reproduction in different environments has been the subject of much theorizing. Adequate tests of these theories have been hampered by the difficulties involved in assessing reproductive effort. In this paper, we address the problem of determining which structures and activities should be considered part of reproduction, using Agropyron repens as the experimental material. We approached the problem by first determining the structures and activities necessary for vegetative growth and then determining reproductive structures and activities by subtraction. Using carbon as the currency of allocation, we defined vegetative growth as those structures directly involved in the capture of carbon (i.e., leaves) plus all necessary support structures and activities. The necessary support structures and activities were determined by comparison with vegetative plants grown under similar conditions. Reproduction in A. repens involves not only the production of flowering and fruiting structures, but also the production of a substantial amount of stem material, the loss of carbon through respiration, and carbon gain through photosynthesis. Reproductive photosynthesis includes both direct photosynthesis by the reproductive structures and reproductive enhancement of leaf photosynthesis. Simple measures of reproductive effort based on biomass allocation to flowering and fruiting structures do not adequately reflect carbon allocation to reproduction since there is both genotypic and environmentally induced variation among plants in the amount of reproductive stem material and in the ability to compensate for the cost of reproduction through reproductive photosynthesis.","ISSN":"00030147","note":"ArticleType: research-article / Full publication date: Jun., 1987 / Copyright © 1987 The University of Chicago Press","author":[{"family":"Reekie","given":"E. G."},{"family":"Bazzaz","given":"F. A."}],"issued":{"date-parts":[["1987",6,1]]}}},{"id":1832,"uris":["http://zotero.org/users/503753/items/TCVS77JZ"],"uri":["http://zotero.org/users/503753/items/TCVS77JZ"],"itemData":{"id":1832,"type":"article-journal","title":"Pollen limitation meets resource allocation: towards a comprehensive methodology","container-title":"The New Phytologist","page":"26-37","volume":"174","issue":"1","source":"PubMed","abstract":"The standard method of measuring pollen limitation is to add pollen to a number of flowers, preferably to a whole plant, and to compare fruit and seed set with that of naturally pollinated flowers on other plants. In 25 yr of research, this method has yielded valuable data, but it is difficult to use in large plants. This has caused a bias in the available data towards smaller, herbaceous plants with relatively few flowers. I argue that, in order to widen our knowledge of how pollen limitation affects plants, we should go beyond whole-plant pollen addition and change our concept of how a flowering plant functions. The traditional method does not take into account the variation in and dynamics of resource allocation and pollen availability. The concept of integrated physiological units (IPUs) does, but, although it has been applied to pollination biology, it has not received the attention it deserves. I use this article to present its merits again, to propose a step-by-step methodology for studying pollen limitation, and to examine factors influencing possible plant strategies.","DOI":"10.1111/j.1469-8137.2007.01997.x","ISSN":"0028-646X","note":"PMID: 17335494","shortTitle":"Pollen limitation meets resource allocation","journalAbbreviation":"New Phytol.","language":"eng","author":[{"family":"Wesselingh","given":"Renate A."}],"issued":{"date-parts":[["2007"]]}}}],"schema":"https://github.com/citation-style-language/schema/raw/master/csl-citation.json"} </w:instrText>
      </w:r>
      <w:r>
        <w:fldChar w:fldCharType="separate"/>
      </w:r>
      <w:r w:rsidR="00A231E0" w:rsidRPr="00A231E0">
        <w:rPr>
          <w:rFonts w:cs="Times New Roman"/>
        </w:rPr>
        <w:t>(Cohen 1976; Reekie &amp; Bazzaz 1987a; Wesselingh 2007)</w:t>
      </w:r>
      <w:r>
        <w:fldChar w:fldCharType="end"/>
      </w:r>
      <w:r>
        <w:t>. It can be argued that their dry mass is not a fair measure of cost, with some of it being paid back from their own photosynthesis. Against this, it can be argued that all the plant's photosynthesis should be considered a common pool of resource, and dry mass of different parts fairly reflects the relative allocation to different activities</w:t>
      </w:r>
      <w:r w:rsidR="00AE2EC8">
        <w:t xml:space="preserve"> and tissue functions</w:t>
      </w:r>
      <w:r>
        <w:t xml:space="preserve">. We have adopted this second view. </w:t>
      </w:r>
    </w:p>
    <w:p w14:paraId="476A7139" w14:textId="0AB49977" w:rsidR="00FF1706" w:rsidRPr="008A6743" w:rsidRDefault="00FF1706" w:rsidP="00FF1706">
      <w:pPr>
        <w:rPr>
          <w:color w:val="000000" w:themeColor="text1"/>
        </w:rPr>
      </w:pPr>
      <w:r>
        <w:rPr>
          <w:color w:val="000000" w:themeColor="text1"/>
        </w:rPr>
        <w:t>T</w:t>
      </w:r>
      <w:r w:rsidRPr="008A6743">
        <w:rPr>
          <w:color w:val="000000" w:themeColor="text1"/>
        </w:rPr>
        <w:t>his dataset</w:t>
      </w:r>
      <w:r>
        <w:rPr>
          <w:color w:val="000000" w:themeColor="text1"/>
        </w:rPr>
        <w:t xml:space="preserve"> does not address </w:t>
      </w:r>
      <w:r w:rsidRPr="008A6743">
        <w:rPr>
          <w:color w:val="000000" w:themeColor="text1"/>
        </w:rPr>
        <w:t xml:space="preserve">other known factors that </w:t>
      </w:r>
      <w:r>
        <w:rPr>
          <w:color w:val="000000" w:themeColor="text1"/>
        </w:rPr>
        <w:t>may</w:t>
      </w:r>
      <w:r w:rsidRPr="008A6743">
        <w:rPr>
          <w:color w:val="000000" w:themeColor="text1"/>
        </w:rPr>
        <w:t xml:space="preserve"> contribute to low seedset in this system, including pollen-limitation </w:t>
      </w:r>
      <w:r w:rsidRPr="008A6743">
        <w:rPr>
          <w:color w:val="000000" w:themeColor="text1"/>
        </w:rPr>
        <w:fldChar w:fldCharType="begin"/>
      </w:r>
      <w:r>
        <w:rPr>
          <w:color w:val="000000" w:themeColor="text1"/>
        </w:rPr>
        <w:instrText xml:space="preserve"> ADDIN ZOTERO_ITEM CSL_CITATION {"citationID":"i3n04fj1r","properties":{"formattedCitation":"(Burd 2008, 2016)","plainCitation":"(Burd 2008, 2016)"},"citationItems":[{"id":797,"uris":["http://zotero.org/users/503753/items/NXNQGRR6"],"uri":["http://zotero.org/users/503753/items/NXNQGRR6"],"itemData":{"id":797,"type":"article-journal","title":"The Haig</w:instrText>
      </w:r>
      <w:r>
        <w:rPr>
          <w:rFonts w:ascii="Cambria Math" w:hAnsi="Cambria Math" w:cs="Cambria Math"/>
          <w:color w:val="000000" w:themeColor="text1"/>
        </w:rPr>
        <w:instrText>‐</w:instrText>
      </w:r>
      <w:r>
        <w:rPr>
          <w:color w:val="000000" w:themeColor="text1"/>
        </w:rPr>
        <w:instrText>Westoby model revisited.","container-title":"The American Naturalist","page":"400-404","volume":"171","issue":"3","source":"JSTOR","abstract":"Abstract: The Haig</w:instrText>
      </w:r>
      <w:r>
        <w:rPr>
          <w:rFonts w:ascii="Cambria Math" w:hAnsi="Cambria Math" w:cs="Cambria Math"/>
          <w:color w:val="000000" w:themeColor="text1"/>
        </w:rPr>
        <w:instrText>‐</w:instrText>
      </w:r>
      <w:r>
        <w:rPr>
          <w:color w:val="000000" w:themeColor="text1"/>
        </w:rPr>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Pr>
          <w:rFonts w:ascii="Cambria Math" w:hAnsi="Cambria Math" w:cs="Cambria Math"/>
          <w:color w:val="000000" w:themeColor="text1"/>
        </w:rPr>
        <w:instrText>‐</w:instrText>
      </w:r>
      <w:r>
        <w:rPr>
          <w:color w:val="000000" w:themeColor="text1"/>
        </w:rPr>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Pr>
          <w:rFonts w:ascii="Cambria Math" w:hAnsi="Cambria Math" w:cs="Cambria Math"/>
          <w:color w:val="000000" w:themeColor="text1"/>
        </w:rPr>
        <w:instrText>‐</w:instrText>
      </w:r>
      <w:r>
        <w:rPr>
          <w:color w:val="000000" w:themeColor="text1"/>
        </w:rPr>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Pr>
          <w:rFonts w:ascii="Cambria Math" w:hAnsi="Cambria Math" w:cs="Cambria Math"/>
          <w:color w:val="000000" w:themeColor="text1"/>
        </w:rPr>
        <w:instrText>‐</w:instrText>
      </w:r>
      <w:r>
        <w:rPr>
          <w:color w:val="000000" w:themeColor="text1"/>
        </w:rPr>
        <w:instrText xml:space="preserve">analyses of pollen limitation; the second remains to be examined.","DOI":"10.1086/527499","ISSN":"0003-0147","journalAbbreviation":"The American Naturalist","author":[{"family":"Burd","given":"Martin"}],"issued":{"date-parts":[["2008",3,1]]}}},{"id":1828,"uris":["http://zotero.org/users/503753/items/F3RBRQWJ"],"uri":["http://zotero.org/users/503753/items/F3RBRQWJ"],"itemData":{"id":1828,"type":"article-journal","title":"Pollen Limitation Is Common-Should It Be?","container-title":"The American Naturalist","page":"388-396","volume":"187","issue":"3","source":"PubMed","abstract":"Although several meta-analyses have indicated that pollen limitation of seed output is widespread and often severe in flowering plants, a theoretical model of Rosenheim et al. published in 2014 predicts otherwise. Their predictions of infrequent pollen limitation were based on estimated ratios between prefertilization and postfertilization costs that are likely to be unrealistically low and on an assumption about variance in ovule fertilization among plants that is likely to be unrealistically narrow. I show that the predictions of the model of Rosenheim et al. are sensitive to these assumptions. In particular, more realistic distributions of pollination variation yield predictions that are in better accord with empirical data. Pervasive pollen limitation therefore remains unsurprising, although the extent of lifetime pollen limitation remains an important frontier for research.","DOI":"10.1086/684848","ISSN":"1537-5323","note":"PMID: 26913950","journalAbbreviation":"Am. Nat.","language":"eng","author":[{"family":"Burd","given":"Martin"}],"issued":{"date-parts":[["2016",3]]}}}],"schema":"https://github.com/citation-style-language/schema/raw/master/csl-citation.json"} </w:instrText>
      </w:r>
      <w:r w:rsidRPr="008A6743">
        <w:rPr>
          <w:color w:val="000000" w:themeColor="text1"/>
        </w:rPr>
        <w:fldChar w:fldCharType="separate"/>
      </w:r>
      <w:r w:rsidR="00A231E0" w:rsidRPr="00A231E0">
        <w:rPr>
          <w:rFonts w:cs="Times New Roman"/>
        </w:rPr>
        <w:t>(Burd 2008, 2016)</w:t>
      </w:r>
      <w:r w:rsidRPr="008A6743">
        <w:rPr>
          <w:color w:val="000000" w:themeColor="text1"/>
        </w:rPr>
        <w:fldChar w:fldCharType="end"/>
      </w:r>
      <w:r w:rsidRPr="008A6743">
        <w:rPr>
          <w:color w:val="000000" w:themeColor="text1"/>
        </w:rPr>
        <w:t xml:space="preserve"> and environmental stochasticity. Insufficient pollen receipt may certainly be contributing to the patterns observed, but given recent theoretical treatments that suggest pollen-limitation should be more severe among </w:t>
      </w:r>
      <w:del w:id="1274" w:author="L. Harder" w:date="2017-06-28T10:45:00Z">
        <w:r w:rsidRPr="008A6743">
          <w:rPr>
            <w:color w:val="000000" w:themeColor="text1"/>
          </w:rPr>
          <w:delText>parental</w:delText>
        </w:r>
      </w:del>
      <w:ins w:id="1275" w:author="L. Harder" w:date="2017-06-28T10:45:00Z">
        <w:r w:rsidR="00796D33">
          <w:rPr>
            <w:color w:val="000000" w:themeColor="text1"/>
          </w:rPr>
          <w:t>maternal</w:t>
        </w:r>
      </w:ins>
      <w:r w:rsidRPr="008A6743">
        <w:rPr>
          <w:color w:val="000000" w:themeColor="text1"/>
        </w:rPr>
        <w:t xml:space="preserve">-pessimists </w:t>
      </w:r>
      <w:r w:rsidRPr="008A6743">
        <w:rPr>
          <w:color w:val="000000" w:themeColor="text1"/>
        </w:rPr>
        <w:fldChar w:fldCharType="begin"/>
      </w:r>
      <w:r>
        <w:rPr>
          <w:color w:val="000000" w:themeColor="text1"/>
        </w:rPr>
        <w:instrText xml:space="preserve"> ADDIN ZOTERO_ITEM CSL_CITATION {"citationID":"3umh6u8cp","properties":{"formattedCitation":"{\\rtf (Rosenheim {\\i{}et al.} 2014, 2016)}","plainCitation":"(Rosenheim et al. 2014, 2016)"},"citationItems":[{"id":1714,"uris":["http://zotero.org/users/503753/items/WN2ZG9VC"],"uri":["http://zotero.org/users/503753/items/WN2ZG9VC"],"itemData":{"id":1714,"type":"article-journal","title":"Parental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L."}],"issued":{"date-parts":[["2014"]]}}},{"id":1830,"uris":["http://zotero.org/users/503753/items/IEWQVXC6"],"uri":["http://zotero.org/users/503753/items/IEWQVXC6"],"itemData":{"id":1830,"type":"article-journal","title":"Modest pollen limitation of lifetime seed production is in good agreement with modest uncertainty in whole-plant pollen receipt","container-title":"The American Naturalist","page":"397-404","volume":"187","issue":"3","source":"PubMed","abstract":"We recently introduced a model that predicts the degree to which a plant's lifetime seed production may be constrained by unpredictable shortfalls of pollen receipt (\"pollen limitation\"). Burd's comment in this issue criticized our analysis, first by arguing that the empirical literature documents much higher levels of pollen limitation than our model predicts and then suggesting that the apparent discrepancy stemmed from our (1) underestimating the costs of securing a fertilized ovule and (2) assuming too little unpredictability in whole-plant pollen receipt. We reply as follows. First, the empirical literature must be consulted carefully. Burd relies on pollen supplementation experiments performed on parts of plants or on whole plants but during only one reproductive season for polycarpic perennials; in both cases, resource reallocation often leads to gross overestimates of pollen limitation. We comprehensively review pollen limitation estimates that are free of these estimation problems and find strong agreement with our model predictions. Second, although cost estimates for different components of seed production are imprecise, errors are likely to be small relative to the &gt;1,000-fold differences observed across plant species, the primary focus of our article. Finally, contrary to Burd's argument, pollen receipt by entire plants is much more predictable than that by individual flowers because the flower-to-flower variation \"averages out\" when summed across many flowers. Our model uses parameter values that are in broad agreement with the empirical record of modest plant-to-plant variation in pollen receipt and thus predicts the generally modest pollen limitation that is observed in nature.","DOI":"10.1086/684849","ISSN":"1537-5323","note":"PMID: 26913951","journalAbbreviation":"Am. Nat.","language":"eng","author":[{"family":"Rosenheim","given":"Jay A."},{"family":"Williams","given":"Neal M."},{"family":"Schreiber","given":"Sebastian J."},{"family":"Rapp","given":"Joshua M."}],"issued":{"date-parts":[["2016",3]]}}}],"schema":"https://github.com/citation-style-language/schema/raw/master/csl-citation.json"} </w:instrText>
      </w:r>
      <w:r w:rsidRPr="008A6743">
        <w:rPr>
          <w:color w:val="000000" w:themeColor="text1"/>
        </w:rPr>
        <w:fldChar w:fldCharType="separate"/>
      </w:r>
      <w:r w:rsidR="00A231E0" w:rsidRPr="00A231E0">
        <w:rPr>
          <w:rFonts w:cs="Times New Roman"/>
        </w:rPr>
        <w:t xml:space="preserve">(Rosenheim </w:t>
      </w:r>
      <w:r w:rsidR="00A231E0" w:rsidRPr="00A231E0">
        <w:rPr>
          <w:rFonts w:cs="Times New Roman"/>
          <w:i/>
          <w:iCs/>
        </w:rPr>
        <w:t>et al.</w:t>
      </w:r>
      <w:r w:rsidR="00A231E0" w:rsidRPr="00A231E0">
        <w:rPr>
          <w:rFonts w:cs="Times New Roman"/>
        </w:rPr>
        <w:t xml:space="preserve"> 2014, 2016)</w:t>
      </w:r>
      <w:r w:rsidRPr="008A6743">
        <w:rPr>
          <w:color w:val="000000" w:themeColor="text1"/>
        </w:rPr>
        <w:fldChar w:fldCharType="end"/>
      </w:r>
      <w:r w:rsidRPr="008A6743">
        <w:rPr>
          <w:color w:val="000000" w:themeColor="text1"/>
        </w:rPr>
        <w:t xml:space="preserve">, it is unlikely the observed trend of lower seedset among the </w:t>
      </w:r>
      <w:del w:id="1276" w:author="L. Harder" w:date="2017-06-28T10:45:00Z">
        <w:r w:rsidRPr="008A6743">
          <w:rPr>
            <w:color w:val="000000" w:themeColor="text1"/>
          </w:rPr>
          <w:delText>parental</w:delText>
        </w:r>
      </w:del>
      <w:ins w:id="1277" w:author="L. Harder" w:date="2017-06-28T10:45:00Z">
        <w:r w:rsidR="00796D33">
          <w:rPr>
            <w:color w:val="000000" w:themeColor="text1"/>
          </w:rPr>
          <w:t>maternal</w:t>
        </w:r>
      </w:ins>
      <w:r w:rsidRPr="008A6743">
        <w:rPr>
          <w:color w:val="000000" w:themeColor="text1"/>
        </w:rPr>
        <w:t>-optimists is primarily attributable to pollen-limitation. Environmental stochasticity, both in terms of pollen receipt and resources to provision embryos, also select</w:t>
      </w:r>
      <w:r>
        <w:rPr>
          <w:color w:val="000000" w:themeColor="text1"/>
        </w:rPr>
        <w:t>s</w:t>
      </w:r>
      <w:r w:rsidRPr="008A6743">
        <w:rPr>
          <w:color w:val="000000" w:themeColor="text1"/>
        </w:rPr>
        <w:t xml:space="preserve"> for overproduction of embryos in </w:t>
      </w:r>
      <w:del w:id="1278" w:author="L. Harder" w:date="2017-06-28T10:45:00Z">
        <w:r w:rsidRPr="008A6743">
          <w:rPr>
            <w:color w:val="000000" w:themeColor="text1"/>
          </w:rPr>
          <w:delText>parental</w:delText>
        </w:r>
      </w:del>
      <w:ins w:id="1279" w:author="L. Harder" w:date="2017-06-28T10:45:00Z">
        <w:r w:rsidR="00796D33">
          <w:rPr>
            <w:color w:val="000000" w:themeColor="text1"/>
          </w:rPr>
          <w:t>maternal</w:t>
        </w:r>
      </w:ins>
      <w:r w:rsidRPr="008A6743">
        <w:rPr>
          <w:color w:val="000000" w:themeColor="text1"/>
        </w:rPr>
        <w:t xml:space="preserve"> optimists </w:t>
      </w:r>
      <w:r w:rsidRPr="008A6743">
        <w:rPr>
          <w:color w:val="000000" w:themeColor="text1"/>
        </w:rPr>
        <w:fldChar w:fldCharType="begin"/>
      </w:r>
      <w:r w:rsidRPr="008A6743">
        <w:rPr>
          <w:color w:val="000000" w:themeColor="text1"/>
        </w:rPr>
        <w:instrText xml:space="preserve"> ADDIN ZOTERO_ITEM CSL_CITATION {"citationID":"2ojb2oqtgt","properties":{"formattedCitation":"{\\rtf (Haig &amp; Westoby 1988; Rosenheim {\\i{}et al.} 2014)}","plainCitation":"(Haig &amp; Westoby 1988; Rosenheim et al. 2014)"},"citationItems":[{"id":583,"uris":["http://zotero.org/users/503753/items/HF4Q4VVB"],"uri":["http://zotero.org/users/503753/items/HF4Q4VVB"],"itemData":{"id":583,"type":"article-journal","title":"On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Pr="008A6743">
        <w:rPr>
          <w:color w:val="000000" w:themeColor="text1"/>
        </w:rPr>
        <w:fldChar w:fldCharType="separate"/>
      </w:r>
      <w:r w:rsidR="00A231E0" w:rsidRPr="00A231E0">
        <w:rPr>
          <w:rFonts w:cs="Times New Roman"/>
        </w:rPr>
        <w:t xml:space="preserve">(Haig &amp; Westoby 1988; Rosenheim </w:t>
      </w:r>
      <w:r w:rsidR="00A231E0" w:rsidRPr="00A231E0">
        <w:rPr>
          <w:rFonts w:cs="Times New Roman"/>
          <w:i/>
          <w:iCs/>
        </w:rPr>
        <w:t>et al.</w:t>
      </w:r>
      <w:r w:rsidR="00A231E0" w:rsidRPr="00A231E0">
        <w:rPr>
          <w:rFonts w:cs="Times New Roman"/>
        </w:rPr>
        <w:t xml:space="preserve"> 2014)</w:t>
      </w:r>
      <w:r w:rsidRPr="008A6743">
        <w:rPr>
          <w:color w:val="000000" w:themeColor="text1"/>
        </w:rPr>
        <w:fldChar w:fldCharType="end"/>
      </w:r>
      <w:r w:rsidRPr="008A6743">
        <w:rPr>
          <w:color w:val="000000" w:themeColor="text1"/>
        </w:rPr>
        <w:t xml:space="preserve">. </w:t>
      </w:r>
      <w:del w:id="1280" w:author="L. Harder" w:date="2017-06-28T10:45:00Z">
        <w:r>
          <w:rPr>
            <w:color w:val="000000" w:themeColor="text1"/>
          </w:rPr>
          <w:delText>Parental</w:delText>
        </w:r>
      </w:del>
      <w:ins w:id="1281" w:author="L. Harder" w:date="2017-06-28T10:45:00Z">
        <w:r w:rsidR="00796D33">
          <w:rPr>
            <w:color w:val="000000" w:themeColor="text1"/>
          </w:rPr>
          <w:t>Maternal</w:t>
        </w:r>
      </w:ins>
      <w:r>
        <w:rPr>
          <w:color w:val="000000" w:themeColor="text1"/>
        </w:rPr>
        <w:t xml:space="preserve"> optimists</w:t>
      </w:r>
      <w:r w:rsidRPr="008A6743">
        <w:rPr>
          <w:color w:val="000000" w:themeColor="text1"/>
        </w:rPr>
        <w:t xml:space="preserve"> </w:t>
      </w:r>
      <w:r>
        <w:rPr>
          <w:color w:val="000000" w:themeColor="text1"/>
        </w:rPr>
        <w:t xml:space="preserve">are so-named </w:t>
      </w:r>
      <w:r w:rsidRPr="008A6743">
        <w:rPr>
          <w:color w:val="000000" w:themeColor="text1"/>
        </w:rPr>
        <w:t xml:space="preserve">because they are optimistic about the number of ovules they will be able to mature and therefore </w:t>
      </w:r>
      <w:r>
        <w:rPr>
          <w:color w:val="000000" w:themeColor="text1"/>
        </w:rPr>
        <w:t>produce</w:t>
      </w:r>
      <w:r w:rsidRPr="008A6743">
        <w:rPr>
          <w:color w:val="000000" w:themeColor="text1"/>
        </w:rPr>
        <w:t xml:space="preserve"> additional ovules that can be matured when sufficient resources are available </w:t>
      </w:r>
      <w:r w:rsidRPr="008A6743">
        <w:rPr>
          <w:color w:val="000000" w:themeColor="text1"/>
        </w:rPr>
        <w:fldChar w:fldCharType="begin"/>
      </w:r>
      <w:r>
        <w:rPr>
          <w:color w:val="000000" w:themeColor="text1"/>
        </w:rPr>
        <w:instrText xml:space="preserve"> ADDIN ZOTERO_ITEM CSL_CITATION {"citationID":"oR74Yu0g","properties":{"formattedCitation":"{\\rtf (Mock &amp; Forbes 1995; Burd {\\i{}et al.} 2009; Schreiber {\\i{}et al.} 2015; Rosenheim {\\i{}et al.} 2015)}","plainCitation":"(Mock &amp; Forbes 1995; Burd et al. 2009; Schreiber et al. 2015; Rosenheim et al. 2015)"},"citationItems":[{"id":1834,"uris":["http://zotero.org/users/503753/items/ZR62GC6S"],"uri":["http://zotero.org/users/503753/items/ZR62GC6S"],"itemData":{"id":1834,"type":"article-journal","title":"The evolution of parental optimism","container-title":"Trends in Ecology &amp; Evolution","page":"130-134","volume":"10","issue":"3","source":"ScienceDirect","abstract":"In choosing how many offspring to rear per cycle, parents commonly starts with more than they really can afford, then allow/encourage some to die. Multiple incentives for overproduction exist. By creating marginal young, parents may: (1) capitalize when unpredictable resources prove unusually rich; (2) supply these as food or servants for core brood members; and/or (3) have a stock of replacements for any core offspring that either fail to survive or develop poorly.","DOI":"10.1016/S0169-5347(00)89014-X","ISSN":"0169-5347","journalAbbreviation":"Trends in Ecology &amp; Evolution","author":[{"family":"Mock","given":"Douglas W."},{"family":"Forbes","given":"L. Scott"}],"issued":{"date-parts":[["1995",3]]}}},{"id":1892,"uris":["http://zotero.org/users/503753/items/BQ29S2EW"],"uri":["http://zotero.org/users/503753/items/BQ29S2EW"],"itemData":{"id":1892,"type":"article-journal","title":"Ovule number per flower in a world of unpredictable pollination","container-title":"American Journal of Botany","page":"1159-1167","volume":"96","issue":"6","source":"www.amjbot.org","abstract":"The number of ovules per flower varies over several orders of magnitude among angiosperms. Here we consider evidence that stochastic uncertainty in pollen receipt and ovule fertilization has been a selective factor in the evolution of ovule number per flower. We hypothesize that stochastic variation in floral mating success creates an advantage to producing many ovules per flower because a plant will often gain more fitness from occasional abundant seed production in randomly successful flowers than it loses in resource commitment to less successful flowers. Greater statistical dispersion in pollination and fertilization among flowers increases the frequency of windfall success, which should increase the strength of selection for greater ovule number per flower. We therefore looked for evidence of a positive relationship between ovule number per flower and the statistical dispersion of pollen receipt or seed number per flower in a comparative analysis involving 187 angiosperm species. We found strong evidence of such a relationship. Our results support the hypothesis that unpredictable variation in mating success at the floral level has been a factor in the evolution of ovule packaging in angiosperms.","DOI":"10.3732/ajb.0800183","ISSN":"0002-9122, 1537-2197","note":"PMID: 21628266","journalAbbreviation":"Am. J. Bot.","language":"en","author":[{"family":"Burd","given":"Martin"},{"family":"Ashman","given":"Tia-Lynn"},{"family":"Campbell","given":"Diane R."},{"family":"Dudash","given":"Michele R."},{"family":"Johnston","given":"Mark O."},{"family":"Knight","given":"Tiffany M."},{"family":"Mazer","given":"Susan J."},{"family":"Mitchell","given":"Randall J."},{"family":"Steets","given":"Janette A."},{"family":"Vamosi","given":"Jana C."}],"issued":{"date-parts":[["2009",6,1]]}}},{"id":161,"uris":["http://zotero.org/users/503753/items/4HB47WDX"],"uri":["http://zotero.org/users/503753/items/4HB47WDX"],"itemData":{"id":161,"type":"article-journal","title":"Evolutionary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Pr="008A6743">
        <w:rPr>
          <w:color w:val="000000" w:themeColor="text1"/>
        </w:rPr>
        <w:fldChar w:fldCharType="separate"/>
      </w:r>
      <w:r w:rsidR="00A231E0" w:rsidRPr="00A231E0">
        <w:rPr>
          <w:rFonts w:cs="Times New Roman"/>
        </w:rPr>
        <w:t xml:space="preserve">(Mock &amp; Forbes 1995; Burd </w:t>
      </w:r>
      <w:r w:rsidR="00A231E0" w:rsidRPr="00A231E0">
        <w:rPr>
          <w:rFonts w:cs="Times New Roman"/>
          <w:i/>
          <w:iCs/>
        </w:rPr>
        <w:t>et al.</w:t>
      </w:r>
      <w:r w:rsidR="00A231E0" w:rsidRPr="00A231E0">
        <w:rPr>
          <w:rFonts w:cs="Times New Roman"/>
        </w:rPr>
        <w:t xml:space="preserve"> 2009; Schreiber </w:t>
      </w:r>
      <w:r w:rsidR="00A231E0" w:rsidRPr="00A231E0">
        <w:rPr>
          <w:rFonts w:cs="Times New Roman"/>
          <w:i/>
          <w:iCs/>
        </w:rPr>
        <w:t>et al.</w:t>
      </w:r>
      <w:r w:rsidR="00A231E0" w:rsidRPr="00A231E0">
        <w:rPr>
          <w:rFonts w:cs="Times New Roman"/>
        </w:rPr>
        <w:t xml:space="preserve"> 2015; Rosenheim </w:t>
      </w:r>
      <w:r w:rsidR="00A231E0" w:rsidRPr="00A231E0">
        <w:rPr>
          <w:rFonts w:cs="Times New Roman"/>
          <w:i/>
          <w:iCs/>
        </w:rPr>
        <w:t>et al.</w:t>
      </w:r>
      <w:r w:rsidR="00A231E0" w:rsidRPr="00A231E0">
        <w:rPr>
          <w:rFonts w:cs="Times New Roman"/>
        </w:rPr>
        <w:t xml:space="preserve"> 2015)</w:t>
      </w:r>
      <w:r w:rsidRPr="008A6743">
        <w:rPr>
          <w:color w:val="000000" w:themeColor="text1"/>
        </w:rPr>
        <w:fldChar w:fldCharType="end"/>
      </w:r>
      <w:r w:rsidRPr="008A6743">
        <w:rPr>
          <w:color w:val="000000" w:themeColor="text1"/>
        </w:rPr>
        <w:t xml:space="preserve">. </w:t>
      </w:r>
    </w:p>
    <w:p w14:paraId="5DC4147A" w14:textId="77777777" w:rsidR="00FF1706" w:rsidRDefault="00FF1706" w:rsidP="00FF1706">
      <w:pPr>
        <w:pStyle w:val="Heading2"/>
      </w:pPr>
      <w:r>
        <w:t>Conclusions</w:t>
      </w:r>
    </w:p>
    <w:p w14:paraId="46527BD0" w14:textId="42C38A36" w:rsidR="00FF1706" w:rsidRDefault="00FF1706" w:rsidP="00FF1706">
      <w:r w:rsidRPr="003C3342">
        <w:t xml:space="preserve">In summary, the correlations observed in our study indicate that seed size, </w:t>
      </w:r>
      <w:r>
        <w:t>ovule</w:t>
      </w:r>
      <w:r w:rsidRPr="003C3342">
        <w:t xml:space="preserve"> production</w:t>
      </w:r>
      <w:r>
        <w:t xml:space="preserve"> versus seed production</w:t>
      </w:r>
      <w:r w:rsidRPr="003C3342">
        <w:t xml:space="preserve">, and the magnitude of specific </w:t>
      </w:r>
      <w:r>
        <w:t xml:space="preserve">reproductive tissue pools </w:t>
      </w:r>
      <w:r w:rsidRPr="003C3342">
        <w:t xml:space="preserve">are coordinated across species. </w:t>
      </w:r>
      <w:r>
        <w:t xml:space="preserve">While a plant’s accessory costs may be startlingly large at first glance, allocation of </w:t>
      </w:r>
      <w:del w:id="1282" w:author="Daniel Falster" w:date="2017-06-28T10:56:00Z">
        <w:r w:rsidDel="00AA46FF">
          <w:delText>energy</w:delText>
        </w:r>
      </w:del>
      <w:ins w:id="1283" w:author="Daniel Falster" w:date="2017-06-28T10:56:00Z">
        <w:r w:rsidR="00AA46FF">
          <w:t>mass</w:t>
        </w:r>
      </w:ins>
      <w:r>
        <w:t xml:space="preserve"> to different tissues is expected to represent an evolved strategy to maximize fitness. Identifying trade-offs between specific </w:t>
      </w:r>
      <w:del w:id="1284" w:author="Daniel Falster" w:date="2017-06-28T10:56:00Z">
        <w:r w:rsidDel="00AA46FF">
          <w:delText>energy</w:delText>
        </w:r>
      </w:del>
      <w:ins w:id="1285" w:author="Daniel Falster" w:date="2017-06-28T10:56:00Z">
        <w:r w:rsidR="00AA46FF">
          <w:t>mass</w:t>
        </w:r>
      </w:ins>
      <w:r>
        <w:t xml:space="preserve"> allocation choices – and then determining that </w:t>
      </w:r>
      <w:del w:id="1286" w:author="Daniel Falster" w:date="2017-06-28T10:56:00Z">
        <w:r w:rsidDel="00AA46FF">
          <w:delText>energy</w:delText>
        </w:r>
      </w:del>
      <w:ins w:id="1287" w:author="Daniel Falster" w:date="2017-06-28T10:56:00Z">
        <w:r w:rsidR="00AA46FF">
          <w:t>mass</w:t>
        </w:r>
      </w:ins>
      <w:r>
        <w:t xml:space="preserve"> allocation within this community matches the predicted patterns – provides a framework for understanding coordinated responses for seed size, seedset, and allocation to pollen-attraction versus seed provisioning tissues. Just as species have long been shown to follow a seed size-seed number trade-off, so do all species have the same amount of </w:t>
      </w:r>
      <w:del w:id="1288" w:author="Daniel Falster" w:date="2017-06-28T10:56:00Z">
        <w:r w:rsidDel="00AA46FF">
          <w:delText>energy</w:delText>
        </w:r>
      </w:del>
      <w:ins w:id="1289" w:author="Daniel Falster" w:date="2017-06-28T10:56:00Z">
        <w:r w:rsidR="00AA46FF">
          <w:t>mass</w:t>
        </w:r>
      </w:ins>
      <w:r>
        <w:t xml:space="preserve"> (relative to their leaf area) to invest in ovules, leading to a trade-off between the cost </w:t>
      </w:r>
      <w:r w:rsidR="00AE2EC8">
        <w:t xml:space="preserve">of </w:t>
      </w:r>
      <w:r>
        <w:t xml:space="preserve">pollen-attraction tissues and ovule count. Large-seeded, low seedset species have proportionally less costly pollen-attraction tissues and on average produce a proportionally larger excess of ovules relative to the seeds they are able to provision. </w:t>
      </w:r>
    </w:p>
    <w:p w14:paraId="48DB5E08" w14:textId="7F358182" w:rsidR="003563EC" w:rsidRDefault="003563EC" w:rsidP="000C4B85">
      <w:pPr>
        <w:pStyle w:val="Heading1"/>
        <w:rPr>
          <w:rFonts w:cs="Times New Roman"/>
        </w:rPr>
      </w:pPr>
      <w:r>
        <w:rPr>
          <w:rFonts w:cs="Times New Roman"/>
        </w:rPr>
        <w:t>Supplementary information</w:t>
      </w:r>
    </w:p>
    <w:p w14:paraId="23B8231A" w14:textId="1A01E529" w:rsidR="003563EC" w:rsidRPr="003563EC" w:rsidRDefault="003563EC" w:rsidP="003563EC">
      <w:r>
        <w:t xml:space="preserve">Online Appendix </w:t>
      </w:r>
      <w:r w:rsidR="00302CA1">
        <w:t>A)</w:t>
      </w:r>
      <w:r>
        <w:t xml:space="preserve"> Additional results and details on methods</w:t>
      </w:r>
      <w:r w:rsidR="00FE2944">
        <w:t>.</w:t>
      </w:r>
    </w:p>
    <w:p w14:paraId="4D7024E6" w14:textId="77777777" w:rsidR="004F6B2C" w:rsidRDefault="004F6B2C" w:rsidP="000C4B85">
      <w:pPr>
        <w:pStyle w:val="Heading1"/>
        <w:rPr>
          <w:del w:id="1290" w:author="L. Harder" w:date="2017-06-28T10:45:00Z"/>
        </w:rPr>
      </w:pPr>
      <w:del w:id="1291" w:author="L. Harder" w:date="2017-06-28T10:45:00Z">
        <w:r w:rsidRPr="003C3342">
          <w:rPr>
            <w:rFonts w:cs="Times New Roman"/>
          </w:rPr>
          <w:delText>References</w:delText>
        </w:r>
      </w:del>
    </w:p>
    <w:p w14:paraId="325B5F28" w14:textId="30AB543A" w:rsidR="004F6B2C" w:rsidRDefault="00796D33" w:rsidP="000C4B85">
      <w:pPr>
        <w:pStyle w:val="Heading1"/>
        <w:rPr>
          <w:ins w:id="1292" w:author="L. Harder" w:date="2017-06-28T10:45:00Z"/>
        </w:rPr>
      </w:pPr>
      <w:ins w:id="1293" w:author="L. Harder" w:date="2017-06-28T10:45:00Z">
        <w:r>
          <w:rPr>
            <w:rFonts w:cs="Times New Roman"/>
          </w:rPr>
          <w:t>Literature cited</w:t>
        </w:r>
      </w:ins>
    </w:p>
    <w:p w14:paraId="51D39B84" w14:textId="77777777" w:rsidR="00F24F70" w:rsidRDefault="000C4B85" w:rsidP="00F24F70">
      <w:pPr>
        <w:pStyle w:val="Bibliography"/>
      </w:pPr>
      <w:r>
        <w:fldChar w:fldCharType="begin"/>
      </w:r>
      <w:r w:rsidR="00A231E0">
        <w:instrText xml:space="preserve"> ADDIN ZOTERO_BIBL {"custom":[]} CSL_BIBLIOGRAPHY </w:instrText>
      </w:r>
      <w:r>
        <w:fldChar w:fldCharType="separate"/>
      </w:r>
      <w:r w:rsidR="00F24F70">
        <w:t xml:space="preserve">Ashman, T. (1994) Reproductive allocation in hermaphrodite and female plants of </w:t>
      </w:r>
      <w:r w:rsidR="00F24F70">
        <w:rPr>
          <w:i/>
          <w:iCs/>
        </w:rPr>
        <w:t>Sidalcea oregana</w:t>
      </w:r>
      <w:r w:rsidR="00F24F70">
        <w:t xml:space="preserve"> ssp </w:t>
      </w:r>
      <w:r w:rsidR="00F24F70">
        <w:rPr>
          <w:i/>
          <w:iCs/>
        </w:rPr>
        <w:t>spicata</w:t>
      </w:r>
      <w:r w:rsidR="00F24F70">
        <w:t xml:space="preserve"> (Malvaceae) using 4 currencies. </w:t>
      </w:r>
      <w:r w:rsidR="00F24F70">
        <w:rPr>
          <w:i/>
          <w:iCs/>
        </w:rPr>
        <w:t>American Journal of Botany</w:t>
      </w:r>
      <w:r w:rsidR="00F24F70">
        <w:t xml:space="preserve">, </w:t>
      </w:r>
      <w:r w:rsidR="00F24F70">
        <w:rPr>
          <w:b/>
          <w:bCs/>
        </w:rPr>
        <w:t>81</w:t>
      </w:r>
      <w:r w:rsidR="00F24F70">
        <w:t>, 433–438.</w:t>
      </w:r>
    </w:p>
    <w:p w14:paraId="3E0202B3" w14:textId="77777777" w:rsidR="00F24F70" w:rsidRDefault="00F24F70" w:rsidP="00F24F70">
      <w:pPr>
        <w:pStyle w:val="Bibliography"/>
      </w:pPr>
      <w:r>
        <w:t xml:space="preserve">Ashman, T.-L., Knight, T.M., Steets, J.A., Amarasekare, P., Burd, M., Campbell, D.R., Dudash, M.R., Johnston, M.O., Mazer, S.J., Mitchell, R.J., Morgan, M.T. &amp; Wilson, W.G. (2004) Pollen limitation of plant reproduction: ecological and evolutionary causes and consequences. </w:t>
      </w:r>
      <w:r>
        <w:rPr>
          <w:i/>
          <w:iCs/>
        </w:rPr>
        <w:t>Ecology</w:t>
      </w:r>
      <w:r>
        <w:t xml:space="preserve">, </w:t>
      </w:r>
      <w:r>
        <w:rPr>
          <w:b/>
          <w:bCs/>
        </w:rPr>
        <w:t>85</w:t>
      </w:r>
      <w:r>
        <w:t>, 2408–2421.</w:t>
      </w:r>
    </w:p>
    <w:p w14:paraId="6E2E6E82" w14:textId="77777777" w:rsidR="00F24F70" w:rsidRDefault="00F24F70" w:rsidP="00F24F70">
      <w:pPr>
        <w:pStyle w:val="Bibliography"/>
      </w:pPr>
      <w:r>
        <w:t xml:space="preserve">Bazzaz, F.A., Ackerly, D.D. &amp; Reekie, E.G. (2000) Reproductive allocation in plants. </w:t>
      </w:r>
      <w:r>
        <w:rPr>
          <w:i/>
          <w:iCs/>
        </w:rPr>
        <w:t>Seeds: the ecology of regeneration in plant communities</w:t>
      </w:r>
      <w:r>
        <w:t>, 2nd ed (ed M. Fenner), pp. 1–30. CABI, Oxford.</w:t>
      </w:r>
    </w:p>
    <w:p w14:paraId="06525722" w14:textId="77777777" w:rsidR="00F24F70" w:rsidRDefault="00F24F70" w:rsidP="00F24F70">
      <w:pPr>
        <w:pStyle w:val="Bibliography"/>
      </w:pPr>
      <w:r>
        <w:t xml:space="preserve">Beadle, N.C.W. (1968) Some aspects of the ecology and physiology of Australian xeromorphic plants. </w:t>
      </w:r>
      <w:r>
        <w:rPr>
          <w:i/>
          <w:iCs/>
        </w:rPr>
        <w:t>Australian Journal of Science</w:t>
      </w:r>
      <w:r>
        <w:t xml:space="preserve">, </w:t>
      </w:r>
      <w:r>
        <w:rPr>
          <w:b/>
          <w:bCs/>
        </w:rPr>
        <w:t>30</w:t>
      </w:r>
      <w:r>
        <w:t>, 348–355.</w:t>
      </w:r>
    </w:p>
    <w:p w14:paraId="1FE56807" w14:textId="77777777" w:rsidR="00F24F70" w:rsidRDefault="00F24F70" w:rsidP="00F24F70">
      <w:pPr>
        <w:pStyle w:val="Bibliography"/>
      </w:pPr>
      <w:r>
        <w:t xml:space="preserve">Bierzychudek, P. (1981) Pollinator limitation of plant reproductive effort. </w:t>
      </w:r>
      <w:r>
        <w:rPr>
          <w:i/>
          <w:iCs/>
        </w:rPr>
        <w:t>The American Naturalist</w:t>
      </w:r>
      <w:r>
        <w:t xml:space="preserve">, </w:t>
      </w:r>
      <w:r>
        <w:rPr>
          <w:b/>
          <w:bCs/>
        </w:rPr>
        <w:t>117</w:t>
      </w:r>
      <w:r>
        <w:t>, 838–840.</w:t>
      </w:r>
    </w:p>
    <w:p w14:paraId="3ED4A29E" w14:textId="77777777" w:rsidR="00F24F70" w:rsidRDefault="00F24F70" w:rsidP="00F24F70">
      <w:pPr>
        <w:pStyle w:val="Bibliography"/>
      </w:pPr>
      <w:r>
        <w:t xml:space="preserve">Burd, M. (1994) Bateman’s principle and plant reproduction: The role of pollen limitation in fruit and seed set. </w:t>
      </w:r>
      <w:r>
        <w:rPr>
          <w:i/>
          <w:iCs/>
        </w:rPr>
        <w:t>The Botanical Review</w:t>
      </w:r>
      <w:r>
        <w:t xml:space="preserve">, </w:t>
      </w:r>
      <w:r>
        <w:rPr>
          <w:b/>
          <w:bCs/>
        </w:rPr>
        <w:t>60</w:t>
      </w:r>
      <w:r>
        <w:t>, 83–139.</w:t>
      </w:r>
    </w:p>
    <w:p w14:paraId="7E6F6B93" w14:textId="77777777" w:rsidR="00F24F70" w:rsidRDefault="00F24F70" w:rsidP="00F24F70">
      <w:pPr>
        <w:pStyle w:val="Bibliography"/>
      </w:pPr>
      <w:r>
        <w:t>Burd, M. (2008) The Haig</w:t>
      </w:r>
      <w:r>
        <w:rPr>
          <w:rFonts w:ascii="Cambria Math" w:hAnsi="Cambria Math" w:cs="Cambria Math"/>
        </w:rPr>
        <w:t>‐</w:t>
      </w:r>
      <w:r>
        <w:t xml:space="preserve">Westoby model revisited. </w:t>
      </w:r>
      <w:r>
        <w:rPr>
          <w:i/>
          <w:iCs/>
        </w:rPr>
        <w:t>The American Naturalist</w:t>
      </w:r>
      <w:r>
        <w:t xml:space="preserve">, </w:t>
      </w:r>
      <w:r>
        <w:rPr>
          <w:b/>
          <w:bCs/>
        </w:rPr>
        <w:t>171</w:t>
      </w:r>
      <w:r>
        <w:t>, 400–404.</w:t>
      </w:r>
    </w:p>
    <w:p w14:paraId="137EE0FD" w14:textId="77777777" w:rsidR="00F24F70" w:rsidRDefault="00F24F70" w:rsidP="00F24F70">
      <w:pPr>
        <w:pStyle w:val="Bibliography"/>
      </w:pPr>
      <w:r>
        <w:t xml:space="preserve">Burd, M. (2016) Pollen Limitation Is Common-Should It Be? </w:t>
      </w:r>
      <w:r>
        <w:rPr>
          <w:i/>
          <w:iCs/>
        </w:rPr>
        <w:t>The American Naturalist</w:t>
      </w:r>
      <w:r>
        <w:t xml:space="preserve">, </w:t>
      </w:r>
      <w:r>
        <w:rPr>
          <w:b/>
          <w:bCs/>
        </w:rPr>
        <w:t>187</w:t>
      </w:r>
      <w:r>
        <w:t>, 388–396.</w:t>
      </w:r>
    </w:p>
    <w:p w14:paraId="058A03AF" w14:textId="77777777" w:rsidR="00F24F70" w:rsidRDefault="00F24F70" w:rsidP="00F24F70">
      <w:pPr>
        <w:pStyle w:val="Bibliography"/>
      </w:pPr>
      <w:r>
        <w:t xml:space="preserve">Burd, M., Ashman, T.-L., Campbell, D.R., Dudash, M.R., Johnston, M.O., Knight, T.M., Mazer, S.J., Mitchell, R.J., Steets, J.A. &amp; Vamosi, J.C. (2009) Ovule number per flower in a world of unpredictable pollination. </w:t>
      </w:r>
      <w:r>
        <w:rPr>
          <w:i/>
          <w:iCs/>
        </w:rPr>
        <w:t>American Journal of Botany</w:t>
      </w:r>
      <w:r>
        <w:t xml:space="preserve">, </w:t>
      </w:r>
      <w:r>
        <w:rPr>
          <w:b/>
          <w:bCs/>
        </w:rPr>
        <w:t>96</w:t>
      </w:r>
      <w:r>
        <w:t>, 1159–1167.</w:t>
      </w:r>
    </w:p>
    <w:p w14:paraId="1ABC05C7" w14:textId="77777777" w:rsidR="00F24F70" w:rsidRDefault="00F24F70" w:rsidP="00F24F70">
      <w:pPr>
        <w:pStyle w:val="Bibliography"/>
      </w:pPr>
      <w:r>
        <w:t xml:space="preserve">Chen, H., Felker, S. &amp; Sun, S. (2010) Allometry of within-fruit reproductive allocation in subtropical dicot woody species. </w:t>
      </w:r>
      <w:r>
        <w:rPr>
          <w:i/>
          <w:iCs/>
        </w:rPr>
        <w:t>Am. J. Bot.</w:t>
      </w:r>
      <w:r>
        <w:t xml:space="preserve">, </w:t>
      </w:r>
      <w:r>
        <w:rPr>
          <w:b/>
          <w:bCs/>
        </w:rPr>
        <w:t>97</w:t>
      </w:r>
      <w:r>
        <w:t>, 611–619.</w:t>
      </w:r>
    </w:p>
    <w:p w14:paraId="3A36556C" w14:textId="77777777" w:rsidR="00F24F70" w:rsidRDefault="00F24F70" w:rsidP="00F24F70">
      <w:pPr>
        <w:pStyle w:val="Bibliography"/>
      </w:pPr>
      <w:r>
        <w:t xml:space="preserve">Cohen, D. (1976) The optimal timing of reproduction. </w:t>
      </w:r>
      <w:r>
        <w:rPr>
          <w:i/>
          <w:iCs/>
        </w:rPr>
        <w:t>The American Naturalist</w:t>
      </w:r>
      <w:r>
        <w:t xml:space="preserve">, </w:t>
      </w:r>
      <w:r>
        <w:rPr>
          <w:b/>
          <w:bCs/>
        </w:rPr>
        <w:t>110</w:t>
      </w:r>
      <w:r>
        <w:t>, 801.</w:t>
      </w:r>
    </w:p>
    <w:p w14:paraId="5177D791" w14:textId="77777777" w:rsidR="00F24F70" w:rsidRDefault="00F24F70" w:rsidP="00F24F70">
      <w:pPr>
        <w:pStyle w:val="Bibliography"/>
      </w:pPr>
      <w:r>
        <w:t xml:space="preserve">Cole, L.C. (1954) The population consequences of life history phenomena. </w:t>
      </w:r>
      <w:r>
        <w:rPr>
          <w:i/>
          <w:iCs/>
        </w:rPr>
        <w:t>The Quarterly Review of Biology</w:t>
      </w:r>
      <w:r>
        <w:t xml:space="preserve">, </w:t>
      </w:r>
      <w:r>
        <w:rPr>
          <w:b/>
          <w:bCs/>
        </w:rPr>
        <w:t>29</w:t>
      </w:r>
      <w:r>
        <w:t>, 103–137.</w:t>
      </w:r>
    </w:p>
    <w:p w14:paraId="7D95AC84" w14:textId="77777777" w:rsidR="00F24F70" w:rsidRDefault="00F24F70" w:rsidP="00F24F70">
      <w:pPr>
        <w:pStyle w:val="Bibliography"/>
      </w:pPr>
      <w:r>
        <w:t xml:space="preserve">Copland, B.J. &amp; Whelan, R.J. (1989) Seasonal Variation in Flowering Intensity and Pollination Limitation of Fruit Set in Four Co-Occurring Banksia Species. </w:t>
      </w:r>
      <w:r>
        <w:rPr>
          <w:i/>
          <w:iCs/>
        </w:rPr>
        <w:t>Journal of Ecology</w:t>
      </w:r>
      <w:r>
        <w:t xml:space="preserve">, </w:t>
      </w:r>
      <w:r>
        <w:rPr>
          <w:b/>
          <w:bCs/>
        </w:rPr>
        <w:t>77</w:t>
      </w:r>
      <w:r>
        <w:t>, 509–523.</w:t>
      </w:r>
    </w:p>
    <w:p w14:paraId="720831CC" w14:textId="77777777" w:rsidR="00F24F70" w:rsidRDefault="00F24F70" w:rsidP="00F24F70">
      <w:pPr>
        <w:pStyle w:val="Bibliography"/>
      </w:pPr>
      <w:r>
        <w:t xml:space="preserve">Eriksson, O. (2008) Evolution of seed size and biotic seed dispersal in angiosperms: Paleoecological and neoecological evidence. </w:t>
      </w:r>
      <w:r>
        <w:rPr>
          <w:i/>
          <w:iCs/>
        </w:rPr>
        <w:t>International Journal of Plant Sciences</w:t>
      </w:r>
      <w:r>
        <w:t xml:space="preserve">, </w:t>
      </w:r>
      <w:r>
        <w:rPr>
          <w:b/>
          <w:bCs/>
        </w:rPr>
        <w:t>169</w:t>
      </w:r>
      <w:r>
        <w:t>, 863–870.</w:t>
      </w:r>
    </w:p>
    <w:p w14:paraId="3F6B440A" w14:textId="77777777" w:rsidR="00F24F70" w:rsidRDefault="00F24F70" w:rsidP="00F24F70">
      <w:pPr>
        <w:pStyle w:val="Bibliography"/>
      </w:pPr>
      <w:r>
        <w:t xml:space="preserve">Falster, D.S., Brännström, Å., Dieckmann, U. &amp; Westoby, M. (2011) Influence of four major plant traits on average height, leaf-area cover, net primary productivity, and biomass density in single-species forests: a theoretical investigation. </w:t>
      </w:r>
      <w:r>
        <w:rPr>
          <w:i/>
          <w:iCs/>
        </w:rPr>
        <w:t>Journal of Ecology</w:t>
      </w:r>
      <w:r>
        <w:t xml:space="preserve">, </w:t>
      </w:r>
      <w:r>
        <w:rPr>
          <w:b/>
          <w:bCs/>
        </w:rPr>
        <w:t>99</w:t>
      </w:r>
      <w:r>
        <w:t>, 148–164.</w:t>
      </w:r>
    </w:p>
    <w:p w14:paraId="111E00E3" w14:textId="77777777" w:rsidR="00F24F70" w:rsidRDefault="00F24F70" w:rsidP="00F24F70">
      <w:pPr>
        <w:pStyle w:val="Bibliography"/>
      </w:pPr>
      <w:r>
        <w:t xml:space="preserve">Fisher, R., McDowell, N., Purves, D., Moorcroft, P., Sitch, S., Cox, P., Huntingford, C., Meir, P. &amp; Ian Woodward, F. (2010) Assessing uncertainties in a second-generation dynamic vegetation model caused by ecological scale limitations. </w:t>
      </w:r>
      <w:r>
        <w:rPr>
          <w:i/>
          <w:iCs/>
        </w:rPr>
        <w:t>New Phytologist</w:t>
      </w:r>
      <w:r>
        <w:t xml:space="preserve">, </w:t>
      </w:r>
      <w:r>
        <w:rPr>
          <w:b/>
          <w:bCs/>
        </w:rPr>
        <w:t>187</w:t>
      </w:r>
      <w:r>
        <w:t>, 666–681.</w:t>
      </w:r>
    </w:p>
    <w:p w14:paraId="4714C25B" w14:textId="77777777" w:rsidR="00F24F70" w:rsidRDefault="00F24F70" w:rsidP="00F24F70">
      <w:pPr>
        <w:pStyle w:val="Bibliography"/>
      </w:pPr>
      <w:r>
        <w:t xml:space="preserve">Garcia, M.B. &amp; Ehrlen, J. (2002) Reproductive effort and herbivory timing in a perennial herb: fitness components at the individual and population levels. </w:t>
      </w:r>
      <w:r>
        <w:rPr>
          <w:i/>
          <w:iCs/>
        </w:rPr>
        <w:t>Am. J. Bot.</w:t>
      </w:r>
      <w:r>
        <w:t xml:space="preserve">, </w:t>
      </w:r>
      <w:r>
        <w:rPr>
          <w:b/>
          <w:bCs/>
        </w:rPr>
        <w:t>89</w:t>
      </w:r>
      <w:r>
        <w:t>, 1295–1302.</w:t>
      </w:r>
    </w:p>
    <w:p w14:paraId="0270F840" w14:textId="77777777" w:rsidR="00F24F70" w:rsidRDefault="00F24F70" w:rsidP="00F24F70">
      <w:pPr>
        <w:pStyle w:val="Bibliography"/>
      </w:pPr>
      <w:r>
        <w:t xml:space="preserve">Gómez, J.M. (2008) Sequential Conflicting Selection Due to Multispecific Interactions Triggers Evolutionary Trade-Offs in a Monocarpic Herb. </w:t>
      </w:r>
      <w:r>
        <w:rPr>
          <w:i/>
          <w:iCs/>
        </w:rPr>
        <w:t>Evolution</w:t>
      </w:r>
      <w:r>
        <w:t xml:space="preserve">, </w:t>
      </w:r>
      <w:r>
        <w:rPr>
          <w:b/>
          <w:bCs/>
        </w:rPr>
        <w:t>62</w:t>
      </w:r>
      <w:r>
        <w:t>, 668–679.</w:t>
      </w:r>
    </w:p>
    <w:p w14:paraId="42F064E6" w14:textId="77777777" w:rsidR="00F24F70" w:rsidRDefault="00F24F70" w:rsidP="00F24F70">
      <w:pPr>
        <w:pStyle w:val="Bibliography"/>
      </w:pPr>
      <w:r>
        <w:t xml:space="preserve">Goulson, D., Stout, J.C., Hawson, S.A. &amp; Allen, J.A. (1998) Floral display size in comfrey, </w:t>
      </w:r>
      <w:r>
        <w:rPr>
          <w:i/>
          <w:iCs/>
        </w:rPr>
        <w:t>Symphytum officinale</w:t>
      </w:r>
      <w:r>
        <w:t xml:space="preserve"> L. (Boraginaceae): relationships with visitation by three bumblebee species and subsequent seed set. </w:t>
      </w:r>
      <w:r>
        <w:rPr>
          <w:i/>
          <w:iCs/>
        </w:rPr>
        <w:t>Oecologia</w:t>
      </w:r>
      <w:r>
        <w:t xml:space="preserve">, </w:t>
      </w:r>
      <w:r>
        <w:rPr>
          <w:b/>
          <w:bCs/>
        </w:rPr>
        <w:t>113</w:t>
      </w:r>
      <w:r>
        <w:t>, 502–508.</w:t>
      </w:r>
    </w:p>
    <w:p w14:paraId="1B5BA77F" w14:textId="77777777" w:rsidR="00F24F70" w:rsidRDefault="00F24F70" w:rsidP="00F24F70">
      <w:pPr>
        <w:pStyle w:val="Bibliography"/>
      </w:pPr>
      <w:r>
        <w:t xml:space="preserve">Guittian, J. (1993) Why Prunus mahaleb (Rosaceae) Produces More Flowers Than Fruits. </w:t>
      </w:r>
      <w:r>
        <w:rPr>
          <w:i/>
          <w:iCs/>
        </w:rPr>
        <w:t>American Journal of Botany</w:t>
      </w:r>
      <w:r>
        <w:t xml:space="preserve">, </w:t>
      </w:r>
      <w:r>
        <w:rPr>
          <w:b/>
          <w:bCs/>
        </w:rPr>
        <w:t>80</w:t>
      </w:r>
      <w:r>
        <w:t>, 1305–1309.</w:t>
      </w:r>
    </w:p>
    <w:p w14:paraId="263578BF" w14:textId="77777777" w:rsidR="00F24F70" w:rsidRDefault="00F24F70" w:rsidP="00F24F70">
      <w:pPr>
        <w:pStyle w:val="Bibliography"/>
      </w:pPr>
      <w:r>
        <w:t xml:space="preserve">Haig, D. &amp; Westoby, M. (1988) On limits to seed production. </w:t>
      </w:r>
      <w:r>
        <w:rPr>
          <w:i/>
          <w:iCs/>
        </w:rPr>
        <w:t>American Naturalist</w:t>
      </w:r>
      <w:r>
        <w:t xml:space="preserve">, </w:t>
      </w:r>
      <w:r>
        <w:rPr>
          <w:b/>
          <w:bCs/>
        </w:rPr>
        <w:t>131</w:t>
      </w:r>
      <w:r>
        <w:t>, 757–759.</w:t>
      </w:r>
    </w:p>
    <w:p w14:paraId="6C660768" w14:textId="77777777" w:rsidR="00F24F70" w:rsidRDefault="00F24F70" w:rsidP="00F24F70">
      <w:pPr>
        <w:pStyle w:val="Bibliography"/>
      </w:pPr>
      <w:r>
        <w:t xml:space="preserve">Harder, L.D. &amp; Barrett, S.C.H. (2006) </w:t>
      </w:r>
      <w:r>
        <w:rPr>
          <w:i/>
          <w:iCs/>
        </w:rPr>
        <w:t>Ecology and Evolution of Flowers</w:t>
      </w:r>
      <w:r>
        <w:t>. Oxford University Press.</w:t>
      </w:r>
    </w:p>
    <w:p w14:paraId="213720B0" w14:textId="77777777" w:rsidR="00F24F70" w:rsidRDefault="00F24F70" w:rsidP="00F24F70">
      <w:pPr>
        <w:pStyle w:val="Bibliography"/>
      </w:pPr>
      <w:r>
        <w:t xml:space="preserve">Henery, M. &amp; Westoby, M. (2001) Seed mass and seed nutrient content as predictors of seed output variation between species. </w:t>
      </w:r>
      <w:r>
        <w:rPr>
          <w:i/>
          <w:iCs/>
        </w:rPr>
        <w:t>Oikos</w:t>
      </w:r>
      <w:r>
        <w:t xml:space="preserve">, </w:t>
      </w:r>
      <w:r>
        <w:rPr>
          <w:b/>
          <w:bCs/>
        </w:rPr>
        <w:t>92</w:t>
      </w:r>
      <w:r>
        <w:t>, 479–490.</w:t>
      </w:r>
    </w:p>
    <w:p w14:paraId="5AEDB5CF" w14:textId="77777777" w:rsidR="00F24F70" w:rsidRDefault="00F24F70" w:rsidP="00F24F70">
      <w:pPr>
        <w:pStyle w:val="Bibliography"/>
      </w:pPr>
      <w:r>
        <w:t xml:space="preserve">Herrera, C.M., Jordano, P., Guitián, J. &amp; Traveset, A. (1998) Annual Variability in Seed Production by Woody Plants and the Masting Concept: Reassessment of Principles and Relationship to Pollination and Seed Dispersal. </w:t>
      </w:r>
      <w:r>
        <w:rPr>
          <w:i/>
          <w:iCs/>
        </w:rPr>
        <w:t>The American Naturalist</w:t>
      </w:r>
      <w:r>
        <w:t xml:space="preserve">, </w:t>
      </w:r>
      <w:r>
        <w:rPr>
          <w:b/>
          <w:bCs/>
        </w:rPr>
        <w:t>152</w:t>
      </w:r>
      <w:r>
        <w:t>, 576–594.</w:t>
      </w:r>
    </w:p>
    <w:p w14:paraId="6C64B70A" w14:textId="77777777" w:rsidR="00F24F70" w:rsidRDefault="00F24F70" w:rsidP="00F24F70">
      <w:pPr>
        <w:pStyle w:val="Bibliography"/>
      </w:pPr>
      <w:r>
        <w:t xml:space="preserve">Hirayama, D., Nanami, S., Itoh, A. &amp; Yamakura, T. (2008) Individual resource allocation to vegetative growth and reproduction in subgenus </w:t>
      </w:r>
      <w:r>
        <w:rPr>
          <w:i/>
          <w:iCs/>
        </w:rPr>
        <w:t>Cyclobalanopsis</w:t>
      </w:r>
      <w:r>
        <w:t xml:space="preserve"> (Quercus, Fagaceae) trees. </w:t>
      </w:r>
      <w:r>
        <w:rPr>
          <w:i/>
          <w:iCs/>
        </w:rPr>
        <w:t>Ecological Research</w:t>
      </w:r>
      <w:r>
        <w:t xml:space="preserve">, </w:t>
      </w:r>
      <w:r>
        <w:rPr>
          <w:b/>
          <w:bCs/>
        </w:rPr>
        <w:t>23</w:t>
      </w:r>
      <w:r>
        <w:t>, 451–458.</w:t>
      </w:r>
    </w:p>
    <w:p w14:paraId="6ECEE999" w14:textId="77777777" w:rsidR="00F24F70" w:rsidRDefault="00F24F70" w:rsidP="00F24F70">
      <w:pPr>
        <w:pStyle w:val="Bibliography"/>
      </w:pPr>
      <w:r>
        <w:t xml:space="preserve">Holland, J.N. &amp; Chamberlain, S.A. (2007) Ecological and evolutionary mechanisms for low seed : ovule ratios: need for a pluralistic approach? </w:t>
      </w:r>
      <w:r>
        <w:rPr>
          <w:i/>
          <w:iCs/>
        </w:rPr>
        <w:t>Ecology</w:t>
      </w:r>
      <w:r>
        <w:t xml:space="preserve">, </w:t>
      </w:r>
      <w:r>
        <w:rPr>
          <w:b/>
          <w:bCs/>
        </w:rPr>
        <w:t>88</w:t>
      </w:r>
      <w:r>
        <w:t>, 706–715.</w:t>
      </w:r>
    </w:p>
    <w:p w14:paraId="12E4933D" w14:textId="77777777" w:rsidR="00F24F70" w:rsidRDefault="00F24F70" w:rsidP="00F24F70">
      <w:pPr>
        <w:pStyle w:val="Bibliography"/>
      </w:pPr>
      <w:r>
        <w:t xml:space="preserve">Hughes, L., Dunlop, M., French, K., Leishman, M.R., Rice, B., Rodgerson, L. &amp; Westoby, M. (1994) Predicting dispersal spectra: a minimal set of hypotheses based on plant attributes. </w:t>
      </w:r>
      <w:r>
        <w:rPr>
          <w:i/>
          <w:iCs/>
        </w:rPr>
        <w:t>Journal of Ecology</w:t>
      </w:r>
      <w:r>
        <w:t xml:space="preserve">, </w:t>
      </w:r>
      <w:r>
        <w:rPr>
          <w:b/>
          <w:bCs/>
        </w:rPr>
        <w:t>82</w:t>
      </w:r>
      <w:r>
        <w:t>, 933–950.</w:t>
      </w:r>
    </w:p>
    <w:p w14:paraId="65F139FD" w14:textId="77777777" w:rsidR="00F24F70" w:rsidRDefault="00F24F70" w:rsidP="00F24F70">
      <w:pPr>
        <w:pStyle w:val="Bibliography"/>
      </w:pPr>
      <w:r>
        <w:t xml:space="preserve">Kelly, D. (1994) The evolutionary ecology of mast seeding. </w:t>
      </w:r>
      <w:r>
        <w:rPr>
          <w:i/>
          <w:iCs/>
        </w:rPr>
        <w:t>Trends in Ecology &amp; Evolution</w:t>
      </w:r>
      <w:r>
        <w:t xml:space="preserve">, </w:t>
      </w:r>
      <w:r>
        <w:rPr>
          <w:b/>
          <w:bCs/>
        </w:rPr>
        <w:t>9</w:t>
      </w:r>
      <w:r>
        <w:t>, 465–470.</w:t>
      </w:r>
    </w:p>
    <w:p w14:paraId="724A8CE7" w14:textId="77777777" w:rsidR="00F24F70" w:rsidRDefault="00F24F70" w:rsidP="00F24F70">
      <w:pPr>
        <w:pStyle w:val="Bibliography"/>
      </w:pPr>
      <w:r>
        <w:t xml:space="preserve">Kelly, D. &amp; Sork, V.L. (2002) Mast seeding in perennial plants: Why, How, Where? </w:t>
      </w:r>
      <w:r>
        <w:rPr>
          <w:i/>
          <w:iCs/>
        </w:rPr>
        <w:t>Annual Review of Ecology and Systematics</w:t>
      </w:r>
      <w:r>
        <w:t xml:space="preserve">, </w:t>
      </w:r>
      <w:r>
        <w:rPr>
          <w:b/>
          <w:bCs/>
        </w:rPr>
        <w:t>33</w:t>
      </w:r>
      <w:r>
        <w:t>, 427–447.</w:t>
      </w:r>
    </w:p>
    <w:p w14:paraId="310C6CA2" w14:textId="77777777" w:rsidR="00F24F70" w:rsidRDefault="00F24F70" w:rsidP="00F24F70">
      <w:pPr>
        <w:pStyle w:val="Bibliography"/>
      </w:pPr>
      <w:r>
        <w:t xml:space="preserve">Klinkhamer, P.G.L., de Jong, T.J. &amp; de Bruyn, G.-J. (1989) Plant Size and Pollinator Visitation in Cynoglossum Officinale. </w:t>
      </w:r>
      <w:r>
        <w:rPr>
          <w:i/>
          <w:iCs/>
        </w:rPr>
        <w:t>Oikos</w:t>
      </w:r>
      <w:r>
        <w:t xml:space="preserve">, </w:t>
      </w:r>
      <w:r>
        <w:rPr>
          <w:b/>
          <w:bCs/>
        </w:rPr>
        <w:t>54</w:t>
      </w:r>
      <w:r>
        <w:t>, 201–204.</w:t>
      </w:r>
    </w:p>
    <w:p w14:paraId="44B0604A" w14:textId="77777777" w:rsidR="00F24F70" w:rsidRDefault="00F24F70" w:rsidP="00F24F70">
      <w:pPr>
        <w:pStyle w:val="Bibliography"/>
      </w:pPr>
      <w:r>
        <w:t xml:space="preserve">Knight, T.M., Steets, J.A., Vamosi, J.C., Mazer, S.J., Burd, M., Campbell, D.R., Dudash, M.R., Johnston, M.O., Mitchell, R.J. &amp; Ashman, T.-L. (2005) Pollen limitation of plant reproduction: pattern and process. </w:t>
      </w:r>
      <w:r>
        <w:rPr>
          <w:i/>
          <w:iCs/>
        </w:rPr>
        <w:t>Annual Review of Ecology, Evolution, and Systematics</w:t>
      </w:r>
      <w:r>
        <w:t xml:space="preserve">, </w:t>
      </w:r>
      <w:r>
        <w:rPr>
          <w:b/>
          <w:bCs/>
        </w:rPr>
        <w:t>36</w:t>
      </w:r>
      <w:r>
        <w:t>, 467–497.</w:t>
      </w:r>
    </w:p>
    <w:p w14:paraId="3D6ABDC4" w14:textId="77777777" w:rsidR="00F24F70" w:rsidRDefault="00F24F70" w:rsidP="00F24F70">
      <w:pPr>
        <w:pStyle w:val="Bibliography"/>
      </w:pPr>
      <w:r>
        <w:t xml:space="preserve">Kodela, P.G. &amp; Dodson, J.R. (1988) late Holocene vegetation and fire record from Ku-ring-gai Chase National Park, New South Wales. </w:t>
      </w:r>
      <w:r>
        <w:rPr>
          <w:i/>
          <w:iCs/>
        </w:rPr>
        <w:t>Proceedings of the Linnean Society of New South Wales</w:t>
      </w:r>
      <w:r>
        <w:t>.</w:t>
      </w:r>
    </w:p>
    <w:p w14:paraId="42FEDB99" w14:textId="77777777" w:rsidR="00F24F70" w:rsidRDefault="00F24F70" w:rsidP="00F24F70">
      <w:pPr>
        <w:pStyle w:val="Bibliography"/>
      </w:pPr>
      <w:r>
        <w:t xml:space="preserve">Kozlowski, J. (1992) Optimal allocation of resources to growth and reproduction: Implications for age and size at maturity. </w:t>
      </w:r>
      <w:r>
        <w:rPr>
          <w:i/>
          <w:iCs/>
        </w:rPr>
        <w:t>Trends in Ecology &amp; Evolution</w:t>
      </w:r>
      <w:r>
        <w:t xml:space="preserve">, </w:t>
      </w:r>
      <w:r>
        <w:rPr>
          <w:b/>
          <w:bCs/>
        </w:rPr>
        <w:t>7</w:t>
      </w:r>
      <w:r>
        <w:t>, 15–19.</w:t>
      </w:r>
    </w:p>
    <w:p w14:paraId="463B5CCA" w14:textId="77777777" w:rsidR="00F24F70" w:rsidRDefault="00F24F70" w:rsidP="00F24F70">
      <w:pPr>
        <w:pStyle w:val="Bibliography"/>
      </w:pPr>
      <w:r>
        <w:t xml:space="preserve">Kozlowski, J. &amp; Stearns, S.C. (1989) Hypotheses for the Production of Excess Zygotes: Models of Bet-Hedging and Selective Abortion. </w:t>
      </w:r>
      <w:r>
        <w:rPr>
          <w:i/>
          <w:iCs/>
        </w:rPr>
        <w:t>Evolution</w:t>
      </w:r>
      <w:r>
        <w:t xml:space="preserve">, </w:t>
      </w:r>
      <w:r>
        <w:rPr>
          <w:b/>
          <w:bCs/>
        </w:rPr>
        <w:t>43</w:t>
      </w:r>
      <w:r>
        <w:t>, 1369–1377.</w:t>
      </w:r>
    </w:p>
    <w:p w14:paraId="6E6393E9" w14:textId="77777777" w:rsidR="00F24F70" w:rsidRDefault="00F24F70" w:rsidP="00F24F70">
      <w:pPr>
        <w:pStyle w:val="Bibliography"/>
      </w:pPr>
      <w:r>
        <w:t xml:space="preserve">Leishman, M.R. (2001) Does the seed size/number trade-off model determine plant community structure? An assessment of the model mechanisms and their generality. </w:t>
      </w:r>
      <w:r>
        <w:rPr>
          <w:i/>
          <w:iCs/>
        </w:rPr>
        <w:t>Oikos</w:t>
      </w:r>
      <w:r>
        <w:t xml:space="preserve">, </w:t>
      </w:r>
      <w:r>
        <w:rPr>
          <w:b/>
          <w:bCs/>
        </w:rPr>
        <w:t>93</w:t>
      </w:r>
      <w:r>
        <w:t>, 294–302.</w:t>
      </w:r>
    </w:p>
    <w:p w14:paraId="7D2E4C60" w14:textId="77777777" w:rsidR="00F24F70" w:rsidRDefault="00F24F70" w:rsidP="00F24F70">
      <w:pPr>
        <w:pStyle w:val="Bibliography"/>
      </w:pPr>
      <w:r>
        <w:t xml:space="preserve">Lloyd, S., Ayre, D.J. &amp; Whelan, R.J. (2002) A rapid and accurate visual assessment of nectar production can reveal patterns of temporal variation in </w:t>
      </w:r>
      <w:r>
        <w:rPr>
          <w:i/>
          <w:iCs/>
        </w:rPr>
        <w:t>Banksia ericifolia</w:t>
      </w:r>
      <w:r>
        <w:t xml:space="preserve"> (Proteaceae). </w:t>
      </w:r>
      <w:r>
        <w:rPr>
          <w:i/>
          <w:iCs/>
        </w:rPr>
        <w:t>Aust. J. Bot.</w:t>
      </w:r>
      <w:r>
        <w:t xml:space="preserve">, </w:t>
      </w:r>
      <w:r>
        <w:rPr>
          <w:b/>
          <w:bCs/>
        </w:rPr>
        <w:t>50</w:t>
      </w:r>
      <w:r>
        <w:t>, 595–600.</w:t>
      </w:r>
    </w:p>
    <w:p w14:paraId="7434ED17" w14:textId="77777777" w:rsidR="00F24F70" w:rsidRDefault="00F24F70" w:rsidP="00F24F70">
      <w:pPr>
        <w:pStyle w:val="Bibliography"/>
      </w:pPr>
      <w:r>
        <w:t xml:space="preserve">Lord, J.M. &amp; Westoby, M. (2006) Accessory costs of seed production. </w:t>
      </w:r>
      <w:r>
        <w:rPr>
          <w:i/>
          <w:iCs/>
        </w:rPr>
        <w:t>Oecologia</w:t>
      </w:r>
      <w:r>
        <w:t xml:space="preserve">, </w:t>
      </w:r>
      <w:r>
        <w:rPr>
          <w:b/>
          <w:bCs/>
        </w:rPr>
        <w:t>150</w:t>
      </w:r>
      <w:r>
        <w:t>, 310–317.</w:t>
      </w:r>
    </w:p>
    <w:p w14:paraId="2D78930D" w14:textId="77777777" w:rsidR="00F24F70" w:rsidRDefault="00F24F70" w:rsidP="00F24F70">
      <w:pPr>
        <w:pStyle w:val="Bibliography"/>
      </w:pPr>
      <w:r>
        <w:t xml:space="preserve">Lord, J.M. &amp; Westoby, M. (2012) Accessory costs of seed production and the evolution of angiosperms. </w:t>
      </w:r>
      <w:r>
        <w:rPr>
          <w:i/>
          <w:iCs/>
        </w:rPr>
        <w:t>Evolution</w:t>
      </w:r>
      <w:r>
        <w:t xml:space="preserve">, </w:t>
      </w:r>
      <w:r>
        <w:rPr>
          <w:b/>
          <w:bCs/>
        </w:rPr>
        <w:t>66</w:t>
      </w:r>
      <w:r>
        <w:t>, 200–210.</w:t>
      </w:r>
    </w:p>
    <w:p w14:paraId="05AE31C4" w14:textId="77777777" w:rsidR="00F24F70" w:rsidRDefault="00F24F70" w:rsidP="00F24F70">
      <w:pPr>
        <w:pStyle w:val="Bibliography"/>
      </w:pPr>
      <w:r>
        <w:t xml:space="preserve">Melser, C. &amp; Klinkhamer, P.G.L. (2001) Selective seed abortion increases offspring survival in Cynoglossum officinale (Boraginaceae). </w:t>
      </w:r>
      <w:r>
        <w:rPr>
          <w:i/>
          <w:iCs/>
        </w:rPr>
        <w:t>American Journal of Botany</w:t>
      </w:r>
      <w:r>
        <w:t xml:space="preserve">, </w:t>
      </w:r>
      <w:r>
        <w:rPr>
          <w:b/>
          <w:bCs/>
        </w:rPr>
        <w:t>88</w:t>
      </w:r>
      <w:r>
        <w:t>, 1033–1040.</w:t>
      </w:r>
    </w:p>
    <w:p w14:paraId="06B7F018" w14:textId="77777777" w:rsidR="00F24F70" w:rsidRDefault="00F24F70" w:rsidP="00F24F70">
      <w:pPr>
        <w:pStyle w:val="Bibliography"/>
      </w:pPr>
      <w:r>
        <w:t xml:space="preserve">Miller, T.E.X., Williams, J.L., Jongejans, E., Brys, R. &amp; Jacquemyn, H. (2012) Evolutionary demography of iteroparous plants: incorporating non-lethal costs of reproduction into integral projection models. </w:t>
      </w:r>
      <w:r>
        <w:rPr>
          <w:i/>
          <w:iCs/>
        </w:rPr>
        <w:t>Proceedings of the Royal Society B-Biological Sciences</w:t>
      </w:r>
      <w:r>
        <w:t xml:space="preserve">, </w:t>
      </w:r>
      <w:r>
        <w:rPr>
          <w:b/>
          <w:bCs/>
        </w:rPr>
        <w:t>279</w:t>
      </w:r>
      <w:r>
        <w:t>, 2831–2840.</w:t>
      </w:r>
    </w:p>
    <w:p w14:paraId="59826B8F" w14:textId="77777777" w:rsidR="00F24F70" w:rsidRDefault="00F24F70" w:rsidP="00F24F70">
      <w:pPr>
        <w:pStyle w:val="Bibliography"/>
      </w:pPr>
      <w:r>
        <w:t xml:space="preserve">Mitchell, R.J. (1997) Effects of pollination intensity on </w:t>
      </w:r>
      <w:r>
        <w:rPr>
          <w:i/>
          <w:iCs/>
        </w:rPr>
        <w:t>Lesquerella fendleri</w:t>
      </w:r>
      <w:r>
        <w:t xml:space="preserve"> seed set: variation among plants. </w:t>
      </w:r>
      <w:r>
        <w:rPr>
          <w:i/>
          <w:iCs/>
        </w:rPr>
        <w:t>Oecologia</w:t>
      </w:r>
      <w:r>
        <w:t xml:space="preserve">, </w:t>
      </w:r>
      <w:r>
        <w:rPr>
          <w:b/>
          <w:bCs/>
        </w:rPr>
        <w:t>109</w:t>
      </w:r>
      <w:r>
        <w:t>, 382–388.</w:t>
      </w:r>
    </w:p>
    <w:p w14:paraId="7B65388B" w14:textId="77777777" w:rsidR="00F24F70" w:rsidRDefault="00F24F70" w:rsidP="00F24F70">
      <w:pPr>
        <w:pStyle w:val="Bibliography"/>
      </w:pPr>
      <w:r>
        <w:t xml:space="preserve">Mock, D.W. &amp; Forbes, L.S. (1995) The evolution of parental optimism. </w:t>
      </w:r>
      <w:r>
        <w:rPr>
          <w:i/>
          <w:iCs/>
        </w:rPr>
        <w:t>Trends in Ecology &amp; Evolution</w:t>
      </w:r>
      <w:r>
        <w:t xml:space="preserve">, </w:t>
      </w:r>
      <w:r>
        <w:rPr>
          <w:b/>
          <w:bCs/>
        </w:rPr>
        <w:t>10</w:t>
      </w:r>
      <w:r>
        <w:t>, 130–134.</w:t>
      </w:r>
    </w:p>
    <w:p w14:paraId="75372667" w14:textId="77777777" w:rsidR="00F24F70" w:rsidRDefault="00F24F70" w:rsidP="00F24F70">
      <w:pPr>
        <w:pStyle w:val="Bibliography"/>
      </w:pPr>
      <w:r>
        <w:t xml:space="preserve">Moles, A.T., Ackerly, D.D., Webb, C.O., Tweddle, J.C., Dickie, J.B., Pitman, A.J. &amp; Westoby, M. (2005) Factors that shape seed mass evolution. </w:t>
      </w:r>
      <w:r>
        <w:rPr>
          <w:i/>
          <w:iCs/>
        </w:rPr>
        <w:t>Proceedings of the National Academy of Sciences of the United States of America</w:t>
      </w:r>
      <w:r>
        <w:t xml:space="preserve">, </w:t>
      </w:r>
      <w:r>
        <w:rPr>
          <w:b/>
          <w:bCs/>
        </w:rPr>
        <w:t>102</w:t>
      </w:r>
      <w:r>
        <w:t>, 10540–10544.</w:t>
      </w:r>
    </w:p>
    <w:p w14:paraId="5FC92BA3" w14:textId="77777777" w:rsidR="00F24F70" w:rsidRDefault="00F24F70" w:rsidP="00F24F70">
      <w:pPr>
        <w:pStyle w:val="Bibliography"/>
      </w:pPr>
      <w:r>
        <w:t xml:space="preserve">Moles, A.T., Falster, D.S., Leishman, M.R. &amp; Westoby, M. (2004) Small-seeded species produce more seeds per square metre of canopy per year, but not per individual per lifetime. </w:t>
      </w:r>
      <w:r>
        <w:rPr>
          <w:i/>
          <w:iCs/>
        </w:rPr>
        <w:t>Journal of Ecology</w:t>
      </w:r>
      <w:r>
        <w:t xml:space="preserve">, </w:t>
      </w:r>
      <w:r>
        <w:rPr>
          <w:b/>
          <w:bCs/>
        </w:rPr>
        <w:t>92</w:t>
      </w:r>
      <w:r>
        <w:t>, 384–396.</w:t>
      </w:r>
    </w:p>
    <w:p w14:paraId="439BED8C" w14:textId="77777777" w:rsidR="00F24F70" w:rsidRDefault="00F24F70" w:rsidP="00F24F70">
      <w:pPr>
        <w:pStyle w:val="Bibliography"/>
      </w:pPr>
      <w:r>
        <w:t xml:space="preserve">Moles, A.T., Warton, D.I. &amp; Westoby, M. (2003) Do small-seeded species have higher survival through seed predation than large-seeded species? </w:t>
      </w:r>
      <w:r>
        <w:rPr>
          <w:i/>
          <w:iCs/>
        </w:rPr>
        <w:t>Ecology</w:t>
      </w:r>
      <w:r>
        <w:t xml:space="preserve">, </w:t>
      </w:r>
      <w:r>
        <w:rPr>
          <w:b/>
          <w:bCs/>
        </w:rPr>
        <w:t>84</w:t>
      </w:r>
      <w:r>
        <w:t>, 3148–3161.</w:t>
      </w:r>
    </w:p>
    <w:p w14:paraId="4FF4EBD3" w14:textId="77777777" w:rsidR="00F24F70" w:rsidRDefault="00F24F70" w:rsidP="00F24F70">
      <w:pPr>
        <w:pStyle w:val="Bibliography"/>
      </w:pPr>
      <w:r>
        <w:t xml:space="preserve">Moles, A.T. &amp; Westoby, M. (2006) Seed size and plant strategy across the whole life cycle. </w:t>
      </w:r>
      <w:r>
        <w:rPr>
          <w:i/>
          <w:iCs/>
        </w:rPr>
        <w:t>Oikos</w:t>
      </w:r>
      <w:r>
        <w:t xml:space="preserve">, </w:t>
      </w:r>
      <w:r>
        <w:rPr>
          <w:b/>
          <w:bCs/>
        </w:rPr>
        <w:t>113</w:t>
      </w:r>
      <w:r>
        <w:t>, 91–105.</w:t>
      </w:r>
    </w:p>
    <w:p w14:paraId="0207E0F0" w14:textId="77777777" w:rsidR="00F24F70" w:rsidRDefault="00F24F70" w:rsidP="00F24F70">
      <w:pPr>
        <w:pStyle w:val="Bibliography"/>
      </w:pPr>
      <w:r>
        <w:t xml:space="preserve">Myers, R.A. &amp; Doyle, R.W. (1983) Predicting natural mortality rates and reproduction–mortality trade-offs from fish life history data. </w:t>
      </w:r>
      <w:r>
        <w:rPr>
          <w:i/>
          <w:iCs/>
        </w:rPr>
        <w:t>Canadian Journal of Fisheries and Aquatic Sciences</w:t>
      </w:r>
      <w:r>
        <w:t xml:space="preserve">, </w:t>
      </w:r>
      <w:r>
        <w:rPr>
          <w:b/>
          <w:bCs/>
        </w:rPr>
        <w:t>40</w:t>
      </w:r>
      <w:r>
        <w:t>, 612–620.</w:t>
      </w:r>
    </w:p>
    <w:p w14:paraId="034CFE27" w14:textId="77777777" w:rsidR="00F24F70" w:rsidRDefault="00F24F70" w:rsidP="00F24F70">
      <w:pPr>
        <w:pStyle w:val="Bibliography"/>
      </w:pPr>
      <w:r>
        <w:t xml:space="preserve">NSW Office of the Environment. (2006) </w:t>
      </w:r>
      <w:r>
        <w:rPr>
          <w:i/>
          <w:iCs/>
        </w:rPr>
        <w:t>Ku-Ring-Gai Chase National Park Fire Management Strategy</w:t>
      </w:r>
      <w:r>
        <w:t>.</w:t>
      </w:r>
    </w:p>
    <w:p w14:paraId="3BBEE308" w14:textId="77777777" w:rsidR="00F24F70" w:rsidRDefault="00F24F70" w:rsidP="00F24F70">
      <w:pPr>
        <w:pStyle w:val="Bibliography"/>
      </w:pPr>
      <w:r>
        <w:t xml:space="preserve">Obeso, J.R. (2002) The costs of reproduction in plants. </w:t>
      </w:r>
      <w:r>
        <w:rPr>
          <w:i/>
          <w:iCs/>
        </w:rPr>
        <w:t>New Phytologist</w:t>
      </w:r>
      <w:r>
        <w:t xml:space="preserve">, </w:t>
      </w:r>
      <w:r>
        <w:rPr>
          <w:b/>
          <w:bCs/>
        </w:rPr>
        <w:t>155</w:t>
      </w:r>
      <w:r>
        <w:t>, 321–348.</w:t>
      </w:r>
    </w:p>
    <w:p w14:paraId="2518719C" w14:textId="77777777" w:rsidR="00F24F70" w:rsidRDefault="00F24F70" w:rsidP="00F24F70">
      <w:pPr>
        <w:pStyle w:val="Bibliography"/>
      </w:pPr>
      <w:r>
        <w:t xml:space="preserve">Obeso, J.R. (2004) A hierarchical perspective in allocation to reproduction from whole plant to fruit and seed level. </w:t>
      </w:r>
      <w:r>
        <w:rPr>
          <w:i/>
          <w:iCs/>
        </w:rPr>
        <w:t>Perspectives in Plant Ecology, Evolution and Systematics</w:t>
      </w:r>
      <w:r>
        <w:t xml:space="preserve">, </w:t>
      </w:r>
      <w:r>
        <w:rPr>
          <w:b/>
          <w:bCs/>
        </w:rPr>
        <w:t>6</w:t>
      </w:r>
      <w:r>
        <w:t>, 217–225.</w:t>
      </w:r>
    </w:p>
    <w:p w14:paraId="35CB395A" w14:textId="77777777" w:rsidR="00F24F70" w:rsidRDefault="00F24F70" w:rsidP="00F24F70">
      <w:pPr>
        <w:pStyle w:val="Bibliography"/>
      </w:pPr>
      <w:r>
        <w:t xml:space="preserve">Ohara, M. &amp; Higashi, S. (1994) Effects of inflorescence size on visits from pollinators and seed set of Corydalis ambigua (Papaveraceae). </w:t>
      </w:r>
      <w:r>
        <w:rPr>
          <w:i/>
          <w:iCs/>
        </w:rPr>
        <w:t>Oecologia</w:t>
      </w:r>
      <w:r>
        <w:t xml:space="preserve">, </w:t>
      </w:r>
      <w:r>
        <w:rPr>
          <w:b/>
          <w:bCs/>
        </w:rPr>
        <w:t>98</w:t>
      </w:r>
      <w:r>
        <w:t>, 25–30.</w:t>
      </w:r>
    </w:p>
    <w:p w14:paraId="5063F6B4" w14:textId="77777777" w:rsidR="00F24F70" w:rsidRDefault="00F24F70" w:rsidP="00F24F70">
      <w:pPr>
        <w:pStyle w:val="Bibliography"/>
      </w:pPr>
      <w:r>
        <w:t xml:space="preserve">Primack, R.B. (1987) Relationships Among Flowers, Fruits, and Seeds. </w:t>
      </w:r>
      <w:r>
        <w:rPr>
          <w:i/>
          <w:iCs/>
        </w:rPr>
        <w:t>Annual Review of Ecology and Systematics</w:t>
      </w:r>
      <w:r>
        <w:t xml:space="preserve">, </w:t>
      </w:r>
      <w:r>
        <w:rPr>
          <w:b/>
          <w:bCs/>
        </w:rPr>
        <w:t>18</w:t>
      </w:r>
      <w:r>
        <w:t>, 409–430.</w:t>
      </w:r>
    </w:p>
    <w:p w14:paraId="25FC3C65" w14:textId="77777777" w:rsidR="00F24F70" w:rsidRDefault="00F24F70" w:rsidP="00F24F70">
      <w:pPr>
        <w:pStyle w:val="Bibliography"/>
      </w:pPr>
      <w:r>
        <w:t xml:space="preserve">Pyke, G.H. (1983) Seasonal pattern of abundance of honeyeaters and their resources in heathland areas near Sydney. </w:t>
      </w:r>
      <w:r>
        <w:rPr>
          <w:i/>
          <w:iCs/>
        </w:rPr>
        <w:t>Australian Journal of Ecology</w:t>
      </w:r>
      <w:r>
        <w:t xml:space="preserve">, </w:t>
      </w:r>
      <w:r>
        <w:rPr>
          <w:b/>
          <w:bCs/>
        </w:rPr>
        <w:t>8</w:t>
      </w:r>
      <w:r>
        <w:t>, 217–233.</w:t>
      </w:r>
    </w:p>
    <w:p w14:paraId="58A5C2D6" w14:textId="77777777" w:rsidR="00F24F70" w:rsidRDefault="00F24F70" w:rsidP="00F24F70">
      <w:pPr>
        <w:pStyle w:val="Bibliography"/>
      </w:pPr>
      <w:r>
        <w:t xml:space="preserve">Pyke, G.H., O’Connor, P.J. &amp; Recher, H.F. (1993) Relationship between nectar production and yearly and spatial variation in density and nesting of resident honeyeaters in heathland near Sydney. </w:t>
      </w:r>
      <w:r>
        <w:rPr>
          <w:i/>
          <w:iCs/>
        </w:rPr>
        <w:t>Australian Journal of Ecology</w:t>
      </w:r>
      <w:r>
        <w:t xml:space="preserve">, </w:t>
      </w:r>
      <w:r>
        <w:rPr>
          <w:b/>
          <w:bCs/>
        </w:rPr>
        <w:t>18</w:t>
      </w:r>
      <w:r>
        <w:t>, 221–229.</w:t>
      </w:r>
    </w:p>
    <w:p w14:paraId="6A3064E8" w14:textId="77777777" w:rsidR="00F24F70" w:rsidRDefault="00F24F70" w:rsidP="00F24F70">
      <w:pPr>
        <w:pStyle w:val="Bibliography"/>
      </w:pPr>
      <w:r>
        <w:t xml:space="preserve">R Core Team. (2015) </w:t>
      </w:r>
      <w:r>
        <w:rPr>
          <w:i/>
          <w:iCs/>
        </w:rPr>
        <w:t>R: A Language and Environment for Statistical Computing.</w:t>
      </w:r>
      <w:r>
        <w:t xml:space="preserve"> R Foundation for Statistical Computing, Vienna, Austria.</w:t>
      </w:r>
    </w:p>
    <w:p w14:paraId="5D9BF7F7" w14:textId="77777777" w:rsidR="00F24F70" w:rsidRDefault="00F24F70" w:rsidP="00F24F70">
      <w:pPr>
        <w:pStyle w:val="Bibliography"/>
      </w:pPr>
      <w:r>
        <w:t xml:space="preserve">Ramirez, N. &amp; Berry, P.E. (1997) Effect of sexual systems and dichogamy on levels of abortion and biomass allocation in plant reproductive structures. </w:t>
      </w:r>
      <w:r>
        <w:rPr>
          <w:i/>
          <w:iCs/>
        </w:rPr>
        <w:t>Canadian Journal of Botany</w:t>
      </w:r>
      <w:r>
        <w:t xml:space="preserve">, </w:t>
      </w:r>
      <w:r>
        <w:rPr>
          <w:b/>
          <w:bCs/>
        </w:rPr>
        <w:t>75</w:t>
      </w:r>
      <w:r>
        <w:t>, 457–461.</w:t>
      </w:r>
    </w:p>
    <w:p w14:paraId="438496D9" w14:textId="77777777" w:rsidR="00F24F70" w:rsidRDefault="00F24F70" w:rsidP="00F24F70">
      <w:pPr>
        <w:pStyle w:val="Bibliography"/>
      </w:pPr>
      <w:r>
        <w:t xml:space="preserve">Ramsey, M. (1997) No evidence for demographic costs of seed production in the pollen-limited perennial herb </w:t>
      </w:r>
      <w:r>
        <w:rPr>
          <w:i/>
          <w:iCs/>
        </w:rPr>
        <w:t>Blandfordia grandiflora</w:t>
      </w:r>
      <w:r>
        <w:t xml:space="preserve"> (Liliaceae). </w:t>
      </w:r>
      <w:r>
        <w:rPr>
          <w:i/>
          <w:iCs/>
        </w:rPr>
        <w:t>International Journal of Plant Sciences</w:t>
      </w:r>
      <w:r>
        <w:t xml:space="preserve">, </w:t>
      </w:r>
      <w:r>
        <w:rPr>
          <w:b/>
          <w:bCs/>
        </w:rPr>
        <w:t>158</w:t>
      </w:r>
      <w:r>
        <w:t>, 785–793.</w:t>
      </w:r>
    </w:p>
    <w:p w14:paraId="509BCDAF" w14:textId="77777777" w:rsidR="00F24F70" w:rsidRDefault="00F24F70" w:rsidP="00F24F70">
      <w:pPr>
        <w:pStyle w:val="Bibliography"/>
      </w:pPr>
      <w:r>
        <w:t xml:space="preserve">Reekie, E.G. &amp; Bazzaz, F.A. (1987a) Reproductive effort in plants. 1. Carbon allocation to reproduction. </w:t>
      </w:r>
      <w:r>
        <w:rPr>
          <w:i/>
          <w:iCs/>
        </w:rPr>
        <w:t>The American Naturalist</w:t>
      </w:r>
      <w:r>
        <w:t xml:space="preserve">, </w:t>
      </w:r>
      <w:r>
        <w:rPr>
          <w:b/>
          <w:bCs/>
        </w:rPr>
        <w:t>129</w:t>
      </w:r>
      <w:r>
        <w:t>, 876–896.</w:t>
      </w:r>
    </w:p>
    <w:p w14:paraId="042E9E06" w14:textId="77777777" w:rsidR="00F24F70" w:rsidRDefault="00F24F70" w:rsidP="00F24F70">
      <w:pPr>
        <w:pStyle w:val="Bibliography"/>
      </w:pPr>
      <w:r>
        <w:t xml:space="preserve">Reekie, E.G. &amp; Bazzaz, F.A. (1987b) Reproductive effort in plants. 2. Does carbon reflect the allocation of other resources? </w:t>
      </w:r>
      <w:r>
        <w:rPr>
          <w:i/>
          <w:iCs/>
        </w:rPr>
        <w:t>The American Naturalist</w:t>
      </w:r>
      <w:r>
        <w:t xml:space="preserve">, </w:t>
      </w:r>
      <w:r>
        <w:rPr>
          <w:b/>
          <w:bCs/>
        </w:rPr>
        <w:t>129</w:t>
      </w:r>
      <w:r>
        <w:t>, 897–906.</w:t>
      </w:r>
    </w:p>
    <w:p w14:paraId="0B7111CB" w14:textId="77777777" w:rsidR="00F24F70" w:rsidRDefault="00F24F70" w:rsidP="00F24F70">
      <w:pPr>
        <w:pStyle w:val="Bibliography"/>
      </w:pPr>
      <w:r>
        <w:t xml:space="preserve">Rees, M. &amp; Westoby, M. (1997) Game-Theoretical Evolution of Seed Mass in Multi-Species Ecological Models. </w:t>
      </w:r>
      <w:r>
        <w:rPr>
          <w:i/>
          <w:iCs/>
        </w:rPr>
        <w:t>Oikos</w:t>
      </w:r>
      <w:r>
        <w:t xml:space="preserve">, </w:t>
      </w:r>
      <w:r>
        <w:rPr>
          <w:b/>
          <w:bCs/>
        </w:rPr>
        <w:t>78</w:t>
      </w:r>
      <w:r>
        <w:t>, 116–126.</w:t>
      </w:r>
    </w:p>
    <w:p w14:paraId="0BC44269" w14:textId="77777777" w:rsidR="00F24F70" w:rsidRDefault="00F24F70" w:rsidP="00F24F70">
      <w:pPr>
        <w:pStyle w:val="Bibliography"/>
      </w:pPr>
      <w:r>
        <w:t xml:space="preserve">Rosenheim, J.A., Schreiber, S.J. &amp; Williams, N.M. (2015) Does an “oversupply” of ovules cause pollen limitation? </w:t>
      </w:r>
      <w:r>
        <w:rPr>
          <w:i/>
          <w:iCs/>
        </w:rPr>
        <w:t>New Phytologist</w:t>
      </w:r>
      <w:r>
        <w:t>, n/a-n/a.</w:t>
      </w:r>
    </w:p>
    <w:p w14:paraId="03346953" w14:textId="77777777" w:rsidR="00F24F70" w:rsidRDefault="00F24F70" w:rsidP="00F24F70">
      <w:pPr>
        <w:pStyle w:val="Bibliography"/>
      </w:pPr>
      <w:r>
        <w:t xml:space="preserve">Rosenheim, J.A., Williams, N.M., Schreiber, S.J., Ashman, A.E.T.-L. &amp; Bronstein, E.J.L. (2014) Parental optimism versus parental pessimism in plants: how common should we expect pollen limitation to be? </w:t>
      </w:r>
      <w:r>
        <w:rPr>
          <w:i/>
          <w:iCs/>
        </w:rPr>
        <w:t>The American Naturalist</w:t>
      </w:r>
      <w:r>
        <w:t xml:space="preserve">, </w:t>
      </w:r>
      <w:r>
        <w:rPr>
          <w:b/>
          <w:bCs/>
        </w:rPr>
        <w:t>184</w:t>
      </w:r>
      <w:r>
        <w:t>, 75–90.</w:t>
      </w:r>
    </w:p>
    <w:p w14:paraId="0CB94AF4" w14:textId="77777777" w:rsidR="00F24F70" w:rsidRDefault="00F24F70" w:rsidP="00F24F70">
      <w:pPr>
        <w:pStyle w:val="Bibliography"/>
      </w:pPr>
      <w:r>
        <w:t xml:space="preserve">Rosenheim, J.A., Williams, N.M., Schreiber, S.J. &amp; Rapp, J.M. (2016) Modest pollen limitation of lifetime seed production is in good agreement with modest uncertainty in whole-plant pollen receipt. </w:t>
      </w:r>
      <w:r>
        <w:rPr>
          <w:i/>
          <w:iCs/>
        </w:rPr>
        <w:t>The American Naturalist</w:t>
      </w:r>
      <w:r>
        <w:t xml:space="preserve">, </w:t>
      </w:r>
      <w:r>
        <w:rPr>
          <w:b/>
          <w:bCs/>
        </w:rPr>
        <w:t>187</w:t>
      </w:r>
      <w:r>
        <w:t>, 397–404.</w:t>
      </w:r>
    </w:p>
    <w:p w14:paraId="3B7D3627" w14:textId="77777777" w:rsidR="00F24F70" w:rsidRDefault="00F24F70" w:rsidP="00F24F70">
      <w:pPr>
        <w:pStyle w:val="Bibliography"/>
      </w:pPr>
      <w:r>
        <w:t xml:space="preserve">Ruane, L.G., Rotzin, A.T. &amp; Congleton, P.H. (2014) Floral display size, conspecific density and florivory affect fruit set in natural populations of </w:t>
      </w:r>
      <w:r>
        <w:rPr>
          <w:i/>
          <w:iCs/>
        </w:rPr>
        <w:t>Phlox hirsuta</w:t>
      </w:r>
      <w:r>
        <w:t xml:space="preserve">, an endangered species. </w:t>
      </w:r>
      <w:r>
        <w:rPr>
          <w:i/>
          <w:iCs/>
        </w:rPr>
        <w:t>Annals of Botany</w:t>
      </w:r>
      <w:r>
        <w:t>, mcu007.</w:t>
      </w:r>
    </w:p>
    <w:p w14:paraId="4D9359E3" w14:textId="77777777" w:rsidR="00F24F70" w:rsidRDefault="00F24F70" w:rsidP="00F24F70">
      <w:pPr>
        <w:pStyle w:val="Bibliography"/>
      </w:pPr>
      <w:r>
        <w:t xml:space="preserve">Sadras, V.O. (2007) Evolutionary aspects of the trade-off between seed size and number in crops. </w:t>
      </w:r>
      <w:r>
        <w:rPr>
          <w:i/>
          <w:iCs/>
        </w:rPr>
        <w:t>Field Crops Research</w:t>
      </w:r>
      <w:r>
        <w:t xml:space="preserve">, </w:t>
      </w:r>
      <w:r>
        <w:rPr>
          <w:b/>
          <w:bCs/>
        </w:rPr>
        <w:t>100</w:t>
      </w:r>
      <w:r>
        <w:t>, 125–138.</w:t>
      </w:r>
    </w:p>
    <w:p w14:paraId="28EC4151" w14:textId="77777777" w:rsidR="00F24F70" w:rsidRDefault="00F24F70" w:rsidP="00F24F70">
      <w:pPr>
        <w:pStyle w:val="Bibliography"/>
      </w:pPr>
      <w:r>
        <w:t xml:space="preserve">Scheiter, S., Langan, L. &amp; Higgins, S.I. (2013) Next-generation dynamic global vegetation models: learning from community ecology. </w:t>
      </w:r>
      <w:r>
        <w:rPr>
          <w:i/>
          <w:iCs/>
        </w:rPr>
        <w:t>New Phytologist</w:t>
      </w:r>
      <w:r>
        <w:t xml:space="preserve">, </w:t>
      </w:r>
      <w:r>
        <w:rPr>
          <w:b/>
          <w:bCs/>
        </w:rPr>
        <w:t>198</w:t>
      </w:r>
      <w:r>
        <w:t>, 957–969.</w:t>
      </w:r>
    </w:p>
    <w:p w14:paraId="0A9290D4" w14:textId="77777777" w:rsidR="00F24F70" w:rsidRDefault="00F24F70" w:rsidP="00F24F70">
      <w:pPr>
        <w:pStyle w:val="Bibliography"/>
      </w:pPr>
      <w:r>
        <w:t xml:space="preserve">Schreiber, S.J., Rosenheim, J.A., Williams, Neal W. &amp; Harder, L.D. (2015) Evolutionary and ecological consequences of multiscale variation in pollen receipt for seed production. </w:t>
      </w:r>
      <w:r>
        <w:rPr>
          <w:i/>
          <w:iCs/>
        </w:rPr>
        <w:t>The American Naturalist</w:t>
      </w:r>
      <w:r>
        <w:t xml:space="preserve">, </w:t>
      </w:r>
      <w:r>
        <w:rPr>
          <w:b/>
          <w:bCs/>
        </w:rPr>
        <w:t>185</w:t>
      </w:r>
      <w:r>
        <w:t>, E14–E29.</w:t>
      </w:r>
    </w:p>
    <w:p w14:paraId="33CAC4AC" w14:textId="77777777" w:rsidR="00F24F70" w:rsidRDefault="00F24F70" w:rsidP="00F24F70">
      <w:pPr>
        <w:pStyle w:val="Bibliography"/>
      </w:pPr>
      <w:r>
        <w:t xml:space="preserve">Shipley, B. &amp; Dion, J. (1992) The allometry of seed production in herbaceous angiosperms. </w:t>
      </w:r>
      <w:r>
        <w:rPr>
          <w:i/>
          <w:iCs/>
        </w:rPr>
        <w:t>The American Naturalist</w:t>
      </w:r>
      <w:r>
        <w:t xml:space="preserve">, </w:t>
      </w:r>
      <w:r>
        <w:rPr>
          <w:b/>
          <w:bCs/>
        </w:rPr>
        <w:t>139</w:t>
      </w:r>
      <w:r>
        <w:t>, 467–483.</w:t>
      </w:r>
    </w:p>
    <w:p w14:paraId="04E7C20B" w14:textId="77777777" w:rsidR="00F24F70" w:rsidRDefault="00F24F70" w:rsidP="00F24F70">
      <w:pPr>
        <w:pStyle w:val="Bibliography"/>
      </w:pPr>
      <w:r>
        <w:t xml:space="preserve">Sibly, R., Calow, P. &amp; Nichols, N. (1985) Are patterns of growth adaptive? </w:t>
      </w:r>
      <w:r>
        <w:rPr>
          <w:i/>
          <w:iCs/>
        </w:rPr>
        <w:t>Journal of Theoretical Biology</w:t>
      </w:r>
      <w:r>
        <w:t xml:space="preserve">, </w:t>
      </w:r>
      <w:r>
        <w:rPr>
          <w:b/>
          <w:bCs/>
        </w:rPr>
        <w:t>112</w:t>
      </w:r>
      <w:r>
        <w:t>, 553–574.</w:t>
      </w:r>
    </w:p>
    <w:p w14:paraId="4A0BE561" w14:textId="77777777" w:rsidR="00F24F70" w:rsidRDefault="00F24F70" w:rsidP="00F24F70">
      <w:pPr>
        <w:pStyle w:val="Bibliography"/>
      </w:pPr>
      <w:r>
        <w:t xml:space="preserve">Smith, C.C. &amp; Fretwell, S.D. (1974) The Optimal Balance between Size and Number of Offspring. </w:t>
      </w:r>
      <w:r>
        <w:rPr>
          <w:i/>
          <w:iCs/>
        </w:rPr>
        <w:t>The American Naturalist</w:t>
      </w:r>
      <w:r>
        <w:t xml:space="preserve">, </w:t>
      </w:r>
      <w:r>
        <w:rPr>
          <w:b/>
          <w:bCs/>
        </w:rPr>
        <w:t>108</w:t>
      </w:r>
      <w:r>
        <w:t>, 499–506.</w:t>
      </w:r>
    </w:p>
    <w:p w14:paraId="456B9BB8" w14:textId="77777777" w:rsidR="00F24F70" w:rsidRDefault="00F24F70" w:rsidP="00F24F70">
      <w:pPr>
        <w:pStyle w:val="Bibliography"/>
      </w:pPr>
      <w:r>
        <w:t xml:space="preserve">Stephenson, A.G. (1981) Flower and fruit abortion: proximate causes and ultimate functions. </w:t>
      </w:r>
      <w:r>
        <w:rPr>
          <w:i/>
          <w:iCs/>
        </w:rPr>
        <w:t>Annual Review of Ecology &amp; Systematics</w:t>
      </w:r>
      <w:r>
        <w:t xml:space="preserve">, </w:t>
      </w:r>
      <w:r>
        <w:rPr>
          <w:b/>
          <w:bCs/>
        </w:rPr>
        <w:t>12</w:t>
      </w:r>
      <w:r>
        <w:t>, 253–279.</w:t>
      </w:r>
    </w:p>
    <w:p w14:paraId="4C41C7BF" w14:textId="77777777" w:rsidR="00F24F70" w:rsidRDefault="00F24F70" w:rsidP="00F24F70">
      <w:pPr>
        <w:pStyle w:val="Bibliography"/>
      </w:pPr>
      <w:r>
        <w:t xml:space="preserve">Sutherland, S. (1986) Patterns of fruit-set: what controls fruit-flower ratios in plants? </w:t>
      </w:r>
      <w:r>
        <w:rPr>
          <w:i/>
          <w:iCs/>
        </w:rPr>
        <w:t>Evolution</w:t>
      </w:r>
      <w:r>
        <w:t xml:space="preserve">, </w:t>
      </w:r>
      <w:r>
        <w:rPr>
          <w:b/>
          <w:bCs/>
        </w:rPr>
        <w:t>40</w:t>
      </w:r>
      <w:r>
        <w:t>, 117–128.</w:t>
      </w:r>
    </w:p>
    <w:p w14:paraId="1298C56D" w14:textId="77777777" w:rsidR="00F24F70" w:rsidRDefault="00F24F70" w:rsidP="00F24F70">
      <w:pPr>
        <w:pStyle w:val="Bibliography"/>
      </w:pPr>
      <w:r>
        <w:t xml:space="preserve">Thomas, S.C. (2011) Age-related changes in tree growth and functional biology: the role of reproduction. </w:t>
      </w:r>
      <w:r>
        <w:rPr>
          <w:i/>
          <w:iCs/>
        </w:rPr>
        <w:t>Size- and Age-Related Changes in Tree Structure and Function</w:t>
      </w:r>
      <w:r>
        <w:t xml:space="preserve"> (eds F.C. Meinzer, B. Lachenbruch &amp; T.E. Dawson), pp. 33–64. Springer Netherlands, Dordrecht.</w:t>
      </w:r>
    </w:p>
    <w:p w14:paraId="09DAB4AD" w14:textId="77777777" w:rsidR="00F24F70" w:rsidRDefault="00F24F70" w:rsidP="00F24F70">
      <w:pPr>
        <w:pStyle w:val="Bibliography"/>
      </w:pPr>
      <w:r>
        <w:t xml:space="preserve">Turnbull, L.A., Coomes, D., Hector, A. &amp; Rees, M. (2004) Seed mass and the competition/colonization trade-off: competitive interactions and spatial patterns in a guild of annual plants. </w:t>
      </w:r>
      <w:r>
        <w:rPr>
          <w:i/>
          <w:iCs/>
        </w:rPr>
        <w:t>Journal of Ecology</w:t>
      </w:r>
      <w:r>
        <w:t xml:space="preserve">, </w:t>
      </w:r>
      <w:r>
        <w:rPr>
          <w:b/>
          <w:bCs/>
        </w:rPr>
        <w:t>92</w:t>
      </w:r>
      <w:r>
        <w:t>, 97–109.</w:t>
      </w:r>
    </w:p>
    <w:p w14:paraId="26520EAA" w14:textId="77777777" w:rsidR="00F24F70" w:rsidRDefault="00F24F70" w:rsidP="00F24F70">
      <w:pPr>
        <w:pStyle w:val="Bibliography"/>
      </w:pPr>
      <w:r>
        <w:t xml:space="preserve">Warton, D.I., Duursma, R.A., Falster, D.S. &amp; Taskinen, S. (2012) smatr 3– an R package for estimation and inference about allometric lines. </w:t>
      </w:r>
      <w:r>
        <w:rPr>
          <w:i/>
          <w:iCs/>
        </w:rPr>
        <w:t>Methods in Ecology and Evolution</w:t>
      </w:r>
      <w:r>
        <w:t xml:space="preserve">, </w:t>
      </w:r>
      <w:r>
        <w:rPr>
          <w:b/>
          <w:bCs/>
        </w:rPr>
        <w:t>3</w:t>
      </w:r>
      <w:r>
        <w:t>, 257–259.</w:t>
      </w:r>
    </w:p>
    <w:p w14:paraId="350963FA" w14:textId="77777777" w:rsidR="00F24F70" w:rsidRDefault="00F24F70" w:rsidP="00F24F70">
      <w:pPr>
        <w:pStyle w:val="Bibliography"/>
      </w:pPr>
      <w:r>
        <w:t xml:space="preserve">Warton, D.I., Wright, I.J., Falster, D.S. &amp; Westoby, M. (2006) Bivariate line-fitting methods for allometry. </w:t>
      </w:r>
      <w:r>
        <w:rPr>
          <w:i/>
          <w:iCs/>
        </w:rPr>
        <w:t>Biological Reviews</w:t>
      </w:r>
      <w:r>
        <w:t xml:space="preserve">, </w:t>
      </w:r>
      <w:r>
        <w:rPr>
          <w:b/>
          <w:bCs/>
        </w:rPr>
        <w:t>81</w:t>
      </w:r>
      <w:r>
        <w:t>, 259–291.</w:t>
      </w:r>
    </w:p>
    <w:p w14:paraId="444D4DF4" w14:textId="77777777" w:rsidR="00F24F70" w:rsidRDefault="00F24F70" w:rsidP="00F24F70">
      <w:pPr>
        <w:pStyle w:val="Bibliography"/>
      </w:pPr>
      <w:r>
        <w:t xml:space="preserve">Wenk, E.H. &amp; Falster, D.S. (2015) Quantifying and understanding reproductive allocation schedules in plants. </w:t>
      </w:r>
      <w:r>
        <w:rPr>
          <w:i/>
          <w:iCs/>
        </w:rPr>
        <w:t>Ecology and Evolution</w:t>
      </w:r>
      <w:r>
        <w:t xml:space="preserve">, </w:t>
      </w:r>
      <w:r>
        <w:rPr>
          <w:b/>
          <w:bCs/>
        </w:rPr>
        <w:t>5</w:t>
      </w:r>
      <w:r>
        <w:t>, 5521–5538.</w:t>
      </w:r>
    </w:p>
    <w:p w14:paraId="64B46533" w14:textId="77777777" w:rsidR="00F24F70" w:rsidRDefault="00F24F70" w:rsidP="00F24F70">
      <w:pPr>
        <w:pStyle w:val="Bibliography"/>
      </w:pPr>
      <w:r>
        <w:t xml:space="preserve">Wesselingh, R.A. (2007) Pollen limitation meets resource allocation: towards a comprehensive methodology. </w:t>
      </w:r>
      <w:r>
        <w:rPr>
          <w:i/>
          <w:iCs/>
        </w:rPr>
        <w:t>The New Phytologist</w:t>
      </w:r>
      <w:r>
        <w:t xml:space="preserve">, </w:t>
      </w:r>
      <w:r>
        <w:rPr>
          <w:b/>
          <w:bCs/>
        </w:rPr>
        <w:t>174</w:t>
      </w:r>
      <w:r>
        <w:t>, 26–37.</w:t>
      </w:r>
    </w:p>
    <w:p w14:paraId="779B5461" w14:textId="77777777" w:rsidR="00F24F70" w:rsidRDefault="00F24F70" w:rsidP="00F24F70">
      <w:pPr>
        <w:pStyle w:val="Bibliography"/>
      </w:pPr>
      <w:r>
        <w:t xml:space="preserve">Westoby, M. &amp; Rice, B. (1982) Evolution of the Seed Plants and Inclusive Fitness of Plant Tissues. </w:t>
      </w:r>
      <w:r>
        <w:rPr>
          <w:i/>
          <w:iCs/>
        </w:rPr>
        <w:t>Evolution</w:t>
      </w:r>
      <w:r>
        <w:t xml:space="preserve">, </w:t>
      </w:r>
      <w:r>
        <w:rPr>
          <w:b/>
          <w:bCs/>
        </w:rPr>
        <w:t>36</w:t>
      </w:r>
      <w:r>
        <w:t>, 713–724.</w:t>
      </w:r>
    </w:p>
    <w:p w14:paraId="1D00FAF0" w14:textId="77777777" w:rsidR="00F24F70" w:rsidRDefault="00F24F70" w:rsidP="00F24F70">
      <w:pPr>
        <w:pStyle w:val="Bibliography"/>
      </w:pPr>
      <w:r>
        <w:t xml:space="preserve">Wiens, D. (1984) Ovule survivorship, brood size, life history, breeding systems, and reproductive success in plants. </w:t>
      </w:r>
      <w:r>
        <w:rPr>
          <w:i/>
          <w:iCs/>
        </w:rPr>
        <w:t>Oecologia</w:t>
      </w:r>
      <w:r>
        <w:t xml:space="preserve">, </w:t>
      </w:r>
      <w:r>
        <w:rPr>
          <w:b/>
          <w:bCs/>
        </w:rPr>
        <w:t>64</w:t>
      </w:r>
      <w:r>
        <w:t>, 47–53.</w:t>
      </w:r>
    </w:p>
    <w:p w14:paraId="49A779AA" w14:textId="77777777" w:rsidR="00F24F70" w:rsidRDefault="00F24F70" w:rsidP="00F24F70">
      <w:pPr>
        <w:pStyle w:val="Bibliography"/>
      </w:pPr>
      <w:r>
        <w:t xml:space="preserve">Willson, M.F. &amp; Burley, N. (1983) </w:t>
      </w:r>
      <w:r>
        <w:rPr>
          <w:i/>
          <w:iCs/>
        </w:rPr>
        <w:t>Mate Choice in Plants: Tactics, Mechanisms, and Consequences</w:t>
      </w:r>
      <w:r>
        <w:t>. Princeton University Press.</w:t>
      </w:r>
    </w:p>
    <w:p w14:paraId="38F35C9A" w14:textId="77777777" w:rsidR="00F24F70" w:rsidRDefault="00F24F70" w:rsidP="00F24F70">
      <w:pPr>
        <w:pStyle w:val="Bibliography"/>
      </w:pPr>
      <w:r>
        <w:t xml:space="preserve">Zimmerman, M. &amp; Pyke, G.H. (1988) Reproduction in Polemonium: assessing the factors limiting seed set. </w:t>
      </w:r>
      <w:r>
        <w:rPr>
          <w:i/>
          <w:iCs/>
        </w:rPr>
        <w:t>The American Naturalist</w:t>
      </w:r>
      <w:r>
        <w:t xml:space="preserve">, </w:t>
      </w:r>
      <w:r>
        <w:rPr>
          <w:b/>
          <w:bCs/>
        </w:rPr>
        <w:t>131</w:t>
      </w:r>
      <w:r>
        <w:t>, 723–738.</w:t>
      </w:r>
    </w:p>
    <w:p w14:paraId="18DFAC8C" w14:textId="77777777" w:rsidR="003563EC" w:rsidRDefault="000C4B85" w:rsidP="000C4B85">
      <w:pPr>
        <w:sectPr w:rsidR="003563EC" w:rsidSect="007444C4">
          <w:footerReference w:type="default" r:id="rId11"/>
          <w:pgSz w:w="11906" w:h="16838"/>
          <w:pgMar w:top="1134" w:right="1134" w:bottom="1134" w:left="1134" w:header="709" w:footer="709" w:gutter="0"/>
          <w:lnNumType w:countBy="1" w:restart="continuous"/>
          <w:cols w:space="708"/>
          <w:docGrid w:linePitch="360"/>
        </w:sectPr>
      </w:pPr>
      <w:r>
        <w:fldChar w:fldCharType="end"/>
      </w:r>
    </w:p>
    <w:tbl>
      <w:tblPr>
        <w:tblW w:w="14220" w:type="dxa"/>
        <w:tblLayout w:type="fixed"/>
        <w:tblLook w:val="04A0" w:firstRow="1" w:lastRow="0" w:firstColumn="1" w:lastColumn="0" w:noHBand="0" w:noVBand="1"/>
      </w:tblPr>
      <w:tblGrid>
        <w:gridCol w:w="1951"/>
        <w:gridCol w:w="206"/>
        <w:gridCol w:w="1212"/>
        <w:gridCol w:w="122"/>
        <w:gridCol w:w="715"/>
        <w:gridCol w:w="1114"/>
        <w:gridCol w:w="1024"/>
        <w:gridCol w:w="1563"/>
        <w:gridCol w:w="997"/>
        <w:gridCol w:w="997"/>
        <w:gridCol w:w="997"/>
        <w:gridCol w:w="997"/>
        <w:gridCol w:w="942"/>
        <w:gridCol w:w="1383"/>
        <w:tblGridChange w:id="1294">
          <w:tblGrid>
            <w:gridCol w:w="1951"/>
            <w:gridCol w:w="206"/>
            <w:gridCol w:w="219"/>
            <w:gridCol w:w="766"/>
            <w:gridCol w:w="227"/>
            <w:gridCol w:w="122"/>
            <w:gridCol w:w="417"/>
            <w:gridCol w:w="298"/>
            <w:gridCol w:w="468"/>
            <w:gridCol w:w="646"/>
            <w:gridCol w:w="181"/>
            <w:gridCol w:w="843"/>
            <w:gridCol w:w="451"/>
            <w:gridCol w:w="972"/>
            <w:gridCol w:w="140"/>
            <w:gridCol w:w="910"/>
            <w:gridCol w:w="87"/>
            <w:gridCol w:w="885"/>
            <w:gridCol w:w="112"/>
            <w:gridCol w:w="938"/>
            <w:gridCol w:w="59"/>
            <w:gridCol w:w="966"/>
            <w:gridCol w:w="31"/>
            <w:gridCol w:w="935"/>
            <w:gridCol w:w="7"/>
            <w:gridCol w:w="1383"/>
          </w:tblGrid>
        </w:tblGridChange>
      </w:tblGrid>
      <w:tr w:rsidR="008A5466" w:rsidRPr="00AE5ED4" w14:paraId="07A38195" w14:textId="77777777" w:rsidTr="008A5466">
        <w:trPr>
          <w:trHeight w:val="57"/>
        </w:trPr>
        <w:tc>
          <w:tcPr>
            <w:tcW w:w="2157" w:type="dxa"/>
            <w:gridSpan w:val="2"/>
            <w:tcBorders>
              <w:top w:val="single" w:sz="4" w:space="0" w:color="auto"/>
              <w:left w:val="nil"/>
              <w:right w:val="nil"/>
            </w:tcBorders>
            <w:shd w:val="clear" w:color="auto" w:fill="auto"/>
            <w:noWrap/>
            <w:vAlign w:val="bottom"/>
          </w:tcPr>
          <w:p w14:paraId="2F8035C2" w14:textId="77777777" w:rsidR="008A5466" w:rsidRPr="00AE5ED4" w:rsidRDefault="008A5466" w:rsidP="004919BA">
            <w:pPr>
              <w:spacing w:after="0" w:line="240" w:lineRule="auto"/>
              <w:rPr>
                <w:rFonts w:eastAsia="Times New Roman" w:cs="Times New Roman"/>
                <w:color w:val="000000"/>
                <w:sz w:val="20"/>
                <w:szCs w:val="20"/>
                <w:lang w:eastAsia="en-AU"/>
              </w:rPr>
            </w:pPr>
          </w:p>
        </w:tc>
        <w:tc>
          <w:tcPr>
            <w:tcW w:w="1334" w:type="dxa"/>
            <w:gridSpan w:val="2"/>
            <w:tcBorders>
              <w:top w:val="single" w:sz="4" w:space="0" w:color="auto"/>
              <w:left w:val="nil"/>
              <w:right w:val="nil"/>
            </w:tcBorders>
          </w:tcPr>
          <w:p w14:paraId="6B702DA8" w14:textId="77777777" w:rsidR="008A5466" w:rsidRPr="00AE5ED4" w:rsidRDefault="008A5466" w:rsidP="004919BA">
            <w:pPr>
              <w:spacing w:after="0" w:line="240" w:lineRule="auto"/>
              <w:rPr>
                <w:ins w:id="1295" w:author="Daniel Falster" w:date="2017-07-28T12:54:00Z"/>
                <w:rFonts w:eastAsia="Times New Roman" w:cs="Times New Roman"/>
                <w:color w:val="000000"/>
                <w:sz w:val="20"/>
                <w:szCs w:val="20"/>
                <w:lang w:eastAsia="en-AU"/>
              </w:rPr>
            </w:pPr>
          </w:p>
        </w:tc>
        <w:tc>
          <w:tcPr>
            <w:tcW w:w="715" w:type="dxa"/>
            <w:tcBorders>
              <w:top w:val="single" w:sz="4" w:space="0" w:color="auto"/>
              <w:left w:val="nil"/>
              <w:right w:val="nil"/>
            </w:tcBorders>
          </w:tcPr>
          <w:p w14:paraId="70A1A29D" w14:textId="443CCC23" w:rsidR="008A5466" w:rsidRPr="00AE5ED4" w:rsidRDefault="008A5466" w:rsidP="004919BA">
            <w:pPr>
              <w:spacing w:after="0" w:line="240" w:lineRule="auto"/>
              <w:rPr>
                <w:ins w:id="1296" w:author="Daniel Falster" w:date="2017-07-28T12:54:00Z"/>
                <w:rFonts w:eastAsia="Times New Roman" w:cs="Times New Roman"/>
                <w:color w:val="000000"/>
                <w:sz w:val="20"/>
                <w:szCs w:val="20"/>
                <w:lang w:eastAsia="en-AU"/>
              </w:rPr>
            </w:pPr>
          </w:p>
        </w:tc>
        <w:tc>
          <w:tcPr>
            <w:tcW w:w="1114" w:type="dxa"/>
            <w:tcBorders>
              <w:top w:val="single" w:sz="4" w:space="0" w:color="auto"/>
              <w:left w:val="nil"/>
              <w:right w:val="nil"/>
            </w:tcBorders>
            <w:shd w:val="clear" w:color="auto" w:fill="auto"/>
            <w:noWrap/>
            <w:vAlign w:val="bottom"/>
          </w:tcPr>
          <w:p w14:paraId="649B108B" w14:textId="28DE3B9C" w:rsidR="008A5466" w:rsidRPr="00AE5ED4" w:rsidRDefault="008A5466" w:rsidP="004919BA">
            <w:pPr>
              <w:spacing w:after="0" w:line="240" w:lineRule="auto"/>
              <w:rPr>
                <w:rFonts w:eastAsia="Times New Roman" w:cs="Times New Roman"/>
                <w:color w:val="000000"/>
                <w:sz w:val="20"/>
                <w:szCs w:val="20"/>
                <w:lang w:eastAsia="en-AU"/>
              </w:rPr>
            </w:pPr>
          </w:p>
        </w:tc>
        <w:tc>
          <w:tcPr>
            <w:tcW w:w="1024" w:type="dxa"/>
            <w:tcBorders>
              <w:top w:val="single" w:sz="4" w:space="0" w:color="auto"/>
              <w:left w:val="nil"/>
              <w:right w:val="double" w:sz="2" w:space="0" w:color="auto"/>
            </w:tcBorders>
            <w:vAlign w:val="bottom"/>
          </w:tcPr>
          <w:p w14:paraId="2BD67FC3" w14:textId="77777777" w:rsidR="008A5466" w:rsidRPr="00AE5ED4" w:rsidRDefault="008A5466" w:rsidP="004919BA">
            <w:pPr>
              <w:spacing w:after="0" w:line="240" w:lineRule="auto"/>
              <w:rPr>
                <w:rFonts w:eastAsia="Times New Roman" w:cs="Times New Roman"/>
                <w:color w:val="000000"/>
                <w:sz w:val="20"/>
                <w:szCs w:val="20"/>
                <w:lang w:eastAsia="en-AU"/>
              </w:rPr>
            </w:pPr>
          </w:p>
        </w:tc>
        <w:tc>
          <w:tcPr>
            <w:tcW w:w="1563" w:type="dxa"/>
            <w:tcBorders>
              <w:top w:val="single" w:sz="4" w:space="0" w:color="auto"/>
              <w:left w:val="double" w:sz="2" w:space="0" w:color="auto"/>
              <w:right w:val="single" w:sz="4" w:space="0" w:color="auto"/>
            </w:tcBorders>
            <w:vAlign w:val="bottom"/>
          </w:tcPr>
          <w:p w14:paraId="5EF01875" w14:textId="77777777" w:rsidR="008A5466" w:rsidRPr="00AE5ED4" w:rsidRDefault="008A5466" w:rsidP="004919BA">
            <w:pPr>
              <w:spacing w:after="0" w:line="240" w:lineRule="auto"/>
              <w:rPr>
                <w:rFonts w:eastAsia="Times New Roman" w:cs="Times New Roman"/>
                <w:color w:val="000000"/>
                <w:sz w:val="20"/>
                <w:szCs w:val="20"/>
                <w:lang w:eastAsia="en-AU"/>
              </w:rPr>
            </w:pPr>
          </w:p>
        </w:tc>
        <w:tc>
          <w:tcPr>
            <w:tcW w:w="4930" w:type="dxa"/>
            <w:gridSpan w:val="5"/>
            <w:tcBorders>
              <w:top w:val="single" w:sz="4" w:space="0" w:color="auto"/>
              <w:left w:val="single" w:sz="4" w:space="0" w:color="auto"/>
              <w:bottom w:val="single" w:sz="4" w:space="0" w:color="auto"/>
              <w:right w:val="double" w:sz="2" w:space="0" w:color="auto"/>
            </w:tcBorders>
            <w:shd w:val="clear" w:color="auto" w:fill="auto"/>
            <w:noWrap/>
            <w:vAlign w:val="center"/>
          </w:tcPr>
          <w:p w14:paraId="3BE71852" w14:textId="77777777" w:rsidR="008A5466" w:rsidRPr="00AE5ED4" w:rsidRDefault="008A5466" w:rsidP="004919BA">
            <w:pPr>
              <w:spacing w:after="0" w:line="240" w:lineRule="auto"/>
              <w:jc w:val="center"/>
              <w:rPr>
                <w:rFonts w:eastAsia="Times New Roman" w:cs="Times New Roman"/>
                <w:color w:val="000000"/>
                <w:sz w:val="20"/>
                <w:szCs w:val="20"/>
                <w:lang w:eastAsia="en-AU"/>
              </w:rPr>
            </w:pPr>
            <w:r w:rsidRPr="00AE5ED4">
              <w:rPr>
                <w:rFonts w:eastAsia="Times New Roman" w:cs="Times New Roman"/>
                <w:color w:val="000000"/>
                <w:sz w:val="20"/>
                <w:szCs w:val="20"/>
                <w:lang w:eastAsia="en-AU"/>
              </w:rPr>
              <w:t>Proportion reproductive costs (%)</w:t>
            </w:r>
          </w:p>
        </w:tc>
        <w:tc>
          <w:tcPr>
            <w:tcW w:w="1383" w:type="dxa"/>
            <w:tcBorders>
              <w:top w:val="single" w:sz="4" w:space="0" w:color="auto"/>
              <w:left w:val="double" w:sz="2" w:space="0" w:color="auto"/>
              <w:right w:val="single" w:sz="4" w:space="0" w:color="auto"/>
            </w:tcBorders>
            <w:shd w:val="clear" w:color="auto" w:fill="auto"/>
            <w:noWrap/>
            <w:vAlign w:val="center"/>
          </w:tcPr>
          <w:p w14:paraId="2B9CD722" w14:textId="77777777" w:rsidR="008A5466" w:rsidRPr="00AE5ED4" w:rsidRDefault="008A5466" w:rsidP="004919BA">
            <w:pPr>
              <w:spacing w:after="0" w:line="240" w:lineRule="auto"/>
              <w:jc w:val="center"/>
              <w:rPr>
                <w:rFonts w:eastAsia="Times New Roman" w:cs="Times New Roman"/>
                <w:color w:val="000000"/>
                <w:sz w:val="20"/>
                <w:szCs w:val="20"/>
                <w:lang w:eastAsia="en-AU"/>
              </w:rPr>
            </w:pPr>
          </w:p>
          <w:p w14:paraId="3AF608EC" w14:textId="77777777" w:rsidR="008A5466" w:rsidRPr="00AE5ED4" w:rsidRDefault="008A5466" w:rsidP="004919BA">
            <w:pPr>
              <w:spacing w:after="0" w:line="240" w:lineRule="auto"/>
              <w:jc w:val="center"/>
              <w:rPr>
                <w:rFonts w:eastAsia="Times New Roman" w:cs="Times New Roman"/>
                <w:color w:val="000000"/>
                <w:sz w:val="20"/>
                <w:szCs w:val="20"/>
                <w:lang w:eastAsia="en-AU"/>
              </w:rPr>
            </w:pPr>
          </w:p>
        </w:tc>
      </w:tr>
      <w:tr w:rsidR="008A5466" w:rsidRPr="00AE5ED4" w14:paraId="48FA7E97" w14:textId="77777777" w:rsidTr="008A5466">
        <w:trPr>
          <w:trHeight w:val="57"/>
        </w:trPr>
        <w:tc>
          <w:tcPr>
            <w:tcW w:w="1951" w:type="dxa"/>
            <w:tcBorders>
              <w:top w:val="single" w:sz="4" w:space="0" w:color="auto"/>
              <w:left w:val="nil"/>
              <w:right w:val="nil"/>
            </w:tcBorders>
            <w:shd w:val="clear" w:color="auto" w:fill="auto"/>
            <w:noWrap/>
            <w:vAlign w:val="bottom"/>
          </w:tcPr>
          <w:p w14:paraId="26AEEA00" w14:textId="77777777" w:rsidR="008A5466" w:rsidRPr="00AE5ED4" w:rsidRDefault="008A5466" w:rsidP="004919BA">
            <w:pPr>
              <w:spacing w:after="0" w:line="240" w:lineRule="auto"/>
              <w:rPr>
                <w:rFonts w:eastAsia="Times New Roman" w:cs="Times New Roman"/>
                <w:color w:val="000000"/>
                <w:sz w:val="20"/>
                <w:szCs w:val="20"/>
                <w:lang w:eastAsia="en-AU"/>
              </w:rPr>
            </w:pPr>
          </w:p>
        </w:tc>
        <w:tc>
          <w:tcPr>
            <w:tcW w:w="1418" w:type="dxa"/>
            <w:gridSpan w:val="2"/>
            <w:tcBorders>
              <w:top w:val="single" w:sz="4" w:space="0" w:color="auto"/>
              <w:left w:val="nil"/>
              <w:right w:val="nil"/>
            </w:tcBorders>
          </w:tcPr>
          <w:p w14:paraId="625E9893" w14:textId="77777777" w:rsidR="008A5466" w:rsidRPr="00AE5ED4" w:rsidRDefault="008A5466" w:rsidP="004919BA">
            <w:pPr>
              <w:spacing w:after="0" w:line="240" w:lineRule="auto"/>
              <w:rPr>
                <w:ins w:id="1297" w:author="Daniel Falster" w:date="2017-07-28T12:54:00Z"/>
                <w:rFonts w:eastAsia="Times New Roman" w:cs="Times New Roman"/>
                <w:color w:val="000000"/>
                <w:sz w:val="20"/>
                <w:szCs w:val="20"/>
                <w:lang w:eastAsia="en-AU"/>
              </w:rPr>
            </w:pPr>
          </w:p>
        </w:tc>
        <w:tc>
          <w:tcPr>
            <w:tcW w:w="837" w:type="dxa"/>
            <w:gridSpan w:val="2"/>
            <w:tcBorders>
              <w:top w:val="single" w:sz="4" w:space="0" w:color="auto"/>
              <w:left w:val="nil"/>
              <w:right w:val="nil"/>
            </w:tcBorders>
          </w:tcPr>
          <w:p w14:paraId="05574DF1" w14:textId="49948928" w:rsidR="008A5466" w:rsidRPr="00AE5ED4" w:rsidRDefault="008A5466" w:rsidP="004919BA">
            <w:pPr>
              <w:spacing w:after="0" w:line="240" w:lineRule="auto"/>
              <w:rPr>
                <w:ins w:id="1298" w:author="Daniel Falster" w:date="2017-07-28T12:54:00Z"/>
                <w:rFonts w:eastAsia="Times New Roman" w:cs="Times New Roman"/>
                <w:color w:val="000000"/>
                <w:sz w:val="20"/>
                <w:szCs w:val="20"/>
                <w:lang w:eastAsia="en-AU"/>
              </w:rPr>
            </w:pPr>
          </w:p>
        </w:tc>
        <w:tc>
          <w:tcPr>
            <w:tcW w:w="1114" w:type="dxa"/>
            <w:tcBorders>
              <w:top w:val="single" w:sz="4" w:space="0" w:color="auto"/>
              <w:left w:val="nil"/>
              <w:right w:val="nil"/>
            </w:tcBorders>
            <w:shd w:val="clear" w:color="auto" w:fill="auto"/>
            <w:noWrap/>
            <w:vAlign w:val="bottom"/>
          </w:tcPr>
          <w:p w14:paraId="1F53D6AC" w14:textId="03E8642A" w:rsidR="008A5466" w:rsidRPr="00AE5ED4" w:rsidRDefault="008A5466" w:rsidP="004919BA">
            <w:pPr>
              <w:spacing w:after="0" w:line="240" w:lineRule="auto"/>
              <w:rPr>
                <w:rFonts w:eastAsia="Times New Roman" w:cs="Times New Roman"/>
                <w:color w:val="000000"/>
                <w:sz w:val="20"/>
                <w:szCs w:val="20"/>
                <w:lang w:eastAsia="en-AU"/>
              </w:rPr>
            </w:pPr>
          </w:p>
        </w:tc>
        <w:tc>
          <w:tcPr>
            <w:tcW w:w="1024" w:type="dxa"/>
            <w:tcBorders>
              <w:top w:val="single" w:sz="4" w:space="0" w:color="auto"/>
              <w:left w:val="nil"/>
              <w:right w:val="double" w:sz="2" w:space="0" w:color="auto"/>
            </w:tcBorders>
            <w:vAlign w:val="bottom"/>
          </w:tcPr>
          <w:p w14:paraId="6E5F41B3" w14:textId="77777777" w:rsidR="008A5466" w:rsidRPr="00AE5ED4" w:rsidRDefault="008A5466" w:rsidP="004919BA">
            <w:pPr>
              <w:spacing w:after="0" w:line="240" w:lineRule="auto"/>
              <w:rPr>
                <w:rFonts w:eastAsia="Times New Roman" w:cs="Times New Roman"/>
                <w:color w:val="000000"/>
                <w:sz w:val="20"/>
                <w:szCs w:val="20"/>
                <w:lang w:eastAsia="en-AU"/>
              </w:rPr>
            </w:pPr>
          </w:p>
        </w:tc>
        <w:tc>
          <w:tcPr>
            <w:tcW w:w="1563" w:type="dxa"/>
            <w:tcBorders>
              <w:top w:val="single" w:sz="4" w:space="0" w:color="auto"/>
              <w:left w:val="double" w:sz="2" w:space="0" w:color="auto"/>
              <w:right w:val="single" w:sz="4" w:space="0" w:color="auto"/>
            </w:tcBorders>
            <w:vAlign w:val="bottom"/>
          </w:tcPr>
          <w:p w14:paraId="5768593A" w14:textId="77777777" w:rsidR="008A5466" w:rsidRPr="00AE5ED4" w:rsidRDefault="008A5466" w:rsidP="004919BA">
            <w:pPr>
              <w:spacing w:after="0" w:line="240" w:lineRule="auto"/>
              <w:jc w:val="center"/>
              <w:rPr>
                <w:rFonts w:eastAsia="Times New Roman" w:cs="Times New Roman"/>
                <w:color w:val="000000"/>
                <w:sz w:val="20"/>
                <w:szCs w:val="20"/>
                <w:lang w:eastAsia="en-AU"/>
              </w:rPr>
            </w:pPr>
          </w:p>
        </w:tc>
        <w:tc>
          <w:tcPr>
            <w:tcW w:w="1994"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933E0CF" w14:textId="354530F8" w:rsidR="008A5466" w:rsidRPr="00AE5ED4" w:rsidRDefault="008A5466" w:rsidP="004919BA">
            <w:pPr>
              <w:spacing w:after="0" w:line="240" w:lineRule="auto"/>
              <w:jc w:val="center"/>
              <w:rPr>
                <w:rFonts w:eastAsia="Times New Roman" w:cs="Times New Roman"/>
                <w:color w:val="000000"/>
                <w:sz w:val="20"/>
                <w:szCs w:val="20"/>
                <w:lang w:eastAsia="en-AU"/>
              </w:rPr>
            </w:pPr>
            <w:r w:rsidRPr="00AE5ED4">
              <w:rPr>
                <w:rFonts w:eastAsia="Times New Roman" w:cs="Times New Roman"/>
                <w:color w:val="000000"/>
                <w:sz w:val="20"/>
                <w:szCs w:val="20"/>
                <w:lang w:eastAsia="en-AU"/>
              </w:rPr>
              <w:t>Discarded</w:t>
            </w:r>
            <w:ins w:id="1299" w:author="Daniel Falster" w:date="2017-06-28T22:04:00Z">
              <w:r>
                <w:rPr>
                  <w:rFonts w:eastAsia="Times New Roman" w:cs="Times New Roman"/>
                  <w:color w:val="000000"/>
                  <w:sz w:val="20"/>
                  <w:szCs w:val="20"/>
                  <w:lang w:eastAsia="en-AU"/>
                </w:rPr>
                <w:t xml:space="preserve"> or failed</w:t>
              </w:r>
            </w:ins>
          </w:p>
        </w:tc>
        <w:tc>
          <w:tcPr>
            <w:tcW w:w="2936" w:type="dxa"/>
            <w:gridSpan w:val="3"/>
            <w:tcBorders>
              <w:top w:val="single" w:sz="4" w:space="0" w:color="auto"/>
              <w:left w:val="single" w:sz="4" w:space="0" w:color="auto"/>
              <w:bottom w:val="single" w:sz="4" w:space="0" w:color="auto"/>
              <w:right w:val="double" w:sz="2" w:space="0" w:color="auto"/>
            </w:tcBorders>
            <w:shd w:val="clear" w:color="auto" w:fill="auto"/>
            <w:noWrap/>
            <w:vAlign w:val="bottom"/>
          </w:tcPr>
          <w:p w14:paraId="36443DC4" w14:textId="3602F5E4" w:rsidR="008A5466" w:rsidRPr="00AE5ED4" w:rsidRDefault="008A5466" w:rsidP="004919BA">
            <w:pPr>
              <w:spacing w:after="0" w:line="240" w:lineRule="auto"/>
              <w:jc w:val="center"/>
              <w:rPr>
                <w:rFonts w:eastAsia="Times New Roman" w:cs="Times New Roman"/>
                <w:color w:val="000000"/>
                <w:sz w:val="20"/>
                <w:szCs w:val="20"/>
                <w:lang w:eastAsia="en-AU"/>
              </w:rPr>
            </w:pPr>
            <w:r w:rsidRPr="00AE5ED4">
              <w:rPr>
                <w:rFonts w:eastAsia="Times New Roman" w:cs="Times New Roman"/>
                <w:color w:val="000000"/>
                <w:sz w:val="20"/>
                <w:szCs w:val="20"/>
                <w:lang w:eastAsia="en-AU"/>
              </w:rPr>
              <w:t>Success</w:t>
            </w:r>
            <w:ins w:id="1300" w:author="Daniel Falster" w:date="2017-06-28T20:35:00Z">
              <w:r>
                <w:rPr>
                  <w:rFonts w:eastAsia="Times New Roman" w:cs="Times New Roman"/>
                  <w:color w:val="000000"/>
                  <w:sz w:val="20"/>
                  <w:szCs w:val="20"/>
                  <w:lang w:eastAsia="en-AU"/>
                </w:rPr>
                <w:t>fully matured seeds</w:t>
              </w:r>
            </w:ins>
          </w:p>
        </w:tc>
        <w:tc>
          <w:tcPr>
            <w:tcW w:w="1383" w:type="dxa"/>
            <w:tcBorders>
              <w:top w:val="single" w:sz="4" w:space="0" w:color="auto"/>
              <w:left w:val="double" w:sz="2" w:space="0" w:color="auto"/>
              <w:right w:val="single" w:sz="4" w:space="0" w:color="auto"/>
            </w:tcBorders>
            <w:shd w:val="clear" w:color="auto" w:fill="auto"/>
            <w:noWrap/>
            <w:vAlign w:val="bottom"/>
          </w:tcPr>
          <w:p w14:paraId="73025680" w14:textId="77777777" w:rsidR="008A5466" w:rsidRPr="00AE5ED4" w:rsidRDefault="008A5466" w:rsidP="004919BA">
            <w:pPr>
              <w:spacing w:after="0" w:line="240" w:lineRule="auto"/>
              <w:jc w:val="center"/>
              <w:rPr>
                <w:rFonts w:eastAsia="Times New Roman" w:cs="Times New Roman"/>
                <w:color w:val="000000"/>
                <w:sz w:val="20"/>
                <w:szCs w:val="20"/>
                <w:lang w:eastAsia="en-AU"/>
              </w:rPr>
            </w:pPr>
          </w:p>
        </w:tc>
      </w:tr>
      <w:tr w:rsidR="008A5466" w:rsidRPr="00AE5ED4" w14:paraId="6BF04B5D" w14:textId="77777777" w:rsidTr="008A5466">
        <w:trPr>
          <w:trHeight w:val="57"/>
        </w:trPr>
        <w:tc>
          <w:tcPr>
            <w:tcW w:w="1951" w:type="dxa"/>
            <w:tcBorders>
              <w:left w:val="nil"/>
              <w:bottom w:val="single" w:sz="4" w:space="0" w:color="auto"/>
              <w:right w:val="nil"/>
            </w:tcBorders>
            <w:shd w:val="clear" w:color="auto" w:fill="auto"/>
            <w:noWrap/>
            <w:vAlign w:val="bottom"/>
            <w:hideMark/>
          </w:tcPr>
          <w:p w14:paraId="4CD73801" w14:textId="7BA77542" w:rsidR="008A5466" w:rsidRPr="00AE5ED4" w:rsidRDefault="008A5466" w:rsidP="008A5466">
            <w:pPr>
              <w:spacing w:after="0" w:line="240" w:lineRule="auto"/>
              <w:rPr>
                <w:rFonts w:eastAsia="Times New Roman" w:cs="Times New Roman"/>
                <w:color w:val="000000"/>
                <w:sz w:val="20"/>
                <w:szCs w:val="20"/>
                <w:lang w:eastAsia="en-AU"/>
              </w:rPr>
            </w:pPr>
            <w:del w:id="1301" w:author="Daniel Falster" w:date="2017-07-28T12:56:00Z">
              <w:r w:rsidRPr="00AE5ED4" w:rsidDel="008A5466">
                <w:rPr>
                  <w:rFonts w:eastAsia="Times New Roman" w:cs="Times New Roman"/>
                  <w:color w:val="000000"/>
                  <w:sz w:val="20"/>
                  <w:szCs w:val="20"/>
                  <w:lang w:eastAsia="en-AU"/>
                </w:rPr>
                <w:delText>species</w:delText>
              </w:r>
            </w:del>
            <w:ins w:id="1302" w:author="Daniel Falster" w:date="2017-07-28T12:56:00Z">
              <w:r>
                <w:rPr>
                  <w:rFonts w:eastAsia="Times New Roman" w:cs="Times New Roman"/>
                  <w:color w:val="000000"/>
                  <w:sz w:val="20"/>
                  <w:szCs w:val="20"/>
                  <w:lang w:eastAsia="en-AU"/>
                </w:rPr>
                <w:t>Latin name</w:t>
              </w:r>
            </w:ins>
          </w:p>
        </w:tc>
        <w:tc>
          <w:tcPr>
            <w:tcW w:w="1418" w:type="dxa"/>
            <w:gridSpan w:val="2"/>
            <w:tcBorders>
              <w:left w:val="nil"/>
              <w:bottom w:val="single" w:sz="4" w:space="0" w:color="auto"/>
              <w:right w:val="nil"/>
            </w:tcBorders>
            <w:vAlign w:val="bottom"/>
          </w:tcPr>
          <w:p w14:paraId="1F93C677" w14:textId="38020284" w:rsidR="008A5466" w:rsidRPr="00AE5ED4" w:rsidRDefault="008A5466" w:rsidP="008A5466">
            <w:pPr>
              <w:spacing w:after="0" w:line="240" w:lineRule="auto"/>
              <w:rPr>
                <w:ins w:id="1303" w:author="Daniel Falster" w:date="2017-07-28T12:54:00Z"/>
                <w:rFonts w:eastAsia="Times New Roman" w:cs="Times New Roman"/>
                <w:color w:val="000000"/>
                <w:sz w:val="20"/>
                <w:szCs w:val="20"/>
                <w:lang w:eastAsia="en-AU"/>
              </w:rPr>
            </w:pPr>
            <w:ins w:id="1304" w:author="Daniel Falster" w:date="2017-07-28T12:55:00Z">
              <w:r>
                <w:rPr>
                  <w:rFonts w:eastAsia="Times New Roman" w:cs="Times New Roman"/>
                  <w:color w:val="000000"/>
                  <w:sz w:val="20"/>
                  <w:szCs w:val="20"/>
                  <w:lang w:eastAsia="en-AU"/>
                </w:rPr>
                <w:t>Fami</w:t>
              </w:r>
              <w:bookmarkStart w:id="1305" w:name="_GoBack"/>
              <w:bookmarkEnd w:id="1305"/>
              <w:r>
                <w:rPr>
                  <w:rFonts w:eastAsia="Times New Roman" w:cs="Times New Roman"/>
                  <w:color w:val="000000"/>
                  <w:sz w:val="20"/>
                  <w:szCs w:val="20"/>
                  <w:lang w:eastAsia="en-AU"/>
                </w:rPr>
                <w:t>ly</w:t>
              </w:r>
            </w:ins>
          </w:p>
        </w:tc>
        <w:tc>
          <w:tcPr>
            <w:tcW w:w="837" w:type="dxa"/>
            <w:gridSpan w:val="2"/>
            <w:tcBorders>
              <w:left w:val="nil"/>
              <w:bottom w:val="single" w:sz="4" w:space="0" w:color="auto"/>
              <w:right w:val="nil"/>
            </w:tcBorders>
            <w:vAlign w:val="bottom"/>
          </w:tcPr>
          <w:p w14:paraId="5422D57B" w14:textId="152B0D88" w:rsidR="008A5466" w:rsidRPr="00AE5ED4" w:rsidRDefault="008A5466" w:rsidP="008A5466">
            <w:pPr>
              <w:spacing w:after="0" w:line="240" w:lineRule="auto"/>
              <w:rPr>
                <w:ins w:id="1306" w:author="Daniel Falster" w:date="2017-07-28T12:54:00Z"/>
                <w:rFonts w:eastAsia="Times New Roman" w:cs="Times New Roman"/>
                <w:color w:val="000000"/>
                <w:sz w:val="20"/>
                <w:szCs w:val="20"/>
                <w:lang w:eastAsia="en-AU"/>
              </w:rPr>
            </w:pPr>
            <w:ins w:id="1307" w:author="Daniel Falster" w:date="2017-07-28T12:56:00Z">
              <w:r w:rsidRPr="008A5466">
                <w:rPr>
                  <w:rFonts w:eastAsia="Times New Roman" w:cs="Times New Roman"/>
                  <w:color w:val="000000"/>
                  <w:sz w:val="20"/>
                  <w:szCs w:val="20"/>
                  <w:lang w:eastAsia="en-AU"/>
                </w:rPr>
                <w:t>sp</w:t>
              </w:r>
              <w:r>
                <w:rPr>
                  <w:rFonts w:eastAsia="Times New Roman" w:cs="Times New Roman"/>
                  <w:color w:val="000000"/>
                  <w:sz w:val="20"/>
                  <w:szCs w:val="20"/>
                  <w:lang w:eastAsia="en-AU"/>
                </w:rPr>
                <w:t>p</w:t>
              </w:r>
            </w:ins>
          </w:p>
        </w:tc>
        <w:tc>
          <w:tcPr>
            <w:tcW w:w="1114" w:type="dxa"/>
            <w:tcBorders>
              <w:left w:val="nil"/>
              <w:bottom w:val="single" w:sz="4" w:space="0" w:color="auto"/>
              <w:right w:val="nil"/>
            </w:tcBorders>
            <w:shd w:val="clear" w:color="auto" w:fill="auto"/>
            <w:noWrap/>
            <w:vAlign w:val="bottom"/>
            <w:hideMark/>
          </w:tcPr>
          <w:p w14:paraId="778C4D56" w14:textId="0155D040" w:rsidR="008A5466" w:rsidRPr="00AE5ED4" w:rsidRDefault="008A5466" w:rsidP="004919BA">
            <w:pPr>
              <w:spacing w:after="0" w:line="240" w:lineRule="auto"/>
              <w:rPr>
                <w:rFonts w:eastAsia="Times New Roman" w:cs="Times New Roman"/>
                <w:color w:val="000000"/>
                <w:sz w:val="20"/>
                <w:szCs w:val="20"/>
                <w:lang w:eastAsia="en-AU"/>
              </w:rPr>
            </w:pPr>
            <w:r w:rsidRPr="00AE5ED4">
              <w:rPr>
                <w:rFonts w:eastAsia="Times New Roman" w:cs="Times New Roman"/>
                <w:color w:val="000000"/>
                <w:sz w:val="20"/>
                <w:szCs w:val="20"/>
                <w:lang w:eastAsia="en-AU"/>
              </w:rPr>
              <w:t>Seed size (mg)</w:t>
            </w:r>
          </w:p>
        </w:tc>
        <w:tc>
          <w:tcPr>
            <w:tcW w:w="1024" w:type="dxa"/>
            <w:tcBorders>
              <w:left w:val="nil"/>
              <w:bottom w:val="single" w:sz="4" w:space="0" w:color="auto"/>
              <w:right w:val="double" w:sz="2" w:space="0" w:color="auto"/>
            </w:tcBorders>
            <w:vAlign w:val="bottom"/>
          </w:tcPr>
          <w:p w14:paraId="5C7FC750" w14:textId="77777777" w:rsidR="008A5466" w:rsidRPr="00AE5ED4" w:rsidRDefault="008A5466" w:rsidP="004919BA">
            <w:pPr>
              <w:spacing w:after="0" w:line="240" w:lineRule="auto"/>
              <w:rPr>
                <w:rFonts w:eastAsia="Times New Roman" w:cs="Times New Roman"/>
                <w:color w:val="000000"/>
                <w:sz w:val="20"/>
                <w:szCs w:val="20"/>
                <w:lang w:eastAsia="en-AU"/>
              </w:rPr>
            </w:pPr>
            <w:r w:rsidRPr="00AE5ED4">
              <w:rPr>
                <w:rFonts w:eastAsia="Times New Roman" w:cs="Times New Roman"/>
                <w:color w:val="000000"/>
                <w:sz w:val="20"/>
                <w:szCs w:val="20"/>
                <w:lang w:eastAsia="en-AU"/>
              </w:rPr>
              <w:t xml:space="preserve">Seedset </w:t>
            </w:r>
          </w:p>
        </w:tc>
        <w:tc>
          <w:tcPr>
            <w:tcW w:w="1563" w:type="dxa"/>
            <w:tcBorders>
              <w:left w:val="double" w:sz="2" w:space="0" w:color="auto"/>
              <w:bottom w:val="single" w:sz="4" w:space="0" w:color="auto"/>
              <w:right w:val="single" w:sz="4" w:space="0" w:color="auto"/>
            </w:tcBorders>
            <w:vAlign w:val="bottom"/>
          </w:tcPr>
          <w:p w14:paraId="2D0E37A2" w14:textId="77777777" w:rsidR="008A5466" w:rsidRPr="00AE5ED4" w:rsidRDefault="008A5466" w:rsidP="004919BA">
            <w:pPr>
              <w:spacing w:after="0" w:line="240" w:lineRule="auto"/>
              <w:jc w:val="center"/>
              <w:rPr>
                <w:rFonts w:eastAsia="Times New Roman" w:cs="Times New Roman"/>
                <w:color w:val="000000"/>
                <w:sz w:val="20"/>
                <w:szCs w:val="20"/>
                <w:lang w:eastAsia="en-AU"/>
              </w:rPr>
            </w:pPr>
            <w:r w:rsidRPr="00AE5ED4">
              <w:rPr>
                <w:rFonts w:eastAsia="Times New Roman" w:cs="Times New Roman"/>
                <w:color w:val="000000"/>
                <w:sz w:val="20"/>
                <w:szCs w:val="20"/>
                <w:lang w:eastAsia="en-AU"/>
              </w:rPr>
              <w:t xml:space="preserve">Reproductive costs </w:t>
            </w:r>
          </w:p>
          <w:p w14:paraId="15790717" w14:textId="77777777" w:rsidR="008A5466" w:rsidRPr="00AE5ED4" w:rsidRDefault="008A5466" w:rsidP="004919BA">
            <w:pPr>
              <w:spacing w:after="0" w:line="240" w:lineRule="auto"/>
              <w:jc w:val="center"/>
              <w:rPr>
                <w:rFonts w:eastAsia="Times New Roman" w:cs="Times New Roman"/>
                <w:color w:val="000000"/>
                <w:sz w:val="20"/>
                <w:szCs w:val="20"/>
                <w:lang w:eastAsia="en-AU"/>
              </w:rPr>
            </w:pPr>
            <w:r w:rsidRPr="00AE5ED4">
              <w:rPr>
                <w:rFonts w:eastAsia="Times New Roman" w:cs="Times New Roman"/>
                <w:color w:val="000000"/>
                <w:sz w:val="20"/>
                <w:szCs w:val="20"/>
                <w:lang w:eastAsia="en-AU"/>
              </w:rPr>
              <w:t>(mg)</w:t>
            </w:r>
          </w:p>
        </w:tc>
        <w:tc>
          <w:tcPr>
            <w:tcW w:w="997" w:type="dxa"/>
            <w:tcBorders>
              <w:top w:val="single" w:sz="4" w:space="0" w:color="auto"/>
              <w:left w:val="single" w:sz="4" w:space="0" w:color="auto"/>
              <w:bottom w:val="single" w:sz="4" w:space="0" w:color="auto"/>
              <w:right w:val="nil"/>
            </w:tcBorders>
            <w:shd w:val="clear" w:color="auto" w:fill="auto"/>
            <w:noWrap/>
            <w:vAlign w:val="bottom"/>
            <w:hideMark/>
          </w:tcPr>
          <w:p w14:paraId="5F11AA89" w14:textId="77777777" w:rsidR="008A5466" w:rsidRPr="00AE5ED4" w:rsidRDefault="008A5466" w:rsidP="004919BA">
            <w:pPr>
              <w:spacing w:after="0" w:line="240" w:lineRule="auto"/>
              <w:jc w:val="center"/>
              <w:rPr>
                <w:rFonts w:eastAsia="Times New Roman" w:cs="Times New Roman"/>
                <w:color w:val="000000"/>
                <w:sz w:val="20"/>
                <w:szCs w:val="20"/>
                <w:lang w:eastAsia="en-AU"/>
              </w:rPr>
            </w:pPr>
            <w:r w:rsidRPr="00AE5ED4">
              <w:rPr>
                <w:rFonts w:eastAsia="Times New Roman" w:cs="Times New Roman"/>
                <w:color w:val="000000"/>
                <w:sz w:val="20"/>
                <w:szCs w:val="20"/>
                <w:lang w:eastAsia="en-AU"/>
              </w:rPr>
              <w:t>Pollen attraction</w:t>
            </w:r>
          </w:p>
        </w:tc>
        <w:tc>
          <w:tcPr>
            <w:tcW w:w="997" w:type="dxa"/>
            <w:tcBorders>
              <w:top w:val="single" w:sz="4" w:space="0" w:color="auto"/>
              <w:left w:val="nil"/>
              <w:bottom w:val="single" w:sz="4" w:space="0" w:color="auto"/>
              <w:right w:val="single" w:sz="4" w:space="0" w:color="auto"/>
            </w:tcBorders>
          </w:tcPr>
          <w:p w14:paraId="43C837EA" w14:textId="77777777" w:rsidR="008A5466" w:rsidRPr="00AE5ED4" w:rsidRDefault="008A5466" w:rsidP="004919BA">
            <w:pPr>
              <w:spacing w:after="0" w:line="240" w:lineRule="auto"/>
              <w:jc w:val="center"/>
              <w:rPr>
                <w:rFonts w:eastAsia="Times New Roman" w:cs="Times New Roman"/>
                <w:color w:val="000000"/>
                <w:sz w:val="20"/>
                <w:szCs w:val="20"/>
                <w:lang w:eastAsia="en-AU"/>
              </w:rPr>
            </w:pPr>
            <w:r w:rsidRPr="00AE5ED4">
              <w:rPr>
                <w:rFonts w:eastAsia="Times New Roman" w:cs="Times New Roman"/>
                <w:color w:val="000000"/>
                <w:sz w:val="20"/>
                <w:szCs w:val="20"/>
                <w:lang w:eastAsia="en-AU"/>
              </w:rPr>
              <w:t>Packaging and dispersal</w:t>
            </w:r>
          </w:p>
        </w:tc>
        <w:tc>
          <w:tcPr>
            <w:tcW w:w="997" w:type="dxa"/>
            <w:tcBorders>
              <w:top w:val="single" w:sz="4" w:space="0" w:color="auto"/>
              <w:left w:val="single" w:sz="4" w:space="0" w:color="auto"/>
              <w:bottom w:val="single" w:sz="4" w:space="0" w:color="auto"/>
              <w:right w:val="nil"/>
            </w:tcBorders>
            <w:shd w:val="clear" w:color="auto" w:fill="auto"/>
            <w:noWrap/>
            <w:vAlign w:val="bottom"/>
            <w:hideMark/>
          </w:tcPr>
          <w:p w14:paraId="7315E64B" w14:textId="77777777" w:rsidR="008A5466" w:rsidRPr="00AE5ED4" w:rsidRDefault="008A5466" w:rsidP="004919BA">
            <w:pPr>
              <w:spacing w:after="0" w:line="240" w:lineRule="auto"/>
              <w:jc w:val="center"/>
              <w:rPr>
                <w:rFonts w:eastAsia="Times New Roman" w:cs="Times New Roman"/>
                <w:color w:val="000000"/>
                <w:sz w:val="20"/>
                <w:szCs w:val="20"/>
                <w:lang w:eastAsia="en-AU"/>
              </w:rPr>
            </w:pPr>
            <w:r w:rsidRPr="00AE5ED4">
              <w:rPr>
                <w:rFonts w:eastAsia="Times New Roman" w:cs="Times New Roman"/>
                <w:color w:val="000000"/>
                <w:sz w:val="20"/>
                <w:szCs w:val="20"/>
                <w:lang w:eastAsia="en-AU"/>
              </w:rPr>
              <w:t xml:space="preserve">Pollen attraction </w:t>
            </w:r>
          </w:p>
        </w:tc>
        <w:tc>
          <w:tcPr>
            <w:tcW w:w="997" w:type="dxa"/>
            <w:tcBorders>
              <w:top w:val="single" w:sz="4" w:space="0" w:color="auto"/>
              <w:left w:val="nil"/>
              <w:bottom w:val="single" w:sz="4" w:space="0" w:color="auto"/>
              <w:right w:val="nil"/>
            </w:tcBorders>
            <w:shd w:val="clear" w:color="auto" w:fill="auto"/>
            <w:noWrap/>
            <w:vAlign w:val="bottom"/>
            <w:hideMark/>
          </w:tcPr>
          <w:p w14:paraId="2A30C6BB" w14:textId="77777777" w:rsidR="008A5466" w:rsidRPr="00AE5ED4" w:rsidRDefault="008A5466" w:rsidP="004919BA">
            <w:pPr>
              <w:spacing w:after="0" w:line="240" w:lineRule="auto"/>
              <w:jc w:val="center"/>
              <w:rPr>
                <w:rFonts w:eastAsia="Times New Roman" w:cs="Times New Roman"/>
                <w:color w:val="000000"/>
                <w:sz w:val="20"/>
                <w:szCs w:val="20"/>
                <w:lang w:eastAsia="en-AU"/>
              </w:rPr>
            </w:pPr>
            <w:r w:rsidRPr="00AE5ED4">
              <w:rPr>
                <w:rFonts w:eastAsia="Times New Roman" w:cs="Times New Roman"/>
                <w:color w:val="000000"/>
                <w:sz w:val="20"/>
                <w:szCs w:val="20"/>
                <w:lang w:eastAsia="en-AU"/>
              </w:rPr>
              <w:t xml:space="preserve">Packaging and dispersal </w:t>
            </w:r>
          </w:p>
        </w:tc>
        <w:tc>
          <w:tcPr>
            <w:tcW w:w="942" w:type="dxa"/>
            <w:tcBorders>
              <w:top w:val="single" w:sz="4" w:space="0" w:color="auto"/>
              <w:left w:val="nil"/>
              <w:bottom w:val="single" w:sz="4" w:space="0" w:color="auto"/>
              <w:right w:val="double" w:sz="2" w:space="0" w:color="auto"/>
            </w:tcBorders>
            <w:shd w:val="clear" w:color="auto" w:fill="auto"/>
            <w:noWrap/>
            <w:vAlign w:val="bottom"/>
            <w:hideMark/>
          </w:tcPr>
          <w:p w14:paraId="2C44B499" w14:textId="77777777" w:rsidR="008A5466" w:rsidRPr="00AE5ED4" w:rsidRDefault="008A5466" w:rsidP="004919BA">
            <w:pPr>
              <w:spacing w:after="0" w:line="240" w:lineRule="auto"/>
              <w:jc w:val="center"/>
              <w:rPr>
                <w:rFonts w:eastAsia="Times New Roman" w:cs="Times New Roman"/>
                <w:color w:val="000000"/>
                <w:sz w:val="20"/>
                <w:szCs w:val="20"/>
                <w:lang w:eastAsia="en-AU"/>
              </w:rPr>
            </w:pPr>
            <w:r w:rsidRPr="00AE5ED4">
              <w:rPr>
                <w:rFonts w:eastAsia="Times New Roman" w:cs="Times New Roman"/>
                <w:color w:val="000000"/>
                <w:sz w:val="20"/>
                <w:szCs w:val="20"/>
                <w:lang w:eastAsia="en-AU"/>
              </w:rPr>
              <w:t>Seed</w:t>
            </w:r>
          </w:p>
        </w:tc>
        <w:tc>
          <w:tcPr>
            <w:tcW w:w="1383" w:type="dxa"/>
            <w:tcBorders>
              <w:left w:val="double" w:sz="2" w:space="0" w:color="auto"/>
              <w:bottom w:val="single" w:sz="4" w:space="0" w:color="auto"/>
              <w:right w:val="single" w:sz="4" w:space="0" w:color="auto"/>
            </w:tcBorders>
            <w:shd w:val="clear" w:color="auto" w:fill="auto"/>
            <w:noWrap/>
            <w:vAlign w:val="bottom"/>
            <w:hideMark/>
          </w:tcPr>
          <w:p w14:paraId="62D1220E" w14:textId="77777777" w:rsidR="008A5466" w:rsidRPr="00AE5ED4" w:rsidRDefault="008A5466" w:rsidP="004919BA">
            <w:pPr>
              <w:spacing w:after="0" w:line="240" w:lineRule="auto"/>
              <w:jc w:val="center"/>
              <w:rPr>
                <w:rFonts w:eastAsia="Times New Roman" w:cs="Times New Roman"/>
                <w:color w:val="000000"/>
                <w:sz w:val="20"/>
                <w:szCs w:val="20"/>
                <w:lang w:eastAsia="en-AU"/>
              </w:rPr>
            </w:pPr>
            <w:r w:rsidRPr="00AE5ED4">
              <w:rPr>
                <w:rFonts w:eastAsia="Times New Roman" w:cs="Times New Roman"/>
                <w:color w:val="000000"/>
                <w:sz w:val="20"/>
                <w:szCs w:val="20"/>
                <w:lang w:eastAsia="en-AU"/>
              </w:rPr>
              <w:t>Success costs (mg)</w:t>
            </w:r>
          </w:p>
        </w:tc>
      </w:tr>
      <w:tr w:rsidR="008A5466" w:rsidRPr="00AE5ED4" w14:paraId="6F8C8561" w14:textId="77777777" w:rsidTr="008A5466">
        <w:tblPrEx>
          <w:tblW w:w="14220" w:type="dxa"/>
          <w:tblLayout w:type="fixed"/>
          <w:tblPrExChange w:id="1308" w:author="Daniel Falster" w:date="2017-07-28T12:55:00Z">
            <w:tblPrEx>
              <w:tblW w:w="12830" w:type="dxa"/>
            </w:tblPrEx>
          </w:tblPrExChange>
        </w:tblPrEx>
        <w:trPr>
          <w:trHeight w:val="20"/>
          <w:trPrChange w:id="1309" w:author="Daniel Falster" w:date="2017-07-28T12:55:00Z">
            <w:trPr>
              <w:gridAfter w:val="0"/>
              <w:trHeight w:val="20"/>
            </w:trPr>
          </w:trPrChange>
        </w:trPr>
        <w:tc>
          <w:tcPr>
            <w:tcW w:w="1951" w:type="dxa"/>
            <w:tcBorders>
              <w:top w:val="nil"/>
              <w:left w:val="nil"/>
              <w:bottom w:val="nil"/>
              <w:right w:val="nil"/>
            </w:tcBorders>
            <w:shd w:val="clear" w:color="auto" w:fill="auto"/>
            <w:noWrap/>
            <w:hideMark/>
            <w:tcPrChange w:id="1310" w:author="Daniel Falster" w:date="2017-07-28T12:55:00Z">
              <w:tcPr>
                <w:tcW w:w="2376" w:type="dxa"/>
                <w:gridSpan w:val="3"/>
                <w:tcBorders>
                  <w:top w:val="nil"/>
                  <w:left w:val="nil"/>
                  <w:bottom w:val="nil"/>
                  <w:right w:val="nil"/>
                </w:tcBorders>
                <w:shd w:val="clear" w:color="auto" w:fill="auto"/>
                <w:noWrap/>
                <w:vAlign w:val="bottom"/>
                <w:hideMark/>
              </w:tcPr>
            </w:tcPrChange>
          </w:tcPr>
          <w:p w14:paraId="7C880CBF" w14:textId="1D66712B" w:rsidR="008A5466" w:rsidRPr="008A5466" w:rsidRDefault="008A5466" w:rsidP="008A5466">
            <w:pPr>
              <w:spacing w:before="60" w:after="0" w:line="240" w:lineRule="auto"/>
              <w:rPr>
                <w:rFonts w:eastAsia="Times New Roman" w:cs="Times New Roman"/>
                <w:i/>
                <w:color w:val="000000"/>
                <w:sz w:val="20"/>
                <w:szCs w:val="20"/>
                <w:lang w:eastAsia="en-AU"/>
              </w:rPr>
            </w:pPr>
            <w:ins w:id="1311" w:author="Daniel Falster" w:date="2017-07-28T12:55:00Z">
              <w:r w:rsidRPr="008A5466">
                <w:rPr>
                  <w:rFonts w:eastAsia="Times New Roman" w:cs="Times New Roman"/>
                  <w:i/>
                  <w:iCs/>
                  <w:color w:val="000000"/>
                  <w:sz w:val="20"/>
                  <w:szCs w:val="20"/>
                </w:rPr>
                <w:t>Banksia ericifolia</w:t>
              </w:r>
            </w:ins>
            <w:del w:id="1312" w:author="Daniel Falster" w:date="2017-07-28T12:55:00Z">
              <w:r w:rsidRPr="008A5466" w:rsidDel="001C5FDD">
                <w:rPr>
                  <w:rFonts w:cs="Times New Roman"/>
                  <w:i/>
                  <w:iCs/>
                  <w:color w:val="000000"/>
                  <w:sz w:val="20"/>
                  <w:szCs w:val="20"/>
                </w:rPr>
                <w:delText>Epacris microphylla</w:delText>
              </w:r>
            </w:del>
          </w:p>
        </w:tc>
        <w:tc>
          <w:tcPr>
            <w:tcW w:w="1418" w:type="dxa"/>
            <w:gridSpan w:val="2"/>
            <w:tcBorders>
              <w:top w:val="nil"/>
              <w:left w:val="nil"/>
              <w:bottom w:val="nil"/>
              <w:right w:val="nil"/>
            </w:tcBorders>
            <w:tcPrChange w:id="1313" w:author="Daniel Falster" w:date="2017-07-28T12:55:00Z">
              <w:tcPr>
                <w:tcW w:w="766" w:type="dxa"/>
                <w:tcBorders>
                  <w:top w:val="nil"/>
                  <w:left w:val="nil"/>
                  <w:bottom w:val="nil"/>
                  <w:right w:val="nil"/>
                </w:tcBorders>
              </w:tcPr>
            </w:tcPrChange>
          </w:tcPr>
          <w:p w14:paraId="1C0E2AA5" w14:textId="7E103F22" w:rsidR="008A5466" w:rsidRPr="008A5466" w:rsidRDefault="008A5466" w:rsidP="008A5466">
            <w:pPr>
              <w:spacing w:before="60" w:after="0" w:line="240" w:lineRule="auto"/>
              <w:rPr>
                <w:ins w:id="1314" w:author="Daniel Falster" w:date="2017-07-28T12:54:00Z"/>
                <w:rFonts w:cs="Times New Roman"/>
                <w:color w:val="000000"/>
                <w:sz w:val="20"/>
                <w:szCs w:val="20"/>
              </w:rPr>
            </w:pPr>
            <w:ins w:id="1315" w:author="Daniel Falster" w:date="2017-07-28T12:55:00Z">
              <w:r w:rsidRPr="008A5466">
                <w:rPr>
                  <w:rFonts w:eastAsia="Times New Roman" w:cs="Times New Roman"/>
                  <w:color w:val="000000"/>
                  <w:sz w:val="20"/>
                  <w:szCs w:val="20"/>
                </w:rPr>
                <w:t>Proteaceae</w:t>
              </w:r>
            </w:ins>
          </w:p>
        </w:tc>
        <w:tc>
          <w:tcPr>
            <w:tcW w:w="837" w:type="dxa"/>
            <w:gridSpan w:val="2"/>
            <w:tcBorders>
              <w:top w:val="nil"/>
              <w:left w:val="nil"/>
              <w:bottom w:val="nil"/>
              <w:right w:val="nil"/>
            </w:tcBorders>
            <w:tcPrChange w:id="1316" w:author="Daniel Falster" w:date="2017-07-28T12:55:00Z">
              <w:tcPr>
                <w:tcW w:w="766" w:type="dxa"/>
                <w:gridSpan w:val="3"/>
                <w:tcBorders>
                  <w:top w:val="nil"/>
                  <w:left w:val="nil"/>
                  <w:bottom w:val="nil"/>
                  <w:right w:val="nil"/>
                </w:tcBorders>
              </w:tcPr>
            </w:tcPrChange>
          </w:tcPr>
          <w:p w14:paraId="4C32B208" w14:textId="5052E440" w:rsidR="008A5466" w:rsidRPr="008A5466" w:rsidRDefault="008A5466" w:rsidP="008A5466">
            <w:pPr>
              <w:spacing w:before="60" w:after="0" w:line="240" w:lineRule="auto"/>
              <w:rPr>
                <w:ins w:id="1317" w:author="Daniel Falster" w:date="2017-07-28T12:54:00Z"/>
                <w:rFonts w:cs="Times New Roman"/>
                <w:color w:val="000000"/>
                <w:sz w:val="20"/>
                <w:szCs w:val="20"/>
              </w:rPr>
            </w:pPr>
            <w:ins w:id="1318" w:author="Daniel Falster" w:date="2017-07-28T12:55:00Z">
              <w:r w:rsidRPr="008A5466">
                <w:rPr>
                  <w:rFonts w:eastAsia="Times New Roman" w:cs="Times New Roman"/>
                  <w:color w:val="000000"/>
                  <w:sz w:val="20"/>
                  <w:szCs w:val="20"/>
                </w:rPr>
                <w:t>BAER</w:t>
              </w:r>
            </w:ins>
          </w:p>
        </w:tc>
        <w:tc>
          <w:tcPr>
            <w:tcW w:w="1114" w:type="dxa"/>
            <w:tcBorders>
              <w:top w:val="nil"/>
              <w:left w:val="nil"/>
              <w:bottom w:val="nil"/>
              <w:right w:val="nil"/>
            </w:tcBorders>
            <w:shd w:val="clear" w:color="auto" w:fill="auto"/>
            <w:noWrap/>
            <w:hideMark/>
            <w:tcPrChange w:id="1319" w:author="Daniel Falster" w:date="2017-07-28T12:55:00Z">
              <w:tcPr>
                <w:tcW w:w="766" w:type="dxa"/>
                <w:gridSpan w:val="2"/>
                <w:tcBorders>
                  <w:top w:val="nil"/>
                  <w:left w:val="nil"/>
                  <w:bottom w:val="nil"/>
                  <w:right w:val="nil"/>
                </w:tcBorders>
                <w:shd w:val="clear" w:color="auto" w:fill="auto"/>
                <w:noWrap/>
                <w:vAlign w:val="bottom"/>
                <w:hideMark/>
              </w:tcPr>
            </w:tcPrChange>
          </w:tcPr>
          <w:p w14:paraId="0A5DE3C4" w14:textId="281B415F" w:rsidR="008A5466" w:rsidRPr="008A5466" w:rsidRDefault="008A5466" w:rsidP="008A5466">
            <w:pPr>
              <w:spacing w:before="60" w:after="0" w:line="240" w:lineRule="auto"/>
              <w:rPr>
                <w:rFonts w:eastAsia="Times New Roman" w:cs="Times New Roman"/>
                <w:color w:val="000000"/>
                <w:sz w:val="20"/>
                <w:szCs w:val="20"/>
                <w:lang w:eastAsia="en-AU"/>
              </w:rPr>
            </w:pPr>
            <w:ins w:id="1320" w:author="Daniel Falster" w:date="2017-07-28T12:55:00Z">
              <w:r w:rsidRPr="008A5466">
                <w:rPr>
                  <w:rFonts w:eastAsia="Times New Roman" w:cs="Times New Roman"/>
                  <w:color w:val="000000"/>
                  <w:sz w:val="20"/>
                  <w:szCs w:val="20"/>
                </w:rPr>
                <w:t>18.511</w:t>
              </w:r>
            </w:ins>
            <w:del w:id="1321" w:author="Daniel Falster" w:date="2017-07-28T12:55:00Z">
              <w:r w:rsidRPr="008A5466" w:rsidDel="001C5FDD">
                <w:rPr>
                  <w:rFonts w:cs="Times New Roman"/>
                  <w:color w:val="000000"/>
                  <w:sz w:val="20"/>
                  <w:szCs w:val="20"/>
                </w:rPr>
                <w:delText>0.014</w:delText>
              </w:r>
            </w:del>
          </w:p>
        </w:tc>
        <w:tc>
          <w:tcPr>
            <w:tcW w:w="1024" w:type="dxa"/>
            <w:tcBorders>
              <w:top w:val="nil"/>
              <w:left w:val="nil"/>
              <w:bottom w:val="nil"/>
              <w:right w:val="double" w:sz="2" w:space="0" w:color="auto"/>
            </w:tcBorders>
            <w:tcPrChange w:id="1322" w:author="Daniel Falster" w:date="2017-07-28T12:55:00Z">
              <w:tcPr>
                <w:tcW w:w="827" w:type="dxa"/>
                <w:gridSpan w:val="2"/>
                <w:tcBorders>
                  <w:top w:val="nil"/>
                  <w:left w:val="nil"/>
                  <w:bottom w:val="nil"/>
                  <w:right w:val="double" w:sz="2" w:space="0" w:color="auto"/>
                </w:tcBorders>
                <w:vAlign w:val="bottom"/>
              </w:tcPr>
            </w:tcPrChange>
          </w:tcPr>
          <w:p w14:paraId="4EF78ABA" w14:textId="12A42BDF" w:rsidR="008A5466" w:rsidRPr="008A5466" w:rsidRDefault="008A5466" w:rsidP="008A5466">
            <w:pPr>
              <w:spacing w:before="60" w:after="0" w:line="240" w:lineRule="auto"/>
              <w:rPr>
                <w:rFonts w:cs="Times New Roman"/>
                <w:color w:val="000000"/>
                <w:sz w:val="20"/>
                <w:szCs w:val="20"/>
              </w:rPr>
            </w:pPr>
            <w:ins w:id="1323" w:author="Daniel Falster" w:date="2017-07-28T12:55:00Z">
              <w:r w:rsidRPr="008A5466">
                <w:rPr>
                  <w:rFonts w:eastAsia="Times New Roman" w:cs="Times New Roman"/>
                  <w:color w:val="000000"/>
                  <w:sz w:val="20"/>
                  <w:szCs w:val="20"/>
                </w:rPr>
                <w:t>0.032</w:t>
              </w:r>
            </w:ins>
            <w:del w:id="1324" w:author="Daniel Falster" w:date="2017-07-28T12:55:00Z">
              <w:r w:rsidRPr="008A5466" w:rsidDel="001C5FDD">
                <w:rPr>
                  <w:rFonts w:cs="Times New Roman"/>
                  <w:color w:val="000000"/>
                  <w:sz w:val="20"/>
                  <w:szCs w:val="20"/>
                </w:rPr>
                <w:delText>0.317</w:delText>
              </w:r>
            </w:del>
          </w:p>
        </w:tc>
        <w:tc>
          <w:tcPr>
            <w:tcW w:w="1563" w:type="dxa"/>
            <w:tcBorders>
              <w:top w:val="nil"/>
              <w:left w:val="double" w:sz="2" w:space="0" w:color="auto"/>
              <w:bottom w:val="nil"/>
              <w:right w:val="single" w:sz="4" w:space="0" w:color="auto"/>
            </w:tcBorders>
            <w:tcPrChange w:id="1325" w:author="Daniel Falster" w:date="2017-07-28T12:55:00Z">
              <w:tcPr>
                <w:tcW w:w="1294" w:type="dxa"/>
                <w:gridSpan w:val="2"/>
                <w:tcBorders>
                  <w:top w:val="nil"/>
                  <w:left w:val="double" w:sz="2" w:space="0" w:color="auto"/>
                  <w:bottom w:val="nil"/>
                  <w:right w:val="single" w:sz="4" w:space="0" w:color="auto"/>
                </w:tcBorders>
                <w:vAlign w:val="bottom"/>
              </w:tcPr>
            </w:tcPrChange>
          </w:tcPr>
          <w:p w14:paraId="0991E813" w14:textId="42E18914" w:rsidR="008A5466" w:rsidRPr="008A5466" w:rsidRDefault="008A5466" w:rsidP="008A5466">
            <w:pPr>
              <w:spacing w:before="60" w:after="0" w:line="240" w:lineRule="auto"/>
              <w:rPr>
                <w:rFonts w:eastAsia="Times New Roman" w:cs="Times New Roman"/>
                <w:color w:val="000000"/>
                <w:sz w:val="20"/>
                <w:szCs w:val="20"/>
                <w:lang w:eastAsia="en-AU"/>
              </w:rPr>
            </w:pPr>
            <w:ins w:id="1326" w:author="Daniel Falster" w:date="2017-07-28T12:55:00Z">
              <w:r w:rsidRPr="008A5466">
                <w:rPr>
                  <w:rFonts w:eastAsia="Times New Roman" w:cs="Times New Roman"/>
                  <w:color w:val="000000"/>
                  <w:sz w:val="20"/>
                  <w:szCs w:val="20"/>
                </w:rPr>
                <w:t>3385.342</w:t>
              </w:r>
            </w:ins>
            <w:del w:id="1327" w:author="Daniel Falster" w:date="2017-07-28T12:55:00Z">
              <w:r w:rsidRPr="008A5466" w:rsidDel="001C5FDD">
                <w:rPr>
                  <w:rFonts w:cs="Times New Roman"/>
                  <w:color w:val="000000"/>
                  <w:sz w:val="20"/>
                  <w:szCs w:val="20"/>
                </w:rPr>
                <w:delText>0.525</w:delText>
              </w:r>
            </w:del>
          </w:p>
        </w:tc>
        <w:tc>
          <w:tcPr>
            <w:tcW w:w="997" w:type="dxa"/>
            <w:tcBorders>
              <w:top w:val="nil"/>
              <w:left w:val="single" w:sz="4" w:space="0" w:color="auto"/>
              <w:bottom w:val="nil"/>
              <w:right w:val="nil"/>
            </w:tcBorders>
            <w:shd w:val="clear" w:color="auto" w:fill="auto"/>
            <w:noWrap/>
            <w:hideMark/>
            <w:tcPrChange w:id="1328" w:author="Daniel Falster" w:date="2017-07-28T12:55:00Z">
              <w:tcPr>
                <w:tcW w:w="972" w:type="dxa"/>
                <w:tcBorders>
                  <w:top w:val="nil"/>
                  <w:left w:val="single" w:sz="4" w:space="0" w:color="auto"/>
                  <w:bottom w:val="nil"/>
                  <w:right w:val="nil"/>
                </w:tcBorders>
                <w:shd w:val="clear" w:color="auto" w:fill="auto"/>
                <w:noWrap/>
                <w:vAlign w:val="bottom"/>
                <w:hideMark/>
              </w:tcPr>
            </w:tcPrChange>
          </w:tcPr>
          <w:p w14:paraId="3D80E6F6" w14:textId="03FD9D9C" w:rsidR="008A5466" w:rsidRPr="008A5466" w:rsidRDefault="008A5466" w:rsidP="008A5466">
            <w:pPr>
              <w:spacing w:before="60" w:after="0" w:line="240" w:lineRule="auto"/>
              <w:ind w:right="170"/>
              <w:rPr>
                <w:rFonts w:eastAsia="Times New Roman" w:cs="Times New Roman"/>
                <w:color w:val="000000"/>
                <w:sz w:val="20"/>
                <w:szCs w:val="20"/>
                <w:lang w:eastAsia="en-AU"/>
              </w:rPr>
            </w:pPr>
            <w:ins w:id="1329" w:author="Daniel Falster" w:date="2017-07-28T12:55:00Z">
              <w:r w:rsidRPr="008A5466">
                <w:rPr>
                  <w:rFonts w:eastAsia="Times New Roman" w:cs="Times New Roman"/>
                  <w:color w:val="000000"/>
                  <w:sz w:val="20"/>
                  <w:szCs w:val="20"/>
                </w:rPr>
                <w:t>16.8</w:t>
              </w:r>
            </w:ins>
            <w:del w:id="1330" w:author="Daniel Falster" w:date="2017-07-28T12:55:00Z">
              <w:r w:rsidRPr="008A5466" w:rsidDel="001C5FDD">
                <w:rPr>
                  <w:rFonts w:cs="Times New Roman"/>
                  <w:color w:val="000000"/>
                  <w:sz w:val="20"/>
                  <w:szCs w:val="20"/>
                </w:rPr>
                <w:delText>54.6</w:delText>
              </w:r>
            </w:del>
          </w:p>
        </w:tc>
        <w:tc>
          <w:tcPr>
            <w:tcW w:w="997" w:type="dxa"/>
            <w:tcBorders>
              <w:top w:val="nil"/>
              <w:left w:val="nil"/>
              <w:bottom w:val="nil"/>
              <w:right w:val="single" w:sz="4" w:space="0" w:color="auto"/>
            </w:tcBorders>
            <w:tcPrChange w:id="1331" w:author="Daniel Falster" w:date="2017-07-28T12:55:00Z">
              <w:tcPr>
                <w:tcW w:w="1050" w:type="dxa"/>
                <w:gridSpan w:val="2"/>
                <w:tcBorders>
                  <w:top w:val="nil"/>
                  <w:left w:val="nil"/>
                  <w:bottom w:val="nil"/>
                  <w:right w:val="single" w:sz="4" w:space="0" w:color="auto"/>
                </w:tcBorders>
                <w:vAlign w:val="bottom"/>
              </w:tcPr>
            </w:tcPrChange>
          </w:tcPr>
          <w:p w14:paraId="15293ED7" w14:textId="5263212B" w:rsidR="008A5466" w:rsidRPr="008A5466" w:rsidRDefault="008A5466" w:rsidP="008A5466">
            <w:pPr>
              <w:spacing w:before="60" w:after="0" w:line="240" w:lineRule="auto"/>
              <w:ind w:right="170"/>
              <w:rPr>
                <w:rFonts w:cs="Times New Roman"/>
                <w:color w:val="000000"/>
                <w:sz w:val="20"/>
                <w:szCs w:val="20"/>
              </w:rPr>
            </w:pPr>
            <w:ins w:id="1332" w:author="Daniel Falster" w:date="2017-07-28T12:55:00Z">
              <w:r w:rsidRPr="008A5466">
                <w:rPr>
                  <w:rFonts w:eastAsia="Times New Roman" w:cs="Times New Roman"/>
                  <w:color w:val="000000"/>
                  <w:sz w:val="20"/>
                  <w:szCs w:val="20"/>
                </w:rPr>
                <w:t>10.4</w:t>
              </w:r>
            </w:ins>
            <w:del w:id="1333" w:author="Daniel Falster" w:date="2017-07-28T12:55:00Z">
              <w:r w:rsidRPr="008A5466" w:rsidDel="001C5FDD">
                <w:rPr>
                  <w:rFonts w:cs="Times New Roman"/>
                  <w:color w:val="000000"/>
                  <w:sz w:val="20"/>
                  <w:szCs w:val="20"/>
                </w:rPr>
                <w:delText>12.3</w:delText>
              </w:r>
            </w:del>
          </w:p>
        </w:tc>
        <w:tc>
          <w:tcPr>
            <w:tcW w:w="997" w:type="dxa"/>
            <w:tcBorders>
              <w:top w:val="nil"/>
              <w:left w:val="single" w:sz="4" w:space="0" w:color="auto"/>
              <w:bottom w:val="nil"/>
              <w:right w:val="nil"/>
            </w:tcBorders>
            <w:shd w:val="clear" w:color="auto" w:fill="auto"/>
            <w:noWrap/>
            <w:hideMark/>
            <w:tcPrChange w:id="1334" w:author="Daniel Falster" w:date="2017-07-28T12:55:00Z">
              <w:tcPr>
                <w:tcW w:w="972" w:type="dxa"/>
                <w:gridSpan w:val="2"/>
                <w:tcBorders>
                  <w:top w:val="nil"/>
                  <w:left w:val="single" w:sz="4" w:space="0" w:color="auto"/>
                  <w:bottom w:val="nil"/>
                  <w:right w:val="nil"/>
                </w:tcBorders>
                <w:shd w:val="clear" w:color="auto" w:fill="auto"/>
                <w:noWrap/>
                <w:vAlign w:val="bottom"/>
                <w:hideMark/>
              </w:tcPr>
            </w:tcPrChange>
          </w:tcPr>
          <w:p w14:paraId="6A5C7EEB" w14:textId="4D775CE6" w:rsidR="008A5466" w:rsidRPr="008A5466" w:rsidRDefault="008A5466" w:rsidP="008A5466">
            <w:pPr>
              <w:spacing w:before="60" w:after="0" w:line="240" w:lineRule="auto"/>
              <w:ind w:right="170"/>
              <w:rPr>
                <w:rFonts w:eastAsia="Times New Roman" w:cs="Times New Roman"/>
                <w:color w:val="000000"/>
                <w:sz w:val="20"/>
                <w:szCs w:val="20"/>
                <w:lang w:eastAsia="en-AU"/>
              </w:rPr>
            </w:pPr>
            <w:ins w:id="1335" w:author="Daniel Falster" w:date="2017-07-28T12:55:00Z">
              <w:r w:rsidRPr="008A5466">
                <w:rPr>
                  <w:rFonts w:eastAsia="Times New Roman" w:cs="Times New Roman"/>
                  <w:color w:val="000000"/>
                  <w:sz w:val="20"/>
                  <w:szCs w:val="20"/>
                </w:rPr>
                <w:t>0.7</w:t>
              </w:r>
            </w:ins>
            <w:del w:id="1336" w:author="Daniel Falster" w:date="2017-07-28T12:55:00Z">
              <w:r w:rsidRPr="008A5466" w:rsidDel="001C5FDD">
                <w:rPr>
                  <w:rFonts w:cs="Times New Roman"/>
                  <w:color w:val="000000"/>
                  <w:sz w:val="20"/>
                  <w:szCs w:val="20"/>
                </w:rPr>
                <w:delText>27.0</w:delText>
              </w:r>
            </w:del>
          </w:p>
        </w:tc>
        <w:tc>
          <w:tcPr>
            <w:tcW w:w="997" w:type="dxa"/>
            <w:tcBorders>
              <w:top w:val="nil"/>
              <w:left w:val="nil"/>
              <w:bottom w:val="nil"/>
              <w:right w:val="nil"/>
            </w:tcBorders>
            <w:shd w:val="clear" w:color="auto" w:fill="auto"/>
            <w:noWrap/>
            <w:hideMark/>
            <w:tcPrChange w:id="1337" w:author="Daniel Falster" w:date="2017-07-28T12:55:00Z">
              <w:tcPr>
                <w:tcW w:w="1050" w:type="dxa"/>
                <w:gridSpan w:val="2"/>
                <w:tcBorders>
                  <w:top w:val="nil"/>
                  <w:left w:val="nil"/>
                  <w:bottom w:val="nil"/>
                  <w:right w:val="nil"/>
                </w:tcBorders>
                <w:shd w:val="clear" w:color="auto" w:fill="auto"/>
                <w:noWrap/>
                <w:vAlign w:val="bottom"/>
                <w:hideMark/>
              </w:tcPr>
            </w:tcPrChange>
          </w:tcPr>
          <w:p w14:paraId="797DDBC7" w14:textId="18CD0828" w:rsidR="008A5466" w:rsidRPr="008A5466" w:rsidRDefault="008A5466" w:rsidP="008A5466">
            <w:pPr>
              <w:spacing w:before="60" w:after="0" w:line="240" w:lineRule="auto"/>
              <w:ind w:right="170"/>
              <w:rPr>
                <w:rFonts w:eastAsia="Times New Roman" w:cs="Times New Roman"/>
                <w:color w:val="000000"/>
                <w:sz w:val="20"/>
                <w:szCs w:val="20"/>
                <w:lang w:eastAsia="en-AU"/>
              </w:rPr>
            </w:pPr>
            <w:ins w:id="1338" w:author="Daniel Falster" w:date="2017-07-28T12:55:00Z">
              <w:r w:rsidRPr="008A5466">
                <w:rPr>
                  <w:rFonts w:eastAsia="Times New Roman" w:cs="Times New Roman"/>
                  <w:color w:val="000000"/>
                  <w:sz w:val="20"/>
                  <w:szCs w:val="20"/>
                </w:rPr>
                <w:t>71</w:t>
              </w:r>
            </w:ins>
            <w:del w:id="1339" w:author="Daniel Falster" w:date="2017-07-28T12:55:00Z">
              <w:r w:rsidRPr="008A5466" w:rsidDel="001C5FDD">
                <w:rPr>
                  <w:rFonts w:cs="Times New Roman"/>
                  <w:color w:val="000000"/>
                  <w:sz w:val="20"/>
                  <w:szCs w:val="20"/>
                </w:rPr>
                <w:delText>1.9</w:delText>
              </w:r>
            </w:del>
          </w:p>
        </w:tc>
        <w:tc>
          <w:tcPr>
            <w:tcW w:w="942" w:type="dxa"/>
            <w:tcBorders>
              <w:top w:val="nil"/>
              <w:left w:val="nil"/>
              <w:bottom w:val="nil"/>
              <w:right w:val="double" w:sz="2" w:space="0" w:color="auto"/>
            </w:tcBorders>
            <w:shd w:val="clear" w:color="auto" w:fill="auto"/>
            <w:noWrap/>
            <w:hideMark/>
            <w:tcPrChange w:id="1340" w:author="Daniel Falster" w:date="2017-07-28T12:55:00Z">
              <w:tcPr>
                <w:tcW w:w="1025" w:type="dxa"/>
                <w:gridSpan w:val="2"/>
                <w:tcBorders>
                  <w:top w:val="nil"/>
                  <w:left w:val="nil"/>
                  <w:bottom w:val="nil"/>
                  <w:right w:val="double" w:sz="2" w:space="0" w:color="auto"/>
                </w:tcBorders>
                <w:shd w:val="clear" w:color="auto" w:fill="auto"/>
                <w:noWrap/>
                <w:vAlign w:val="bottom"/>
                <w:hideMark/>
              </w:tcPr>
            </w:tcPrChange>
          </w:tcPr>
          <w:p w14:paraId="6C655C66" w14:textId="094EF792" w:rsidR="008A5466" w:rsidRPr="008A5466" w:rsidRDefault="008A5466" w:rsidP="008A5466">
            <w:pPr>
              <w:spacing w:before="60" w:after="0" w:line="240" w:lineRule="auto"/>
              <w:ind w:right="170"/>
              <w:rPr>
                <w:rFonts w:eastAsia="Times New Roman" w:cs="Times New Roman"/>
                <w:color w:val="000000"/>
                <w:sz w:val="20"/>
                <w:szCs w:val="20"/>
                <w:lang w:eastAsia="en-AU"/>
              </w:rPr>
            </w:pPr>
            <w:ins w:id="1341" w:author="Daniel Falster" w:date="2017-07-28T12:55:00Z">
              <w:r w:rsidRPr="008A5466">
                <w:rPr>
                  <w:rFonts w:eastAsia="Times New Roman" w:cs="Times New Roman"/>
                  <w:color w:val="000000"/>
                  <w:sz w:val="20"/>
                  <w:szCs w:val="20"/>
                </w:rPr>
                <w:t>1.1</w:t>
              </w:r>
            </w:ins>
            <w:del w:id="1342" w:author="Daniel Falster" w:date="2017-07-28T12:55:00Z">
              <w:r w:rsidRPr="008A5466" w:rsidDel="001C5FDD">
                <w:rPr>
                  <w:rFonts w:cs="Times New Roman"/>
                  <w:color w:val="000000"/>
                  <w:sz w:val="20"/>
                  <w:szCs w:val="20"/>
                </w:rPr>
                <w:delText>4.2</w:delText>
              </w:r>
            </w:del>
          </w:p>
        </w:tc>
        <w:tc>
          <w:tcPr>
            <w:tcW w:w="1383" w:type="dxa"/>
            <w:tcBorders>
              <w:top w:val="nil"/>
              <w:left w:val="double" w:sz="2" w:space="0" w:color="auto"/>
              <w:bottom w:val="nil"/>
              <w:right w:val="single" w:sz="4" w:space="0" w:color="auto"/>
            </w:tcBorders>
            <w:shd w:val="clear" w:color="auto" w:fill="auto"/>
            <w:noWrap/>
            <w:hideMark/>
            <w:tcPrChange w:id="1343" w:author="Daniel Falster" w:date="2017-07-28T12:55:00Z">
              <w:tcPr>
                <w:tcW w:w="966" w:type="dxa"/>
                <w:gridSpan w:val="2"/>
                <w:tcBorders>
                  <w:top w:val="nil"/>
                  <w:left w:val="double" w:sz="2" w:space="0" w:color="auto"/>
                  <w:bottom w:val="nil"/>
                  <w:right w:val="single" w:sz="4" w:space="0" w:color="auto"/>
                </w:tcBorders>
                <w:shd w:val="clear" w:color="auto" w:fill="auto"/>
                <w:noWrap/>
                <w:vAlign w:val="bottom"/>
                <w:hideMark/>
              </w:tcPr>
            </w:tcPrChange>
          </w:tcPr>
          <w:p w14:paraId="07969FAE" w14:textId="7F19F491" w:rsidR="008A5466" w:rsidRPr="008A5466" w:rsidRDefault="008A5466" w:rsidP="008A5466">
            <w:pPr>
              <w:spacing w:before="60" w:after="0" w:line="240" w:lineRule="auto"/>
              <w:rPr>
                <w:rFonts w:eastAsia="Times New Roman" w:cs="Times New Roman"/>
                <w:color w:val="000000"/>
                <w:sz w:val="20"/>
                <w:szCs w:val="20"/>
                <w:lang w:eastAsia="en-AU"/>
              </w:rPr>
            </w:pPr>
            <w:ins w:id="1344" w:author="Daniel Falster" w:date="2017-07-28T12:55:00Z">
              <w:r w:rsidRPr="008A5466">
                <w:rPr>
                  <w:rFonts w:eastAsia="Times New Roman" w:cs="Times New Roman"/>
                  <w:color w:val="000000"/>
                  <w:sz w:val="20"/>
                  <w:szCs w:val="20"/>
                </w:rPr>
                <w:t>2218.899</w:t>
              </w:r>
            </w:ins>
            <w:del w:id="1345" w:author="Daniel Falster" w:date="2017-07-28T12:55:00Z">
              <w:r w:rsidRPr="008A5466" w:rsidDel="001C5FDD">
                <w:rPr>
                  <w:rFonts w:cs="Times New Roman"/>
                  <w:color w:val="000000"/>
                  <w:sz w:val="20"/>
                  <w:szCs w:val="20"/>
                </w:rPr>
                <w:delText>0.112</w:delText>
              </w:r>
            </w:del>
          </w:p>
        </w:tc>
      </w:tr>
      <w:tr w:rsidR="008A5466" w:rsidRPr="00AE5ED4" w14:paraId="20C197B5" w14:textId="77777777" w:rsidTr="008A5466">
        <w:tblPrEx>
          <w:tblW w:w="14220" w:type="dxa"/>
          <w:tblLayout w:type="fixed"/>
          <w:tblPrExChange w:id="1346" w:author="Daniel Falster" w:date="2017-07-28T12:55:00Z">
            <w:tblPrEx>
              <w:tblW w:w="12830" w:type="dxa"/>
            </w:tblPrEx>
          </w:tblPrExChange>
        </w:tblPrEx>
        <w:trPr>
          <w:trHeight w:val="20"/>
          <w:trPrChange w:id="1347" w:author="Daniel Falster" w:date="2017-07-28T12:55:00Z">
            <w:trPr>
              <w:gridAfter w:val="0"/>
              <w:trHeight w:val="20"/>
            </w:trPr>
          </w:trPrChange>
        </w:trPr>
        <w:tc>
          <w:tcPr>
            <w:tcW w:w="1951" w:type="dxa"/>
            <w:tcBorders>
              <w:top w:val="nil"/>
              <w:left w:val="nil"/>
              <w:bottom w:val="nil"/>
              <w:right w:val="nil"/>
            </w:tcBorders>
            <w:shd w:val="clear" w:color="auto" w:fill="auto"/>
            <w:noWrap/>
            <w:hideMark/>
            <w:tcPrChange w:id="1348" w:author="Daniel Falster" w:date="2017-07-28T12:55:00Z">
              <w:tcPr>
                <w:tcW w:w="2376" w:type="dxa"/>
                <w:gridSpan w:val="3"/>
                <w:tcBorders>
                  <w:top w:val="nil"/>
                  <w:left w:val="nil"/>
                  <w:bottom w:val="nil"/>
                  <w:right w:val="nil"/>
                </w:tcBorders>
                <w:shd w:val="clear" w:color="auto" w:fill="auto"/>
                <w:noWrap/>
                <w:vAlign w:val="bottom"/>
                <w:hideMark/>
              </w:tcPr>
            </w:tcPrChange>
          </w:tcPr>
          <w:p w14:paraId="7CE5DD82" w14:textId="1EF82EF8" w:rsidR="008A5466" w:rsidRPr="008A5466" w:rsidRDefault="008A5466" w:rsidP="008A5466">
            <w:pPr>
              <w:spacing w:before="60" w:after="0" w:line="240" w:lineRule="auto"/>
              <w:rPr>
                <w:rFonts w:eastAsia="Times New Roman" w:cs="Times New Roman"/>
                <w:i/>
                <w:color w:val="000000"/>
                <w:sz w:val="20"/>
                <w:szCs w:val="20"/>
                <w:lang w:eastAsia="en-AU"/>
              </w:rPr>
            </w:pPr>
            <w:ins w:id="1349" w:author="Daniel Falster" w:date="2017-07-28T12:55:00Z">
              <w:r w:rsidRPr="008A5466">
                <w:rPr>
                  <w:rFonts w:eastAsia="Times New Roman" w:cs="Times New Roman"/>
                  <w:i/>
                  <w:iCs/>
                  <w:color w:val="000000"/>
                  <w:sz w:val="20"/>
                  <w:szCs w:val="20"/>
                </w:rPr>
                <w:t>Boronia ledifolia</w:t>
              </w:r>
            </w:ins>
            <w:del w:id="1350" w:author="Daniel Falster" w:date="2017-07-28T12:55:00Z">
              <w:r w:rsidRPr="008A5466" w:rsidDel="001C5FDD">
                <w:rPr>
                  <w:rFonts w:cs="Times New Roman"/>
                  <w:i/>
                  <w:iCs/>
                  <w:color w:val="000000"/>
                  <w:sz w:val="20"/>
                  <w:szCs w:val="20"/>
                </w:rPr>
                <w:delText>Pimelea linifolia</w:delText>
              </w:r>
            </w:del>
          </w:p>
        </w:tc>
        <w:tc>
          <w:tcPr>
            <w:tcW w:w="1418" w:type="dxa"/>
            <w:gridSpan w:val="2"/>
            <w:tcBorders>
              <w:top w:val="nil"/>
              <w:left w:val="nil"/>
              <w:bottom w:val="nil"/>
              <w:right w:val="nil"/>
            </w:tcBorders>
            <w:tcPrChange w:id="1351" w:author="Daniel Falster" w:date="2017-07-28T12:55:00Z">
              <w:tcPr>
                <w:tcW w:w="766" w:type="dxa"/>
                <w:tcBorders>
                  <w:top w:val="nil"/>
                  <w:left w:val="nil"/>
                  <w:bottom w:val="nil"/>
                  <w:right w:val="nil"/>
                </w:tcBorders>
              </w:tcPr>
            </w:tcPrChange>
          </w:tcPr>
          <w:p w14:paraId="5818A3A4" w14:textId="322EAFF8" w:rsidR="008A5466" w:rsidRPr="008A5466" w:rsidRDefault="008A5466" w:rsidP="008A5466">
            <w:pPr>
              <w:spacing w:before="60" w:after="0" w:line="240" w:lineRule="auto"/>
              <w:rPr>
                <w:ins w:id="1352" w:author="Daniel Falster" w:date="2017-07-28T12:54:00Z"/>
                <w:rFonts w:cs="Times New Roman"/>
                <w:color w:val="000000"/>
                <w:sz w:val="20"/>
                <w:szCs w:val="20"/>
              </w:rPr>
            </w:pPr>
            <w:ins w:id="1353" w:author="Daniel Falster" w:date="2017-07-28T12:55:00Z">
              <w:r w:rsidRPr="008A5466">
                <w:rPr>
                  <w:rFonts w:eastAsia="Times New Roman" w:cs="Times New Roman"/>
                  <w:color w:val="000000"/>
                  <w:sz w:val="20"/>
                  <w:szCs w:val="20"/>
                </w:rPr>
                <w:t>Rutaceae</w:t>
              </w:r>
            </w:ins>
          </w:p>
        </w:tc>
        <w:tc>
          <w:tcPr>
            <w:tcW w:w="837" w:type="dxa"/>
            <w:gridSpan w:val="2"/>
            <w:tcBorders>
              <w:top w:val="nil"/>
              <w:left w:val="nil"/>
              <w:bottom w:val="nil"/>
              <w:right w:val="nil"/>
            </w:tcBorders>
            <w:tcPrChange w:id="1354" w:author="Daniel Falster" w:date="2017-07-28T12:55:00Z">
              <w:tcPr>
                <w:tcW w:w="766" w:type="dxa"/>
                <w:gridSpan w:val="3"/>
                <w:tcBorders>
                  <w:top w:val="nil"/>
                  <w:left w:val="nil"/>
                  <w:bottom w:val="nil"/>
                  <w:right w:val="nil"/>
                </w:tcBorders>
              </w:tcPr>
            </w:tcPrChange>
          </w:tcPr>
          <w:p w14:paraId="13241BFF" w14:textId="442188B2" w:rsidR="008A5466" w:rsidRPr="008A5466" w:rsidRDefault="008A5466" w:rsidP="008A5466">
            <w:pPr>
              <w:spacing w:before="60" w:after="0" w:line="240" w:lineRule="auto"/>
              <w:rPr>
                <w:ins w:id="1355" w:author="Daniel Falster" w:date="2017-07-28T12:54:00Z"/>
                <w:rFonts w:cs="Times New Roman"/>
                <w:color w:val="000000"/>
                <w:sz w:val="20"/>
                <w:szCs w:val="20"/>
              </w:rPr>
            </w:pPr>
            <w:ins w:id="1356" w:author="Daniel Falster" w:date="2017-07-28T12:55:00Z">
              <w:r w:rsidRPr="008A5466">
                <w:rPr>
                  <w:rFonts w:eastAsia="Times New Roman" w:cs="Times New Roman"/>
                  <w:color w:val="000000"/>
                  <w:sz w:val="20"/>
                  <w:szCs w:val="20"/>
                </w:rPr>
                <w:t>BOLE</w:t>
              </w:r>
            </w:ins>
          </w:p>
        </w:tc>
        <w:tc>
          <w:tcPr>
            <w:tcW w:w="1114" w:type="dxa"/>
            <w:tcBorders>
              <w:top w:val="nil"/>
              <w:left w:val="nil"/>
              <w:bottom w:val="nil"/>
              <w:right w:val="nil"/>
            </w:tcBorders>
            <w:shd w:val="clear" w:color="auto" w:fill="auto"/>
            <w:noWrap/>
            <w:hideMark/>
            <w:tcPrChange w:id="1357" w:author="Daniel Falster" w:date="2017-07-28T12:55:00Z">
              <w:tcPr>
                <w:tcW w:w="766" w:type="dxa"/>
                <w:gridSpan w:val="2"/>
                <w:tcBorders>
                  <w:top w:val="nil"/>
                  <w:left w:val="nil"/>
                  <w:bottom w:val="nil"/>
                  <w:right w:val="nil"/>
                </w:tcBorders>
                <w:shd w:val="clear" w:color="auto" w:fill="auto"/>
                <w:noWrap/>
                <w:vAlign w:val="bottom"/>
                <w:hideMark/>
              </w:tcPr>
            </w:tcPrChange>
          </w:tcPr>
          <w:p w14:paraId="196FCD6C" w14:textId="0FB0EA4E" w:rsidR="008A5466" w:rsidRPr="008A5466" w:rsidRDefault="008A5466" w:rsidP="008A5466">
            <w:pPr>
              <w:spacing w:before="60" w:after="0" w:line="240" w:lineRule="auto"/>
              <w:rPr>
                <w:rFonts w:eastAsia="Times New Roman" w:cs="Times New Roman"/>
                <w:color w:val="000000"/>
                <w:sz w:val="20"/>
                <w:szCs w:val="20"/>
                <w:lang w:eastAsia="en-AU"/>
              </w:rPr>
            </w:pPr>
            <w:ins w:id="1358" w:author="Daniel Falster" w:date="2017-07-28T12:55:00Z">
              <w:r w:rsidRPr="008A5466">
                <w:rPr>
                  <w:rFonts w:eastAsia="Times New Roman" w:cs="Times New Roman"/>
                  <w:color w:val="000000"/>
                  <w:sz w:val="20"/>
                  <w:szCs w:val="20"/>
                </w:rPr>
                <w:t>2.158</w:t>
              </w:r>
            </w:ins>
            <w:del w:id="1359" w:author="Daniel Falster" w:date="2017-07-28T12:55:00Z">
              <w:r w:rsidRPr="008A5466" w:rsidDel="001C5FDD">
                <w:rPr>
                  <w:rFonts w:cs="Times New Roman"/>
                  <w:color w:val="000000"/>
                  <w:sz w:val="20"/>
                  <w:szCs w:val="20"/>
                </w:rPr>
                <w:delText>0.183</w:delText>
              </w:r>
            </w:del>
          </w:p>
        </w:tc>
        <w:tc>
          <w:tcPr>
            <w:tcW w:w="1024" w:type="dxa"/>
            <w:tcBorders>
              <w:top w:val="nil"/>
              <w:left w:val="nil"/>
              <w:bottom w:val="nil"/>
              <w:right w:val="double" w:sz="2" w:space="0" w:color="auto"/>
            </w:tcBorders>
            <w:tcPrChange w:id="1360" w:author="Daniel Falster" w:date="2017-07-28T12:55:00Z">
              <w:tcPr>
                <w:tcW w:w="827" w:type="dxa"/>
                <w:gridSpan w:val="2"/>
                <w:tcBorders>
                  <w:top w:val="nil"/>
                  <w:left w:val="nil"/>
                  <w:bottom w:val="nil"/>
                  <w:right w:val="double" w:sz="2" w:space="0" w:color="auto"/>
                </w:tcBorders>
                <w:vAlign w:val="bottom"/>
              </w:tcPr>
            </w:tcPrChange>
          </w:tcPr>
          <w:p w14:paraId="71287230" w14:textId="157AD8B6" w:rsidR="008A5466" w:rsidRPr="008A5466" w:rsidRDefault="008A5466" w:rsidP="008A5466">
            <w:pPr>
              <w:spacing w:before="60" w:after="0" w:line="240" w:lineRule="auto"/>
              <w:rPr>
                <w:rFonts w:cs="Times New Roman"/>
                <w:color w:val="000000"/>
                <w:sz w:val="20"/>
                <w:szCs w:val="20"/>
              </w:rPr>
            </w:pPr>
            <w:ins w:id="1361" w:author="Daniel Falster" w:date="2017-07-28T12:55:00Z">
              <w:r w:rsidRPr="008A5466">
                <w:rPr>
                  <w:rFonts w:eastAsia="Times New Roman" w:cs="Times New Roman"/>
                  <w:color w:val="000000"/>
                  <w:sz w:val="20"/>
                  <w:szCs w:val="20"/>
                </w:rPr>
                <w:t>0.036</w:t>
              </w:r>
            </w:ins>
            <w:del w:id="1362" w:author="Daniel Falster" w:date="2017-07-28T12:55:00Z">
              <w:r w:rsidRPr="008A5466" w:rsidDel="001C5FDD">
                <w:rPr>
                  <w:rFonts w:cs="Times New Roman"/>
                  <w:color w:val="000000"/>
                  <w:sz w:val="20"/>
                  <w:szCs w:val="20"/>
                </w:rPr>
                <w:delText>0.274</w:delText>
              </w:r>
            </w:del>
          </w:p>
        </w:tc>
        <w:tc>
          <w:tcPr>
            <w:tcW w:w="1563" w:type="dxa"/>
            <w:tcBorders>
              <w:top w:val="nil"/>
              <w:left w:val="double" w:sz="2" w:space="0" w:color="auto"/>
              <w:bottom w:val="nil"/>
              <w:right w:val="single" w:sz="4" w:space="0" w:color="auto"/>
            </w:tcBorders>
            <w:tcPrChange w:id="1363" w:author="Daniel Falster" w:date="2017-07-28T12:55:00Z">
              <w:tcPr>
                <w:tcW w:w="1294" w:type="dxa"/>
                <w:gridSpan w:val="2"/>
                <w:tcBorders>
                  <w:top w:val="nil"/>
                  <w:left w:val="double" w:sz="2" w:space="0" w:color="auto"/>
                  <w:bottom w:val="nil"/>
                  <w:right w:val="single" w:sz="4" w:space="0" w:color="auto"/>
                </w:tcBorders>
                <w:vAlign w:val="bottom"/>
              </w:tcPr>
            </w:tcPrChange>
          </w:tcPr>
          <w:p w14:paraId="37B17FFE" w14:textId="2281583E" w:rsidR="008A5466" w:rsidRPr="008A5466" w:rsidRDefault="008A5466" w:rsidP="008A5466">
            <w:pPr>
              <w:spacing w:before="60" w:after="0" w:line="240" w:lineRule="auto"/>
              <w:rPr>
                <w:rFonts w:eastAsia="Times New Roman" w:cs="Times New Roman"/>
                <w:color w:val="000000"/>
                <w:sz w:val="20"/>
                <w:szCs w:val="20"/>
                <w:lang w:eastAsia="en-AU"/>
              </w:rPr>
            </w:pPr>
            <w:ins w:id="1364" w:author="Daniel Falster" w:date="2017-07-28T12:55:00Z">
              <w:r w:rsidRPr="008A5466">
                <w:rPr>
                  <w:rFonts w:eastAsia="Times New Roman" w:cs="Times New Roman"/>
                  <w:color w:val="000000"/>
                  <w:sz w:val="20"/>
                  <w:szCs w:val="20"/>
                </w:rPr>
                <w:t>151.481</w:t>
              </w:r>
            </w:ins>
            <w:del w:id="1365" w:author="Daniel Falster" w:date="2017-07-28T12:55:00Z">
              <w:r w:rsidRPr="008A5466" w:rsidDel="001C5FDD">
                <w:rPr>
                  <w:rFonts w:cs="Times New Roman"/>
                  <w:color w:val="000000"/>
                  <w:sz w:val="20"/>
                  <w:szCs w:val="20"/>
                </w:rPr>
                <w:delText>10.463</w:delText>
              </w:r>
            </w:del>
          </w:p>
        </w:tc>
        <w:tc>
          <w:tcPr>
            <w:tcW w:w="997" w:type="dxa"/>
            <w:tcBorders>
              <w:top w:val="nil"/>
              <w:left w:val="single" w:sz="4" w:space="0" w:color="auto"/>
              <w:bottom w:val="nil"/>
              <w:right w:val="nil"/>
            </w:tcBorders>
            <w:shd w:val="clear" w:color="auto" w:fill="auto"/>
            <w:noWrap/>
            <w:hideMark/>
            <w:tcPrChange w:id="1366" w:author="Daniel Falster" w:date="2017-07-28T12:55:00Z">
              <w:tcPr>
                <w:tcW w:w="972" w:type="dxa"/>
                <w:tcBorders>
                  <w:top w:val="nil"/>
                  <w:left w:val="single" w:sz="4" w:space="0" w:color="auto"/>
                  <w:bottom w:val="nil"/>
                  <w:right w:val="nil"/>
                </w:tcBorders>
                <w:shd w:val="clear" w:color="auto" w:fill="auto"/>
                <w:noWrap/>
                <w:vAlign w:val="bottom"/>
                <w:hideMark/>
              </w:tcPr>
            </w:tcPrChange>
          </w:tcPr>
          <w:p w14:paraId="2F88041F" w14:textId="73A8CB25" w:rsidR="008A5466" w:rsidRPr="008A5466" w:rsidRDefault="008A5466" w:rsidP="008A5466">
            <w:pPr>
              <w:spacing w:before="60" w:after="0" w:line="240" w:lineRule="auto"/>
              <w:ind w:right="170"/>
              <w:rPr>
                <w:rFonts w:eastAsia="Times New Roman" w:cs="Times New Roman"/>
                <w:color w:val="000000"/>
                <w:sz w:val="20"/>
                <w:szCs w:val="20"/>
                <w:lang w:eastAsia="en-AU"/>
              </w:rPr>
            </w:pPr>
            <w:ins w:id="1367" w:author="Daniel Falster" w:date="2017-07-28T12:55:00Z">
              <w:r w:rsidRPr="008A5466">
                <w:rPr>
                  <w:rFonts w:eastAsia="Times New Roman" w:cs="Times New Roman"/>
                  <w:color w:val="000000"/>
                  <w:sz w:val="20"/>
                  <w:szCs w:val="20"/>
                </w:rPr>
                <w:t>68.8</w:t>
              </w:r>
            </w:ins>
            <w:del w:id="1368" w:author="Daniel Falster" w:date="2017-07-28T12:55:00Z">
              <w:r w:rsidRPr="008A5466" w:rsidDel="001C5FDD">
                <w:rPr>
                  <w:rFonts w:cs="Times New Roman"/>
                  <w:color w:val="000000"/>
                  <w:sz w:val="20"/>
                  <w:szCs w:val="20"/>
                </w:rPr>
                <w:delText>64.0</w:delText>
              </w:r>
            </w:del>
          </w:p>
        </w:tc>
        <w:tc>
          <w:tcPr>
            <w:tcW w:w="997" w:type="dxa"/>
            <w:tcBorders>
              <w:top w:val="nil"/>
              <w:left w:val="nil"/>
              <w:bottom w:val="nil"/>
              <w:right w:val="single" w:sz="4" w:space="0" w:color="auto"/>
            </w:tcBorders>
            <w:tcPrChange w:id="1369" w:author="Daniel Falster" w:date="2017-07-28T12:55:00Z">
              <w:tcPr>
                <w:tcW w:w="1050" w:type="dxa"/>
                <w:gridSpan w:val="2"/>
                <w:tcBorders>
                  <w:top w:val="nil"/>
                  <w:left w:val="nil"/>
                  <w:bottom w:val="nil"/>
                  <w:right w:val="single" w:sz="4" w:space="0" w:color="auto"/>
                </w:tcBorders>
                <w:vAlign w:val="bottom"/>
              </w:tcPr>
            </w:tcPrChange>
          </w:tcPr>
          <w:p w14:paraId="1012F2BB" w14:textId="0F7B00B3" w:rsidR="008A5466" w:rsidRPr="008A5466" w:rsidRDefault="008A5466" w:rsidP="008A5466">
            <w:pPr>
              <w:spacing w:before="60" w:after="0" w:line="240" w:lineRule="auto"/>
              <w:ind w:right="170"/>
              <w:rPr>
                <w:rFonts w:cs="Times New Roman"/>
                <w:color w:val="000000"/>
                <w:sz w:val="20"/>
                <w:szCs w:val="20"/>
              </w:rPr>
            </w:pPr>
            <w:ins w:id="1370" w:author="Daniel Falster" w:date="2017-07-28T12:55:00Z">
              <w:r w:rsidRPr="008A5466">
                <w:rPr>
                  <w:rFonts w:eastAsia="Times New Roman" w:cs="Times New Roman"/>
                  <w:color w:val="000000"/>
                  <w:sz w:val="20"/>
                  <w:szCs w:val="20"/>
                </w:rPr>
                <w:t>11.9</w:t>
              </w:r>
            </w:ins>
            <w:del w:id="1371" w:author="Daniel Falster" w:date="2017-07-28T12:55:00Z">
              <w:r w:rsidRPr="008A5466" w:rsidDel="001C5FDD">
                <w:rPr>
                  <w:rFonts w:cs="Times New Roman"/>
                  <w:color w:val="000000"/>
                  <w:sz w:val="20"/>
                  <w:szCs w:val="20"/>
                </w:rPr>
                <w:delText>2.1</w:delText>
              </w:r>
            </w:del>
          </w:p>
        </w:tc>
        <w:tc>
          <w:tcPr>
            <w:tcW w:w="997" w:type="dxa"/>
            <w:tcBorders>
              <w:top w:val="nil"/>
              <w:left w:val="single" w:sz="4" w:space="0" w:color="auto"/>
              <w:bottom w:val="nil"/>
              <w:right w:val="nil"/>
            </w:tcBorders>
            <w:shd w:val="clear" w:color="auto" w:fill="auto"/>
            <w:noWrap/>
            <w:hideMark/>
            <w:tcPrChange w:id="1372" w:author="Daniel Falster" w:date="2017-07-28T12:55:00Z">
              <w:tcPr>
                <w:tcW w:w="972" w:type="dxa"/>
                <w:gridSpan w:val="2"/>
                <w:tcBorders>
                  <w:top w:val="nil"/>
                  <w:left w:val="single" w:sz="4" w:space="0" w:color="auto"/>
                  <w:bottom w:val="nil"/>
                  <w:right w:val="nil"/>
                </w:tcBorders>
                <w:shd w:val="clear" w:color="auto" w:fill="auto"/>
                <w:noWrap/>
                <w:vAlign w:val="bottom"/>
                <w:hideMark/>
              </w:tcPr>
            </w:tcPrChange>
          </w:tcPr>
          <w:p w14:paraId="41F69EC4" w14:textId="4F5CD8BB" w:rsidR="008A5466" w:rsidRPr="008A5466" w:rsidRDefault="008A5466" w:rsidP="008A5466">
            <w:pPr>
              <w:spacing w:before="60" w:after="0" w:line="240" w:lineRule="auto"/>
              <w:ind w:right="170"/>
              <w:rPr>
                <w:rFonts w:eastAsia="Times New Roman" w:cs="Times New Roman"/>
                <w:color w:val="000000"/>
                <w:sz w:val="20"/>
                <w:szCs w:val="20"/>
                <w:lang w:eastAsia="en-AU"/>
              </w:rPr>
            </w:pPr>
            <w:ins w:id="1373" w:author="Daniel Falster" w:date="2017-07-28T12:55:00Z">
              <w:r w:rsidRPr="008A5466">
                <w:rPr>
                  <w:rFonts w:eastAsia="Times New Roman" w:cs="Times New Roman"/>
                  <w:color w:val="000000"/>
                  <w:sz w:val="20"/>
                  <w:szCs w:val="20"/>
                </w:rPr>
                <w:t>4.2</w:t>
              </w:r>
            </w:ins>
            <w:del w:id="1374" w:author="Daniel Falster" w:date="2017-07-28T12:55:00Z">
              <w:r w:rsidRPr="008A5466" w:rsidDel="001C5FDD">
                <w:rPr>
                  <w:rFonts w:cs="Times New Roman"/>
                  <w:color w:val="000000"/>
                  <w:sz w:val="20"/>
                  <w:szCs w:val="20"/>
                </w:rPr>
                <w:delText>23.7</w:delText>
              </w:r>
            </w:del>
          </w:p>
        </w:tc>
        <w:tc>
          <w:tcPr>
            <w:tcW w:w="997" w:type="dxa"/>
            <w:tcBorders>
              <w:top w:val="nil"/>
              <w:left w:val="nil"/>
              <w:bottom w:val="nil"/>
              <w:right w:val="nil"/>
            </w:tcBorders>
            <w:shd w:val="clear" w:color="auto" w:fill="auto"/>
            <w:noWrap/>
            <w:hideMark/>
            <w:tcPrChange w:id="1375" w:author="Daniel Falster" w:date="2017-07-28T12:55:00Z">
              <w:tcPr>
                <w:tcW w:w="1050" w:type="dxa"/>
                <w:gridSpan w:val="2"/>
                <w:tcBorders>
                  <w:top w:val="nil"/>
                  <w:left w:val="nil"/>
                  <w:bottom w:val="nil"/>
                  <w:right w:val="nil"/>
                </w:tcBorders>
                <w:shd w:val="clear" w:color="auto" w:fill="auto"/>
                <w:noWrap/>
                <w:vAlign w:val="bottom"/>
                <w:hideMark/>
              </w:tcPr>
            </w:tcPrChange>
          </w:tcPr>
          <w:p w14:paraId="2D358CD6" w14:textId="0CDFDF97" w:rsidR="008A5466" w:rsidRPr="008A5466" w:rsidRDefault="008A5466" w:rsidP="008A5466">
            <w:pPr>
              <w:spacing w:before="60" w:after="0" w:line="240" w:lineRule="auto"/>
              <w:ind w:right="170"/>
              <w:rPr>
                <w:rFonts w:eastAsia="Times New Roman" w:cs="Times New Roman"/>
                <w:color w:val="000000"/>
                <w:sz w:val="20"/>
                <w:szCs w:val="20"/>
                <w:lang w:eastAsia="en-AU"/>
              </w:rPr>
            </w:pPr>
            <w:ins w:id="1376" w:author="Daniel Falster" w:date="2017-07-28T12:55:00Z">
              <w:r w:rsidRPr="008A5466">
                <w:rPr>
                  <w:rFonts w:eastAsia="Times New Roman" w:cs="Times New Roman"/>
                  <w:color w:val="000000"/>
                  <w:sz w:val="20"/>
                  <w:szCs w:val="20"/>
                </w:rPr>
                <w:t>12.3</w:t>
              </w:r>
            </w:ins>
            <w:del w:id="1377" w:author="Daniel Falster" w:date="2017-07-28T12:55:00Z">
              <w:r w:rsidRPr="008A5466" w:rsidDel="001C5FDD">
                <w:rPr>
                  <w:rFonts w:cs="Times New Roman"/>
                  <w:color w:val="000000"/>
                  <w:sz w:val="20"/>
                  <w:szCs w:val="20"/>
                </w:rPr>
                <w:delText>8.1</w:delText>
              </w:r>
            </w:del>
          </w:p>
        </w:tc>
        <w:tc>
          <w:tcPr>
            <w:tcW w:w="942" w:type="dxa"/>
            <w:tcBorders>
              <w:top w:val="nil"/>
              <w:left w:val="nil"/>
              <w:bottom w:val="nil"/>
              <w:right w:val="double" w:sz="2" w:space="0" w:color="auto"/>
            </w:tcBorders>
            <w:shd w:val="clear" w:color="auto" w:fill="auto"/>
            <w:noWrap/>
            <w:hideMark/>
            <w:tcPrChange w:id="1378" w:author="Daniel Falster" w:date="2017-07-28T12:55:00Z">
              <w:tcPr>
                <w:tcW w:w="1025" w:type="dxa"/>
                <w:gridSpan w:val="2"/>
                <w:tcBorders>
                  <w:top w:val="nil"/>
                  <w:left w:val="nil"/>
                  <w:bottom w:val="nil"/>
                  <w:right w:val="double" w:sz="2" w:space="0" w:color="auto"/>
                </w:tcBorders>
                <w:shd w:val="clear" w:color="auto" w:fill="auto"/>
                <w:noWrap/>
                <w:vAlign w:val="bottom"/>
                <w:hideMark/>
              </w:tcPr>
            </w:tcPrChange>
          </w:tcPr>
          <w:p w14:paraId="7A68BA17" w14:textId="7899B784" w:rsidR="008A5466" w:rsidRPr="008A5466" w:rsidRDefault="008A5466" w:rsidP="008A5466">
            <w:pPr>
              <w:spacing w:before="60" w:after="0" w:line="240" w:lineRule="auto"/>
              <w:ind w:right="170"/>
              <w:rPr>
                <w:rFonts w:eastAsia="Times New Roman" w:cs="Times New Roman"/>
                <w:color w:val="000000"/>
                <w:sz w:val="20"/>
                <w:szCs w:val="20"/>
                <w:lang w:eastAsia="en-AU"/>
              </w:rPr>
            </w:pPr>
            <w:ins w:id="1379" w:author="Daniel Falster" w:date="2017-07-28T12:55:00Z">
              <w:r w:rsidRPr="008A5466">
                <w:rPr>
                  <w:rFonts w:eastAsia="Times New Roman" w:cs="Times New Roman"/>
                  <w:color w:val="000000"/>
                  <w:sz w:val="20"/>
                  <w:szCs w:val="20"/>
                </w:rPr>
                <w:t>2.8</w:t>
              </w:r>
            </w:ins>
            <w:del w:id="1380" w:author="Daniel Falster" w:date="2017-07-28T12:55:00Z">
              <w:r w:rsidRPr="008A5466" w:rsidDel="001C5FDD">
                <w:rPr>
                  <w:rFonts w:cs="Times New Roman"/>
                  <w:color w:val="000000"/>
                  <w:sz w:val="20"/>
                  <w:szCs w:val="20"/>
                </w:rPr>
                <w:delText>2.0</w:delText>
              </w:r>
            </w:del>
          </w:p>
        </w:tc>
        <w:tc>
          <w:tcPr>
            <w:tcW w:w="1383" w:type="dxa"/>
            <w:tcBorders>
              <w:top w:val="nil"/>
              <w:left w:val="double" w:sz="2" w:space="0" w:color="auto"/>
              <w:bottom w:val="nil"/>
              <w:right w:val="single" w:sz="4" w:space="0" w:color="auto"/>
            </w:tcBorders>
            <w:shd w:val="clear" w:color="auto" w:fill="auto"/>
            <w:noWrap/>
            <w:hideMark/>
            <w:tcPrChange w:id="1381" w:author="Daniel Falster" w:date="2017-07-28T12:55:00Z">
              <w:tcPr>
                <w:tcW w:w="966" w:type="dxa"/>
                <w:gridSpan w:val="2"/>
                <w:tcBorders>
                  <w:top w:val="nil"/>
                  <w:left w:val="double" w:sz="2" w:space="0" w:color="auto"/>
                  <w:bottom w:val="nil"/>
                  <w:right w:val="single" w:sz="4" w:space="0" w:color="auto"/>
                </w:tcBorders>
                <w:shd w:val="clear" w:color="auto" w:fill="auto"/>
                <w:noWrap/>
                <w:vAlign w:val="bottom"/>
                <w:hideMark/>
              </w:tcPr>
            </w:tcPrChange>
          </w:tcPr>
          <w:p w14:paraId="1EB80815" w14:textId="071B8271" w:rsidR="008A5466" w:rsidRPr="008A5466" w:rsidRDefault="008A5466" w:rsidP="008A5466">
            <w:pPr>
              <w:spacing w:before="60" w:after="0" w:line="240" w:lineRule="auto"/>
              <w:rPr>
                <w:rFonts w:eastAsia="Times New Roman" w:cs="Times New Roman"/>
                <w:color w:val="000000"/>
                <w:sz w:val="20"/>
                <w:szCs w:val="20"/>
                <w:lang w:eastAsia="en-AU"/>
              </w:rPr>
            </w:pPr>
            <w:ins w:id="1382" w:author="Daniel Falster" w:date="2017-07-28T12:55:00Z">
              <w:r w:rsidRPr="008A5466">
                <w:rPr>
                  <w:rFonts w:eastAsia="Times New Roman" w:cs="Times New Roman"/>
                  <w:color w:val="000000"/>
                  <w:sz w:val="20"/>
                  <w:szCs w:val="20"/>
                </w:rPr>
                <w:t>14.802</w:t>
              </w:r>
            </w:ins>
            <w:del w:id="1383" w:author="Daniel Falster" w:date="2017-07-28T12:55:00Z">
              <w:r w:rsidRPr="008A5466" w:rsidDel="001C5FDD">
                <w:rPr>
                  <w:rFonts w:cs="Times New Roman"/>
                  <w:color w:val="000000"/>
                  <w:sz w:val="20"/>
                  <w:szCs w:val="20"/>
                </w:rPr>
                <w:delText>3.05</w:delText>
              </w:r>
            </w:del>
          </w:p>
        </w:tc>
      </w:tr>
      <w:tr w:rsidR="008A5466" w:rsidRPr="00AE5ED4" w14:paraId="334E8579" w14:textId="77777777" w:rsidTr="008A5466">
        <w:tblPrEx>
          <w:tblW w:w="14220" w:type="dxa"/>
          <w:tblLayout w:type="fixed"/>
          <w:tblPrExChange w:id="1384" w:author="Daniel Falster" w:date="2017-07-28T12:55:00Z">
            <w:tblPrEx>
              <w:tblW w:w="12830" w:type="dxa"/>
            </w:tblPrEx>
          </w:tblPrExChange>
        </w:tblPrEx>
        <w:trPr>
          <w:trHeight w:val="20"/>
          <w:trPrChange w:id="1385" w:author="Daniel Falster" w:date="2017-07-28T12:55:00Z">
            <w:trPr>
              <w:gridAfter w:val="0"/>
              <w:trHeight w:val="20"/>
            </w:trPr>
          </w:trPrChange>
        </w:trPr>
        <w:tc>
          <w:tcPr>
            <w:tcW w:w="1951" w:type="dxa"/>
            <w:tcBorders>
              <w:top w:val="nil"/>
              <w:left w:val="nil"/>
              <w:bottom w:val="nil"/>
              <w:right w:val="nil"/>
            </w:tcBorders>
            <w:shd w:val="clear" w:color="auto" w:fill="auto"/>
            <w:noWrap/>
            <w:hideMark/>
            <w:tcPrChange w:id="1386" w:author="Daniel Falster" w:date="2017-07-28T12:55:00Z">
              <w:tcPr>
                <w:tcW w:w="2376" w:type="dxa"/>
                <w:gridSpan w:val="3"/>
                <w:tcBorders>
                  <w:top w:val="nil"/>
                  <w:left w:val="nil"/>
                  <w:bottom w:val="nil"/>
                  <w:right w:val="nil"/>
                </w:tcBorders>
                <w:shd w:val="clear" w:color="auto" w:fill="auto"/>
                <w:noWrap/>
                <w:vAlign w:val="bottom"/>
                <w:hideMark/>
              </w:tcPr>
            </w:tcPrChange>
          </w:tcPr>
          <w:p w14:paraId="3DE5BB31" w14:textId="3AF46AB1" w:rsidR="008A5466" w:rsidRPr="008A5466" w:rsidRDefault="008A5466" w:rsidP="008A5466">
            <w:pPr>
              <w:spacing w:before="60" w:after="0" w:line="240" w:lineRule="auto"/>
              <w:rPr>
                <w:rFonts w:eastAsia="Times New Roman" w:cs="Times New Roman"/>
                <w:i/>
                <w:color w:val="000000"/>
                <w:sz w:val="20"/>
                <w:szCs w:val="20"/>
                <w:lang w:eastAsia="en-AU"/>
              </w:rPr>
            </w:pPr>
            <w:ins w:id="1387" w:author="Daniel Falster" w:date="2017-07-28T12:55:00Z">
              <w:r w:rsidRPr="008A5466">
                <w:rPr>
                  <w:rFonts w:eastAsia="Times New Roman" w:cs="Times New Roman"/>
                  <w:i/>
                  <w:iCs/>
                  <w:color w:val="000000"/>
                  <w:sz w:val="20"/>
                  <w:szCs w:val="20"/>
                </w:rPr>
                <w:t>Conospermum ericifolium</w:t>
              </w:r>
            </w:ins>
            <w:del w:id="1388" w:author="Daniel Falster" w:date="2017-07-28T12:55:00Z">
              <w:r w:rsidRPr="008A5466" w:rsidDel="001C5FDD">
                <w:rPr>
                  <w:rFonts w:cs="Times New Roman"/>
                  <w:i/>
                  <w:iCs/>
                  <w:color w:val="000000"/>
                  <w:sz w:val="20"/>
                  <w:szCs w:val="20"/>
                </w:rPr>
                <w:delText>Hemigenia purpurea</w:delText>
              </w:r>
            </w:del>
          </w:p>
        </w:tc>
        <w:tc>
          <w:tcPr>
            <w:tcW w:w="1418" w:type="dxa"/>
            <w:gridSpan w:val="2"/>
            <w:tcBorders>
              <w:top w:val="nil"/>
              <w:left w:val="nil"/>
              <w:bottom w:val="nil"/>
              <w:right w:val="nil"/>
            </w:tcBorders>
            <w:tcPrChange w:id="1389" w:author="Daniel Falster" w:date="2017-07-28T12:55:00Z">
              <w:tcPr>
                <w:tcW w:w="766" w:type="dxa"/>
                <w:tcBorders>
                  <w:top w:val="nil"/>
                  <w:left w:val="nil"/>
                  <w:bottom w:val="nil"/>
                  <w:right w:val="nil"/>
                </w:tcBorders>
              </w:tcPr>
            </w:tcPrChange>
          </w:tcPr>
          <w:p w14:paraId="7E926E8A" w14:textId="4DADDF11" w:rsidR="008A5466" w:rsidRPr="008A5466" w:rsidRDefault="008A5466" w:rsidP="008A5466">
            <w:pPr>
              <w:spacing w:before="60" w:after="0" w:line="240" w:lineRule="auto"/>
              <w:rPr>
                <w:ins w:id="1390" w:author="Daniel Falster" w:date="2017-07-28T12:54:00Z"/>
                <w:rFonts w:cs="Times New Roman"/>
                <w:color w:val="000000"/>
                <w:sz w:val="20"/>
                <w:szCs w:val="20"/>
              </w:rPr>
            </w:pPr>
            <w:ins w:id="1391" w:author="Daniel Falster" w:date="2017-07-28T12:55:00Z">
              <w:r w:rsidRPr="008A5466">
                <w:rPr>
                  <w:rFonts w:eastAsia="Times New Roman" w:cs="Times New Roman"/>
                  <w:color w:val="000000"/>
                  <w:sz w:val="20"/>
                  <w:szCs w:val="20"/>
                </w:rPr>
                <w:t>Proteaceae</w:t>
              </w:r>
            </w:ins>
          </w:p>
        </w:tc>
        <w:tc>
          <w:tcPr>
            <w:tcW w:w="837" w:type="dxa"/>
            <w:gridSpan w:val="2"/>
            <w:tcBorders>
              <w:top w:val="nil"/>
              <w:left w:val="nil"/>
              <w:bottom w:val="nil"/>
              <w:right w:val="nil"/>
            </w:tcBorders>
            <w:tcPrChange w:id="1392" w:author="Daniel Falster" w:date="2017-07-28T12:55:00Z">
              <w:tcPr>
                <w:tcW w:w="766" w:type="dxa"/>
                <w:gridSpan w:val="3"/>
                <w:tcBorders>
                  <w:top w:val="nil"/>
                  <w:left w:val="nil"/>
                  <w:bottom w:val="nil"/>
                  <w:right w:val="nil"/>
                </w:tcBorders>
              </w:tcPr>
            </w:tcPrChange>
          </w:tcPr>
          <w:p w14:paraId="5E07B10D" w14:textId="2253760E" w:rsidR="008A5466" w:rsidRPr="008A5466" w:rsidRDefault="008A5466" w:rsidP="008A5466">
            <w:pPr>
              <w:spacing w:before="60" w:after="0" w:line="240" w:lineRule="auto"/>
              <w:rPr>
                <w:ins w:id="1393" w:author="Daniel Falster" w:date="2017-07-28T12:54:00Z"/>
                <w:rFonts w:cs="Times New Roman"/>
                <w:color w:val="000000"/>
                <w:sz w:val="20"/>
                <w:szCs w:val="20"/>
              </w:rPr>
            </w:pPr>
            <w:ins w:id="1394" w:author="Daniel Falster" w:date="2017-07-28T12:55:00Z">
              <w:r w:rsidRPr="008A5466">
                <w:rPr>
                  <w:rFonts w:eastAsia="Times New Roman" w:cs="Times New Roman"/>
                  <w:color w:val="000000"/>
                  <w:sz w:val="20"/>
                  <w:szCs w:val="20"/>
                </w:rPr>
                <w:t>COER</w:t>
              </w:r>
            </w:ins>
          </w:p>
        </w:tc>
        <w:tc>
          <w:tcPr>
            <w:tcW w:w="1114" w:type="dxa"/>
            <w:tcBorders>
              <w:top w:val="nil"/>
              <w:left w:val="nil"/>
              <w:bottom w:val="nil"/>
              <w:right w:val="nil"/>
            </w:tcBorders>
            <w:shd w:val="clear" w:color="auto" w:fill="auto"/>
            <w:noWrap/>
            <w:hideMark/>
            <w:tcPrChange w:id="1395" w:author="Daniel Falster" w:date="2017-07-28T12:55:00Z">
              <w:tcPr>
                <w:tcW w:w="766" w:type="dxa"/>
                <w:gridSpan w:val="2"/>
                <w:tcBorders>
                  <w:top w:val="nil"/>
                  <w:left w:val="nil"/>
                  <w:bottom w:val="nil"/>
                  <w:right w:val="nil"/>
                </w:tcBorders>
                <w:shd w:val="clear" w:color="auto" w:fill="auto"/>
                <w:noWrap/>
                <w:vAlign w:val="bottom"/>
                <w:hideMark/>
              </w:tcPr>
            </w:tcPrChange>
          </w:tcPr>
          <w:p w14:paraId="314B28BC" w14:textId="3FB1EDFD" w:rsidR="008A5466" w:rsidRPr="008A5466" w:rsidRDefault="008A5466" w:rsidP="008A5466">
            <w:pPr>
              <w:spacing w:before="60" w:after="0" w:line="240" w:lineRule="auto"/>
              <w:rPr>
                <w:rFonts w:eastAsia="Times New Roman" w:cs="Times New Roman"/>
                <w:color w:val="000000"/>
                <w:sz w:val="20"/>
                <w:szCs w:val="20"/>
                <w:lang w:eastAsia="en-AU"/>
              </w:rPr>
            </w:pPr>
            <w:ins w:id="1396" w:author="Daniel Falster" w:date="2017-07-28T12:55:00Z">
              <w:r w:rsidRPr="008A5466">
                <w:rPr>
                  <w:rFonts w:eastAsia="Times New Roman" w:cs="Times New Roman"/>
                  <w:color w:val="000000"/>
                  <w:sz w:val="20"/>
                  <w:szCs w:val="20"/>
                </w:rPr>
                <w:t>0.589</w:t>
              </w:r>
            </w:ins>
            <w:del w:id="1397" w:author="Daniel Falster" w:date="2017-07-28T12:55:00Z">
              <w:r w:rsidRPr="008A5466" w:rsidDel="001C5FDD">
                <w:rPr>
                  <w:rFonts w:cs="Times New Roman"/>
                  <w:color w:val="000000"/>
                  <w:sz w:val="20"/>
                  <w:szCs w:val="20"/>
                </w:rPr>
                <w:delText>0.222</w:delText>
              </w:r>
            </w:del>
          </w:p>
        </w:tc>
        <w:tc>
          <w:tcPr>
            <w:tcW w:w="1024" w:type="dxa"/>
            <w:tcBorders>
              <w:top w:val="nil"/>
              <w:left w:val="nil"/>
              <w:bottom w:val="nil"/>
              <w:right w:val="double" w:sz="2" w:space="0" w:color="auto"/>
            </w:tcBorders>
            <w:tcPrChange w:id="1398" w:author="Daniel Falster" w:date="2017-07-28T12:55:00Z">
              <w:tcPr>
                <w:tcW w:w="827" w:type="dxa"/>
                <w:gridSpan w:val="2"/>
                <w:tcBorders>
                  <w:top w:val="nil"/>
                  <w:left w:val="nil"/>
                  <w:bottom w:val="nil"/>
                  <w:right w:val="double" w:sz="2" w:space="0" w:color="auto"/>
                </w:tcBorders>
                <w:vAlign w:val="bottom"/>
              </w:tcPr>
            </w:tcPrChange>
          </w:tcPr>
          <w:p w14:paraId="2B667749" w14:textId="3982E90A" w:rsidR="008A5466" w:rsidRPr="008A5466" w:rsidRDefault="008A5466" w:rsidP="008A5466">
            <w:pPr>
              <w:spacing w:before="60" w:after="0" w:line="240" w:lineRule="auto"/>
              <w:rPr>
                <w:rFonts w:cs="Times New Roman"/>
                <w:color w:val="000000"/>
                <w:sz w:val="20"/>
                <w:szCs w:val="20"/>
              </w:rPr>
            </w:pPr>
            <w:ins w:id="1399" w:author="Daniel Falster" w:date="2017-07-28T12:55:00Z">
              <w:r w:rsidRPr="008A5466">
                <w:rPr>
                  <w:rFonts w:eastAsia="Times New Roman" w:cs="Times New Roman"/>
                  <w:color w:val="000000"/>
                  <w:sz w:val="20"/>
                  <w:szCs w:val="20"/>
                </w:rPr>
                <w:t>0.177</w:t>
              </w:r>
            </w:ins>
            <w:del w:id="1400" w:author="Daniel Falster" w:date="2017-07-28T12:55:00Z">
              <w:r w:rsidRPr="008A5466" w:rsidDel="001C5FDD">
                <w:rPr>
                  <w:rFonts w:cs="Times New Roman"/>
                  <w:color w:val="000000"/>
                  <w:sz w:val="20"/>
                  <w:szCs w:val="20"/>
                </w:rPr>
                <w:delText>0.312</w:delText>
              </w:r>
            </w:del>
          </w:p>
        </w:tc>
        <w:tc>
          <w:tcPr>
            <w:tcW w:w="1563" w:type="dxa"/>
            <w:tcBorders>
              <w:top w:val="nil"/>
              <w:left w:val="double" w:sz="2" w:space="0" w:color="auto"/>
              <w:bottom w:val="nil"/>
              <w:right w:val="single" w:sz="4" w:space="0" w:color="auto"/>
            </w:tcBorders>
            <w:tcPrChange w:id="1401" w:author="Daniel Falster" w:date="2017-07-28T12:55:00Z">
              <w:tcPr>
                <w:tcW w:w="1294" w:type="dxa"/>
                <w:gridSpan w:val="2"/>
                <w:tcBorders>
                  <w:top w:val="nil"/>
                  <w:left w:val="double" w:sz="2" w:space="0" w:color="auto"/>
                  <w:bottom w:val="nil"/>
                  <w:right w:val="single" w:sz="4" w:space="0" w:color="auto"/>
                </w:tcBorders>
                <w:vAlign w:val="bottom"/>
              </w:tcPr>
            </w:tcPrChange>
          </w:tcPr>
          <w:p w14:paraId="14FAEDD6" w14:textId="35C674B7" w:rsidR="008A5466" w:rsidRPr="008A5466" w:rsidRDefault="008A5466" w:rsidP="008A5466">
            <w:pPr>
              <w:spacing w:before="60" w:after="0" w:line="240" w:lineRule="auto"/>
              <w:rPr>
                <w:rFonts w:eastAsia="Times New Roman" w:cs="Times New Roman"/>
                <w:color w:val="000000"/>
                <w:sz w:val="20"/>
                <w:szCs w:val="20"/>
                <w:lang w:eastAsia="en-AU"/>
              </w:rPr>
            </w:pPr>
            <w:ins w:id="1402" w:author="Daniel Falster" w:date="2017-07-28T12:55:00Z">
              <w:r w:rsidRPr="008A5466">
                <w:rPr>
                  <w:rFonts w:eastAsia="Times New Roman" w:cs="Times New Roman"/>
                  <w:color w:val="000000"/>
                  <w:sz w:val="20"/>
                  <w:szCs w:val="20"/>
                </w:rPr>
                <w:t>24.02</w:t>
              </w:r>
            </w:ins>
            <w:del w:id="1403" w:author="Daniel Falster" w:date="2017-07-28T12:55:00Z">
              <w:r w:rsidRPr="008A5466" w:rsidDel="001C5FDD">
                <w:rPr>
                  <w:rFonts w:cs="Times New Roman"/>
                  <w:color w:val="000000"/>
                  <w:sz w:val="20"/>
                  <w:szCs w:val="20"/>
                </w:rPr>
                <w:delText>7.054</w:delText>
              </w:r>
            </w:del>
          </w:p>
        </w:tc>
        <w:tc>
          <w:tcPr>
            <w:tcW w:w="997" w:type="dxa"/>
            <w:tcBorders>
              <w:top w:val="nil"/>
              <w:left w:val="single" w:sz="4" w:space="0" w:color="auto"/>
              <w:bottom w:val="nil"/>
              <w:right w:val="nil"/>
            </w:tcBorders>
            <w:shd w:val="clear" w:color="auto" w:fill="auto"/>
            <w:noWrap/>
            <w:hideMark/>
            <w:tcPrChange w:id="1404" w:author="Daniel Falster" w:date="2017-07-28T12:55:00Z">
              <w:tcPr>
                <w:tcW w:w="972" w:type="dxa"/>
                <w:tcBorders>
                  <w:top w:val="nil"/>
                  <w:left w:val="single" w:sz="4" w:space="0" w:color="auto"/>
                  <w:bottom w:val="nil"/>
                  <w:right w:val="nil"/>
                </w:tcBorders>
                <w:shd w:val="clear" w:color="auto" w:fill="auto"/>
                <w:noWrap/>
                <w:vAlign w:val="bottom"/>
                <w:hideMark/>
              </w:tcPr>
            </w:tcPrChange>
          </w:tcPr>
          <w:p w14:paraId="7982D4B3" w14:textId="3B09A3AB" w:rsidR="008A5466" w:rsidRPr="008A5466" w:rsidRDefault="008A5466" w:rsidP="008A5466">
            <w:pPr>
              <w:spacing w:before="60" w:after="0" w:line="240" w:lineRule="auto"/>
              <w:ind w:right="170"/>
              <w:rPr>
                <w:rFonts w:eastAsia="Times New Roman" w:cs="Times New Roman"/>
                <w:color w:val="000000"/>
                <w:sz w:val="20"/>
                <w:szCs w:val="20"/>
                <w:lang w:eastAsia="en-AU"/>
              </w:rPr>
            </w:pPr>
            <w:ins w:id="1405" w:author="Daniel Falster" w:date="2017-07-28T12:55:00Z">
              <w:r w:rsidRPr="008A5466">
                <w:rPr>
                  <w:rFonts w:eastAsia="Times New Roman" w:cs="Times New Roman"/>
                  <w:color w:val="000000"/>
                  <w:sz w:val="20"/>
                  <w:szCs w:val="20"/>
                </w:rPr>
                <w:t>43</w:t>
              </w:r>
            </w:ins>
            <w:del w:id="1406" w:author="Daniel Falster" w:date="2017-07-28T12:55:00Z">
              <w:r w:rsidRPr="008A5466" w:rsidDel="001C5FDD">
                <w:rPr>
                  <w:rFonts w:cs="Times New Roman"/>
                  <w:color w:val="000000"/>
                  <w:sz w:val="20"/>
                  <w:szCs w:val="20"/>
                </w:rPr>
                <w:delText>45.5</w:delText>
              </w:r>
            </w:del>
          </w:p>
        </w:tc>
        <w:tc>
          <w:tcPr>
            <w:tcW w:w="997" w:type="dxa"/>
            <w:tcBorders>
              <w:top w:val="nil"/>
              <w:left w:val="nil"/>
              <w:bottom w:val="nil"/>
              <w:right w:val="single" w:sz="4" w:space="0" w:color="auto"/>
            </w:tcBorders>
            <w:tcPrChange w:id="1407" w:author="Daniel Falster" w:date="2017-07-28T12:55:00Z">
              <w:tcPr>
                <w:tcW w:w="1050" w:type="dxa"/>
                <w:gridSpan w:val="2"/>
                <w:tcBorders>
                  <w:top w:val="nil"/>
                  <w:left w:val="nil"/>
                  <w:bottom w:val="nil"/>
                  <w:right w:val="single" w:sz="4" w:space="0" w:color="auto"/>
                </w:tcBorders>
                <w:vAlign w:val="bottom"/>
              </w:tcPr>
            </w:tcPrChange>
          </w:tcPr>
          <w:p w14:paraId="2B26CC71" w14:textId="43DE5578" w:rsidR="008A5466" w:rsidRPr="008A5466" w:rsidRDefault="008A5466" w:rsidP="008A5466">
            <w:pPr>
              <w:spacing w:before="60" w:after="0" w:line="240" w:lineRule="auto"/>
              <w:ind w:right="170"/>
              <w:rPr>
                <w:rFonts w:cs="Times New Roman"/>
                <w:color w:val="000000"/>
                <w:sz w:val="20"/>
                <w:szCs w:val="20"/>
              </w:rPr>
            </w:pPr>
            <w:ins w:id="1408" w:author="Daniel Falster" w:date="2017-07-28T12:55:00Z">
              <w:r w:rsidRPr="008A5466">
                <w:rPr>
                  <w:rFonts w:eastAsia="Times New Roman" w:cs="Times New Roman"/>
                  <w:color w:val="000000"/>
                  <w:sz w:val="20"/>
                  <w:szCs w:val="20"/>
                </w:rPr>
                <w:t>34.5</w:t>
              </w:r>
            </w:ins>
            <w:del w:id="1409" w:author="Daniel Falster" w:date="2017-07-28T12:55:00Z">
              <w:r w:rsidRPr="008A5466" w:rsidDel="001C5FDD">
                <w:rPr>
                  <w:rFonts w:cs="Times New Roman"/>
                  <w:color w:val="000000"/>
                  <w:sz w:val="20"/>
                  <w:szCs w:val="20"/>
                </w:rPr>
                <w:delText>21.8</w:delText>
              </w:r>
            </w:del>
          </w:p>
        </w:tc>
        <w:tc>
          <w:tcPr>
            <w:tcW w:w="997" w:type="dxa"/>
            <w:tcBorders>
              <w:top w:val="nil"/>
              <w:left w:val="single" w:sz="4" w:space="0" w:color="auto"/>
              <w:bottom w:val="nil"/>
              <w:right w:val="nil"/>
            </w:tcBorders>
            <w:shd w:val="clear" w:color="auto" w:fill="auto"/>
            <w:noWrap/>
            <w:hideMark/>
            <w:tcPrChange w:id="1410" w:author="Daniel Falster" w:date="2017-07-28T12:55:00Z">
              <w:tcPr>
                <w:tcW w:w="972" w:type="dxa"/>
                <w:gridSpan w:val="2"/>
                <w:tcBorders>
                  <w:top w:val="nil"/>
                  <w:left w:val="single" w:sz="4" w:space="0" w:color="auto"/>
                  <w:bottom w:val="nil"/>
                  <w:right w:val="nil"/>
                </w:tcBorders>
                <w:shd w:val="clear" w:color="auto" w:fill="auto"/>
                <w:noWrap/>
                <w:vAlign w:val="bottom"/>
                <w:hideMark/>
              </w:tcPr>
            </w:tcPrChange>
          </w:tcPr>
          <w:p w14:paraId="0A7DD6CF" w14:textId="627A0F68" w:rsidR="008A5466" w:rsidRPr="008A5466" w:rsidRDefault="008A5466" w:rsidP="008A5466">
            <w:pPr>
              <w:spacing w:before="60" w:after="0" w:line="240" w:lineRule="auto"/>
              <w:ind w:right="170"/>
              <w:rPr>
                <w:rFonts w:eastAsia="Times New Roman" w:cs="Times New Roman"/>
                <w:color w:val="000000"/>
                <w:sz w:val="20"/>
                <w:szCs w:val="20"/>
                <w:lang w:eastAsia="en-AU"/>
              </w:rPr>
            </w:pPr>
            <w:ins w:id="1411" w:author="Daniel Falster" w:date="2017-07-28T12:55:00Z">
              <w:r w:rsidRPr="008A5466">
                <w:rPr>
                  <w:rFonts w:eastAsia="Times New Roman" w:cs="Times New Roman"/>
                  <w:color w:val="000000"/>
                  <w:sz w:val="20"/>
                  <w:szCs w:val="20"/>
                </w:rPr>
                <w:t>11.1</w:t>
              </w:r>
            </w:ins>
            <w:del w:id="1412" w:author="Daniel Falster" w:date="2017-07-28T12:55:00Z">
              <w:r w:rsidRPr="008A5466" w:rsidDel="001C5FDD">
                <w:rPr>
                  <w:rFonts w:cs="Times New Roman"/>
                  <w:color w:val="000000"/>
                  <w:sz w:val="20"/>
                  <w:szCs w:val="20"/>
                </w:rPr>
                <w:delText>21.7</w:delText>
              </w:r>
            </w:del>
          </w:p>
        </w:tc>
        <w:tc>
          <w:tcPr>
            <w:tcW w:w="997" w:type="dxa"/>
            <w:tcBorders>
              <w:top w:val="nil"/>
              <w:left w:val="nil"/>
              <w:bottom w:val="nil"/>
              <w:right w:val="nil"/>
            </w:tcBorders>
            <w:shd w:val="clear" w:color="auto" w:fill="auto"/>
            <w:noWrap/>
            <w:hideMark/>
            <w:tcPrChange w:id="1413" w:author="Daniel Falster" w:date="2017-07-28T12:55:00Z">
              <w:tcPr>
                <w:tcW w:w="1050" w:type="dxa"/>
                <w:gridSpan w:val="2"/>
                <w:tcBorders>
                  <w:top w:val="nil"/>
                  <w:left w:val="nil"/>
                  <w:bottom w:val="nil"/>
                  <w:right w:val="nil"/>
                </w:tcBorders>
                <w:shd w:val="clear" w:color="auto" w:fill="auto"/>
                <w:noWrap/>
                <w:vAlign w:val="bottom"/>
                <w:hideMark/>
              </w:tcPr>
            </w:tcPrChange>
          </w:tcPr>
          <w:p w14:paraId="18A668D1" w14:textId="51AFC7D3" w:rsidR="008A5466" w:rsidRPr="008A5466" w:rsidRDefault="008A5466" w:rsidP="008A5466">
            <w:pPr>
              <w:spacing w:before="60" w:after="0" w:line="240" w:lineRule="auto"/>
              <w:ind w:right="170"/>
              <w:rPr>
                <w:rFonts w:eastAsia="Times New Roman" w:cs="Times New Roman"/>
                <w:color w:val="000000"/>
                <w:sz w:val="20"/>
                <w:szCs w:val="20"/>
                <w:lang w:eastAsia="en-AU"/>
              </w:rPr>
            </w:pPr>
            <w:ins w:id="1414" w:author="Daniel Falster" w:date="2017-07-28T12:55:00Z">
              <w:r w:rsidRPr="008A5466">
                <w:rPr>
                  <w:rFonts w:eastAsia="Times New Roman" w:cs="Times New Roman"/>
                  <w:color w:val="000000"/>
                  <w:sz w:val="20"/>
                  <w:szCs w:val="20"/>
                </w:rPr>
                <w:t>8.7</w:t>
              </w:r>
            </w:ins>
            <w:del w:id="1415" w:author="Daniel Falster" w:date="2017-07-28T12:55:00Z">
              <w:r w:rsidRPr="008A5466" w:rsidDel="001C5FDD">
                <w:rPr>
                  <w:rFonts w:cs="Times New Roman"/>
                  <w:color w:val="000000"/>
                  <w:sz w:val="20"/>
                  <w:szCs w:val="20"/>
                </w:rPr>
                <w:delText>6.9</w:delText>
              </w:r>
            </w:del>
          </w:p>
        </w:tc>
        <w:tc>
          <w:tcPr>
            <w:tcW w:w="942" w:type="dxa"/>
            <w:tcBorders>
              <w:top w:val="nil"/>
              <w:left w:val="nil"/>
              <w:bottom w:val="nil"/>
              <w:right w:val="double" w:sz="2" w:space="0" w:color="auto"/>
            </w:tcBorders>
            <w:shd w:val="clear" w:color="auto" w:fill="auto"/>
            <w:noWrap/>
            <w:hideMark/>
            <w:tcPrChange w:id="1416" w:author="Daniel Falster" w:date="2017-07-28T12:55:00Z">
              <w:tcPr>
                <w:tcW w:w="1025" w:type="dxa"/>
                <w:gridSpan w:val="2"/>
                <w:tcBorders>
                  <w:top w:val="nil"/>
                  <w:left w:val="nil"/>
                  <w:bottom w:val="nil"/>
                  <w:right w:val="double" w:sz="2" w:space="0" w:color="auto"/>
                </w:tcBorders>
                <w:shd w:val="clear" w:color="auto" w:fill="auto"/>
                <w:noWrap/>
                <w:vAlign w:val="bottom"/>
                <w:hideMark/>
              </w:tcPr>
            </w:tcPrChange>
          </w:tcPr>
          <w:p w14:paraId="430FD472" w14:textId="74DA97E4" w:rsidR="008A5466" w:rsidRPr="008A5466" w:rsidRDefault="008A5466" w:rsidP="008A5466">
            <w:pPr>
              <w:spacing w:before="60" w:after="0" w:line="240" w:lineRule="auto"/>
              <w:ind w:right="170"/>
              <w:rPr>
                <w:rFonts w:eastAsia="Times New Roman" w:cs="Times New Roman"/>
                <w:color w:val="000000"/>
                <w:sz w:val="20"/>
                <w:szCs w:val="20"/>
                <w:lang w:eastAsia="en-AU"/>
              </w:rPr>
            </w:pPr>
            <w:ins w:id="1417" w:author="Daniel Falster" w:date="2017-07-28T12:55:00Z">
              <w:r w:rsidRPr="008A5466">
                <w:rPr>
                  <w:rFonts w:eastAsia="Times New Roman" w:cs="Times New Roman"/>
                  <w:color w:val="000000"/>
                  <w:sz w:val="20"/>
                  <w:szCs w:val="20"/>
                </w:rPr>
                <w:t>2.7</w:t>
              </w:r>
            </w:ins>
            <w:del w:id="1418" w:author="Daniel Falster" w:date="2017-07-28T12:55:00Z">
              <w:r w:rsidRPr="008A5466" w:rsidDel="001C5FDD">
                <w:rPr>
                  <w:rFonts w:cs="Times New Roman"/>
                  <w:color w:val="000000"/>
                  <w:sz w:val="20"/>
                  <w:szCs w:val="20"/>
                </w:rPr>
                <w:delText>4.1</w:delText>
              </w:r>
            </w:del>
          </w:p>
        </w:tc>
        <w:tc>
          <w:tcPr>
            <w:tcW w:w="1383" w:type="dxa"/>
            <w:tcBorders>
              <w:top w:val="nil"/>
              <w:left w:val="double" w:sz="2" w:space="0" w:color="auto"/>
              <w:bottom w:val="nil"/>
              <w:right w:val="single" w:sz="4" w:space="0" w:color="auto"/>
            </w:tcBorders>
            <w:shd w:val="clear" w:color="auto" w:fill="auto"/>
            <w:noWrap/>
            <w:hideMark/>
            <w:tcPrChange w:id="1419" w:author="Daniel Falster" w:date="2017-07-28T12:55:00Z">
              <w:tcPr>
                <w:tcW w:w="966" w:type="dxa"/>
                <w:gridSpan w:val="2"/>
                <w:tcBorders>
                  <w:top w:val="nil"/>
                  <w:left w:val="double" w:sz="2" w:space="0" w:color="auto"/>
                  <w:bottom w:val="nil"/>
                  <w:right w:val="single" w:sz="4" w:space="0" w:color="auto"/>
                </w:tcBorders>
                <w:shd w:val="clear" w:color="auto" w:fill="auto"/>
                <w:noWrap/>
                <w:vAlign w:val="bottom"/>
                <w:hideMark/>
              </w:tcPr>
            </w:tcPrChange>
          </w:tcPr>
          <w:p w14:paraId="5155EDEF" w14:textId="4699E80C" w:rsidR="008A5466" w:rsidRPr="008A5466" w:rsidRDefault="008A5466" w:rsidP="008A5466">
            <w:pPr>
              <w:spacing w:before="60" w:after="0" w:line="240" w:lineRule="auto"/>
              <w:rPr>
                <w:rFonts w:eastAsia="Times New Roman" w:cs="Times New Roman"/>
                <w:color w:val="000000"/>
                <w:sz w:val="20"/>
                <w:szCs w:val="20"/>
                <w:lang w:eastAsia="en-AU"/>
              </w:rPr>
            </w:pPr>
            <w:ins w:id="1420" w:author="Daniel Falster" w:date="2017-07-28T12:55:00Z">
              <w:r w:rsidRPr="008A5466">
                <w:rPr>
                  <w:rFonts w:eastAsia="Times New Roman" w:cs="Times New Roman"/>
                  <w:color w:val="000000"/>
                  <w:sz w:val="20"/>
                  <w:szCs w:val="20"/>
                </w:rPr>
                <w:t>5.078</w:t>
              </w:r>
            </w:ins>
            <w:del w:id="1421" w:author="Daniel Falster" w:date="2017-07-28T12:55:00Z">
              <w:r w:rsidRPr="008A5466" w:rsidDel="001C5FDD">
                <w:rPr>
                  <w:rFonts w:cs="Times New Roman"/>
                  <w:color w:val="000000"/>
                  <w:sz w:val="20"/>
                  <w:szCs w:val="20"/>
                </w:rPr>
                <w:delText>1.841</w:delText>
              </w:r>
            </w:del>
          </w:p>
        </w:tc>
      </w:tr>
      <w:tr w:rsidR="008A5466" w:rsidRPr="00AE5ED4" w14:paraId="22B2156D" w14:textId="77777777" w:rsidTr="008A5466">
        <w:tblPrEx>
          <w:tblW w:w="14220" w:type="dxa"/>
          <w:tblLayout w:type="fixed"/>
          <w:tblPrExChange w:id="1422" w:author="Daniel Falster" w:date="2017-07-28T12:55:00Z">
            <w:tblPrEx>
              <w:tblW w:w="12830" w:type="dxa"/>
            </w:tblPrEx>
          </w:tblPrExChange>
        </w:tblPrEx>
        <w:trPr>
          <w:trHeight w:val="20"/>
          <w:trPrChange w:id="1423" w:author="Daniel Falster" w:date="2017-07-28T12:55:00Z">
            <w:trPr>
              <w:gridAfter w:val="0"/>
              <w:trHeight w:val="20"/>
            </w:trPr>
          </w:trPrChange>
        </w:trPr>
        <w:tc>
          <w:tcPr>
            <w:tcW w:w="1951" w:type="dxa"/>
            <w:tcBorders>
              <w:top w:val="nil"/>
              <w:left w:val="nil"/>
              <w:bottom w:val="nil"/>
              <w:right w:val="nil"/>
            </w:tcBorders>
            <w:shd w:val="clear" w:color="auto" w:fill="auto"/>
            <w:noWrap/>
            <w:hideMark/>
            <w:tcPrChange w:id="1424" w:author="Daniel Falster" w:date="2017-07-28T12:55:00Z">
              <w:tcPr>
                <w:tcW w:w="2376" w:type="dxa"/>
                <w:gridSpan w:val="3"/>
                <w:tcBorders>
                  <w:top w:val="nil"/>
                  <w:left w:val="nil"/>
                  <w:bottom w:val="nil"/>
                  <w:right w:val="nil"/>
                </w:tcBorders>
                <w:shd w:val="clear" w:color="auto" w:fill="auto"/>
                <w:noWrap/>
                <w:vAlign w:val="bottom"/>
                <w:hideMark/>
              </w:tcPr>
            </w:tcPrChange>
          </w:tcPr>
          <w:p w14:paraId="66635290" w14:textId="453DBFBD" w:rsidR="008A5466" w:rsidRPr="008A5466" w:rsidRDefault="008A5466" w:rsidP="008A5466">
            <w:pPr>
              <w:spacing w:before="60" w:after="0" w:line="240" w:lineRule="auto"/>
              <w:rPr>
                <w:rFonts w:eastAsia="Times New Roman" w:cs="Times New Roman"/>
                <w:i/>
                <w:color w:val="000000"/>
                <w:sz w:val="20"/>
                <w:szCs w:val="20"/>
                <w:lang w:eastAsia="en-AU"/>
              </w:rPr>
            </w:pPr>
            <w:ins w:id="1425" w:author="Daniel Falster" w:date="2017-07-28T12:55:00Z">
              <w:r w:rsidRPr="008A5466">
                <w:rPr>
                  <w:rFonts w:eastAsia="Times New Roman" w:cs="Times New Roman"/>
                  <w:i/>
                  <w:iCs/>
                  <w:color w:val="000000"/>
                  <w:sz w:val="20"/>
                  <w:szCs w:val="20"/>
                </w:rPr>
                <w:t>Epacris microphylla</w:t>
              </w:r>
            </w:ins>
            <w:del w:id="1426" w:author="Daniel Falster" w:date="2017-07-28T12:55:00Z">
              <w:r w:rsidRPr="008A5466" w:rsidDel="001C5FDD">
                <w:rPr>
                  <w:rFonts w:cs="Times New Roman"/>
                  <w:i/>
                  <w:iCs/>
                  <w:color w:val="000000"/>
                  <w:sz w:val="20"/>
                  <w:szCs w:val="20"/>
                </w:rPr>
                <w:delText>Leucopogon esquamatus</w:delText>
              </w:r>
            </w:del>
          </w:p>
        </w:tc>
        <w:tc>
          <w:tcPr>
            <w:tcW w:w="1418" w:type="dxa"/>
            <w:gridSpan w:val="2"/>
            <w:tcBorders>
              <w:top w:val="nil"/>
              <w:left w:val="nil"/>
              <w:bottom w:val="nil"/>
              <w:right w:val="nil"/>
            </w:tcBorders>
            <w:tcPrChange w:id="1427" w:author="Daniel Falster" w:date="2017-07-28T12:55:00Z">
              <w:tcPr>
                <w:tcW w:w="766" w:type="dxa"/>
                <w:tcBorders>
                  <w:top w:val="nil"/>
                  <w:left w:val="nil"/>
                  <w:bottom w:val="nil"/>
                  <w:right w:val="nil"/>
                </w:tcBorders>
              </w:tcPr>
            </w:tcPrChange>
          </w:tcPr>
          <w:p w14:paraId="044709C5" w14:textId="6CF18BE6" w:rsidR="008A5466" w:rsidRPr="008A5466" w:rsidRDefault="008A5466" w:rsidP="008A5466">
            <w:pPr>
              <w:spacing w:before="60" w:after="0" w:line="240" w:lineRule="auto"/>
              <w:rPr>
                <w:ins w:id="1428" w:author="Daniel Falster" w:date="2017-07-28T12:54:00Z"/>
                <w:rFonts w:cs="Times New Roman"/>
                <w:color w:val="000000"/>
                <w:sz w:val="20"/>
                <w:szCs w:val="20"/>
              </w:rPr>
            </w:pPr>
            <w:ins w:id="1429" w:author="Daniel Falster" w:date="2017-07-28T12:55:00Z">
              <w:r w:rsidRPr="008A5466">
                <w:rPr>
                  <w:rFonts w:eastAsia="Times New Roman" w:cs="Times New Roman"/>
                  <w:color w:val="000000"/>
                  <w:sz w:val="20"/>
                  <w:szCs w:val="20"/>
                </w:rPr>
                <w:t>Ericaceae</w:t>
              </w:r>
            </w:ins>
          </w:p>
        </w:tc>
        <w:tc>
          <w:tcPr>
            <w:tcW w:w="837" w:type="dxa"/>
            <w:gridSpan w:val="2"/>
            <w:tcBorders>
              <w:top w:val="nil"/>
              <w:left w:val="nil"/>
              <w:bottom w:val="nil"/>
              <w:right w:val="nil"/>
            </w:tcBorders>
            <w:tcPrChange w:id="1430" w:author="Daniel Falster" w:date="2017-07-28T12:55:00Z">
              <w:tcPr>
                <w:tcW w:w="766" w:type="dxa"/>
                <w:gridSpan w:val="3"/>
                <w:tcBorders>
                  <w:top w:val="nil"/>
                  <w:left w:val="nil"/>
                  <w:bottom w:val="nil"/>
                  <w:right w:val="nil"/>
                </w:tcBorders>
              </w:tcPr>
            </w:tcPrChange>
          </w:tcPr>
          <w:p w14:paraId="372D4530" w14:textId="0990F962" w:rsidR="008A5466" w:rsidRPr="008A5466" w:rsidRDefault="008A5466" w:rsidP="008A5466">
            <w:pPr>
              <w:spacing w:before="60" w:after="0" w:line="240" w:lineRule="auto"/>
              <w:rPr>
                <w:ins w:id="1431" w:author="Daniel Falster" w:date="2017-07-28T12:54:00Z"/>
                <w:rFonts w:cs="Times New Roman"/>
                <w:color w:val="000000"/>
                <w:sz w:val="20"/>
                <w:szCs w:val="20"/>
              </w:rPr>
            </w:pPr>
            <w:ins w:id="1432" w:author="Daniel Falster" w:date="2017-07-28T12:55:00Z">
              <w:r w:rsidRPr="008A5466">
                <w:rPr>
                  <w:rFonts w:eastAsia="Times New Roman" w:cs="Times New Roman"/>
                  <w:color w:val="000000"/>
                  <w:sz w:val="20"/>
                  <w:szCs w:val="20"/>
                </w:rPr>
                <w:t>EPMI</w:t>
              </w:r>
            </w:ins>
          </w:p>
        </w:tc>
        <w:tc>
          <w:tcPr>
            <w:tcW w:w="1114" w:type="dxa"/>
            <w:tcBorders>
              <w:top w:val="nil"/>
              <w:left w:val="nil"/>
              <w:bottom w:val="nil"/>
              <w:right w:val="nil"/>
            </w:tcBorders>
            <w:shd w:val="clear" w:color="auto" w:fill="auto"/>
            <w:noWrap/>
            <w:hideMark/>
            <w:tcPrChange w:id="1433" w:author="Daniel Falster" w:date="2017-07-28T12:55:00Z">
              <w:tcPr>
                <w:tcW w:w="766" w:type="dxa"/>
                <w:gridSpan w:val="2"/>
                <w:tcBorders>
                  <w:top w:val="nil"/>
                  <w:left w:val="nil"/>
                  <w:bottom w:val="nil"/>
                  <w:right w:val="nil"/>
                </w:tcBorders>
                <w:shd w:val="clear" w:color="auto" w:fill="auto"/>
                <w:noWrap/>
                <w:vAlign w:val="bottom"/>
                <w:hideMark/>
              </w:tcPr>
            </w:tcPrChange>
          </w:tcPr>
          <w:p w14:paraId="0B6355D4" w14:textId="5737BF1C" w:rsidR="008A5466" w:rsidRPr="008A5466" w:rsidRDefault="008A5466" w:rsidP="008A5466">
            <w:pPr>
              <w:spacing w:before="60" w:after="0" w:line="240" w:lineRule="auto"/>
              <w:rPr>
                <w:rFonts w:eastAsia="Times New Roman" w:cs="Times New Roman"/>
                <w:color w:val="000000"/>
                <w:sz w:val="20"/>
                <w:szCs w:val="20"/>
                <w:lang w:eastAsia="en-AU"/>
              </w:rPr>
            </w:pPr>
            <w:ins w:id="1434" w:author="Daniel Falster" w:date="2017-07-28T12:55:00Z">
              <w:r w:rsidRPr="008A5466">
                <w:rPr>
                  <w:rFonts w:eastAsia="Times New Roman" w:cs="Times New Roman"/>
                  <w:color w:val="000000"/>
                  <w:sz w:val="20"/>
                  <w:szCs w:val="20"/>
                </w:rPr>
                <w:t>0.014</w:t>
              </w:r>
            </w:ins>
            <w:del w:id="1435" w:author="Daniel Falster" w:date="2017-07-28T12:55:00Z">
              <w:r w:rsidRPr="008A5466" w:rsidDel="001C5FDD">
                <w:rPr>
                  <w:rFonts w:cs="Times New Roman"/>
                  <w:color w:val="000000"/>
                  <w:sz w:val="20"/>
                  <w:szCs w:val="20"/>
                </w:rPr>
                <w:delText>0.405</w:delText>
              </w:r>
            </w:del>
          </w:p>
        </w:tc>
        <w:tc>
          <w:tcPr>
            <w:tcW w:w="1024" w:type="dxa"/>
            <w:tcBorders>
              <w:top w:val="nil"/>
              <w:left w:val="nil"/>
              <w:bottom w:val="nil"/>
              <w:right w:val="double" w:sz="2" w:space="0" w:color="auto"/>
            </w:tcBorders>
            <w:tcPrChange w:id="1436" w:author="Daniel Falster" w:date="2017-07-28T12:55:00Z">
              <w:tcPr>
                <w:tcW w:w="827" w:type="dxa"/>
                <w:gridSpan w:val="2"/>
                <w:tcBorders>
                  <w:top w:val="nil"/>
                  <w:left w:val="nil"/>
                  <w:bottom w:val="nil"/>
                  <w:right w:val="double" w:sz="2" w:space="0" w:color="auto"/>
                </w:tcBorders>
                <w:vAlign w:val="bottom"/>
              </w:tcPr>
            </w:tcPrChange>
          </w:tcPr>
          <w:p w14:paraId="7CE04EA0" w14:textId="1ACBE367" w:rsidR="008A5466" w:rsidRPr="008A5466" w:rsidRDefault="008A5466" w:rsidP="008A5466">
            <w:pPr>
              <w:spacing w:before="60" w:after="0" w:line="240" w:lineRule="auto"/>
              <w:rPr>
                <w:rFonts w:cs="Times New Roman"/>
                <w:color w:val="000000"/>
                <w:sz w:val="20"/>
                <w:szCs w:val="20"/>
              </w:rPr>
            </w:pPr>
            <w:ins w:id="1437" w:author="Daniel Falster" w:date="2017-07-28T12:55:00Z">
              <w:r w:rsidRPr="008A5466">
                <w:rPr>
                  <w:rFonts w:eastAsia="Times New Roman" w:cs="Times New Roman"/>
                  <w:color w:val="000000"/>
                  <w:sz w:val="20"/>
                  <w:szCs w:val="20"/>
                </w:rPr>
                <w:t>0.317</w:t>
              </w:r>
            </w:ins>
            <w:del w:id="1438" w:author="Daniel Falster" w:date="2017-07-28T12:55:00Z">
              <w:r w:rsidRPr="008A5466" w:rsidDel="001C5FDD">
                <w:rPr>
                  <w:rFonts w:cs="Times New Roman"/>
                  <w:color w:val="000000"/>
                  <w:sz w:val="20"/>
                  <w:szCs w:val="20"/>
                </w:rPr>
                <w:delText>0.312</w:delText>
              </w:r>
            </w:del>
          </w:p>
        </w:tc>
        <w:tc>
          <w:tcPr>
            <w:tcW w:w="1563" w:type="dxa"/>
            <w:tcBorders>
              <w:top w:val="nil"/>
              <w:left w:val="double" w:sz="2" w:space="0" w:color="auto"/>
              <w:bottom w:val="nil"/>
              <w:right w:val="single" w:sz="4" w:space="0" w:color="auto"/>
            </w:tcBorders>
            <w:tcPrChange w:id="1439" w:author="Daniel Falster" w:date="2017-07-28T12:55:00Z">
              <w:tcPr>
                <w:tcW w:w="1294" w:type="dxa"/>
                <w:gridSpan w:val="2"/>
                <w:tcBorders>
                  <w:top w:val="nil"/>
                  <w:left w:val="double" w:sz="2" w:space="0" w:color="auto"/>
                  <w:bottom w:val="nil"/>
                  <w:right w:val="single" w:sz="4" w:space="0" w:color="auto"/>
                </w:tcBorders>
                <w:vAlign w:val="bottom"/>
              </w:tcPr>
            </w:tcPrChange>
          </w:tcPr>
          <w:p w14:paraId="44353B33" w14:textId="12E58C6A" w:rsidR="008A5466" w:rsidRPr="008A5466" w:rsidRDefault="008A5466" w:rsidP="008A5466">
            <w:pPr>
              <w:spacing w:before="60" w:after="0" w:line="240" w:lineRule="auto"/>
              <w:rPr>
                <w:rFonts w:eastAsia="Times New Roman" w:cs="Times New Roman"/>
                <w:color w:val="000000"/>
                <w:sz w:val="20"/>
                <w:szCs w:val="20"/>
                <w:lang w:eastAsia="en-AU"/>
              </w:rPr>
            </w:pPr>
            <w:ins w:id="1440" w:author="Daniel Falster" w:date="2017-07-28T12:55:00Z">
              <w:r w:rsidRPr="008A5466">
                <w:rPr>
                  <w:rFonts w:eastAsia="Times New Roman" w:cs="Times New Roman"/>
                  <w:color w:val="000000"/>
                  <w:sz w:val="20"/>
                  <w:szCs w:val="20"/>
                </w:rPr>
                <w:t>0.525</w:t>
              </w:r>
            </w:ins>
            <w:del w:id="1441" w:author="Daniel Falster" w:date="2017-07-28T12:55:00Z">
              <w:r w:rsidRPr="008A5466" w:rsidDel="001C5FDD">
                <w:rPr>
                  <w:rFonts w:cs="Times New Roman"/>
                  <w:color w:val="000000"/>
                  <w:sz w:val="20"/>
                  <w:szCs w:val="20"/>
                </w:rPr>
                <w:delText>24.695</w:delText>
              </w:r>
            </w:del>
          </w:p>
        </w:tc>
        <w:tc>
          <w:tcPr>
            <w:tcW w:w="997" w:type="dxa"/>
            <w:tcBorders>
              <w:top w:val="nil"/>
              <w:left w:val="single" w:sz="4" w:space="0" w:color="auto"/>
              <w:bottom w:val="nil"/>
              <w:right w:val="nil"/>
            </w:tcBorders>
            <w:shd w:val="clear" w:color="auto" w:fill="auto"/>
            <w:noWrap/>
            <w:hideMark/>
            <w:tcPrChange w:id="1442" w:author="Daniel Falster" w:date="2017-07-28T12:55:00Z">
              <w:tcPr>
                <w:tcW w:w="972" w:type="dxa"/>
                <w:tcBorders>
                  <w:top w:val="nil"/>
                  <w:left w:val="single" w:sz="4" w:space="0" w:color="auto"/>
                  <w:bottom w:val="nil"/>
                  <w:right w:val="nil"/>
                </w:tcBorders>
                <w:shd w:val="clear" w:color="auto" w:fill="auto"/>
                <w:noWrap/>
                <w:vAlign w:val="bottom"/>
                <w:hideMark/>
              </w:tcPr>
            </w:tcPrChange>
          </w:tcPr>
          <w:p w14:paraId="492CDCBB" w14:textId="74AE6933" w:rsidR="008A5466" w:rsidRPr="008A5466" w:rsidRDefault="008A5466" w:rsidP="008A5466">
            <w:pPr>
              <w:spacing w:before="60" w:after="0" w:line="240" w:lineRule="auto"/>
              <w:ind w:right="170"/>
              <w:rPr>
                <w:rFonts w:eastAsia="Times New Roman" w:cs="Times New Roman"/>
                <w:color w:val="000000"/>
                <w:sz w:val="20"/>
                <w:szCs w:val="20"/>
                <w:lang w:eastAsia="en-AU"/>
              </w:rPr>
            </w:pPr>
            <w:ins w:id="1443" w:author="Daniel Falster" w:date="2017-07-28T12:55:00Z">
              <w:r w:rsidRPr="008A5466">
                <w:rPr>
                  <w:rFonts w:eastAsia="Times New Roman" w:cs="Times New Roman"/>
                  <w:color w:val="000000"/>
                  <w:sz w:val="20"/>
                  <w:szCs w:val="20"/>
                </w:rPr>
                <w:t>54.6</w:t>
              </w:r>
            </w:ins>
            <w:del w:id="1444" w:author="Daniel Falster" w:date="2017-07-28T12:55:00Z">
              <w:r w:rsidRPr="008A5466" w:rsidDel="001C5FDD">
                <w:rPr>
                  <w:rFonts w:cs="Times New Roman"/>
                  <w:color w:val="000000"/>
                  <w:sz w:val="20"/>
                  <w:szCs w:val="20"/>
                </w:rPr>
                <w:delText>29.4</w:delText>
              </w:r>
            </w:del>
          </w:p>
        </w:tc>
        <w:tc>
          <w:tcPr>
            <w:tcW w:w="997" w:type="dxa"/>
            <w:tcBorders>
              <w:top w:val="nil"/>
              <w:left w:val="nil"/>
              <w:bottom w:val="nil"/>
              <w:right w:val="single" w:sz="4" w:space="0" w:color="auto"/>
            </w:tcBorders>
            <w:tcPrChange w:id="1445" w:author="Daniel Falster" w:date="2017-07-28T12:55:00Z">
              <w:tcPr>
                <w:tcW w:w="1050" w:type="dxa"/>
                <w:gridSpan w:val="2"/>
                <w:tcBorders>
                  <w:top w:val="nil"/>
                  <w:left w:val="nil"/>
                  <w:bottom w:val="nil"/>
                  <w:right w:val="single" w:sz="4" w:space="0" w:color="auto"/>
                </w:tcBorders>
                <w:vAlign w:val="bottom"/>
              </w:tcPr>
            </w:tcPrChange>
          </w:tcPr>
          <w:p w14:paraId="591CDD88" w14:textId="383F6AA6" w:rsidR="008A5466" w:rsidRPr="008A5466" w:rsidRDefault="008A5466" w:rsidP="008A5466">
            <w:pPr>
              <w:spacing w:before="60" w:after="0" w:line="240" w:lineRule="auto"/>
              <w:ind w:right="170"/>
              <w:rPr>
                <w:rFonts w:cs="Times New Roman"/>
                <w:color w:val="000000"/>
                <w:sz w:val="20"/>
                <w:szCs w:val="20"/>
              </w:rPr>
            </w:pPr>
            <w:ins w:id="1446" w:author="Daniel Falster" w:date="2017-07-28T12:55:00Z">
              <w:r w:rsidRPr="008A5466">
                <w:rPr>
                  <w:rFonts w:eastAsia="Times New Roman" w:cs="Times New Roman"/>
                  <w:color w:val="000000"/>
                  <w:sz w:val="20"/>
                  <w:szCs w:val="20"/>
                </w:rPr>
                <w:t>12.3</w:t>
              </w:r>
            </w:ins>
            <w:del w:id="1447" w:author="Daniel Falster" w:date="2017-07-28T12:55:00Z">
              <w:r w:rsidRPr="008A5466" w:rsidDel="001C5FDD">
                <w:rPr>
                  <w:rFonts w:cs="Times New Roman"/>
                  <w:color w:val="000000"/>
                  <w:sz w:val="20"/>
                  <w:szCs w:val="20"/>
                </w:rPr>
                <w:delText>25.6</w:delText>
              </w:r>
            </w:del>
          </w:p>
        </w:tc>
        <w:tc>
          <w:tcPr>
            <w:tcW w:w="997" w:type="dxa"/>
            <w:tcBorders>
              <w:top w:val="nil"/>
              <w:left w:val="single" w:sz="4" w:space="0" w:color="auto"/>
              <w:bottom w:val="nil"/>
              <w:right w:val="nil"/>
            </w:tcBorders>
            <w:shd w:val="clear" w:color="auto" w:fill="auto"/>
            <w:noWrap/>
            <w:hideMark/>
            <w:tcPrChange w:id="1448" w:author="Daniel Falster" w:date="2017-07-28T12:55:00Z">
              <w:tcPr>
                <w:tcW w:w="972" w:type="dxa"/>
                <w:gridSpan w:val="2"/>
                <w:tcBorders>
                  <w:top w:val="nil"/>
                  <w:left w:val="single" w:sz="4" w:space="0" w:color="auto"/>
                  <w:bottom w:val="nil"/>
                  <w:right w:val="nil"/>
                </w:tcBorders>
                <w:shd w:val="clear" w:color="auto" w:fill="auto"/>
                <w:noWrap/>
                <w:vAlign w:val="bottom"/>
                <w:hideMark/>
              </w:tcPr>
            </w:tcPrChange>
          </w:tcPr>
          <w:p w14:paraId="436B7DF4" w14:textId="211ED83F" w:rsidR="008A5466" w:rsidRPr="008A5466" w:rsidRDefault="008A5466" w:rsidP="008A5466">
            <w:pPr>
              <w:spacing w:before="60" w:after="0" w:line="240" w:lineRule="auto"/>
              <w:ind w:right="170"/>
              <w:rPr>
                <w:rFonts w:eastAsia="Times New Roman" w:cs="Times New Roman"/>
                <w:color w:val="000000"/>
                <w:sz w:val="20"/>
                <w:szCs w:val="20"/>
                <w:lang w:eastAsia="en-AU"/>
              </w:rPr>
            </w:pPr>
            <w:ins w:id="1449" w:author="Daniel Falster" w:date="2017-07-28T12:55:00Z">
              <w:r w:rsidRPr="008A5466">
                <w:rPr>
                  <w:rFonts w:eastAsia="Times New Roman" w:cs="Times New Roman"/>
                  <w:color w:val="000000"/>
                  <w:sz w:val="20"/>
                  <w:szCs w:val="20"/>
                </w:rPr>
                <w:t>27</w:t>
              </w:r>
            </w:ins>
            <w:del w:id="1450" w:author="Daniel Falster" w:date="2017-07-28T12:55:00Z">
              <w:r w:rsidRPr="008A5466" w:rsidDel="001C5FDD">
                <w:rPr>
                  <w:rFonts w:cs="Times New Roman"/>
                  <w:color w:val="000000"/>
                  <w:sz w:val="20"/>
                  <w:szCs w:val="20"/>
                </w:rPr>
                <w:delText>13.1</w:delText>
              </w:r>
            </w:del>
          </w:p>
        </w:tc>
        <w:tc>
          <w:tcPr>
            <w:tcW w:w="997" w:type="dxa"/>
            <w:tcBorders>
              <w:top w:val="nil"/>
              <w:left w:val="nil"/>
              <w:bottom w:val="nil"/>
              <w:right w:val="nil"/>
            </w:tcBorders>
            <w:shd w:val="clear" w:color="auto" w:fill="auto"/>
            <w:noWrap/>
            <w:hideMark/>
            <w:tcPrChange w:id="1451" w:author="Daniel Falster" w:date="2017-07-28T12:55:00Z">
              <w:tcPr>
                <w:tcW w:w="1050" w:type="dxa"/>
                <w:gridSpan w:val="2"/>
                <w:tcBorders>
                  <w:top w:val="nil"/>
                  <w:left w:val="nil"/>
                  <w:bottom w:val="nil"/>
                  <w:right w:val="nil"/>
                </w:tcBorders>
                <w:shd w:val="clear" w:color="auto" w:fill="auto"/>
                <w:noWrap/>
                <w:vAlign w:val="bottom"/>
                <w:hideMark/>
              </w:tcPr>
            </w:tcPrChange>
          </w:tcPr>
          <w:p w14:paraId="0DCBC16D" w14:textId="2D638879" w:rsidR="008A5466" w:rsidRPr="008A5466" w:rsidRDefault="008A5466" w:rsidP="008A5466">
            <w:pPr>
              <w:spacing w:before="60" w:after="0" w:line="240" w:lineRule="auto"/>
              <w:ind w:right="170"/>
              <w:rPr>
                <w:rFonts w:eastAsia="Times New Roman" w:cs="Times New Roman"/>
                <w:color w:val="000000"/>
                <w:sz w:val="20"/>
                <w:szCs w:val="20"/>
                <w:lang w:eastAsia="en-AU"/>
              </w:rPr>
            </w:pPr>
            <w:ins w:id="1452" w:author="Daniel Falster" w:date="2017-07-28T12:55:00Z">
              <w:r w:rsidRPr="008A5466">
                <w:rPr>
                  <w:rFonts w:eastAsia="Times New Roman" w:cs="Times New Roman"/>
                  <w:color w:val="000000"/>
                  <w:sz w:val="20"/>
                  <w:szCs w:val="20"/>
                </w:rPr>
                <w:t>1.9</w:t>
              </w:r>
            </w:ins>
            <w:del w:id="1453" w:author="Daniel Falster" w:date="2017-07-28T12:55:00Z">
              <w:r w:rsidRPr="008A5466" w:rsidDel="001C5FDD">
                <w:rPr>
                  <w:rFonts w:cs="Times New Roman"/>
                  <w:color w:val="000000"/>
                  <w:sz w:val="20"/>
                  <w:szCs w:val="20"/>
                </w:rPr>
                <w:delText>28.4</w:delText>
              </w:r>
            </w:del>
          </w:p>
        </w:tc>
        <w:tc>
          <w:tcPr>
            <w:tcW w:w="942" w:type="dxa"/>
            <w:tcBorders>
              <w:top w:val="nil"/>
              <w:left w:val="nil"/>
              <w:bottom w:val="nil"/>
              <w:right w:val="double" w:sz="2" w:space="0" w:color="auto"/>
            </w:tcBorders>
            <w:shd w:val="clear" w:color="auto" w:fill="auto"/>
            <w:noWrap/>
            <w:hideMark/>
            <w:tcPrChange w:id="1454" w:author="Daniel Falster" w:date="2017-07-28T12:55:00Z">
              <w:tcPr>
                <w:tcW w:w="1025" w:type="dxa"/>
                <w:gridSpan w:val="2"/>
                <w:tcBorders>
                  <w:top w:val="nil"/>
                  <w:left w:val="nil"/>
                  <w:bottom w:val="nil"/>
                  <w:right w:val="double" w:sz="2" w:space="0" w:color="auto"/>
                </w:tcBorders>
                <w:shd w:val="clear" w:color="auto" w:fill="auto"/>
                <w:noWrap/>
                <w:vAlign w:val="bottom"/>
                <w:hideMark/>
              </w:tcPr>
            </w:tcPrChange>
          </w:tcPr>
          <w:p w14:paraId="5CC82686" w14:textId="21038B69" w:rsidR="008A5466" w:rsidRPr="008A5466" w:rsidRDefault="008A5466" w:rsidP="008A5466">
            <w:pPr>
              <w:spacing w:before="60" w:after="0" w:line="240" w:lineRule="auto"/>
              <w:ind w:right="170"/>
              <w:rPr>
                <w:rFonts w:eastAsia="Times New Roman" w:cs="Times New Roman"/>
                <w:color w:val="000000"/>
                <w:sz w:val="20"/>
                <w:szCs w:val="20"/>
                <w:lang w:eastAsia="en-AU"/>
              </w:rPr>
            </w:pPr>
            <w:ins w:id="1455" w:author="Daniel Falster" w:date="2017-07-28T12:55:00Z">
              <w:r w:rsidRPr="008A5466">
                <w:rPr>
                  <w:rFonts w:eastAsia="Times New Roman" w:cs="Times New Roman"/>
                  <w:color w:val="000000"/>
                  <w:sz w:val="20"/>
                  <w:szCs w:val="20"/>
                </w:rPr>
                <w:t>4.2</w:t>
              </w:r>
            </w:ins>
            <w:del w:id="1456" w:author="Daniel Falster" w:date="2017-07-28T12:55:00Z">
              <w:r w:rsidRPr="008A5466" w:rsidDel="001C5FDD">
                <w:rPr>
                  <w:rFonts w:cs="Times New Roman"/>
                  <w:color w:val="000000"/>
                  <w:sz w:val="20"/>
                  <w:szCs w:val="20"/>
                </w:rPr>
                <w:delText>3.5</w:delText>
              </w:r>
            </w:del>
          </w:p>
        </w:tc>
        <w:tc>
          <w:tcPr>
            <w:tcW w:w="1383" w:type="dxa"/>
            <w:tcBorders>
              <w:top w:val="nil"/>
              <w:left w:val="double" w:sz="2" w:space="0" w:color="auto"/>
              <w:bottom w:val="nil"/>
              <w:right w:val="single" w:sz="4" w:space="0" w:color="auto"/>
            </w:tcBorders>
            <w:shd w:val="clear" w:color="auto" w:fill="auto"/>
            <w:noWrap/>
            <w:hideMark/>
            <w:tcPrChange w:id="1457" w:author="Daniel Falster" w:date="2017-07-28T12:55:00Z">
              <w:tcPr>
                <w:tcW w:w="966" w:type="dxa"/>
                <w:gridSpan w:val="2"/>
                <w:tcBorders>
                  <w:top w:val="nil"/>
                  <w:left w:val="double" w:sz="2" w:space="0" w:color="auto"/>
                  <w:bottom w:val="nil"/>
                  <w:right w:val="single" w:sz="4" w:space="0" w:color="auto"/>
                </w:tcBorders>
                <w:shd w:val="clear" w:color="auto" w:fill="auto"/>
                <w:noWrap/>
                <w:vAlign w:val="bottom"/>
                <w:hideMark/>
              </w:tcPr>
            </w:tcPrChange>
          </w:tcPr>
          <w:p w14:paraId="057AB7CD" w14:textId="6D87C258" w:rsidR="008A5466" w:rsidRPr="008A5466" w:rsidRDefault="008A5466" w:rsidP="008A5466">
            <w:pPr>
              <w:spacing w:before="60" w:after="0" w:line="240" w:lineRule="auto"/>
              <w:rPr>
                <w:rFonts w:eastAsia="Times New Roman" w:cs="Times New Roman"/>
                <w:color w:val="000000"/>
                <w:sz w:val="20"/>
                <w:szCs w:val="20"/>
                <w:lang w:eastAsia="en-AU"/>
              </w:rPr>
            </w:pPr>
            <w:ins w:id="1458" w:author="Daniel Falster" w:date="2017-07-28T12:55:00Z">
              <w:r w:rsidRPr="008A5466">
                <w:rPr>
                  <w:rFonts w:eastAsia="Times New Roman" w:cs="Times New Roman"/>
                  <w:color w:val="000000"/>
                  <w:sz w:val="20"/>
                  <w:szCs w:val="20"/>
                </w:rPr>
                <w:t>0.112</w:t>
              </w:r>
            </w:ins>
            <w:del w:id="1459" w:author="Daniel Falster" w:date="2017-07-28T12:55:00Z">
              <w:r w:rsidRPr="008A5466" w:rsidDel="001C5FDD">
                <w:rPr>
                  <w:rFonts w:cs="Times New Roman"/>
                  <w:color w:val="000000"/>
                  <w:sz w:val="20"/>
                  <w:szCs w:val="20"/>
                </w:rPr>
                <w:delText>5.164</w:delText>
              </w:r>
            </w:del>
          </w:p>
        </w:tc>
      </w:tr>
      <w:tr w:rsidR="008A5466" w:rsidRPr="00AE5ED4" w14:paraId="510619DA" w14:textId="77777777" w:rsidTr="008A5466">
        <w:tblPrEx>
          <w:tblW w:w="14220" w:type="dxa"/>
          <w:tblLayout w:type="fixed"/>
          <w:tblPrExChange w:id="1460" w:author="Daniel Falster" w:date="2017-07-28T12:55:00Z">
            <w:tblPrEx>
              <w:tblW w:w="12830" w:type="dxa"/>
            </w:tblPrEx>
          </w:tblPrExChange>
        </w:tblPrEx>
        <w:trPr>
          <w:trHeight w:val="20"/>
          <w:trPrChange w:id="1461" w:author="Daniel Falster" w:date="2017-07-28T12:55:00Z">
            <w:trPr>
              <w:gridAfter w:val="0"/>
              <w:trHeight w:val="20"/>
            </w:trPr>
          </w:trPrChange>
        </w:trPr>
        <w:tc>
          <w:tcPr>
            <w:tcW w:w="1951" w:type="dxa"/>
            <w:tcBorders>
              <w:top w:val="nil"/>
              <w:left w:val="nil"/>
              <w:bottom w:val="nil"/>
              <w:right w:val="nil"/>
            </w:tcBorders>
            <w:shd w:val="clear" w:color="auto" w:fill="auto"/>
            <w:noWrap/>
            <w:hideMark/>
            <w:tcPrChange w:id="1462" w:author="Daniel Falster" w:date="2017-07-28T12:55:00Z">
              <w:tcPr>
                <w:tcW w:w="2376" w:type="dxa"/>
                <w:gridSpan w:val="3"/>
                <w:tcBorders>
                  <w:top w:val="nil"/>
                  <w:left w:val="nil"/>
                  <w:bottom w:val="nil"/>
                  <w:right w:val="nil"/>
                </w:tcBorders>
                <w:shd w:val="clear" w:color="auto" w:fill="auto"/>
                <w:noWrap/>
                <w:vAlign w:val="bottom"/>
                <w:hideMark/>
              </w:tcPr>
            </w:tcPrChange>
          </w:tcPr>
          <w:p w14:paraId="24ECBA09" w14:textId="49A2E41E" w:rsidR="008A5466" w:rsidRPr="008A5466" w:rsidRDefault="008A5466" w:rsidP="008A5466">
            <w:pPr>
              <w:spacing w:before="60" w:after="0" w:line="240" w:lineRule="auto"/>
              <w:rPr>
                <w:rFonts w:eastAsia="Times New Roman" w:cs="Times New Roman"/>
                <w:i/>
                <w:color w:val="000000"/>
                <w:sz w:val="20"/>
                <w:szCs w:val="20"/>
                <w:lang w:eastAsia="en-AU"/>
              </w:rPr>
            </w:pPr>
            <w:ins w:id="1463" w:author="Daniel Falster" w:date="2017-07-28T12:55:00Z">
              <w:r w:rsidRPr="008A5466">
                <w:rPr>
                  <w:rFonts w:eastAsia="Times New Roman" w:cs="Times New Roman"/>
                  <w:i/>
                  <w:iCs/>
                  <w:color w:val="000000"/>
                  <w:sz w:val="20"/>
                  <w:szCs w:val="20"/>
                </w:rPr>
                <w:t>Grevillea buxifolia</w:t>
              </w:r>
            </w:ins>
            <w:del w:id="1464" w:author="Daniel Falster" w:date="2017-07-28T12:55:00Z">
              <w:r w:rsidRPr="008A5466" w:rsidDel="001C5FDD">
                <w:rPr>
                  <w:rFonts w:cs="Times New Roman"/>
                  <w:i/>
                  <w:iCs/>
                  <w:color w:val="000000"/>
                  <w:sz w:val="20"/>
                  <w:szCs w:val="20"/>
                </w:rPr>
                <w:delText>Conospermum ericifolium</w:delText>
              </w:r>
            </w:del>
          </w:p>
        </w:tc>
        <w:tc>
          <w:tcPr>
            <w:tcW w:w="1418" w:type="dxa"/>
            <w:gridSpan w:val="2"/>
            <w:tcBorders>
              <w:top w:val="nil"/>
              <w:left w:val="nil"/>
              <w:bottom w:val="nil"/>
              <w:right w:val="nil"/>
            </w:tcBorders>
            <w:tcPrChange w:id="1465" w:author="Daniel Falster" w:date="2017-07-28T12:55:00Z">
              <w:tcPr>
                <w:tcW w:w="766" w:type="dxa"/>
                <w:tcBorders>
                  <w:top w:val="nil"/>
                  <w:left w:val="nil"/>
                  <w:bottom w:val="nil"/>
                  <w:right w:val="nil"/>
                </w:tcBorders>
              </w:tcPr>
            </w:tcPrChange>
          </w:tcPr>
          <w:p w14:paraId="413529F4" w14:textId="09162CF7" w:rsidR="008A5466" w:rsidRPr="008A5466" w:rsidRDefault="008A5466" w:rsidP="008A5466">
            <w:pPr>
              <w:spacing w:before="60" w:after="0" w:line="240" w:lineRule="auto"/>
              <w:rPr>
                <w:ins w:id="1466" w:author="Daniel Falster" w:date="2017-07-28T12:54:00Z"/>
                <w:rFonts w:cs="Times New Roman"/>
                <w:color w:val="000000"/>
                <w:sz w:val="20"/>
                <w:szCs w:val="20"/>
              </w:rPr>
            </w:pPr>
            <w:ins w:id="1467" w:author="Daniel Falster" w:date="2017-07-28T12:55:00Z">
              <w:r w:rsidRPr="008A5466">
                <w:rPr>
                  <w:rFonts w:eastAsia="Times New Roman" w:cs="Times New Roman"/>
                  <w:color w:val="000000"/>
                  <w:sz w:val="20"/>
                  <w:szCs w:val="20"/>
                </w:rPr>
                <w:t>Proteaceae</w:t>
              </w:r>
            </w:ins>
          </w:p>
        </w:tc>
        <w:tc>
          <w:tcPr>
            <w:tcW w:w="837" w:type="dxa"/>
            <w:gridSpan w:val="2"/>
            <w:tcBorders>
              <w:top w:val="nil"/>
              <w:left w:val="nil"/>
              <w:bottom w:val="nil"/>
              <w:right w:val="nil"/>
            </w:tcBorders>
            <w:tcPrChange w:id="1468" w:author="Daniel Falster" w:date="2017-07-28T12:55:00Z">
              <w:tcPr>
                <w:tcW w:w="766" w:type="dxa"/>
                <w:gridSpan w:val="3"/>
                <w:tcBorders>
                  <w:top w:val="nil"/>
                  <w:left w:val="nil"/>
                  <w:bottom w:val="nil"/>
                  <w:right w:val="nil"/>
                </w:tcBorders>
              </w:tcPr>
            </w:tcPrChange>
          </w:tcPr>
          <w:p w14:paraId="20788FC4" w14:textId="32C7BFF2" w:rsidR="008A5466" w:rsidRPr="008A5466" w:rsidRDefault="008A5466" w:rsidP="008A5466">
            <w:pPr>
              <w:spacing w:before="60" w:after="0" w:line="240" w:lineRule="auto"/>
              <w:rPr>
                <w:ins w:id="1469" w:author="Daniel Falster" w:date="2017-07-28T12:54:00Z"/>
                <w:rFonts w:cs="Times New Roman"/>
                <w:color w:val="000000"/>
                <w:sz w:val="20"/>
                <w:szCs w:val="20"/>
              </w:rPr>
            </w:pPr>
            <w:ins w:id="1470" w:author="Daniel Falster" w:date="2017-07-28T12:55:00Z">
              <w:r w:rsidRPr="008A5466">
                <w:rPr>
                  <w:rFonts w:eastAsia="Times New Roman" w:cs="Times New Roman"/>
                  <w:color w:val="000000"/>
                  <w:sz w:val="20"/>
                  <w:szCs w:val="20"/>
                </w:rPr>
                <w:t>GRBU</w:t>
              </w:r>
            </w:ins>
          </w:p>
        </w:tc>
        <w:tc>
          <w:tcPr>
            <w:tcW w:w="1114" w:type="dxa"/>
            <w:tcBorders>
              <w:top w:val="nil"/>
              <w:left w:val="nil"/>
              <w:bottom w:val="nil"/>
              <w:right w:val="nil"/>
            </w:tcBorders>
            <w:shd w:val="clear" w:color="auto" w:fill="auto"/>
            <w:noWrap/>
            <w:hideMark/>
            <w:tcPrChange w:id="1471" w:author="Daniel Falster" w:date="2017-07-28T12:55:00Z">
              <w:tcPr>
                <w:tcW w:w="766" w:type="dxa"/>
                <w:gridSpan w:val="2"/>
                <w:tcBorders>
                  <w:top w:val="nil"/>
                  <w:left w:val="nil"/>
                  <w:bottom w:val="nil"/>
                  <w:right w:val="nil"/>
                </w:tcBorders>
                <w:shd w:val="clear" w:color="auto" w:fill="auto"/>
                <w:noWrap/>
                <w:vAlign w:val="bottom"/>
                <w:hideMark/>
              </w:tcPr>
            </w:tcPrChange>
          </w:tcPr>
          <w:p w14:paraId="28A9B108" w14:textId="1C3BB3E7" w:rsidR="008A5466" w:rsidRPr="008A5466" w:rsidRDefault="008A5466" w:rsidP="008A5466">
            <w:pPr>
              <w:spacing w:before="60" w:after="0" w:line="240" w:lineRule="auto"/>
              <w:rPr>
                <w:rFonts w:eastAsia="Times New Roman" w:cs="Times New Roman"/>
                <w:color w:val="000000"/>
                <w:sz w:val="20"/>
                <w:szCs w:val="20"/>
                <w:lang w:eastAsia="en-AU"/>
              </w:rPr>
            </w:pPr>
            <w:ins w:id="1472" w:author="Daniel Falster" w:date="2017-07-28T12:55:00Z">
              <w:r w:rsidRPr="008A5466">
                <w:rPr>
                  <w:rFonts w:eastAsia="Times New Roman" w:cs="Times New Roman"/>
                  <w:color w:val="000000"/>
                  <w:sz w:val="20"/>
                  <w:szCs w:val="20"/>
                </w:rPr>
                <w:t>22.408</w:t>
              </w:r>
            </w:ins>
            <w:del w:id="1473" w:author="Daniel Falster" w:date="2017-07-28T12:55:00Z">
              <w:r w:rsidRPr="008A5466" w:rsidDel="001C5FDD">
                <w:rPr>
                  <w:rFonts w:cs="Times New Roman"/>
                  <w:color w:val="000000"/>
                  <w:sz w:val="20"/>
                  <w:szCs w:val="20"/>
                </w:rPr>
                <w:delText>0.589</w:delText>
              </w:r>
            </w:del>
          </w:p>
        </w:tc>
        <w:tc>
          <w:tcPr>
            <w:tcW w:w="1024" w:type="dxa"/>
            <w:tcBorders>
              <w:top w:val="nil"/>
              <w:left w:val="nil"/>
              <w:bottom w:val="nil"/>
              <w:right w:val="double" w:sz="2" w:space="0" w:color="auto"/>
            </w:tcBorders>
            <w:tcPrChange w:id="1474" w:author="Daniel Falster" w:date="2017-07-28T12:55:00Z">
              <w:tcPr>
                <w:tcW w:w="827" w:type="dxa"/>
                <w:gridSpan w:val="2"/>
                <w:tcBorders>
                  <w:top w:val="nil"/>
                  <w:left w:val="nil"/>
                  <w:bottom w:val="nil"/>
                  <w:right w:val="double" w:sz="2" w:space="0" w:color="auto"/>
                </w:tcBorders>
                <w:vAlign w:val="bottom"/>
              </w:tcPr>
            </w:tcPrChange>
          </w:tcPr>
          <w:p w14:paraId="10F93782" w14:textId="4E66F4B2" w:rsidR="008A5466" w:rsidRPr="008A5466" w:rsidRDefault="008A5466" w:rsidP="008A5466">
            <w:pPr>
              <w:spacing w:before="60" w:after="0" w:line="240" w:lineRule="auto"/>
              <w:rPr>
                <w:rFonts w:cs="Times New Roman"/>
                <w:color w:val="000000"/>
                <w:sz w:val="20"/>
                <w:szCs w:val="20"/>
              </w:rPr>
            </w:pPr>
            <w:ins w:id="1475" w:author="Daniel Falster" w:date="2017-07-28T12:55:00Z">
              <w:r w:rsidRPr="008A5466">
                <w:rPr>
                  <w:rFonts w:eastAsia="Times New Roman" w:cs="Times New Roman"/>
                  <w:color w:val="000000"/>
                  <w:sz w:val="20"/>
                  <w:szCs w:val="20"/>
                </w:rPr>
                <w:t>0.015</w:t>
              </w:r>
            </w:ins>
            <w:del w:id="1476" w:author="Daniel Falster" w:date="2017-07-28T12:55:00Z">
              <w:r w:rsidRPr="008A5466" w:rsidDel="001C5FDD">
                <w:rPr>
                  <w:rFonts w:cs="Times New Roman"/>
                  <w:color w:val="000000"/>
                  <w:sz w:val="20"/>
                  <w:szCs w:val="20"/>
                </w:rPr>
                <w:delText>0.177</w:delText>
              </w:r>
            </w:del>
          </w:p>
        </w:tc>
        <w:tc>
          <w:tcPr>
            <w:tcW w:w="1563" w:type="dxa"/>
            <w:tcBorders>
              <w:top w:val="nil"/>
              <w:left w:val="double" w:sz="2" w:space="0" w:color="auto"/>
              <w:bottom w:val="nil"/>
              <w:right w:val="single" w:sz="4" w:space="0" w:color="auto"/>
            </w:tcBorders>
            <w:tcPrChange w:id="1477" w:author="Daniel Falster" w:date="2017-07-28T12:55:00Z">
              <w:tcPr>
                <w:tcW w:w="1294" w:type="dxa"/>
                <w:gridSpan w:val="2"/>
                <w:tcBorders>
                  <w:top w:val="nil"/>
                  <w:left w:val="double" w:sz="2" w:space="0" w:color="auto"/>
                  <w:bottom w:val="nil"/>
                  <w:right w:val="single" w:sz="4" w:space="0" w:color="auto"/>
                </w:tcBorders>
                <w:vAlign w:val="bottom"/>
              </w:tcPr>
            </w:tcPrChange>
          </w:tcPr>
          <w:p w14:paraId="43D32129" w14:textId="753F32AD" w:rsidR="008A5466" w:rsidRPr="008A5466" w:rsidRDefault="008A5466" w:rsidP="008A5466">
            <w:pPr>
              <w:spacing w:before="60" w:after="0" w:line="240" w:lineRule="auto"/>
              <w:rPr>
                <w:rFonts w:eastAsia="Times New Roman" w:cs="Times New Roman"/>
                <w:color w:val="000000"/>
                <w:sz w:val="20"/>
                <w:szCs w:val="20"/>
                <w:lang w:eastAsia="en-AU"/>
              </w:rPr>
            </w:pPr>
            <w:ins w:id="1478" w:author="Daniel Falster" w:date="2017-07-28T12:55:00Z">
              <w:r w:rsidRPr="008A5466">
                <w:rPr>
                  <w:rFonts w:eastAsia="Times New Roman" w:cs="Times New Roman"/>
                  <w:color w:val="000000"/>
                  <w:sz w:val="20"/>
                  <w:szCs w:val="20"/>
                </w:rPr>
                <w:t>844.298</w:t>
              </w:r>
            </w:ins>
            <w:del w:id="1479" w:author="Daniel Falster" w:date="2017-07-28T12:55:00Z">
              <w:r w:rsidRPr="008A5466" w:rsidDel="001C5FDD">
                <w:rPr>
                  <w:rFonts w:cs="Times New Roman"/>
                  <w:color w:val="000000"/>
                  <w:sz w:val="20"/>
                  <w:szCs w:val="20"/>
                </w:rPr>
                <w:delText>24.020</w:delText>
              </w:r>
            </w:del>
          </w:p>
        </w:tc>
        <w:tc>
          <w:tcPr>
            <w:tcW w:w="997" w:type="dxa"/>
            <w:tcBorders>
              <w:top w:val="nil"/>
              <w:left w:val="single" w:sz="4" w:space="0" w:color="auto"/>
              <w:bottom w:val="nil"/>
              <w:right w:val="nil"/>
            </w:tcBorders>
            <w:shd w:val="clear" w:color="auto" w:fill="auto"/>
            <w:noWrap/>
            <w:hideMark/>
            <w:tcPrChange w:id="1480" w:author="Daniel Falster" w:date="2017-07-28T12:55:00Z">
              <w:tcPr>
                <w:tcW w:w="972" w:type="dxa"/>
                <w:tcBorders>
                  <w:top w:val="nil"/>
                  <w:left w:val="single" w:sz="4" w:space="0" w:color="auto"/>
                  <w:bottom w:val="nil"/>
                  <w:right w:val="nil"/>
                </w:tcBorders>
                <w:shd w:val="clear" w:color="auto" w:fill="auto"/>
                <w:noWrap/>
                <w:vAlign w:val="bottom"/>
                <w:hideMark/>
              </w:tcPr>
            </w:tcPrChange>
          </w:tcPr>
          <w:p w14:paraId="15ABFECF" w14:textId="42F4CA8A" w:rsidR="008A5466" w:rsidRPr="008A5466" w:rsidRDefault="008A5466" w:rsidP="008A5466">
            <w:pPr>
              <w:spacing w:before="60" w:after="0" w:line="240" w:lineRule="auto"/>
              <w:ind w:right="170"/>
              <w:rPr>
                <w:rFonts w:eastAsia="Times New Roman" w:cs="Times New Roman"/>
                <w:color w:val="000000"/>
                <w:sz w:val="20"/>
                <w:szCs w:val="20"/>
                <w:lang w:eastAsia="en-AU"/>
              </w:rPr>
            </w:pPr>
            <w:ins w:id="1481" w:author="Daniel Falster" w:date="2017-07-28T12:55:00Z">
              <w:r w:rsidRPr="008A5466">
                <w:rPr>
                  <w:rFonts w:eastAsia="Times New Roman" w:cs="Times New Roman"/>
                  <w:color w:val="000000"/>
                  <w:sz w:val="20"/>
                  <w:szCs w:val="20"/>
                </w:rPr>
                <w:t>68.7</w:t>
              </w:r>
            </w:ins>
            <w:del w:id="1482" w:author="Daniel Falster" w:date="2017-07-28T12:55:00Z">
              <w:r w:rsidRPr="008A5466" w:rsidDel="001C5FDD">
                <w:rPr>
                  <w:rFonts w:cs="Times New Roman"/>
                  <w:color w:val="000000"/>
                  <w:sz w:val="20"/>
                  <w:szCs w:val="20"/>
                </w:rPr>
                <w:delText>43.0</w:delText>
              </w:r>
            </w:del>
          </w:p>
        </w:tc>
        <w:tc>
          <w:tcPr>
            <w:tcW w:w="997" w:type="dxa"/>
            <w:tcBorders>
              <w:top w:val="nil"/>
              <w:left w:val="nil"/>
              <w:bottom w:val="nil"/>
              <w:right w:val="single" w:sz="4" w:space="0" w:color="auto"/>
            </w:tcBorders>
            <w:tcPrChange w:id="1483" w:author="Daniel Falster" w:date="2017-07-28T12:55:00Z">
              <w:tcPr>
                <w:tcW w:w="1050" w:type="dxa"/>
                <w:gridSpan w:val="2"/>
                <w:tcBorders>
                  <w:top w:val="nil"/>
                  <w:left w:val="nil"/>
                  <w:bottom w:val="nil"/>
                  <w:right w:val="single" w:sz="4" w:space="0" w:color="auto"/>
                </w:tcBorders>
                <w:vAlign w:val="bottom"/>
              </w:tcPr>
            </w:tcPrChange>
          </w:tcPr>
          <w:p w14:paraId="025B07AC" w14:textId="6EC50966" w:rsidR="008A5466" w:rsidRPr="008A5466" w:rsidRDefault="008A5466" w:rsidP="008A5466">
            <w:pPr>
              <w:spacing w:before="60" w:after="0" w:line="240" w:lineRule="auto"/>
              <w:ind w:right="170"/>
              <w:rPr>
                <w:rFonts w:cs="Times New Roman"/>
                <w:color w:val="000000"/>
                <w:sz w:val="20"/>
                <w:szCs w:val="20"/>
              </w:rPr>
            </w:pPr>
            <w:ins w:id="1484" w:author="Daniel Falster" w:date="2017-07-28T12:55:00Z">
              <w:r w:rsidRPr="008A5466">
                <w:rPr>
                  <w:rFonts w:eastAsia="Times New Roman" w:cs="Times New Roman"/>
                  <w:color w:val="000000"/>
                  <w:sz w:val="20"/>
                  <w:szCs w:val="20"/>
                </w:rPr>
                <w:t>9.5</w:t>
              </w:r>
            </w:ins>
            <w:del w:id="1485" w:author="Daniel Falster" w:date="2017-07-28T12:55:00Z">
              <w:r w:rsidRPr="008A5466" w:rsidDel="001C5FDD">
                <w:rPr>
                  <w:rFonts w:cs="Times New Roman"/>
                  <w:color w:val="000000"/>
                  <w:sz w:val="20"/>
                  <w:szCs w:val="20"/>
                </w:rPr>
                <w:delText>34.5</w:delText>
              </w:r>
            </w:del>
          </w:p>
        </w:tc>
        <w:tc>
          <w:tcPr>
            <w:tcW w:w="997" w:type="dxa"/>
            <w:tcBorders>
              <w:top w:val="nil"/>
              <w:left w:val="single" w:sz="4" w:space="0" w:color="auto"/>
              <w:bottom w:val="nil"/>
              <w:right w:val="nil"/>
            </w:tcBorders>
            <w:shd w:val="clear" w:color="auto" w:fill="auto"/>
            <w:noWrap/>
            <w:hideMark/>
            <w:tcPrChange w:id="1486" w:author="Daniel Falster" w:date="2017-07-28T12:55:00Z">
              <w:tcPr>
                <w:tcW w:w="972" w:type="dxa"/>
                <w:gridSpan w:val="2"/>
                <w:tcBorders>
                  <w:top w:val="nil"/>
                  <w:left w:val="single" w:sz="4" w:space="0" w:color="auto"/>
                  <w:bottom w:val="nil"/>
                  <w:right w:val="nil"/>
                </w:tcBorders>
                <w:shd w:val="clear" w:color="auto" w:fill="auto"/>
                <w:noWrap/>
                <w:vAlign w:val="bottom"/>
                <w:hideMark/>
              </w:tcPr>
            </w:tcPrChange>
          </w:tcPr>
          <w:p w14:paraId="7941F4FF" w14:textId="4B6A4FBB" w:rsidR="008A5466" w:rsidRPr="008A5466" w:rsidRDefault="008A5466" w:rsidP="008A5466">
            <w:pPr>
              <w:spacing w:before="60" w:after="0" w:line="240" w:lineRule="auto"/>
              <w:ind w:right="170"/>
              <w:rPr>
                <w:rFonts w:eastAsia="Times New Roman" w:cs="Times New Roman"/>
                <w:color w:val="000000"/>
                <w:sz w:val="20"/>
                <w:szCs w:val="20"/>
                <w:lang w:eastAsia="en-AU"/>
              </w:rPr>
            </w:pPr>
            <w:ins w:id="1487" w:author="Daniel Falster" w:date="2017-07-28T12:55:00Z">
              <w:r w:rsidRPr="008A5466">
                <w:rPr>
                  <w:rFonts w:eastAsia="Times New Roman" w:cs="Times New Roman"/>
                  <w:color w:val="000000"/>
                  <w:sz w:val="20"/>
                  <w:szCs w:val="20"/>
                </w:rPr>
                <w:t>1.4</w:t>
              </w:r>
            </w:ins>
            <w:del w:id="1488" w:author="Daniel Falster" w:date="2017-07-28T12:55:00Z">
              <w:r w:rsidRPr="008A5466" w:rsidDel="001C5FDD">
                <w:rPr>
                  <w:rFonts w:cs="Times New Roman"/>
                  <w:color w:val="000000"/>
                  <w:sz w:val="20"/>
                  <w:szCs w:val="20"/>
                </w:rPr>
                <w:delText>11.1</w:delText>
              </w:r>
            </w:del>
          </w:p>
        </w:tc>
        <w:tc>
          <w:tcPr>
            <w:tcW w:w="997" w:type="dxa"/>
            <w:tcBorders>
              <w:top w:val="nil"/>
              <w:left w:val="nil"/>
              <w:bottom w:val="nil"/>
              <w:right w:val="nil"/>
            </w:tcBorders>
            <w:shd w:val="clear" w:color="auto" w:fill="auto"/>
            <w:noWrap/>
            <w:hideMark/>
            <w:tcPrChange w:id="1489" w:author="Daniel Falster" w:date="2017-07-28T12:55:00Z">
              <w:tcPr>
                <w:tcW w:w="1050" w:type="dxa"/>
                <w:gridSpan w:val="2"/>
                <w:tcBorders>
                  <w:top w:val="nil"/>
                  <w:left w:val="nil"/>
                  <w:bottom w:val="nil"/>
                  <w:right w:val="nil"/>
                </w:tcBorders>
                <w:shd w:val="clear" w:color="auto" w:fill="auto"/>
                <w:noWrap/>
                <w:vAlign w:val="bottom"/>
                <w:hideMark/>
              </w:tcPr>
            </w:tcPrChange>
          </w:tcPr>
          <w:p w14:paraId="7260DE96" w14:textId="2DAC2A52" w:rsidR="008A5466" w:rsidRPr="008A5466" w:rsidRDefault="008A5466" w:rsidP="008A5466">
            <w:pPr>
              <w:spacing w:before="60" w:after="0" w:line="240" w:lineRule="auto"/>
              <w:ind w:right="170"/>
              <w:rPr>
                <w:rFonts w:eastAsia="Times New Roman" w:cs="Times New Roman"/>
                <w:color w:val="000000"/>
                <w:sz w:val="20"/>
                <w:szCs w:val="20"/>
                <w:lang w:eastAsia="en-AU"/>
              </w:rPr>
            </w:pPr>
            <w:ins w:id="1490" w:author="Daniel Falster" w:date="2017-07-28T12:55:00Z">
              <w:r w:rsidRPr="008A5466">
                <w:rPr>
                  <w:rFonts w:eastAsia="Times New Roman" w:cs="Times New Roman"/>
                  <w:color w:val="000000"/>
                  <w:sz w:val="20"/>
                  <w:szCs w:val="20"/>
                </w:rPr>
                <w:t>17.1</w:t>
              </w:r>
            </w:ins>
            <w:del w:id="1491" w:author="Daniel Falster" w:date="2017-07-28T12:55:00Z">
              <w:r w:rsidRPr="008A5466" w:rsidDel="001C5FDD">
                <w:rPr>
                  <w:rFonts w:cs="Times New Roman"/>
                  <w:color w:val="000000"/>
                  <w:sz w:val="20"/>
                  <w:szCs w:val="20"/>
                </w:rPr>
                <w:delText>8.7</w:delText>
              </w:r>
            </w:del>
          </w:p>
        </w:tc>
        <w:tc>
          <w:tcPr>
            <w:tcW w:w="942" w:type="dxa"/>
            <w:tcBorders>
              <w:top w:val="nil"/>
              <w:left w:val="nil"/>
              <w:bottom w:val="nil"/>
              <w:right w:val="double" w:sz="2" w:space="0" w:color="auto"/>
            </w:tcBorders>
            <w:shd w:val="clear" w:color="auto" w:fill="auto"/>
            <w:noWrap/>
            <w:hideMark/>
            <w:tcPrChange w:id="1492" w:author="Daniel Falster" w:date="2017-07-28T12:55:00Z">
              <w:tcPr>
                <w:tcW w:w="1025" w:type="dxa"/>
                <w:gridSpan w:val="2"/>
                <w:tcBorders>
                  <w:top w:val="nil"/>
                  <w:left w:val="nil"/>
                  <w:bottom w:val="nil"/>
                  <w:right w:val="double" w:sz="2" w:space="0" w:color="auto"/>
                </w:tcBorders>
                <w:shd w:val="clear" w:color="auto" w:fill="auto"/>
                <w:noWrap/>
                <w:vAlign w:val="bottom"/>
                <w:hideMark/>
              </w:tcPr>
            </w:tcPrChange>
          </w:tcPr>
          <w:p w14:paraId="09480C51" w14:textId="774F3535" w:rsidR="008A5466" w:rsidRPr="008A5466" w:rsidRDefault="008A5466" w:rsidP="008A5466">
            <w:pPr>
              <w:spacing w:before="60" w:after="0" w:line="240" w:lineRule="auto"/>
              <w:ind w:right="170"/>
              <w:rPr>
                <w:rFonts w:eastAsia="Times New Roman" w:cs="Times New Roman"/>
                <w:color w:val="000000"/>
                <w:sz w:val="20"/>
                <w:szCs w:val="20"/>
                <w:lang w:eastAsia="en-AU"/>
              </w:rPr>
            </w:pPr>
            <w:ins w:id="1493" w:author="Daniel Falster" w:date="2017-07-28T12:55:00Z">
              <w:r w:rsidRPr="008A5466">
                <w:rPr>
                  <w:rFonts w:eastAsia="Times New Roman" w:cs="Times New Roman"/>
                  <w:color w:val="000000"/>
                  <w:sz w:val="20"/>
                  <w:szCs w:val="20"/>
                </w:rPr>
                <w:t>3.3</w:t>
              </w:r>
            </w:ins>
            <w:del w:id="1494" w:author="Daniel Falster" w:date="2017-07-28T12:55:00Z">
              <w:r w:rsidRPr="008A5466" w:rsidDel="001C5FDD">
                <w:rPr>
                  <w:rFonts w:cs="Times New Roman"/>
                  <w:color w:val="000000"/>
                  <w:sz w:val="20"/>
                  <w:szCs w:val="20"/>
                </w:rPr>
                <w:delText>2.7</w:delText>
              </w:r>
            </w:del>
          </w:p>
        </w:tc>
        <w:tc>
          <w:tcPr>
            <w:tcW w:w="1383" w:type="dxa"/>
            <w:tcBorders>
              <w:top w:val="nil"/>
              <w:left w:val="double" w:sz="2" w:space="0" w:color="auto"/>
              <w:bottom w:val="nil"/>
              <w:right w:val="single" w:sz="4" w:space="0" w:color="auto"/>
            </w:tcBorders>
            <w:shd w:val="clear" w:color="auto" w:fill="auto"/>
            <w:noWrap/>
            <w:hideMark/>
            <w:tcPrChange w:id="1495" w:author="Daniel Falster" w:date="2017-07-28T12:55:00Z">
              <w:tcPr>
                <w:tcW w:w="966" w:type="dxa"/>
                <w:gridSpan w:val="2"/>
                <w:tcBorders>
                  <w:top w:val="nil"/>
                  <w:left w:val="double" w:sz="2" w:space="0" w:color="auto"/>
                  <w:bottom w:val="nil"/>
                  <w:right w:val="single" w:sz="4" w:space="0" w:color="auto"/>
                </w:tcBorders>
                <w:shd w:val="clear" w:color="auto" w:fill="auto"/>
                <w:noWrap/>
                <w:vAlign w:val="bottom"/>
                <w:hideMark/>
              </w:tcPr>
            </w:tcPrChange>
          </w:tcPr>
          <w:p w14:paraId="2C0D4197" w14:textId="3D4AC16D" w:rsidR="008A5466" w:rsidRPr="008A5466" w:rsidRDefault="008A5466" w:rsidP="008A5466">
            <w:pPr>
              <w:spacing w:before="60" w:after="0" w:line="240" w:lineRule="auto"/>
              <w:rPr>
                <w:rFonts w:eastAsia="Times New Roman" w:cs="Times New Roman"/>
                <w:color w:val="000000"/>
                <w:sz w:val="20"/>
                <w:szCs w:val="20"/>
                <w:lang w:eastAsia="en-AU"/>
              </w:rPr>
            </w:pPr>
            <w:ins w:id="1496" w:author="Daniel Falster" w:date="2017-07-28T12:55:00Z">
              <w:r w:rsidRPr="008A5466">
                <w:rPr>
                  <w:rFonts w:eastAsia="Times New Roman" w:cs="Times New Roman"/>
                  <w:color w:val="000000"/>
                  <w:sz w:val="20"/>
                  <w:szCs w:val="20"/>
                </w:rPr>
                <w:t>149.768</w:t>
              </w:r>
            </w:ins>
            <w:del w:id="1497" w:author="Daniel Falster" w:date="2017-07-28T12:55:00Z">
              <w:r w:rsidRPr="008A5466" w:rsidDel="001C5FDD">
                <w:rPr>
                  <w:rFonts w:cs="Times New Roman"/>
                  <w:color w:val="000000"/>
                  <w:sz w:val="20"/>
                  <w:szCs w:val="20"/>
                </w:rPr>
                <w:delText>5.078</w:delText>
              </w:r>
            </w:del>
          </w:p>
        </w:tc>
      </w:tr>
      <w:tr w:rsidR="008A5466" w:rsidRPr="00AE5ED4" w14:paraId="3B0A543F" w14:textId="77777777" w:rsidTr="008A5466">
        <w:tblPrEx>
          <w:tblW w:w="14220" w:type="dxa"/>
          <w:tblLayout w:type="fixed"/>
          <w:tblPrExChange w:id="1498" w:author="Daniel Falster" w:date="2017-07-28T12:55:00Z">
            <w:tblPrEx>
              <w:tblW w:w="12830" w:type="dxa"/>
            </w:tblPrEx>
          </w:tblPrExChange>
        </w:tblPrEx>
        <w:trPr>
          <w:trHeight w:val="20"/>
          <w:trPrChange w:id="1499" w:author="Daniel Falster" w:date="2017-07-28T12:55:00Z">
            <w:trPr>
              <w:gridAfter w:val="0"/>
              <w:trHeight w:val="20"/>
            </w:trPr>
          </w:trPrChange>
        </w:trPr>
        <w:tc>
          <w:tcPr>
            <w:tcW w:w="1951" w:type="dxa"/>
            <w:tcBorders>
              <w:top w:val="nil"/>
              <w:left w:val="nil"/>
              <w:bottom w:val="nil"/>
              <w:right w:val="nil"/>
            </w:tcBorders>
            <w:shd w:val="clear" w:color="auto" w:fill="auto"/>
            <w:noWrap/>
            <w:hideMark/>
            <w:tcPrChange w:id="1500" w:author="Daniel Falster" w:date="2017-07-28T12:55:00Z">
              <w:tcPr>
                <w:tcW w:w="2376" w:type="dxa"/>
                <w:gridSpan w:val="3"/>
                <w:tcBorders>
                  <w:top w:val="nil"/>
                  <w:left w:val="nil"/>
                  <w:bottom w:val="nil"/>
                  <w:right w:val="nil"/>
                </w:tcBorders>
                <w:shd w:val="clear" w:color="auto" w:fill="auto"/>
                <w:noWrap/>
                <w:vAlign w:val="bottom"/>
                <w:hideMark/>
              </w:tcPr>
            </w:tcPrChange>
          </w:tcPr>
          <w:p w14:paraId="721AB29C" w14:textId="161FF60C" w:rsidR="008A5466" w:rsidRPr="008A5466" w:rsidRDefault="008A5466" w:rsidP="008A5466">
            <w:pPr>
              <w:spacing w:before="60" w:after="0" w:line="240" w:lineRule="auto"/>
              <w:rPr>
                <w:rFonts w:eastAsia="Times New Roman" w:cs="Times New Roman"/>
                <w:i/>
                <w:color w:val="000000"/>
                <w:sz w:val="20"/>
                <w:szCs w:val="20"/>
                <w:lang w:eastAsia="en-AU"/>
              </w:rPr>
            </w:pPr>
            <w:ins w:id="1501" w:author="Daniel Falster" w:date="2017-07-28T12:55:00Z">
              <w:r w:rsidRPr="008A5466">
                <w:rPr>
                  <w:rFonts w:eastAsia="Times New Roman" w:cs="Times New Roman"/>
                  <w:i/>
                  <w:iCs/>
                  <w:color w:val="000000"/>
                  <w:sz w:val="20"/>
                  <w:szCs w:val="20"/>
                </w:rPr>
                <w:t>Grevillea speciosa</w:t>
              </w:r>
            </w:ins>
            <w:del w:id="1502" w:author="Daniel Falster" w:date="2017-07-28T12:55:00Z">
              <w:r w:rsidRPr="008A5466" w:rsidDel="001C5FDD">
                <w:rPr>
                  <w:rFonts w:cs="Times New Roman"/>
                  <w:i/>
                  <w:iCs/>
                  <w:color w:val="000000"/>
                  <w:sz w:val="20"/>
                  <w:szCs w:val="20"/>
                </w:rPr>
                <w:delText>Pultenaea tuberculata</w:delText>
              </w:r>
            </w:del>
          </w:p>
        </w:tc>
        <w:tc>
          <w:tcPr>
            <w:tcW w:w="1418" w:type="dxa"/>
            <w:gridSpan w:val="2"/>
            <w:tcBorders>
              <w:top w:val="nil"/>
              <w:left w:val="nil"/>
              <w:bottom w:val="nil"/>
              <w:right w:val="nil"/>
            </w:tcBorders>
            <w:tcPrChange w:id="1503" w:author="Daniel Falster" w:date="2017-07-28T12:55:00Z">
              <w:tcPr>
                <w:tcW w:w="766" w:type="dxa"/>
                <w:tcBorders>
                  <w:top w:val="nil"/>
                  <w:left w:val="nil"/>
                  <w:bottom w:val="nil"/>
                  <w:right w:val="nil"/>
                </w:tcBorders>
              </w:tcPr>
            </w:tcPrChange>
          </w:tcPr>
          <w:p w14:paraId="5BED868D" w14:textId="632EE9AC" w:rsidR="008A5466" w:rsidRPr="008A5466" w:rsidRDefault="008A5466" w:rsidP="008A5466">
            <w:pPr>
              <w:spacing w:before="60" w:after="0" w:line="240" w:lineRule="auto"/>
              <w:rPr>
                <w:ins w:id="1504" w:author="Daniel Falster" w:date="2017-07-28T12:54:00Z"/>
                <w:rFonts w:cs="Times New Roman"/>
                <w:color w:val="000000"/>
                <w:sz w:val="20"/>
                <w:szCs w:val="20"/>
              </w:rPr>
            </w:pPr>
            <w:ins w:id="1505" w:author="Daniel Falster" w:date="2017-07-28T12:55:00Z">
              <w:r w:rsidRPr="008A5466">
                <w:rPr>
                  <w:rFonts w:eastAsia="Times New Roman" w:cs="Times New Roman"/>
                  <w:color w:val="000000"/>
                  <w:sz w:val="20"/>
                  <w:szCs w:val="20"/>
                </w:rPr>
                <w:t>Proteaceae</w:t>
              </w:r>
            </w:ins>
          </w:p>
        </w:tc>
        <w:tc>
          <w:tcPr>
            <w:tcW w:w="837" w:type="dxa"/>
            <w:gridSpan w:val="2"/>
            <w:tcBorders>
              <w:top w:val="nil"/>
              <w:left w:val="nil"/>
              <w:bottom w:val="nil"/>
              <w:right w:val="nil"/>
            </w:tcBorders>
            <w:tcPrChange w:id="1506" w:author="Daniel Falster" w:date="2017-07-28T12:55:00Z">
              <w:tcPr>
                <w:tcW w:w="766" w:type="dxa"/>
                <w:gridSpan w:val="3"/>
                <w:tcBorders>
                  <w:top w:val="nil"/>
                  <w:left w:val="nil"/>
                  <w:bottom w:val="nil"/>
                  <w:right w:val="nil"/>
                </w:tcBorders>
              </w:tcPr>
            </w:tcPrChange>
          </w:tcPr>
          <w:p w14:paraId="6BE61865" w14:textId="19C757FC" w:rsidR="008A5466" w:rsidRPr="008A5466" w:rsidRDefault="008A5466" w:rsidP="008A5466">
            <w:pPr>
              <w:spacing w:before="60" w:after="0" w:line="240" w:lineRule="auto"/>
              <w:rPr>
                <w:ins w:id="1507" w:author="Daniel Falster" w:date="2017-07-28T12:54:00Z"/>
                <w:rFonts w:cs="Times New Roman"/>
                <w:color w:val="000000"/>
                <w:sz w:val="20"/>
                <w:szCs w:val="20"/>
              </w:rPr>
            </w:pPr>
            <w:ins w:id="1508" w:author="Daniel Falster" w:date="2017-07-28T12:55:00Z">
              <w:r w:rsidRPr="008A5466">
                <w:rPr>
                  <w:rFonts w:eastAsia="Times New Roman" w:cs="Times New Roman"/>
                  <w:color w:val="000000"/>
                  <w:sz w:val="20"/>
                  <w:szCs w:val="20"/>
                </w:rPr>
                <w:t>GRSP</w:t>
              </w:r>
            </w:ins>
          </w:p>
        </w:tc>
        <w:tc>
          <w:tcPr>
            <w:tcW w:w="1114" w:type="dxa"/>
            <w:tcBorders>
              <w:top w:val="nil"/>
              <w:left w:val="nil"/>
              <w:bottom w:val="nil"/>
              <w:right w:val="nil"/>
            </w:tcBorders>
            <w:shd w:val="clear" w:color="auto" w:fill="auto"/>
            <w:noWrap/>
            <w:hideMark/>
            <w:tcPrChange w:id="1509" w:author="Daniel Falster" w:date="2017-07-28T12:55:00Z">
              <w:tcPr>
                <w:tcW w:w="766" w:type="dxa"/>
                <w:gridSpan w:val="2"/>
                <w:tcBorders>
                  <w:top w:val="nil"/>
                  <w:left w:val="nil"/>
                  <w:bottom w:val="nil"/>
                  <w:right w:val="nil"/>
                </w:tcBorders>
                <w:shd w:val="clear" w:color="auto" w:fill="auto"/>
                <w:noWrap/>
                <w:vAlign w:val="bottom"/>
                <w:hideMark/>
              </w:tcPr>
            </w:tcPrChange>
          </w:tcPr>
          <w:p w14:paraId="0542F287" w14:textId="4BE240D1" w:rsidR="008A5466" w:rsidRPr="008A5466" w:rsidRDefault="008A5466" w:rsidP="008A5466">
            <w:pPr>
              <w:spacing w:before="60" w:after="0" w:line="240" w:lineRule="auto"/>
              <w:rPr>
                <w:rFonts w:eastAsia="Times New Roman" w:cs="Times New Roman"/>
                <w:color w:val="000000"/>
                <w:sz w:val="20"/>
                <w:szCs w:val="20"/>
                <w:lang w:eastAsia="en-AU"/>
              </w:rPr>
            </w:pPr>
            <w:ins w:id="1510" w:author="Daniel Falster" w:date="2017-07-28T12:55:00Z">
              <w:r w:rsidRPr="008A5466">
                <w:rPr>
                  <w:rFonts w:eastAsia="Times New Roman" w:cs="Times New Roman"/>
                  <w:color w:val="000000"/>
                  <w:sz w:val="20"/>
                  <w:szCs w:val="20"/>
                </w:rPr>
                <w:t>7.728</w:t>
              </w:r>
            </w:ins>
            <w:del w:id="1511" w:author="Daniel Falster" w:date="2017-07-28T12:55:00Z">
              <w:r w:rsidRPr="008A5466" w:rsidDel="001C5FDD">
                <w:rPr>
                  <w:rFonts w:cs="Times New Roman"/>
                  <w:color w:val="000000"/>
                  <w:sz w:val="20"/>
                  <w:szCs w:val="20"/>
                </w:rPr>
                <w:delText>0.867</w:delText>
              </w:r>
            </w:del>
          </w:p>
        </w:tc>
        <w:tc>
          <w:tcPr>
            <w:tcW w:w="1024" w:type="dxa"/>
            <w:tcBorders>
              <w:top w:val="nil"/>
              <w:left w:val="nil"/>
              <w:bottom w:val="nil"/>
              <w:right w:val="double" w:sz="2" w:space="0" w:color="auto"/>
            </w:tcBorders>
            <w:tcPrChange w:id="1512" w:author="Daniel Falster" w:date="2017-07-28T12:55:00Z">
              <w:tcPr>
                <w:tcW w:w="827" w:type="dxa"/>
                <w:gridSpan w:val="2"/>
                <w:tcBorders>
                  <w:top w:val="nil"/>
                  <w:left w:val="nil"/>
                  <w:bottom w:val="nil"/>
                  <w:right w:val="double" w:sz="2" w:space="0" w:color="auto"/>
                </w:tcBorders>
                <w:vAlign w:val="bottom"/>
              </w:tcPr>
            </w:tcPrChange>
          </w:tcPr>
          <w:p w14:paraId="745ECF3A" w14:textId="6739C756" w:rsidR="008A5466" w:rsidRPr="008A5466" w:rsidRDefault="008A5466" w:rsidP="008A5466">
            <w:pPr>
              <w:spacing w:before="60" w:after="0" w:line="240" w:lineRule="auto"/>
              <w:rPr>
                <w:rFonts w:cs="Times New Roman"/>
                <w:color w:val="000000"/>
                <w:sz w:val="20"/>
                <w:szCs w:val="20"/>
              </w:rPr>
            </w:pPr>
            <w:ins w:id="1513" w:author="Daniel Falster" w:date="2017-07-28T12:55:00Z">
              <w:r w:rsidRPr="008A5466">
                <w:rPr>
                  <w:rFonts w:eastAsia="Times New Roman" w:cs="Times New Roman"/>
                  <w:color w:val="000000"/>
                  <w:sz w:val="20"/>
                  <w:szCs w:val="20"/>
                </w:rPr>
                <w:t>0.014</w:t>
              </w:r>
            </w:ins>
            <w:del w:id="1514" w:author="Daniel Falster" w:date="2017-07-28T12:55:00Z">
              <w:r w:rsidRPr="008A5466" w:rsidDel="001C5FDD">
                <w:rPr>
                  <w:rFonts w:cs="Times New Roman"/>
                  <w:color w:val="000000"/>
                  <w:sz w:val="20"/>
                  <w:szCs w:val="20"/>
                </w:rPr>
                <w:delText>0.067</w:delText>
              </w:r>
            </w:del>
          </w:p>
        </w:tc>
        <w:tc>
          <w:tcPr>
            <w:tcW w:w="1563" w:type="dxa"/>
            <w:tcBorders>
              <w:top w:val="nil"/>
              <w:left w:val="double" w:sz="2" w:space="0" w:color="auto"/>
              <w:bottom w:val="nil"/>
              <w:right w:val="single" w:sz="4" w:space="0" w:color="auto"/>
            </w:tcBorders>
            <w:tcPrChange w:id="1515" w:author="Daniel Falster" w:date="2017-07-28T12:55:00Z">
              <w:tcPr>
                <w:tcW w:w="1294" w:type="dxa"/>
                <w:gridSpan w:val="2"/>
                <w:tcBorders>
                  <w:top w:val="nil"/>
                  <w:left w:val="double" w:sz="2" w:space="0" w:color="auto"/>
                  <w:bottom w:val="nil"/>
                  <w:right w:val="single" w:sz="4" w:space="0" w:color="auto"/>
                </w:tcBorders>
                <w:vAlign w:val="bottom"/>
              </w:tcPr>
            </w:tcPrChange>
          </w:tcPr>
          <w:p w14:paraId="7440C806" w14:textId="77EA23CF" w:rsidR="008A5466" w:rsidRPr="008A5466" w:rsidRDefault="008A5466" w:rsidP="008A5466">
            <w:pPr>
              <w:spacing w:before="60" w:after="0" w:line="240" w:lineRule="auto"/>
              <w:rPr>
                <w:rFonts w:eastAsia="Times New Roman" w:cs="Times New Roman"/>
                <w:color w:val="000000"/>
                <w:sz w:val="20"/>
                <w:szCs w:val="20"/>
                <w:lang w:eastAsia="en-AU"/>
              </w:rPr>
            </w:pPr>
            <w:ins w:id="1516" w:author="Daniel Falster" w:date="2017-07-28T12:55:00Z">
              <w:r w:rsidRPr="008A5466">
                <w:rPr>
                  <w:rFonts w:eastAsia="Times New Roman" w:cs="Times New Roman"/>
                  <w:color w:val="000000"/>
                  <w:sz w:val="20"/>
                  <w:szCs w:val="20"/>
                </w:rPr>
                <w:t>587.822</w:t>
              </w:r>
            </w:ins>
            <w:del w:id="1517" w:author="Daniel Falster" w:date="2017-07-28T12:55:00Z">
              <w:r w:rsidRPr="008A5466" w:rsidDel="001C5FDD">
                <w:rPr>
                  <w:rFonts w:cs="Times New Roman"/>
                  <w:color w:val="000000"/>
                  <w:sz w:val="20"/>
                  <w:szCs w:val="20"/>
                </w:rPr>
                <w:delText>121.561</w:delText>
              </w:r>
            </w:del>
          </w:p>
        </w:tc>
        <w:tc>
          <w:tcPr>
            <w:tcW w:w="997" w:type="dxa"/>
            <w:tcBorders>
              <w:top w:val="nil"/>
              <w:left w:val="single" w:sz="4" w:space="0" w:color="auto"/>
              <w:bottom w:val="nil"/>
              <w:right w:val="nil"/>
            </w:tcBorders>
            <w:shd w:val="clear" w:color="auto" w:fill="auto"/>
            <w:noWrap/>
            <w:hideMark/>
            <w:tcPrChange w:id="1518" w:author="Daniel Falster" w:date="2017-07-28T12:55:00Z">
              <w:tcPr>
                <w:tcW w:w="972" w:type="dxa"/>
                <w:tcBorders>
                  <w:top w:val="nil"/>
                  <w:left w:val="single" w:sz="4" w:space="0" w:color="auto"/>
                  <w:bottom w:val="nil"/>
                  <w:right w:val="nil"/>
                </w:tcBorders>
                <w:shd w:val="clear" w:color="auto" w:fill="auto"/>
                <w:noWrap/>
                <w:vAlign w:val="bottom"/>
                <w:hideMark/>
              </w:tcPr>
            </w:tcPrChange>
          </w:tcPr>
          <w:p w14:paraId="74467401" w14:textId="2011E95C" w:rsidR="008A5466" w:rsidRPr="008A5466" w:rsidRDefault="008A5466" w:rsidP="008A5466">
            <w:pPr>
              <w:spacing w:before="60" w:after="0" w:line="240" w:lineRule="auto"/>
              <w:ind w:right="170"/>
              <w:rPr>
                <w:rFonts w:eastAsia="Times New Roman" w:cs="Times New Roman"/>
                <w:color w:val="000000"/>
                <w:sz w:val="20"/>
                <w:szCs w:val="20"/>
                <w:lang w:eastAsia="en-AU"/>
              </w:rPr>
            </w:pPr>
            <w:ins w:id="1519" w:author="Daniel Falster" w:date="2017-07-28T12:55:00Z">
              <w:r w:rsidRPr="008A5466">
                <w:rPr>
                  <w:rFonts w:eastAsia="Times New Roman" w:cs="Times New Roman"/>
                  <w:color w:val="000000"/>
                  <w:sz w:val="20"/>
                  <w:szCs w:val="20"/>
                </w:rPr>
                <w:t>59.4</w:t>
              </w:r>
            </w:ins>
            <w:del w:id="1520" w:author="Daniel Falster" w:date="2017-07-28T12:55:00Z">
              <w:r w:rsidRPr="008A5466" w:rsidDel="001C5FDD">
                <w:rPr>
                  <w:rFonts w:cs="Times New Roman"/>
                  <w:color w:val="000000"/>
                  <w:sz w:val="20"/>
                  <w:szCs w:val="20"/>
                </w:rPr>
                <w:delText>85.1</w:delText>
              </w:r>
            </w:del>
          </w:p>
        </w:tc>
        <w:tc>
          <w:tcPr>
            <w:tcW w:w="997" w:type="dxa"/>
            <w:tcBorders>
              <w:top w:val="nil"/>
              <w:left w:val="nil"/>
              <w:bottom w:val="nil"/>
              <w:right w:val="single" w:sz="4" w:space="0" w:color="auto"/>
            </w:tcBorders>
            <w:tcPrChange w:id="1521" w:author="Daniel Falster" w:date="2017-07-28T12:55:00Z">
              <w:tcPr>
                <w:tcW w:w="1050" w:type="dxa"/>
                <w:gridSpan w:val="2"/>
                <w:tcBorders>
                  <w:top w:val="nil"/>
                  <w:left w:val="nil"/>
                  <w:bottom w:val="nil"/>
                  <w:right w:val="single" w:sz="4" w:space="0" w:color="auto"/>
                </w:tcBorders>
                <w:vAlign w:val="bottom"/>
              </w:tcPr>
            </w:tcPrChange>
          </w:tcPr>
          <w:p w14:paraId="4DDD44DF" w14:textId="23AF5F2C" w:rsidR="008A5466" w:rsidRPr="008A5466" w:rsidRDefault="008A5466" w:rsidP="008A5466">
            <w:pPr>
              <w:spacing w:before="60" w:after="0" w:line="240" w:lineRule="auto"/>
              <w:ind w:right="170"/>
              <w:rPr>
                <w:rFonts w:cs="Times New Roman"/>
                <w:color w:val="000000"/>
                <w:sz w:val="20"/>
                <w:szCs w:val="20"/>
              </w:rPr>
            </w:pPr>
            <w:ins w:id="1522" w:author="Daniel Falster" w:date="2017-07-28T12:55:00Z">
              <w:r w:rsidRPr="008A5466">
                <w:rPr>
                  <w:rFonts w:eastAsia="Times New Roman" w:cs="Times New Roman"/>
                  <w:color w:val="000000"/>
                  <w:sz w:val="20"/>
                  <w:szCs w:val="20"/>
                </w:rPr>
                <w:t>19.5</w:t>
              </w:r>
            </w:ins>
            <w:del w:id="1523" w:author="Daniel Falster" w:date="2017-07-28T12:55:00Z">
              <w:r w:rsidRPr="008A5466" w:rsidDel="001C5FDD">
                <w:rPr>
                  <w:rFonts w:cs="Times New Roman"/>
                  <w:color w:val="000000"/>
                  <w:sz w:val="20"/>
                  <w:szCs w:val="20"/>
                </w:rPr>
                <w:delText>5.5</w:delText>
              </w:r>
            </w:del>
          </w:p>
        </w:tc>
        <w:tc>
          <w:tcPr>
            <w:tcW w:w="997" w:type="dxa"/>
            <w:tcBorders>
              <w:top w:val="nil"/>
              <w:left w:val="single" w:sz="4" w:space="0" w:color="auto"/>
              <w:bottom w:val="nil"/>
              <w:right w:val="nil"/>
            </w:tcBorders>
            <w:shd w:val="clear" w:color="auto" w:fill="auto"/>
            <w:noWrap/>
            <w:hideMark/>
            <w:tcPrChange w:id="1524" w:author="Daniel Falster" w:date="2017-07-28T12:55:00Z">
              <w:tcPr>
                <w:tcW w:w="972" w:type="dxa"/>
                <w:gridSpan w:val="2"/>
                <w:tcBorders>
                  <w:top w:val="nil"/>
                  <w:left w:val="single" w:sz="4" w:space="0" w:color="auto"/>
                  <w:bottom w:val="nil"/>
                  <w:right w:val="nil"/>
                </w:tcBorders>
                <w:shd w:val="clear" w:color="auto" w:fill="auto"/>
                <w:noWrap/>
                <w:vAlign w:val="bottom"/>
                <w:hideMark/>
              </w:tcPr>
            </w:tcPrChange>
          </w:tcPr>
          <w:p w14:paraId="3CA7F840" w14:textId="303C3254" w:rsidR="008A5466" w:rsidRPr="008A5466" w:rsidRDefault="008A5466" w:rsidP="008A5466">
            <w:pPr>
              <w:spacing w:before="60" w:after="0" w:line="240" w:lineRule="auto"/>
              <w:ind w:right="170"/>
              <w:rPr>
                <w:rFonts w:eastAsia="Times New Roman" w:cs="Times New Roman"/>
                <w:color w:val="000000"/>
                <w:sz w:val="20"/>
                <w:szCs w:val="20"/>
                <w:lang w:eastAsia="en-AU"/>
              </w:rPr>
            </w:pPr>
            <w:ins w:id="1525" w:author="Daniel Falster" w:date="2017-07-28T12:55:00Z">
              <w:r w:rsidRPr="008A5466">
                <w:rPr>
                  <w:rFonts w:eastAsia="Times New Roman" w:cs="Times New Roman"/>
                  <w:color w:val="000000"/>
                  <w:sz w:val="20"/>
                  <w:szCs w:val="20"/>
                </w:rPr>
                <w:t>1.6</w:t>
              </w:r>
            </w:ins>
            <w:del w:id="1526" w:author="Daniel Falster" w:date="2017-07-28T12:55:00Z">
              <w:r w:rsidRPr="008A5466" w:rsidDel="001C5FDD">
                <w:rPr>
                  <w:rFonts w:cs="Times New Roman"/>
                  <w:color w:val="000000"/>
                  <w:sz w:val="20"/>
                  <w:szCs w:val="20"/>
                </w:rPr>
                <w:delText>5.9</w:delText>
              </w:r>
            </w:del>
          </w:p>
        </w:tc>
        <w:tc>
          <w:tcPr>
            <w:tcW w:w="997" w:type="dxa"/>
            <w:tcBorders>
              <w:top w:val="nil"/>
              <w:left w:val="nil"/>
              <w:bottom w:val="nil"/>
              <w:right w:val="nil"/>
            </w:tcBorders>
            <w:shd w:val="clear" w:color="auto" w:fill="auto"/>
            <w:noWrap/>
            <w:hideMark/>
            <w:tcPrChange w:id="1527" w:author="Daniel Falster" w:date="2017-07-28T12:55:00Z">
              <w:tcPr>
                <w:tcW w:w="1050" w:type="dxa"/>
                <w:gridSpan w:val="2"/>
                <w:tcBorders>
                  <w:top w:val="nil"/>
                  <w:left w:val="nil"/>
                  <w:bottom w:val="nil"/>
                  <w:right w:val="nil"/>
                </w:tcBorders>
                <w:shd w:val="clear" w:color="auto" w:fill="auto"/>
                <w:noWrap/>
                <w:vAlign w:val="bottom"/>
                <w:hideMark/>
              </w:tcPr>
            </w:tcPrChange>
          </w:tcPr>
          <w:p w14:paraId="12EB95E8" w14:textId="57A12CAE" w:rsidR="008A5466" w:rsidRPr="008A5466" w:rsidRDefault="008A5466" w:rsidP="008A5466">
            <w:pPr>
              <w:spacing w:before="60" w:after="0" w:line="240" w:lineRule="auto"/>
              <w:ind w:right="170"/>
              <w:rPr>
                <w:rFonts w:eastAsia="Times New Roman" w:cs="Times New Roman"/>
                <w:color w:val="000000"/>
                <w:sz w:val="20"/>
                <w:szCs w:val="20"/>
                <w:lang w:eastAsia="en-AU"/>
              </w:rPr>
            </w:pPr>
            <w:ins w:id="1528" w:author="Daniel Falster" w:date="2017-07-28T12:55:00Z">
              <w:r w:rsidRPr="008A5466">
                <w:rPr>
                  <w:rFonts w:eastAsia="Times New Roman" w:cs="Times New Roman"/>
                  <w:color w:val="000000"/>
                  <w:sz w:val="20"/>
                  <w:szCs w:val="20"/>
                </w:rPr>
                <w:t>17.4</w:t>
              </w:r>
            </w:ins>
            <w:del w:id="1529" w:author="Daniel Falster" w:date="2017-07-28T12:55:00Z">
              <w:r w:rsidRPr="008A5466" w:rsidDel="001C5FDD">
                <w:rPr>
                  <w:rFonts w:cs="Times New Roman"/>
                  <w:color w:val="000000"/>
                  <w:sz w:val="20"/>
                  <w:szCs w:val="20"/>
                </w:rPr>
                <w:delText>2.4</w:delText>
              </w:r>
            </w:del>
          </w:p>
        </w:tc>
        <w:tc>
          <w:tcPr>
            <w:tcW w:w="942" w:type="dxa"/>
            <w:tcBorders>
              <w:top w:val="nil"/>
              <w:left w:val="nil"/>
              <w:bottom w:val="nil"/>
              <w:right w:val="double" w:sz="2" w:space="0" w:color="auto"/>
            </w:tcBorders>
            <w:shd w:val="clear" w:color="auto" w:fill="auto"/>
            <w:noWrap/>
            <w:hideMark/>
            <w:tcPrChange w:id="1530" w:author="Daniel Falster" w:date="2017-07-28T12:55:00Z">
              <w:tcPr>
                <w:tcW w:w="1025" w:type="dxa"/>
                <w:gridSpan w:val="2"/>
                <w:tcBorders>
                  <w:top w:val="nil"/>
                  <w:left w:val="nil"/>
                  <w:bottom w:val="nil"/>
                  <w:right w:val="double" w:sz="2" w:space="0" w:color="auto"/>
                </w:tcBorders>
                <w:shd w:val="clear" w:color="auto" w:fill="auto"/>
                <w:noWrap/>
                <w:vAlign w:val="bottom"/>
                <w:hideMark/>
              </w:tcPr>
            </w:tcPrChange>
          </w:tcPr>
          <w:p w14:paraId="72E292E9" w14:textId="5E00EE0C" w:rsidR="008A5466" w:rsidRPr="008A5466" w:rsidRDefault="008A5466" w:rsidP="008A5466">
            <w:pPr>
              <w:spacing w:before="60" w:after="0" w:line="240" w:lineRule="auto"/>
              <w:ind w:right="170"/>
              <w:rPr>
                <w:rFonts w:eastAsia="Times New Roman" w:cs="Times New Roman"/>
                <w:color w:val="000000"/>
                <w:sz w:val="20"/>
                <w:szCs w:val="20"/>
                <w:lang w:eastAsia="en-AU"/>
              </w:rPr>
            </w:pPr>
            <w:ins w:id="1531" w:author="Daniel Falster" w:date="2017-07-28T12:55:00Z">
              <w:r w:rsidRPr="008A5466">
                <w:rPr>
                  <w:rFonts w:eastAsia="Times New Roman" w:cs="Times New Roman"/>
                  <w:color w:val="000000"/>
                  <w:sz w:val="20"/>
                  <w:szCs w:val="20"/>
                </w:rPr>
                <w:t>2</w:t>
              </w:r>
            </w:ins>
            <w:del w:id="1532" w:author="Daniel Falster" w:date="2017-07-28T12:55:00Z">
              <w:r w:rsidRPr="008A5466" w:rsidDel="001C5FDD">
                <w:rPr>
                  <w:rFonts w:cs="Times New Roman"/>
                  <w:color w:val="000000"/>
                  <w:sz w:val="20"/>
                  <w:szCs w:val="20"/>
                </w:rPr>
                <w:delText>1.2</w:delText>
              </w:r>
            </w:del>
          </w:p>
        </w:tc>
        <w:tc>
          <w:tcPr>
            <w:tcW w:w="1383" w:type="dxa"/>
            <w:tcBorders>
              <w:top w:val="nil"/>
              <w:left w:val="double" w:sz="2" w:space="0" w:color="auto"/>
              <w:bottom w:val="nil"/>
              <w:right w:val="single" w:sz="4" w:space="0" w:color="auto"/>
            </w:tcBorders>
            <w:shd w:val="clear" w:color="auto" w:fill="auto"/>
            <w:noWrap/>
            <w:hideMark/>
            <w:tcPrChange w:id="1533" w:author="Daniel Falster" w:date="2017-07-28T12:55:00Z">
              <w:tcPr>
                <w:tcW w:w="966" w:type="dxa"/>
                <w:gridSpan w:val="2"/>
                <w:tcBorders>
                  <w:top w:val="nil"/>
                  <w:left w:val="double" w:sz="2" w:space="0" w:color="auto"/>
                  <w:bottom w:val="nil"/>
                  <w:right w:val="single" w:sz="4" w:space="0" w:color="auto"/>
                </w:tcBorders>
                <w:shd w:val="clear" w:color="auto" w:fill="auto"/>
                <w:noWrap/>
                <w:vAlign w:val="bottom"/>
                <w:hideMark/>
              </w:tcPr>
            </w:tcPrChange>
          </w:tcPr>
          <w:p w14:paraId="792AE63C" w14:textId="3166A98E" w:rsidR="008A5466" w:rsidRPr="008A5466" w:rsidRDefault="008A5466" w:rsidP="008A5466">
            <w:pPr>
              <w:spacing w:before="60" w:after="0" w:line="240" w:lineRule="auto"/>
              <w:rPr>
                <w:rFonts w:eastAsia="Times New Roman" w:cs="Times New Roman"/>
                <w:color w:val="000000"/>
                <w:sz w:val="20"/>
                <w:szCs w:val="20"/>
                <w:lang w:eastAsia="en-AU"/>
              </w:rPr>
            </w:pPr>
            <w:ins w:id="1534" w:author="Daniel Falster" w:date="2017-07-28T12:55:00Z">
              <w:r w:rsidRPr="008A5466">
                <w:rPr>
                  <w:rFonts w:eastAsia="Times New Roman" w:cs="Times New Roman"/>
                  <w:color w:val="000000"/>
                  <w:sz w:val="20"/>
                  <w:szCs w:val="20"/>
                </w:rPr>
                <w:t>83.208</w:t>
              </w:r>
            </w:ins>
            <w:del w:id="1535" w:author="Daniel Falster" w:date="2017-07-28T12:55:00Z">
              <w:r w:rsidRPr="008A5466" w:rsidDel="001C5FDD">
                <w:rPr>
                  <w:rFonts w:cs="Times New Roman"/>
                  <w:color w:val="000000"/>
                  <w:sz w:val="20"/>
                  <w:szCs w:val="20"/>
                </w:rPr>
                <w:delText>6.951</w:delText>
              </w:r>
            </w:del>
          </w:p>
        </w:tc>
      </w:tr>
      <w:tr w:rsidR="008A5466" w:rsidRPr="00AE5ED4" w14:paraId="7EFD5DAB" w14:textId="77777777" w:rsidTr="008A5466">
        <w:tblPrEx>
          <w:tblW w:w="14220" w:type="dxa"/>
          <w:tblLayout w:type="fixed"/>
          <w:tblPrExChange w:id="1536" w:author="Daniel Falster" w:date="2017-07-28T12:55:00Z">
            <w:tblPrEx>
              <w:tblW w:w="12830" w:type="dxa"/>
            </w:tblPrEx>
          </w:tblPrExChange>
        </w:tblPrEx>
        <w:trPr>
          <w:trHeight w:val="20"/>
          <w:trPrChange w:id="1537" w:author="Daniel Falster" w:date="2017-07-28T12:55:00Z">
            <w:trPr>
              <w:gridAfter w:val="0"/>
              <w:trHeight w:val="20"/>
            </w:trPr>
          </w:trPrChange>
        </w:trPr>
        <w:tc>
          <w:tcPr>
            <w:tcW w:w="1951" w:type="dxa"/>
            <w:tcBorders>
              <w:top w:val="nil"/>
              <w:left w:val="nil"/>
              <w:bottom w:val="nil"/>
              <w:right w:val="nil"/>
            </w:tcBorders>
            <w:shd w:val="clear" w:color="auto" w:fill="auto"/>
            <w:noWrap/>
            <w:hideMark/>
            <w:tcPrChange w:id="1538" w:author="Daniel Falster" w:date="2017-07-28T12:55:00Z">
              <w:tcPr>
                <w:tcW w:w="2376" w:type="dxa"/>
                <w:gridSpan w:val="3"/>
                <w:tcBorders>
                  <w:top w:val="nil"/>
                  <w:left w:val="nil"/>
                  <w:bottom w:val="nil"/>
                  <w:right w:val="nil"/>
                </w:tcBorders>
                <w:shd w:val="clear" w:color="auto" w:fill="auto"/>
                <w:noWrap/>
                <w:vAlign w:val="bottom"/>
                <w:hideMark/>
              </w:tcPr>
            </w:tcPrChange>
          </w:tcPr>
          <w:p w14:paraId="164EBFAB" w14:textId="326CD969" w:rsidR="008A5466" w:rsidRPr="008A5466" w:rsidRDefault="008A5466" w:rsidP="008A5466">
            <w:pPr>
              <w:spacing w:before="60" w:after="0" w:line="240" w:lineRule="auto"/>
              <w:rPr>
                <w:rFonts w:eastAsia="Times New Roman" w:cs="Times New Roman"/>
                <w:i/>
                <w:color w:val="000000"/>
                <w:sz w:val="20"/>
                <w:szCs w:val="20"/>
                <w:lang w:eastAsia="en-AU"/>
              </w:rPr>
            </w:pPr>
            <w:ins w:id="1539" w:author="Daniel Falster" w:date="2017-07-28T12:55:00Z">
              <w:r w:rsidRPr="008A5466">
                <w:rPr>
                  <w:rFonts w:eastAsia="Times New Roman" w:cs="Times New Roman"/>
                  <w:i/>
                  <w:iCs/>
                  <w:color w:val="000000"/>
                  <w:sz w:val="20"/>
                  <w:szCs w:val="20"/>
                </w:rPr>
                <w:t>Hakea teretifolia</w:t>
              </w:r>
            </w:ins>
            <w:del w:id="1540" w:author="Daniel Falster" w:date="2017-07-28T12:55:00Z">
              <w:r w:rsidRPr="008A5466" w:rsidDel="001C5FDD">
                <w:rPr>
                  <w:rFonts w:cs="Times New Roman"/>
                  <w:i/>
                  <w:iCs/>
                  <w:color w:val="000000"/>
                  <w:sz w:val="20"/>
                  <w:szCs w:val="20"/>
                </w:rPr>
                <w:delText>Phyllota phylicoides</w:delText>
              </w:r>
            </w:del>
          </w:p>
        </w:tc>
        <w:tc>
          <w:tcPr>
            <w:tcW w:w="1418" w:type="dxa"/>
            <w:gridSpan w:val="2"/>
            <w:tcBorders>
              <w:top w:val="nil"/>
              <w:left w:val="nil"/>
              <w:bottom w:val="nil"/>
              <w:right w:val="nil"/>
            </w:tcBorders>
            <w:tcPrChange w:id="1541" w:author="Daniel Falster" w:date="2017-07-28T12:55:00Z">
              <w:tcPr>
                <w:tcW w:w="766" w:type="dxa"/>
                <w:tcBorders>
                  <w:top w:val="nil"/>
                  <w:left w:val="nil"/>
                  <w:bottom w:val="nil"/>
                  <w:right w:val="nil"/>
                </w:tcBorders>
              </w:tcPr>
            </w:tcPrChange>
          </w:tcPr>
          <w:p w14:paraId="071DE515" w14:textId="14DD54F5" w:rsidR="008A5466" w:rsidRPr="008A5466" w:rsidRDefault="008A5466" w:rsidP="008A5466">
            <w:pPr>
              <w:spacing w:before="60" w:after="0" w:line="240" w:lineRule="auto"/>
              <w:rPr>
                <w:ins w:id="1542" w:author="Daniel Falster" w:date="2017-07-28T12:54:00Z"/>
                <w:rFonts w:cs="Times New Roman"/>
                <w:color w:val="000000"/>
                <w:sz w:val="20"/>
                <w:szCs w:val="20"/>
              </w:rPr>
            </w:pPr>
            <w:ins w:id="1543" w:author="Daniel Falster" w:date="2017-07-28T12:55:00Z">
              <w:r w:rsidRPr="008A5466">
                <w:rPr>
                  <w:rFonts w:eastAsia="Times New Roman" w:cs="Times New Roman"/>
                  <w:color w:val="000000"/>
                  <w:sz w:val="20"/>
                  <w:szCs w:val="20"/>
                </w:rPr>
                <w:t>Proteaceae</w:t>
              </w:r>
            </w:ins>
          </w:p>
        </w:tc>
        <w:tc>
          <w:tcPr>
            <w:tcW w:w="837" w:type="dxa"/>
            <w:gridSpan w:val="2"/>
            <w:tcBorders>
              <w:top w:val="nil"/>
              <w:left w:val="nil"/>
              <w:bottom w:val="nil"/>
              <w:right w:val="nil"/>
            </w:tcBorders>
            <w:tcPrChange w:id="1544" w:author="Daniel Falster" w:date="2017-07-28T12:55:00Z">
              <w:tcPr>
                <w:tcW w:w="766" w:type="dxa"/>
                <w:gridSpan w:val="3"/>
                <w:tcBorders>
                  <w:top w:val="nil"/>
                  <w:left w:val="nil"/>
                  <w:bottom w:val="nil"/>
                  <w:right w:val="nil"/>
                </w:tcBorders>
              </w:tcPr>
            </w:tcPrChange>
          </w:tcPr>
          <w:p w14:paraId="1DEEB64F" w14:textId="0A10FD3E" w:rsidR="008A5466" w:rsidRPr="008A5466" w:rsidRDefault="008A5466" w:rsidP="008A5466">
            <w:pPr>
              <w:spacing w:before="60" w:after="0" w:line="240" w:lineRule="auto"/>
              <w:rPr>
                <w:ins w:id="1545" w:author="Daniel Falster" w:date="2017-07-28T12:54:00Z"/>
                <w:rFonts w:cs="Times New Roman"/>
                <w:color w:val="000000"/>
                <w:sz w:val="20"/>
                <w:szCs w:val="20"/>
              </w:rPr>
            </w:pPr>
            <w:ins w:id="1546" w:author="Daniel Falster" w:date="2017-07-28T12:55:00Z">
              <w:r w:rsidRPr="008A5466">
                <w:rPr>
                  <w:rFonts w:eastAsia="Times New Roman" w:cs="Times New Roman"/>
                  <w:color w:val="000000"/>
                  <w:sz w:val="20"/>
                  <w:szCs w:val="20"/>
                </w:rPr>
                <w:t>HATE</w:t>
              </w:r>
            </w:ins>
          </w:p>
        </w:tc>
        <w:tc>
          <w:tcPr>
            <w:tcW w:w="1114" w:type="dxa"/>
            <w:tcBorders>
              <w:top w:val="nil"/>
              <w:left w:val="nil"/>
              <w:bottom w:val="nil"/>
              <w:right w:val="nil"/>
            </w:tcBorders>
            <w:shd w:val="clear" w:color="auto" w:fill="auto"/>
            <w:noWrap/>
            <w:hideMark/>
            <w:tcPrChange w:id="1547" w:author="Daniel Falster" w:date="2017-07-28T12:55:00Z">
              <w:tcPr>
                <w:tcW w:w="766" w:type="dxa"/>
                <w:gridSpan w:val="2"/>
                <w:tcBorders>
                  <w:top w:val="nil"/>
                  <w:left w:val="nil"/>
                  <w:bottom w:val="nil"/>
                  <w:right w:val="nil"/>
                </w:tcBorders>
                <w:shd w:val="clear" w:color="auto" w:fill="auto"/>
                <w:noWrap/>
                <w:vAlign w:val="bottom"/>
                <w:hideMark/>
              </w:tcPr>
            </w:tcPrChange>
          </w:tcPr>
          <w:p w14:paraId="661BC13C" w14:textId="6E2516E8" w:rsidR="008A5466" w:rsidRPr="008A5466" w:rsidRDefault="008A5466" w:rsidP="008A5466">
            <w:pPr>
              <w:spacing w:before="60" w:after="0" w:line="240" w:lineRule="auto"/>
              <w:rPr>
                <w:rFonts w:eastAsia="Times New Roman" w:cs="Times New Roman"/>
                <w:color w:val="000000"/>
                <w:sz w:val="20"/>
                <w:szCs w:val="20"/>
                <w:lang w:eastAsia="en-AU"/>
              </w:rPr>
            </w:pPr>
            <w:ins w:id="1548" w:author="Daniel Falster" w:date="2017-07-28T12:55:00Z">
              <w:r w:rsidRPr="008A5466">
                <w:rPr>
                  <w:rFonts w:eastAsia="Times New Roman" w:cs="Times New Roman"/>
                  <w:color w:val="000000"/>
                  <w:sz w:val="20"/>
                  <w:szCs w:val="20"/>
                </w:rPr>
                <w:t>7.559</w:t>
              </w:r>
            </w:ins>
            <w:del w:id="1549" w:author="Daniel Falster" w:date="2017-07-28T12:55:00Z">
              <w:r w:rsidRPr="008A5466" w:rsidDel="001C5FDD">
                <w:rPr>
                  <w:rFonts w:cs="Times New Roman"/>
                  <w:color w:val="000000"/>
                  <w:sz w:val="20"/>
                  <w:szCs w:val="20"/>
                </w:rPr>
                <w:delText>1.394</w:delText>
              </w:r>
            </w:del>
          </w:p>
        </w:tc>
        <w:tc>
          <w:tcPr>
            <w:tcW w:w="1024" w:type="dxa"/>
            <w:tcBorders>
              <w:top w:val="nil"/>
              <w:left w:val="nil"/>
              <w:bottom w:val="nil"/>
              <w:right w:val="double" w:sz="2" w:space="0" w:color="auto"/>
            </w:tcBorders>
            <w:tcPrChange w:id="1550" w:author="Daniel Falster" w:date="2017-07-28T12:55:00Z">
              <w:tcPr>
                <w:tcW w:w="827" w:type="dxa"/>
                <w:gridSpan w:val="2"/>
                <w:tcBorders>
                  <w:top w:val="nil"/>
                  <w:left w:val="nil"/>
                  <w:bottom w:val="nil"/>
                  <w:right w:val="double" w:sz="2" w:space="0" w:color="auto"/>
                </w:tcBorders>
                <w:vAlign w:val="bottom"/>
              </w:tcPr>
            </w:tcPrChange>
          </w:tcPr>
          <w:p w14:paraId="51D10AE4" w14:textId="56C039E2" w:rsidR="008A5466" w:rsidRPr="008A5466" w:rsidRDefault="008A5466" w:rsidP="008A5466">
            <w:pPr>
              <w:spacing w:before="60" w:after="0" w:line="240" w:lineRule="auto"/>
              <w:rPr>
                <w:rFonts w:cs="Times New Roman"/>
                <w:color w:val="000000"/>
                <w:sz w:val="20"/>
                <w:szCs w:val="20"/>
              </w:rPr>
            </w:pPr>
            <w:ins w:id="1551" w:author="Daniel Falster" w:date="2017-07-28T12:55:00Z">
              <w:r w:rsidRPr="008A5466">
                <w:rPr>
                  <w:rFonts w:eastAsia="Times New Roman" w:cs="Times New Roman"/>
                  <w:color w:val="000000"/>
                  <w:sz w:val="20"/>
                  <w:szCs w:val="20"/>
                </w:rPr>
                <w:t>0.004</w:t>
              </w:r>
            </w:ins>
            <w:del w:id="1552" w:author="Daniel Falster" w:date="2017-07-28T12:55:00Z">
              <w:r w:rsidRPr="008A5466" w:rsidDel="001C5FDD">
                <w:rPr>
                  <w:rFonts w:cs="Times New Roman"/>
                  <w:color w:val="000000"/>
                  <w:sz w:val="20"/>
                  <w:szCs w:val="20"/>
                </w:rPr>
                <w:delText>0.047</w:delText>
              </w:r>
            </w:del>
          </w:p>
        </w:tc>
        <w:tc>
          <w:tcPr>
            <w:tcW w:w="1563" w:type="dxa"/>
            <w:tcBorders>
              <w:top w:val="nil"/>
              <w:left w:val="double" w:sz="2" w:space="0" w:color="auto"/>
              <w:bottom w:val="nil"/>
              <w:right w:val="single" w:sz="4" w:space="0" w:color="auto"/>
            </w:tcBorders>
            <w:tcPrChange w:id="1553" w:author="Daniel Falster" w:date="2017-07-28T12:55:00Z">
              <w:tcPr>
                <w:tcW w:w="1294" w:type="dxa"/>
                <w:gridSpan w:val="2"/>
                <w:tcBorders>
                  <w:top w:val="nil"/>
                  <w:left w:val="double" w:sz="2" w:space="0" w:color="auto"/>
                  <w:bottom w:val="nil"/>
                  <w:right w:val="single" w:sz="4" w:space="0" w:color="auto"/>
                </w:tcBorders>
                <w:vAlign w:val="bottom"/>
              </w:tcPr>
            </w:tcPrChange>
          </w:tcPr>
          <w:p w14:paraId="5B9B9C7A" w14:textId="78638A93" w:rsidR="008A5466" w:rsidRPr="008A5466" w:rsidRDefault="008A5466" w:rsidP="008A5466">
            <w:pPr>
              <w:spacing w:before="60" w:after="0" w:line="240" w:lineRule="auto"/>
              <w:rPr>
                <w:rFonts w:eastAsia="Times New Roman" w:cs="Times New Roman"/>
                <w:color w:val="000000"/>
                <w:sz w:val="20"/>
                <w:szCs w:val="20"/>
                <w:lang w:eastAsia="en-AU"/>
              </w:rPr>
            </w:pPr>
            <w:ins w:id="1554" w:author="Daniel Falster" w:date="2017-07-28T12:55:00Z">
              <w:r w:rsidRPr="008A5466">
                <w:rPr>
                  <w:rFonts w:eastAsia="Times New Roman" w:cs="Times New Roman"/>
                  <w:color w:val="000000"/>
                  <w:sz w:val="20"/>
                  <w:szCs w:val="20"/>
                </w:rPr>
                <w:t>4348.682</w:t>
              </w:r>
            </w:ins>
            <w:del w:id="1555" w:author="Daniel Falster" w:date="2017-07-28T12:55:00Z">
              <w:r w:rsidRPr="008A5466" w:rsidDel="001C5FDD">
                <w:rPr>
                  <w:rFonts w:cs="Times New Roman"/>
                  <w:color w:val="000000"/>
                  <w:sz w:val="20"/>
                  <w:szCs w:val="20"/>
                </w:rPr>
                <w:delText>302.609</w:delText>
              </w:r>
            </w:del>
          </w:p>
        </w:tc>
        <w:tc>
          <w:tcPr>
            <w:tcW w:w="997" w:type="dxa"/>
            <w:tcBorders>
              <w:top w:val="nil"/>
              <w:left w:val="single" w:sz="4" w:space="0" w:color="auto"/>
              <w:bottom w:val="nil"/>
              <w:right w:val="nil"/>
            </w:tcBorders>
            <w:shd w:val="clear" w:color="auto" w:fill="auto"/>
            <w:noWrap/>
            <w:hideMark/>
            <w:tcPrChange w:id="1556" w:author="Daniel Falster" w:date="2017-07-28T12:55:00Z">
              <w:tcPr>
                <w:tcW w:w="972" w:type="dxa"/>
                <w:tcBorders>
                  <w:top w:val="nil"/>
                  <w:left w:val="single" w:sz="4" w:space="0" w:color="auto"/>
                  <w:bottom w:val="nil"/>
                  <w:right w:val="nil"/>
                </w:tcBorders>
                <w:shd w:val="clear" w:color="auto" w:fill="auto"/>
                <w:noWrap/>
                <w:vAlign w:val="bottom"/>
                <w:hideMark/>
              </w:tcPr>
            </w:tcPrChange>
          </w:tcPr>
          <w:p w14:paraId="7BCED161" w14:textId="1FC93579" w:rsidR="008A5466" w:rsidRPr="008A5466" w:rsidRDefault="008A5466" w:rsidP="008A5466">
            <w:pPr>
              <w:spacing w:before="60" w:after="0" w:line="240" w:lineRule="auto"/>
              <w:ind w:right="170"/>
              <w:rPr>
                <w:rFonts w:eastAsia="Times New Roman" w:cs="Times New Roman"/>
                <w:color w:val="000000"/>
                <w:sz w:val="20"/>
                <w:szCs w:val="20"/>
                <w:lang w:eastAsia="en-AU"/>
              </w:rPr>
            </w:pPr>
            <w:ins w:id="1557" w:author="Daniel Falster" w:date="2017-07-28T12:55:00Z">
              <w:r w:rsidRPr="008A5466">
                <w:rPr>
                  <w:rFonts w:eastAsia="Times New Roman" w:cs="Times New Roman"/>
                  <w:color w:val="000000"/>
                  <w:sz w:val="20"/>
                  <w:szCs w:val="20"/>
                </w:rPr>
                <w:t>80</w:t>
              </w:r>
            </w:ins>
            <w:del w:id="1558" w:author="Daniel Falster" w:date="2017-07-28T12:55:00Z">
              <w:r w:rsidRPr="008A5466" w:rsidDel="001C5FDD">
                <w:rPr>
                  <w:rFonts w:cs="Times New Roman"/>
                  <w:color w:val="000000"/>
                  <w:sz w:val="20"/>
                  <w:szCs w:val="20"/>
                </w:rPr>
                <w:delText>87.1</w:delText>
              </w:r>
            </w:del>
          </w:p>
        </w:tc>
        <w:tc>
          <w:tcPr>
            <w:tcW w:w="997" w:type="dxa"/>
            <w:tcBorders>
              <w:top w:val="nil"/>
              <w:left w:val="nil"/>
              <w:bottom w:val="nil"/>
              <w:right w:val="single" w:sz="4" w:space="0" w:color="auto"/>
            </w:tcBorders>
            <w:tcPrChange w:id="1559" w:author="Daniel Falster" w:date="2017-07-28T12:55:00Z">
              <w:tcPr>
                <w:tcW w:w="1050" w:type="dxa"/>
                <w:gridSpan w:val="2"/>
                <w:tcBorders>
                  <w:top w:val="nil"/>
                  <w:left w:val="nil"/>
                  <w:bottom w:val="nil"/>
                  <w:right w:val="single" w:sz="4" w:space="0" w:color="auto"/>
                </w:tcBorders>
                <w:vAlign w:val="bottom"/>
              </w:tcPr>
            </w:tcPrChange>
          </w:tcPr>
          <w:p w14:paraId="48436701" w14:textId="1820EE6F" w:rsidR="008A5466" w:rsidRPr="008A5466" w:rsidRDefault="008A5466" w:rsidP="008A5466">
            <w:pPr>
              <w:spacing w:before="60" w:after="0" w:line="240" w:lineRule="auto"/>
              <w:ind w:right="170"/>
              <w:rPr>
                <w:rFonts w:cs="Times New Roman"/>
                <w:color w:val="000000"/>
                <w:sz w:val="20"/>
                <w:szCs w:val="20"/>
              </w:rPr>
            </w:pPr>
            <w:ins w:id="1560" w:author="Daniel Falster" w:date="2017-07-28T12:55:00Z">
              <w:r w:rsidRPr="008A5466">
                <w:rPr>
                  <w:rFonts w:eastAsia="Times New Roman" w:cs="Times New Roman"/>
                  <w:color w:val="000000"/>
                  <w:sz w:val="20"/>
                  <w:szCs w:val="20"/>
                </w:rPr>
                <w:t>14</w:t>
              </w:r>
            </w:ins>
            <w:del w:id="1561" w:author="Daniel Falster" w:date="2017-07-28T12:55:00Z">
              <w:r w:rsidRPr="008A5466" w:rsidDel="001C5FDD">
                <w:rPr>
                  <w:rFonts w:cs="Times New Roman"/>
                  <w:color w:val="000000"/>
                  <w:sz w:val="20"/>
                  <w:szCs w:val="20"/>
                </w:rPr>
                <w:delText>4.4</w:delText>
              </w:r>
            </w:del>
          </w:p>
        </w:tc>
        <w:tc>
          <w:tcPr>
            <w:tcW w:w="997" w:type="dxa"/>
            <w:tcBorders>
              <w:top w:val="nil"/>
              <w:left w:val="single" w:sz="4" w:space="0" w:color="auto"/>
              <w:bottom w:val="nil"/>
              <w:right w:val="nil"/>
            </w:tcBorders>
            <w:shd w:val="clear" w:color="auto" w:fill="auto"/>
            <w:noWrap/>
            <w:hideMark/>
            <w:tcPrChange w:id="1562" w:author="Daniel Falster" w:date="2017-07-28T12:55:00Z">
              <w:tcPr>
                <w:tcW w:w="972" w:type="dxa"/>
                <w:gridSpan w:val="2"/>
                <w:tcBorders>
                  <w:top w:val="nil"/>
                  <w:left w:val="single" w:sz="4" w:space="0" w:color="auto"/>
                  <w:bottom w:val="nil"/>
                  <w:right w:val="nil"/>
                </w:tcBorders>
                <w:shd w:val="clear" w:color="auto" w:fill="auto"/>
                <w:noWrap/>
                <w:vAlign w:val="bottom"/>
                <w:hideMark/>
              </w:tcPr>
            </w:tcPrChange>
          </w:tcPr>
          <w:p w14:paraId="5CD37970" w14:textId="25948B88" w:rsidR="008A5466" w:rsidRPr="008A5466" w:rsidRDefault="008A5466" w:rsidP="008A5466">
            <w:pPr>
              <w:spacing w:before="60" w:after="0" w:line="240" w:lineRule="auto"/>
              <w:ind w:right="170"/>
              <w:rPr>
                <w:rFonts w:eastAsia="Times New Roman" w:cs="Times New Roman"/>
                <w:color w:val="000000"/>
                <w:sz w:val="20"/>
                <w:szCs w:val="20"/>
                <w:lang w:eastAsia="en-AU"/>
              </w:rPr>
            </w:pPr>
            <w:ins w:id="1563" w:author="Daniel Falster" w:date="2017-07-28T12:55:00Z">
              <w:r w:rsidRPr="008A5466">
                <w:rPr>
                  <w:rFonts w:eastAsia="Times New Roman" w:cs="Times New Roman"/>
                  <w:color w:val="000000"/>
                  <w:sz w:val="20"/>
                  <w:szCs w:val="20"/>
                </w:rPr>
                <w:t>0.3</w:t>
              </w:r>
            </w:ins>
            <w:del w:id="1564" w:author="Daniel Falster" w:date="2017-07-28T12:55:00Z">
              <w:r w:rsidRPr="008A5466" w:rsidDel="001C5FDD">
                <w:rPr>
                  <w:rFonts w:cs="Times New Roman"/>
                  <w:color w:val="000000"/>
                  <w:sz w:val="20"/>
                  <w:szCs w:val="20"/>
                </w:rPr>
                <w:delText>4.0</w:delText>
              </w:r>
            </w:del>
          </w:p>
        </w:tc>
        <w:tc>
          <w:tcPr>
            <w:tcW w:w="997" w:type="dxa"/>
            <w:tcBorders>
              <w:top w:val="nil"/>
              <w:left w:val="nil"/>
              <w:bottom w:val="nil"/>
              <w:right w:val="nil"/>
            </w:tcBorders>
            <w:shd w:val="clear" w:color="auto" w:fill="auto"/>
            <w:noWrap/>
            <w:hideMark/>
            <w:tcPrChange w:id="1565" w:author="Daniel Falster" w:date="2017-07-28T12:55:00Z">
              <w:tcPr>
                <w:tcW w:w="1050" w:type="dxa"/>
                <w:gridSpan w:val="2"/>
                <w:tcBorders>
                  <w:top w:val="nil"/>
                  <w:left w:val="nil"/>
                  <w:bottom w:val="nil"/>
                  <w:right w:val="nil"/>
                </w:tcBorders>
                <w:shd w:val="clear" w:color="auto" w:fill="auto"/>
                <w:noWrap/>
                <w:vAlign w:val="bottom"/>
                <w:hideMark/>
              </w:tcPr>
            </w:tcPrChange>
          </w:tcPr>
          <w:p w14:paraId="37E6A2FE" w14:textId="42A71D0A" w:rsidR="008A5466" w:rsidRPr="008A5466" w:rsidRDefault="008A5466" w:rsidP="008A5466">
            <w:pPr>
              <w:spacing w:before="60" w:after="0" w:line="240" w:lineRule="auto"/>
              <w:ind w:right="170"/>
              <w:rPr>
                <w:rFonts w:eastAsia="Times New Roman" w:cs="Times New Roman"/>
                <w:color w:val="000000"/>
                <w:sz w:val="20"/>
                <w:szCs w:val="20"/>
                <w:lang w:eastAsia="en-AU"/>
              </w:rPr>
            </w:pPr>
            <w:ins w:id="1566" w:author="Daniel Falster" w:date="2017-07-28T12:55:00Z">
              <w:r w:rsidRPr="008A5466">
                <w:rPr>
                  <w:rFonts w:eastAsia="Times New Roman" w:cs="Times New Roman"/>
                  <w:color w:val="000000"/>
                  <w:sz w:val="20"/>
                  <w:szCs w:val="20"/>
                </w:rPr>
                <w:t>5.5</w:t>
              </w:r>
            </w:ins>
            <w:del w:id="1567" w:author="Daniel Falster" w:date="2017-07-28T12:55:00Z">
              <w:r w:rsidRPr="008A5466" w:rsidDel="001C5FDD">
                <w:rPr>
                  <w:rFonts w:cs="Times New Roman"/>
                  <w:color w:val="000000"/>
                  <w:sz w:val="20"/>
                  <w:szCs w:val="20"/>
                </w:rPr>
                <w:delText>2.9</w:delText>
              </w:r>
            </w:del>
          </w:p>
        </w:tc>
        <w:tc>
          <w:tcPr>
            <w:tcW w:w="942" w:type="dxa"/>
            <w:tcBorders>
              <w:top w:val="nil"/>
              <w:left w:val="nil"/>
              <w:bottom w:val="nil"/>
              <w:right w:val="double" w:sz="2" w:space="0" w:color="auto"/>
            </w:tcBorders>
            <w:shd w:val="clear" w:color="auto" w:fill="auto"/>
            <w:noWrap/>
            <w:hideMark/>
            <w:tcPrChange w:id="1568" w:author="Daniel Falster" w:date="2017-07-28T12:55:00Z">
              <w:tcPr>
                <w:tcW w:w="1025" w:type="dxa"/>
                <w:gridSpan w:val="2"/>
                <w:tcBorders>
                  <w:top w:val="nil"/>
                  <w:left w:val="nil"/>
                  <w:bottom w:val="nil"/>
                  <w:right w:val="double" w:sz="2" w:space="0" w:color="auto"/>
                </w:tcBorders>
                <w:shd w:val="clear" w:color="auto" w:fill="auto"/>
                <w:noWrap/>
                <w:vAlign w:val="bottom"/>
                <w:hideMark/>
              </w:tcPr>
            </w:tcPrChange>
          </w:tcPr>
          <w:p w14:paraId="2607B3EE" w14:textId="66EE075D" w:rsidR="008A5466" w:rsidRPr="008A5466" w:rsidRDefault="008A5466" w:rsidP="008A5466">
            <w:pPr>
              <w:spacing w:before="60" w:after="0" w:line="240" w:lineRule="auto"/>
              <w:ind w:right="170"/>
              <w:rPr>
                <w:rFonts w:eastAsia="Times New Roman" w:cs="Times New Roman"/>
                <w:color w:val="000000"/>
                <w:sz w:val="20"/>
                <w:szCs w:val="20"/>
                <w:lang w:eastAsia="en-AU"/>
              </w:rPr>
            </w:pPr>
            <w:ins w:id="1569" w:author="Daniel Falster" w:date="2017-07-28T12:55:00Z">
              <w:r w:rsidRPr="008A5466">
                <w:rPr>
                  <w:rFonts w:eastAsia="Times New Roman" w:cs="Times New Roman"/>
                  <w:color w:val="000000"/>
                  <w:sz w:val="20"/>
                  <w:szCs w:val="20"/>
                </w:rPr>
                <w:t>0.2</w:t>
              </w:r>
            </w:ins>
            <w:del w:id="1570" w:author="Daniel Falster" w:date="2017-07-28T12:55:00Z">
              <w:r w:rsidRPr="008A5466" w:rsidDel="001C5FDD">
                <w:rPr>
                  <w:rFonts w:cs="Times New Roman"/>
                  <w:color w:val="000000"/>
                  <w:sz w:val="20"/>
                  <w:szCs w:val="20"/>
                </w:rPr>
                <w:delText>1.6</w:delText>
              </w:r>
            </w:del>
          </w:p>
        </w:tc>
        <w:tc>
          <w:tcPr>
            <w:tcW w:w="1383" w:type="dxa"/>
            <w:tcBorders>
              <w:top w:val="nil"/>
              <w:left w:val="double" w:sz="2" w:space="0" w:color="auto"/>
              <w:bottom w:val="nil"/>
              <w:right w:val="single" w:sz="4" w:space="0" w:color="auto"/>
            </w:tcBorders>
            <w:shd w:val="clear" w:color="auto" w:fill="auto"/>
            <w:noWrap/>
            <w:hideMark/>
            <w:tcPrChange w:id="1571" w:author="Daniel Falster" w:date="2017-07-28T12:55:00Z">
              <w:tcPr>
                <w:tcW w:w="966" w:type="dxa"/>
                <w:gridSpan w:val="2"/>
                <w:tcBorders>
                  <w:top w:val="nil"/>
                  <w:left w:val="double" w:sz="2" w:space="0" w:color="auto"/>
                  <w:bottom w:val="nil"/>
                  <w:right w:val="single" w:sz="4" w:space="0" w:color="auto"/>
                </w:tcBorders>
                <w:shd w:val="clear" w:color="auto" w:fill="auto"/>
                <w:noWrap/>
                <w:vAlign w:val="bottom"/>
                <w:hideMark/>
              </w:tcPr>
            </w:tcPrChange>
          </w:tcPr>
          <w:p w14:paraId="108E7A25" w14:textId="34DDD79D" w:rsidR="008A5466" w:rsidRPr="008A5466" w:rsidRDefault="008A5466" w:rsidP="008A5466">
            <w:pPr>
              <w:spacing w:before="60" w:after="0" w:line="240" w:lineRule="auto"/>
              <w:rPr>
                <w:rFonts w:eastAsia="Times New Roman" w:cs="Times New Roman"/>
                <w:color w:val="000000"/>
                <w:sz w:val="20"/>
                <w:szCs w:val="20"/>
                <w:lang w:eastAsia="en-AU"/>
              </w:rPr>
            </w:pPr>
            <w:ins w:id="1572" w:author="Daniel Falster" w:date="2017-07-28T12:55:00Z">
              <w:r w:rsidRPr="008A5466">
                <w:rPr>
                  <w:rFonts w:eastAsia="Times New Roman" w:cs="Times New Roman"/>
                  <w:color w:val="000000"/>
                  <w:sz w:val="20"/>
                  <w:szCs w:val="20"/>
                </w:rPr>
                <w:t>205.875</w:t>
              </w:r>
            </w:ins>
            <w:del w:id="1573" w:author="Daniel Falster" w:date="2017-07-28T12:55:00Z">
              <w:r w:rsidRPr="008A5466" w:rsidDel="001C5FDD">
                <w:rPr>
                  <w:rFonts w:cs="Times New Roman"/>
                  <w:color w:val="000000"/>
                  <w:sz w:val="20"/>
                  <w:szCs w:val="20"/>
                </w:rPr>
                <w:delText>7.449</w:delText>
              </w:r>
            </w:del>
          </w:p>
        </w:tc>
      </w:tr>
      <w:tr w:rsidR="008A5466" w:rsidRPr="00AE5ED4" w14:paraId="53A04B54" w14:textId="77777777" w:rsidTr="008A5466">
        <w:tblPrEx>
          <w:tblW w:w="14220" w:type="dxa"/>
          <w:tblLayout w:type="fixed"/>
          <w:tblPrExChange w:id="1574" w:author="Daniel Falster" w:date="2017-07-28T12:55:00Z">
            <w:tblPrEx>
              <w:tblW w:w="12830" w:type="dxa"/>
            </w:tblPrEx>
          </w:tblPrExChange>
        </w:tblPrEx>
        <w:trPr>
          <w:trHeight w:val="20"/>
          <w:trPrChange w:id="1575" w:author="Daniel Falster" w:date="2017-07-28T12:55:00Z">
            <w:trPr>
              <w:gridAfter w:val="0"/>
              <w:trHeight w:val="20"/>
            </w:trPr>
          </w:trPrChange>
        </w:trPr>
        <w:tc>
          <w:tcPr>
            <w:tcW w:w="1951" w:type="dxa"/>
            <w:tcBorders>
              <w:top w:val="nil"/>
              <w:left w:val="nil"/>
              <w:bottom w:val="nil"/>
              <w:right w:val="nil"/>
            </w:tcBorders>
            <w:shd w:val="clear" w:color="auto" w:fill="auto"/>
            <w:noWrap/>
            <w:hideMark/>
            <w:tcPrChange w:id="1576" w:author="Daniel Falster" w:date="2017-07-28T12:55:00Z">
              <w:tcPr>
                <w:tcW w:w="2376" w:type="dxa"/>
                <w:gridSpan w:val="3"/>
                <w:tcBorders>
                  <w:top w:val="nil"/>
                  <w:left w:val="nil"/>
                  <w:bottom w:val="nil"/>
                  <w:right w:val="nil"/>
                </w:tcBorders>
                <w:shd w:val="clear" w:color="auto" w:fill="auto"/>
                <w:noWrap/>
                <w:vAlign w:val="bottom"/>
                <w:hideMark/>
              </w:tcPr>
            </w:tcPrChange>
          </w:tcPr>
          <w:p w14:paraId="58FF5C0F" w14:textId="0FFB78A5" w:rsidR="008A5466" w:rsidRPr="008A5466" w:rsidRDefault="008A5466" w:rsidP="008A5466">
            <w:pPr>
              <w:spacing w:before="60" w:after="0" w:line="240" w:lineRule="auto"/>
              <w:rPr>
                <w:rFonts w:eastAsia="Times New Roman" w:cs="Times New Roman"/>
                <w:i/>
                <w:color w:val="000000"/>
                <w:sz w:val="20"/>
                <w:szCs w:val="20"/>
                <w:lang w:eastAsia="en-AU"/>
              </w:rPr>
            </w:pPr>
            <w:ins w:id="1577" w:author="Daniel Falster" w:date="2017-07-28T12:55:00Z">
              <w:r w:rsidRPr="008A5466">
                <w:rPr>
                  <w:rFonts w:eastAsia="Times New Roman" w:cs="Times New Roman"/>
                  <w:i/>
                  <w:iCs/>
                  <w:color w:val="000000"/>
                  <w:sz w:val="20"/>
                  <w:szCs w:val="20"/>
                </w:rPr>
                <w:t>Hemigenia purpurea</w:t>
              </w:r>
            </w:ins>
            <w:del w:id="1578" w:author="Daniel Falster" w:date="2017-07-28T12:55:00Z">
              <w:r w:rsidRPr="008A5466" w:rsidDel="001C5FDD">
                <w:rPr>
                  <w:rFonts w:cs="Times New Roman"/>
                  <w:i/>
                  <w:iCs/>
                  <w:color w:val="000000"/>
                  <w:sz w:val="20"/>
                  <w:szCs w:val="20"/>
                </w:rPr>
                <w:delText>Boronia ledifolia</w:delText>
              </w:r>
            </w:del>
          </w:p>
        </w:tc>
        <w:tc>
          <w:tcPr>
            <w:tcW w:w="1418" w:type="dxa"/>
            <w:gridSpan w:val="2"/>
            <w:tcBorders>
              <w:top w:val="nil"/>
              <w:left w:val="nil"/>
              <w:bottom w:val="nil"/>
              <w:right w:val="nil"/>
            </w:tcBorders>
            <w:tcPrChange w:id="1579" w:author="Daniel Falster" w:date="2017-07-28T12:55:00Z">
              <w:tcPr>
                <w:tcW w:w="766" w:type="dxa"/>
                <w:tcBorders>
                  <w:top w:val="nil"/>
                  <w:left w:val="nil"/>
                  <w:bottom w:val="nil"/>
                  <w:right w:val="nil"/>
                </w:tcBorders>
              </w:tcPr>
            </w:tcPrChange>
          </w:tcPr>
          <w:p w14:paraId="4AF4BD9D" w14:textId="3D501753" w:rsidR="008A5466" w:rsidRPr="008A5466" w:rsidRDefault="008A5466" w:rsidP="008A5466">
            <w:pPr>
              <w:spacing w:before="60" w:after="0" w:line="240" w:lineRule="auto"/>
              <w:rPr>
                <w:ins w:id="1580" w:author="Daniel Falster" w:date="2017-07-28T12:54:00Z"/>
                <w:rFonts w:cs="Times New Roman"/>
                <w:color w:val="000000"/>
                <w:sz w:val="20"/>
                <w:szCs w:val="20"/>
              </w:rPr>
            </w:pPr>
            <w:ins w:id="1581" w:author="Daniel Falster" w:date="2017-07-28T12:55:00Z">
              <w:r w:rsidRPr="008A5466">
                <w:rPr>
                  <w:rFonts w:eastAsia="Times New Roman" w:cs="Times New Roman"/>
                  <w:color w:val="000000"/>
                  <w:sz w:val="20"/>
                  <w:szCs w:val="20"/>
                </w:rPr>
                <w:t>Lamiaceae</w:t>
              </w:r>
            </w:ins>
          </w:p>
        </w:tc>
        <w:tc>
          <w:tcPr>
            <w:tcW w:w="837" w:type="dxa"/>
            <w:gridSpan w:val="2"/>
            <w:tcBorders>
              <w:top w:val="nil"/>
              <w:left w:val="nil"/>
              <w:bottom w:val="nil"/>
              <w:right w:val="nil"/>
            </w:tcBorders>
            <w:tcPrChange w:id="1582" w:author="Daniel Falster" w:date="2017-07-28T12:55:00Z">
              <w:tcPr>
                <w:tcW w:w="766" w:type="dxa"/>
                <w:gridSpan w:val="3"/>
                <w:tcBorders>
                  <w:top w:val="nil"/>
                  <w:left w:val="nil"/>
                  <w:bottom w:val="nil"/>
                  <w:right w:val="nil"/>
                </w:tcBorders>
              </w:tcPr>
            </w:tcPrChange>
          </w:tcPr>
          <w:p w14:paraId="1D9DDF86" w14:textId="449BACA2" w:rsidR="008A5466" w:rsidRPr="008A5466" w:rsidRDefault="008A5466" w:rsidP="008A5466">
            <w:pPr>
              <w:spacing w:before="60" w:after="0" w:line="240" w:lineRule="auto"/>
              <w:rPr>
                <w:ins w:id="1583" w:author="Daniel Falster" w:date="2017-07-28T12:54:00Z"/>
                <w:rFonts w:cs="Times New Roman"/>
                <w:color w:val="000000"/>
                <w:sz w:val="20"/>
                <w:szCs w:val="20"/>
              </w:rPr>
            </w:pPr>
            <w:ins w:id="1584" w:author="Daniel Falster" w:date="2017-07-28T12:55:00Z">
              <w:r w:rsidRPr="008A5466">
                <w:rPr>
                  <w:rFonts w:eastAsia="Times New Roman" w:cs="Times New Roman"/>
                  <w:color w:val="000000"/>
                  <w:sz w:val="20"/>
                  <w:szCs w:val="20"/>
                </w:rPr>
                <w:t>HEPU</w:t>
              </w:r>
            </w:ins>
          </w:p>
        </w:tc>
        <w:tc>
          <w:tcPr>
            <w:tcW w:w="1114" w:type="dxa"/>
            <w:tcBorders>
              <w:top w:val="nil"/>
              <w:left w:val="nil"/>
              <w:bottom w:val="nil"/>
              <w:right w:val="nil"/>
            </w:tcBorders>
            <w:shd w:val="clear" w:color="auto" w:fill="auto"/>
            <w:noWrap/>
            <w:hideMark/>
            <w:tcPrChange w:id="1585" w:author="Daniel Falster" w:date="2017-07-28T12:55:00Z">
              <w:tcPr>
                <w:tcW w:w="766" w:type="dxa"/>
                <w:gridSpan w:val="2"/>
                <w:tcBorders>
                  <w:top w:val="nil"/>
                  <w:left w:val="nil"/>
                  <w:bottom w:val="nil"/>
                  <w:right w:val="nil"/>
                </w:tcBorders>
                <w:shd w:val="clear" w:color="auto" w:fill="auto"/>
                <w:noWrap/>
                <w:vAlign w:val="bottom"/>
                <w:hideMark/>
              </w:tcPr>
            </w:tcPrChange>
          </w:tcPr>
          <w:p w14:paraId="577B9DDD" w14:textId="1C68CF27" w:rsidR="008A5466" w:rsidRPr="008A5466" w:rsidRDefault="008A5466" w:rsidP="008A5466">
            <w:pPr>
              <w:spacing w:before="60" w:after="0" w:line="240" w:lineRule="auto"/>
              <w:rPr>
                <w:rFonts w:eastAsia="Times New Roman" w:cs="Times New Roman"/>
                <w:color w:val="000000"/>
                <w:sz w:val="20"/>
                <w:szCs w:val="20"/>
                <w:lang w:eastAsia="en-AU"/>
              </w:rPr>
            </w:pPr>
            <w:ins w:id="1586" w:author="Daniel Falster" w:date="2017-07-28T12:55:00Z">
              <w:r w:rsidRPr="008A5466">
                <w:rPr>
                  <w:rFonts w:eastAsia="Times New Roman" w:cs="Times New Roman"/>
                  <w:color w:val="000000"/>
                  <w:sz w:val="20"/>
                  <w:szCs w:val="20"/>
                </w:rPr>
                <w:t>0.222</w:t>
              </w:r>
            </w:ins>
            <w:del w:id="1587" w:author="Daniel Falster" w:date="2017-07-28T12:55:00Z">
              <w:r w:rsidRPr="008A5466" w:rsidDel="001C5FDD">
                <w:rPr>
                  <w:rFonts w:cs="Times New Roman"/>
                  <w:color w:val="000000"/>
                  <w:sz w:val="20"/>
                  <w:szCs w:val="20"/>
                </w:rPr>
                <w:delText>2.158</w:delText>
              </w:r>
            </w:del>
          </w:p>
        </w:tc>
        <w:tc>
          <w:tcPr>
            <w:tcW w:w="1024" w:type="dxa"/>
            <w:tcBorders>
              <w:top w:val="nil"/>
              <w:left w:val="nil"/>
              <w:bottom w:val="nil"/>
              <w:right w:val="double" w:sz="2" w:space="0" w:color="auto"/>
            </w:tcBorders>
            <w:tcPrChange w:id="1588" w:author="Daniel Falster" w:date="2017-07-28T12:55:00Z">
              <w:tcPr>
                <w:tcW w:w="827" w:type="dxa"/>
                <w:gridSpan w:val="2"/>
                <w:tcBorders>
                  <w:top w:val="nil"/>
                  <w:left w:val="nil"/>
                  <w:bottom w:val="nil"/>
                  <w:right w:val="double" w:sz="2" w:space="0" w:color="auto"/>
                </w:tcBorders>
                <w:vAlign w:val="bottom"/>
              </w:tcPr>
            </w:tcPrChange>
          </w:tcPr>
          <w:p w14:paraId="3C640F23" w14:textId="559E03B4" w:rsidR="008A5466" w:rsidRPr="008A5466" w:rsidRDefault="008A5466" w:rsidP="008A5466">
            <w:pPr>
              <w:spacing w:before="60" w:after="0" w:line="240" w:lineRule="auto"/>
              <w:rPr>
                <w:rFonts w:cs="Times New Roman"/>
                <w:color w:val="000000"/>
                <w:sz w:val="20"/>
                <w:szCs w:val="20"/>
              </w:rPr>
            </w:pPr>
            <w:ins w:id="1589" w:author="Daniel Falster" w:date="2017-07-28T12:55:00Z">
              <w:r w:rsidRPr="008A5466">
                <w:rPr>
                  <w:rFonts w:eastAsia="Times New Roman" w:cs="Times New Roman"/>
                  <w:color w:val="000000"/>
                  <w:sz w:val="20"/>
                  <w:szCs w:val="20"/>
                </w:rPr>
                <w:t>0.312</w:t>
              </w:r>
            </w:ins>
            <w:del w:id="1590" w:author="Daniel Falster" w:date="2017-07-28T12:55:00Z">
              <w:r w:rsidRPr="008A5466" w:rsidDel="001C5FDD">
                <w:rPr>
                  <w:rFonts w:cs="Times New Roman"/>
                  <w:color w:val="000000"/>
                  <w:sz w:val="20"/>
                  <w:szCs w:val="20"/>
                </w:rPr>
                <w:delText>0.036</w:delText>
              </w:r>
            </w:del>
          </w:p>
        </w:tc>
        <w:tc>
          <w:tcPr>
            <w:tcW w:w="1563" w:type="dxa"/>
            <w:tcBorders>
              <w:top w:val="nil"/>
              <w:left w:val="double" w:sz="2" w:space="0" w:color="auto"/>
              <w:bottom w:val="nil"/>
              <w:right w:val="single" w:sz="4" w:space="0" w:color="auto"/>
            </w:tcBorders>
            <w:tcPrChange w:id="1591" w:author="Daniel Falster" w:date="2017-07-28T12:55:00Z">
              <w:tcPr>
                <w:tcW w:w="1294" w:type="dxa"/>
                <w:gridSpan w:val="2"/>
                <w:tcBorders>
                  <w:top w:val="nil"/>
                  <w:left w:val="double" w:sz="2" w:space="0" w:color="auto"/>
                  <w:bottom w:val="nil"/>
                  <w:right w:val="single" w:sz="4" w:space="0" w:color="auto"/>
                </w:tcBorders>
                <w:vAlign w:val="bottom"/>
              </w:tcPr>
            </w:tcPrChange>
          </w:tcPr>
          <w:p w14:paraId="65A5821C" w14:textId="7F51F4AC" w:rsidR="008A5466" w:rsidRPr="008A5466" w:rsidRDefault="008A5466" w:rsidP="008A5466">
            <w:pPr>
              <w:spacing w:before="60" w:after="0" w:line="240" w:lineRule="auto"/>
              <w:rPr>
                <w:rFonts w:eastAsia="Times New Roman" w:cs="Times New Roman"/>
                <w:color w:val="000000"/>
                <w:sz w:val="20"/>
                <w:szCs w:val="20"/>
                <w:lang w:eastAsia="en-AU"/>
              </w:rPr>
            </w:pPr>
            <w:ins w:id="1592" w:author="Daniel Falster" w:date="2017-07-28T12:55:00Z">
              <w:r w:rsidRPr="008A5466">
                <w:rPr>
                  <w:rFonts w:eastAsia="Times New Roman" w:cs="Times New Roman"/>
                  <w:color w:val="000000"/>
                  <w:sz w:val="20"/>
                  <w:szCs w:val="20"/>
                </w:rPr>
                <w:t>7.054</w:t>
              </w:r>
            </w:ins>
            <w:del w:id="1593" w:author="Daniel Falster" w:date="2017-07-28T12:55:00Z">
              <w:r w:rsidRPr="008A5466" w:rsidDel="001C5FDD">
                <w:rPr>
                  <w:rFonts w:cs="Times New Roman"/>
                  <w:color w:val="000000"/>
                  <w:sz w:val="20"/>
                  <w:szCs w:val="20"/>
                </w:rPr>
                <w:delText>151.481</w:delText>
              </w:r>
            </w:del>
          </w:p>
        </w:tc>
        <w:tc>
          <w:tcPr>
            <w:tcW w:w="997" w:type="dxa"/>
            <w:tcBorders>
              <w:top w:val="nil"/>
              <w:left w:val="single" w:sz="4" w:space="0" w:color="auto"/>
              <w:bottom w:val="nil"/>
              <w:right w:val="nil"/>
            </w:tcBorders>
            <w:shd w:val="clear" w:color="auto" w:fill="auto"/>
            <w:noWrap/>
            <w:hideMark/>
            <w:tcPrChange w:id="1594" w:author="Daniel Falster" w:date="2017-07-28T12:55:00Z">
              <w:tcPr>
                <w:tcW w:w="972" w:type="dxa"/>
                <w:tcBorders>
                  <w:top w:val="nil"/>
                  <w:left w:val="single" w:sz="4" w:space="0" w:color="auto"/>
                  <w:bottom w:val="nil"/>
                  <w:right w:val="nil"/>
                </w:tcBorders>
                <w:shd w:val="clear" w:color="auto" w:fill="auto"/>
                <w:noWrap/>
                <w:vAlign w:val="bottom"/>
                <w:hideMark/>
              </w:tcPr>
            </w:tcPrChange>
          </w:tcPr>
          <w:p w14:paraId="197D688E" w14:textId="3DC1B7D3" w:rsidR="008A5466" w:rsidRPr="008A5466" w:rsidRDefault="008A5466" w:rsidP="008A5466">
            <w:pPr>
              <w:spacing w:before="60" w:after="0" w:line="240" w:lineRule="auto"/>
              <w:ind w:right="170"/>
              <w:rPr>
                <w:rFonts w:eastAsia="Times New Roman" w:cs="Times New Roman"/>
                <w:color w:val="000000"/>
                <w:sz w:val="20"/>
                <w:szCs w:val="20"/>
                <w:lang w:eastAsia="en-AU"/>
              </w:rPr>
            </w:pPr>
            <w:ins w:id="1595" w:author="Daniel Falster" w:date="2017-07-28T12:55:00Z">
              <w:r w:rsidRPr="008A5466">
                <w:rPr>
                  <w:rFonts w:eastAsia="Times New Roman" w:cs="Times New Roman"/>
                  <w:color w:val="000000"/>
                  <w:sz w:val="20"/>
                  <w:szCs w:val="20"/>
                </w:rPr>
                <w:t>45.5</w:t>
              </w:r>
            </w:ins>
            <w:del w:id="1596" w:author="Daniel Falster" w:date="2017-07-28T12:55:00Z">
              <w:r w:rsidRPr="008A5466" w:rsidDel="001C5FDD">
                <w:rPr>
                  <w:rFonts w:cs="Times New Roman"/>
                  <w:color w:val="000000"/>
                  <w:sz w:val="20"/>
                  <w:szCs w:val="20"/>
                </w:rPr>
                <w:delText>68.8</w:delText>
              </w:r>
            </w:del>
          </w:p>
        </w:tc>
        <w:tc>
          <w:tcPr>
            <w:tcW w:w="997" w:type="dxa"/>
            <w:tcBorders>
              <w:top w:val="nil"/>
              <w:left w:val="nil"/>
              <w:bottom w:val="nil"/>
              <w:right w:val="single" w:sz="4" w:space="0" w:color="auto"/>
            </w:tcBorders>
            <w:tcPrChange w:id="1597" w:author="Daniel Falster" w:date="2017-07-28T12:55:00Z">
              <w:tcPr>
                <w:tcW w:w="1050" w:type="dxa"/>
                <w:gridSpan w:val="2"/>
                <w:tcBorders>
                  <w:top w:val="nil"/>
                  <w:left w:val="nil"/>
                  <w:bottom w:val="nil"/>
                  <w:right w:val="single" w:sz="4" w:space="0" w:color="auto"/>
                </w:tcBorders>
                <w:vAlign w:val="bottom"/>
              </w:tcPr>
            </w:tcPrChange>
          </w:tcPr>
          <w:p w14:paraId="7B20D724" w14:textId="1C093471" w:rsidR="008A5466" w:rsidRPr="008A5466" w:rsidRDefault="008A5466" w:rsidP="008A5466">
            <w:pPr>
              <w:spacing w:before="60" w:after="0" w:line="240" w:lineRule="auto"/>
              <w:ind w:right="170"/>
              <w:rPr>
                <w:rFonts w:cs="Times New Roman"/>
                <w:color w:val="000000"/>
                <w:sz w:val="20"/>
                <w:szCs w:val="20"/>
              </w:rPr>
            </w:pPr>
            <w:ins w:id="1598" w:author="Daniel Falster" w:date="2017-07-28T12:55:00Z">
              <w:r w:rsidRPr="008A5466">
                <w:rPr>
                  <w:rFonts w:eastAsia="Times New Roman" w:cs="Times New Roman"/>
                  <w:color w:val="000000"/>
                  <w:sz w:val="20"/>
                  <w:szCs w:val="20"/>
                </w:rPr>
                <w:t>21.8</w:t>
              </w:r>
            </w:ins>
            <w:del w:id="1599" w:author="Daniel Falster" w:date="2017-07-28T12:55:00Z">
              <w:r w:rsidRPr="008A5466" w:rsidDel="001C5FDD">
                <w:rPr>
                  <w:rFonts w:cs="Times New Roman"/>
                  <w:color w:val="000000"/>
                  <w:sz w:val="20"/>
                  <w:szCs w:val="20"/>
                </w:rPr>
                <w:delText>11.9</w:delText>
              </w:r>
            </w:del>
          </w:p>
        </w:tc>
        <w:tc>
          <w:tcPr>
            <w:tcW w:w="997" w:type="dxa"/>
            <w:tcBorders>
              <w:top w:val="nil"/>
              <w:left w:val="single" w:sz="4" w:space="0" w:color="auto"/>
              <w:bottom w:val="nil"/>
              <w:right w:val="nil"/>
            </w:tcBorders>
            <w:shd w:val="clear" w:color="auto" w:fill="auto"/>
            <w:noWrap/>
            <w:hideMark/>
            <w:tcPrChange w:id="1600" w:author="Daniel Falster" w:date="2017-07-28T12:55:00Z">
              <w:tcPr>
                <w:tcW w:w="972" w:type="dxa"/>
                <w:gridSpan w:val="2"/>
                <w:tcBorders>
                  <w:top w:val="nil"/>
                  <w:left w:val="single" w:sz="4" w:space="0" w:color="auto"/>
                  <w:bottom w:val="nil"/>
                  <w:right w:val="nil"/>
                </w:tcBorders>
                <w:shd w:val="clear" w:color="auto" w:fill="auto"/>
                <w:noWrap/>
                <w:vAlign w:val="bottom"/>
                <w:hideMark/>
              </w:tcPr>
            </w:tcPrChange>
          </w:tcPr>
          <w:p w14:paraId="35EA6BD3" w14:textId="78E4744D" w:rsidR="008A5466" w:rsidRPr="008A5466" w:rsidRDefault="008A5466" w:rsidP="008A5466">
            <w:pPr>
              <w:spacing w:before="60" w:after="0" w:line="240" w:lineRule="auto"/>
              <w:ind w:right="170"/>
              <w:rPr>
                <w:rFonts w:eastAsia="Times New Roman" w:cs="Times New Roman"/>
                <w:color w:val="000000"/>
                <w:sz w:val="20"/>
                <w:szCs w:val="20"/>
                <w:lang w:eastAsia="en-AU"/>
              </w:rPr>
            </w:pPr>
            <w:ins w:id="1601" w:author="Daniel Falster" w:date="2017-07-28T12:55:00Z">
              <w:r w:rsidRPr="008A5466">
                <w:rPr>
                  <w:rFonts w:eastAsia="Times New Roman" w:cs="Times New Roman"/>
                  <w:color w:val="000000"/>
                  <w:sz w:val="20"/>
                  <w:szCs w:val="20"/>
                </w:rPr>
                <w:t>21.7</w:t>
              </w:r>
            </w:ins>
            <w:del w:id="1602" w:author="Daniel Falster" w:date="2017-07-28T12:55:00Z">
              <w:r w:rsidRPr="008A5466" w:rsidDel="001C5FDD">
                <w:rPr>
                  <w:rFonts w:cs="Times New Roman"/>
                  <w:color w:val="000000"/>
                  <w:sz w:val="20"/>
                  <w:szCs w:val="20"/>
                </w:rPr>
                <w:delText>4.2</w:delText>
              </w:r>
            </w:del>
          </w:p>
        </w:tc>
        <w:tc>
          <w:tcPr>
            <w:tcW w:w="997" w:type="dxa"/>
            <w:tcBorders>
              <w:top w:val="nil"/>
              <w:left w:val="nil"/>
              <w:bottom w:val="nil"/>
              <w:right w:val="nil"/>
            </w:tcBorders>
            <w:shd w:val="clear" w:color="auto" w:fill="auto"/>
            <w:noWrap/>
            <w:hideMark/>
            <w:tcPrChange w:id="1603" w:author="Daniel Falster" w:date="2017-07-28T12:55:00Z">
              <w:tcPr>
                <w:tcW w:w="1050" w:type="dxa"/>
                <w:gridSpan w:val="2"/>
                <w:tcBorders>
                  <w:top w:val="nil"/>
                  <w:left w:val="nil"/>
                  <w:bottom w:val="nil"/>
                  <w:right w:val="nil"/>
                </w:tcBorders>
                <w:shd w:val="clear" w:color="auto" w:fill="auto"/>
                <w:noWrap/>
                <w:vAlign w:val="bottom"/>
                <w:hideMark/>
              </w:tcPr>
            </w:tcPrChange>
          </w:tcPr>
          <w:p w14:paraId="7D375F48" w14:textId="38F8609C" w:rsidR="008A5466" w:rsidRPr="008A5466" w:rsidRDefault="008A5466" w:rsidP="008A5466">
            <w:pPr>
              <w:spacing w:before="60" w:after="0" w:line="240" w:lineRule="auto"/>
              <w:ind w:right="170"/>
              <w:rPr>
                <w:rFonts w:eastAsia="Times New Roman" w:cs="Times New Roman"/>
                <w:color w:val="000000"/>
                <w:sz w:val="20"/>
                <w:szCs w:val="20"/>
                <w:lang w:eastAsia="en-AU"/>
              </w:rPr>
            </w:pPr>
            <w:ins w:id="1604" w:author="Daniel Falster" w:date="2017-07-28T12:55:00Z">
              <w:r w:rsidRPr="008A5466">
                <w:rPr>
                  <w:rFonts w:eastAsia="Times New Roman" w:cs="Times New Roman"/>
                  <w:color w:val="000000"/>
                  <w:sz w:val="20"/>
                  <w:szCs w:val="20"/>
                </w:rPr>
                <w:t>6.9</w:t>
              </w:r>
            </w:ins>
            <w:del w:id="1605" w:author="Daniel Falster" w:date="2017-07-28T12:55:00Z">
              <w:r w:rsidRPr="008A5466" w:rsidDel="001C5FDD">
                <w:rPr>
                  <w:rFonts w:cs="Times New Roman"/>
                  <w:color w:val="000000"/>
                  <w:sz w:val="20"/>
                  <w:szCs w:val="20"/>
                </w:rPr>
                <w:delText>12.3</w:delText>
              </w:r>
            </w:del>
          </w:p>
        </w:tc>
        <w:tc>
          <w:tcPr>
            <w:tcW w:w="942" w:type="dxa"/>
            <w:tcBorders>
              <w:top w:val="nil"/>
              <w:left w:val="nil"/>
              <w:bottom w:val="nil"/>
              <w:right w:val="double" w:sz="2" w:space="0" w:color="auto"/>
            </w:tcBorders>
            <w:shd w:val="clear" w:color="auto" w:fill="auto"/>
            <w:noWrap/>
            <w:hideMark/>
            <w:tcPrChange w:id="1606" w:author="Daniel Falster" w:date="2017-07-28T12:55:00Z">
              <w:tcPr>
                <w:tcW w:w="1025" w:type="dxa"/>
                <w:gridSpan w:val="2"/>
                <w:tcBorders>
                  <w:top w:val="nil"/>
                  <w:left w:val="nil"/>
                  <w:bottom w:val="nil"/>
                  <w:right w:val="double" w:sz="2" w:space="0" w:color="auto"/>
                </w:tcBorders>
                <w:shd w:val="clear" w:color="auto" w:fill="auto"/>
                <w:noWrap/>
                <w:vAlign w:val="bottom"/>
                <w:hideMark/>
              </w:tcPr>
            </w:tcPrChange>
          </w:tcPr>
          <w:p w14:paraId="504F40FF" w14:textId="1041F6DA" w:rsidR="008A5466" w:rsidRPr="008A5466" w:rsidRDefault="008A5466" w:rsidP="008A5466">
            <w:pPr>
              <w:spacing w:before="60" w:after="0" w:line="240" w:lineRule="auto"/>
              <w:ind w:right="170"/>
              <w:rPr>
                <w:rFonts w:eastAsia="Times New Roman" w:cs="Times New Roman"/>
                <w:color w:val="000000"/>
                <w:sz w:val="20"/>
                <w:szCs w:val="20"/>
                <w:lang w:eastAsia="en-AU"/>
              </w:rPr>
            </w:pPr>
            <w:ins w:id="1607" w:author="Daniel Falster" w:date="2017-07-28T12:55:00Z">
              <w:r w:rsidRPr="008A5466">
                <w:rPr>
                  <w:rFonts w:eastAsia="Times New Roman" w:cs="Times New Roman"/>
                  <w:color w:val="000000"/>
                  <w:sz w:val="20"/>
                  <w:szCs w:val="20"/>
                </w:rPr>
                <w:t>4.1</w:t>
              </w:r>
            </w:ins>
            <w:del w:id="1608" w:author="Daniel Falster" w:date="2017-07-28T12:55:00Z">
              <w:r w:rsidRPr="008A5466" w:rsidDel="001C5FDD">
                <w:rPr>
                  <w:rFonts w:cs="Times New Roman"/>
                  <w:color w:val="000000"/>
                  <w:sz w:val="20"/>
                  <w:szCs w:val="20"/>
                </w:rPr>
                <w:delText>2.8</w:delText>
              </w:r>
            </w:del>
          </w:p>
        </w:tc>
        <w:tc>
          <w:tcPr>
            <w:tcW w:w="1383" w:type="dxa"/>
            <w:tcBorders>
              <w:top w:val="nil"/>
              <w:left w:val="double" w:sz="2" w:space="0" w:color="auto"/>
              <w:bottom w:val="nil"/>
              <w:right w:val="single" w:sz="4" w:space="0" w:color="auto"/>
            </w:tcBorders>
            <w:shd w:val="clear" w:color="auto" w:fill="auto"/>
            <w:noWrap/>
            <w:hideMark/>
            <w:tcPrChange w:id="1609" w:author="Daniel Falster" w:date="2017-07-28T12:55:00Z">
              <w:tcPr>
                <w:tcW w:w="966" w:type="dxa"/>
                <w:gridSpan w:val="2"/>
                <w:tcBorders>
                  <w:top w:val="nil"/>
                  <w:left w:val="double" w:sz="2" w:space="0" w:color="auto"/>
                  <w:bottom w:val="nil"/>
                  <w:right w:val="single" w:sz="4" w:space="0" w:color="auto"/>
                </w:tcBorders>
                <w:shd w:val="clear" w:color="auto" w:fill="auto"/>
                <w:noWrap/>
                <w:vAlign w:val="bottom"/>
                <w:hideMark/>
              </w:tcPr>
            </w:tcPrChange>
          </w:tcPr>
          <w:p w14:paraId="0B7D4996" w14:textId="3A6D7C95" w:rsidR="008A5466" w:rsidRPr="008A5466" w:rsidRDefault="008A5466" w:rsidP="008A5466">
            <w:pPr>
              <w:spacing w:before="60" w:after="0" w:line="240" w:lineRule="auto"/>
              <w:rPr>
                <w:rFonts w:eastAsia="Times New Roman" w:cs="Times New Roman"/>
                <w:color w:val="000000"/>
                <w:sz w:val="20"/>
                <w:szCs w:val="20"/>
                <w:lang w:eastAsia="en-AU"/>
              </w:rPr>
            </w:pPr>
            <w:ins w:id="1610" w:author="Daniel Falster" w:date="2017-07-28T12:55:00Z">
              <w:r w:rsidRPr="008A5466">
                <w:rPr>
                  <w:rFonts w:eastAsia="Times New Roman" w:cs="Times New Roman"/>
                  <w:color w:val="000000"/>
                  <w:sz w:val="20"/>
                  <w:szCs w:val="20"/>
                </w:rPr>
                <w:t>1.841</w:t>
              </w:r>
            </w:ins>
            <w:del w:id="1611" w:author="Daniel Falster" w:date="2017-07-28T12:55:00Z">
              <w:r w:rsidRPr="008A5466" w:rsidDel="001C5FDD">
                <w:rPr>
                  <w:rFonts w:cs="Times New Roman"/>
                  <w:color w:val="000000"/>
                  <w:sz w:val="20"/>
                  <w:szCs w:val="20"/>
                </w:rPr>
                <w:delText>14.802</w:delText>
              </w:r>
            </w:del>
          </w:p>
        </w:tc>
      </w:tr>
      <w:tr w:rsidR="008A5466" w:rsidRPr="00AE5ED4" w14:paraId="11F8B597" w14:textId="77777777" w:rsidTr="008A5466">
        <w:tblPrEx>
          <w:tblW w:w="14220" w:type="dxa"/>
          <w:tblLayout w:type="fixed"/>
          <w:tblPrExChange w:id="1612" w:author="Daniel Falster" w:date="2017-07-28T12:55:00Z">
            <w:tblPrEx>
              <w:tblW w:w="12830" w:type="dxa"/>
            </w:tblPrEx>
          </w:tblPrExChange>
        </w:tblPrEx>
        <w:trPr>
          <w:trHeight w:val="20"/>
          <w:trPrChange w:id="1613" w:author="Daniel Falster" w:date="2017-07-28T12:55:00Z">
            <w:trPr>
              <w:gridAfter w:val="0"/>
              <w:trHeight w:val="20"/>
            </w:trPr>
          </w:trPrChange>
        </w:trPr>
        <w:tc>
          <w:tcPr>
            <w:tcW w:w="1951" w:type="dxa"/>
            <w:tcBorders>
              <w:top w:val="nil"/>
              <w:left w:val="nil"/>
              <w:bottom w:val="nil"/>
              <w:right w:val="nil"/>
            </w:tcBorders>
            <w:shd w:val="clear" w:color="auto" w:fill="auto"/>
            <w:noWrap/>
            <w:hideMark/>
            <w:tcPrChange w:id="1614" w:author="Daniel Falster" w:date="2017-07-28T12:55:00Z">
              <w:tcPr>
                <w:tcW w:w="2376" w:type="dxa"/>
                <w:gridSpan w:val="3"/>
                <w:tcBorders>
                  <w:top w:val="nil"/>
                  <w:left w:val="nil"/>
                  <w:bottom w:val="nil"/>
                  <w:right w:val="nil"/>
                </w:tcBorders>
                <w:shd w:val="clear" w:color="auto" w:fill="auto"/>
                <w:noWrap/>
                <w:vAlign w:val="bottom"/>
                <w:hideMark/>
              </w:tcPr>
            </w:tcPrChange>
          </w:tcPr>
          <w:p w14:paraId="4776B25A" w14:textId="68D62901" w:rsidR="008A5466" w:rsidRPr="008A5466" w:rsidRDefault="008A5466" w:rsidP="008A5466">
            <w:pPr>
              <w:spacing w:before="60" w:after="0" w:line="240" w:lineRule="auto"/>
              <w:rPr>
                <w:rFonts w:eastAsia="Times New Roman" w:cs="Times New Roman"/>
                <w:i/>
                <w:color w:val="000000"/>
                <w:sz w:val="20"/>
                <w:szCs w:val="20"/>
                <w:lang w:eastAsia="en-AU"/>
              </w:rPr>
            </w:pPr>
            <w:ins w:id="1615" w:author="Daniel Falster" w:date="2017-07-28T12:55:00Z">
              <w:r w:rsidRPr="008A5466">
                <w:rPr>
                  <w:rFonts w:eastAsia="Times New Roman" w:cs="Times New Roman"/>
                  <w:i/>
                  <w:iCs/>
                  <w:color w:val="000000"/>
                  <w:sz w:val="20"/>
                  <w:szCs w:val="20"/>
                </w:rPr>
                <w:t>Leucopogon esquamatus</w:t>
              </w:r>
            </w:ins>
            <w:del w:id="1616" w:author="Daniel Falster" w:date="2017-07-28T12:55:00Z">
              <w:r w:rsidRPr="008A5466" w:rsidDel="001C5FDD">
                <w:rPr>
                  <w:rFonts w:cs="Times New Roman"/>
                  <w:i/>
                  <w:iCs/>
                  <w:color w:val="000000"/>
                  <w:sz w:val="20"/>
                  <w:szCs w:val="20"/>
                </w:rPr>
                <w:delText>Petrophile pulchella</w:delText>
              </w:r>
            </w:del>
          </w:p>
        </w:tc>
        <w:tc>
          <w:tcPr>
            <w:tcW w:w="1418" w:type="dxa"/>
            <w:gridSpan w:val="2"/>
            <w:tcBorders>
              <w:top w:val="nil"/>
              <w:left w:val="nil"/>
              <w:bottom w:val="nil"/>
              <w:right w:val="nil"/>
            </w:tcBorders>
            <w:tcPrChange w:id="1617" w:author="Daniel Falster" w:date="2017-07-28T12:55:00Z">
              <w:tcPr>
                <w:tcW w:w="766" w:type="dxa"/>
                <w:tcBorders>
                  <w:top w:val="nil"/>
                  <w:left w:val="nil"/>
                  <w:bottom w:val="nil"/>
                  <w:right w:val="nil"/>
                </w:tcBorders>
              </w:tcPr>
            </w:tcPrChange>
          </w:tcPr>
          <w:p w14:paraId="6A7086E1" w14:textId="7AEFFA07" w:rsidR="008A5466" w:rsidRPr="008A5466" w:rsidRDefault="008A5466" w:rsidP="008A5466">
            <w:pPr>
              <w:spacing w:before="60" w:after="0" w:line="240" w:lineRule="auto"/>
              <w:rPr>
                <w:ins w:id="1618" w:author="Daniel Falster" w:date="2017-07-28T12:54:00Z"/>
                <w:rFonts w:cs="Times New Roman"/>
                <w:color w:val="000000"/>
                <w:sz w:val="20"/>
                <w:szCs w:val="20"/>
              </w:rPr>
            </w:pPr>
            <w:ins w:id="1619" w:author="Daniel Falster" w:date="2017-07-28T12:55:00Z">
              <w:r w:rsidRPr="008A5466">
                <w:rPr>
                  <w:rFonts w:eastAsia="Times New Roman" w:cs="Times New Roman"/>
                  <w:color w:val="000000"/>
                  <w:sz w:val="20"/>
                  <w:szCs w:val="20"/>
                </w:rPr>
                <w:t>Ericaceae</w:t>
              </w:r>
            </w:ins>
          </w:p>
        </w:tc>
        <w:tc>
          <w:tcPr>
            <w:tcW w:w="837" w:type="dxa"/>
            <w:gridSpan w:val="2"/>
            <w:tcBorders>
              <w:top w:val="nil"/>
              <w:left w:val="nil"/>
              <w:bottom w:val="nil"/>
              <w:right w:val="nil"/>
            </w:tcBorders>
            <w:tcPrChange w:id="1620" w:author="Daniel Falster" w:date="2017-07-28T12:55:00Z">
              <w:tcPr>
                <w:tcW w:w="766" w:type="dxa"/>
                <w:gridSpan w:val="3"/>
                <w:tcBorders>
                  <w:top w:val="nil"/>
                  <w:left w:val="nil"/>
                  <w:bottom w:val="nil"/>
                  <w:right w:val="nil"/>
                </w:tcBorders>
              </w:tcPr>
            </w:tcPrChange>
          </w:tcPr>
          <w:p w14:paraId="048480B9" w14:textId="6357E99C" w:rsidR="008A5466" w:rsidRPr="008A5466" w:rsidRDefault="008A5466" w:rsidP="008A5466">
            <w:pPr>
              <w:spacing w:before="60" w:after="0" w:line="240" w:lineRule="auto"/>
              <w:rPr>
                <w:ins w:id="1621" w:author="Daniel Falster" w:date="2017-07-28T12:54:00Z"/>
                <w:rFonts w:cs="Times New Roman"/>
                <w:color w:val="000000"/>
                <w:sz w:val="20"/>
                <w:szCs w:val="20"/>
              </w:rPr>
            </w:pPr>
            <w:ins w:id="1622" w:author="Daniel Falster" w:date="2017-07-28T12:55:00Z">
              <w:r w:rsidRPr="008A5466">
                <w:rPr>
                  <w:rFonts w:eastAsia="Times New Roman" w:cs="Times New Roman"/>
                  <w:color w:val="000000"/>
                  <w:sz w:val="20"/>
                  <w:szCs w:val="20"/>
                </w:rPr>
                <w:t>LEES</w:t>
              </w:r>
            </w:ins>
          </w:p>
        </w:tc>
        <w:tc>
          <w:tcPr>
            <w:tcW w:w="1114" w:type="dxa"/>
            <w:tcBorders>
              <w:top w:val="nil"/>
              <w:left w:val="nil"/>
              <w:bottom w:val="nil"/>
              <w:right w:val="nil"/>
            </w:tcBorders>
            <w:shd w:val="clear" w:color="auto" w:fill="auto"/>
            <w:noWrap/>
            <w:hideMark/>
            <w:tcPrChange w:id="1623" w:author="Daniel Falster" w:date="2017-07-28T12:55:00Z">
              <w:tcPr>
                <w:tcW w:w="766" w:type="dxa"/>
                <w:gridSpan w:val="2"/>
                <w:tcBorders>
                  <w:top w:val="nil"/>
                  <w:left w:val="nil"/>
                  <w:bottom w:val="nil"/>
                  <w:right w:val="nil"/>
                </w:tcBorders>
                <w:shd w:val="clear" w:color="auto" w:fill="auto"/>
                <w:noWrap/>
                <w:vAlign w:val="bottom"/>
                <w:hideMark/>
              </w:tcPr>
            </w:tcPrChange>
          </w:tcPr>
          <w:p w14:paraId="2FA5028F" w14:textId="16A86DFD" w:rsidR="008A5466" w:rsidRPr="008A5466" w:rsidRDefault="008A5466" w:rsidP="008A5466">
            <w:pPr>
              <w:spacing w:before="60" w:after="0" w:line="240" w:lineRule="auto"/>
              <w:rPr>
                <w:rFonts w:eastAsia="Times New Roman" w:cs="Times New Roman"/>
                <w:color w:val="000000"/>
                <w:sz w:val="20"/>
                <w:szCs w:val="20"/>
                <w:lang w:eastAsia="en-AU"/>
              </w:rPr>
            </w:pPr>
            <w:ins w:id="1624" w:author="Daniel Falster" w:date="2017-07-28T12:55:00Z">
              <w:r w:rsidRPr="008A5466">
                <w:rPr>
                  <w:rFonts w:eastAsia="Times New Roman" w:cs="Times New Roman"/>
                  <w:color w:val="000000"/>
                  <w:sz w:val="20"/>
                  <w:szCs w:val="20"/>
                </w:rPr>
                <w:t>0.405</w:t>
              </w:r>
            </w:ins>
            <w:del w:id="1625" w:author="Daniel Falster" w:date="2017-07-28T12:55:00Z">
              <w:r w:rsidRPr="008A5466" w:rsidDel="001C5FDD">
                <w:rPr>
                  <w:rFonts w:cs="Times New Roman"/>
                  <w:color w:val="000000"/>
                  <w:sz w:val="20"/>
                  <w:szCs w:val="20"/>
                </w:rPr>
                <w:delText>2.531</w:delText>
              </w:r>
            </w:del>
          </w:p>
        </w:tc>
        <w:tc>
          <w:tcPr>
            <w:tcW w:w="1024" w:type="dxa"/>
            <w:tcBorders>
              <w:top w:val="nil"/>
              <w:left w:val="nil"/>
              <w:bottom w:val="nil"/>
              <w:right w:val="double" w:sz="2" w:space="0" w:color="auto"/>
            </w:tcBorders>
            <w:tcPrChange w:id="1626" w:author="Daniel Falster" w:date="2017-07-28T12:55:00Z">
              <w:tcPr>
                <w:tcW w:w="827" w:type="dxa"/>
                <w:gridSpan w:val="2"/>
                <w:tcBorders>
                  <w:top w:val="nil"/>
                  <w:left w:val="nil"/>
                  <w:bottom w:val="nil"/>
                  <w:right w:val="double" w:sz="2" w:space="0" w:color="auto"/>
                </w:tcBorders>
                <w:vAlign w:val="bottom"/>
              </w:tcPr>
            </w:tcPrChange>
          </w:tcPr>
          <w:p w14:paraId="685FF5F3" w14:textId="7629FE22" w:rsidR="008A5466" w:rsidRPr="008A5466" w:rsidRDefault="008A5466" w:rsidP="008A5466">
            <w:pPr>
              <w:spacing w:before="60" w:after="0" w:line="240" w:lineRule="auto"/>
              <w:rPr>
                <w:rFonts w:cs="Times New Roman"/>
                <w:color w:val="000000"/>
                <w:sz w:val="20"/>
                <w:szCs w:val="20"/>
              </w:rPr>
            </w:pPr>
            <w:ins w:id="1627" w:author="Daniel Falster" w:date="2017-07-28T12:55:00Z">
              <w:r w:rsidRPr="008A5466">
                <w:rPr>
                  <w:rFonts w:eastAsia="Times New Roman" w:cs="Times New Roman"/>
                  <w:color w:val="000000"/>
                  <w:sz w:val="20"/>
                  <w:szCs w:val="20"/>
                </w:rPr>
                <w:t>0.312</w:t>
              </w:r>
            </w:ins>
            <w:del w:id="1628" w:author="Daniel Falster" w:date="2017-07-28T12:55:00Z">
              <w:r w:rsidRPr="008A5466" w:rsidDel="001C5FDD">
                <w:rPr>
                  <w:rFonts w:cs="Times New Roman"/>
                  <w:color w:val="000000"/>
                  <w:sz w:val="20"/>
                  <w:szCs w:val="20"/>
                </w:rPr>
                <w:delText>0.341</w:delText>
              </w:r>
            </w:del>
          </w:p>
        </w:tc>
        <w:tc>
          <w:tcPr>
            <w:tcW w:w="1563" w:type="dxa"/>
            <w:tcBorders>
              <w:top w:val="nil"/>
              <w:left w:val="double" w:sz="2" w:space="0" w:color="auto"/>
              <w:bottom w:val="nil"/>
              <w:right w:val="single" w:sz="4" w:space="0" w:color="auto"/>
            </w:tcBorders>
            <w:tcPrChange w:id="1629" w:author="Daniel Falster" w:date="2017-07-28T12:55:00Z">
              <w:tcPr>
                <w:tcW w:w="1294" w:type="dxa"/>
                <w:gridSpan w:val="2"/>
                <w:tcBorders>
                  <w:top w:val="nil"/>
                  <w:left w:val="double" w:sz="2" w:space="0" w:color="auto"/>
                  <w:bottom w:val="nil"/>
                  <w:right w:val="single" w:sz="4" w:space="0" w:color="auto"/>
                </w:tcBorders>
                <w:vAlign w:val="bottom"/>
              </w:tcPr>
            </w:tcPrChange>
          </w:tcPr>
          <w:p w14:paraId="446B487D" w14:textId="685ECF5E" w:rsidR="008A5466" w:rsidRPr="008A5466" w:rsidRDefault="008A5466" w:rsidP="008A5466">
            <w:pPr>
              <w:spacing w:before="60" w:after="0" w:line="240" w:lineRule="auto"/>
              <w:rPr>
                <w:rFonts w:eastAsia="Times New Roman" w:cs="Times New Roman"/>
                <w:color w:val="000000"/>
                <w:sz w:val="20"/>
                <w:szCs w:val="20"/>
                <w:lang w:eastAsia="en-AU"/>
              </w:rPr>
            </w:pPr>
            <w:ins w:id="1630" w:author="Daniel Falster" w:date="2017-07-28T12:55:00Z">
              <w:r w:rsidRPr="008A5466">
                <w:rPr>
                  <w:rFonts w:eastAsia="Times New Roman" w:cs="Times New Roman"/>
                  <w:color w:val="000000"/>
                  <w:sz w:val="20"/>
                  <w:szCs w:val="20"/>
                </w:rPr>
                <w:t>24.695</w:t>
              </w:r>
            </w:ins>
            <w:del w:id="1631" w:author="Daniel Falster" w:date="2017-07-28T12:55:00Z">
              <w:r w:rsidRPr="008A5466" w:rsidDel="001C5FDD">
                <w:rPr>
                  <w:rFonts w:cs="Times New Roman"/>
                  <w:color w:val="000000"/>
                  <w:sz w:val="20"/>
                  <w:szCs w:val="20"/>
                </w:rPr>
                <w:delText>180.254</w:delText>
              </w:r>
            </w:del>
          </w:p>
        </w:tc>
        <w:tc>
          <w:tcPr>
            <w:tcW w:w="997" w:type="dxa"/>
            <w:tcBorders>
              <w:top w:val="nil"/>
              <w:left w:val="single" w:sz="4" w:space="0" w:color="auto"/>
              <w:bottom w:val="nil"/>
              <w:right w:val="nil"/>
            </w:tcBorders>
            <w:shd w:val="clear" w:color="auto" w:fill="auto"/>
            <w:noWrap/>
            <w:hideMark/>
            <w:tcPrChange w:id="1632" w:author="Daniel Falster" w:date="2017-07-28T12:55:00Z">
              <w:tcPr>
                <w:tcW w:w="972" w:type="dxa"/>
                <w:tcBorders>
                  <w:top w:val="nil"/>
                  <w:left w:val="single" w:sz="4" w:space="0" w:color="auto"/>
                  <w:bottom w:val="nil"/>
                  <w:right w:val="nil"/>
                </w:tcBorders>
                <w:shd w:val="clear" w:color="auto" w:fill="auto"/>
                <w:noWrap/>
                <w:vAlign w:val="bottom"/>
                <w:hideMark/>
              </w:tcPr>
            </w:tcPrChange>
          </w:tcPr>
          <w:p w14:paraId="62C8BBC0" w14:textId="588A951F" w:rsidR="008A5466" w:rsidRPr="008A5466" w:rsidRDefault="008A5466" w:rsidP="008A5466">
            <w:pPr>
              <w:spacing w:before="60" w:after="0" w:line="240" w:lineRule="auto"/>
              <w:ind w:right="170"/>
              <w:rPr>
                <w:rFonts w:eastAsia="Times New Roman" w:cs="Times New Roman"/>
                <w:color w:val="000000"/>
                <w:sz w:val="20"/>
                <w:szCs w:val="20"/>
                <w:lang w:eastAsia="en-AU"/>
              </w:rPr>
            </w:pPr>
            <w:ins w:id="1633" w:author="Daniel Falster" w:date="2017-07-28T12:55:00Z">
              <w:r w:rsidRPr="008A5466">
                <w:rPr>
                  <w:rFonts w:eastAsia="Times New Roman" w:cs="Times New Roman"/>
                  <w:color w:val="000000"/>
                  <w:sz w:val="20"/>
                  <w:szCs w:val="20"/>
                </w:rPr>
                <w:t>29.4</w:t>
              </w:r>
            </w:ins>
            <w:del w:id="1634" w:author="Daniel Falster" w:date="2017-07-28T12:55:00Z">
              <w:r w:rsidRPr="008A5466" w:rsidDel="001C5FDD">
                <w:rPr>
                  <w:rFonts w:cs="Times New Roman"/>
                  <w:color w:val="000000"/>
                  <w:sz w:val="20"/>
                  <w:szCs w:val="20"/>
                </w:rPr>
                <w:delText>18.2</w:delText>
              </w:r>
            </w:del>
          </w:p>
        </w:tc>
        <w:tc>
          <w:tcPr>
            <w:tcW w:w="997" w:type="dxa"/>
            <w:tcBorders>
              <w:top w:val="nil"/>
              <w:left w:val="nil"/>
              <w:bottom w:val="nil"/>
              <w:right w:val="single" w:sz="4" w:space="0" w:color="auto"/>
            </w:tcBorders>
            <w:tcPrChange w:id="1635" w:author="Daniel Falster" w:date="2017-07-28T12:55:00Z">
              <w:tcPr>
                <w:tcW w:w="1050" w:type="dxa"/>
                <w:gridSpan w:val="2"/>
                <w:tcBorders>
                  <w:top w:val="nil"/>
                  <w:left w:val="nil"/>
                  <w:bottom w:val="nil"/>
                  <w:right w:val="single" w:sz="4" w:space="0" w:color="auto"/>
                </w:tcBorders>
                <w:vAlign w:val="bottom"/>
              </w:tcPr>
            </w:tcPrChange>
          </w:tcPr>
          <w:p w14:paraId="49D79482" w14:textId="093B3571" w:rsidR="008A5466" w:rsidRPr="008A5466" w:rsidRDefault="008A5466" w:rsidP="008A5466">
            <w:pPr>
              <w:spacing w:before="60" w:after="0" w:line="240" w:lineRule="auto"/>
              <w:ind w:right="170"/>
              <w:rPr>
                <w:rFonts w:cs="Times New Roman"/>
                <w:color w:val="000000"/>
                <w:sz w:val="20"/>
                <w:szCs w:val="20"/>
              </w:rPr>
            </w:pPr>
            <w:ins w:id="1636" w:author="Daniel Falster" w:date="2017-07-28T12:55:00Z">
              <w:r w:rsidRPr="008A5466">
                <w:rPr>
                  <w:rFonts w:eastAsia="Times New Roman" w:cs="Times New Roman"/>
                  <w:color w:val="000000"/>
                  <w:sz w:val="20"/>
                  <w:szCs w:val="20"/>
                </w:rPr>
                <w:t>25.6</w:t>
              </w:r>
            </w:ins>
            <w:del w:id="1637" w:author="Daniel Falster" w:date="2017-07-28T12:55:00Z">
              <w:r w:rsidRPr="008A5466" w:rsidDel="001C5FDD">
                <w:rPr>
                  <w:rFonts w:cs="Times New Roman"/>
                  <w:color w:val="000000"/>
                  <w:sz w:val="20"/>
                  <w:szCs w:val="20"/>
                </w:rPr>
                <w:delText>10.5</w:delText>
              </w:r>
            </w:del>
          </w:p>
        </w:tc>
        <w:tc>
          <w:tcPr>
            <w:tcW w:w="997" w:type="dxa"/>
            <w:tcBorders>
              <w:top w:val="nil"/>
              <w:left w:val="single" w:sz="4" w:space="0" w:color="auto"/>
              <w:bottom w:val="nil"/>
              <w:right w:val="nil"/>
            </w:tcBorders>
            <w:shd w:val="clear" w:color="auto" w:fill="auto"/>
            <w:noWrap/>
            <w:hideMark/>
            <w:tcPrChange w:id="1638" w:author="Daniel Falster" w:date="2017-07-28T12:55:00Z">
              <w:tcPr>
                <w:tcW w:w="972" w:type="dxa"/>
                <w:gridSpan w:val="2"/>
                <w:tcBorders>
                  <w:top w:val="nil"/>
                  <w:left w:val="single" w:sz="4" w:space="0" w:color="auto"/>
                  <w:bottom w:val="nil"/>
                  <w:right w:val="nil"/>
                </w:tcBorders>
                <w:shd w:val="clear" w:color="auto" w:fill="auto"/>
                <w:noWrap/>
                <w:vAlign w:val="bottom"/>
                <w:hideMark/>
              </w:tcPr>
            </w:tcPrChange>
          </w:tcPr>
          <w:p w14:paraId="6E691E4F" w14:textId="5935BEBE" w:rsidR="008A5466" w:rsidRPr="008A5466" w:rsidRDefault="008A5466" w:rsidP="008A5466">
            <w:pPr>
              <w:spacing w:before="60" w:after="0" w:line="240" w:lineRule="auto"/>
              <w:ind w:right="170"/>
              <w:rPr>
                <w:rFonts w:eastAsia="Times New Roman" w:cs="Times New Roman"/>
                <w:color w:val="000000"/>
                <w:sz w:val="20"/>
                <w:szCs w:val="20"/>
                <w:lang w:eastAsia="en-AU"/>
              </w:rPr>
            </w:pPr>
            <w:ins w:id="1639" w:author="Daniel Falster" w:date="2017-07-28T12:55:00Z">
              <w:r w:rsidRPr="008A5466">
                <w:rPr>
                  <w:rFonts w:eastAsia="Times New Roman" w:cs="Times New Roman"/>
                  <w:color w:val="000000"/>
                  <w:sz w:val="20"/>
                  <w:szCs w:val="20"/>
                </w:rPr>
                <w:t>13.1</w:t>
              </w:r>
            </w:ins>
            <w:del w:id="1640" w:author="Daniel Falster" w:date="2017-07-28T12:55:00Z">
              <w:r w:rsidRPr="008A5466" w:rsidDel="001C5FDD">
                <w:rPr>
                  <w:rFonts w:cs="Times New Roman"/>
                  <w:color w:val="000000"/>
                  <w:sz w:val="20"/>
                  <w:szCs w:val="20"/>
                </w:rPr>
                <w:delText>8.5</w:delText>
              </w:r>
            </w:del>
          </w:p>
        </w:tc>
        <w:tc>
          <w:tcPr>
            <w:tcW w:w="997" w:type="dxa"/>
            <w:tcBorders>
              <w:top w:val="nil"/>
              <w:left w:val="nil"/>
              <w:bottom w:val="nil"/>
              <w:right w:val="nil"/>
            </w:tcBorders>
            <w:shd w:val="clear" w:color="auto" w:fill="auto"/>
            <w:noWrap/>
            <w:hideMark/>
            <w:tcPrChange w:id="1641" w:author="Daniel Falster" w:date="2017-07-28T12:55:00Z">
              <w:tcPr>
                <w:tcW w:w="1050" w:type="dxa"/>
                <w:gridSpan w:val="2"/>
                <w:tcBorders>
                  <w:top w:val="nil"/>
                  <w:left w:val="nil"/>
                  <w:bottom w:val="nil"/>
                  <w:right w:val="nil"/>
                </w:tcBorders>
                <w:shd w:val="clear" w:color="auto" w:fill="auto"/>
                <w:noWrap/>
                <w:vAlign w:val="bottom"/>
                <w:hideMark/>
              </w:tcPr>
            </w:tcPrChange>
          </w:tcPr>
          <w:p w14:paraId="51BCA9CB" w14:textId="185BAADD" w:rsidR="008A5466" w:rsidRPr="008A5466" w:rsidRDefault="008A5466" w:rsidP="008A5466">
            <w:pPr>
              <w:spacing w:before="60" w:after="0" w:line="240" w:lineRule="auto"/>
              <w:ind w:right="170"/>
              <w:rPr>
                <w:rFonts w:eastAsia="Times New Roman" w:cs="Times New Roman"/>
                <w:color w:val="000000"/>
                <w:sz w:val="20"/>
                <w:szCs w:val="20"/>
                <w:lang w:eastAsia="en-AU"/>
              </w:rPr>
            </w:pPr>
            <w:ins w:id="1642" w:author="Daniel Falster" w:date="2017-07-28T12:55:00Z">
              <w:r w:rsidRPr="008A5466">
                <w:rPr>
                  <w:rFonts w:eastAsia="Times New Roman" w:cs="Times New Roman"/>
                  <w:color w:val="000000"/>
                  <w:sz w:val="20"/>
                  <w:szCs w:val="20"/>
                </w:rPr>
                <w:t>28.4</w:t>
              </w:r>
            </w:ins>
            <w:del w:id="1643" w:author="Daniel Falster" w:date="2017-07-28T12:55:00Z">
              <w:r w:rsidRPr="008A5466" w:rsidDel="001C5FDD">
                <w:rPr>
                  <w:rFonts w:cs="Times New Roman"/>
                  <w:color w:val="000000"/>
                  <w:sz w:val="20"/>
                  <w:szCs w:val="20"/>
                </w:rPr>
                <w:delText>60.5</w:delText>
              </w:r>
            </w:del>
          </w:p>
        </w:tc>
        <w:tc>
          <w:tcPr>
            <w:tcW w:w="942" w:type="dxa"/>
            <w:tcBorders>
              <w:top w:val="nil"/>
              <w:left w:val="nil"/>
              <w:bottom w:val="nil"/>
              <w:right w:val="double" w:sz="2" w:space="0" w:color="auto"/>
            </w:tcBorders>
            <w:shd w:val="clear" w:color="auto" w:fill="auto"/>
            <w:noWrap/>
            <w:hideMark/>
            <w:tcPrChange w:id="1644" w:author="Daniel Falster" w:date="2017-07-28T12:55:00Z">
              <w:tcPr>
                <w:tcW w:w="1025" w:type="dxa"/>
                <w:gridSpan w:val="2"/>
                <w:tcBorders>
                  <w:top w:val="nil"/>
                  <w:left w:val="nil"/>
                  <w:bottom w:val="nil"/>
                  <w:right w:val="double" w:sz="2" w:space="0" w:color="auto"/>
                </w:tcBorders>
                <w:shd w:val="clear" w:color="auto" w:fill="auto"/>
                <w:noWrap/>
                <w:vAlign w:val="bottom"/>
                <w:hideMark/>
              </w:tcPr>
            </w:tcPrChange>
          </w:tcPr>
          <w:p w14:paraId="4DCABC91" w14:textId="6946FD68" w:rsidR="008A5466" w:rsidRPr="008A5466" w:rsidRDefault="008A5466" w:rsidP="008A5466">
            <w:pPr>
              <w:spacing w:before="60" w:after="0" w:line="240" w:lineRule="auto"/>
              <w:ind w:right="170"/>
              <w:rPr>
                <w:rFonts w:eastAsia="Times New Roman" w:cs="Times New Roman"/>
                <w:color w:val="000000"/>
                <w:sz w:val="20"/>
                <w:szCs w:val="20"/>
                <w:lang w:eastAsia="en-AU"/>
              </w:rPr>
            </w:pPr>
            <w:ins w:id="1645" w:author="Daniel Falster" w:date="2017-07-28T12:55:00Z">
              <w:r w:rsidRPr="008A5466">
                <w:rPr>
                  <w:rFonts w:eastAsia="Times New Roman" w:cs="Times New Roman"/>
                  <w:color w:val="000000"/>
                  <w:sz w:val="20"/>
                  <w:szCs w:val="20"/>
                </w:rPr>
                <w:t>3.5</w:t>
              </w:r>
            </w:ins>
            <w:del w:id="1646" w:author="Daniel Falster" w:date="2017-07-28T12:55:00Z">
              <w:r w:rsidRPr="008A5466" w:rsidDel="001C5FDD">
                <w:rPr>
                  <w:rFonts w:cs="Times New Roman"/>
                  <w:color w:val="000000"/>
                  <w:sz w:val="20"/>
                  <w:szCs w:val="20"/>
                </w:rPr>
                <w:delText>2.2</w:delText>
              </w:r>
            </w:del>
          </w:p>
        </w:tc>
        <w:tc>
          <w:tcPr>
            <w:tcW w:w="1383" w:type="dxa"/>
            <w:tcBorders>
              <w:top w:val="nil"/>
              <w:left w:val="double" w:sz="2" w:space="0" w:color="auto"/>
              <w:bottom w:val="nil"/>
              <w:right w:val="single" w:sz="4" w:space="0" w:color="auto"/>
            </w:tcBorders>
            <w:shd w:val="clear" w:color="auto" w:fill="auto"/>
            <w:noWrap/>
            <w:hideMark/>
            <w:tcPrChange w:id="1647" w:author="Daniel Falster" w:date="2017-07-28T12:55:00Z">
              <w:tcPr>
                <w:tcW w:w="966" w:type="dxa"/>
                <w:gridSpan w:val="2"/>
                <w:tcBorders>
                  <w:top w:val="nil"/>
                  <w:left w:val="double" w:sz="2" w:space="0" w:color="auto"/>
                  <w:bottom w:val="nil"/>
                  <w:right w:val="single" w:sz="4" w:space="0" w:color="auto"/>
                </w:tcBorders>
                <w:shd w:val="clear" w:color="auto" w:fill="auto"/>
                <w:noWrap/>
                <w:vAlign w:val="bottom"/>
                <w:hideMark/>
              </w:tcPr>
            </w:tcPrChange>
          </w:tcPr>
          <w:p w14:paraId="75B0EF1F" w14:textId="067AA3C2" w:rsidR="008A5466" w:rsidRPr="008A5466" w:rsidRDefault="008A5466" w:rsidP="008A5466">
            <w:pPr>
              <w:spacing w:before="60" w:after="0" w:line="240" w:lineRule="auto"/>
              <w:rPr>
                <w:rFonts w:eastAsia="Times New Roman" w:cs="Times New Roman"/>
                <w:color w:val="000000"/>
                <w:sz w:val="20"/>
                <w:szCs w:val="20"/>
                <w:lang w:eastAsia="en-AU"/>
              </w:rPr>
            </w:pPr>
            <w:ins w:id="1648" w:author="Daniel Falster" w:date="2017-07-28T12:55:00Z">
              <w:r w:rsidRPr="008A5466">
                <w:rPr>
                  <w:rFonts w:eastAsia="Times New Roman" w:cs="Times New Roman"/>
                  <w:color w:val="000000"/>
                  <w:sz w:val="20"/>
                  <w:szCs w:val="20"/>
                </w:rPr>
                <w:t>5.164</w:t>
              </w:r>
            </w:ins>
            <w:del w:id="1649" w:author="Daniel Falster" w:date="2017-07-28T12:55:00Z">
              <w:r w:rsidRPr="008A5466" w:rsidDel="001C5FDD">
                <w:rPr>
                  <w:rFonts w:cs="Times New Roman"/>
                  <w:color w:val="000000"/>
                  <w:sz w:val="20"/>
                  <w:szCs w:val="20"/>
                </w:rPr>
                <w:delText>119.907</w:delText>
              </w:r>
            </w:del>
          </w:p>
        </w:tc>
      </w:tr>
      <w:tr w:rsidR="008A5466" w:rsidRPr="00AE5ED4" w14:paraId="3620A637" w14:textId="77777777" w:rsidTr="008A5466">
        <w:tblPrEx>
          <w:tblW w:w="14220" w:type="dxa"/>
          <w:tblLayout w:type="fixed"/>
          <w:tblPrExChange w:id="1650" w:author="Daniel Falster" w:date="2017-07-28T12:55:00Z">
            <w:tblPrEx>
              <w:tblW w:w="12830" w:type="dxa"/>
            </w:tblPrEx>
          </w:tblPrExChange>
        </w:tblPrEx>
        <w:trPr>
          <w:trHeight w:val="20"/>
          <w:trPrChange w:id="1651" w:author="Daniel Falster" w:date="2017-07-28T12:55:00Z">
            <w:trPr>
              <w:gridAfter w:val="0"/>
              <w:trHeight w:val="20"/>
            </w:trPr>
          </w:trPrChange>
        </w:trPr>
        <w:tc>
          <w:tcPr>
            <w:tcW w:w="1951" w:type="dxa"/>
            <w:tcBorders>
              <w:top w:val="nil"/>
              <w:left w:val="nil"/>
              <w:bottom w:val="nil"/>
              <w:right w:val="nil"/>
            </w:tcBorders>
            <w:shd w:val="clear" w:color="auto" w:fill="auto"/>
            <w:noWrap/>
            <w:hideMark/>
            <w:tcPrChange w:id="1652" w:author="Daniel Falster" w:date="2017-07-28T12:55:00Z">
              <w:tcPr>
                <w:tcW w:w="2376" w:type="dxa"/>
                <w:gridSpan w:val="3"/>
                <w:tcBorders>
                  <w:top w:val="nil"/>
                  <w:left w:val="nil"/>
                  <w:bottom w:val="nil"/>
                  <w:right w:val="nil"/>
                </w:tcBorders>
                <w:shd w:val="clear" w:color="auto" w:fill="auto"/>
                <w:noWrap/>
                <w:vAlign w:val="bottom"/>
                <w:hideMark/>
              </w:tcPr>
            </w:tcPrChange>
          </w:tcPr>
          <w:p w14:paraId="0D5B2D50" w14:textId="6AAFE923" w:rsidR="008A5466" w:rsidRPr="008A5466" w:rsidRDefault="008A5466" w:rsidP="008A5466">
            <w:pPr>
              <w:spacing w:before="60" w:after="0" w:line="240" w:lineRule="auto"/>
              <w:rPr>
                <w:rFonts w:eastAsia="Times New Roman" w:cs="Times New Roman"/>
                <w:i/>
                <w:color w:val="000000"/>
                <w:sz w:val="20"/>
                <w:szCs w:val="20"/>
                <w:lang w:eastAsia="en-AU"/>
              </w:rPr>
            </w:pPr>
            <w:ins w:id="1653" w:author="Daniel Falster" w:date="2017-07-28T12:55:00Z">
              <w:r w:rsidRPr="008A5466">
                <w:rPr>
                  <w:rFonts w:eastAsia="Times New Roman" w:cs="Times New Roman"/>
                  <w:i/>
                  <w:iCs/>
                  <w:color w:val="000000"/>
                  <w:sz w:val="20"/>
                  <w:szCs w:val="20"/>
                </w:rPr>
                <w:t>Persoonia lanceolata</w:t>
              </w:r>
            </w:ins>
            <w:del w:id="1654" w:author="Daniel Falster" w:date="2017-07-28T12:55:00Z">
              <w:r w:rsidRPr="008A5466" w:rsidDel="001C5FDD">
                <w:rPr>
                  <w:rFonts w:cs="Times New Roman"/>
                  <w:i/>
                  <w:iCs/>
                  <w:color w:val="000000"/>
                  <w:sz w:val="20"/>
                  <w:szCs w:val="20"/>
                </w:rPr>
                <w:delText>Persoonia lanceolata</w:delText>
              </w:r>
            </w:del>
          </w:p>
        </w:tc>
        <w:tc>
          <w:tcPr>
            <w:tcW w:w="1418" w:type="dxa"/>
            <w:gridSpan w:val="2"/>
            <w:tcBorders>
              <w:top w:val="nil"/>
              <w:left w:val="nil"/>
              <w:bottom w:val="nil"/>
              <w:right w:val="nil"/>
            </w:tcBorders>
            <w:tcPrChange w:id="1655" w:author="Daniel Falster" w:date="2017-07-28T12:55:00Z">
              <w:tcPr>
                <w:tcW w:w="766" w:type="dxa"/>
                <w:tcBorders>
                  <w:top w:val="nil"/>
                  <w:left w:val="nil"/>
                  <w:bottom w:val="nil"/>
                  <w:right w:val="nil"/>
                </w:tcBorders>
              </w:tcPr>
            </w:tcPrChange>
          </w:tcPr>
          <w:p w14:paraId="09BA3ECE" w14:textId="798FD813" w:rsidR="008A5466" w:rsidRPr="008A5466" w:rsidRDefault="008A5466" w:rsidP="008A5466">
            <w:pPr>
              <w:spacing w:before="60" w:after="0" w:line="240" w:lineRule="auto"/>
              <w:rPr>
                <w:ins w:id="1656" w:author="Daniel Falster" w:date="2017-07-28T12:54:00Z"/>
                <w:rFonts w:cs="Times New Roman"/>
                <w:color w:val="000000"/>
                <w:sz w:val="20"/>
                <w:szCs w:val="20"/>
              </w:rPr>
            </w:pPr>
            <w:ins w:id="1657" w:author="Daniel Falster" w:date="2017-07-28T12:55:00Z">
              <w:r w:rsidRPr="008A5466">
                <w:rPr>
                  <w:rFonts w:eastAsia="Times New Roman" w:cs="Times New Roman"/>
                  <w:color w:val="000000"/>
                  <w:sz w:val="20"/>
                  <w:szCs w:val="20"/>
                </w:rPr>
                <w:t>Proteaceae</w:t>
              </w:r>
            </w:ins>
          </w:p>
        </w:tc>
        <w:tc>
          <w:tcPr>
            <w:tcW w:w="837" w:type="dxa"/>
            <w:gridSpan w:val="2"/>
            <w:tcBorders>
              <w:top w:val="nil"/>
              <w:left w:val="nil"/>
              <w:bottom w:val="nil"/>
              <w:right w:val="nil"/>
            </w:tcBorders>
            <w:tcPrChange w:id="1658" w:author="Daniel Falster" w:date="2017-07-28T12:55:00Z">
              <w:tcPr>
                <w:tcW w:w="766" w:type="dxa"/>
                <w:gridSpan w:val="3"/>
                <w:tcBorders>
                  <w:top w:val="nil"/>
                  <w:left w:val="nil"/>
                  <w:bottom w:val="nil"/>
                  <w:right w:val="nil"/>
                </w:tcBorders>
              </w:tcPr>
            </w:tcPrChange>
          </w:tcPr>
          <w:p w14:paraId="57278A17" w14:textId="1E61547B" w:rsidR="008A5466" w:rsidRPr="008A5466" w:rsidRDefault="008A5466" w:rsidP="008A5466">
            <w:pPr>
              <w:spacing w:before="60" w:after="0" w:line="240" w:lineRule="auto"/>
              <w:rPr>
                <w:ins w:id="1659" w:author="Daniel Falster" w:date="2017-07-28T12:54:00Z"/>
                <w:rFonts w:cs="Times New Roman"/>
                <w:color w:val="000000"/>
                <w:sz w:val="20"/>
                <w:szCs w:val="20"/>
              </w:rPr>
            </w:pPr>
            <w:ins w:id="1660" w:author="Daniel Falster" w:date="2017-07-28T12:55:00Z">
              <w:r w:rsidRPr="008A5466">
                <w:rPr>
                  <w:rFonts w:eastAsia="Times New Roman" w:cs="Times New Roman"/>
                  <w:color w:val="000000"/>
                  <w:sz w:val="20"/>
                  <w:szCs w:val="20"/>
                </w:rPr>
                <w:t>PELA</w:t>
              </w:r>
            </w:ins>
          </w:p>
        </w:tc>
        <w:tc>
          <w:tcPr>
            <w:tcW w:w="1114" w:type="dxa"/>
            <w:tcBorders>
              <w:top w:val="nil"/>
              <w:left w:val="nil"/>
              <w:bottom w:val="nil"/>
              <w:right w:val="nil"/>
            </w:tcBorders>
            <w:shd w:val="clear" w:color="auto" w:fill="auto"/>
            <w:noWrap/>
            <w:hideMark/>
            <w:tcPrChange w:id="1661" w:author="Daniel Falster" w:date="2017-07-28T12:55:00Z">
              <w:tcPr>
                <w:tcW w:w="766" w:type="dxa"/>
                <w:gridSpan w:val="2"/>
                <w:tcBorders>
                  <w:top w:val="nil"/>
                  <w:left w:val="nil"/>
                  <w:bottom w:val="nil"/>
                  <w:right w:val="nil"/>
                </w:tcBorders>
                <w:shd w:val="clear" w:color="auto" w:fill="auto"/>
                <w:noWrap/>
                <w:vAlign w:val="bottom"/>
                <w:hideMark/>
              </w:tcPr>
            </w:tcPrChange>
          </w:tcPr>
          <w:p w14:paraId="7DE6062A" w14:textId="75A3C726" w:rsidR="008A5466" w:rsidRPr="008A5466" w:rsidRDefault="008A5466" w:rsidP="008A5466">
            <w:pPr>
              <w:spacing w:before="60" w:after="0" w:line="240" w:lineRule="auto"/>
              <w:rPr>
                <w:rFonts w:eastAsia="Times New Roman" w:cs="Times New Roman"/>
                <w:color w:val="000000"/>
                <w:sz w:val="20"/>
                <w:szCs w:val="20"/>
                <w:lang w:eastAsia="en-AU"/>
              </w:rPr>
            </w:pPr>
            <w:ins w:id="1662" w:author="Daniel Falster" w:date="2017-07-28T12:55:00Z">
              <w:r w:rsidRPr="008A5466">
                <w:rPr>
                  <w:rFonts w:eastAsia="Times New Roman" w:cs="Times New Roman"/>
                  <w:color w:val="000000"/>
                  <w:sz w:val="20"/>
                  <w:szCs w:val="20"/>
                </w:rPr>
                <w:t>3.368</w:t>
              </w:r>
            </w:ins>
            <w:del w:id="1663" w:author="Daniel Falster" w:date="2017-07-28T12:55:00Z">
              <w:r w:rsidRPr="008A5466" w:rsidDel="001C5FDD">
                <w:rPr>
                  <w:rFonts w:cs="Times New Roman"/>
                  <w:color w:val="000000"/>
                  <w:sz w:val="20"/>
                  <w:szCs w:val="20"/>
                </w:rPr>
                <w:delText>3.368</w:delText>
              </w:r>
            </w:del>
          </w:p>
        </w:tc>
        <w:tc>
          <w:tcPr>
            <w:tcW w:w="1024" w:type="dxa"/>
            <w:tcBorders>
              <w:top w:val="nil"/>
              <w:left w:val="nil"/>
              <w:bottom w:val="nil"/>
              <w:right w:val="double" w:sz="2" w:space="0" w:color="auto"/>
            </w:tcBorders>
            <w:tcPrChange w:id="1664" w:author="Daniel Falster" w:date="2017-07-28T12:55:00Z">
              <w:tcPr>
                <w:tcW w:w="827" w:type="dxa"/>
                <w:gridSpan w:val="2"/>
                <w:tcBorders>
                  <w:top w:val="nil"/>
                  <w:left w:val="nil"/>
                  <w:bottom w:val="nil"/>
                  <w:right w:val="double" w:sz="2" w:space="0" w:color="auto"/>
                </w:tcBorders>
                <w:vAlign w:val="bottom"/>
              </w:tcPr>
            </w:tcPrChange>
          </w:tcPr>
          <w:p w14:paraId="7C876A9F" w14:textId="788F3E6B" w:rsidR="008A5466" w:rsidRPr="008A5466" w:rsidRDefault="008A5466" w:rsidP="008A5466">
            <w:pPr>
              <w:spacing w:before="60" w:after="0" w:line="240" w:lineRule="auto"/>
              <w:rPr>
                <w:rFonts w:cs="Times New Roman"/>
                <w:color w:val="000000"/>
                <w:sz w:val="20"/>
                <w:szCs w:val="20"/>
              </w:rPr>
            </w:pPr>
            <w:ins w:id="1665" w:author="Daniel Falster" w:date="2017-07-28T12:55:00Z">
              <w:r w:rsidRPr="008A5466">
                <w:rPr>
                  <w:rFonts w:eastAsia="Times New Roman" w:cs="Times New Roman"/>
                  <w:color w:val="000000"/>
                  <w:sz w:val="20"/>
                  <w:szCs w:val="20"/>
                </w:rPr>
                <w:t>0.062</w:t>
              </w:r>
            </w:ins>
            <w:del w:id="1666" w:author="Daniel Falster" w:date="2017-07-28T12:55:00Z">
              <w:r w:rsidRPr="008A5466" w:rsidDel="001C5FDD">
                <w:rPr>
                  <w:rFonts w:cs="Times New Roman"/>
                  <w:color w:val="000000"/>
                  <w:sz w:val="20"/>
                  <w:szCs w:val="20"/>
                </w:rPr>
                <w:delText>0.062</w:delText>
              </w:r>
            </w:del>
          </w:p>
        </w:tc>
        <w:tc>
          <w:tcPr>
            <w:tcW w:w="1563" w:type="dxa"/>
            <w:tcBorders>
              <w:top w:val="nil"/>
              <w:left w:val="double" w:sz="2" w:space="0" w:color="auto"/>
              <w:bottom w:val="nil"/>
              <w:right w:val="single" w:sz="4" w:space="0" w:color="auto"/>
            </w:tcBorders>
            <w:tcPrChange w:id="1667" w:author="Daniel Falster" w:date="2017-07-28T12:55:00Z">
              <w:tcPr>
                <w:tcW w:w="1294" w:type="dxa"/>
                <w:gridSpan w:val="2"/>
                <w:tcBorders>
                  <w:top w:val="nil"/>
                  <w:left w:val="double" w:sz="2" w:space="0" w:color="auto"/>
                  <w:bottom w:val="nil"/>
                  <w:right w:val="single" w:sz="4" w:space="0" w:color="auto"/>
                </w:tcBorders>
                <w:vAlign w:val="bottom"/>
              </w:tcPr>
            </w:tcPrChange>
          </w:tcPr>
          <w:p w14:paraId="72124F38" w14:textId="6D2D14B9" w:rsidR="008A5466" w:rsidRPr="008A5466" w:rsidRDefault="008A5466" w:rsidP="008A5466">
            <w:pPr>
              <w:spacing w:before="60" w:after="0" w:line="240" w:lineRule="auto"/>
              <w:rPr>
                <w:rFonts w:eastAsia="Times New Roman" w:cs="Times New Roman"/>
                <w:color w:val="000000"/>
                <w:sz w:val="20"/>
                <w:szCs w:val="20"/>
                <w:lang w:eastAsia="en-AU"/>
              </w:rPr>
            </w:pPr>
            <w:ins w:id="1668" w:author="Daniel Falster" w:date="2017-07-28T12:55:00Z">
              <w:r w:rsidRPr="008A5466">
                <w:rPr>
                  <w:rFonts w:eastAsia="Times New Roman" w:cs="Times New Roman"/>
                  <w:color w:val="000000"/>
                  <w:sz w:val="20"/>
                  <w:szCs w:val="20"/>
                </w:rPr>
                <w:t>1140.445</w:t>
              </w:r>
            </w:ins>
            <w:del w:id="1669" w:author="Daniel Falster" w:date="2017-07-28T12:55:00Z">
              <w:r w:rsidRPr="008A5466" w:rsidDel="001C5FDD">
                <w:rPr>
                  <w:rFonts w:cs="Times New Roman"/>
                  <w:color w:val="000000"/>
                  <w:sz w:val="20"/>
                  <w:szCs w:val="20"/>
                </w:rPr>
                <w:delText>1140.445</w:delText>
              </w:r>
            </w:del>
          </w:p>
        </w:tc>
        <w:tc>
          <w:tcPr>
            <w:tcW w:w="997" w:type="dxa"/>
            <w:tcBorders>
              <w:top w:val="nil"/>
              <w:left w:val="single" w:sz="4" w:space="0" w:color="auto"/>
              <w:bottom w:val="nil"/>
              <w:right w:val="nil"/>
            </w:tcBorders>
            <w:shd w:val="clear" w:color="auto" w:fill="auto"/>
            <w:noWrap/>
            <w:hideMark/>
            <w:tcPrChange w:id="1670" w:author="Daniel Falster" w:date="2017-07-28T12:55:00Z">
              <w:tcPr>
                <w:tcW w:w="972" w:type="dxa"/>
                <w:tcBorders>
                  <w:top w:val="nil"/>
                  <w:left w:val="single" w:sz="4" w:space="0" w:color="auto"/>
                  <w:bottom w:val="nil"/>
                  <w:right w:val="nil"/>
                </w:tcBorders>
                <w:shd w:val="clear" w:color="auto" w:fill="auto"/>
                <w:noWrap/>
                <w:vAlign w:val="bottom"/>
                <w:hideMark/>
              </w:tcPr>
            </w:tcPrChange>
          </w:tcPr>
          <w:p w14:paraId="4376021E" w14:textId="6C05CAD3" w:rsidR="008A5466" w:rsidRPr="008A5466" w:rsidRDefault="008A5466" w:rsidP="008A5466">
            <w:pPr>
              <w:spacing w:before="60" w:after="0" w:line="240" w:lineRule="auto"/>
              <w:ind w:right="170"/>
              <w:rPr>
                <w:rFonts w:eastAsia="Times New Roman" w:cs="Times New Roman"/>
                <w:color w:val="000000"/>
                <w:sz w:val="20"/>
                <w:szCs w:val="20"/>
                <w:lang w:eastAsia="en-AU"/>
              </w:rPr>
            </w:pPr>
            <w:ins w:id="1671" w:author="Daniel Falster" w:date="2017-07-28T12:55:00Z">
              <w:r w:rsidRPr="008A5466">
                <w:rPr>
                  <w:rFonts w:eastAsia="Times New Roman" w:cs="Times New Roman"/>
                  <w:color w:val="000000"/>
                  <w:sz w:val="20"/>
                  <w:szCs w:val="20"/>
                </w:rPr>
                <w:t>50.6</w:t>
              </w:r>
            </w:ins>
            <w:del w:id="1672" w:author="Daniel Falster" w:date="2017-07-28T12:55:00Z">
              <w:r w:rsidRPr="008A5466" w:rsidDel="001C5FDD">
                <w:rPr>
                  <w:rFonts w:cs="Times New Roman"/>
                  <w:color w:val="000000"/>
                  <w:sz w:val="20"/>
                  <w:szCs w:val="20"/>
                </w:rPr>
                <w:delText>50.6</w:delText>
              </w:r>
            </w:del>
          </w:p>
        </w:tc>
        <w:tc>
          <w:tcPr>
            <w:tcW w:w="997" w:type="dxa"/>
            <w:tcBorders>
              <w:top w:val="nil"/>
              <w:left w:val="nil"/>
              <w:bottom w:val="nil"/>
              <w:right w:val="single" w:sz="4" w:space="0" w:color="auto"/>
            </w:tcBorders>
            <w:tcPrChange w:id="1673" w:author="Daniel Falster" w:date="2017-07-28T12:55:00Z">
              <w:tcPr>
                <w:tcW w:w="1050" w:type="dxa"/>
                <w:gridSpan w:val="2"/>
                <w:tcBorders>
                  <w:top w:val="nil"/>
                  <w:left w:val="nil"/>
                  <w:bottom w:val="nil"/>
                  <w:right w:val="single" w:sz="4" w:space="0" w:color="auto"/>
                </w:tcBorders>
                <w:vAlign w:val="bottom"/>
              </w:tcPr>
            </w:tcPrChange>
          </w:tcPr>
          <w:p w14:paraId="213C0C98" w14:textId="633D4911" w:rsidR="008A5466" w:rsidRPr="008A5466" w:rsidRDefault="008A5466" w:rsidP="008A5466">
            <w:pPr>
              <w:spacing w:before="60" w:after="0" w:line="240" w:lineRule="auto"/>
              <w:ind w:right="170"/>
              <w:rPr>
                <w:rFonts w:cs="Times New Roman"/>
                <w:color w:val="000000"/>
                <w:sz w:val="20"/>
                <w:szCs w:val="20"/>
              </w:rPr>
            </w:pPr>
            <w:ins w:id="1674" w:author="Daniel Falster" w:date="2017-07-28T12:55:00Z">
              <w:r w:rsidRPr="008A5466">
                <w:rPr>
                  <w:rFonts w:eastAsia="Times New Roman" w:cs="Times New Roman"/>
                  <w:color w:val="000000"/>
                  <w:sz w:val="20"/>
                  <w:szCs w:val="20"/>
                </w:rPr>
                <w:t>12.2</w:t>
              </w:r>
            </w:ins>
            <w:del w:id="1675" w:author="Daniel Falster" w:date="2017-07-28T12:55:00Z">
              <w:r w:rsidRPr="008A5466" w:rsidDel="001C5FDD">
                <w:rPr>
                  <w:rFonts w:cs="Times New Roman"/>
                  <w:color w:val="000000"/>
                  <w:sz w:val="20"/>
                  <w:szCs w:val="20"/>
                </w:rPr>
                <w:delText>12.2</w:delText>
              </w:r>
            </w:del>
          </w:p>
        </w:tc>
        <w:tc>
          <w:tcPr>
            <w:tcW w:w="997" w:type="dxa"/>
            <w:tcBorders>
              <w:top w:val="nil"/>
              <w:left w:val="single" w:sz="4" w:space="0" w:color="auto"/>
              <w:bottom w:val="nil"/>
              <w:right w:val="nil"/>
            </w:tcBorders>
            <w:shd w:val="clear" w:color="auto" w:fill="auto"/>
            <w:noWrap/>
            <w:hideMark/>
            <w:tcPrChange w:id="1676" w:author="Daniel Falster" w:date="2017-07-28T12:55:00Z">
              <w:tcPr>
                <w:tcW w:w="972" w:type="dxa"/>
                <w:gridSpan w:val="2"/>
                <w:tcBorders>
                  <w:top w:val="nil"/>
                  <w:left w:val="single" w:sz="4" w:space="0" w:color="auto"/>
                  <w:bottom w:val="nil"/>
                  <w:right w:val="nil"/>
                </w:tcBorders>
                <w:shd w:val="clear" w:color="auto" w:fill="auto"/>
                <w:noWrap/>
                <w:vAlign w:val="bottom"/>
                <w:hideMark/>
              </w:tcPr>
            </w:tcPrChange>
          </w:tcPr>
          <w:p w14:paraId="17BBF8F1" w14:textId="5CE3468F" w:rsidR="008A5466" w:rsidRPr="008A5466" w:rsidRDefault="008A5466" w:rsidP="008A5466">
            <w:pPr>
              <w:spacing w:before="60" w:after="0" w:line="240" w:lineRule="auto"/>
              <w:ind w:right="170"/>
              <w:rPr>
                <w:rFonts w:eastAsia="Times New Roman" w:cs="Times New Roman"/>
                <w:color w:val="000000"/>
                <w:sz w:val="20"/>
                <w:szCs w:val="20"/>
                <w:lang w:eastAsia="en-AU"/>
              </w:rPr>
            </w:pPr>
            <w:ins w:id="1677" w:author="Daniel Falster" w:date="2017-07-28T12:55:00Z">
              <w:r w:rsidRPr="008A5466">
                <w:rPr>
                  <w:rFonts w:eastAsia="Times New Roman" w:cs="Times New Roman"/>
                  <w:color w:val="000000"/>
                  <w:sz w:val="20"/>
                  <w:szCs w:val="20"/>
                </w:rPr>
                <w:t>2.3</w:t>
              </w:r>
            </w:ins>
            <w:del w:id="1678" w:author="Daniel Falster" w:date="2017-07-28T12:55:00Z">
              <w:r w:rsidRPr="008A5466" w:rsidDel="001C5FDD">
                <w:rPr>
                  <w:rFonts w:cs="Times New Roman"/>
                  <w:color w:val="000000"/>
                  <w:sz w:val="20"/>
                  <w:szCs w:val="20"/>
                </w:rPr>
                <w:delText>2.3</w:delText>
              </w:r>
            </w:del>
          </w:p>
        </w:tc>
        <w:tc>
          <w:tcPr>
            <w:tcW w:w="997" w:type="dxa"/>
            <w:tcBorders>
              <w:top w:val="nil"/>
              <w:left w:val="nil"/>
              <w:bottom w:val="nil"/>
              <w:right w:val="nil"/>
            </w:tcBorders>
            <w:shd w:val="clear" w:color="auto" w:fill="auto"/>
            <w:noWrap/>
            <w:hideMark/>
            <w:tcPrChange w:id="1679" w:author="Daniel Falster" w:date="2017-07-28T12:55:00Z">
              <w:tcPr>
                <w:tcW w:w="1050" w:type="dxa"/>
                <w:gridSpan w:val="2"/>
                <w:tcBorders>
                  <w:top w:val="nil"/>
                  <w:left w:val="nil"/>
                  <w:bottom w:val="nil"/>
                  <w:right w:val="nil"/>
                </w:tcBorders>
                <w:shd w:val="clear" w:color="auto" w:fill="auto"/>
                <w:noWrap/>
                <w:vAlign w:val="bottom"/>
                <w:hideMark/>
              </w:tcPr>
            </w:tcPrChange>
          </w:tcPr>
          <w:p w14:paraId="2149E13C" w14:textId="02DB1A71" w:rsidR="008A5466" w:rsidRPr="008A5466" w:rsidRDefault="008A5466" w:rsidP="008A5466">
            <w:pPr>
              <w:spacing w:before="60" w:after="0" w:line="240" w:lineRule="auto"/>
              <w:ind w:right="170"/>
              <w:rPr>
                <w:rFonts w:eastAsia="Times New Roman" w:cs="Times New Roman"/>
                <w:color w:val="000000"/>
                <w:sz w:val="20"/>
                <w:szCs w:val="20"/>
                <w:lang w:eastAsia="en-AU"/>
              </w:rPr>
            </w:pPr>
            <w:ins w:id="1680" w:author="Daniel Falster" w:date="2017-07-28T12:55:00Z">
              <w:r w:rsidRPr="008A5466">
                <w:rPr>
                  <w:rFonts w:eastAsia="Times New Roman" w:cs="Times New Roman"/>
                  <w:color w:val="000000"/>
                  <w:sz w:val="20"/>
                  <w:szCs w:val="20"/>
                </w:rPr>
                <w:t>34.4</w:t>
              </w:r>
            </w:ins>
            <w:del w:id="1681" w:author="Daniel Falster" w:date="2017-07-28T12:55:00Z">
              <w:r w:rsidRPr="008A5466" w:rsidDel="001C5FDD">
                <w:rPr>
                  <w:rFonts w:cs="Times New Roman"/>
                  <w:color w:val="000000"/>
                  <w:sz w:val="20"/>
                  <w:szCs w:val="20"/>
                </w:rPr>
                <w:delText>34.4</w:delText>
              </w:r>
            </w:del>
          </w:p>
        </w:tc>
        <w:tc>
          <w:tcPr>
            <w:tcW w:w="942" w:type="dxa"/>
            <w:tcBorders>
              <w:top w:val="nil"/>
              <w:left w:val="nil"/>
              <w:bottom w:val="nil"/>
              <w:right w:val="double" w:sz="2" w:space="0" w:color="auto"/>
            </w:tcBorders>
            <w:shd w:val="clear" w:color="auto" w:fill="auto"/>
            <w:noWrap/>
            <w:hideMark/>
            <w:tcPrChange w:id="1682" w:author="Daniel Falster" w:date="2017-07-28T12:55:00Z">
              <w:tcPr>
                <w:tcW w:w="1025" w:type="dxa"/>
                <w:gridSpan w:val="2"/>
                <w:tcBorders>
                  <w:top w:val="nil"/>
                  <w:left w:val="nil"/>
                  <w:bottom w:val="nil"/>
                  <w:right w:val="double" w:sz="2" w:space="0" w:color="auto"/>
                </w:tcBorders>
                <w:shd w:val="clear" w:color="auto" w:fill="auto"/>
                <w:noWrap/>
                <w:vAlign w:val="bottom"/>
                <w:hideMark/>
              </w:tcPr>
            </w:tcPrChange>
          </w:tcPr>
          <w:p w14:paraId="2A5290AB" w14:textId="436656FB" w:rsidR="008A5466" w:rsidRPr="008A5466" w:rsidRDefault="008A5466" w:rsidP="008A5466">
            <w:pPr>
              <w:spacing w:before="60" w:after="0" w:line="240" w:lineRule="auto"/>
              <w:ind w:right="170"/>
              <w:rPr>
                <w:rFonts w:eastAsia="Times New Roman" w:cs="Times New Roman"/>
                <w:color w:val="000000"/>
                <w:sz w:val="20"/>
                <w:szCs w:val="20"/>
                <w:lang w:eastAsia="en-AU"/>
              </w:rPr>
            </w:pPr>
            <w:ins w:id="1683" w:author="Daniel Falster" w:date="2017-07-28T12:55:00Z">
              <w:r w:rsidRPr="008A5466">
                <w:rPr>
                  <w:rFonts w:eastAsia="Times New Roman" w:cs="Times New Roman"/>
                  <w:color w:val="000000"/>
                  <w:sz w:val="20"/>
                  <w:szCs w:val="20"/>
                </w:rPr>
                <w:t>0.4</w:t>
              </w:r>
            </w:ins>
            <w:del w:id="1684" w:author="Daniel Falster" w:date="2017-07-28T12:55:00Z">
              <w:r w:rsidRPr="008A5466" w:rsidDel="001C5FDD">
                <w:rPr>
                  <w:rFonts w:cs="Times New Roman"/>
                  <w:color w:val="000000"/>
                  <w:sz w:val="20"/>
                  <w:szCs w:val="20"/>
                </w:rPr>
                <w:delText>0.4</w:delText>
              </w:r>
            </w:del>
          </w:p>
        </w:tc>
        <w:tc>
          <w:tcPr>
            <w:tcW w:w="1383" w:type="dxa"/>
            <w:tcBorders>
              <w:top w:val="nil"/>
              <w:left w:val="double" w:sz="2" w:space="0" w:color="auto"/>
              <w:bottom w:val="nil"/>
              <w:right w:val="single" w:sz="4" w:space="0" w:color="auto"/>
            </w:tcBorders>
            <w:shd w:val="clear" w:color="auto" w:fill="auto"/>
            <w:noWrap/>
            <w:hideMark/>
            <w:tcPrChange w:id="1685" w:author="Daniel Falster" w:date="2017-07-28T12:55:00Z">
              <w:tcPr>
                <w:tcW w:w="966" w:type="dxa"/>
                <w:gridSpan w:val="2"/>
                <w:tcBorders>
                  <w:top w:val="nil"/>
                  <w:left w:val="double" w:sz="2" w:space="0" w:color="auto"/>
                  <w:bottom w:val="nil"/>
                  <w:right w:val="single" w:sz="4" w:space="0" w:color="auto"/>
                </w:tcBorders>
                <w:shd w:val="clear" w:color="auto" w:fill="auto"/>
                <w:noWrap/>
                <w:vAlign w:val="bottom"/>
                <w:hideMark/>
              </w:tcPr>
            </w:tcPrChange>
          </w:tcPr>
          <w:p w14:paraId="3C84A9BE" w14:textId="1E1AEAE3" w:rsidR="008A5466" w:rsidRPr="008A5466" w:rsidRDefault="008A5466" w:rsidP="008A5466">
            <w:pPr>
              <w:spacing w:before="60" w:after="0" w:line="240" w:lineRule="auto"/>
              <w:rPr>
                <w:rFonts w:eastAsia="Times New Roman" w:cs="Times New Roman"/>
                <w:color w:val="000000"/>
                <w:sz w:val="20"/>
                <w:szCs w:val="20"/>
                <w:lang w:eastAsia="en-AU"/>
              </w:rPr>
            </w:pPr>
            <w:ins w:id="1686" w:author="Daniel Falster" w:date="2017-07-28T12:55:00Z">
              <w:r w:rsidRPr="008A5466">
                <w:rPr>
                  <w:rFonts w:eastAsia="Times New Roman" w:cs="Times New Roman"/>
                  <w:color w:val="000000"/>
                  <w:sz w:val="20"/>
                  <w:szCs w:val="20"/>
                </w:rPr>
                <w:t>283.475</w:t>
              </w:r>
            </w:ins>
            <w:del w:id="1687" w:author="Daniel Falster" w:date="2017-07-28T12:55:00Z">
              <w:r w:rsidRPr="008A5466" w:rsidDel="001C5FDD">
                <w:rPr>
                  <w:rFonts w:cs="Times New Roman"/>
                  <w:color w:val="000000"/>
                  <w:sz w:val="20"/>
                  <w:szCs w:val="20"/>
                </w:rPr>
                <w:delText>283.475</w:delText>
              </w:r>
            </w:del>
          </w:p>
        </w:tc>
      </w:tr>
      <w:tr w:rsidR="008A5466" w:rsidRPr="00AE5ED4" w14:paraId="6EA78ABD" w14:textId="77777777" w:rsidTr="008A5466">
        <w:tblPrEx>
          <w:tblW w:w="14220" w:type="dxa"/>
          <w:tblLayout w:type="fixed"/>
          <w:tblPrExChange w:id="1688" w:author="Daniel Falster" w:date="2017-07-28T12:55:00Z">
            <w:tblPrEx>
              <w:tblW w:w="12830" w:type="dxa"/>
            </w:tblPrEx>
          </w:tblPrExChange>
        </w:tblPrEx>
        <w:trPr>
          <w:trHeight w:val="20"/>
          <w:trPrChange w:id="1689" w:author="Daniel Falster" w:date="2017-07-28T12:55:00Z">
            <w:trPr>
              <w:gridAfter w:val="0"/>
              <w:trHeight w:val="20"/>
            </w:trPr>
          </w:trPrChange>
        </w:trPr>
        <w:tc>
          <w:tcPr>
            <w:tcW w:w="1951" w:type="dxa"/>
            <w:tcBorders>
              <w:top w:val="nil"/>
              <w:left w:val="nil"/>
              <w:bottom w:val="nil"/>
              <w:right w:val="nil"/>
            </w:tcBorders>
            <w:shd w:val="clear" w:color="auto" w:fill="auto"/>
            <w:noWrap/>
            <w:hideMark/>
            <w:tcPrChange w:id="1690" w:author="Daniel Falster" w:date="2017-07-28T12:55:00Z">
              <w:tcPr>
                <w:tcW w:w="2376" w:type="dxa"/>
                <w:gridSpan w:val="3"/>
                <w:tcBorders>
                  <w:top w:val="nil"/>
                  <w:left w:val="nil"/>
                  <w:bottom w:val="nil"/>
                  <w:right w:val="nil"/>
                </w:tcBorders>
                <w:shd w:val="clear" w:color="auto" w:fill="auto"/>
                <w:noWrap/>
                <w:vAlign w:val="bottom"/>
                <w:hideMark/>
              </w:tcPr>
            </w:tcPrChange>
          </w:tcPr>
          <w:p w14:paraId="1D9569DE" w14:textId="04704A9F" w:rsidR="008A5466" w:rsidRPr="008A5466" w:rsidRDefault="008A5466" w:rsidP="008A5466">
            <w:pPr>
              <w:spacing w:before="60" w:after="0" w:line="240" w:lineRule="auto"/>
              <w:rPr>
                <w:rFonts w:eastAsia="Times New Roman" w:cs="Times New Roman"/>
                <w:i/>
                <w:color w:val="000000"/>
                <w:sz w:val="20"/>
                <w:szCs w:val="20"/>
                <w:lang w:eastAsia="en-AU"/>
              </w:rPr>
            </w:pPr>
            <w:ins w:id="1691" w:author="Daniel Falster" w:date="2017-07-28T12:55:00Z">
              <w:r w:rsidRPr="008A5466">
                <w:rPr>
                  <w:rFonts w:eastAsia="Times New Roman" w:cs="Times New Roman"/>
                  <w:i/>
                  <w:iCs/>
                  <w:color w:val="000000"/>
                  <w:sz w:val="20"/>
                  <w:szCs w:val="20"/>
                </w:rPr>
                <w:t>Petrophile pulchella</w:t>
              </w:r>
            </w:ins>
            <w:del w:id="1692" w:author="Daniel Falster" w:date="2017-07-28T12:55:00Z">
              <w:r w:rsidRPr="008A5466" w:rsidDel="001C5FDD">
                <w:rPr>
                  <w:rFonts w:cs="Times New Roman"/>
                  <w:i/>
                  <w:iCs/>
                  <w:color w:val="000000"/>
                  <w:sz w:val="20"/>
                  <w:szCs w:val="20"/>
                </w:rPr>
                <w:delText>Hakea teretifolia</w:delText>
              </w:r>
            </w:del>
          </w:p>
        </w:tc>
        <w:tc>
          <w:tcPr>
            <w:tcW w:w="1418" w:type="dxa"/>
            <w:gridSpan w:val="2"/>
            <w:tcBorders>
              <w:top w:val="nil"/>
              <w:left w:val="nil"/>
              <w:bottom w:val="nil"/>
              <w:right w:val="nil"/>
            </w:tcBorders>
            <w:tcPrChange w:id="1693" w:author="Daniel Falster" w:date="2017-07-28T12:55:00Z">
              <w:tcPr>
                <w:tcW w:w="766" w:type="dxa"/>
                <w:tcBorders>
                  <w:top w:val="nil"/>
                  <w:left w:val="nil"/>
                  <w:bottom w:val="nil"/>
                  <w:right w:val="nil"/>
                </w:tcBorders>
              </w:tcPr>
            </w:tcPrChange>
          </w:tcPr>
          <w:p w14:paraId="557FD368" w14:textId="62EB5E72" w:rsidR="008A5466" w:rsidRPr="008A5466" w:rsidRDefault="008A5466" w:rsidP="008A5466">
            <w:pPr>
              <w:spacing w:before="60" w:after="0" w:line="240" w:lineRule="auto"/>
              <w:rPr>
                <w:ins w:id="1694" w:author="Daniel Falster" w:date="2017-07-28T12:54:00Z"/>
                <w:rFonts w:cs="Times New Roman"/>
                <w:color w:val="000000"/>
                <w:sz w:val="20"/>
                <w:szCs w:val="20"/>
              </w:rPr>
            </w:pPr>
            <w:ins w:id="1695" w:author="Daniel Falster" w:date="2017-07-28T12:55:00Z">
              <w:r w:rsidRPr="008A5466">
                <w:rPr>
                  <w:rFonts w:eastAsia="Times New Roman" w:cs="Times New Roman"/>
                  <w:color w:val="000000"/>
                  <w:sz w:val="20"/>
                  <w:szCs w:val="20"/>
                </w:rPr>
                <w:t>Proteaceae</w:t>
              </w:r>
            </w:ins>
          </w:p>
        </w:tc>
        <w:tc>
          <w:tcPr>
            <w:tcW w:w="837" w:type="dxa"/>
            <w:gridSpan w:val="2"/>
            <w:tcBorders>
              <w:top w:val="nil"/>
              <w:left w:val="nil"/>
              <w:bottom w:val="nil"/>
              <w:right w:val="nil"/>
            </w:tcBorders>
            <w:tcPrChange w:id="1696" w:author="Daniel Falster" w:date="2017-07-28T12:55:00Z">
              <w:tcPr>
                <w:tcW w:w="766" w:type="dxa"/>
                <w:gridSpan w:val="3"/>
                <w:tcBorders>
                  <w:top w:val="nil"/>
                  <w:left w:val="nil"/>
                  <w:bottom w:val="nil"/>
                  <w:right w:val="nil"/>
                </w:tcBorders>
              </w:tcPr>
            </w:tcPrChange>
          </w:tcPr>
          <w:p w14:paraId="723AAE8E" w14:textId="7A932D74" w:rsidR="008A5466" w:rsidRPr="008A5466" w:rsidRDefault="008A5466" w:rsidP="008A5466">
            <w:pPr>
              <w:spacing w:before="60" w:after="0" w:line="240" w:lineRule="auto"/>
              <w:rPr>
                <w:ins w:id="1697" w:author="Daniel Falster" w:date="2017-07-28T12:54:00Z"/>
                <w:rFonts w:cs="Times New Roman"/>
                <w:color w:val="000000"/>
                <w:sz w:val="20"/>
                <w:szCs w:val="20"/>
              </w:rPr>
            </w:pPr>
            <w:ins w:id="1698" w:author="Daniel Falster" w:date="2017-07-28T12:55:00Z">
              <w:r w:rsidRPr="008A5466">
                <w:rPr>
                  <w:rFonts w:eastAsia="Times New Roman" w:cs="Times New Roman"/>
                  <w:color w:val="000000"/>
                  <w:sz w:val="20"/>
                  <w:szCs w:val="20"/>
                </w:rPr>
                <w:t>PEPU</w:t>
              </w:r>
            </w:ins>
          </w:p>
        </w:tc>
        <w:tc>
          <w:tcPr>
            <w:tcW w:w="1114" w:type="dxa"/>
            <w:tcBorders>
              <w:top w:val="nil"/>
              <w:left w:val="nil"/>
              <w:bottom w:val="nil"/>
              <w:right w:val="nil"/>
            </w:tcBorders>
            <w:shd w:val="clear" w:color="auto" w:fill="auto"/>
            <w:noWrap/>
            <w:hideMark/>
            <w:tcPrChange w:id="1699" w:author="Daniel Falster" w:date="2017-07-28T12:55:00Z">
              <w:tcPr>
                <w:tcW w:w="766" w:type="dxa"/>
                <w:gridSpan w:val="2"/>
                <w:tcBorders>
                  <w:top w:val="nil"/>
                  <w:left w:val="nil"/>
                  <w:bottom w:val="nil"/>
                  <w:right w:val="nil"/>
                </w:tcBorders>
                <w:shd w:val="clear" w:color="auto" w:fill="auto"/>
                <w:noWrap/>
                <w:vAlign w:val="bottom"/>
                <w:hideMark/>
              </w:tcPr>
            </w:tcPrChange>
          </w:tcPr>
          <w:p w14:paraId="080B33FB" w14:textId="6D57D4AA" w:rsidR="008A5466" w:rsidRPr="008A5466" w:rsidRDefault="008A5466" w:rsidP="008A5466">
            <w:pPr>
              <w:spacing w:before="60" w:after="0" w:line="240" w:lineRule="auto"/>
              <w:rPr>
                <w:rFonts w:eastAsia="Times New Roman" w:cs="Times New Roman"/>
                <w:color w:val="000000"/>
                <w:sz w:val="20"/>
                <w:szCs w:val="20"/>
                <w:lang w:eastAsia="en-AU"/>
              </w:rPr>
            </w:pPr>
            <w:ins w:id="1700" w:author="Daniel Falster" w:date="2017-07-28T12:55:00Z">
              <w:r w:rsidRPr="008A5466">
                <w:rPr>
                  <w:rFonts w:eastAsia="Times New Roman" w:cs="Times New Roman"/>
                  <w:color w:val="000000"/>
                  <w:sz w:val="20"/>
                  <w:szCs w:val="20"/>
                </w:rPr>
                <w:t>2.531</w:t>
              </w:r>
            </w:ins>
            <w:del w:id="1701" w:author="Daniel Falster" w:date="2017-07-28T12:55:00Z">
              <w:r w:rsidRPr="008A5466" w:rsidDel="001C5FDD">
                <w:rPr>
                  <w:rFonts w:cs="Times New Roman"/>
                  <w:color w:val="000000"/>
                  <w:sz w:val="20"/>
                  <w:szCs w:val="20"/>
                </w:rPr>
                <w:delText>7.559</w:delText>
              </w:r>
            </w:del>
          </w:p>
        </w:tc>
        <w:tc>
          <w:tcPr>
            <w:tcW w:w="1024" w:type="dxa"/>
            <w:tcBorders>
              <w:top w:val="nil"/>
              <w:left w:val="nil"/>
              <w:bottom w:val="nil"/>
              <w:right w:val="double" w:sz="2" w:space="0" w:color="auto"/>
            </w:tcBorders>
            <w:tcPrChange w:id="1702" w:author="Daniel Falster" w:date="2017-07-28T12:55:00Z">
              <w:tcPr>
                <w:tcW w:w="827" w:type="dxa"/>
                <w:gridSpan w:val="2"/>
                <w:tcBorders>
                  <w:top w:val="nil"/>
                  <w:left w:val="nil"/>
                  <w:bottom w:val="nil"/>
                  <w:right w:val="double" w:sz="2" w:space="0" w:color="auto"/>
                </w:tcBorders>
                <w:vAlign w:val="bottom"/>
              </w:tcPr>
            </w:tcPrChange>
          </w:tcPr>
          <w:p w14:paraId="30D5DEDB" w14:textId="0BCED5CA" w:rsidR="008A5466" w:rsidRPr="008A5466" w:rsidRDefault="008A5466" w:rsidP="008A5466">
            <w:pPr>
              <w:spacing w:before="60" w:after="0" w:line="240" w:lineRule="auto"/>
              <w:rPr>
                <w:rFonts w:cs="Times New Roman"/>
                <w:color w:val="000000"/>
                <w:sz w:val="20"/>
                <w:szCs w:val="20"/>
              </w:rPr>
            </w:pPr>
            <w:ins w:id="1703" w:author="Daniel Falster" w:date="2017-07-28T12:55:00Z">
              <w:r w:rsidRPr="008A5466">
                <w:rPr>
                  <w:rFonts w:eastAsia="Times New Roman" w:cs="Times New Roman"/>
                  <w:color w:val="000000"/>
                  <w:sz w:val="20"/>
                  <w:szCs w:val="20"/>
                </w:rPr>
                <w:t>0.341</w:t>
              </w:r>
            </w:ins>
            <w:del w:id="1704" w:author="Daniel Falster" w:date="2017-07-28T12:55:00Z">
              <w:r w:rsidRPr="008A5466" w:rsidDel="001C5FDD">
                <w:rPr>
                  <w:rFonts w:cs="Times New Roman"/>
                  <w:color w:val="000000"/>
                  <w:sz w:val="20"/>
                  <w:szCs w:val="20"/>
                </w:rPr>
                <w:delText>0.004</w:delText>
              </w:r>
            </w:del>
          </w:p>
        </w:tc>
        <w:tc>
          <w:tcPr>
            <w:tcW w:w="1563" w:type="dxa"/>
            <w:tcBorders>
              <w:top w:val="nil"/>
              <w:left w:val="double" w:sz="2" w:space="0" w:color="auto"/>
              <w:bottom w:val="nil"/>
              <w:right w:val="single" w:sz="4" w:space="0" w:color="auto"/>
            </w:tcBorders>
            <w:tcPrChange w:id="1705" w:author="Daniel Falster" w:date="2017-07-28T12:55:00Z">
              <w:tcPr>
                <w:tcW w:w="1294" w:type="dxa"/>
                <w:gridSpan w:val="2"/>
                <w:tcBorders>
                  <w:top w:val="nil"/>
                  <w:left w:val="double" w:sz="2" w:space="0" w:color="auto"/>
                  <w:bottom w:val="nil"/>
                  <w:right w:val="single" w:sz="4" w:space="0" w:color="auto"/>
                </w:tcBorders>
                <w:vAlign w:val="bottom"/>
              </w:tcPr>
            </w:tcPrChange>
          </w:tcPr>
          <w:p w14:paraId="17D333A7" w14:textId="3F9BEEF2" w:rsidR="008A5466" w:rsidRPr="008A5466" w:rsidRDefault="008A5466" w:rsidP="008A5466">
            <w:pPr>
              <w:spacing w:before="60" w:after="0" w:line="240" w:lineRule="auto"/>
              <w:rPr>
                <w:rFonts w:eastAsia="Times New Roman" w:cs="Times New Roman"/>
                <w:color w:val="000000"/>
                <w:sz w:val="20"/>
                <w:szCs w:val="20"/>
                <w:lang w:eastAsia="en-AU"/>
              </w:rPr>
            </w:pPr>
            <w:ins w:id="1706" w:author="Daniel Falster" w:date="2017-07-28T12:55:00Z">
              <w:r w:rsidRPr="008A5466">
                <w:rPr>
                  <w:rFonts w:eastAsia="Times New Roman" w:cs="Times New Roman"/>
                  <w:color w:val="000000"/>
                  <w:sz w:val="20"/>
                  <w:szCs w:val="20"/>
                </w:rPr>
                <w:t>180.254</w:t>
              </w:r>
            </w:ins>
            <w:del w:id="1707" w:author="Daniel Falster" w:date="2017-07-28T12:55:00Z">
              <w:r w:rsidRPr="008A5466" w:rsidDel="001C5FDD">
                <w:rPr>
                  <w:rFonts w:cs="Times New Roman"/>
                  <w:color w:val="000000"/>
                  <w:sz w:val="20"/>
                  <w:szCs w:val="20"/>
                </w:rPr>
                <w:delText>4348.682</w:delText>
              </w:r>
            </w:del>
          </w:p>
        </w:tc>
        <w:tc>
          <w:tcPr>
            <w:tcW w:w="997" w:type="dxa"/>
            <w:tcBorders>
              <w:top w:val="nil"/>
              <w:left w:val="single" w:sz="4" w:space="0" w:color="auto"/>
              <w:bottom w:val="nil"/>
              <w:right w:val="nil"/>
            </w:tcBorders>
            <w:shd w:val="clear" w:color="auto" w:fill="auto"/>
            <w:noWrap/>
            <w:hideMark/>
            <w:tcPrChange w:id="1708" w:author="Daniel Falster" w:date="2017-07-28T12:55:00Z">
              <w:tcPr>
                <w:tcW w:w="972" w:type="dxa"/>
                <w:tcBorders>
                  <w:top w:val="nil"/>
                  <w:left w:val="single" w:sz="4" w:space="0" w:color="auto"/>
                  <w:bottom w:val="nil"/>
                  <w:right w:val="nil"/>
                </w:tcBorders>
                <w:shd w:val="clear" w:color="auto" w:fill="auto"/>
                <w:noWrap/>
                <w:vAlign w:val="bottom"/>
                <w:hideMark/>
              </w:tcPr>
            </w:tcPrChange>
          </w:tcPr>
          <w:p w14:paraId="1C715B12" w14:textId="6864C56E" w:rsidR="008A5466" w:rsidRPr="008A5466" w:rsidRDefault="008A5466" w:rsidP="008A5466">
            <w:pPr>
              <w:spacing w:before="60" w:after="0" w:line="240" w:lineRule="auto"/>
              <w:ind w:right="170"/>
              <w:rPr>
                <w:rFonts w:eastAsia="Times New Roman" w:cs="Times New Roman"/>
                <w:color w:val="000000"/>
                <w:sz w:val="20"/>
                <w:szCs w:val="20"/>
                <w:lang w:eastAsia="en-AU"/>
              </w:rPr>
            </w:pPr>
            <w:ins w:id="1709" w:author="Daniel Falster" w:date="2017-07-28T12:55:00Z">
              <w:r w:rsidRPr="008A5466">
                <w:rPr>
                  <w:rFonts w:eastAsia="Times New Roman" w:cs="Times New Roman"/>
                  <w:color w:val="000000"/>
                  <w:sz w:val="20"/>
                  <w:szCs w:val="20"/>
                </w:rPr>
                <w:t>18.2</w:t>
              </w:r>
            </w:ins>
            <w:del w:id="1710" w:author="Daniel Falster" w:date="2017-07-28T12:55:00Z">
              <w:r w:rsidRPr="008A5466" w:rsidDel="001C5FDD">
                <w:rPr>
                  <w:rFonts w:cs="Times New Roman"/>
                  <w:color w:val="000000"/>
                  <w:sz w:val="20"/>
                  <w:szCs w:val="20"/>
                </w:rPr>
                <w:delText>80.0</w:delText>
              </w:r>
            </w:del>
          </w:p>
        </w:tc>
        <w:tc>
          <w:tcPr>
            <w:tcW w:w="997" w:type="dxa"/>
            <w:tcBorders>
              <w:top w:val="nil"/>
              <w:left w:val="nil"/>
              <w:bottom w:val="nil"/>
              <w:right w:val="single" w:sz="4" w:space="0" w:color="auto"/>
            </w:tcBorders>
            <w:tcPrChange w:id="1711" w:author="Daniel Falster" w:date="2017-07-28T12:55:00Z">
              <w:tcPr>
                <w:tcW w:w="1050" w:type="dxa"/>
                <w:gridSpan w:val="2"/>
                <w:tcBorders>
                  <w:top w:val="nil"/>
                  <w:left w:val="nil"/>
                  <w:bottom w:val="nil"/>
                  <w:right w:val="single" w:sz="4" w:space="0" w:color="auto"/>
                </w:tcBorders>
                <w:vAlign w:val="bottom"/>
              </w:tcPr>
            </w:tcPrChange>
          </w:tcPr>
          <w:p w14:paraId="43BF8D5E" w14:textId="2A06555C" w:rsidR="008A5466" w:rsidRPr="008A5466" w:rsidRDefault="008A5466" w:rsidP="008A5466">
            <w:pPr>
              <w:spacing w:before="60" w:after="0" w:line="240" w:lineRule="auto"/>
              <w:ind w:right="170"/>
              <w:rPr>
                <w:rFonts w:cs="Times New Roman"/>
                <w:color w:val="000000"/>
                <w:sz w:val="20"/>
                <w:szCs w:val="20"/>
              </w:rPr>
            </w:pPr>
            <w:ins w:id="1712" w:author="Daniel Falster" w:date="2017-07-28T12:55:00Z">
              <w:r w:rsidRPr="008A5466">
                <w:rPr>
                  <w:rFonts w:eastAsia="Times New Roman" w:cs="Times New Roman"/>
                  <w:color w:val="000000"/>
                  <w:sz w:val="20"/>
                  <w:szCs w:val="20"/>
                </w:rPr>
                <w:t>10.5</w:t>
              </w:r>
            </w:ins>
            <w:del w:id="1713" w:author="Daniel Falster" w:date="2017-07-28T12:55:00Z">
              <w:r w:rsidRPr="008A5466" w:rsidDel="001C5FDD">
                <w:rPr>
                  <w:rFonts w:cs="Times New Roman"/>
                  <w:color w:val="000000"/>
                  <w:sz w:val="20"/>
                  <w:szCs w:val="20"/>
                </w:rPr>
                <w:delText>14.0</w:delText>
              </w:r>
            </w:del>
          </w:p>
        </w:tc>
        <w:tc>
          <w:tcPr>
            <w:tcW w:w="997" w:type="dxa"/>
            <w:tcBorders>
              <w:top w:val="nil"/>
              <w:left w:val="single" w:sz="4" w:space="0" w:color="auto"/>
              <w:bottom w:val="nil"/>
              <w:right w:val="nil"/>
            </w:tcBorders>
            <w:shd w:val="clear" w:color="auto" w:fill="auto"/>
            <w:noWrap/>
            <w:hideMark/>
            <w:tcPrChange w:id="1714" w:author="Daniel Falster" w:date="2017-07-28T12:55:00Z">
              <w:tcPr>
                <w:tcW w:w="972" w:type="dxa"/>
                <w:gridSpan w:val="2"/>
                <w:tcBorders>
                  <w:top w:val="nil"/>
                  <w:left w:val="single" w:sz="4" w:space="0" w:color="auto"/>
                  <w:bottom w:val="nil"/>
                  <w:right w:val="nil"/>
                </w:tcBorders>
                <w:shd w:val="clear" w:color="auto" w:fill="auto"/>
                <w:noWrap/>
                <w:vAlign w:val="bottom"/>
                <w:hideMark/>
              </w:tcPr>
            </w:tcPrChange>
          </w:tcPr>
          <w:p w14:paraId="269F2219" w14:textId="797A0C04" w:rsidR="008A5466" w:rsidRPr="008A5466" w:rsidRDefault="008A5466" w:rsidP="008A5466">
            <w:pPr>
              <w:spacing w:before="60" w:after="0" w:line="240" w:lineRule="auto"/>
              <w:ind w:right="170"/>
              <w:rPr>
                <w:rFonts w:eastAsia="Times New Roman" w:cs="Times New Roman"/>
                <w:color w:val="000000"/>
                <w:sz w:val="20"/>
                <w:szCs w:val="20"/>
                <w:lang w:eastAsia="en-AU"/>
              </w:rPr>
            </w:pPr>
            <w:ins w:id="1715" w:author="Daniel Falster" w:date="2017-07-28T12:55:00Z">
              <w:r w:rsidRPr="008A5466">
                <w:rPr>
                  <w:rFonts w:eastAsia="Times New Roman" w:cs="Times New Roman"/>
                  <w:color w:val="000000"/>
                  <w:sz w:val="20"/>
                  <w:szCs w:val="20"/>
                </w:rPr>
                <w:t>8.5</w:t>
              </w:r>
            </w:ins>
            <w:del w:id="1716" w:author="Daniel Falster" w:date="2017-07-28T12:55:00Z">
              <w:r w:rsidRPr="008A5466" w:rsidDel="001C5FDD">
                <w:rPr>
                  <w:rFonts w:cs="Times New Roman"/>
                  <w:color w:val="000000"/>
                  <w:sz w:val="20"/>
                  <w:szCs w:val="20"/>
                </w:rPr>
                <w:delText>0.3</w:delText>
              </w:r>
            </w:del>
          </w:p>
        </w:tc>
        <w:tc>
          <w:tcPr>
            <w:tcW w:w="997" w:type="dxa"/>
            <w:tcBorders>
              <w:top w:val="nil"/>
              <w:left w:val="nil"/>
              <w:bottom w:val="nil"/>
              <w:right w:val="nil"/>
            </w:tcBorders>
            <w:shd w:val="clear" w:color="auto" w:fill="auto"/>
            <w:noWrap/>
            <w:hideMark/>
            <w:tcPrChange w:id="1717" w:author="Daniel Falster" w:date="2017-07-28T12:55:00Z">
              <w:tcPr>
                <w:tcW w:w="1050" w:type="dxa"/>
                <w:gridSpan w:val="2"/>
                <w:tcBorders>
                  <w:top w:val="nil"/>
                  <w:left w:val="nil"/>
                  <w:bottom w:val="nil"/>
                  <w:right w:val="nil"/>
                </w:tcBorders>
                <w:shd w:val="clear" w:color="auto" w:fill="auto"/>
                <w:noWrap/>
                <w:vAlign w:val="bottom"/>
                <w:hideMark/>
              </w:tcPr>
            </w:tcPrChange>
          </w:tcPr>
          <w:p w14:paraId="41EBCF7B" w14:textId="6284CAE6" w:rsidR="008A5466" w:rsidRPr="008A5466" w:rsidRDefault="008A5466" w:rsidP="008A5466">
            <w:pPr>
              <w:spacing w:before="60" w:after="0" w:line="240" w:lineRule="auto"/>
              <w:ind w:right="170"/>
              <w:rPr>
                <w:rFonts w:eastAsia="Times New Roman" w:cs="Times New Roman"/>
                <w:color w:val="000000"/>
                <w:sz w:val="20"/>
                <w:szCs w:val="20"/>
                <w:lang w:eastAsia="en-AU"/>
              </w:rPr>
            </w:pPr>
            <w:ins w:id="1718" w:author="Daniel Falster" w:date="2017-07-28T12:55:00Z">
              <w:r w:rsidRPr="008A5466">
                <w:rPr>
                  <w:rFonts w:eastAsia="Times New Roman" w:cs="Times New Roman"/>
                  <w:color w:val="000000"/>
                  <w:sz w:val="20"/>
                  <w:szCs w:val="20"/>
                </w:rPr>
                <w:t>60.5</w:t>
              </w:r>
            </w:ins>
            <w:del w:id="1719" w:author="Daniel Falster" w:date="2017-07-28T12:55:00Z">
              <w:r w:rsidRPr="008A5466" w:rsidDel="001C5FDD">
                <w:rPr>
                  <w:rFonts w:cs="Times New Roman"/>
                  <w:color w:val="000000"/>
                  <w:sz w:val="20"/>
                  <w:szCs w:val="20"/>
                </w:rPr>
                <w:delText>5.5</w:delText>
              </w:r>
            </w:del>
          </w:p>
        </w:tc>
        <w:tc>
          <w:tcPr>
            <w:tcW w:w="942" w:type="dxa"/>
            <w:tcBorders>
              <w:top w:val="nil"/>
              <w:left w:val="nil"/>
              <w:bottom w:val="nil"/>
              <w:right w:val="double" w:sz="2" w:space="0" w:color="auto"/>
            </w:tcBorders>
            <w:shd w:val="clear" w:color="auto" w:fill="auto"/>
            <w:noWrap/>
            <w:hideMark/>
            <w:tcPrChange w:id="1720" w:author="Daniel Falster" w:date="2017-07-28T12:55:00Z">
              <w:tcPr>
                <w:tcW w:w="1025" w:type="dxa"/>
                <w:gridSpan w:val="2"/>
                <w:tcBorders>
                  <w:top w:val="nil"/>
                  <w:left w:val="nil"/>
                  <w:bottom w:val="nil"/>
                  <w:right w:val="double" w:sz="2" w:space="0" w:color="auto"/>
                </w:tcBorders>
                <w:shd w:val="clear" w:color="auto" w:fill="auto"/>
                <w:noWrap/>
                <w:vAlign w:val="bottom"/>
                <w:hideMark/>
              </w:tcPr>
            </w:tcPrChange>
          </w:tcPr>
          <w:p w14:paraId="0E837695" w14:textId="1D0FC056" w:rsidR="008A5466" w:rsidRPr="008A5466" w:rsidRDefault="008A5466" w:rsidP="008A5466">
            <w:pPr>
              <w:spacing w:before="60" w:after="0" w:line="240" w:lineRule="auto"/>
              <w:ind w:right="170"/>
              <w:rPr>
                <w:rFonts w:eastAsia="Times New Roman" w:cs="Times New Roman"/>
                <w:color w:val="000000"/>
                <w:sz w:val="20"/>
                <w:szCs w:val="20"/>
                <w:lang w:eastAsia="en-AU"/>
              </w:rPr>
            </w:pPr>
            <w:ins w:id="1721" w:author="Daniel Falster" w:date="2017-07-28T12:55:00Z">
              <w:r w:rsidRPr="008A5466">
                <w:rPr>
                  <w:rFonts w:eastAsia="Times New Roman" w:cs="Times New Roman"/>
                  <w:color w:val="000000"/>
                  <w:sz w:val="20"/>
                  <w:szCs w:val="20"/>
                </w:rPr>
                <w:t>2.2</w:t>
              </w:r>
            </w:ins>
            <w:del w:id="1722" w:author="Daniel Falster" w:date="2017-07-28T12:55:00Z">
              <w:r w:rsidRPr="008A5466" w:rsidDel="001C5FDD">
                <w:rPr>
                  <w:rFonts w:cs="Times New Roman"/>
                  <w:color w:val="000000"/>
                  <w:sz w:val="20"/>
                  <w:szCs w:val="20"/>
                </w:rPr>
                <w:delText>0.2</w:delText>
              </w:r>
            </w:del>
          </w:p>
        </w:tc>
        <w:tc>
          <w:tcPr>
            <w:tcW w:w="1383" w:type="dxa"/>
            <w:tcBorders>
              <w:top w:val="nil"/>
              <w:left w:val="double" w:sz="2" w:space="0" w:color="auto"/>
              <w:bottom w:val="nil"/>
              <w:right w:val="single" w:sz="4" w:space="0" w:color="auto"/>
            </w:tcBorders>
            <w:shd w:val="clear" w:color="auto" w:fill="auto"/>
            <w:noWrap/>
            <w:hideMark/>
            <w:tcPrChange w:id="1723" w:author="Daniel Falster" w:date="2017-07-28T12:55:00Z">
              <w:tcPr>
                <w:tcW w:w="966" w:type="dxa"/>
                <w:gridSpan w:val="2"/>
                <w:tcBorders>
                  <w:top w:val="nil"/>
                  <w:left w:val="double" w:sz="2" w:space="0" w:color="auto"/>
                  <w:bottom w:val="nil"/>
                  <w:right w:val="single" w:sz="4" w:space="0" w:color="auto"/>
                </w:tcBorders>
                <w:shd w:val="clear" w:color="auto" w:fill="auto"/>
                <w:noWrap/>
                <w:vAlign w:val="bottom"/>
                <w:hideMark/>
              </w:tcPr>
            </w:tcPrChange>
          </w:tcPr>
          <w:p w14:paraId="6468DDE3" w14:textId="74EC1EF3" w:rsidR="008A5466" w:rsidRPr="008A5466" w:rsidRDefault="008A5466" w:rsidP="008A5466">
            <w:pPr>
              <w:spacing w:before="60" w:after="0" w:line="240" w:lineRule="auto"/>
              <w:rPr>
                <w:rFonts w:eastAsia="Times New Roman" w:cs="Times New Roman"/>
                <w:color w:val="000000"/>
                <w:sz w:val="20"/>
                <w:szCs w:val="20"/>
                <w:lang w:eastAsia="en-AU"/>
              </w:rPr>
            </w:pPr>
            <w:ins w:id="1724" w:author="Daniel Falster" w:date="2017-07-28T12:55:00Z">
              <w:r w:rsidRPr="008A5466">
                <w:rPr>
                  <w:rFonts w:eastAsia="Times New Roman" w:cs="Times New Roman"/>
                  <w:color w:val="000000"/>
                  <w:sz w:val="20"/>
                  <w:szCs w:val="20"/>
                </w:rPr>
                <w:t>119.907</w:t>
              </w:r>
            </w:ins>
            <w:del w:id="1725" w:author="Daniel Falster" w:date="2017-07-28T12:55:00Z">
              <w:r w:rsidRPr="008A5466" w:rsidDel="001C5FDD">
                <w:rPr>
                  <w:rFonts w:cs="Times New Roman"/>
                  <w:color w:val="000000"/>
                  <w:sz w:val="20"/>
                  <w:szCs w:val="20"/>
                </w:rPr>
                <w:delText>205.875</w:delText>
              </w:r>
            </w:del>
          </w:p>
        </w:tc>
      </w:tr>
      <w:tr w:rsidR="008A5466" w:rsidRPr="00AE5ED4" w14:paraId="09146A5E" w14:textId="77777777" w:rsidTr="008A5466">
        <w:tblPrEx>
          <w:tblW w:w="14220" w:type="dxa"/>
          <w:tblLayout w:type="fixed"/>
          <w:tblPrExChange w:id="1726" w:author="Daniel Falster" w:date="2017-07-28T12:55:00Z">
            <w:tblPrEx>
              <w:tblW w:w="12830" w:type="dxa"/>
            </w:tblPrEx>
          </w:tblPrExChange>
        </w:tblPrEx>
        <w:trPr>
          <w:trHeight w:val="20"/>
          <w:trPrChange w:id="1727" w:author="Daniel Falster" w:date="2017-07-28T12:55:00Z">
            <w:trPr>
              <w:gridAfter w:val="0"/>
              <w:trHeight w:val="20"/>
            </w:trPr>
          </w:trPrChange>
        </w:trPr>
        <w:tc>
          <w:tcPr>
            <w:tcW w:w="1951" w:type="dxa"/>
            <w:tcBorders>
              <w:top w:val="nil"/>
              <w:left w:val="nil"/>
              <w:bottom w:val="nil"/>
              <w:right w:val="nil"/>
            </w:tcBorders>
            <w:shd w:val="clear" w:color="auto" w:fill="auto"/>
            <w:noWrap/>
            <w:hideMark/>
            <w:tcPrChange w:id="1728" w:author="Daniel Falster" w:date="2017-07-28T12:55:00Z">
              <w:tcPr>
                <w:tcW w:w="2376" w:type="dxa"/>
                <w:gridSpan w:val="3"/>
                <w:tcBorders>
                  <w:top w:val="nil"/>
                  <w:left w:val="nil"/>
                  <w:bottom w:val="nil"/>
                  <w:right w:val="nil"/>
                </w:tcBorders>
                <w:shd w:val="clear" w:color="auto" w:fill="auto"/>
                <w:noWrap/>
                <w:vAlign w:val="bottom"/>
                <w:hideMark/>
              </w:tcPr>
            </w:tcPrChange>
          </w:tcPr>
          <w:p w14:paraId="2C82783C" w14:textId="502AE357" w:rsidR="008A5466" w:rsidRPr="008A5466" w:rsidRDefault="008A5466" w:rsidP="008A5466">
            <w:pPr>
              <w:spacing w:before="60" w:after="0" w:line="240" w:lineRule="auto"/>
              <w:rPr>
                <w:rFonts w:eastAsia="Times New Roman" w:cs="Times New Roman"/>
                <w:i/>
                <w:color w:val="000000"/>
                <w:sz w:val="20"/>
                <w:szCs w:val="20"/>
                <w:lang w:eastAsia="en-AU"/>
              </w:rPr>
            </w:pPr>
            <w:ins w:id="1729" w:author="Daniel Falster" w:date="2017-07-28T12:55:00Z">
              <w:r w:rsidRPr="008A5466">
                <w:rPr>
                  <w:rFonts w:eastAsia="Times New Roman" w:cs="Times New Roman"/>
                  <w:i/>
                  <w:iCs/>
                  <w:color w:val="000000"/>
                  <w:sz w:val="20"/>
                  <w:szCs w:val="20"/>
                </w:rPr>
                <w:t>Phyllota phylicoides</w:t>
              </w:r>
            </w:ins>
            <w:del w:id="1730" w:author="Daniel Falster" w:date="2017-07-28T12:55:00Z">
              <w:r w:rsidRPr="008A5466" w:rsidDel="001C5FDD">
                <w:rPr>
                  <w:rFonts w:cs="Times New Roman"/>
                  <w:i/>
                  <w:iCs/>
                  <w:color w:val="000000"/>
                  <w:sz w:val="20"/>
                  <w:szCs w:val="20"/>
                </w:rPr>
                <w:delText>Grevillea speciosa</w:delText>
              </w:r>
            </w:del>
          </w:p>
        </w:tc>
        <w:tc>
          <w:tcPr>
            <w:tcW w:w="1418" w:type="dxa"/>
            <w:gridSpan w:val="2"/>
            <w:tcBorders>
              <w:top w:val="nil"/>
              <w:left w:val="nil"/>
              <w:bottom w:val="nil"/>
              <w:right w:val="nil"/>
            </w:tcBorders>
            <w:tcPrChange w:id="1731" w:author="Daniel Falster" w:date="2017-07-28T12:55:00Z">
              <w:tcPr>
                <w:tcW w:w="766" w:type="dxa"/>
                <w:tcBorders>
                  <w:top w:val="nil"/>
                  <w:left w:val="nil"/>
                  <w:bottom w:val="nil"/>
                  <w:right w:val="nil"/>
                </w:tcBorders>
              </w:tcPr>
            </w:tcPrChange>
          </w:tcPr>
          <w:p w14:paraId="1D0D814B" w14:textId="18606490" w:rsidR="008A5466" w:rsidRPr="008A5466" w:rsidRDefault="008A5466" w:rsidP="008A5466">
            <w:pPr>
              <w:spacing w:before="60" w:after="0" w:line="240" w:lineRule="auto"/>
              <w:rPr>
                <w:ins w:id="1732" w:author="Daniel Falster" w:date="2017-07-28T12:54:00Z"/>
                <w:rFonts w:cs="Times New Roman"/>
                <w:color w:val="000000"/>
                <w:sz w:val="20"/>
                <w:szCs w:val="20"/>
              </w:rPr>
            </w:pPr>
            <w:ins w:id="1733" w:author="Daniel Falster" w:date="2017-07-28T12:55:00Z">
              <w:r w:rsidRPr="008A5466">
                <w:rPr>
                  <w:rFonts w:eastAsia="Times New Roman" w:cs="Times New Roman"/>
                  <w:color w:val="000000"/>
                  <w:sz w:val="20"/>
                  <w:szCs w:val="20"/>
                </w:rPr>
                <w:t>Fabaceae</w:t>
              </w:r>
            </w:ins>
          </w:p>
        </w:tc>
        <w:tc>
          <w:tcPr>
            <w:tcW w:w="837" w:type="dxa"/>
            <w:gridSpan w:val="2"/>
            <w:tcBorders>
              <w:top w:val="nil"/>
              <w:left w:val="nil"/>
              <w:bottom w:val="nil"/>
              <w:right w:val="nil"/>
            </w:tcBorders>
            <w:tcPrChange w:id="1734" w:author="Daniel Falster" w:date="2017-07-28T12:55:00Z">
              <w:tcPr>
                <w:tcW w:w="766" w:type="dxa"/>
                <w:gridSpan w:val="3"/>
                <w:tcBorders>
                  <w:top w:val="nil"/>
                  <w:left w:val="nil"/>
                  <w:bottom w:val="nil"/>
                  <w:right w:val="nil"/>
                </w:tcBorders>
              </w:tcPr>
            </w:tcPrChange>
          </w:tcPr>
          <w:p w14:paraId="5FB1D726" w14:textId="44FEA7A0" w:rsidR="008A5466" w:rsidRPr="008A5466" w:rsidRDefault="008A5466" w:rsidP="008A5466">
            <w:pPr>
              <w:spacing w:before="60" w:after="0" w:line="240" w:lineRule="auto"/>
              <w:rPr>
                <w:ins w:id="1735" w:author="Daniel Falster" w:date="2017-07-28T12:54:00Z"/>
                <w:rFonts w:cs="Times New Roman"/>
                <w:color w:val="000000"/>
                <w:sz w:val="20"/>
                <w:szCs w:val="20"/>
              </w:rPr>
            </w:pPr>
            <w:ins w:id="1736" w:author="Daniel Falster" w:date="2017-07-28T12:55:00Z">
              <w:r w:rsidRPr="008A5466">
                <w:rPr>
                  <w:rFonts w:eastAsia="Times New Roman" w:cs="Times New Roman"/>
                  <w:color w:val="000000"/>
                  <w:sz w:val="20"/>
                  <w:szCs w:val="20"/>
                </w:rPr>
                <w:t>PHPH</w:t>
              </w:r>
            </w:ins>
          </w:p>
        </w:tc>
        <w:tc>
          <w:tcPr>
            <w:tcW w:w="1114" w:type="dxa"/>
            <w:tcBorders>
              <w:top w:val="nil"/>
              <w:left w:val="nil"/>
              <w:bottom w:val="nil"/>
              <w:right w:val="nil"/>
            </w:tcBorders>
            <w:shd w:val="clear" w:color="auto" w:fill="auto"/>
            <w:noWrap/>
            <w:hideMark/>
            <w:tcPrChange w:id="1737" w:author="Daniel Falster" w:date="2017-07-28T12:55:00Z">
              <w:tcPr>
                <w:tcW w:w="766" w:type="dxa"/>
                <w:gridSpan w:val="2"/>
                <w:tcBorders>
                  <w:top w:val="nil"/>
                  <w:left w:val="nil"/>
                  <w:bottom w:val="nil"/>
                  <w:right w:val="nil"/>
                </w:tcBorders>
                <w:shd w:val="clear" w:color="auto" w:fill="auto"/>
                <w:noWrap/>
                <w:vAlign w:val="bottom"/>
                <w:hideMark/>
              </w:tcPr>
            </w:tcPrChange>
          </w:tcPr>
          <w:p w14:paraId="244B6E24" w14:textId="37EC5B33" w:rsidR="008A5466" w:rsidRPr="008A5466" w:rsidRDefault="008A5466" w:rsidP="008A5466">
            <w:pPr>
              <w:spacing w:before="60" w:after="0" w:line="240" w:lineRule="auto"/>
              <w:rPr>
                <w:rFonts w:eastAsia="Times New Roman" w:cs="Times New Roman"/>
                <w:color w:val="000000"/>
                <w:sz w:val="20"/>
                <w:szCs w:val="20"/>
                <w:lang w:eastAsia="en-AU"/>
              </w:rPr>
            </w:pPr>
            <w:ins w:id="1738" w:author="Daniel Falster" w:date="2017-07-28T12:55:00Z">
              <w:r w:rsidRPr="008A5466">
                <w:rPr>
                  <w:rFonts w:eastAsia="Times New Roman" w:cs="Times New Roman"/>
                  <w:color w:val="000000"/>
                  <w:sz w:val="20"/>
                  <w:szCs w:val="20"/>
                </w:rPr>
                <w:t>1.394</w:t>
              </w:r>
            </w:ins>
            <w:del w:id="1739" w:author="Daniel Falster" w:date="2017-07-28T12:55:00Z">
              <w:r w:rsidRPr="008A5466" w:rsidDel="001C5FDD">
                <w:rPr>
                  <w:rFonts w:cs="Times New Roman"/>
                  <w:color w:val="000000"/>
                  <w:sz w:val="20"/>
                  <w:szCs w:val="20"/>
                </w:rPr>
                <w:delText>7.728</w:delText>
              </w:r>
            </w:del>
          </w:p>
        </w:tc>
        <w:tc>
          <w:tcPr>
            <w:tcW w:w="1024" w:type="dxa"/>
            <w:tcBorders>
              <w:top w:val="nil"/>
              <w:left w:val="nil"/>
              <w:bottom w:val="nil"/>
              <w:right w:val="double" w:sz="2" w:space="0" w:color="auto"/>
            </w:tcBorders>
            <w:tcPrChange w:id="1740" w:author="Daniel Falster" w:date="2017-07-28T12:55:00Z">
              <w:tcPr>
                <w:tcW w:w="827" w:type="dxa"/>
                <w:gridSpan w:val="2"/>
                <w:tcBorders>
                  <w:top w:val="nil"/>
                  <w:left w:val="nil"/>
                  <w:bottom w:val="nil"/>
                  <w:right w:val="double" w:sz="2" w:space="0" w:color="auto"/>
                </w:tcBorders>
                <w:vAlign w:val="bottom"/>
              </w:tcPr>
            </w:tcPrChange>
          </w:tcPr>
          <w:p w14:paraId="7CCD1478" w14:textId="4A6790C9" w:rsidR="008A5466" w:rsidRPr="008A5466" w:rsidRDefault="008A5466" w:rsidP="008A5466">
            <w:pPr>
              <w:spacing w:before="60" w:after="0" w:line="240" w:lineRule="auto"/>
              <w:rPr>
                <w:rFonts w:cs="Times New Roman"/>
                <w:color w:val="000000"/>
                <w:sz w:val="20"/>
                <w:szCs w:val="20"/>
              </w:rPr>
            </w:pPr>
            <w:ins w:id="1741" w:author="Daniel Falster" w:date="2017-07-28T12:55:00Z">
              <w:r w:rsidRPr="008A5466">
                <w:rPr>
                  <w:rFonts w:eastAsia="Times New Roman" w:cs="Times New Roman"/>
                  <w:color w:val="000000"/>
                  <w:sz w:val="20"/>
                  <w:szCs w:val="20"/>
                </w:rPr>
                <w:t>0.047</w:t>
              </w:r>
            </w:ins>
            <w:del w:id="1742" w:author="Daniel Falster" w:date="2017-07-28T12:55:00Z">
              <w:r w:rsidRPr="008A5466" w:rsidDel="001C5FDD">
                <w:rPr>
                  <w:rFonts w:cs="Times New Roman"/>
                  <w:color w:val="000000"/>
                  <w:sz w:val="20"/>
                  <w:szCs w:val="20"/>
                </w:rPr>
                <w:delText>0.014</w:delText>
              </w:r>
            </w:del>
          </w:p>
        </w:tc>
        <w:tc>
          <w:tcPr>
            <w:tcW w:w="1563" w:type="dxa"/>
            <w:tcBorders>
              <w:top w:val="nil"/>
              <w:left w:val="double" w:sz="2" w:space="0" w:color="auto"/>
              <w:bottom w:val="nil"/>
              <w:right w:val="single" w:sz="4" w:space="0" w:color="auto"/>
            </w:tcBorders>
            <w:tcPrChange w:id="1743" w:author="Daniel Falster" w:date="2017-07-28T12:55:00Z">
              <w:tcPr>
                <w:tcW w:w="1294" w:type="dxa"/>
                <w:gridSpan w:val="2"/>
                <w:tcBorders>
                  <w:top w:val="nil"/>
                  <w:left w:val="double" w:sz="2" w:space="0" w:color="auto"/>
                  <w:bottom w:val="nil"/>
                  <w:right w:val="single" w:sz="4" w:space="0" w:color="auto"/>
                </w:tcBorders>
                <w:vAlign w:val="bottom"/>
              </w:tcPr>
            </w:tcPrChange>
          </w:tcPr>
          <w:p w14:paraId="6297450A" w14:textId="2951530B" w:rsidR="008A5466" w:rsidRPr="008A5466" w:rsidRDefault="008A5466" w:rsidP="008A5466">
            <w:pPr>
              <w:spacing w:before="60" w:after="0" w:line="240" w:lineRule="auto"/>
              <w:rPr>
                <w:rFonts w:eastAsia="Times New Roman" w:cs="Times New Roman"/>
                <w:color w:val="000000"/>
                <w:sz w:val="20"/>
                <w:szCs w:val="20"/>
                <w:lang w:eastAsia="en-AU"/>
              </w:rPr>
            </w:pPr>
            <w:ins w:id="1744" w:author="Daniel Falster" w:date="2017-07-28T12:55:00Z">
              <w:r w:rsidRPr="008A5466">
                <w:rPr>
                  <w:rFonts w:eastAsia="Times New Roman" w:cs="Times New Roman"/>
                  <w:color w:val="000000"/>
                  <w:sz w:val="20"/>
                  <w:szCs w:val="20"/>
                </w:rPr>
                <w:t>302.609</w:t>
              </w:r>
            </w:ins>
            <w:del w:id="1745" w:author="Daniel Falster" w:date="2017-07-28T12:55:00Z">
              <w:r w:rsidRPr="008A5466" w:rsidDel="001C5FDD">
                <w:rPr>
                  <w:rFonts w:cs="Times New Roman"/>
                  <w:color w:val="000000"/>
                  <w:sz w:val="20"/>
                  <w:szCs w:val="20"/>
                </w:rPr>
                <w:delText>587.822</w:delText>
              </w:r>
            </w:del>
          </w:p>
        </w:tc>
        <w:tc>
          <w:tcPr>
            <w:tcW w:w="997" w:type="dxa"/>
            <w:tcBorders>
              <w:top w:val="nil"/>
              <w:left w:val="single" w:sz="4" w:space="0" w:color="auto"/>
              <w:bottom w:val="nil"/>
              <w:right w:val="nil"/>
            </w:tcBorders>
            <w:shd w:val="clear" w:color="auto" w:fill="auto"/>
            <w:noWrap/>
            <w:hideMark/>
            <w:tcPrChange w:id="1746" w:author="Daniel Falster" w:date="2017-07-28T12:55:00Z">
              <w:tcPr>
                <w:tcW w:w="972" w:type="dxa"/>
                <w:tcBorders>
                  <w:top w:val="nil"/>
                  <w:left w:val="single" w:sz="4" w:space="0" w:color="auto"/>
                  <w:bottom w:val="nil"/>
                  <w:right w:val="nil"/>
                </w:tcBorders>
                <w:shd w:val="clear" w:color="auto" w:fill="auto"/>
                <w:noWrap/>
                <w:vAlign w:val="bottom"/>
                <w:hideMark/>
              </w:tcPr>
            </w:tcPrChange>
          </w:tcPr>
          <w:p w14:paraId="60407DCD" w14:textId="7EA8A5B3" w:rsidR="008A5466" w:rsidRPr="008A5466" w:rsidRDefault="008A5466" w:rsidP="008A5466">
            <w:pPr>
              <w:spacing w:before="60" w:after="0" w:line="240" w:lineRule="auto"/>
              <w:ind w:right="170"/>
              <w:rPr>
                <w:rFonts w:eastAsia="Times New Roman" w:cs="Times New Roman"/>
                <w:color w:val="000000"/>
                <w:sz w:val="20"/>
                <w:szCs w:val="20"/>
                <w:lang w:eastAsia="en-AU"/>
              </w:rPr>
            </w:pPr>
            <w:ins w:id="1747" w:author="Daniel Falster" w:date="2017-07-28T12:55:00Z">
              <w:r w:rsidRPr="008A5466">
                <w:rPr>
                  <w:rFonts w:eastAsia="Times New Roman" w:cs="Times New Roman"/>
                  <w:color w:val="000000"/>
                  <w:sz w:val="20"/>
                  <w:szCs w:val="20"/>
                </w:rPr>
                <w:t>87.1</w:t>
              </w:r>
            </w:ins>
            <w:del w:id="1748" w:author="Daniel Falster" w:date="2017-07-28T12:55:00Z">
              <w:r w:rsidRPr="008A5466" w:rsidDel="001C5FDD">
                <w:rPr>
                  <w:rFonts w:cs="Times New Roman"/>
                  <w:color w:val="000000"/>
                  <w:sz w:val="20"/>
                  <w:szCs w:val="20"/>
                </w:rPr>
                <w:delText>59.4</w:delText>
              </w:r>
            </w:del>
          </w:p>
        </w:tc>
        <w:tc>
          <w:tcPr>
            <w:tcW w:w="997" w:type="dxa"/>
            <w:tcBorders>
              <w:top w:val="nil"/>
              <w:left w:val="nil"/>
              <w:bottom w:val="nil"/>
              <w:right w:val="single" w:sz="4" w:space="0" w:color="auto"/>
            </w:tcBorders>
            <w:tcPrChange w:id="1749" w:author="Daniel Falster" w:date="2017-07-28T12:55:00Z">
              <w:tcPr>
                <w:tcW w:w="1050" w:type="dxa"/>
                <w:gridSpan w:val="2"/>
                <w:tcBorders>
                  <w:top w:val="nil"/>
                  <w:left w:val="nil"/>
                  <w:bottom w:val="nil"/>
                  <w:right w:val="single" w:sz="4" w:space="0" w:color="auto"/>
                </w:tcBorders>
                <w:vAlign w:val="bottom"/>
              </w:tcPr>
            </w:tcPrChange>
          </w:tcPr>
          <w:p w14:paraId="25271444" w14:textId="6E343E8B" w:rsidR="008A5466" w:rsidRPr="008A5466" w:rsidRDefault="008A5466" w:rsidP="008A5466">
            <w:pPr>
              <w:spacing w:before="60" w:after="0" w:line="240" w:lineRule="auto"/>
              <w:ind w:right="170"/>
              <w:rPr>
                <w:rFonts w:cs="Times New Roman"/>
                <w:color w:val="000000"/>
                <w:sz w:val="20"/>
                <w:szCs w:val="20"/>
              </w:rPr>
            </w:pPr>
            <w:ins w:id="1750" w:author="Daniel Falster" w:date="2017-07-28T12:55:00Z">
              <w:r w:rsidRPr="008A5466">
                <w:rPr>
                  <w:rFonts w:eastAsia="Times New Roman" w:cs="Times New Roman"/>
                  <w:color w:val="000000"/>
                  <w:sz w:val="20"/>
                  <w:szCs w:val="20"/>
                </w:rPr>
                <w:t>4.4</w:t>
              </w:r>
            </w:ins>
            <w:del w:id="1751" w:author="Daniel Falster" w:date="2017-07-28T12:55:00Z">
              <w:r w:rsidRPr="008A5466" w:rsidDel="001C5FDD">
                <w:rPr>
                  <w:rFonts w:cs="Times New Roman"/>
                  <w:color w:val="000000"/>
                  <w:sz w:val="20"/>
                  <w:szCs w:val="20"/>
                </w:rPr>
                <w:delText>19.5</w:delText>
              </w:r>
            </w:del>
          </w:p>
        </w:tc>
        <w:tc>
          <w:tcPr>
            <w:tcW w:w="997" w:type="dxa"/>
            <w:tcBorders>
              <w:top w:val="nil"/>
              <w:left w:val="single" w:sz="4" w:space="0" w:color="auto"/>
              <w:bottom w:val="nil"/>
              <w:right w:val="nil"/>
            </w:tcBorders>
            <w:shd w:val="clear" w:color="auto" w:fill="auto"/>
            <w:noWrap/>
            <w:hideMark/>
            <w:tcPrChange w:id="1752" w:author="Daniel Falster" w:date="2017-07-28T12:55:00Z">
              <w:tcPr>
                <w:tcW w:w="972" w:type="dxa"/>
                <w:gridSpan w:val="2"/>
                <w:tcBorders>
                  <w:top w:val="nil"/>
                  <w:left w:val="single" w:sz="4" w:space="0" w:color="auto"/>
                  <w:bottom w:val="nil"/>
                  <w:right w:val="nil"/>
                </w:tcBorders>
                <w:shd w:val="clear" w:color="auto" w:fill="auto"/>
                <w:noWrap/>
                <w:vAlign w:val="bottom"/>
                <w:hideMark/>
              </w:tcPr>
            </w:tcPrChange>
          </w:tcPr>
          <w:p w14:paraId="674132AB" w14:textId="560ABE54" w:rsidR="008A5466" w:rsidRPr="008A5466" w:rsidRDefault="008A5466" w:rsidP="008A5466">
            <w:pPr>
              <w:spacing w:before="60" w:after="0" w:line="240" w:lineRule="auto"/>
              <w:ind w:right="170"/>
              <w:rPr>
                <w:rFonts w:eastAsia="Times New Roman" w:cs="Times New Roman"/>
                <w:color w:val="000000"/>
                <w:sz w:val="20"/>
                <w:szCs w:val="20"/>
                <w:lang w:eastAsia="en-AU"/>
              </w:rPr>
            </w:pPr>
            <w:ins w:id="1753" w:author="Daniel Falster" w:date="2017-07-28T12:55:00Z">
              <w:r w:rsidRPr="008A5466">
                <w:rPr>
                  <w:rFonts w:eastAsia="Times New Roman" w:cs="Times New Roman"/>
                  <w:color w:val="000000"/>
                  <w:sz w:val="20"/>
                  <w:szCs w:val="20"/>
                </w:rPr>
                <w:t>4</w:t>
              </w:r>
            </w:ins>
            <w:del w:id="1754" w:author="Daniel Falster" w:date="2017-07-28T12:55:00Z">
              <w:r w:rsidRPr="008A5466" w:rsidDel="001C5FDD">
                <w:rPr>
                  <w:rFonts w:cs="Times New Roman"/>
                  <w:color w:val="000000"/>
                  <w:sz w:val="20"/>
                  <w:szCs w:val="20"/>
                </w:rPr>
                <w:delText>1.6</w:delText>
              </w:r>
            </w:del>
          </w:p>
        </w:tc>
        <w:tc>
          <w:tcPr>
            <w:tcW w:w="997" w:type="dxa"/>
            <w:tcBorders>
              <w:top w:val="nil"/>
              <w:left w:val="nil"/>
              <w:bottom w:val="nil"/>
              <w:right w:val="nil"/>
            </w:tcBorders>
            <w:shd w:val="clear" w:color="auto" w:fill="auto"/>
            <w:noWrap/>
            <w:hideMark/>
            <w:tcPrChange w:id="1755" w:author="Daniel Falster" w:date="2017-07-28T12:55:00Z">
              <w:tcPr>
                <w:tcW w:w="1050" w:type="dxa"/>
                <w:gridSpan w:val="2"/>
                <w:tcBorders>
                  <w:top w:val="nil"/>
                  <w:left w:val="nil"/>
                  <w:bottom w:val="nil"/>
                  <w:right w:val="nil"/>
                </w:tcBorders>
                <w:shd w:val="clear" w:color="auto" w:fill="auto"/>
                <w:noWrap/>
                <w:vAlign w:val="bottom"/>
                <w:hideMark/>
              </w:tcPr>
            </w:tcPrChange>
          </w:tcPr>
          <w:p w14:paraId="4B41AC47" w14:textId="7A8D5D21" w:rsidR="008A5466" w:rsidRPr="008A5466" w:rsidRDefault="008A5466" w:rsidP="008A5466">
            <w:pPr>
              <w:spacing w:before="60" w:after="0" w:line="240" w:lineRule="auto"/>
              <w:ind w:right="170"/>
              <w:rPr>
                <w:rFonts w:eastAsia="Times New Roman" w:cs="Times New Roman"/>
                <w:color w:val="000000"/>
                <w:sz w:val="20"/>
                <w:szCs w:val="20"/>
                <w:lang w:eastAsia="en-AU"/>
              </w:rPr>
            </w:pPr>
            <w:ins w:id="1756" w:author="Daniel Falster" w:date="2017-07-28T12:55:00Z">
              <w:r w:rsidRPr="008A5466">
                <w:rPr>
                  <w:rFonts w:eastAsia="Times New Roman" w:cs="Times New Roman"/>
                  <w:color w:val="000000"/>
                  <w:sz w:val="20"/>
                  <w:szCs w:val="20"/>
                </w:rPr>
                <w:t>2.9</w:t>
              </w:r>
            </w:ins>
            <w:del w:id="1757" w:author="Daniel Falster" w:date="2017-07-28T12:55:00Z">
              <w:r w:rsidRPr="008A5466" w:rsidDel="001C5FDD">
                <w:rPr>
                  <w:rFonts w:cs="Times New Roman"/>
                  <w:color w:val="000000"/>
                  <w:sz w:val="20"/>
                  <w:szCs w:val="20"/>
                </w:rPr>
                <w:delText>17.4</w:delText>
              </w:r>
            </w:del>
          </w:p>
        </w:tc>
        <w:tc>
          <w:tcPr>
            <w:tcW w:w="942" w:type="dxa"/>
            <w:tcBorders>
              <w:top w:val="nil"/>
              <w:left w:val="nil"/>
              <w:bottom w:val="nil"/>
              <w:right w:val="double" w:sz="2" w:space="0" w:color="auto"/>
            </w:tcBorders>
            <w:shd w:val="clear" w:color="auto" w:fill="auto"/>
            <w:noWrap/>
            <w:hideMark/>
            <w:tcPrChange w:id="1758" w:author="Daniel Falster" w:date="2017-07-28T12:55:00Z">
              <w:tcPr>
                <w:tcW w:w="1025" w:type="dxa"/>
                <w:gridSpan w:val="2"/>
                <w:tcBorders>
                  <w:top w:val="nil"/>
                  <w:left w:val="nil"/>
                  <w:bottom w:val="nil"/>
                  <w:right w:val="double" w:sz="2" w:space="0" w:color="auto"/>
                </w:tcBorders>
                <w:shd w:val="clear" w:color="auto" w:fill="auto"/>
                <w:noWrap/>
                <w:vAlign w:val="bottom"/>
                <w:hideMark/>
              </w:tcPr>
            </w:tcPrChange>
          </w:tcPr>
          <w:p w14:paraId="317AF7AF" w14:textId="1476D530" w:rsidR="008A5466" w:rsidRPr="008A5466" w:rsidRDefault="008A5466" w:rsidP="008A5466">
            <w:pPr>
              <w:spacing w:before="60" w:after="0" w:line="240" w:lineRule="auto"/>
              <w:ind w:right="170"/>
              <w:rPr>
                <w:rFonts w:eastAsia="Times New Roman" w:cs="Times New Roman"/>
                <w:color w:val="000000"/>
                <w:sz w:val="20"/>
                <w:szCs w:val="20"/>
                <w:lang w:eastAsia="en-AU"/>
              </w:rPr>
            </w:pPr>
            <w:ins w:id="1759" w:author="Daniel Falster" w:date="2017-07-28T12:55:00Z">
              <w:r w:rsidRPr="008A5466">
                <w:rPr>
                  <w:rFonts w:eastAsia="Times New Roman" w:cs="Times New Roman"/>
                  <w:color w:val="000000"/>
                  <w:sz w:val="20"/>
                  <w:szCs w:val="20"/>
                </w:rPr>
                <w:t>1.6</w:t>
              </w:r>
            </w:ins>
            <w:del w:id="1760" w:author="Daniel Falster" w:date="2017-07-28T12:55:00Z">
              <w:r w:rsidRPr="008A5466" w:rsidDel="001C5FDD">
                <w:rPr>
                  <w:rFonts w:cs="Times New Roman"/>
                  <w:color w:val="000000"/>
                  <w:sz w:val="20"/>
                  <w:szCs w:val="20"/>
                </w:rPr>
                <w:delText>2.0</w:delText>
              </w:r>
            </w:del>
          </w:p>
        </w:tc>
        <w:tc>
          <w:tcPr>
            <w:tcW w:w="1383" w:type="dxa"/>
            <w:tcBorders>
              <w:top w:val="nil"/>
              <w:left w:val="double" w:sz="2" w:space="0" w:color="auto"/>
              <w:bottom w:val="nil"/>
              <w:right w:val="single" w:sz="4" w:space="0" w:color="auto"/>
            </w:tcBorders>
            <w:shd w:val="clear" w:color="auto" w:fill="auto"/>
            <w:noWrap/>
            <w:hideMark/>
            <w:tcPrChange w:id="1761" w:author="Daniel Falster" w:date="2017-07-28T12:55:00Z">
              <w:tcPr>
                <w:tcW w:w="966" w:type="dxa"/>
                <w:gridSpan w:val="2"/>
                <w:tcBorders>
                  <w:top w:val="nil"/>
                  <w:left w:val="double" w:sz="2" w:space="0" w:color="auto"/>
                  <w:bottom w:val="nil"/>
                  <w:right w:val="single" w:sz="4" w:space="0" w:color="auto"/>
                </w:tcBorders>
                <w:shd w:val="clear" w:color="auto" w:fill="auto"/>
                <w:noWrap/>
                <w:vAlign w:val="bottom"/>
                <w:hideMark/>
              </w:tcPr>
            </w:tcPrChange>
          </w:tcPr>
          <w:p w14:paraId="557CD0E3" w14:textId="1EFABAB9" w:rsidR="008A5466" w:rsidRPr="008A5466" w:rsidRDefault="008A5466" w:rsidP="008A5466">
            <w:pPr>
              <w:spacing w:before="60" w:after="0" w:line="240" w:lineRule="auto"/>
              <w:rPr>
                <w:rFonts w:eastAsia="Times New Roman" w:cs="Times New Roman"/>
                <w:color w:val="000000"/>
                <w:sz w:val="20"/>
                <w:szCs w:val="20"/>
                <w:lang w:eastAsia="en-AU"/>
              </w:rPr>
            </w:pPr>
            <w:ins w:id="1762" w:author="Daniel Falster" w:date="2017-07-28T12:55:00Z">
              <w:r w:rsidRPr="008A5466">
                <w:rPr>
                  <w:rFonts w:eastAsia="Times New Roman" w:cs="Times New Roman"/>
                  <w:color w:val="000000"/>
                  <w:sz w:val="20"/>
                  <w:szCs w:val="20"/>
                </w:rPr>
                <w:t>7.449</w:t>
              </w:r>
            </w:ins>
            <w:del w:id="1763" w:author="Daniel Falster" w:date="2017-07-28T12:55:00Z">
              <w:r w:rsidRPr="008A5466" w:rsidDel="001C5FDD">
                <w:rPr>
                  <w:rFonts w:cs="Times New Roman"/>
                  <w:color w:val="000000"/>
                  <w:sz w:val="20"/>
                  <w:szCs w:val="20"/>
                </w:rPr>
                <w:delText>83.208</w:delText>
              </w:r>
            </w:del>
          </w:p>
        </w:tc>
      </w:tr>
      <w:tr w:rsidR="008A5466" w:rsidRPr="00AE5ED4" w14:paraId="32BB00C3" w14:textId="77777777" w:rsidTr="008A5466">
        <w:tblPrEx>
          <w:tblW w:w="14220" w:type="dxa"/>
          <w:tblLayout w:type="fixed"/>
          <w:tblPrExChange w:id="1764" w:author="Daniel Falster" w:date="2017-07-28T12:55:00Z">
            <w:tblPrEx>
              <w:tblW w:w="12830" w:type="dxa"/>
            </w:tblPrEx>
          </w:tblPrExChange>
        </w:tblPrEx>
        <w:trPr>
          <w:trHeight w:val="20"/>
          <w:trPrChange w:id="1765" w:author="Daniel Falster" w:date="2017-07-28T12:55:00Z">
            <w:trPr>
              <w:gridAfter w:val="0"/>
              <w:trHeight w:val="20"/>
            </w:trPr>
          </w:trPrChange>
        </w:trPr>
        <w:tc>
          <w:tcPr>
            <w:tcW w:w="1951" w:type="dxa"/>
            <w:tcBorders>
              <w:top w:val="nil"/>
              <w:left w:val="nil"/>
              <w:bottom w:val="nil"/>
              <w:right w:val="nil"/>
            </w:tcBorders>
            <w:shd w:val="clear" w:color="auto" w:fill="auto"/>
            <w:noWrap/>
            <w:hideMark/>
            <w:tcPrChange w:id="1766" w:author="Daniel Falster" w:date="2017-07-28T12:55:00Z">
              <w:tcPr>
                <w:tcW w:w="2376" w:type="dxa"/>
                <w:gridSpan w:val="3"/>
                <w:tcBorders>
                  <w:top w:val="nil"/>
                  <w:left w:val="nil"/>
                  <w:bottom w:val="nil"/>
                  <w:right w:val="nil"/>
                </w:tcBorders>
                <w:shd w:val="clear" w:color="auto" w:fill="auto"/>
                <w:noWrap/>
                <w:vAlign w:val="bottom"/>
                <w:hideMark/>
              </w:tcPr>
            </w:tcPrChange>
          </w:tcPr>
          <w:p w14:paraId="6F413C69" w14:textId="2E84E04E" w:rsidR="008A5466" w:rsidRPr="008A5466" w:rsidRDefault="008A5466" w:rsidP="008A5466">
            <w:pPr>
              <w:spacing w:before="60" w:after="0" w:line="240" w:lineRule="auto"/>
              <w:rPr>
                <w:rFonts w:eastAsia="Times New Roman" w:cs="Times New Roman"/>
                <w:i/>
                <w:color w:val="000000"/>
                <w:sz w:val="20"/>
                <w:szCs w:val="20"/>
                <w:lang w:eastAsia="en-AU"/>
              </w:rPr>
            </w:pPr>
            <w:ins w:id="1767" w:author="Daniel Falster" w:date="2017-07-28T12:55:00Z">
              <w:r w:rsidRPr="008A5466">
                <w:rPr>
                  <w:rFonts w:eastAsia="Times New Roman" w:cs="Times New Roman"/>
                  <w:i/>
                  <w:iCs/>
                  <w:color w:val="000000"/>
                  <w:sz w:val="20"/>
                  <w:szCs w:val="20"/>
                </w:rPr>
                <w:t>Pimelea linifolia</w:t>
              </w:r>
            </w:ins>
            <w:del w:id="1768" w:author="Daniel Falster" w:date="2017-07-28T12:55:00Z">
              <w:r w:rsidRPr="008A5466" w:rsidDel="001C5FDD">
                <w:rPr>
                  <w:rFonts w:cs="Times New Roman"/>
                  <w:i/>
                  <w:iCs/>
                  <w:color w:val="000000"/>
                  <w:sz w:val="20"/>
                  <w:szCs w:val="20"/>
                </w:rPr>
                <w:delText>Banksia ericifolia</w:delText>
              </w:r>
            </w:del>
          </w:p>
        </w:tc>
        <w:tc>
          <w:tcPr>
            <w:tcW w:w="1418" w:type="dxa"/>
            <w:gridSpan w:val="2"/>
            <w:tcBorders>
              <w:top w:val="nil"/>
              <w:left w:val="nil"/>
              <w:bottom w:val="nil"/>
              <w:right w:val="nil"/>
            </w:tcBorders>
            <w:tcPrChange w:id="1769" w:author="Daniel Falster" w:date="2017-07-28T12:55:00Z">
              <w:tcPr>
                <w:tcW w:w="766" w:type="dxa"/>
                <w:tcBorders>
                  <w:top w:val="nil"/>
                  <w:left w:val="nil"/>
                  <w:bottom w:val="nil"/>
                  <w:right w:val="nil"/>
                </w:tcBorders>
              </w:tcPr>
            </w:tcPrChange>
          </w:tcPr>
          <w:p w14:paraId="0AEF9A3D" w14:textId="3A9DE6F4" w:rsidR="008A5466" w:rsidRPr="008A5466" w:rsidRDefault="008A5466" w:rsidP="008A5466">
            <w:pPr>
              <w:spacing w:before="60" w:after="0" w:line="240" w:lineRule="auto"/>
              <w:rPr>
                <w:ins w:id="1770" w:author="Daniel Falster" w:date="2017-07-28T12:54:00Z"/>
                <w:rFonts w:cs="Times New Roman"/>
                <w:color w:val="000000"/>
                <w:sz w:val="20"/>
                <w:szCs w:val="20"/>
              </w:rPr>
            </w:pPr>
            <w:ins w:id="1771" w:author="Daniel Falster" w:date="2017-07-28T12:55:00Z">
              <w:r w:rsidRPr="008A5466">
                <w:rPr>
                  <w:rFonts w:eastAsia="Times New Roman" w:cs="Times New Roman"/>
                  <w:color w:val="000000"/>
                  <w:sz w:val="20"/>
                  <w:szCs w:val="20"/>
                </w:rPr>
                <w:t>Thymelaeaceae</w:t>
              </w:r>
            </w:ins>
          </w:p>
        </w:tc>
        <w:tc>
          <w:tcPr>
            <w:tcW w:w="837" w:type="dxa"/>
            <w:gridSpan w:val="2"/>
            <w:tcBorders>
              <w:top w:val="nil"/>
              <w:left w:val="nil"/>
              <w:bottom w:val="nil"/>
              <w:right w:val="nil"/>
            </w:tcBorders>
            <w:tcPrChange w:id="1772" w:author="Daniel Falster" w:date="2017-07-28T12:55:00Z">
              <w:tcPr>
                <w:tcW w:w="766" w:type="dxa"/>
                <w:gridSpan w:val="3"/>
                <w:tcBorders>
                  <w:top w:val="nil"/>
                  <w:left w:val="nil"/>
                  <w:bottom w:val="nil"/>
                  <w:right w:val="nil"/>
                </w:tcBorders>
              </w:tcPr>
            </w:tcPrChange>
          </w:tcPr>
          <w:p w14:paraId="0A8D2659" w14:textId="56B1F794" w:rsidR="008A5466" w:rsidRPr="008A5466" w:rsidRDefault="008A5466" w:rsidP="008A5466">
            <w:pPr>
              <w:spacing w:before="60" w:after="0" w:line="240" w:lineRule="auto"/>
              <w:rPr>
                <w:ins w:id="1773" w:author="Daniel Falster" w:date="2017-07-28T12:54:00Z"/>
                <w:rFonts w:cs="Times New Roman"/>
                <w:color w:val="000000"/>
                <w:sz w:val="20"/>
                <w:szCs w:val="20"/>
              </w:rPr>
            </w:pPr>
            <w:ins w:id="1774" w:author="Daniel Falster" w:date="2017-07-28T12:55:00Z">
              <w:r w:rsidRPr="008A5466">
                <w:rPr>
                  <w:rFonts w:eastAsia="Times New Roman" w:cs="Times New Roman"/>
                  <w:color w:val="000000"/>
                  <w:sz w:val="20"/>
                  <w:szCs w:val="20"/>
                </w:rPr>
                <w:t>PILI</w:t>
              </w:r>
            </w:ins>
          </w:p>
        </w:tc>
        <w:tc>
          <w:tcPr>
            <w:tcW w:w="1114" w:type="dxa"/>
            <w:tcBorders>
              <w:top w:val="nil"/>
              <w:left w:val="nil"/>
              <w:bottom w:val="nil"/>
              <w:right w:val="nil"/>
            </w:tcBorders>
            <w:shd w:val="clear" w:color="auto" w:fill="auto"/>
            <w:noWrap/>
            <w:hideMark/>
            <w:tcPrChange w:id="1775" w:author="Daniel Falster" w:date="2017-07-28T12:55:00Z">
              <w:tcPr>
                <w:tcW w:w="766" w:type="dxa"/>
                <w:gridSpan w:val="2"/>
                <w:tcBorders>
                  <w:top w:val="nil"/>
                  <w:left w:val="nil"/>
                  <w:bottom w:val="nil"/>
                  <w:right w:val="nil"/>
                </w:tcBorders>
                <w:shd w:val="clear" w:color="auto" w:fill="auto"/>
                <w:noWrap/>
                <w:vAlign w:val="bottom"/>
                <w:hideMark/>
              </w:tcPr>
            </w:tcPrChange>
          </w:tcPr>
          <w:p w14:paraId="34B7850D" w14:textId="6B7B7DC2" w:rsidR="008A5466" w:rsidRPr="008A5466" w:rsidRDefault="008A5466" w:rsidP="008A5466">
            <w:pPr>
              <w:spacing w:before="60" w:after="0" w:line="240" w:lineRule="auto"/>
              <w:rPr>
                <w:rFonts w:eastAsia="Times New Roman" w:cs="Times New Roman"/>
                <w:color w:val="000000"/>
                <w:sz w:val="20"/>
                <w:szCs w:val="20"/>
                <w:lang w:eastAsia="en-AU"/>
              </w:rPr>
            </w:pPr>
            <w:ins w:id="1776" w:author="Daniel Falster" w:date="2017-07-28T12:55:00Z">
              <w:r w:rsidRPr="008A5466">
                <w:rPr>
                  <w:rFonts w:eastAsia="Times New Roman" w:cs="Times New Roman"/>
                  <w:color w:val="000000"/>
                  <w:sz w:val="20"/>
                  <w:szCs w:val="20"/>
                </w:rPr>
                <w:t>0.183</w:t>
              </w:r>
            </w:ins>
            <w:del w:id="1777" w:author="Daniel Falster" w:date="2017-07-28T12:55:00Z">
              <w:r w:rsidRPr="008A5466" w:rsidDel="001C5FDD">
                <w:rPr>
                  <w:rFonts w:cs="Times New Roman"/>
                  <w:color w:val="000000"/>
                  <w:sz w:val="20"/>
                  <w:szCs w:val="20"/>
                </w:rPr>
                <w:delText>18.511</w:delText>
              </w:r>
            </w:del>
          </w:p>
        </w:tc>
        <w:tc>
          <w:tcPr>
            <w:tcW w:w="1024" w:type="dxa"/>
            <w:tcBorders>
              <w:top w:val="nil"/>
              <w:left w:val="nil"/>
              <w:bottom w:val="nil"/>
              <w:right w:val="double" w:sz="2" w:space="0" w:color="auto"/>
            </w:tcBorders>
            <w:tcPrChange w:id="1778" w:author="Daniel Falster" w:date="2017-07-28T12:55:00Z">
              <w:tcPr>
                <w:tcW w:w="827" w:type="dxa"/>
                <w:gridSpan w:val="2"/>
                <w:tcBorders>
                  <w:top w:val="nil"/>
                  <w:left w:val="nil"/>
                  <w:bottom w:val="nil"/>
                  <w:right w:val="double" w:sz="2" w:space="0" w:color="auto"/>
                </w:tcBorders>
                <w:vAlign w:val="bottom"/>
              </w:tcPr>
            </w:tcPrChange>
          </w:tcPr>
          <w:p w14:paraId="7F7815C4" w14:textId="07EF8FB1" w:rsidR="008A5466" w:rsidRPr="008A5466" w:rsidRDefault="008A5466" w:rsidP="008A5466">
            <w:pPr>
              <w:spacing w:before="60" w:after="0" w:line="240" w:lineRule="auto"/>
              <w:rPr>
                <w:rFonts w:cs="Times New Roman"/>
                <w:color w:val="000000"/>
                <w:sz w:val="20"/>
                <w:szCs w:val="20"/>
              </w:rPr>
            </w:pPr>
            <w:ins w:id="1779" w:author="Daniel Falster" w:date="2017-07-28T12:55:00Z">
              <w:r w:rsidRPr="008A5466">
                <w:rPr>
                  <w:rFonts w:eastAsia="Times New Roman" w:cs="Times New Roman"/>
                  <w:color w:val="000000"/>
                  <w:sz w:val="20"/>
                  <w:szCs w:val="20"/>
                </w:rPr>
                <w:t>0.274</w:t>
              </w:r>
            </w:ins>
            <w:del w:id="1780" w:author="Daniel Falster" w:date="2017-07-28T12:55:00Z">
              <w:r w:rsidRPr="008A5466" w:rsidDel="001C5FDD">
                <w:rPr>
                  <w:rFonts w:cs="Times New Roman"/>
                  <w:color w:val="000000"/>
                  <w:sz w:val="20"/>
                  <w:szCs w:val="20"/>
                </w:rPr>
                <w:delText>0.032</w:delText>
              </w:r>
            </w:del>
          </w:p>
        </w:tc>
        <w:tc>
          <w:tcPr>
            <w:tcW w:w="1563" w:type="dxa"/>
            <w:tcBorders>
              <w:top w:val="nil"/>
              <w:left w:val="double" w:sz="2" w:space="0" w:color="auto"/>
              <w:bottom w:val="nil"/>
              <w:right w:val="single" w:sz="4" w:space="0" w:color="auto"/>
            </w:tcBorders>
            <w:tcPrChange w:id="1781" w:author="Daniel Falster" w:date="2017-07-28T12:55:00Z">
              <w:tcPr>
                <w:tcW w:w="1294" w:type="dxa"/>
                <w:gridSpan w:val="2"/>
                <w:tcBorders>
                  <w:top w:val="nil"/>
                  <w:left w:val="double" w:sz="2" w:space="0" w:color="auto"/>
                  <w:bottom w:val="nil"/>
                  <w:right w:val="single" w:sz="4" w:space="0" w:color="auto"/>
                </w:tcBorders>
                <w:vAlign w:val="bottom"/>
              </w:tcPr>
            </w:tcPrChange>
          </w:tcPr>
          <w:p w14:paraId="3CE7FC6F" w14:textId="14091A47" w:rsidR="008A5466" w:rsidRPr="008A5466" w:rsidRDefault="008A5466" w:rsidP="008A5466">
            <w:pPr>
              <w:spacing w:before="60" w:after="0" w:line="240" w:lineRule="auto"/>
              <w:rPr>
                <w:rFonts w:eastAsia="Times New Roman" w:cs="Times New Roman"/>
                <w:color w:val="000000"/>
                <w:sz w:val="20"/>
                <w:szCs w:val="20"/>
                <w:lang w:eastAsia="en-AU"/>
              </w:rPr>
            </w:pPr>
            <w:ins w:id="1782" w:author="Daniel Falster" w:date="2017-07-28T12:55:00Z">
              <w:r w:rsidRPr="008A5466">
                <w:rPr>
                  <w:rFonts w:eastAsia="Times New Roman" w:cs="Times New Roman"/>
                  <w:color w:val="000000"/>
                  <w:sz w:val="20"/>
                  <w:szCs w:val="20"/>
                </w:rPr>
                <w:t>10.463</w:t>
              </w:r>
            </w:ins>
            <w:del w:id="1783" w:author="Daniel Falster" w:date="2017-07-28T12:55:00Z">
              <w:r w:rsidRPr="008A5466" w:rsidDel="001C5FDD">
                <w:rPr>
                  <w:rFonts w:cs="Times New Roman"/>
                  <w:color w:val="000000"/>
                  <w:sz w:val="20"/>
                  <w:szCs w:val="20"/>
                </w:rPr>
                <w:delText>3385.342</w:delText>
              </w:r>
            </w:del>
          </w:p>
        </w:tc>
        <w:tc>
          <w:tcPr>
            <w:tcW w:w="997" w:type="dxa"/>
            <w:tcBorders>
              <w:top w:val="nil"/>
              <w:left w:val="single" w:sz="4" w:space="0" w:color="auto"/>
              <w:bottom w:val="nil"/>
              <w:right w:val="nil"/>
            </w:tcBorders>
            <w:shd w:val="clear" w:color="auto" w:fill="auto"/>
            <w:noWrap/>
            <w:hideMark/>
            <w:tcPrChange w:id="1784" w:author="Daniel Falster" w:date="2017-07-28T12:55:00Z">
              <w:tcPr>
                <w:tcW w:w="972" w:type="dxa"/>
                <w:tcBorders>
                  <w:top w:val="nil"/>
                  <w:left w:val="single" w:sz="4" w:space="0" w:color="auto"/>
                  <w:bottom w:val="nil"/>
                  <w:right w:val="nil"/>
                </w:tcBorders>
                <w:shd w:val="clear" w:color="auto" w:fill="auto"/>
                <w:noWrap/>
                <w:vAlign w:val="bottom"/>
                <w:hideMark/>
              </w:tcPr>
            </w:tcPrChange>
          </w:tcPr>
          <w:p w14:paraId="2ACC0E75" w14:textId="44545C69" w:rsidR="008A5466" w:rsidRPr="008A5466" w:rsidRDefault="008A5466" w:rsidP="008A5466">
            <w:pPr>
              <w:spacing w:before="60" w:after="0" w:line="240" w:lineRule="auto"/>
              <w:ind w:right="170"/>
              <w:rPr>
                <w:rFonts w:eastAsia="Times New Roman" w:cs="Times New Roman"/>
                <w:color w:val="000000"/>
                <w:sz w:val="20"/>
                <w:szCs w:val="20"/>
                <w:lang w:eastAsia="en-AU"/>
              </w:rPr>
            </w:pPr>
            <w:ins w:id="1785" w:author="Daniel Falster" w:date="2017-07-28T12:55:00Z">
              <w:r w:rsidRPr="008A5466">
                <w:rPr>
                  <w:rFonts w:eastAsia="Times New Roman" w:cs="Times New Roman"/>
                  <w:color w:val="000000"/>
                  <w:sz w:val="20"/>
                  <w:szCs w:val="20"/>
                </w:rPr>
                <w:t>64</w:t>
              </w:r>
            </w:ins>
            <w:del w:id="1786" w:author="Daniel Falster" w:date="2017-07-28T12:55:00Z">
              <w:r w:rsidRPr="008A5466" w:rsidDel="001C5FDD">
                <w:rPr>
                  <w:rFonts w:cs="Times New Roman"/>
                  <w:color w:val="000000"/>
                  <w:sz w:val="20"/>
                  <w:szCs w:val="20"/>
                </w:rPr>
                <w:delText>16.8</w:delText>
              </w:r>
            </w:del>
          </w:p>
        </w:tc>
        <w:tc>
          <w:tcPr>
            <w:tcW w:w="997" w:type="dxa"/>
            <w:tcBorders>
              <w:top w:val="nil"/>
              <w:left w:val="nil"/>
              <w:bottom w:val="nil"/>
              <w:right w:val="single" w:sz="4" w:space="0" w:color="auto"/>
            </w:tcBorders>
            <w:tcPrChange w:id="1787" w:author="Daniel Falster" w:date="2017-07-28T12:55:00Z">
              <w:tcPr>
                <w:tcW w:w="1050" w:type="dxa"/>
                <w:gridSpan w:val="2"/>
                <w:tcBorders>
                  <w:top w:val="nil"/>
                  <w:left w:val="nil"/>
                  <w:bottom w:val="nil"/>
                  <w:right w:val="single" w:sz="4" w:space="0" w:color="auto"/>
                </w:tcBorders>
                <w:vAlign w:val="bottom"/>
              </w:tcPr>
            </w:tcPrChange>
          </w:tcPr>
          <w:p w14:paraId="71537A10" w14:textId="42850D1E" w:rsidR="008A5466" w:rsidRPr="008A5466" w:rsidRDefault="008A5466" w:rsidP="008A5466">
            <w:pPr>
              <w:spacing w:before="60" w:after="0" w:line="240" w:lineRule="auto"/>
              <w:ind w:right="170"/>
              <w:rPr>
                <w:rFonts w:cs="Times New Roman"/>
                <w:color w:val="000000"/>
                <w:sz w:val="20"/>
                <w:szCs w:val="20"/>
              </w:rPr>
            </w:pPr>
            <w:ins w:id="1788" w:author="Daniel Falster" w:date="2017-07-28T12:55:00Z">
              <w:r w:rsidRPr="008A5466">
                <w:rPr>
                  <w:rFonts w:eastAsia="Times New Roman" w:cs="Times New Roman"/>
                  <w:color w:val="000000"/>
                  <w:sz w:val="20"/>
                  <w:szCs w:val="20"/>
                </w:rPr>
                <w:t>2.1</w:t>
              </w:r>
            </w:ins>
            <w:del w:id="1789" w:author="Daniel Falster" w:date="2017-07-28T12:55:00Z">
              <w:r w:rsidRPr="008A5466" w:rsidDel="001C5FDD">
                <w:rPr>
                  <w:rFonts w:cs="Times New Roman"/>
                  <w:color w:val="000000"/>
                  <w:sz w:val="20"/>
                  <w:szCs w:val="20"/>
                </w:rPr>
                <w:delText>10.4</w:delText>
              </w:r>
            </w:del>
          </w:p>
        </w:tc>
        <w:tc>
          <w:tcPr>
            <w:tcW w:w="997" w:type="dxa"/>
            <w:tcBorders>
              <w:top w:val="nil"/>
              <w:left w:val="single" w:sz="4" w:space="0" w:color="auto"/>
              <w:bottom w:val="nil"/>
              <w:right w:val="nil"/>
            </w:tcBorders>
            <w:shd w:val="clear" w:color="auto" w:fill="auto"/>
            <w:noWrap/>
            <w:hideMark/>
            <w:tcPrChange w:id="1790" w:author="Daniel Falster" w:date="2017-07-28T12:55:00Z">
              <w:tcPr>
                <w:tcW w:w="972" w:type="dxa"/>
                <w:gridSpan w:val="2"/>
                <w:tcBorders>
                  <w:top w:val="nil"/>
                  <w:left w:val="single" w:sz="4" w:space="0" w:color="auto"/>
                  <w:bottom w:val="nil"/>
                  <w:right w:val="nil"/>
                </w:tcBorders>
                <w:shd w:val="clear" w:color="auto" w:fill="auto"/>
                <w:noWrap/>
                <w:vAlign w:val="bottom"/>
                <w:hideMark/>
              </w:tcPr>
            </w:tcPrChange>
          </w:tcPr>
          <w:p w14:paraId="2A7EB6AB" w14:textId="2D84BB17" w:rsidR="008A5466" w:rsidRPr="008A5466" w:rsidRDefault="008A5466" w:rsidP="008A5466">
            <w:pPr>
              <w:spacing w:before="60" w:after="0" w:line="240" w:lineRule="auto"/>
              <w:ind w:right="170"/>
              <w:rPr>
                <w:rFonts w:eastAsia="Times New Roman" w:cs="Times New Roman"/>
                <w:color w:val="000000"/>
                <w:sz w:val="20"/>
                <w:szCs w:val="20"/>
                <w:lang w:eastAsia="en-AU"/>
              </w:rPr>
            </w:pPr>
            <w:ins w:id="1791" w:author="Daniel Falster" w:date="2017-07-28T12:55:00Z">
              <w:r w:rsidRPr="008A5466">
                <w:rPr>
                  <w:rFonts w:eastAsia="Times New Roman" w:cs="Times New Roman"/>
                  <w:color w:val="000000"/>
                  <w:sz w:val="20"/>
                  <w:szCs w:val="20"/>
                </w:rPr>
                <w:t>23.7</w:t>
              </w:r>
            </w:ins>
            <w:del w:id="1792" w:author="Daniel Falster" w:date="2017-07-28T12:55:00Z">
              <w:r w:rsidRPr="008A5466" w:rsidDel="001C5FDD">
                <w:rPr>
                  <w:rFonts w:cs="Times New Roman"/>
                  <w:color w:val="000000"/>
                  <w:sz w:val="20"/>
                  <w:szCs w:val="20"/>
                </w:rPr>
                <w:delText>0.7</w:delText>
              </w:r>
            </w:del>
          </w:p>
        </w:tc>
        <w:tc>
          <w:tcPr>
            <w:tcW w:w="997" w:type="dxa"/>
            <w:tcBorders>
              <w:top w:val="nil"/>
              <w:left w:val="nil"/>
              <w:bottom w:val="nil"/>
              <w:right w:val="nil"/>
            </w:tcBorders>
            <w:shd w:val="clear" w:color="auto" w:fill="auto"/>
            <w:noWrap/>
            <w:hideMark/>
            <w:tcPrChange w:id="1793" w:author="Daniel Falster" w:date="2017-07-28T12:55:00Z">
              <w:tcPr>
                <w:tcW w:w="1050" w:type="dxa"/>
                <w:gridSpan w:val="2"/>
                <w:tcBorders>
                  <w:top w:val="nil"/>
                  <w:left w:val="nil"/>
                  <w:bottom w:val="nil"/>
                  <w:right w:val="nil"/>
                </w:tcBorders>
                <w:shd w:val="clear" w:color="auto" w:fill="auto"/>
                <w:noWrap/>
                <w:vAlign w:val="bottom"/>
                <w:hideMark/>
              </w:tcPr>
            </w:tcPrChange>
          </w:tcPr>
          <w:p w14:paraId="5A328587" w14:textId="18BF1F2C" w:rsidR="008A5466" w:rsidRPr="008A5466" w:rsidRDefault="008A5466" w:rsidP="008A5466">
            <w:pPr>
              <w:spacing w:before="60" w:after="0" w:line="240" w:lineRule="auto"/>
              <w:ind w:right="170"/>
              <w:rPr>
                <w:rFonts w:eastAsia="Times New Roman" w:cs="Times New Roman"/>
                <w:color w:val="000000"/>
                <w:sz w:val="20"/>
                <w:szCs w:val="20"/>
                <w:lang w:eastAsia="en-AU"/>
              </w:rPr>
            </w:pPr>
            <w:ins w:id="1794" w:author="Daniel Falster" w:date="2017-07-28T12:55:00Z">
              <w:r w:rsidRPr="008A5466">
                <w:rPr>
                  <w:rFonts w:eastAsia="Times New Roman" w:cs="Times New Roman"/>
                  <w:color w:val="000000"/>
                  <w:sz w:val="20"/>
                  <w:szCs w:val="20"/>
                </w:rPr>
                <w:t>8.1</w:t>
              </w:r>
            </w:ins>
            <w:del w:id="1795" w:author="Daniel Falster" w:date="2017-07-28T12:55:00Z">
              <w:r w:rsidRPr="008A5466" w:rsidDel="001C5FDD">
                <w:rPr>
                  <w:rFonts w:cs="Times New Roman"/>
                  <w:color w:val="000000"/>
                  <w:sz w:val="20"/>
                  <w:szCs w:val="20"/>
                </w:rPr>
                <w:delText>71.0</w:delText>
              </w:r>
            </w:del>
          </w:p>
        </w:tc>
        <w:tc>
          <w:tcPr>
            <w:tcW w:w="942" w:type="dxa"/>
            <w:tcBorders>
              <w:top w:val="nil"/>
              <w:left w:val="nil"/>
              <w:bottom w:val="nil"/>
              <w:right w:val="double" w:sz="2" w:space="0" w:color="auto"/>
            </w:tcBorders>
            <w:shd w:val="clear" w:color="auto" w:fill="auto"/>
            <w:noWrap/>
            <w:hideMark/>
            <w:tcPrChange w:id="1796" w:author="Daniel Falster" w:date="2017-07-28T12:55:00Z">
              <w:tcPr>
                <w:tcW w:w="1025" w:type="dxa"/>
                <w:gridSpan w:val="2"/>
                <w:tcBorders>
                  <w:top w:val="nil"/>
                  <w:left w:val="nil"/>
                  <w:bottom w:val="nil"/>
                  <w:right w:val="double" w:sz="2" w:space="0" w:color="auto"/>
                </w:tcBorders>
                <w:shd w:val="clear" w:color="auto" w:fill="auto"/>
                <w:noWrap/>
                <w:vAlign w:val="bottom"/>
                <w:hideMark/>
              </w:tcPr>
            </w:tcPrChange>
          </w:tcPr>
          <w:p w14:paraId="5F3969DA" w14:textId="764F20E2" w:rsidR="008A5466" w:rsidRPr="008A5466" w:rsidRDefault="008A5466" w:rsidP="008A5466">
            <w:pPr>
              <w:spacing w:before="60" w:after="0" w:line="240" w:lineRule="auto"/>
              <w:ind w:right="170"/>
              <w:rPr>
                <w:rFonts w:eastAsia="Times New Roman" w:cs="Times New Roman"/>
                <w:color w:val="000000"/>
                <w:sz w:val="20"/>
                <w:szCs w:val="20"/>
                <w:lang w:eastAsia="en-AU"/>
              </w:rPr>
            </w:pPr>
            <w:ins w:id="1797" w:author="Daniel Falster" w:date="2017-07-28T12:55:00Z">
              <w:r w:rsidRPr="008A5466">
                <w:rPr>
                  <w:rFonts w:eastAsia="Times New Roman" w:cs="Times New Roman"/>
                  <w:color w:val="000000"/>
                  <w:sz w:val="20"/>
                  <w:szCs w:val="20"/>
                </w:rPr>
                <w:t>2</w:t>
              </w:r>
            </w:ins>
            <w:del w:id="1798" w:author="Daniel Falster" w:date="2017-07-28T12:55:00Z">
              <w:r w:rsidRPr="008A5466" w:rsidDel="001C5FDD">
                <w:rPr>
                  <w:rFonts w:cs="Times New Roman"/>
                  <w:color w:val="000000"/>
                  <w:sz w:val="20"/>
                  <w:szCs w:val="20"/>
                </w:rPr>
                <w:delText>1.1</w:delText>
              </w:r>
            </w:del>
          </w:p>
        </w:tc>
        <w:tc>
          <w:tcPr>
            <w:tcW w:w="1383" w:type="dxa"/>
            <w:tcBorders>
              <w:top w:val="nil"/>
              <w:left w:val="double" w:sz="2" w:space="0" w:color="auto"/>
              <w:bottom w:val="nil"/>
              <w:right w:val="single" w:sz="4" w:space="0" w:color="auto"/>
            </w:tcBorders>
            <w:shd w:val="clear" w:color="auto" w:fill="auto"/>
            <w:noWrap/>
            <w:hideMark/>
            <w:tcPrChange w:id="1799" w:author="Daniel Falster" w:date="2017-07-28T12:55:00Z">
              <w:tcPr>
                <w:tcW w:w="966" w:type="dxa"/>
                <w:gridSpan w:val="2"/>
                <w:tcBorders>
                  <w:top w:val="nil"/>
                  <w:left w:val="double" w:sz="2" w:space="0" w:color="auto"/>
                  <w:bottom w:val="nil"/>
                  <w:right w:val="single" w:sz="4" w:space="0" w:color="auto"/>
                </w:tcBorders>
                <w:shd w:val="clear" w:color="auto" w:fill="auto"/>
                <w:noWrap/>
                <w:vAlign w:val="bottom"/>
                <w:hideMark/>
              </w:tcPr>
            </w:tcPrChange>
          </w:tcPr>
          <w:p w14:paraId="389EB9EB" w14:textId="1C71E381" w:rsidR="008A5466" w:rsidRPr="008A5466" w:rsidRDefault="008A5466" w:rsidP="008A5466">
            <w:pPr>
              <w:spacing w:before="60" w:after="0" w:line="240" w:lineRule="auto"/>
              <w:rPr>
                <w:rFonts w:eastAsia="Times New Roman" w:cs="Times New Roman"/>
                <w:color w:val="000000"/>
                <w:sz w:val="20"/>
                <w:szCs w:val="20"/>
                <w:lang w:eastAsia="en-AU"/>
              </w:rPr>
            </w:pPr>
            <w:ins w:id="1800" w:author="Daniel Falster" w:date="2017-07-28T12:55:00Z">
              <w:r w:rsidRPr="008A5466">
                <w:rPr>
                  <w:rFonts w:eastAsia="Times New Roman" w:cs="Times New Roman"/>
                  <w:color w:val="000000"/>
                  <w:sz w:val="20"/>
                  <w:szCs w:val="20"/>
                </w:rPr>
                <w:t>3.05</w:t>
              </w:r>
            </w:ins>
            <w:del w:id="1801" w:author="Daniel Falster" w:date="2017-07-28T12:55:00Z">
              <w:r w:rsidRPr="008A5466" w:rsidDel="001C5FDD">
                <w:rPr>
                  <w:rFonts w:cs="Times New Roman"/>
                  <w:color w:val="000000"/>
                  <w:sz w:val="20"/>
                  <w:szCs w:val="20"/>
                </w:rPr>
                <w:delText>2218.899</w:delText>
              </w:r>
            </w:del>
          </w:p>
        </w:tc>
      </w:tr>
      <w:tr w:rsidR="008A5466" w:rsidRPr="00AE5ED4" w14:paraId="447CDE34" w14:textId="77777777" w:rsidTr="008A5466">
        <w:tblPrEx>
          <w:tblW w:w="14220" w:type="dxa"/>
          <w:tblLayout w:type="fixed"/>
          <w:tblPrExChange w:id="1802" w:author="Daniel Falster" w:date="2017-07-28T12:55:00Z">
            <w:tblPrEx>
              <w:tblW w:w="12830" w:type="dxa"/>
            </w:tblPrEx>
          </w:tblPrExChange>
        </w:tblPrEx>
        <w:trPr>
          <w:trHeight w:val="20"/>
          <w:trPrChange w:id="1803" w:author="Daniel Falster" w:date="2017-07-28T12:55:00Z">
            <w:trPr>
              <w:gridAfter w:val="0"/>
              <w:trHeight w:val="20"/>
            </w:trPr>
          </w:trPrChange>
        </w:trPr>
        <w:tc>
          <w:tcPr>
            <w:tcW w:w="1951" w:type="dxa"/>
            <w:tcBorders>
              <w:top w:val="nil"/>
              <w:left w:val="nil"/>
              <w:bottom w:val="single" w:sz="4" w:space="0" w:color="auto"/>
              <w:right w:val="nil"/>
            </w:tcBorders>
            <w:shd w:val="clear" w:color="auto" w:fill="auto"/>
            <w:noWrap/>
            <w:hideMark/>
            <w:tcPrChange w:id="1804" w:author="Daniel Falster" w:date="2017-07-28T12:55:00Z">
              <w:tcPr>
                <w:tcW w:w="2376" w:type="dxa"/>
                <w:gridSpan w:val="3"/>
                <w:tcBorders>
                  <w:top w:val="nil"/>
                  <w:left w:val="nil"/>
                  <w:bottom w:val="single" w:sz="4" w:space="0" w:color="auto"/>
                  <w:right w:val="nil"/>
                </w:tcBorders>
                <w:shd w:val="clear" w:color="auto" w:fill="auto"/>
                <w:noWrap/>
                <w:vAlign w:val="bottom"/>
                <w:hideMark/>
              </w:tcPr>
            </w:tcPrChange>
          </w:tcPr>
          <w:p w14:paraId="4B191946" w14:textId="7D9BA206" w:rsidR="008A5466" w:rsidRPr="008A5466" w:rsidRDefault="008A5466" w:rsidP="008A5466">
            <w:pPr>
              <w:spacing w:before="60" w:after="0" w:line="240" w:lineRule="auto"/>
              <w:rPr>
                <w:rFonts w:eastAsia="Times New Roman" w:cs="Times New Roman"/>
                <w:i/>
                <w:color w:val="000000"/>
                <w:sz w:val="20"/>
                <w:szCs w:val="20"/>
                <w:lang w:eastAsia="en-AU"/>
              </w:rPr>
            </w:pPr>
            <w:ins w:id="1805" w:author="Daniel Falster" w:date="2017-07-28T12:55:00Z">
              <w:r w:rsidRPr="008A5466">
                <w:rPr>
                  <w:rFonts w:eastAsia="Times New Roman" w:cs="Times New Roman"/>
                  <w:i/>
                  <w:iCs/>
                  <w:color w:val="000000"/>
                  <w:sz w:val="20"/>
                  <w:szCs w:val="20"/>
                </w:rPr>
                <w:t>Pultenaea tuberculata</w:t>
              </w:r>
            </w:ins>
            <w:del w:id="1806" w:author="Daniel Falster" w:date="2017-07-28T12:55:00Z">
              <w:r w:rsidRPr="008A5466" w:rsidDel="001C5FDD">
                <w:rPr>
                  <w:rFonts w:cs="Times New Roman"/>
                  <w:i/>
                  <w:iCs/>
                  <w:color w:val="000000"/>
                  <w:sz w:val="20"/>
                  <w:szCs w:val="20"/>
                </w:rPr>
                <w:delText>Grevillea buxifolia</w:delText>
              </w:r>
            </w:del>
          </w:p>
        </w:tc>
        <w:tc>
          <w:tcPr>
            <w:tcW w:w="1418" w:type="dxa"/>
            <w:gridSpan w:val="2"/>
            <w:tcBorders>
              <w:top w:val="nil"/>
              <w:left w:val="nil"/>
              <w:bottom w:val="single" w:sz="4" w:space="0" w:color="auto"/>
              <w:right w:val="nil"/>
            </w:tcBorders>
            <w:tcPrChange w:id="1807" w:author="Daniel Falster" w:date="2017-07-28T12:55:00Z">
              <w:tcPr>
                <w:tcW w:w="766" w:type="dxa"/>
                <w:tcBorders>
                  <w:top w:val="nil"/>
                  <w:left w:val="nil"/>
                  <w:bottom w:val="single" w:sz="4" w:space="0" w:color="auto"/>
                  <w:right w:val="nil"/>
                </w:tcBorders>
              </w:tcPr>
            </w:tcPrChange>
          </w:tcPr>
          <w:p w14:paraId="131AA982" w14:textId="56A3C45A" w:rsidR="008A5466" w:rsidRPr="008A5466" w:rsidRDefault="008A5466" w:rsidP="008A5466">
            <w:pPr>
              <w:spacing w:before="60" w:after="0" w:line="240" w:lineRule="auto"/>
              <w:rPr>
                <w:ins w:id="1808" w:author="Daniel Falster" w:date="2017-07-28T12:54:00Z"/>
                <w:rFonts w:cs="Times New Roman"/>
                <w:color w:val="000000"/>
                <w:sz w:val="20"/>
                <w:szCs w:val="20"/>
              </w:rPr>
            </w:pPr>
            <w:ins w:id="1809" w:author="Daniel Falster" w:date="2017-07-28T12:55:00Z">
              <w:r w:rsidRPr="008A5466">
                <w:rPr>
                  <w:rFonts w:eastAsia="Times New Roman" w:cs="Times New Roman"/>
                  <w:color w:val="000000"/>
                  <w:sz w:val="20"/>
                  <w:szCs w:val="20"/>
                </w:rPr>
                <w:t>Fabaceae</w:t>
              </w:r>
            </w:ins>
          </w:p>
        </w:tc>
        <w:tc>
          <w:tcPr>
            <w:tcW w:w="837" w:type="dxa"/>
            <w:gridSpan w:val="2"/>
            <w:tcBorders>
              <w:top w:val="nil"/>
              <w:left w:val="nil"/>
              <w:bottom w:val="single" w:sz="4" w:space="0" w:color="auto"/>
              <w:right w:val="nil"/>
            </w:tcBorders>
            <w:tcPrChange w:id="1810" w:author="Daniel Falster" w:date="2017-07-28T12:55:00Z">
              <w:tcPr>
                <w:tcW w:w="766" w:type="dxa"/>
                <w:gridSpan w:val="3"/>
                <w:tcBorders>
                  <w:top w:val="nil"/>
                  <w:left w:val="nil"/>
                  <w:bottom w:val="single" w:sz="4" w:space="0" w:color="auto"/>
                  <w:right w:val="nil"/>
                </w:tcBorders>
              </w:tcPr>
            </w:tcPrChange>
          </w:tcPr>
          <w:p w14:paraId="28BE1309" w14:textId="63B09A6B" w:rsidR="008A5466" w:rsidRPr="008A5466" w:rsidRDefault="008A5466" w:rsidP="008A5466">
            <w:pPr>
              <w:spacing w:before="60" w:after="0" w:line="240" w:lineRule="auto"/>
              <w:rPr>
                <w:ins w:id="1811" w:author="Daniel Falster" w:date="2017-07-28T12:54:00Z"/>
                <w:rFonts w:cs="Times New Roman"/>
                <w:color w:val="000000"/>
                <w:sz w:val="20"/>
                <w:szCs w:val="20"/>
              </w:rPr>
            </w:pPr>
            <w:ins w:id="1812" w:author="Daniel Falster" w:date="2017-07-28T12:55:00Z">
              <w:r w:rsidRPr="008A5466">
                <w:rPr>
                  <w:rFonts w:eastAsia="Times New Roman" w:cs="Times New Roman"/>
                  <w:color w:val="000000"/>
                  <w:sz w:val="20"/>
                  <w:szCs w:val="20"/>
                </w:rPr>
                <w:t>PUTU</w:t>
              </w:r>
            </w:ins>
          </w:p>
        </w:tc>
        <w:tc>
          <w:tcPr>
            <w:tcW w:w="1114" w:type="dxa"/>
            <w:tcBorders>
              <w:top w:val="nil"/>
              <w:left w:val="nil"/>
              <w:bottom w:val="single" w:sz="4" w:space="0" w:color="auto"/>
              <w:right w:val="nil"/>
            </w:tcBorders>
            <w:shd w:val="clear" w:color="auto" w:fill="auto"/>
            <w:noWrap/>
            <w:hideMark/>
            <w:tcPrChange w:id="1813" w:author="Daniel Falster" w:date="2017-07-28T12:55:00Z">
              <w:tcPr>
                <w:tcW w:w="766" w:type="dxa"/>
                <w:gridSpan w:val="2"/>
                <w:tcBorders>
                  <w:top w:val="nil"/>
                  <w:left w:val="nil"/>
                  <w:bottom w:val="single" w:sz="4" w:space="0" w:color="auto"/>
                  <w:right w:val="nil"/>
                </w:tcBorders>
                <w:shd w:val="clear" w:color="auto" w:fill="auto"/>
                <w:noWrap/>
                <w:vAlign w:val="bottom"/>
                <w:hideMark/>
              </w:tcPr>
            </w:tcPrChange>
          </w:tcPr>
          <w:p w14:paraId="1CEB6381" w14:textId="4D3F2843" w:rsidR="008A5466" w:rsidRPr="008A5466" w:rsidRDefault="008A5466" w:rsidP="008A5466">
            <w:pPr>
              <w:spacing w:before="60" w:after="0" w:line="240" w:lineRule="auto"/>
              <w:rPr>
                <w:rFonts w:eastAsia="Times New Roman" w:cs="Times New Roman"/>
                <w:color w:val="000000"/>
                <w:sz w:val="20"/>
                <w:szCs w:val="20"/>
                <w:lang w:eastAsia="en-AU"/>
              </w:rPr>
            </w:pPr>
            <w:ins w:id="1814" w:author="Daniel Falster" w:date="2017-07-28T12:55:00Z">
              <w:r w:rsidRPr="008A5466">
                <w:rPr>
                  <w:rFonts w:eastAsia="Times New Roman" w:cs="Times New Roman"/>
                  <w:color w:val="000000"/>
                  <w:sz w:val="20"/>
                  <w:szCs w:val="20"/>
                </w:rPr>
                <w:t>0.867</w:t>
              </w:r>
            </w:ins>
            <w:del w:id="1815" w:author="Daniel Falster" w:date="2017-07-28T12:55:00Z">
              <w:r w:rsidRPr="008A5466" w:rsidDel="001C5FDD">
                <w:rPr>
                  <w:rFonts w:cs="Times New Roman"/>
                  <w:color w:val="000000"/>
                  <w:sz w:val="20"/>
                  <w:szCs w:val="20"/>
                </w:rPr>
                <w:delText>22.408</w:delText>
              </w:r>
            </w:del>
          </w:p>
        </w:tc>
        <w:tc>
          <w:tcPr>
            <w:tcW w:w="1024" w:type="dxa"/>
            <w:tcBorders>
              <w:top w:val="nil"/>
              <w:left w:val="nil"/>
              <w:bottom w:val="single" w:sz="4" w:space="0" w:color="auto"/>
              <w:right w:val="double" w:sz="2" w:space="0" w:color="auto"/>
            </w:tcBorders>
            <w:tcPrChange w:id="1816" w:author="Daniel Falster" w:date="2017-07-28T12:55:00Z">
              <w:tcPr>
                <w:tcW w:w="827" w:type="dxa"/>
                <w:gridSpan w:val="2"/>
                <w:tcBorders>
                  <w:top w:val="nil"/>
                  <w:left w:val="nil"/>
                  <w:bottom w:val="single" w:sz="4" w:space="0" w:color="auto"/>
                  <w:right w:val="double" w:sz="2" w:space="0" w:color="auto"/>
                </w:tcBorders>
                <w:vAlign w:val="bottom"/>
              </w:tcPr>
            </w:tcPrChange>
          </w:tcPr>
          <w:p w14:paraId="0D5513DF" w14:textId="7604E1C5" w:rsidR="008A5466" w:rsidRPr="008A5466" w:rsidRDefault="008A5466" w:rsidP="008A5466">
            <w:pPr>
              <w:spacing w:before="60" w:after="0" w:line="240" w:lineRule="auto"/>
              <w:rPr>
                <w:rFonts w:cs="Times New Roman"/>
                <w:color w:val="000000"/>
                <w:sz w:val="20"/>
                <w:szCs w:val="20"/>
              </w:rPr>
            </w:pPr>
            <w:ins w:id="1817" w:author="Daniel Falster" w:date="2017-07-28T12:55:00Z">
              <w:r w:rsidRPr="008A5466">
                <w:rPr>
                  <w:rFonts w:eastAsia="Times New Roman" w:cs="Times New Roman"/>
                  <w:color w:val="000000"/>
                  <w:sz w:val="20"/>
                  <w:szCs w:val="20"/>
                </w:rPr>
                <w:t>0.067</w:t>
              </w:r>
            </w:ins>
            <w:del w:id="1818" w:author="Daniel Falster" w:date="2017-07-28T12:55:00Z">
              <w:r w:rsidRPr="008A5466" w:rsidDel="001C5FDD">
                <w:rPr>
                  <w:rFonts w:cs="Times New Roman"/>
                  <w:color w:val="000000"/>
                  <w:sz w:val="20"/>
                  <w:szCs w:val="20"/>
                </w:rPr>
                <w:delText>0.015</w:delText>
              </w:r>
            </w:del>
          </w:p>
        </w:tc>
        <w:tc>
          <w:tcPr>
            <w:tcW w:w="1563" w:type="dxa"/>
            <w:tcBorders>
              <w:top w:val="nil"/>
              <w:left w:val="double" w:sz="2" w:space="0" w:color="auto"/>
              <w:bottom w:val="single" w:sz="4" w:space="0" w:color="auto"/>
              <w:right w:val="single" w:sz="4" w:space="0" w:color="auto"/>
            </w:tcBorders>
            <w:tcPrChange w:id="1819" w:author="Daniel Falster" w:date="2017-07-28T12:55:00Z">
              <w:tcPr>
                <w:tcW w:w="1294" w:type="dxa"/>
                <w:gridSpan w:val="2"/>
                <w:tcBorders>
                  <w:top w:val="nil"/>
                  <w:left w:val="double" w:sz="2" w:space="0" w:color="auto"/>
                  <w:bottom w:val="single" w:sz="4" w:space="0" w:color="auto"/>
                  <w:right w:val="single" w:sz="4" w:space="0" w:color="auto"/>
                </w:tcBorders>
                <w:vAlign w:val="bottom"/>
              </w:tcPr>
            </w:tcPrChange>
          </w:tcPr>
          <w:p w14:paraId="13E81AD8" w14:textId="6AFC0084" w:rsidR="008A5466" w:rsidRPr="008A5466" w:rsidRDefault="008A5466" w:rsidP="008A5466">
            <w:pPr>
              <w:spacing w:before="60" w:after="0" w:line="240" w:lineRule="auto"/>
              <w:rPr>
                <w:rFonts w:eastAsia="Times New Roman" w:cs="Times New Roman"/>
                <w:color w:val="000000"/>
                <w:sz w:val="20"/>
                <w:szCs w:val="20"/>
                <w:lang w:eastAsia="en-AU"/>
              </w:rPr>
            </w:pPr>
            <w:ins w:id="1820" w:author="Daniel Falster" w:date="2017-07-28T12:55:00Z">
              <w:r w:rsidRPr="008A5466">
                <w:rPr>
                  <w:rFonts w:eastAsia="Times New Roman" w:cs="Times New Roman"/>
                  <w:color w:val="000000"/>
                  <w:sz w:val="20"/>
                  <w:szCs w:val="20"/>
                </w:rPr>
                <w:t>121.561</w:t>
              </w:r>
            </w:ins>
            <w:del w:id="1821" w:author="Daniel Falster" w:date="2017-07-28T12:55:00Z">
              <w:r w:rsidRPr="008A5466" w:rsidDel="001C5FDD">
                <w:rPr>
                  <w:rFonts w:cs="Times New Roman"/>
                  <w:color w:val="000000"/>
                  <w:sz w:val="20"/>
                  <w:szCs w:val="20"/>
                </w:rPr>
                <w:delText>844.298</w:delText>
              </w:r>
            </w:del>
          </w:p>
        </w:tc>
        <w:tc>
          <w:tcPr>
            <w:tcW w:w="997" w:type="dxa"/>
            <w:tcBorders>
              <w:top w:val="nil"/>
              <w:left w:val="single" w:sz="4" w:space="0" w:color="auto"/>
              <w:bottom w:val="single" w:sz="4" w:space="0" w:color="auto"/>
              <w:right w:val="nil"/>
            </w:tcBorders>
            <w:shd w:val="clear" w:color="auto" w:fill="auto"/>
            <w:noWrap/>
            <w:hideMark/>
            <w:tcPrChange w:id="1822" w:author="Daniel Falster" w:date="2017-07-28T12:55:00Z">
              <w:tcPr>
                <w:tcW w:w="972" w:type="dxa"/>
                <w:tcBorders>
                  <w:top w:val="nil"/>
                  <w:left w:val="single" w:sz="4" w:space="0" w:color="auto"/>
                  <w:bottom w:val="single" w:sz="4" w:space="0" w:color="auto"/>
                  <w:right w:val="nil"/>
                </w:tcBorders>
                <w:shd w:val="clear" w:color="auto" w:fill="auto"/>
                <w:noWrap/>
                <w:vAlign w:val="bottom"/>
                <w:hideMark/>
              </w:tcPr>
            </w:tcPrChange>
          </w:tcPr>
          <w:p w14:paraId="4A5A9939" w14:textId="5F119DA7" w:rsidR="008A5466" w:rsidRPr="008A5466" w:rsidRDefault="008A5466" w:rsidP="008A5466">
            <w:pPr>
              <w:spacing w:before="60" w:after="0" w:line="240" w:lineRule="auto"/>
              <w:ind w:right="170"/>
              <w:rPr>
                <w:rFonts w:eastAsia="Times New Roman" w:cs="Times New Roman"/>
                <w:color w:val="000000"/>
                <w:sz w:val="20"/>
                <w:szCs w:val="20"/>
                <w:lang w:eastAsia="en-AU"/>
              </w:rPr>
            </w:pPr>
            <w:ins w:id="1823" w:author="Daniel Falster" w:date="2017-07-28T12:55:00Z">
              <w:r w:rsidRPr="008A5466">
                <w:rPr>
                  <w:rFonts w:eastAsia="Times New Roman" w:cs="Times New Roman"/>
                  <w:color w:val="000000"/>
                  <w:sz w:val="20"/>
                  <w:szCs w:val="20"/>
                </w:rPr>
                <w:t>85.1</w:t>
              </w:r>
            </w:ins>
            <w:del w:id="1824" w:author="Daniel Falster" w:date="2017-07-28T12:55:00Z">
              <w:r w:rsidRPr="008A5466" w:rsidDel="001C5FDD">
                <w:rPr>
                  <w:rFonts w:cs="Times New Roman"/>
                  <w:color w:val="000000"/>
                  <w:sz w:val="20"/>
                  <w:szCs w:val="20"/>
                </w:rPr>
                <w:delText>68.7</w:delText>
              </w:r>
            </w:del>
          </w:p>
        </w:tc>
        <w:tc>
          <w:tcPr>
            <w:tcW w:w="997" w:type="dxa"/>
            <w:tcBorders>
              <w:top w:val="nil"/>
              <w:left w:val="nil"/>
              <w:bottom w:val="single" w:sz="4" w:space="0" w:color="auto"/>
              <w:right w:val="single" w:sz="4" w:space="0" w:color="auto"/>
            </w:tcBorders>
            <w:tcPrChange w:id="1825" w:author="Daniel Falster" w:date="2017-07-28T12:55:00Z">
              <w:tcPr>
                <w:tcW w:w="1050" w:type="dxa"/>
                <w:gridSpan w:val="2"/>
                <w:tcBorders>
                  <w:top w:val="nil"/>
                  <w:left w:val="nil"/>
                  <w:bottom w:val="single" w:sz="4" w:space="0" w:color="auto"/>
                  <w:right w:val="single" w:sz="4" w:space="0" w:color="auto"/>
                </w:tcBorders>
                <w:vAlign w:val="bottom"/>
              </w:tcPr>
            </w:tcPrChange>
          </w:tcPr>
          <w:p w14:paraId="10B507DC" w14:textId="64385FD9" w:rsidR="008A5466" w:rsidRPr="008A5466" w:rsidRDefault="008A5466" w:rsidP="008A5466">
            <w:pPr>
              <w:spacing w:before="60" w:after="0" w:line="240" w:lineRule="auto"/>
              <w:ind w:right="170"/>
              <w:rPr>
                <w:rFonts w:cs="Times New Roman"/>
                <w:color w:val="000000"/>
                <w:sz w:val="20"/>
                <w:szCs w:val="20"/>
              </w:rPr>
            </w:pPr>
            <w:ins w:id="1826" w:author="Daniel Falster" w:date="2017-07-28T12:55:00Z">
              <w:r w:rsidRPr="008A5466">
                <w:rPr>
                  <w:rFonts w:eastAsia="Times New Roman" w:cs="Times New Roman"/>
                  <w:color w:val="000000"/>
                  <w:sz w:val="20"/>
                  <w:szCs w:val="20"/>
                </w:rPr>
                <w:t>5.5</w:t>
              </w:r>
            </w:ins>
            <w:del w:id="1827" w:author="Daniel Falster" w:date="2017-07-28T12:55:00Z">
              <w:r w:rsidRPr="008A5466" w:rsidDel="001C5FDD">
                <w:rPr>
                  <w:rFonts w:cs="Times New Roman"/>
                  <w:color w:val="000000"/>
                  <w:sz w:val="20"/>
                  <w:szCs w:val="20"/>
                </w:rPr>
                <w:delText>9.5</w:delText>
              </w:r>
            </w:del>
          </w:p>
        </w:tc>
        <w:tc>
          <w:tcPr>
            <w:tcW w:w="997" w:type="dxa"/>
            <w:tcBorders>
              <w:top w:val="nil"/>
              <w:left w:val="single" w:sz="4" w:space="0" w:color="auto"/>
              <w:bottom w:val="single" w:sz="4" w:space="0" w:color="auto"/>
              <w:right w:val="nil"/>
            </w:tcBorders>
            <w:shd w:val="clear" w:color="auto" w:fill="auto"/>
            <w:noWrap/>
            <w:hideMark/>
            <w:tcPrChange w:id="1828" w:author="Daniel Falster" w:date="2017-07-28T12:55:00Z">
              <w:tcPr>
                <w:tcW w:w="972" w:type="dxa"/>
                <w:gridSpan w:val="2"/>
                <w:tcBorders>
                  <w:top w:val="nil"/>
                  <w:left w:val="single" w:sz="4" w:space="0" w:color="auto"/>
                  <w:bottom w:val="single" w:sz="4" w:space="0" w:color="auto"/>
                  <w:right w:val="nil"/>
                </w:tcBorders>
                <w:shd w:val="clear" w:color="auto" w:fill="auto"/>
                <w:noWrap/>
                <w:vAlign w:val="bottom"/>
                <w:hideMark/>
              </w:tcPr>
            </w:tcPrChange>
          </w:tcPr>
          <w:p w14:paraId="0BFB48D5" w14:textId="685F999C" w:rsidR="008A5466" w:rsidRPr="008A5466" w:rsidRDefault="008A5466" w:rsidP="008A5466">
            <w:pPr>
              <w:spacing w:before="60" w:after="0" w:line="240" w:lineRule="auto"/>
              <w:ind w:right="170"/>
              <w:rPr>
                <w:rFonts w:eastAsia="Times New Roman" w:cs="Times New Roman"/>
                <w:color w:val="000000"/>
                <w:sz w:val="20"/>
                <w:szCs w:val="20"/>
                <w:lang w:eastAsia="en-AU"/>
              </w:rPr>
            </w:pPr>
            <w:ins w:id="1829" w:author="Daniel Falster" w:date="2017-07-28T12:55:00Z">
              <w:r w:rsidRPr="008A5466">
                <w:rPr>
                  <w:rFonts w:eastAsia="Times New Roman" w:cs="Times New Roman"/>
                  <w:color w:val="000000"/>
                  <w:sz w:val="20"/>
                  <w:szCs w:val="20"/>
                </w:rPr>
                <w:t>5.9</w:t>
              </w:r>
            </w:ins>
            <w:del w:id="1830" w:author="Daniel Falster" w:date="2017-07-28T12:55:00Z">
              <w:r w:rsidRPr="008A5466" w:rsidDel="001C5FDD">
                <w:rPr>
                  <w:rFonts w:cs="Times New Roman"/>
                  <w:color w:val="000000"/>
                  <w:sz w:val="20"/>
                  <w:szCs w:val="20"/>
                </w:rPr>
                <w:delText>1.4</w:delText>
              </w:r>
            </w:del>
          </w:p>
        </w:tc>
        <w:tc>
          <w:tcPr>
            <w:tcW w:w="997" w:type="dxa"/>
            <w:tcBorders>
              <w:top w:val="nil"/>
              <w:left w:val="nil"/>
              <w:bottom w:val="single" w:sz="4" w:space="0" w:color="auto"/>
              <w:right w:val="nil"/>
            </w:tcBorders>
            <w:shd w:val="clear" w:color="auto" w:fill="auto"/>
            <w:noWrap/>
            <w:hideMark/>
            <w:tcPrChange w:id="1831" w:author="Daniel Falster" w:date="2017-07-28T12:55:00Z">
              <w:tcPr>
                <w:tcW w:w="1050" w:type="dxa"/>
                <w:gridSpan w:val="2"/>
                <w:tcBorders>
                  <w:top w:val="nil"/>
                  <w:left w:val="nil"/>
                  <w:bottom w:val="single" w:sz="4" w:space="0" w:color="auto"/>
                  <w:right w:val="nil"/>
                </w:tcBorders>
                <w:shd w:val="clear" w:color="auto" w:fill="auto"/>
                <w:noWrap/>
                <w:vAlign w:val="bottom"/>
                <w:hideMark/>
              </w:tcPr>
            </w:tcPrChange>
          </w:tcPr>
          <w:p w14:paraId="4225D8EA" w14:textId="0687BF27" w:rsidR="008A5466" w:rsidRPr="008A5466" w:rsidRDefault="008A5466" w:rsidP="008A5466">
            <w:pPr>
              <w:spacing w:before="60" w:after="0" w:line="240" w:lineRule="auto"/>
              <w:ind w:right="170"/>
              <w:rPr>
                <w:rFonts w:eastAsia="Times New Roman" w:cs="Times New Roman"/>
                <w:color w:val="000000"/>
                <w:sz w:val="20"/>
                <w:szCs w:val="20"/>
                <w:lang w:eastAsia="en-AU"/>
              </w:rPr>
            </w:pPr>
            <w:ins w:id="1832" w:author="Daniel Falster" w:date="2017-07-28T12:55:00Z">
              <w:r w:rsidRPr="008A5466">
                <w:rPr>
                  <w:rFonts w:eastAsia="Times New Roman" w:cs="Times New Roman"/>
                  <w:color w:val="000000"/>
                  <w:sz w:val="20"/>
                  <w:szCs w:val="20"/>
                </w:rPr>
                <w:t>2.4</w:t>
              </w:r>
            </w:ins>
            <w:del w:id="1833" w:author="Daniel Falster" w:date="2017-07-28T12:55:00Z">
              <w:r w:rsidRPr="008A5466" w:rsidDel="001C5FDD">
                <w:rPr>
                  <w:rFonts w:cs="Times New Roman"/>
                  <w:color w:val="000000"/>
                  <w:sz w:val="20"/>
                  <w:szCs w:val="20"/>
                </w:rPr>
                <w:delText>17.1</w:delText>
              </w:r>
            </w:del>
          </w:p>
        </w:tc>
        <w:tc>
          <w:tcPr>
            <w:tcW w:w="942" w:type="dxa"/>
            <w:tcBorders>
              <w:top w:val="nil"/>
              <w:left w:val="nil"/>
              <w:bottom w:val="single" w:sz="4" w:space="0" w:color="auto"/>
              <w:right w:val="double" w:sz="2" w:space="0" w:color="auto"/>
            </w:tcBorders>
            <w:shd w:val="clear" w:color="auto" w:fill="auto"/>
            <w:noWrap/>
            <w:hideMark/>
            <w:tcPrChange w:id="1834" w:author="Daniel Falster" w:date="2017-07-28T12:55:00Z">
              <w:tcPr>
                <w:tcW w:w="1025" w:type="dxa"/>
                <w:gridSpan w:val="2"/>
                <w:tcBorders>
                  <w:top w:val="nil"/>
                  <w:left w:val="nil"/>
                  <w:bottom w:val="single" w:sz="4" w:space="0" w:color="auto"/>
                  <w:right w:val="double" w:sz="2" w:space="0" w:color="auto"/>
                </w:tcBorders>
                <w:shd w:val="clear" w:color="auto" w:fill="auto"/>
                <w:noWrap/>
                <w:vAlign w:val="bottom"/>
                <w:hideMark/>
              </w:tcPr>
            </w:tcPrChange>
          </w:tcPr>
          <w:p w14:paraId="40FF5210" w14:textId="0B91DC50" w:rsidR="008A5466" w:rsidRPr="008A5466" w:rsidRDefault="008A5466" w:rsidP="008A5466">
            <w:pPr>
              <w:spacing w:before="60" w:after="0" w:line="240" w:lineRule="auto"/>
              <w:ind w:right="170"/>
              <w:rPr>
                <w:rFonts w:eastAsia="Times New Roman" w:cs="Times New Roman"/>
                <w:color w:val="000000"/>
                <w:sz w:val="20"/>
                <w:szCs w:val="20"/>
                <w:lang w:eastAsia="en-AU"/>
              </w:rPr>
            </w:pPr>
            <w:ins w:id="1835" w:author="Daniel Falster" w:date="2017-07-28T12:55:00Z">
              <w:r w:rsidRPr="008A5466">
                <w:rPr>
                  <w:rFonts w:eastAsia="Times New Roman" w:cs="Times New Roman"/>
                  <w:color w:val="000000"/>
                  <w:sz w:val="20"/>
                  <w:szCs w:val="20"/>
                </w:rPr>
                <w:t>1.2</w:t>
              </w:r>
            </w:ins>
            <w:del w:id="1836" w:author="Daniel Falster" w:date="2017-07-28T12:55:00Z">
              <w:r w:rsidRPr="008A5466" w:rsidDel="001C5FDD">
                <w:rPr>
                  <w:rFonts w:cs="Times New Roman"/>
                  <w:color w:val="000000"/>
                  <w:sz w:val="20"/>
                  <w:szCs w:val="20"/>
                </w:rPr>
                <w:delText>3.3</w:delText>
              </w:r>
            </w:del>
          </w:p>
        </w:tc>
        <w:tc>
          <w:tcPr>
            <w:tcW w:w="1383" w:type="dxa"/>
            <w:tcBorders>
              <w:top w:val="nil"/>
              <w:left w:val="double" w:sz="2" w:space="0" w:color="auto"/>
              <w:bottom w:val="single" w:sz="4" w:space="0" w:color="auto"/>
              <w:right w:val="single" w:sz="4" w:space="0" w:color="auto"/>
            </w:tcBorders>
            <w:shd w:val="clear" w:color="auto" w:fill="auto"/>
            <w:noWrap/>
            <w:hideMark/>
            <w:tcPrChange w:id="1837" w:author="Daniel Falster" w:date="2017-07-28T12:55:00Z">
              <w:tcPr>
                <w:tcW w:w="966" w:type="dxa"/>
                <w:gridSpan w:val="2"/>
                <w:tcBorders>
                  <w:top w:val="nil"/>
                  <w:left w:val="double" w:sz="2" w:space="0" w:color="auto"/>
                  <w:bottom w:val="single" w:sz="4" w:space="0" w:color="auto"/>
                  <w:right w:val="single" w:sz="4" w:space="0" w:color="auto"/>
                </w:tcBorders>
                <w:shd w:val="clear" w:color="auto" w:fill="auto"/>
                <w:noWrap/>
                <w:vAlign w:val="bottom"/>
                <w:hideMark/>
              </w:tcPr>
            </w:tcPrChange>
          </w:tcPr>
          <w:p w14:paraId="1DFC0D7A" w14:textId="0986A524" w:rsidR="008A5466" w:rsidRPr="008A5466" w:rsidRDefault="008A5466" w:rsidP="008A5466">
            <w:pPr>
              <w:spacing w:before="60" w:after="0" w:line="240" w:lineRule="auto"/>
              <w:rPr>
                <w:rFonts w:eastAsia="Times New Roman" w:cs="Times New Roman"/>
                <w:color w:val="000000"/>
                <w:sz w:val="20"/>
                <w:szCs w:val="20"/>
                <w:lang w:eastAsia="en-AU"/>
              </w:rPr>
            </w:pPr>
            <w:ins w:id="1838" w:author="Daniel Falster" w:date="2017-07-28T12:55:00Z">
              <w:r w:rsidRPr="008A5466">
                <w:rPr>
                  <w:rFonts w:eastAsia="Times New Roman" w:cs="Times New Roman"/>
                  <w:color w:val="000000"/>
                  <w:sz w:val="20"/>
                  <w:szCs w:val="20"/>
                </w:rPr>
                <w:t>6.951</w:t>
              </w:r>
            </w:ins>
            <w:del w:id="1839" w:author="Daniel Falster" w:date="2017-07-28T12:55:00Z">
              <w:r w:rsidRPr="008A5466" w:rsidDel="001C5FDD">
                <w:rPr>
                  <w:rFonts w:cs="Times New Roman"/>
                  <w:color w:val="000000"/>
                  <w:sz w:val="20"/>
                  <w:szCs w:val="20"/>
                </w:rPr>
                <w:delText>149.768</w:delText>
              </w:r>
            </w:del>
          </w:p>
        </w:tc>
      </w:tr>
    </w:tbl>
    <w:p w14:paraId="056548DC" w14:textId="58DA7155" w:rsidR="003563EC" w:rsidRPr="00453659" w:rsidDel="004919BA" w:rsidRDefault="003563EC" w:rsidP="003563EC">
      <w:pPr>
        <w:spacing w:after="120" w:line="240" w:lineRule="auto"/>
        <w:rPr>
          <w:del w:id="1840" w:author="Daniel Falster" w:date="2017-06-28T20:31:00Z"/>
          <w:rFonts w:cs="Times New Roman"/>
          <w:b/>
        </w:rPr>
      </w:pPr>
      <w:del w:id="1841" w:author="Daniel Falster" w:date="2017-06-28T20:31:00Z">
        <w:r w:rsidRPr="00453659" w:rsidDel="004919BA">
          <w:rPr>
            <w:rFonts w:cs="Times New Roman"/>
            <w:b/>
          </w:rPr>
          <w:delText>Tables</w:delText>
        </w:r>
      </w:del>
    </w:p>
    <w:p w14:paraId="19A8DCD7" w14:textId="46CC1D00" w:rsidR="003563EC" w:rsidDel="004919BA" w:rsidRDefault="003563EC" w:rsidP="003563EC">
      <w:pPr>
        <w:spacing w:after="120" w:line="240" w:lineRule="auto"/>
        <w:rPr>
          <w:del w:id="1842" w:author="Daniel Falster" w:date="2017-06-28T20:31:00Z"/>
          <w:rFonts w:cs="Times New Roman"/>
          <w:b/>
        </w:rPr>
      </w:pPr>
    </w:p>
    <w:p w14:paraId="7E2CF16E" w14:textId="243CFC84" w:rsidR="003563EC" w:rsidDel="004919BA" w:rsidRDefault="003563EC" w:rsidP="003563EC">
      <w:pPr>
        <w:spacing w:after="120" w:line="240" w:lineRule="auto"/>
        <w:rPr>
          <w:del w:id="1843" w:author="Daniel Falster" w:date="2017-06-28T20:31:00Z"/>
          <w:rFonts w:cs="Times New Roman"/>
          <w:b/>
        </w:rPr>
      </w:pPr>
    </w:p>
    <w:p w14:paraId="1D36F430" w14:textId="52B0173D" w:rsidR="003563EC" w:rsidDel="004919BA" w:rsidRDefault="003563EC" w:rsidP="003563EC">
      <w:pPr>
        <w:spacing w:after="120" w:line="240" w:lineRule="auto"/>
        <w:rPr>
          <w:del w:id="1844" w:author="Daniel Falster" w:date="2017-06-28T20:31:00Z"/>
          <w:rFonts w:cs="Times New Roman"/>
          <w:b/>
        </w:rPr>
      </w:pPr>
    </w:p>
    <w:p w14:paraId="60428637" w14:textId="48785D58" w:rsidR="003563EC" w:rsidDel="004919BA" w:rsidRDefault="003563EC" w:rsidP="003563EC">
      <w:pPr>
        <w:spacing w:after="120" w:line="240" w:lineRule="auto"/>
        <w:rPr>
          <w:del w:id="1845" w:author="Daniel Falster" w:date="2017-06-28T20:31:00Z"/>
          <w:rFonts w:cs="Times New Roman"/>
          <w:b/>
        </w:rPr>
      </w:pPr>
      <w:del w:id="1846" w:author="Daniel Falster" w:date="2017-06-28T14:25:00Z">
        <w:r w:rsidRPr="008A5466" w:rsidDel="00DC5159">
          <w:rPr>
            <w:rFonts w:cs="Times New Roman"/>
            <w:noProof/>
            <w:lang w:val="en-US"/>
          </w:rPr>
          <w:drawing>
            <wp:anchor distT="0" distB="0" distL="114300" distR="114300" simplePos="0" relativeHeight="251659264" behindDoc="0" locked="0" layoutInCell="1" allowOverlap="1" wp14:anchorId="76C85C85" wp14:editId="35DA78A3">
              <wp:simplePos x="0" y="0"/>
              <wp:positionH relativeFrom="column">
                <wp:posOffset>133985</wp:posOffset>
              </wp:positionH>
              <wp:positionV relativeFrom="paragraph">
                <wp:posOffset>292735</wp:posOffset>
              </wp:positionV>
              <wp:extent cx="256540" cy="37255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01_dots.wmf"/>
                      <pic:cNvPicPr/>
                    </pic:nvPicPr>
                    <pic:blipFill>
                      <a:blip r:embed="rId12">
                        <a:extLst>
                          <a:ext uri="{28A0092B-C50C-407E-A947-70E740481C1C}">
                            <a14:useLocalDpi xmlns:a14="http://schemas.microsoft.com/office/drawing/2010/main" val="0"/>
                          </a:ext>
                        </a:extLst>
                      </a:blip>
                      <a:stretch>
                        <a:fillRect/>
                      </a:stretch>
                    </pic:blipFill>
                    <pic:spPr>
                      <a:xfrm>
                        <a:off x="0" y="0"/>
                        <a:ext cx="256540" cy="3725545"/>
                      </a:xfrm>
                      <a:prstGeom prst="rect">
                        <a:avLst/>
                      </a:prstGeom>
                    </pic:spPr>
                  </pic:pic>
                </a:graphicData>
              </a:graphic>
              <wp14:sizeRelH relativeFrom="margin">
                <wp14:pctWidth>0</wp14:pctWidth>
              </wp14:sizeRelH>
              <wp14:sizeRelV relativeFrom="margin">
                <wp14:pctHeight>0</wp14:pctHeight>
              </wp14:sizeRelV>
            </wp:anchor>
          </w:drawing>
        </w:r>
      </w:del>
    </w:p>
    <w:p w14:paraId="7323CF55" w14:textId="6F42DD06" w:rsidR="003563EC" w:rsidDel="004919BA" w:rsidRDefault="003563EC" w:rsidP="003563EC">
      <w:pPr>
        <w:spacing w:after="120"/>
        <w:rPr>
          <w:del w:id="1847" w:author="Daniel Falster" w:date="2017-06-28T20:31:00Z"/>
          <w:rFonts w:cs="Times New Roman"/>
          <w:b/>
        </w:rPr>
      </w:pPr>
    </w:p>
    <w:p w14:paraId="3FD5EA89" w14:textId="73263333" w:rsidR="003563EC" w:rsidDel="004919BA" w:rsidRDefault="003563EC" w:rsidP="003563EC">
      <w:pPr>
        <w:spacing w:after="120"/>
        <w:rPr>
          <w:del w:id="1848" w:author="Daniel Falster" w:date="2017-06-28T20:31:00Z"/>
          <w:rFonts w:cs="Times New Roman"/>
          <w:b/>
        </w:rPr>
      </w:pPr>
    </w:p>
    <w:p w14:paraId="4B370EAE" w14:textId="77777777" w:rsidR="00DC5159" w:rsidRDefault="00DC5159" w:rsidP="003563EC">
      <w:pPr>
        <w:spacing w:after="120"/>
        <w:rPr>
          <w:ins w:id="1849" w:author="Daniel Falster" w:date="2017-06-28T14:25:00Z"/>
          <w:rFonts w:cs="Times New Roman"/>
          <w:b/>
        </w:rPr>
      </w:pPr>
    </w:p>
    <w:p w14:paraId="0C9370F3" w14:textId="46B98111" w:rsidR="003563EC" w:rsidRPr="00AE5ED4" w:rsidRDefault="003563EC" w:rsidP="003563EC">
      <w:pPr>
        <w:spacing w:after="120"/>
        <w:rPr>
          <w:rFonts w:cs="Times New Roman"/>
          <w:b/>
        </w:rPr>
      </w:pPr>
      <w:r w:rsidRPr="00453659">
        <w:rPr>
          <w:rFonts w:cs="Times New Roman"/>
          <w:b/>
        </w:rPr>
        <w:t>Table 1.</w:t>
      </w:r>
      <w:r w:rsidRPr="00453659">
        <w:rPr>
          <w:rFonts w:cs="Times New Roman"/>
        </w:rPr>
        <w:t xml:space="preserve"> </w:t>
      </w:r>
      <w:ins w:id="1850" w:author="Daniel Falster" w:date="2017-06-28T22:03:00Z">
        <w:r w:rsidR="00794970">
          <w:rPr>
            <w:rFonts w:cs="Times New Roman"/>
          </w:rPr>
          <w:t xml:space="preserve">Details on study </w:t>
        </w:r>
        <w:r w:rsidR="00794970" w:rsidRPr="00794970">
          <w:rPr>
            <w:rFonts w:cs="Times New Roman"/>
          </w:rPr>
          <w:t xml:space="preserve">species </w:t>
        </w:r>
        <w:r w:rsidR="00794970">
          <w:rPr>
            <w:rFonts w:cs="Times New Roman"/>
          </w:rPr>
          <w:t>and their r</w:t>
        </w:r>
      </w:ins>
      <w:del w:id="1851" w:author="Daniel Falster" w:date="2017-06-28T22:03:00Z">
        <w:r w:rsidRPr="00453659" w:rsidDel="00794970">
          <w:rPr>
            <w:rFonts w:cs="Times New Roman"/>
          </w:rPr>
          <w:delText>R</w:delText>
        </w:r>
      </w:del>
      <w:r w:rsidRPr="00453659">
        <w:rPr>
          <w:rFonts w:cs="Times New Roman"/>
        </w:rPr>
        <w:t>eproductive investment</w:t>
      </w:r>
      <w:del w:id="1852" w:author="Daniel Falster" w:date="2017-06-28T22:03:00Z">
        <w:r w:rsidRPr="00453659" w:rsidDel="00794970">
          <w:rPr>
            <w:rFonts w:cs="Times New Roman"/>
          </w:rPr>
          <w:delText xml:space="preserve"> </w:delText>
        </w:r>
      </w:del>
      <w:del w:id="1853" w:author="Daniel Falster" w:date="2017-06-28T20:31:00Z">
        <w:r w:rsidRPr="00453659" w:rsidDel="004919BA">
          <w:rPr>
            <w:rFonts w:cs="Times New Roman"/>
          </w:rPr>
          <w:delText xml:space="preserve">data </w:delText>
        </w:r>
      </w:del>
      <w:del w:id="1854" w:author="Daniel Falster" w:date="2017-06-28T22:03:00Z">
        <w:r w:rsidRPr="00453659" w:rsidDel="00794970">
          <w:rPr>
            <w:rFonts w:cs="Times New Roman"/>
          </w:rPr>
          <w:delText>for each species</w:delText>
        </w:r>
      </w:del>
      <w:r w:rsidRPr="00453659">
        <w:rPr>
          <w:rFonts w:cs="Times New Roman"/>
        </w:rPr>
        <w:t>. Seed size indicates the mass of the embryo and endosperm only</w:t>
      </w:r>
      <w:del w:id="1855" w:author="Daniel Falster" w:date="2017-06-28T22:03:00Z">
        <w:r w:rsidRPr="00453659" w:rsidDel="00B67925">
          <w:rPr>
            <w:rFonts w:cs="Times New Roman"/>
          </w:rPr>
          <w:delText xml:space="preserve"> (mg)</w:delText>
        </w:r>
      </w:del>
      <w:r w:rsidRPr="00453659">
        <w:rPr>
          <w:rFonts w:cs="Times New Roman"/>
        </w:rPr>
        <w:t xml:space="preserve">. Seedset is mature seeds per ovule initiated. Reproductive costs are the total reproductive investment per seed matured. The proportion of reproductive costs allocated to discarded tissues formed for pollen-attraction versus packaging and dispersal, successful pollen-attraction tissues, successful packaging and dispersal tissues and the seed itself are shown. Success costs are the components of total reproductive costs required for the formation of a successful seed, and are divided into two components, pollen attraction costs and provisioning costs. Note that for seed costs, the </w:t>
      </w:r>
      <w:del w:id="1856" w:author="Daniel Falster" w:date="2017-06-28T10:55:00Z">
        <w:r w:rsidRPr="00453659" w:rsidDel="00AA46FF">
          <w:rPr>
            <w:rFonts w:cs="Times New Roman"/>
          </w:rPr>
          <w:delText>weight</w:delText>
        </w:r>
      </w:del>
      <w:ins w:id="1857" w:author="Daniel Falster" w:date="2017-06-28T10:55:00Z">
        <w:r w:rsidR="00AA46FF">
          <w:rPr>
            <w:rFonts w:cs="Times New Roman"/>
          </w:rPr>
          <w:t>mass</w:t>
        </w:r>
      </w:ins>
      <w:r w:rsidRPr="00453659">
        <w:rPr>
          <w:rFonts w:cs="Times New Roman"/>
        </w:rPr>
        <w:t xml:space="preserve"> of the seed itself is considered part of provisioning costs. </w:t>
      </w:r>
      <w:del w:id="1858" w:author="Daniel Falster" w:date="2017-06-28T22:04:00Z">
        <w:r w:rsidRPr="00453659" w:rsidDel="009674E8">
          <w:rPr>
            <w:rFonts w:cs="Times New Roman"/>
          </w:rPr>
          <w:delText xml:space="preserve">Colored dots indicate plotting colors used for each species in </w:delText>
        </w:r>
      </w:del>
      <w:del w:id="1859" w:author="Daniel Falster" w:date="2017-06-28T20:39:00Z">
        <w:r w:rsidRPr="00453659" w:rsidDel="00A87A3D">
          <w:rPr>
            <w:rFonts w:cs="Times New Roman"/>
          </w:rPr>
          <w:delText xml:space="preserve">Figure </w:delText>
        </w:r>
      </w:del>
      <w:del w:id="1860" w:author="Daniel Falster" w:date="2017-06-28T20:47:00Z">
        <w:r w:rsidRPr="00453659" w:rsidDel="00A87A3D">
          <w:rPr>
            <w:rFonts w:cs="Times New Roman"/>
          </w:rPr>
          <w:delText>3</w:delText>
        </w:r>
      </w:del>
      <w:del w:id="1861" w:author="Daniel Falster" w:date="2017-06-28T22:04:00Z">
        <w:r w:rsidRPr="00453659" w:rsidDel="009674E8">
          <w:rPr>
            <w:rFonts w:cs="Times New Roman"/>
          </w:rPr>
          <w:delText>.</w:delText>
        </w:r>
      </w:del>
    </w:p>
    <w:p w14:paraId="0F60D254" w14:textId="77777777" w:rsidR="003563EC" w:rsidRPr="00453659" w:rsidRDefault="003563EC" w:rsidP="003563EC">
      <w:pPr>
        <w:spacing w:after="120"/>
        <w:rPr>
          <w:rFonts w:cs="Times New Roman"/>
        </w:rPr>
        <w:sectPr w:rsidR="003563EC" w:rsidRPr="00453659" w:rsidSect="003563EC">
          <w:pgSz w:w="16840" w:h="11901" w:orient="landscape"/>
          <w:pgMar w:top="1134" w:right="1418" w:bottom="1134" w:left="1418" w:header="709" w:footer="709" w:gutter="0"/>
          <w:lnNumType w:countBy="1" w:restart="continuous"/>
          <w:cols w:space="708"/>
          <w:docGrid w:linePitch="360"/>
        </w:sectPr>
      </w:pPr>
    </w:p>
    <w:p w14:paraId="10718EE6" w14:textId="77777777" w:rsidR="003563EC" w:rsidRPr="00453659" w:rsidRDefault="003563EC" w:rsidP="003563EC">
      <w:pPr>
        <w:rPr>
          <w:rFonts w:cs="Times New Roman"/>
        </w:rPr>
      </w:pPr>
    </w:p>
    <w:p w14:paraId="6F83D1BD" w14:textId="77777777" w:rsidR="003563EC" w:rsidRPr="00453659" w:rsidRDefault="003563EC" w:rsidP="003563EC">
      <w:pPr>
        <w:rPr>
          <w:rFonts w:cs="Times New Roman"/>
          <w:b/>
        </w:rPr>
      </w:pPr>
    </w:p>
    <w:p w14:paraId="2F1224BD" w14:textId="77777777" w:rsidR="003563EC" w:rsidRPr="00453659" w:rsidRDefault="003563EC" w:rsidP="003563EC">
      <w:pPr>
        <w:rPr>
          <w:rFonts w:cs="Times New Roman"/>
          <w:b/>
        </w:rPr>
      </w:pPr>
    </w:p>
    <w:p w14:paraId="661841D9" w14:textId="77777777" w:rsidR="003563EC" w:rsidRPr="00453659" w:rsidRDefault="003563EC" w:rsidP="003563EC">
      <w:pPr>
        <w:rPr>
          <w:rFonts w:cs="Times New Roman"/>
          <w:b/>
        </w:rPr>
      </w:pPr>
    </w:p>
    <w:tbl>
      <w:tblPr>
        <w:tblW w:w="6525" w:type="dxa"/>
        <w:tblInd w:w="216" w:type="dxa"/>
        <w:tblLook w:val="04A0" w:firstRow="1" w:lastRow="0" w:firstColumn="1" w:lastColumn="0" w:noHBand="0" w:noVBand="1"/>
      </w:tblPr>
      <w:tblGrid>
        <w:gridCol w:w="3686"/>
        <w:gridCol w:w="571"/>
        <w:gridCol w:w="2268"/>
      </w:tblGrid>
      <w:tr w:rsidR="003563EC" w:rsidRPr="00453659" w14:paraId="1F5E5FD3" w14:textId="77777777" w:rsidTr="003563EC">
        <w:trPr>
          <w:trHeight w:val="57"/>
        </w:trPr>
        <w:tc>
          <w:tcPr>
            <w:tcW w:w="3686" w:type="dxa"/>
            <w:tcBorders>
              <w:top w:val="single" w:sz="4" w:space="0" w:color="auto"/>
              <w:left w:val="nil"/>
              <w:bottom w:val="single" w:sz="4" w:space="0" w:color="auto"/>
              <w:right w:val="nil"/>
            </w:tcBorders>
            <w:shd w:val="clear" w:color="auto" w:fill="auto"/>
            <w:noWrap/>
            <w:vAlign w:val="bottom"/>
            <w:hideMark/>
          </w:tcPr>
          <w:p w14:paraId="4BA2FDD8" w14:textId="77777777" w:rsidR="003563EC" w:rsidRPr="00453659" w:rsidRDefault="003563EC" w:rsidP="003563EC">
            <w:pPr>
              <w:spacing w:after="60" w:line="360" w:lineRule="auto"/>
              <w:rPr>
                <w:rFonts w:eastAsia="Times New Roman" w:cs="Times New Roman"/>
                <w:color w:val="000000"/>
                <w:sz w:val="20"/>
                <w:szCs w:val="20"/>
                <w:lang w:eastAsia="en-AU"/>
              </w:rPr>
            </w:pPr>
            <w:r w:rsidRPr="00453659">
              <w:rPr>
                <w:rFonts w:cs="Times New Roman"/>
                <w:b/>
              </w:rPr>
              <w:br/>
            </w:r>
            <w:r w:rsidRPr="00453659">
              <w:rPr>
                <w:rFonts w:eastAsia="Times New Roman" w:cs="Times New Roman"/>
                <w:color w:val="000000"/>
                <w:sz w:val="20"/>
                <w:szCs w:val="20"/>
                <w:lang w:eastAsia="en-AU"/>
              </w:rPr>
              <w:t>Reproductive cost component</w:t>
            </w:r>
          </w:p>
        </w:tc>
        <w:tc>
          <w:tcPr>
            <w:tcW w:w="571" w:type="dxa"/>
            <w:tcBorders>
              <w:top w:val="single" w:sz="4" w:space="0" w:color="auto"/>
              <w:left w:val="nil"/>
              <w:bottom w:val="single" w:sz="4" w:space="0" w:color="auto"/>
              <w:right w:val="nil"/>
            </w:tcBorders>
            <w:shd w:val="clear" w:color="auto" w:fill="auto"/>
            <w:noWrap/>
            <w:vAlign w:val="bottom"/>
            <w:hideMark/>
          </w:tcPr>
          <w:p w14:paraId="46F12368" w14:textId="77777777" w:rsidR="003563EC" w:rsidRPr="00453659" w:rsidRDefault="003563EC" w:rsidP="003563EC">
            <w:pPr>
              <w:spacing w:after="60" w:line="360" w:lineRule="auto"/>
              <w:rPr>
                <w:rFonts w:eastAsia="Times New Roman" w:cs="Times New Roman"/>
                <w:color w:val="000000"/>
                <w:sz w:val="20"/>
                <w:szCs w:val="20"/>
                <w:lang w:eastAsia="en-AU"/>
              </w:rPr>
            </w:pPr>
            <w:r w:rsidRPr="00453659">
              <w:rPr>
                <w:rFonts w:eastAsia="Times New Roman" w:cs="Times New Roman"/>
                <w:color w:val="000000"/>
                <w:sz w:val="20"/>
                <w:szCs w:val="20"/>
                <w:lang w:eastAsia="en-AU"/>
              </w:rPr>
              <w:t>r</w:t>
            </w:r>
            <w:r w:rsidRPr="00453659">
              <w:rPr>
                <w:rFonts w:eastAsia="Times New Roman" w:cs="Times New Roman"/>
                <w:color w:val="000000"/>
                <w:sz w:val="20"/>
                <w:szCs w:val="20"/>
                <w:vertAlign w:val="superscript"/>
                <w:lang w:eastAsia="en-AU"/>
              </w:rPr>
              <w:t>2</w:t>
            </w:r>
          </w:p>
        </w:tc>
        <w:tc>
          <w:tcPr>
            <w:tcW w:w="2268" w:type="dxa"/>
            <w:tcBorders>
              <w:top w:val="single" w:sz="4" w:space="0" w:color="auto"/>
              <w:left w:val="nil"/>
              <w:bottom w:val="single" w:sz="4" w:space="0" w:color="auto"/>
              <w:right w:val="nil"/>
            </w:tcBorders>
            <w:shd w:val="clear" w:color="auto" w:fill="auto"/>
            <w:noWrap/>
            <w:hideMark/>
          </w:tcPr>
          <w:p w14:paraId="2BE821C0" w14:textId="77777777" w:rsidR="003563EC" w:rsidRPr="00453659" w:rsidRDefault="003563EC" w:rsidP="003563EC">
            <w:pPr>
              <w:spacing w:after="60" w:line="360" w:lineRule="auto"/>
              <w:jc w:val="center"/>
              <w:rPr>
                <w:rFonts w:eastAsia="Times New Roman" w:cs="Times New Roman"/>
                <w:color w:val="000000"/>
                <w:sz w:val="20"/>
                <w:szCs w:val="20"/>
                <w:lang w:eastAsia="en-AU"/>
              </w:rPr>
            </w:pPr>
            <w:r w:rsidRPr="00453659">
              <w:rPr>
                <w:rFonts w:eastAsia="Times New Roman" w:cs="Times New Roman"/>
                <w:color w:val="000000"/>
                <w:sz w:val="20"/>
                <w:szCs w:val="20"/>
                <w:lang w:eastAsia="en-AU"/>
              </w:rPr>
              <w:t>Slope</w:t>
            </w:r>
          </w:p>
          <w:p w14:paraId="03639BD8" w14:textId="77777777" w:rsidR="003563EC" w:rsidRPr="00453659" w:rsidRDefault="003563EC" w:rsidP="003563EC">
            <w:pPr>
              <w:spacing w:after="60" w:line="360" w:lineRule="auto"/>
              <w:jc w:val="center"/>
              <w:rPr>
                <w:rFonts w:eastAsia="Times New Roman" w:cs="Times New Roman"/>
                <w:i/>
                <w:color w:val="000000"/>
                <w:sz w:val="20"/>
                <w:szCs w:val="20"/>
                <w:lang w:eastAsia="en-AU"/>
              </w:rPr>
            </w:pPr>
            <w:r w:rsidRPr="00453659">
              <w:rPr>
                <w:rFonts w:eastAsia="Times New Roman" w:cs="Times New Roman"/>
                <w:i/>
                <w:color w:val="000000"/>
                <w:sz w:val="20"/>
                <w:szCs w:val="20"/>
                <w:lang w:eastAsia="en-AU"/>
              </w:rPr>
              <w:t>(confidence interval)</w:t>
            </w:r>
          </w:p>
        </w:tc>
      </w:tr>
      <w:tr w:rsidR="003563EC" w:rsidRPr="00453659" w14:paraId="19364ABD" w14:textId="77777777" w:rsidTr="003563EC">
        <w:trPr>
          <w:trHeight w:val="57"/>
        </w:trPr>
        <w:tc>
          <w:tcPr>
            <w:tcW w:w="3686" w:type="dxa"/>
            <w:tcBorders>
              <w:top w:val="nil"/>
              <w:left w:val="nil"/>
              <w:bottom w:val="nil"/>
              <w:right w:val="nil"/>
            </w:tcBorders>
            <w:shd w:val="clear" w:color="auto" w:fill="auto"/>
            <w:noWrap/>
            <w:vAlign w:val="bottom"/>
          </w:tcPr>
          <w:p w14:paraId="028ED788" w14:textId="77777777" w:rsidR="003563EC" w:rsidRPr="00453659" w:rsidRDefault="003563EC" w:rsidP="003563EC">
            <w:pPr>
              <w:spacing w:after="60" w:line="360" w:lineRule="auto"/>
              <w:rPr>
                <w:rFonts w:eastAsia="Times New Roman" w:cs="Times New Roman"/>
                <w:color w:val="000000"/>
                <w:sz w:val="20"/>
                <w:szCs w:val="20"/>
                <w:lang w:eastAsia="en-AU"/>
              </w:rPr>
            </w:pPr>
            <w:r w:rsidRPr="00453659">
              <w:rPr>
                <w:rFonts w:eastAsia="Times New Roman" w:cs="Times New Roman"/>
                <w:color w:val="000000"/>
                <w:sz w:val="20"/>
                <w:szCs w:val="20"/>
                <w:lang w:eastAsia="en-AU"/>
              </w:rPr>
              <w:t>Total reproductive costs</w:t>
            </w:r>
          </w:p>
        </w:tc>
        <w:tc>
          <w:tcPr>
            <w:tcW w:w="571" w:type="dxa"/>
            <w:tcBorders>
              <w:top w:val="nil"/>
              <w:left w:val="nil"/>
              <w:bottom w:val="nil"/>
              <w:right w:val="nil"/>
            </w:tcBorders>
            <w:shd w:val="clear" w:color="auto" w:fill="auto"/>
            <w:noWrap/>
            <w:vAlign w:val="bottom"/>
          </w:tcPr>
          <w:p w14:paraId="3CEF2086" w14:textId="77777777" w:rsidR="003563EC" w:rsidRPr="00453659" w:rsidRDefault="003563EC" w:rsidP="003563EC">
            <w:pPr>
              <w:spacing w:after="60" w:line="360" w:lineRule="auto"/>
              <w:rPr>
                <w:rFonts w:cs="Times New Roman"/>
                <w:color w:val="000000"/>
                <w:sz w:val="20"/>
              </w:rPr>
            </w:pPr>
            <w:r w:rsidRPr="00453659">
              <w:rPr>
                <w:rFonts w:cs="Times New Roman"/>
                <w:color w:val="000000"/>
                <w:sz w:val="20"/>
              </w:rPr>
              <w:t>0.91</w:t>
            </w:r>
          </w:p>
        </w:tc>
        <w:tc>
          <w:tcPr>
            <w:tcW w:w="2268" w:type="dxa"/>
            <w:tcBorders>
              <w:top w:val="nil"/>
              <w:left w:val="nil"/>
              <w:bottom w:val="nil"/>
              <w:right w:val="nil"/>
            </w:tcBorders>
            <w:shd w:val="clear" w:color="auto" w:fill="auto"/>
            <w:noWrap/>
            <w:vAlign w:val="bottom"/>
          </w:tcPr>
          <w:p w14:paraId="3CBF7D4A" w14:textId="77777777" w:rsidR="003563EC" w:rsidRPr="00453659" w:rsidRDefault="003563EC" w:rsidP="003563EC">
            <w:pPr>
              <w:spacing w:after="60" w:line="360" w:lineRule="auto"/>
              <w:jc w:val="center"/>
              <w:rPr>
                <w:rFonts w:cs="Times New Roman"/>
                <w:color w:val="000000"/>
                <w:sz w:val="20"/>
              </w:rPr>
            </w:pPr>
            <w:r w:rsidRPr="00453659">
              <w:rPr>
                <w:rFonts w:cs="Times New Roman"/>
                <w:color w:val="000000"/>
                <w:sz w:val="20"/>
              </w:rPr>
              <w:t>1.27 (1.05 - 1.54)</w:t>
            </w:r>
          </w:p>
        </w:tc>
      </w:tr>
      <w:tr w:rsidR="003563EC" w:rsidRPr="00453659" w14:paraId="51C4BBEF" w14:textId="77777777" w:rsidTr="003563EC">
        <w:trPr>
          <w:trHeight w:val="57"/>
        </w:trPr>
        <w:tc>
          <w:tcPr>
            <w:tcW w:w="3686" w:type="dxa"/>
            <w:tcBorders>
              <w:top w:val="nil"/>
              <w:left w:val="nil"/>
              <w:bottom w:val="nil"/>
              <w:right w:val="nil"/>
            </w:tcBorders>
            <w:shd w:val="clear" w:color="auto" w:fill="auto"/>
            <w:noWrap/>
            <w:vAlign w:val="bottom"/>
            <w:hideMark/>
          </w:tcPr>
          <w:p w14:paraId="52DDF9BE" w14:textId="77777777" w:rsidR="003563EC" w:rsidRPr="00453659" w:rsidRDefault="003563EC" w:rsidP="003563EC">
            <w:pPr>
              <w:spacing w:after="60" w:line="360" w:lineRule="auto"/>
              <w:rPr>
                <w:rFonts w:eastAsia="Times New Roman" w:cs="Times New Roman"/>
                <w:color w:val="000000"/>
                <w:sz w:val="20"/>
                <w:szCs w:val="20"/>
                <w:lang w:eastAsia="en-AU"/>
              </w:rPr>
            </w:pPr>
            <w:r w:rsidRPr="00453659">
              <w:rPr>
                <w:rFonts w:eastAsia="Times New Roman" w:cs="Times New Roman"/>
                <w:color w:val="000000"/>
                <w:sz w:val="20"/>
                <w:szCs w:val="20"/>
                <w:lang w:eastAsia="en-AU"/>
              </w:rPr>
              <w:t>Total accessory costs</w:t>
            </w:r>
          </w:p>
        </w:tc>
        <w:tc>
          <w:tcPr>
            <w:tcW w:w="571" w:type="dxa"/>
            <w:tcBorders>
              <w:top w:val="nil"/>
              <w:left w:val="nil"/>
              <w:bottom w:val="nil"/>
              <w:right w:val="nil"/>
            </w:tcBorders>
            <w:shd w:val="clear" w:color="auto" w:fill="auto"/>
            <w:noWrap/>
            <w:vAlign w:val="bottom"/>
            <w:hideMark/>
          </w:tcPr>
          <w:p w14:paraId="28C2D9FF" w14:textId="77777777" w:rsidR="003563EC" w:rsidRPr="00453659" w:rsidRDefault="003563EC" w:rsidP="003563EC">
            <w:pPr>
              <w:spacing w:after="60" w:line="360" w:lineRule="auto"/>
              <w:rPr>
                <w:rFonts w:eastAsia="Times New Roman" w:cs="Times New Roman"/>
                <w:color w:val="000000"/>
                <w:sz w:val="20"/>
                <w:szCs w:val="20"/>
                <w:lang w:eastAsia="en-AU"/>
              </w:rPr>
            </w:pPr>
            <w:r w:rsidRPr="00453659">
              <w:rPr>
                <w:rFonts w:cs="Times New Roman"/>
                <w:color w:val="000000"/>
                <w:sz w:val="20"/>
              </w:rPr>
              <w:t>0.90</w:t>
            </w:r>
          </w:p>
        </w:tc>
        <w:tc>
          <w:tcPr>
            <w:tcW w:w="2268" w:type="dxa"/>
            <w:tcBorders>
              <w:top w:val="nil"/>
              <w:left w:val="nil"/>
              <w:bottom w:val="nil"/>
              <w:right w:val="nil"/>
            </w:tcBorders>
            <w:shd w:val="clear" w:color="auto" w:fill="auto"/>
            <w:noWrap/>
            <w:vAlign w:val="bottom"/>
            <w:hideMark/>
          </w:tcPr>
          <w:p w14:paraId="5631DBA9" w14:textId="77777777" w:rsidR="003563EC" w:rsidRPr="00453659" w:rsidRDefault="003563EC" w:rsidP="003563EC">
            <w:pPr>
              <w:spacing w:after="60" w:line="360" w:lineRule="auto"/>
              <w:jc w:val="center"/>
              <w:rPr>
                <w:rFonts w:eastAsia="Times New Roman" w:cs="Times New Roman"/>
                <w:color w:val="000000"/>
                <w:sz w:val="20"/>
                <w:szCs w:val="20"/>
                <w:lang w:eastAsia="en-AU"/>
              </w:rPr>
            </w:pPr>
            <w:r w:rsidRPr="00453659">
              <w:rPr>
                <w:rFonts w:cs="Times New Roman"/>
                <w:color w:val="000000"/>
                <w:sz w:val="20"/>
              </w:rPr>
              <w:t>1.27 (1.05 - 1.54)</w:t>
            </w:r>
          </w:p>
        </w:tc>
      </w:tr>
      <w:tr w:rsidR="003563EC" w:rsidRPr="00453659" w14:paraId="34AAC235" w14:textId="77777777" w:rsidTr="003563EC">
        <w:trPr>
          <w:trHeight w:val="57"/>
        </w:trPr>
        <w:tc>
          <w:tcPr>
            <w:tcW w:w="3686" w:type="dxa"/>
            <w:tcBorders>
              <w:top w:val="nil"/>
              <w:left w:val="nil"/>
              <w:bottom w:val="nil"/>
              <w:right w:val="nil"/>
            </w:tcBorders>
            <w:shd w:val="clear" w:color="auto" w:fill="auto"/>
            <w:noWrap/>
            <w:vAlign w:val="bottom"/>
          </w:tcPr>
          <w:p w14:paraId="036A9BFD" w14:textId="77777777" w:rsidR="003563EC" w:rsidRPr="00453659" w:rsidRDefault="003563EC" w:rsidP="003563EC">
            <w:pPr>
              <w:spacing w:after="60" w:line="360" w:lineRule="auto"/>
              <w:ind w:left="340"/>
              <w:rPr>
                <w:rFonts w:eastAsia="Times New Roman" w:cs="Times New Roman"/>
                <w:color w:val="000000"/>
                <w:sz w:val="20"/>
                <w:szCs w:val="20"/>
                <w:lang w:eastAsia="en-AU"/>
              </w:rPr>
            </w:pPr>
            <w:r w:rsidRPr="00453659">
              <w:rPr>
                <w:rFonts w:eastAsia="Times New Roman" w:cs="Times New Roman"/>
                <w:color w:val="000000"/>
                <w:sz w:val="20"/>
                <w:szCs w:val="20"/>
                <w:lang w:eastAsia="en-AU"/>
              </w:rPr>
              <w:t>Success costs</w:t>
            </w:r>
          </w:p>
        </w:tc>
        <w:tc>
          <w:tcPr>
            <w:tcW w:w="571" w:type="dxa"/>
            <w:tcBorders>
              <w:top w:val="nil"/>
              <w:left w:val="nil"/>
              <w:bottom w:val="nil"/>
              <w:right w:val="nil"/>
            </w:tcBorders>
            <w:shd w:val="clear" w:color="auto" w:fill="auto"/>
            <w:noWrap/>
            <w:vAlign w:val="bottom"/>
          </w:tcPr>
          <w:p w14:paraId="2BEEFC6C" w14:textId="77777777" w:rsidR="003563EC" w:rsidRPr="00453659" w:rsidRDefault="003563EC" w:rsidP="003563EC">
            <w:pPr>
              <w:spacing w:after="60" w:line="360" w:lineRule="auto"/>
              <w:rPr>
                <w:rFonts w:cs="Times New Roman"/>
                <w:color w:val="000000"/>
                <w:sz w:val="20"/>
                <w:szCs w:val="20"/>
              </w:rPr>
            </w:pPr>
            <w:r w:rsidRPr="00453659">
              <w:rPr>
                <w:rFonts w:cs="Times New Roman"/>
                <w:color w:val="000000"/>
                <w:sz w:val="20"/>
              </w:rPr>
              <w:t>0.88</w:t>
            </w:r>
          </w:p>
        </w:tc>
        <w:tc>
          <w:tcPr>
            <w:tcW w:w="2268" w:type="dxa"/>
            <w:tcBorders>
              <w:top w:val="nil"/>
              <w:left w:val="nil"/>
              <w:bottom w:val="nil"/>
              <w:right w:val="nil"/>
            </w:tcBorders>
            <w:shd w:val="clear" w:color="auto" w:fill="auto"/>
            <w:noWrap/>
            <w:vAlign w:val="bottom"/>
          </w:tcPr>
          <w:p w14:paraId="0A5687F7" w14:textId="77777777" w:rsidR="003563EC" w:rsidRPr="00453659" w:rsidRDefault="003563EC" w:rsidP="003563EC">
            <w:pPr>
              <w:spacing w:after="60" w:line="360" w:lineRule="auto"/>
              <w:jc w:val="center"/>
              <w:rPr>
                <w:rFonts w:cs="Times New Roman"/>
                <w:color w:val="000000"/>
                <w:sz w:val="20"/>
                <w:szCs w:val="20"/>
              </w:rPr>
            </w:pPr>
            <w:r w:rsidRPr="00453659">
              <w:rPr>
                <w:rFonts w:cs="Times New Roman"/>
                <w:color w:val="000000"/>
                <w:sz w:val="20"/>
              </w:rPr>
              <w:t>1.28 (1.02 - 1.59)</w:t>
            </w:r>
          </w:p>
        </w:tc>
      </w:tr>
      <w:tr w:rsidR="003563EC" w:rsidRPr="00453659" w14:paraId="2D002EF8" w14:textId="77777777" w:rsidTr="003563EC">
        <w:trPr>
          <w:trHeight w:val="57"/>
        </w:trPr>
        <w:tc>
          <w:tcPr>
            <w:tcW w:w="3686" w:type="dxa"/>
            <w:tcBorders>
              <w:top w:val="nil"/>
              <w:left w:val="nil"/>
              <w:bottom w:val="nil"/>
              <w:right w:val="nil"/>
            </w:tcBorders>
            <w:shd w:val="clear" w:color="auto" w:fill="auto"/>
            <w:noWrap/>
            <w:vAlign w:val="bottom"/>
            <w:hideMark/>
          </w:tcPr>
          <w:p w14:paraId="15E93CEE" w14:textId="77777777" w:rsidR="003563EC" w:rsidRPr="00453659" w:rsidRDefault="003563EC" w:rsidP="003563EC">
            <w:pPr>
              <w:spacing w:after="60" w:line="360" w:lineRule="auto"/>
              <w:ind w:left="680"/>
              <w:rPr>
                <w:rFonts w:eastAsia="Times New Roman" w:cs="Times New Roman"/>
                <w:color w:val="000000"/>
                <w:sz w:val="20"/>
                <w:szCs w:val="20"/>
                <w:lang w:eastAsia="en-AU"/>
              </w:rPr>
            </w:pPr>
            <w:r w:rsidRPr="00453659">
              <w:rPr>
                <w:rFonts w:eastAsia="Times New Roman" w:cs="Times New Roman"/>
                <w:color w:val="000000"/>
                <w:sz w:val="20"/>
                <w:szCs w:val="20"/>
                <w:lang w:eastAsia="en-AU"/>
              </w:rPr>
              <w:t>Pollen-attraction costs</w:t>
            </w:r>
          </w:p>
        </w:tc>
        <w:tc>
          <w:tcPr>
            <w:tcW w:w="571" w:type="dxa"/>
            <w:tcBorders>
              <w:top w:val="nil"/>
              <w:left w:val="nil"/>
              <w:bottom w:val="nil"/>
              <w:right w:val="nil"/>
            </w:tcBorders>
            <w:shd w:val="clear" w:color="auto" w:fill="auto"/>
            <w:noWrap/>
            <w:vAlign w:val="bottom"/>
            <w:hideMark/>
          </w:tcPr>
          <w:p w14:paraId="2FD3297D" w14:textId="77777777" w:rsidR="003563EC" w:rsidRPr="00453659" w:rsidRDefault="003563EC" w:rsidP="003563EC">
            <w:pPr>
              <w:spacing w:after="60" w:line="360" w:lineRule="auto"/>
              <w:rPr>
                <w:rFonts w:eastAsia="Times New Roman" w:cs="Times New Roman"/>
                <w:color w:val="000000"/>
                <w:sz w:val="20"/>
                <w:szCs w:val="20"/>
                <w:lang w:eastAsia="en-AU"/>
              </w:rPr>
            </w:pPr>
            <w:r w:rsidRPr="00453659">
              <w:rPr>
                <w:rFonts w:cs="Times New Roman"/>
                <w:color w:val="000000"/>
                <w:sz w:val="20"/>
              </w:rPr>
              <w:t>0.82</w:t>
            </w:r>
          </w:p>
        </w:tc>
        <w:tc>
          <w:tcPr>
            <w:tcW w:w="2268" w:type="dxa"/>
            <w:tcBorders>
              <w:top w:val="nil"/>
              <w:left w:val="nil"/>
              <w:bottom w:val="nil"/>
              <w:right w:val="nil"/>
            </w:tcBorders>
            <w:shd w:val="clear" w:color="auto" w:fill="auto"/>
            <w:noWrap/>
            <w:vAlign w:val="bottom"/>
            <w:hideMark/>
          </w:tcPr>
          <w:p w14:paraId="52EB6EA2" w14:textId="77777777" w:rsidR="003563EC" w:rsidRPr="00453659" w:rsidRDefault="003563EC" w:rsidP="003563EC">
            <w:pPr>
              <w:spacing w:after="60" w:line="360" w:lineRule="auto"/>
              <w:jc w:val="center"/>
              <w:rPr>
                <w:rFonts w:eastAsia="Times New Roman" w:cs="Times New Roman"/>
                <w:color w:val="000000"/>
                <w:sz w:val="20"/>
                <w:szCs w:val="20"/>
                <w:lang w:eastAsia="en-AU"/>
              </w:rPr>
            </w:pPr>
            <w:r w:rsidRPr="00453659">
              <w:rPr>
                <w:rFonts w:cs="Times New Roman"/>
                <w:color w:val="000000"/>
                <w:sz w:val="20"/>
              </w:rPr>
              <w:t>0.67 (0.52 - 0.87)</w:t>
            </w:r>
          </w:p>
        </w:tc>
      </w:tr>
      <w:tr w:rsidR="003563EC" w:rsidRPr="00453659" w14:paraId="10BB7FA1" w14:textId="77777777" w:rsidTr="003563EC">
        <w:trPr>
          <w:trHeight w:val="57"/>
        </w:trPr>
        <w:tc>
          <w:tcPr>
            <w:tcW w:w="3686" w:type="dxa"/>
            <w:tcBorders>
              <w:top w:val="nil"/>
              <w:left w:val="nil"/>
              <w:right w:val="nil"/>
            </w:tcBorders>
            <w:shd w:val="clear" w:color="auto" w:fill="auto"/>
            <w:noWrap/>
            <w:vAlign w:val="bottom"/>
            <w:hideMark/>
          </w:tcPr>
          <w:p w14:paraId="7B16AC11" w14:textId="77777777" w:rsidR="003563EC" w:rsidRPr="00453659" w:rsidRDefault="003563EC" w:rsidP="003563EC">
            <w:pPr>
              <w:spacing w:after="60" w:line="360" w:lineRule="auto"/>
              <w:ind w:left="680"/>
              <w:rPr>
                <w:rFonts w:eastAsia="Times New Roman" w:cs="Times New Roman"/>
                <w:color w:val="000000"/>
                <w:sz w:val="20"/>
                <w:szCs w:val="20"/>
                <w:lang w:eastAsia="en-AU"/>
              </w:rPr>
            </w:pPr>
            <w:r w:rsidRPr="00453659">
              <w:rPr>
                <w:rFonts w:eastAsia="Times New Roman" w:cs="Times New Roman"/>
                <w:color w:val="000000"/>
                <w:sz w:val="20"/>
                <w:szCs w:val="20"/>
                <w:lang w:eastAsia="en-AU"/>
              </w:rPr>
              <w:t>Provisioning costs</w:t>
            </w:r>
          </w:p>
        </w:tc>
        <w:tc>
          <w:tcPr>
            <w:tcW w:w="571" w:type="dxa"/>
            <w:tcBorders>
              <w:top w:val="nil"/>
              <w:left w:val="nil"/>
              <w:right w:val="nil"/>
            </w:tcBorders>
            <w:shd w:val="clear" w:color="auto" w:fill="auto"/>
            <w:noWrap/>
            <w:vAlign w:val="bottom"/>
            <w:hideMark/>
          </w:tcPr>
          <w:p w14:paraId="2FD40F6C" w14:textId="77777777" w:rsidR="003563EC" w:rsidRPr="00453659" w:rsidRDefault="003563EC" w:rsidP="003563EC">
            <w:pPr>
              <w:spacing w:after="60" w:line="360" w:lineRule="auto"/>
              <w:rPr>
                <w:rFonts w:eastAsia="Times New Roman" w:cs="Times New Roman"/>
                <w:color w:val="000000"/>
                <w:sz w:val="20"/>
                <w:szCs w:val="20"/>
                <w:lang w:eastAsia="en-AU"/>
              </w:rPr>
            </w:pPr>
            <w:r w:rsidRPr="00453659">
              <w:rPr>
                <w:rFonts w:cs="Times New Roman"/>
                <w:color w:val="000000"/>
                <w:sz w:val="20"/>
              </w:rPr>
              <w:t>0.89</w:t>
            </w:r>
          </w:p>
        </w:tc>
        <w:tc>
          <w:tcPr>
            <w:tcW w:w="2268" w:type="dxa"/>
            <w:tcBorders>
              <w:top w:val="nil"/>
              <w:left w:val="nil"/>
              <w:right w:val="nil"/>
            </w:tcBorders>
            <w:shd w:val="clear" w:color="auto" w:fill="auto"/>
            <w:noWrap/>
            <w:vAlign w:val="bottom"/>
            <w:hideMark/>
          </w:tcPr>
          <w:p w14:paraId="756076D3" w14:textId="77777777" w:rsidR="003563EC" w:rsidRPr="00453659" w:rsidRDefault="003563EC" w:rsidP="003563EC">
            <w:pPr>
              <w:spacing w:after="60" w:line="360" w:lineRule="auto"/>
              <w:jc w:val="center"/>
              <w:rPr>
                <w:rFonts w:eastAsia="Times New Roman" w:cs="Times New Roman"/>
                <w:color w:val="000000"/>
                <w:sz w:val="20"/>
                <w:szCs w:val="20"/>
                <w:lang w:eastAsia="en-AU"/>
              </w:rPr>
            </w:pPr>
            <w:r w:rsidRPr="00453659">
              <w:rPr>
                <w:rFonts w:cs="Times New Roman"/>
                <w:color w:val="000000"/>
                <w:sz w:val="20"/>
              </w:rPr>
              <w:t>1.51 (1.23 - 1.85)</w:t>
            </w:r>
          </w:p>
        </w:tc>
      </w:tr>
      <w:tr w:rsidR="003563EC" w:rsidRPr="00453659" w14:paraId="3EC07B25" w14:textId="77777777" w:rsidTr="003563EC">
        <w:trPr>
          <w:trHeight w:val="57"/>
        </w:trPr>
        <w:tc>
          <w:tcPr>
            <w:tcW w:w="3686" w:type="dxa"/>
            <w:tcBorders>
              <w:top w:val="nil"/>
              <w:left w:val="nil"/>
              <w:bottom w:val="nil"/>
              <w:right w:val="nil"/>
            </w:tcBorders>
            <w:shd w:val="clear" w:color="auto" w:fill="auto"/>
            <w:noWrap/>
            <w:vAlign w:val="bottom"/>
            <w:hideMark/>
          </w:tcPr>
          <w:p w14:paraId="041C0A73" w14:textId="77777777" w:rsidR="003563EC" w:rsidRPr="00453659" w:rsidRDefault="003563EC" w:rsidP="003563EC">
            <w:pPr>
              <w:spacing w:after="60" w:line="360" w:lineRule="auto"/>
              <w:ind w:left="340"/>
              <w:rPr>
                <w:rFonts w:eastAsia="Times New Roman" w:cs="Times New Roman"/>
                <w:color w:val="000000"/>
                <w:sz w:val="20"/>
                <w:szCs w:val="20"/>
                <w:lang w:eastAsia="en-AU"/>
              </w:rPr>
            </w:pPr>
            <w:r w:rsidRPr="00453659">
              <w:rPr>
                <w:rFonts w:eastAsia="Times New Roman" w:cs="Times New Roman"/>
                <w:color w:val="000000"/>
                <w:sz w:val="20"/>
                <w:szCs w:val="20"/>
                <w:lang w:eastAsia="en-AU"/>
              </w:rPr>
              <w:t>Discarded tissue costs</w:t>
            </w:r>
          </w:p>
        </w:tc>
        <w:tc>
          <w:tcPr>
            <w:tcW w:w="571" w:type="dxa"/>
            <w:tcBorders>
              <w:top w:val="nil"/>
              <w:left w:val="nil"/>
              <w:bottom w:val="nil"/>
              <w:right w:val="nil"/>
            </w:tcBorders>
            <w:shd w:val="clear" w:color="auto" w:fill="auto"/>
            <w:noWrap/>
            <w:vAlign w:val="bottom"/>
            <w:hideMark/>
          </w:tcPr>
          <w:p w14:paraId="42C991C7" w14:textId="77777777" w:rsidR="003563EC" w:rsidRPr="00453659" w:rsidRDefault="003563EC" w:rsidP="003563EC">
            <w:pPr>
              <w:spacing w:after="60" w:line="360" w:lineRule="auto"/>
              <w:rPr>
                <w:rFonts w:eastAsia="Times New Roman" w:cs="Times New Roman"/>
                <w:color w:val="000000"/>
                <w:sz w:val="20"/>
                <w:szCs w:val="20"/>
                <w:lang w:eastAsia="en-AU"/>
              </w:rPr>
            </w:pPr>
            <w:r w:rsidRPr="00453659">
              <w:rPr>
                <w:rFonts w:cs="Times New Roman"/>
                <w:color w:val="000000"/>
                <w:sz w:val="20"/>
              </w:rPr>
              <w:t>0.87</w:t>
            </w:r>
          </w:p>
        </w:tc>
        <w:tc>
          <w:tcPr>
            <w:tcW w:w="2268" w:type="dxa"/>
            <w:tcBorders>
              <w:top w:val="nil"/>
              <w:left w:val="nil"/>
              <w:bottom w:val="nil"/>
              <w:right w:val="nil"/>
            </w:tcBorders>
            <w:shd w:val="clear" w:color="auto" w:fill="auto"/>
            <w:noWrap/>
            <w:vAlign w:val="bottom"/>
            <w:hideMark/>
          </w:tcPr>
          <w:p w14:paraId="49EA5B61" w14:textId="77777777" w:rsidR="003563EC" w:rsidRPr="00453659" w:rsidRDefault="003563EC" w:rsidP="003563EC">
            <w:pPr>
              <w:spacing w:after="60" w:line="360" w:lineRule="auto"/>
              <w:jc w:val="center"/>
              <w:rPr>
                <w:rFonts w:eastAsia="Times New Roman" w:cs="Times New Roman"/>
                <w:color w:val="000000"/>
                <w:sz w:val="20"/>
                <w:szCs w:val="20"/>
                <w:lang w:eastAsia="en-AU"/>
              </w:rPr>
            </w:pPr>
            <w:r w:rsidRPr="00453659">
              <w:rPr>
                <w:rFonts w:cs="Times New Roman"/>
                <w:color w:val="000000"/>
                <w:sz w:val="20"/>
              </w:rPr>
              <w:t>1.26 (1.01 - 1.57)</w:t>
            </w:r>
          </w:p>
        </w:tc>
      </w:tr>
      <w:tr w:rsidR="003563EC" w:rsidRPr="00453659" w14:paraId="17E3086B" w14:textId="77777777" w:rsidTr="003563EC">
        <w:trPr>
          <w:trHeight w:val="57"/>
        </w:trPr>
        <w:tc>
          <w:tcPr>
            <w:tcW w:w="3686" w:type="dxa"/>
            <w:tcBorders>
              <w:top w:val="nil"/>
              <w:left w:val="nil"/>
              <w:bottom w:val="nil"/>
              <w:right w:val="nil"/>
            </w:tcBorders>
            <w:shd w:val="clear" w:color="auto" w:fill="auto"/>
            <w:noWrap/>
            <w:vAlign w:val="bottom"/>
          </w:tcPr>
          <w:p w14:paraId="79410B49" w14:textId="77777777" w:rsidR="003563EC" w:rsidRPr="00453659" w:rsidRDefault="003563EC" w:rsidP="003563EC">
            <w:pPr>
              <w:spacing w:after="60" w:line="360" w:lineRule="auto"/>
              <w:ind w:left="680"/>
              <w:rPr>
                <w:rFonts w:eastAsia="Times New Roman" w:cs="Times New Roman"/>
                <w:color w:val="000000"/>
                <w:sz w:val="20"/>
                <w:szCs w:val="20"/>
                <w:lang w:eastAsia="en-AU"/>
              </w:rPr>
            </w:pPr>
            <w:r w:rsidRPr="00453659">
              <w:rPr>
                <w:rFonts w:eastAsia="Times New Roman" w:cs="Times New Roman"/>
                <w:color w:val="000000"/>
                <w:sz w:val="20"/>
                <w:szCs w:val="20"/>
                <w:lang w:eastAsia="en-AU"/>
              </w:rPr>
              <w:t>Discarded pollen-attraction costs</w:t>
            </w:r>
          </w:p>
        </w:tc>
        <w:tc>
          <w:tcPr>
            <w:tcW w:w="571" w:type="dxa"/>
            <w:tcBorders>
              <w:top w:val="nil"/>
              <w:left w:val="nil"/>
              <w:bottom w:val="nil"/>
              <w:right w:val="nil"/>
            </w:tcBorders>
            <w:shd w:val="clear" w:color="auto" w:fill="auto"/>
            <w:noWrap/>
            <w:vAlign w:val="bottom"/>
          </w:tcPr>
          <w:p w14:paraId="4F5AEF59" w14:textId="77777777" w:rsidR="003563EC" w:rsidRPr="00453659" w:rsidRDefault="003563EC" w:rsidP="003563EC">
            <w:pPr>
              <w:spacing w:after="60" w:line="360" w:lineRule="auto"/>
              <w:rPr>
                <w:rFonts w:cs="Times New Roman"/>
                <w:color w:val="000000"/>
                <w:sz w:val="20"/>
                <w:szCs w:val="20"/>
              </w:rPr>
            </w:pPr>
            <w:r w:rsidRPr="00453659">
              <w:rPr>
                <w:rFonts w:cs="Times New Roman"/>
                <w:color w:val="000000"/>
                <w:sz w:val="20"/>
              </w:rPr>
              <w:t>0.85</w:t>
            </w:r>
          </w:p>
        </w:tc>
        <w:tc>
          <w:tcPr>
            <w:tcW w:w="2268" w:type="dxa"/>
            <w:tcBorders>
              <w:top w:val="nil"/>
              <w:left w:val="nil"/>
              <w:bottom w:val="nil"/>
              <w:right w:val="nil"/>
            </w:tcBorders>
            <w:shd w:val="clear" w:color="auto" w:fill="auto"/>
            <w:noWrap/>
            <w:vAlign w:val="bottom"/>
          </w:tcPr>
          <w:p w14:paraId="6E9CFEAC" w14:textId="77777777" w:rsidR="003563EC" w:rsidRPr="00453659" w:rsidRDefault="003563EC" w:rsidP="003563EC">
            <w:pPr>
              <w:spacing w:after="60" w:line="360" w:lineRule="auto"/>
              <w:jc w:val="center"/>
              <w:rPr>
                <w:rFonts w:cs="Times New Roman"/>
                <w:color w:val="000000"/>
                <w:sz w:val="20"/>
                <w:szCs w:val="20"/>
              </w:rPr>
            </w:pPr>
            <w:r w:rsidRPr="00453659">
              <w:rPr>
                <w:rFonts w:cs="Times New Roman"/>
                <w:color w:val="000000"/>
                <w:sz w:val="20"/>
              </w:rPr>
              <w:t>1.28 (1.01 - 1.63)</w:t>
            </w:r>
          </w:p>
        </w:tc>
      </w:tr>
      <w:tr w:rsidR="003563EC" w:rsidRPr="00453659" w14:paraId="759AE67F" w14:textId="77777777" w:rsidTr="003563EC">
        <w:trPr>
          <w:trHeight w:val="57"/>
        </w:trPr>
        <w:tc>
          <w:tcPr>
            <w:tcW w:w="3686" w:type="dxa"/>
            <w:tcBorders>
              <w:top w:val="nil"/>
              <w:left w:val="nil"/>
              <w:bottom w:val="single" w:sz="4" w:space="0" w:color="auto"/>
              <w:right w:val="nil"/>
            </w:tcBorders>
            <w:shd w:val="clear" w:color="auto" w:fill="auto"/>
            <w:noWrap/>
            <w:vAlign w:val="bottom"/>
          </w:tcPr>
          <w:p w14:paraId="7BC6B521" w14:textId="77777777" w:rsidR="003563EC" w:rsidRPr="00453659" w:rsidRDefault="003563EC" w:rsidP="003563EC">
            <w:pPr>
              <w:spacing w:after="60" w:line="360" w:lineRule="auto"/>
              <w:ind w:left="680"/>
              <w:rPr>
                <w:rFonts w:eastAsia="Times New Roman" w:cs="Times New Roman"/>
                <w:color w:val="000000"/>
                <w:sz w:val="20"/>
                <w:szCs w:val="20"/>
                <w:lang w:eastAsia="en-AU"/>
              </w:rPr>
            </w:pPr>
            <w:r w:rsidRPr="00453659">
              <w:rPr>
                <w:rFonts w:eastAsia="Times New Roman" w:cs="Times New Roman"/>
                <w:color w:val="000000"/>
                <w:sz w:val="20"/>
                <w:szCs w:val="20"/>
                <w:lang w:eastAsia="en-AU"/>
              </w:rPr>
              <w:t>Discarded provisioning costs</w:t>
            </w:r>
          </w:p>
        </w:tc>
        <w:tc>
          <w:tcPr>
            <w:tcW w:w="571" w:type="dxa"/>
            <w:tcBorders>
              <w:top w:val="nil"/>
              <w:left w:val="nil"/>
              <w:bottom w:val="single" w:sz="4" w:space="0" w:color="auto"/>
              <w:right w:val="nil"/>
            </w:tcBorders>
            <w:shd w:val="clear" w:color="auto" w:fill="auto"/>
            <w:noWrap/>
            <w:vAlign w:val="bottom"/>
          </w:tcPr>
          <w:p w14:paraId="111F9F0A" w14:textId="77777777" w:rsidR="003563EC" w:rsidRPr="00453659" w:rsidRDefault="003563EC" w:rsidP="003563EC">
            <w:pPr>
              <w:spacing w:after="60" w:line="360" w:lineRule="auto"/>
              <w:rPr>
                <w:rFonts w:cs="Times New Roman"/>
                <w:color w:val="000000"/>
                <w:sz w:val="20"/>
                <w:szCs w:val="20"/>
              </w:rPr>
            </w:pPr>
            <w:r w:rsidRPr="00453659">
              <w:rPr>
                <w:rFonts w:cs="Times New Roman"/>
                <w:color w:val="000000"/>
                <w:sz w:val="20"/>
              </w:rPr>
              <w:t>0.87</w:t>
            </w:r>
          </w:p>
        </w:tc>
        <w:tc>
          <w:tcPr>
            <w:tcW w:w="2268" w:type="dxa"/>
            <w:tcBorders>
              <w:top w:val="nil"/>
              <w:left w:val="nil"/>
              <w:bottom w:val="single" w:sz="4" w:space="0" w:color="auto"/>
              <w:right w:val="nil"/>
            </w:tcBorders>
            <w:shd w:val="clear" w:color="auto" w:fill="auto"/>
            <w:noWrap/>
            <w:vAlign w:val="bottom"/>
          </w:tcPr>
          <w:p w14:paraId="0524F36A" w14:textId="77777777" w:rsidR="003563EC" w:rsidRPr="00453659" w:rsidRDefault="003563EC" w:rsidP="003563EC">
            <w:pPr>
              <w:spacing w:after="60" w:line="360" w:lineRule="auto"/>
              <w:jc w:val="center"/>
              <w:rPr>
                <w:rFonts w:cs="Times New Roman"/>
                <w:color w:val="000000"/>
                <w:sz w:val="20"/>
                <w:szCs w:val="20"/>
              </w:rPr>
            </w:pPr>
            <w:r w:rsidRPr="00453659">
              <w:rPr>
                <w:rFonts w:cs="Times New Roman"/>
                <w:color w:val="000000"/>
                <w:sz w:val="20"/>
              </w:rPr>
              <w:t>1.30 (1.03 - 1.63)</w:t>
            </w:r>
          </w:p>
        </w:tc>
      </w:tr>
    </w:tbl>
    <w:p w14:paraId="528990CB" w14:textId="77777777" w:rsidR="003563EC" w:rsidRPr="00453659" w:rsidRDefault="003563EC" w:rsidP="003563EC">
      <w:pPr>
        <w:rPr>
          <w:rFonts w:cs="Times New Roman"/>
          <w:b/>
        </w:rPr>
      </w:pPr>
    </w:p>
    <w:p w14:paraId="0284A2ED" w14:textId="77777777" w:rsidR="003563EC" w:rsidRPr="00453659" w:rsidRDefault="003563EC" w:rsidP="003563EC">
      <w:pPr>
        <w:rPr>
          <w:rFonts w:cs="Times New Roman"/>
          <w:i/>
          <w:color w:val="FF0000"/>
        </w:rPr>
      </w:pPr>
      <w:r w:rsidRPr="00453659">
        <w:rPr>
          <w:rFonts w:cs="Times New Roman"/>
          <w:b/>
        </w:rPr>
        <w:t>Table 2.</w:t>
      </w:r>
      <w:r w:rsidRPr="00453659">
        <w:rPr>
          <w:rFonts w:cs="Times New Roman"/>
        </w:rPr>
        <w:t xml:space="preserve"> Scaling of reproductive tissue costs with seed size. All variables were showed a strong correlation with seed size (p &lt; 0.0001). Tables show properties of SMA line fits, between different variables and seed size.</w:t>
      </w:r>
    </w:p>
    <w:p w14:paraId="356B1625" w14:textId="77777777" w:rsidR="003563EC" w:rsidRPr="00453659" w:rsidRDefault="003563EC" w:rsidP="003563EC">
      <w:pPr>
        <w:rPr>
          <w:rFonts w:cs="Times New Roman"/>
        </w:rPr>
      </w:pPr>
    </w:p>
    <w:p w14:paraId="683D5E2F" w14:textId="77777777" w:rsidR="003563EC" w:rsidRPr="00453659" w:rsidRDefault="003563EC" w:rsidP="003563EC">
      <w:pPr>
        <w:rPr>
          <w:rFonts w:cs="Times New Roman"/>
        </w:rPr>
      </w:pPr>
    </w:p>
    <w:p w14:paraId="155332A1" w14:textId="77777777" w:rsidR="003563EC" w:rsidRPr="00453659" w:rsidRDefault="003563EC" w:rsidP="003563EC">
      <w:pPr>
        <w:spacing w:line="259" w:lineRule="auto"/>
        <w:rPr>
          <w:rFonts w:cs="Times New Roman"/>
        </w:rPr>
      </w:pPr>
      <w:r w:rsidRPr="00453659">
        <w:rPr>
          <w:rFonts w:cs="Times New Roman"/>
        </w:rPr>
        <w:br w:type="page"/>
      </w:r>
    </w:p>
    <w:p w14:paraId="33CA0023" w14:textId="77777777" w:rsidR="003563EC" w:rsidRPr="00453659" w:rsidRDefault="003563EC" w:rsidP="003563EC">
      <w:pPr>
        <w:spacing w:line="259" w:lineRule="auto"/>
        <w:rPr>
          <w:rFonts w:cs="Times New Roman"/>
        </w:rPr>
      </w:pPr>
    </w:p>
    <w:tbl>
      <w:tblPr>
        <w:tblW w:w="4450" w:type="dxa"/>
        <w:tblInd w:w="-108" w:type="dxa"/>
        <w:tblLook w:val="04A0" w:firstRow="1" w:lastRow="0" w:firstColumn="1" w:lastColumn="0" w:noHBand="0" w:noVBand="1"/>
      </w:tblPr>
      <w:tblGrid>
        <w:gridCol w:w="108"/>
        <w:gridCol w:w="3011"/>
        <w:gridCol w:w="108"/>
        <w:gridCol w:w="443"/>
        <w:gridCol w:w="120"/>
        <w:gridCol w:w="552"/>
        <w:gridCol w:w="108"/>
      </w:tblGrid>
      <w:tr w:rsidR="003563EC" w:rsidRPr="00453659" w14:paraId="50036C20" w14:textId="77777777" w:rsidTr="003563EC">
        <w:trPr>
          <w:gridBefore w:val="1"/>
          <w:wBefore w:w="108" w:type="dxa"/>
          <w:trHeight w:val="300"/>
        </w:trPr>
        <w:tc>
          <w:tcPr>
            <w:tcW w:w="3119" w:type="dxa"/>
            <w:gridSpan w:val="2"/>
            <w:tcBorders>
              <w:top w:val="single" w:sz="4" w:space="0" w:color="auto"/>
              <w:left w:val="nil"/>
              <w:bottom w:val="single" w:sz="4" w:space="0" w:color="auto"/>
              <w:right w:val="nil"/>
            </w:tcBorders>
            <w:shd w:val="clear" w:color="auto" w:fill="auto"/>
            <w:noWrap/>
            <w:vAlign w:val="bottom"/>
            <w:hideMark/>
          </w:tcPr>
          <w:p w14:paraId="67741AA6" w14:textId="77777777" w:rsidR="003563EC" w:rsidRPr="00453659" w:rsidRDefault="003563EC" w:rsidP="003563EC">
            <w:pPr>
              <w:spacing w:line="240" w:lineRule="auto"/>
              <w:rPr>
                <w:rFonts w:eastAsia="Times New Roman" w:cs="Times New Roman"/>
                <w:color w:val="000000"/>
                <w:sz w:val="20"/>
                <w:szCs w:val="20"/>
                <w:lang w:eastAsia="en-AU"/>
              </w:rPr>
            </w:pPr>
            <w:r w:rsidRPr="00453659">
              <w:rPr>
                <w:rFonts w:cs="Times New Roman"/>
              </w:rPr>
              <w:br w:type="page"/>
            </w:r>
            <w:r w:rsidRPr="00453659">
              <w:rPr>
                <w:rFonts w:eastAsia="Times New Roman" w:cs="Times New Roman"/>
                <w:color w:val="000000"/>
                <w:sz w:val="20"/>
                <w:szCs w:val="20"/>
                <w:lang w:eastAsia="en-AU"/>
              </w:rPr>
              <w:t>Estimate of reproductive investment</w:t>
            </w:r>
          </w:p>
        </w:tc>
        <w:tc>
          <w:tcPr>
            <w:tcW w:w="563" w:type="dxa"/>
            <w:gridSpan w:val="2"/>
            <w:tcBorders>
              <w:top w:val="single" w:sz="4" w:space="0" w:color="auto"/>
              <w:left w:val="nil"/>
              <w:bottom w:val="single" w:sz="4" w:space="0" w:color="auto"/>
              <w:right w:val="nil"/>
            </w:tcBorders>
            <w:shd w:val="clear" w:color="auto" w:fill="auto"/>
            <w:noWrap/>
            <w:vAlign w:val="bottom"/>
            <w:hideMark/>
          </w:tcPr>
          <w:p w14:paraId="6C2F4DA2" w14:textId="77777777" w:rsidR="003563EC" w:rsidRPr="00453659" w:rsidRDefault="003563EC" w:rsidP="003563EC">
            <w:pPr>
              <w:spacing w:line="240" w:lineRule="auto"/>
              <w:rPr>
                <w:rFonts w:eastAsia="Times New Roman" w:cs="Times New Roman"/>
                <w:color w:val="000000"/>
                <w:sz w:val="20"/>
                <w:szCs w:val="20"/>
                <w:lang w:eastAsia="en-AU"/>
              </w:rPr>
            </w:pPr>
            <w:r w:rsidRPr="00453659">
              <w:rPr>
                <w:rFonts w:eastAsia="Times New Roman" w:cs="Times New Roman"/>
                <w:color w:val="000000"/>
                <w:sz w:val="20"/>
                <w:szCs w:val="20"/>
                <w:lang w:eastAsia="en-AU"/>
              </w:rPr>
              <w:t>n</w:t>
            </w:r>
          </w:p>
        </w:tc>
        <w:tc>
          <w:tcPr>
            <w:tcW w:w="660" w:type="dxa"/>
            <w:gridSpan w:val="2"/>
            <w:tcBorders>
              <w:top w:val="single" w:sz="4" w:space="0" w:color="auto"/>
              <w:left w:val="nil"/>
              <w:bottom w:val="single" w:sz="4" w:space="0" w:color="auto"/>
              <w:right w:val="nil"/>
            </w:tcBorders>
            <w:shd w:val="clear" w:color="auto" w:fill="auto"/>
            <w:noWrap/>
            <w:vAlign w:val="bottom"/>
            <w:hideMark/>
          </w:tcPr>
          <w:p w14:paraId="6DC23F4D" w14:textId="77777777" w:rsidR="003563EC" w:rsidRPr="00453659" w:rsidRDefault="003563EC" w:rsidP="003563EC">
            <w:pPr>
              <w:spacing w:line="240" w:lineRule="auto"/>
              <w:rPr>
                <w:rFonts w:eastAsia="Times New Roman" w:cs="Times New Roman"/>
                <w:color w:val="000000"/>
                <w:sz w:val="20"/>
                <w:szCs w:val="20"/>
                <w:lang w:eastAsia="en-AU"/>
              </w:rPr>
            </w:pPr>
            <w:r w:rsidRPr="00453659">
              <w:rPr>
                <w:rFonts w:eastAsia="Times New Roman" w:cs="Times New Roman"/>
                <w:color w:val="000000"/>
                <w:sz w:val="20"/>
                <w:szCs w:val="20"/>
                <w:lang w:eastAsia="en-AU"/>
              </w:rPr>
              <w:t>r</w:t>
            </w:r>
            <w:r w:rsidRPr="00453659">
              <w:rPr>
                <w:rFonts w:eastAsia="Times New Roman" w:cs="Times New Roman"/>
                <w:color w:val="000000"/>
                <w:sz w:val="20"/>
                <w:szCs w:val="20"/>
                <w:vertAlign w:val="superscript"/>
                <w:lang w:eastAsia="en-AU"/>
              </w:rPr>
              <w:t>2</w:t>
            </w:r>
          </w:p>
        </w:tc>
      </w:tr>
      <w:tr w:rsidR="003563EC" w:rsidRPr="00453659" w14:paraId="6EAE148C" w14:textId="77777777" w:rsidTr="003563EC">
        <w:trPr>
          <w:gridAfter w:val="1"/>
          <w:wAfter w:w="108" w:type="dxa"/>
          <w:trHeight w:val="300"/>
        </w:trPr>
        <w:tc>
          <w:tcPr>
            <w:tcW w:w="3119" w:type="dxa"/>
            <w:gridSpan w:val="2"/>
            <w:tcBorders>
              <w:top w:val="nil"/>
              <w:left w:val="nil"/>
              <w:bottom w:val="nil"/>
              <w:right w:val="nil"/>
            </w:tcBorders>
            <w:shd w:val="clear" w:color="auto" w:fill="auto"/>
            <w:noWrap/>
            <w:vAlign w:val="center"/>
            <w:hideMark/>
          </w:tcPr>
          <w:p w14:paraId="2E57EAE8" w14:textId="32E51F80" w:rsidR="003563EC" w:rsidRPr="00453659" w:rsidRDefault="003563EC" w:rsidP="003563EC">
            <w:pPr>
              <w:spacing w:line="240" w:lineRule="auto"/>
              <w:rPr>
                <w:rFonts w:eastAsia="Times New Roman" w:cs="Times New Roman"/>
                <w:color w:val="000000"/>
                <w:sz w:val="20"/>
                <w:szCs w:val="20"/>
                <w:lang w:eastAsia="en-AU"/>
              </w:rPr>
            </w:pPr>
            <w:r w:rsidRPr="00453659">
              <w:rPr>
                <w:rFonts w:eastAsia="Times New Roman" w:cs="Times New Roman"/>
                <w:color w:val="000000"/>
                <w:sz w:val="20"/>
                <w:szCs w:val="20"/>
                <w:lang w:eastAsia="en-AU"/>
              </w:rPr>
              <w:t xml:space="preserve">Total plant </w:t>
            </w:r>
            <w:del w:id="1862" w:author="Daniel Falster" w:date="2017-06-28T10:55:00Z">
              <w:r w:rsidRPr="00453659" w:rsidDel="00AA46FF">
                <w:rPr>
                  <w:rFonts w:eastAsia="Times New Roman" w:cs="Times New Roman"/>
                  <w:color w:val="000000"/>
                  <w:sz w:val="20"/>
                  <w:szCs w:val="20"/>
                  <w:lang w:eastAsia="en-AU"/>
                </w:rPr>
                <w:delText>weight</w:delText>
              </w:r>
            </w:del>
            <w:ins w:id="1863" w:author="Daniel Falster" w:date="2017-06-28T10:55:00Z">
              <w:r w:rsidR="00AA46FF">
                <w:rPr>
                  <w:rFonts w:eastAsia="Times New Roman" w:cs="Times New Roman"/>
                  <w:color w:val="000000"/>
                  <w:sz w:val="20"/>
                  <w:szCs w:val="20"/>
                  <w:lang w:eastAsia="en-AU"/>
                </w:rPr>
                <w:t>mass</w:t>
              </w:r>
            </w:ins>
            <w:r w:rsidRPr="00453659">
              <w:rPr>
                <w:rFonts w:eastAsia="Times New Roman" w:cs="Times New Roman"/>
                <w:color w:val="000000"/>
                <w:sz w:val="20"/>
                <w:szCs w:val="20"/>
                <w:lang w:eastAsia="en-AU"/>
              </w:rPr>
              <w:t xml:space="preserve"> (mg)</w:t>
            </w:r>
          </w:p>
        </w:tc>
        <w:tc>
          <w:tcPr>
            <w:tcW w:w="551" w:type="dxa"/>
            <w:gridSpan w:val="2"/>
            <w:tcBorders>
              <w:top w:val="nil"/>
              <w:left w:val="nil"/>
              <w:bottom w:val="nil"/>
              <w:right w:val="nil"/>
            </w:tcBorders>
            <w:shd w:val="clear" w:color="auto" w:fill="auto"/>
            <w:noWrap/>
            <w:vAlign w:val="bottom"/>
            <w:hideMark/>
          </w:tcPr>
          <w:p w14:paraId="7DDB939B" w14:textId="77777777" w:rsidR="003563EC" w:rsidRPr="00453659" w:rsidRDefault="003563EC" w:rsidP="003563EC">
            <w:pPr>
              <w:spacing w:line="240" w:lineRule="auto"/>
              <w:rPr>
                <w:rFonts w:eastAsia="Times New Roman" w:cs="Times New Roman"/>
                <w:color w:val="000000"/>
                <w:sz w:val="20"/>
                <w:szCs w:val="20"/>
                <w:lang w:eastAsia="en-AU"/>
              </w:rPr>
            </w:pPr>
            <w:r w:rsidRPr="00453659">
              <w:rPr>
                <w:rFonts w:cs="Times New Roman"/>
                <w:color w:val="000000"/>
                <w:sz w:val="20"/>
              </w:rPr>
              <w:t>357</w:t>
            </w:r>
          </w:p>
        </w:tc>
        <w:tc>
          <w:tcPr>
            <w:tcW w:w="672" w:type="dxa"/>
            <w:gridSpan w:val="2"/>
            <w:tcBorders>
              <w:top w:val="nil"/>
              <w:left w:val="nil"/>
              <w:bottom w:val="nil"/>
              <w:right w:val="nil"/>
            </w:tcBorders>
            <w:shd w:val="clear" w:color="auto" w:fill="auto"/>
            <w:noWrap/>
            <w:vAlign w:val="bottom"/>
            <w:hideMark/>
          </w:tcPr>
          <w:p w14:paraId="6BBA8C87" w14:textId="77777777" w:rsidR="003563EC" w:rsidRPr="00453659" w:rsidRDefault="003563EC" w:rsidP="003563EC">
            <w:pPr>
              <w:spacing w:line="240" w:lineRule="auto"/>
              <w:rPr>
                <w:rFonts w:eastAsia="Times New Roman" w:cs="Times New Roman"/>
                <w:color w:val="000000"/>
                <w:sz w:val="20"/>
                <w:szCs w:val="20"/>
                <w:lang w:eastAsia="en-AU"/>
              </w:rPr>
            </w:pPr>
            <w:r w:rsidRPr="00453659">
              <w:rPr>
                <w:rFonts w:cs="Times New Roman"/>
                <w:color w:val="000000"/>
                <w:sz w:val="20"/>
              </w:rPr>
              <w:t>0.620</w:t>
            </w:r>
          </w:p>
        </w:tc>
      </w:tr>
      <w:tr w:rsidR="003563EC" w:rsidRPr="00453659" w14:paraId="7A2412F0" w14:textId="77777777" w:rsidTr="003563EC">
        <w:trPr>
          <w:gridAfter w:val="1"/>
          <w:wAfter w:w="108" w:type="dxa"/>
          <w:trHeight w:val="300"/>
        </w:trPr>
        <w:tc>
          <w:tcPr>
            <w:tcW w:w="3119" w:type="dxa"/>
            <w:gridSpan w:val="2"/>
            <w:tcBorders>
              <w:top w:val="nil"/>
              <w:left w:val="nil"/>
              <w:bottom w:val="nil"/>
              <w:right w:val="nil"/>
            </w:tcBorders>
            <w:shd w:val="clear" w:color="auto" w:fill="auto"/>
            <w:noWrap/>
            <w:vAlign w:val="center"/>
          </w:tcPr>
          <w:p w14:paraId="2757224B" w14:textId="77777777" w:rsidR="003563EC" w:rsidRPr="00453659" w:rsidRDefault="003563EC" w:rsidP="003563EC">
            <w:pPr>
              <w:spacing w:line="240" w:lineRule="auto"/>
              <w:rPr>
                <w:rFonts w:eastAsia="Times New Roman" w:cs="Times New Roman"/>
                <w:color w:val="000000"/>
                <w:sz w:val="20"/>
                <w:szCs w:val="20"/>
                <w:lang w:eastAsia="en-AU"/>
              </w:rPr>
            </w:pPr>
            <w:r w:rsidRPr="00453659">
              <w:rPr>
                <w:rFonts w:eastAsia="Times New Roman" w:cs="Times New Roman"/>
                <w:color w:val="000000"/>
                <w:sz w:val="20"/>
                <w:szCs w:val="20"/>
                <w:lang w:eastAsia="en-AU"/>
              </w:rPr>
              <w:t>Embryo and endosperm investment (mg)</w:t>
            </w:r>
          </w:p>
        </w:tc>
        <w:tc>
          <w:tcPr>
            <w:tcW w:w="551" w:type="dxa"/>
            <w:gridSpan w:val="2"/>
            <w:tcBorders>
              <w:top w:val="nil"/>
              <w:left w:val="nil"/>
              <w:bottom w:val="nil"/>
              <w:right w:val="nil"/>
            </w:tcBorders>
            <w:shd w:val="clear" w:color="auto" w:fill="auto"/>
            <w:noWrap/>
            <w:vAlign w:val="bottom"/>
          </w:tcPr>
          <w:p w14:paraId="54CB4C38" w14:textId="77777777" w:rsidR="003563EC" w:rsidRPr="00453659" w:rsidRDefault="003563EC" w:rsidP="003563EC">
            <w:pPr>
              <w:spacing w:line="240" w:lineRule="auto"/>
              <w:rPr>
                <w:rFonts w:cs="Times New Roman"/>
                <w:color w:val="000000"/>
                <w:sz w:val="20"/>
              </w:rPr>
            </w:pPr>
            <w:r w:rsidRPr="00453659">
              <w:rPr>
                <w:rFonts w:cs="Times New Roman"/>
                <w:color w:val="000000"/>
                <w:sz w:val="20"/>
              </w:rPr>
              <w:t>223</w:t>
            </w:r>
          </w:p>
        </w:tc>
        <w:tc>
          <w:tcPr>
            <w:tcW w:w="672" w:type="dxa"/>
            <w:gridSpan w:val="2"/>
            <w:tcBorders>
              <w:top w:val="nil"/>
              <w:left w:val="nil"/>
              <w:bottom w:val="nil"/>
              <w:right w:val="nil"/>
            </w:tcBorders>
            <w:shd w:val="clear" w:color="auto" w:fill="auto"/>
            <w:noWrap/>
            <w:vAlign w:val="bottom"/>
          </w:tcPr>
          <w:p w14:paraId="1637EA4C" w14:textId="77777777" w:rsidR="003563EC" w:rsidRPr="00453659" w:rsidRDefault="003563EC" w:rsidP="003563EC">
            <w:pPr>
              <w:spacing w:line="240" w:lineRule="auto"/>
              <w:rPr>
                <w:rFonts w:cs="Times New Roman"/>
                <w:color w:val="000000"/>
                <w:sz w:val="20"/>
              </w:rPr>
            </w:pPr>
            <w:r w:rsidRPr="00453659">
              <w:rPr>
                <w:rFonts w:cs="Times New Roman"/>
                <w:color w:val="000000"/>
                <w:sz w:val="20"/>
              </w:rPr>
              <w:t>0.660</w:t>
            </w:r>
          </w:p>
        </w:tc>
      </w:tr>
      <w:tr w:rsidR="003563EC" w:rsidRPr="00453659" w14:paraId="7C1FA766" w14:textId="77777777" w:rsidTr="003563EC">
        <w:trPr>
          <w:gridAfter w:val="1"/>
          <w:wAfter w:w="108" w:type="dxa"/>
          <w:trHeight w:val="300"/>
        </w:trPr>
        <w:tc>
          <w:tcPr>
            <w:tcW w:w="3119" w:type="dxa"/>
            <w:gridSpan w:val="2"/>
            <w:tcBorders>
              <w:top w:val="nil"/>
              <w:left w:val="nil"/>
              <w:bottom w:val="nil"/>
              <w:right w:val="nil"/>
            </w:tcBorders>
            <w:shd w:val="clear" w:color="auto" w:fill="auto"/>
            <w:noWrap/>
            <w:vAlign w:val="center"/>
          </w:tcPr>
          <w:p w14:paraId="54F77D45" w14:textId="77777777" w:rsidR="003563EC" w:rsidRPr="00453659" w:rsidRDefault="003563EC" w:rsidP="003563EC">
            <w:pPr>
              <w:spacing w:line="240" w:lineRule="auto"/>
              <w:rPr>
                <w:rFonts w:eastAsia="Times New Roman" w:cs="Times New Roman"/>
                <w:color w:val="000000"/>
                <w:sz w:val="20"/>
                <w:szCs w:val="20"/>
                <w:lang w:eastAsia="en-AU"/>
              </w:rPr>
            </w:pPr>
            <w:r w:rsidRPr="00453659">
              <w:rPr>
                <w:rFonts w:eastAsia="Times New Roman" w:cs="Times New Roman"/>
                <w:color w:val="000000"/>
                <w:sz w:val="20"/>
                <w:szCs w:val="20"/>
                <w:lang w:eastAsia="en-AU"/>
              </w:rPr>
              <w:t>Propagule investment (mg)</w:t>
            </w:r>
          </w:p>
        </w:tc>
        <w:tc>
          <w:tcPr>
            <w:tcW w:w="551" w:type="dxa"/>
            <w:gridSpan w:val="2"/>
            <w:tcBorders>
              <w:top w:val="nil"/>
              <w:left w:val="nil"/>
              <w:bottom w:val="nil"/>
              <w:right w:val="nil"/>
            </w:tcBorders>
            <w:shd w:val="clear" w:color="auto" w:fill="auto"/>
            <w:noWrap/>
            <w:vAlign w:val="bottom"/>
          </w:tcPr>
          <w:p w14:paraId="358D921D" w14:textId="77777777" w:rsidR="003563EC" w:rsidRPr="00453659" w:rsidRDefault="003563EC" w:rsidP="003563EC">
            <w:pPr>
              <w:spacing w:line="240" w:lineRule="auto"/>
              <w:rPr>
                <w:rFonts w:eastAsia="Times New Roman" w:cs="Times New Roman"/>
                <w:color w:val="000000"/>
                <w:sz w:val="20"/>
                <w:szCs w:val="20"/>
                <w:lang w:eastAsia="en-AU"/>
              </w:rPr>
            </w:pPr>
            <w:r w:rsidRPr="00453659">
              <w:rPr>
                <w:rFonts w:cs="Times New Roman"/>
                <w:color w:val="000000"/>
                <w:sz w:val="20"/>
              </w:rPr>
              <w:t>223</w:t>
            </w:r>
          </w:p>
        </w:tc>
        <w:tc>
          <w:tcPr>
            <w:tcW w:w="672" w:type="dxa"/>
            <w:gridSpan w:val="2"/>
            <w:tcBorders>
              <w:top w:val="nil"/>
              <w:left w:val="nil"/>
              <w:bottom w:val="nil"/>
              <w:right w:val="nil"/>
            </w:tcBorders>
            <w:shd w:val="clear" w:color="auto" w:fill="auto"/>
            <w:noWrap/>
            <w:vAlign w:val="bottom"/>
          </w:tcPr>
          <w:p w14:paraId="132B3868" w14:textId="77777777" w:rsidR="003563EC" w:rsidRPr="00453659" w:rsidRDefault="003563EC" w:rsidP="003563EC">
            <w:pPr>
              <w:spacing w:line="240" w:lineRule="auto"/>
              <w:rPr>
                <w:rFonts w:eastAsia="Times New Roman" w:cs="Times New Roman"/>
                <w:color w:val="000000"/>
                <w:sz w:val="20"/>
                <w:szCs w:val="20"/>
                <w:lang w:eastAsia="en-AU"/>
              </w:rPr>
            </w:pPr>
            <w:r w:rsidRPr="00453659">
              <w:rPr>
                <w:rFonts w:cs="Times New Roman"/>
                <w:color w:val="000000"/>
                <w:sz w:val="20"/>
              </w:rPr>
              <w:t>0.525</w:t>
            </w:r>
          </w:p>
        </w:tc>
      </w:tr>
      <w:tr w:rsidR="003563EC" w:rsidRPr="00453659" w14:paraId="48CD7FD7" w14:textId="77777777" w:rsidTr="003563EC">
        <w:trPr>
          <w:gridAfter w:val="1"/>
          <w:wAfter w:w="108" w:type="dxa"/>
          <w:trHeight w:val="300"/>
        </w:trPr>
        <w:tc>
          <w:tcPr>
            <w:tcW w:w="3119" w:type="dxa"/>
            <w:gridSpan w:val="2"/>
            <w:tcBorders>
              <w:top w:val="nil"/>
              <w:left w:val="nil"/>
              <w:bottom w:val="nil"/>
              <w:right w:val="nil"/>
            </w:tcBorders>
            <w:shd w:val="clear" w:color="auto" w:fill="auto"/>
            <w:noWrap/>
            <w:vAlign w:val="center"/>
          </w:tcPr>
          <w:p w14:paraId="6565E80B" w14:textId="77777777" w:rsidR="003563EC" w:rsidRPr="00453659" w:rsidRDefault="003563EC" w:rsidP="003563EC">
            <w:pPr>
              <w:spacing w:line="240" w:lineRule="auto"/>
              <w:rPr>
                <w:rFonts w:eastAsia="Times New Roman" w:cs="Times New Roman"/>
                <w:color w:val="000000"/>
                <w:sz w:val="20"/>
                <w:szCs w:val="20"/>
                <w:lang w:eastAsia="en-AU"/>
              </w:rPr>
            </w:pPr>
            <w:r w:rsidRPr="00453659">
              <w:rPr>
                <w:rFonts w:eastAsia="Times New Roman" w:cs="Times New Roman"/>
                <w:color w:val="000000"/>
                <w:sz w:val="20"/>
                <w:szCs w:val="20"/>
                <w:lang w:eastAsia="en-AU"/>
              </w:rPr>
              <w:t>Fruit investment (mg)</w:t>
            </w:r>
          </w:p>
        </w:tc>
        <w:tc>
          <w:tcPr>
            <w:tcW w:w="551" w:type="dxa"/>
            <w:gridSpan w:val="2"/>
            <w:tcBorders>
              <w:top w:val="nil"/>
              <w:left w:val="nil"/>
              <w:bottom w:val="nil"/>
              <w:right w:val="nil"/>
            </w:tcBorders>
            <w:shd w:val="clear" w:color="auto" w:fill="auto"/>
            <w:noWrap/>
            <w:vAlign w:val="bottom"/>
          </w:tcPr>
          <w:p w14:paraId="1183CEBB" w14:textId="77777777" w:rsidR="003563EC" w:rsidRPr="00453659" w:rsidRDefault="003563EC" w:rsidP="003563EC">
            <w:pPr>
              <w:spacing w:line="240" w:lineRule="auto"/>
              <w:rPr>
                <w:rFonts w:cs="Times New Roman"/>
                <w:color w:val="000000"/>
                <w:sz w:val="20"/>
                <w:szCs w:val="20"/>
              </w:rPr>
            </w:pPr>
            <w:r w:rsidRPr="00453659">
              <w:rPr>
                <w:rFonts w:cs="Times New Roman"/>
                <w:color w:val="000000"/>
                <w:sz w:val="20"/>
              </w:rPr>
              <w:t>223</w:t>
            </w:r>
          </w:p>
        </w:tc>
        <w:tc>
          <w:tcPr>
            <w:tcW w:w="672" w:type="dxa"/>
            <w:gridSpan w:val="2"/>
            <w:tcBorders>
              <w:top w:val="nil"/>
              <w:left w:val="nil"/>
              <w:bottom w:val="nil"/>
              <w:right w:val="nil"/>
            </w:tcBorders>
            <w:shd w:val="clear" w:color="auto" w:fill="auto"/>
            <w:noWrap/>
            <w:vAlign w:val="bottom"/>
          </w:tcPr>
          <w:p w14:paraId="089EA285" w14:textId="77777777" w:rsidR="003563EC" w:rsidRPr="00453659" w:rsidRDefault="003563EC" w:rsidP="003563EC">
            <w:pPr>
              <w:spacing w:line="240" w:lineRule="auto"/>
              <w:rPr>
                <w:rFonts w:cs="Times New Roman"/>
                <w:color w:val="000000"/>
                <w:sz w:val="20"/>
                <w:szCs w:val="20"/>
              </w:rPr>
            </w:pPr>
            <w:r w:rsidRPr="00453659">
              <w:rPr>
                <w:rFonts w:cs="Times New Roman"/>
                <w:color w:val="000000"/>
                <w:sz w:val="20"/>
              </w:rPr>
              <w:t>0.675</w:t>
            </w:r>
          </w:p>
        </w:tc>
      </w:tr>
      <w:tr w:rsidR="003563EC" w:rsidRPr="00453659" w14:paraId="1F0CC0E3" w14:textId="77777777" w:rsidTr="003563EC">
        <w:trPr>
          <w:gridAfter w:val="1"/>
          <w:wAfter w:w="108" w:type="dxa"/>
          <w:trHeight w:val="300"/>
        </w:trPr>
        <w:tc>
          <w:tcPr>
            <w:tcW w:w="3119" w:type="dxa"/>
            <w:gridSpan w:val="2"/>
            <w:tcBorders>
              <w:top w:val="nil"/>
              <w:left w:val="nil"/>
              <w:bottom w:val="nil"/>
              <w:right w:val="nil"/>
            </w:tcBorders>
            <w:shd w:val="clear" w:color="auto" w:fill="auto"/>
            <w:noWrap/>
            <w:vAlign w:val="center"/>
          </w:tcPr>
          <w:p w14:paraId="0EAE2570" w14:textId="77777777" w:rsidR="003563EC" w:rsidRPr="00453659" w:rsidRDefault="003563EC" w:rsidP="003563EC">
            <w:pPr>
              <w:spacing w:line="240" w:lineRule="auto"/>
              <w:rPr>
                <w:rFonts w:eastAsia="Times New Roman" w:cs="Times New Roman"/>
                <w:color w:val="000000"/>
                <w:sz w:val="20"/>
                <w:szCs w:val="20"/>
                <w:lang w:eastAsia="en-AU"/>
              </w:rPr>
            </w:pPr>
            <w:r w:rsidRPr="00453659">
              <w:rPr>
                <w:rFonts w:eastAsia="Times New Roman" w:cs="Times New Roman"/>
                <w:color w:val="000000"/>
                <w:sz w:val="20"/>
                <w:szCs w:val="20"/>
                <w:lang w:eastAsia="en-AU"/>
              </w:rPr>
              <w:t>Flower investment (mg)</w:t>
            </w:r>
          </w:p>
          <w:p w14:paraId="49DEF45B" w14:textId="79C1740B" w:rsidR="003563EC" w:rsidRPr="00453659" w:rsidRDefault="003563EC" w:rsidP="003563EC">
            <w:pPr>
              <w:spacing w:line="240" w:lineRule="auto"/>
              <w:rPr>
                <w:rFonts w:eastAsia="Times New Roman" w:cs="Times New Roman"/>
                <w:color w:val="000000"/>
                <w:sz w:val="20"/>
                <w:szCs w:val="20"/>
                <w:lang w:eastAsia="en-AU"/>
              </w:rPr>
            </w:pPr>
            <w:r w:rsidRPr="00453659">
              <w:rPr>
                <w:rFonts w:eastAsia="Times New Roman" w:cs="Times New Roman"/>
                <w:color w:val="000000"/>
                <w:sz w:val="20"/>
                <w:szCs w:val="20"/>
                <w:lang w:eastAsia="en-AU"/>
              </w:rPr>
              <w:t xml:space="preserve">         (flower </w:t>
            </w:r>
            <w:del w:id="1864" w:author="Daniel Falster" w:date="2017-06-28T10:55:00Z">
              <w:r w:rsidRPr="00453659" w:rsidDel="00AA46FF">
                <w:rPr>
                  <w:rFonts w:eastAsia="Times New Roman" w:cs="Times New Roman"/>
                  <w:color w:val="000000"/>
                  <w:sz w:val="20"/>
                  <w:szCs w:val="20"/>
                  <w:lang w:eastAsia="en-AU"/>
                </w:rPr>
                <w:delText>weight</w:delText>
              </w:r>
            </w:del>
            <w:ins w:id="1865" w:author="Daniel Falster" w:date="2017-06-28T10:55:00Z">
              <w:r w:rsidR="00AA46FF">
                <w:rPr>
                  <w:rFonts w:eastAsia="Times New Roman" w:cs="Times New Roman"/>
                  <w:color w:val="000000"/>
                  <w:sz w:val="20"/>
                  <w:szCs w:val="20"/>
                  <w:lang w:eastAsia="en-AU"/>
                </w:rPr>
                <w:t>mass</w:t>
              </w:r>
            </w:ins>
            <w:r w:rsidRPr="00453659">
              <w:rPr>
                <w:rFonts w:eastAsia="Times New Roman" w:cs="Times New Roman"/>
                <w:color w:val="000000"/>
                <w:sz w:val="20"/>
                <w:szCs w:val="20"/>
                <w:lang w:eastAsia="en-AU"/>
              </w:rPr>
              <w:t xml:space="preserve"> * bud count)</w:t>
            </w:r>
          </w:p>
        </w:tc>
        <w:tc>
          <w:tcPr>
            <w:tcW w:w="551" w:type="dxa"/>
            <w:gridSpan w:val="2"/>
            <w:tcBorders>
              <w:top w:val="nil"/>
              <w:left w:val="nil"/>
              <w:bottom w:val="nil"/>
              <w:right w:val="nil"/>
            </w:tcBorders>
            <w:shd w:val="clear" w:color="auto" w:fill="auto"/>
            <w:noWrap/>
            <w:vAlign w:val="bottom"/>
          </w:tcPr>
          <w:p w14:paraId="09512985" w14:textId="77777777" w:rsidR="003563EC" w:rsidRPr="00453659" w:rsidRDefault="003563EC" w:rsidP="003563EC">
            <w:pPr>
              <w:spacing w:line="240" w:lineRule="auto"/>
              <w:rPr>
                <w:rFonts w:cs="Times New Roman"/>
                <w:color w:val="000000"/>
                <w:sz w:val="20"/>
                <w:szCs w:val="20"/>
              </w:rPr>
            </w:pPr>
            <w:r w:rsidRPr="00453659">
              <w:rPr>
                <w:rFonts w:cs="Times New Roman"/>
                <w:color w:val="000000"/>
                <w:sz w:val="20"/>
              </w:rPr>
              <w:t>223</w:t>
            </w:r>
          </w:p>
        </w:tc>
        <w:tc>
          <w:tcPr>
            <w:tcW w:w="672" w:type="dxa"/>
            <w:gridSpan w:val="2"/>
            <w:tcBorders>
              <w:top w:val="nil"/>
              <w:left w:val="nil"/>
              <w:bottom w:val="nil"/>
              <w:right w:val="nil"/>
            </w:tcBorders>
            <w:shd w:val="clear" w:color="auto" w:fill="auto"/>
            <w:noWrap/>
            <w:vAlign w:val="bottom"/>
          </w:tcPr>
          <w:p w14:paraId="09B27A5C" w14:textId="77777777" w:rsidR="003563EC" w:rsidRPr="00453659" w:rsidRDefault="003563EC" w:rsidP="003563EC">
            <w:pPr>
              <w:spacing w:line="240" w:lineRule="auto"/>
              <w:rPr>
                <w:rFonts w:cs="Times New Roman"/>
                <w:color w:val="000000"/>
                <w:sz w:val="20"/>
                <w:szCs w:val="20"/>
              </w:rPr>
            </w:pPr>
            <w:r w:rsidRPr="00453659">
              <w:rPr>
                <w:rFonts w:cs="Times New Roman"/>
                <w:color w:val="000000"/>
                <w:sz w:val="20"/>
              </w:rPr>
              <w:t>0.922</w:t>
            </w:r>
          </w:p>
        </w:tc>
      </w:tr>
      <w:tr w:rsidR="003563EC" w:rsidRPr="00453659" w14:paraId="27CC684D" w14:textId="77777777" w:rsidTr="003563EC">
        <w:trPr>
          <w:gridAfter w:val="1"/>
          <w:wAfter w:w="108" w:type="dxa"/>
          <w:trHeight w:val="300"/>
        </w:trPr>
        <w:tc>
          <w:tcPr>
            <w:tcW w:w="3119" w:type="dxa"/>
            <w:gridSpan w:val="2"/>
            <w:tcBorders>
              <w:top w:val="nil"/>
              <w:left w:val="nil"/>
              <w:bottom w:val="nil"/>
              <w:right w:val="nil"/>
            </w:tcBorders>
            <w:shd w:val="clear" w:color="auto" w:fill="auto"/>
            <w:noWrap/>
            <w:vAlign w:val="center"/>
            <w:hideMark/>
          </w:tcPr>
          <w:p w14:paraId="47509769" w14:textId="77777777" w:rsidR="003563EC" w:rsidRPr="00453659" w:rsidRDefault="003563EC" w:rsidP="003563EC">
            <w:pPr>
              <w:spacing w:line="240" w:lineRule="auto"/>
              <w:rPr>
                <w:rFonts w:eastAsia="Times New Roman" w:cs="Times New Roman"/>
                <w:color w:val="000000"/>
                <w:sz w:val="20"/>
                <w:szCs w:val="20"/>
                <w:lang w:eastAsia="en-AU"/>
              </w:rPr>
            </w:pPr>
            <w:r w:rsidRPr="00453659">
              <w:rPr>
                <w:rFonts w:eastAsia="Times New Roman" w:cs="Times New Roman"/>
                <w:color w:val="000000"/>
                <w:sz w:val="20"/>
                <w:szCs w:val="20"/>
                <w:lang w:eastAsia="en-AU"/>
              </w:rPr>
              <w:t>Successful investment (mg)</w:t>
            </w:r>
          </w:p>
          <w:p w14:paraId="79CD73E7" w14:textId="77777777" w:rsidR="003563EC" w:rsidRPr="00453659" w:rsidRDefault="003563EC" w:rsidP="003563EC">
            <w:pPr>
              <w:spacing w:line="240" w:lineRule="auto"/>
              <w:rPr>
                <w:rFonts w:eastAsia="Times New Roman" w:cs="Times New Roman"/>
                <w:color w:val="000000"/>
                <w:sz w:val="20"/>
                <w:szCs w:val="20"/>
                <w:lang w:eastAsia="en-AU"/>
              </w:rPr>
            </w:pPr>
            <w:r w:rsidRPr="00453659">
              <w:rPr>
                <w:rFonts w:eastAsia="Times New Roman" w:cs="Times New Roman"/>
                <w:color w:val="000000"/>
                <w:sz w:val="20"/>
                <w:szCs w:val="20"/>
                <w:lang w:eastAsia="en-AU"/>
              </w:rPr>
              <w:t xml:space="preserve">         (success costs * seed count)</w:t>
            </w:r>
          </w:p>
        </w:tc>
        <w:tc>
          <w:tcPr>
            <w:tcW w:w="551" w:type="dxa"/>
            <w:gridSpan w:val="2"/>
            <w:tcBorders>
              <w:top w:val="nil"/>
              <w:left w:val="nil"/>
              <w:bottom w:val="nil"/>
              <w:right w:val="nil"/>
            </w:tcBorders>
            <w:shd w:val="clear" w:color="auto" w:fill="auto"/>
            <w:noWrap/>
            <w:vAlign w:val="bottom"/>
            <w:hideMark/>
          </w:tcPr>
          <w:p w14:paraId="59E4602C" w14:textId="77777777" w:rsidR="003563EC" w:rsidRPr="00453659" w:rsidRDefault="003563EC" w:rsidP="003563EC">
            <w:pPr>
              <w:spacing w:line="240" w:lineRule="auto"/>
              <w:rPr>
                <w:rFonts w:eastAsia="Times New Roman" w:cs="Times New Roman"/>
                <w:color w:val="000000"/>
                <w:sz w:val="20"/>
                <w:szCs w:val="20"/>
                <w:lang w:eastAsia="en-AU"/>
              </w:rPr>
            </w:pPr>
            <w:r w:rsidRPr="00453659">
              <w:rPr>
                <w:rFonts w:cs="Times New Roman"/>
                <w:color w:val="000000"/>
                <w:sz w:val="20"/>
              </w:rPr>
              <w:t>223</w:t>
            </w:r>
          </w:p>
        </w:tc>
        <w:tc>
          <w:tcPr>
            <w:tcW w:w="672" w:type="dxa"/>
            <w:gridSpan w:val="2"/>
            <w:tcBorders>
              <w:top w:val="nil"/>
              <w:left w:val="nil"/>
              <w:bottom w:val="nil"/>
              <w:right w:val="nil"/>
            </w:tcBorders>
            <w:shd w:val="clear" w:color="auto" w:fill="auto"/>
            <w:noWrap/>
            <w:vAlign w:val="bottom"/>
            <w:hideMark/>
          </w:tcPr>
          <w:p w14:paraId="294A708C" w14:textId="77777777" w:rsidR="003563EC" w:rsidRPr="00453659" w:rsidRDefault="003563EC" w:rsidP="003563EC">
            <w:pPr>
              <w:spacing w:line="240" w:lineRule="auto"/>
              <w:rPr>
                <w:rFonts w:eastAsia="Times New Roman" w:cs="Times New Roman"/>
                <w:color w:val="000000"/>
                <w:sz w:val="20"/>
                <w:szCs w:val="20"/>
                <w:lang w:eastAsia="en-AU"/>
              </w:rPr>
            </w:pPr>
            <w:r w:rsidRPr="00453659">
              <w:rPr>
                <w:rFonts w:cs="Times New Roman"/>
                <w:color w:val="000000"/>
                <w:sz w:val="20"/>
              </w:rPr>
              <w:t>0.728</w:t>
            </w:r>
          </w:p>
        </w:tc>
      </w:tr>
      <w:tr w:rsidR="003563EC" w:rsidRPr="00453659" w14:paraId="4F71D0FC" w14:textId="77777777" w:rsidTr="003563EC">
        <w:trPr>
          <w:gridAfter w:val="1"/>
          <w:wAfter w:w="108" w:type="dxa"/>
          <w:trHeight w:val="300"/>
        </w:trPr>
        <w:tc>
          <w:tcPr>
            <w:tcW w:w="3119" w:type="dxa"/>
            <w:gridSpan w:val="2"/>
            <w:tcBorders>
              <w:top w:val="nil"/>
              <w:left w:val="nil"/>
              <w:bottom w:val="nil"/>
              <w:right w:val="nil"/>
            </w:tcBorders>
            <w:shd w:val="clear" w:color="auto" w:fill="auto"/>
            <w:noWrap/>
            <w:vAlign w:val="center"/>
          </w:tcPr>
          <w:p w14:paraId="67CA29B6" w14:textId="77777777" w:rsidR="003563EC" w:rsidRPr="00453659" w:rsidRDefault="003563EC" w:rsidP="003563EC">
            <w:pPr>
              <w:spacing w:line="240" w:lineRule="auto"/>
              <w:rPr>
                <w:rFonts w:eastAsia="Times New Roman" w:cs="Times New Roman"/>
                <w:color w:val="000000"/>
                <w:sz w:val="20"/>
                <w:szCs w:val="20"/>
                <w:lang w:eastAsia="en-AU"/>
              </w:rPr>
            </w:pPr>
            <w:r w:rsidRPr="00453659">
              <w:rPr>
                <w:rFonts w:eastAsia="Times New Roman" w:cs="Times New Roman"/>
                <w:color w:val="000000"/>
                <w:sz w:val="20"/>
                <w:szCs w:val="20"/>
                <w:lang w:eastAsia="en-AU"/>
              </w:rPr>
              <w:t>Successful pollen-attraction investment (mg)</w:t>
            </w:r>
          </w:p>
        </w:tc>
        <w:tc>
          <w:tcPr>
            <w:tcW w:w="551" w:type="dxa"/>
            <w:gridSpan w:val="2"/>
            <w:tcBorders>
              <w:top w:val="nil"/>
              <w:left w:val="nil"/>
              <w:bottom w:val="nil"/>
              <w:right w:val="nil"/>
            </w:tcBorders>
            <w:shd w:val="clear" w:color="auto" w:fill="auto"/>
            <w:noWrap/>
            <w:vAlign w:val="bottom"/>
          </w:tcPr>
          <w:p w14:paraId="51AF1FDB" w14:textId="77777777" w:rsidR="003563EC" w:rsidRPr="00453659" w:rsidRDefault="003563EC" w:rsidP="003563EC">
            <w:pPr>
              <w:spacing w:line="240" w:lineRule="auto"/>
              <w:rPr>
                <w:rFonts w:eastAsia="Times New Roman" w:cs="Times New Roman"/>
                <w:color w:val="000000"/>
                <w:sz w:val="20"/>
                <w:szCs w:val="20"/>
                <w:lang w:eastAsia="en-AU"/>
              </w:rPr>
            </w:pPr>
            <w:r w:rsidRPr="00453659">
              <w:rPr>
                <w:rFonts w:cs="Times New Roman"/>
                <w:color w:val="000000"/>
                <w:sz w:val="20"/>
              </w:rPr>
              <w:t>223</w:t>
            </w:r>
          </w:p>
        </w:tc>
        <w:tc>
          <w:tcPr>
            <w:tcW w:w="672" w:type="dxa"/>
            <w:gridSpan w:val="2"/>
            <w:tcBorders>
              <w:top w:val="nil"/>
              <w:left w:val="nil"/>
              <w:bottom w:val="nil"/>
              <w:right w:val="nil"/>
            </w:tcBorders>
            <w:shd w:val="clear" w:color="auto" w:fill="auto"/>
            <w:noWrap/>
            <w:vAlign w:val="bottom"/>
          </w:tcPr>
          <w:p w14:paraId="4665EE3F" w14:textId="77777777" w:rsidR="003563EC" w:rsidRPr="00453659" w:rsidRDefault="003563EC" w:rsidP="003563EC">
            <w:pPr>
              <w:spacing w:line="240" w:lineRule="auto"/>
              <w:rPr>
                <w:rFonts w:eastAsia="Times New Roman" w:cs="Times New Roman"/>
                <w:color w:val="000000"/>
                <w:sz w:val="20"/>
                <w:szCs w:val="20"/>
                <w:lang w:eastAsia="en-AU"/>
              </w:rPr>
            </w:pPr>
            <w:r w:rsidRPr="00453659">
              <w:rPr>
                <w:rFonts w:cs="Times New Roman"/>
                <w:color w:val="000000"/>
                <w:sz w:val="20"/>
              </w:rPr>
              <w:t>0.380</w:t>
            </w:r>
          </w:p>
        </w:tc>
      </w:tr>
      <w:tr w:rsidR="003563EC" w:rsidRPr="00453659" w14:paraId="43540B9F" w14:textId="77777777" w:rsidTr="003563EC">
        <w:trPr>
          <w:gridAfter w:val="1"/>
          <w:wAfter w:w="108" w:type="dxa"/>
          <w:trHeight w:val="300"/>
        </w:trPr>
        <w:tc>
          <w:tcPr>
            <w:tcW w:w="3119" w:type="dxa"/>
            <w:gridSpan w:val="2"/>
            <w:tcBorders>
              <w:top w:val="nil"/>
              <w:left w:val="nil"/>
              <w:bottom w:val="nil"/>
              <w:right w:val="nil"/>
            </w:tcBorders>
            <w:shd w:val="clear" w:color="auto" w:fill="auto"/>
            <w:noWrap/>
            <w:vAlign w:val="center"/>
          </w:tcPr>
          <w:p w14:paraId="5C6B352D" w14:textId="77777777" w:rsidR="003563EC" w:rsidRPr="00453659" w:rsidRDefault="003563EC" w:rsidP="003563EC">
            <w:pPr>
              <w:spacing w:line="240" w:lineRule="auto"/>
              <w:rPr>
                <w:rFonts w:eastAsia="Times New Roman" w:cs="Times New Roman"/>
                <w:color w:val="000000"/>
                <w:sz w:val="20"/>
                <w:szCs w:val="20"/>
                <w:lang w:eastAsia="en-AU"/>
              </w:rPr>
            </w:pPr>
            <w:r w:rsidRPr="00453659">
              <w:rPr>
                <w:rFonts w:eastAsia="Times New Roman" w:cs="Times New Roman"/>
                <w:color w:val="000000"/>
                <w:sz w:val="20"/>
                <w:szCs w:val="20"/>
                <w:lang w:eastAsia="en-AU"/>
              </w:rPr>
              <w:t>Successful provisioning investment (mg)</w:t>
            </w:r>
          </w:p>
        </w:tc>
        <w:tc>
          <w:tcPr>
            <w:tcW w:w="551" w:type="dxa"/>
            <w:gridSpan w:val="2"/>
            <w:tcBorders>
              <w:top w:val="nil"/>
              <w:left w:val="nil"/>
              <w:bottom w:val="nil"/>
              <w:right w:val="nil"/>
            </w:tcBorders>
            <w:shd w:val="clear" w:color="auto" w:fill="auto"/>
            <w:noWrap/>
            <w:vAlign w:val="bottom"/>
          </w:tcPr>
          <w:p w14:paraId="17E3F331" w14:textId="77777777" w:rsidR="003563EC" w:rsidRPr="00453659" w:rsidRDefault="003563EC" w:rsidP="003563EC">
            <w:pPr>
              <w:spacing w:line="240" w:lineRule="auto"/>
              <w:rPr>
                <w:rFonts w:eastAsia="Times New Roman" w:cs="Times New Roman"/>
                <w:color w:val="000000"/>
                <w:sz w:val="20"/>
                <w:szCs w:val="20"/>
                <w:lang w:eastAsia="en-AU"/>
              </w:rPr>
            </w:pPr>
            <w:r w:rsidRPr="00453659">
              <w:rPr>
                <w:rFonts w:cs="Times New Roman"/>
                <w:color w:val="000000"/>
                <w:sz w:val="20"/>
              </w:rPr>
              <w:t>223</w:t>
            </w:r>
          </w:p>
        </w:tc>
        <w:tc>
          <w:tcPr>
            <w:tcW w:w="672" w:type="dxa"/>
            <w:gridSpan w:val="2"/>
            <w:tcBorders>
              <w:top w:val="nil"/>
              <w:left w:val="nil"/>
              <w:bottom w:val="nil"/>
              <w:right w:val="nil"/>
            </w:tcBorders>
            <w:shd w:val="clear" w:color="auto" w:fill="auto"/>
            <w:noWrap/>
            <w:vAlign w:val="bottom"/>
          </w:tcPr>
          <w:p w14:paraId="1EF54B3C" w14:textId="77777777" w:rsidR="003563EC" w:rsidRPr="00453659" w:rsidRDefault="003563EC" w:rsidP="003563EC">
            <w:pPr>
              <w:spacing w:line="240" w:lineRule="auto"/>
              <w:rPr>
                <w:rFonts w:eastAsia="Times New Roman" w:cs="Times New Roman"/>
                <w:color w:val="000000"/>
                <w:sz w:val="20"/>
                <w:szCs w:val="20"/>
                <w:lang w:eastAsia="en-AU"/>
              </w:rPr>
            </w:pPr>
            <w:r w:rsidRPr="00453659">
              <w:rPr>
                <w:rFonts w:cs="Times New Roman"/>
                <w:color w:val="000000"/>
                <w:sz w:val="20"/>
              </w:rPr>
              <w:t>0.736</w:t>
            </w:r>
          </w:p>
        </w:tc>
      </w:tr>
      <w:tr w:rsidR="003563EC" w:rsidRPr="00453659" w14:paraId="0C9AB388" w14:textId="77777777" w:rsidTr="003563EC">
        <w:trPr>
          <w:gridAfter w:val="1"/>
          <w:wAfter w:w="108" w:type="dxa"/>
          <w:trHeight w:val="300"/>
        </w:trPr>
        <w:tc>
          <w:tcPr>
            <w:tcW w:w="3119" w:type="dxa"/>
            <w:gridSpan w:val="2"/>
            <w:tcBorders>
              <w:top w:val="nil"/>
              <w:left w:val="nil"/>
              <w:bottom w:val="single" w:sz="4" w:space="0" w:color="auto"/>
              <w:right w:val="nil"/>
            </w:tcBorders>
            <w:shd w:val="clear" w:color="auto" w:fill="auto"/>
            <w:noWrap/>
            <w:vAlign w:val="center"/>
          </w:tcPr>
          <w:p w14:paraId="0A4EAFE7" w14:textId="77777777" w:rsidR="003563EC" w:rsidRPr="00453659" w:rsidRDefault="003563EC" w:rsidP="003563EC">
            <w:pPr>
              <w:spacing w:line="240" w:lineRule="auto"/>
              <w:rPr>
                <w:rFonts w:eastAsia="Times New Roman" w:cs="Times New Roman"/>
                <w:color w:val="000000"/>
                <w:sz w:val="20"/>
                <w:szCs w:val="20"/>
                <w:lang w:eastAsia="en-AU"/>
              </w:rPr>
            </w:pPr>
            <w:r w:rsidRPr="00453659">
              <w:rPr>
                <w:rFonts w:eastAsia="Times New Roman" w:cs="Times New Roman"/>
                <w:color w:val="000000"/>
                <w:sz w:val="20"/>
                <w:szCs w:val="20"/>
                <w:lang w:eastAsia="en-AU"/>
              </w:rPr>
              <w:t>Discarded tissues (mg)</w:t>
            </w:r>
          </w:p>
        </w:tc>
        <w:tc>
          <w:tcPr>
            <w:tcW w:w="551" w:type="dxa"/>
            <w:gridSpan w:val="2"/>
            <w:tcBorders>
              <w:top w:val="nil"/>
              <w:left w:val="nil"/>
              <w:bottom w:val="single" w:sz="4" w:space="0" w:color="auto"/>
              <w:right w:val="nil"/>
            </w:tcBorders>
            <w:shd w:val="clear" w:color="auto" w:fill="auto"/>
            <w:noWrap/>
            <w:vAlign w:val="bottom"/>
          </w:tcPr>
          <w:p w14:paraId="07BEDBEE" w14:textId="77777777" w:rsidR="003563EC" w:rsidRPr="00453659" w:rsidRDefault="003563EC" w:rsidP="003563EC">
            <w:pPr>
              <w:spacing w:line="240" w:lineRule="auto"/>
              <w:rPr>
                <w:rFonts w:cs="Times New Roman"/>
                <w:color w:val="000000"/>
                <w:sz w:val="20"/>
                <w:szCs w:val="20"/>
              </w:rPr>
            </w:pPr>
            <w:r w:rsidRPr="00453659">
              <w:rPr>
                <w:rFonts w:cs="Times New Roman"/>
                <w:color w:val="000000"/>
                <w:sz w:val="20"/>
              </w:rPr>
              <w:t>357</w:t>
            </w:r>
          </w:p>
        </w:tc>
        <w:tc>
          <w:tcPr>
            <w:tcW w:w="672" w:type="dxa"/>
            <w:gridSpan w:val="2"/>
            <w:tcBorders>
              <w:top w:val="nil"/>
              <w:left w:val="nil"/>
              <w:bottom w:val="single" w:sz="4" w:space="0" w:color="auto"/>
              <w:right w:val="nil"/>
            </w:tcBorders>
            <w:shd w:val="clear" w:color="auto" w:fill="auto"/>
            <w:noWrap/>
            <w:vAlign w:val="bottom"/>
          </w:tcPr>
          <w:p w14:paraId="4007F6FA" w14:textId="77777777" w:rsidR="003563EC" w:rsidRPr="00453659" w:rsidRDefault="003563EC" w:rsidP="003563EC">
            <w:pPr>
              <w:spacing w:line="240" w:lineRule="auto"/>
              <w:rPr>
                <w:rFonts w:cs="Times New Roman"/>
                <w:color w:val="000000"/>
                <w:sz w:val="20"/>
                <w:szCs w:val="20"/>
              </w:rPr>
            </w:pPr>
            <w:r w:rsidRPr="00453659">
              <w:rPr>
                <w:rFonts w:cs="Times New Roman"/>
                <w:color w:val="000000"/>
                <w:sz w:val="20"/>
              </w:rPr>
              <w:t>0.968</w:t>
            </w:r>
          </w:p>
        </w:tc>
      </w:tr>
    </w:tbl>
    <w:p w14:paraId="25E632A9" w14:textId="77777777" w:rsidR="003563EC" w:rsidRPr="00453659" w:rsidRDefault="003563EC" w:rsidP="003563EC">
      <w:pPr>
        <w:rPr>
          <w:rFonts w:cs="Times New Roman"/>
          <w:b/>
        </w:rPr>
      </w:pPr>
    </w:p>
    <w:p w14:paraId="0B325776" w14:textId="5D2B697D" w:rsidR="003563EC" w:rsidRDefault="003563EC" w:rsidP="003563EC">
      <w:pPr>
        <w:rPr>
          <w:rFonts w:cs="Times New Roman"/>
        </w:rPr>
      </w:pPr>
      <w:r w:rsidRPr="00453659">
        <w:rPr>
          <w:rFonts w:cs="Times New Roman"/>
          <w:b/>
        </w:rPr>
        <w:t xml:space="preserve">Table 3. Correlation of different estimates of reproductive investment (and total plant </w:t>
      </w:r>
      <w:del w:id="1866" w:author="Daniel Falster" w:date="2017-06-28T10:55:00Z">
        <w:r w:rsidRPr="00453659" w:rsidDel="00AA46FF">
          <w:rPr>
            <w:rFonts w:cs="Times New Roman"/>
            <w:b/>
          </w:rPr>
          <w:delText>weight</w:delText>
        </w:r>
      </w:del>
      <w:ins w:id="1867" w:author="Daniel Falster" w:date="2017-06-28T10:55:00Z">
        <w:r w:rsidR="00AA46FF">
          <w:rPr>
            <w:rFonts w:cs="Times New Roman"/>
            <w:b/>
          </w:rPr>
          <w:t>mass</w:t>
        </w:r>
      </w:ins>
      <w:r w:rsidRPr="00453659">
        <w:rPr>
          <w:rFonts w:cs="Times New Roman"/>
          <w:b/>
        </w:rPr>
        <w:t>) against total reproductive investment (mg).</w:t>
      </w:r>
      <w:r w:rsidRPr="00453659">
        <w:rPr>
          <w:rFonts w:cs="Times New Roman"/>
        </w:rPr>
        <w:t xml:space="preserve"> Regressions are done across all individuals of all 14 study species for which both reproductive investment and the </w:t>
      </w:r>
      <w:r w:rsidRPr="00453659">
        <w:rPr>
          <w:rFonts w:cs="Times New Roman"/>
          <w:i/>
        </w:rPr>
        <w:t>estimate</w:t>
      </w:r>
      <w:r w:rsidRPr="00453659">
        <w:rPr>
          <w:rFonts w:cs="Times New Roman"/>
        </w:rPr>
        <w:t xml:space="preserve"> variable are greater than zero. The total cost of failed tissues or simply the </w:t>
      </w:r>
      <w:del w:id="1868" w:author="Daniel Falster" w:date="2017-06-28T10:56:00Z">
        <w:r w:rsidRPr="00453659" w:rsidDel="00AA46FF">
          <w:rPr>
            <w:rFonts w:cs="Times New Roman"/>
          </w:rPr>
          <w:delText>energy</w:delText>
        </w:r>
      </w:del>
      <w:ins w:id="1869" w:author="Daniel Falster" w:date="2017-06-28T10:56:00Z">
        <w:r w:rsidR="00AA46FF">
          <w:rPr>
            <w:rFonts w:cs="Times New Roman"/>
          </w:rPr>
          <w:t>mass</w:t>
        </w:r>
      </w:ins>
      <w:r w:rsidRPr="00453659">
        <w:rPr>
          <w:rFonts w:cs="Times New Roman"/>
        </w:rPr>
        <w:t xml:space="preserve"> expenditure into flowers provides the best approximation of total reproductive investment. All fits were highly significant with p &lt; 0.0001.</w:t>
      </w:r>
    </w:p>
    <w:p w14:paraId="25520A15" w14:textId="77777777" w:rsidR="003563EC" w:rsidRDefault="003563EC" w:rsidP="003563EC">
      <w:pPr>
        <w:rPr>
          <w:rFonts w:cs="Times New Roman"/>
        </w:rPr>
        <w:sectPr w:rsidR="003563EC" w:rsidSect="003563EC">
          <w:pgSz w:w="11906" w:h="16838"/>
          <w:pgMar w:top="1418" w:right="1418" w:bottom="1418" w:left="1418" w:header="709" w:footer="709" w:gutter="0"/>
          <w:lnNumType w:countBy="1" w:restart="continuous"/>
          <w:cols w:space="708"/>
          <w:docGrid w:linePitch="360"/>
        </w:sectPr>
      </w:pPr>
    </w:p>
    <w:p w14:paraId="2F5A3A8D" w14:textId="7EBA5B3D" w:rsidR="003563EC" w:rsidRDefault="003563EC" w:rsidP="00AE1C81">
      <w:pPr>
        <w:pStyle w:val="Heading1"/>
        <w:rPr>
          <w:ins w:id="1870" w:author="Daniel Falster" w:date="2017-06-28T20:37:00Z"/>
        </w:rPr>
      </w:pPr>
      <w:r w:rsidRPr="00D64596">
        <w:t>Figures</w:t>
      </w:r>
    </w:p>
    <w:p w14:paraId="11F2731B" w14:textId="5FD6F3F6" w:rsidR="00D00961" w:rsidRPr="00D00961" w:rsidDel="00662FE0" w:rsidRDefault="00662FE0" w:rsidP="00D00961">
      <w:pPr>
        <w:rPr>
          <w:del w:id="1871" w:author="Daniel Falster" w:date="2017-06-28T20:57:00Z"/>
        </w:rPr>
      </w:pPr>
      <w:ins w:id="1872" w:author="Daniel Falster" w:date="2017-06-28T20:57:00Z">
        <w:r>
          <w:rPr>
            <w:noProof/>
            <w:lang w:val="en-US"/>
          </w:rPr>
          <w:drawing>
            <wp:inline distT="0" distB="0" distL="0" distR="0" wp14:anchorId="38FBDE39" wp14:editId="63D43A8C">
              <wp:extent cx="5752465" cy="1471930"/>
              <wp:effectExtent l="0" t="0" r="0" b="1270"/>
              <wp:docPr id="7" name="Picture 7" descr="Macintosh HD:Users:dfalster:Dropbox:_research:active:Wenk-Reproductive_Allocation_Kuringgai:ms:Accessory:figures:Wenk-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dfalster:Dropbox:_research:active:Wenk-Reproductive_Allocation_Kuringgai:ms:Accessory:figures:Wenk-Fig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2465" cy="1471930"/>
                      </a:xfrm>
                      <a:prstGeom prst="rect">
                        <a:avLst/>
                      </a:prstGeom>
                      <a:noFill/>
                      <a:ln>
                        <a:noFill/>
                      </a:ln>
                    </pic:spPr>
                  </pic:pic>
                </a:graphicData>
              </a:graphic>
            </wp:inline>
          </w:drawing>
        </w:r>
      </w:ins>
    </w:p>
    <w:p w14:paraId="60DAC247" w14:textId="3BA176DE" w:rsidR="00AE1C81" w:rsidRPr="00453659" w:rsidDel="00D00961" w:rsidRDefault="00AE1C81" w:rsidP="00AE1C81">
      <w:pPr>
        <w:rPr>
          <w:del w:id="1873" w:author="Daniel Falster" w:date="2017-06-28T20:37:00Z"/>
          <w:rFonts w:cs="Times New Roman"/>
        </w:rPr>
      </w:pPr>
    </w:p>
    <w:p w14:paraId="30BE3B92" w14:textId="77777777" w:rsidR="003563EC" w:rsidRPr="00453659" w:rsidDel="00D00961" w:rsidRDefault="003563EC" w:rsidP="003563EC">
      <w:pPr>
        <w:spacing w:after="0" w:line="280" w:lineRule="exact"/>
        <w:rPr>
          <w:del w:id="1874" w:author="Daniel Falster" w:date="2017-06-28T20:37:00Z"/>
          <w:rFonts w:cs="Times New Roman"/>
          <w:sz w:val="22"/>
        </w:rPr>
      </w:pPr>
    </w:p>
    <w:p w14:paraId="0D00296F" w14:textId="77777777" w:rsidR="003563EC" w:rsidRPr="00453659" w:rsidRDefault="003563EC" w:rsidP="00D00961">
      <w:pPr>
        <w:rPr>
          <w:rFonts w:cs="Times New Roman"/>
          <w:sz w:val="22"/>
        </w:rPr>
      </w:pPr>
    </w:p>
    <w:p w14:paraId="5A422F2F" w14:textId="77777777" w:rsidR="003563EC" w:rsidRPr="00453659" w:rsidRDefault="003563EC" w:rsidP="003563EC">
      <w:pPr>
        <w:spacing w:after="0" w:line="280" w:lineRule="exact"/>
        <w:rPr>
          <w:rFonts w:cs="Times New Roman"/>
          <w:sz w:val="22"/>
        </w:rPr>
      </w:pPr>
    </w:p>
    <w:p w14:paraId="38191031" w14:textId="29E04F17" w:rsidR="003563EC" w:rsidRPr="00453659" w:rsidRDefault="003563EC" w:rsidP="004E4530">
      <w:pPr>
        <w:spacing w:after="0"/>
        <w:rPr>
          <w:rFonts w:cs="Times New Roman"/>
          <w:sz w:val="20"/>
        </w:rPr>
      </w:pPr>
      <w:r w:rsidRPr="001E2F75">
        <w:rPr>
          <w:rFonts w:cs="Times New Roman"/>
          <w:b/>
          <w:sz w:val="22"/>
        </w:rPr>
        <w:t>Figure 1</w:t>
      </w:r>
      <w:r w:rsidRPr="00453659">
        <w:rPr>
          <w:rFonts w:cs="Times New Roman"/>
          <w:sz w:val="22"/>
        </w:rPr>
        <w:t xml:space="preserve">. </w:t>
      </w:r>
      <w:ins w:id="1875" w:author="Daniel Falster" w:date="2017-06-28T20:53:00Z">
        <w:r w:rsidR="00662FE0">
          <w:rPr>
            <w:rFonts w:cs="Times New Roman"/>
            <w:sz w:val="22"/>
          </w:rPr>
          <w:t xml:space="preserve">The process of producing mature seeds entails allocation among several different reproductive tissues. </w:t>
        </w:r>
      </w:ins>
      <w:ins w:id="1876" w:author="Daniel Falster" w:date="2017-06-28T20:54:00Z">
        <w:r w:rsidR="00662FE0">
          <w:rPr>
            <w:rFonts w:cs="Times New Roman"/>
            <w:sz w:val="22"/>
          </w:rPr>
          <w:t>The t</w:t>
        </w:r>
      </w:ins>
      <w:ins w:id="1877" w:author="Daniel Falster" w:date="2017-06-28T20:53:00Z">
        <w:r w:rsidR="00662FE0">
          <w:rPr>
            <w:rFonts w:cs="Times New Roman"/>
            <w:sz w:val="22"/>
          </w:rPr>
          <w:t xml:space="preserve">otal mass invested by the plant </w:t>
        </w:r>
      </w:ins>
      <w:ins w:id="1878" w:author="Daniel Falster" w:date="2017-06-28T20:54:00Z">
        <w:r w:rsidR="00662FE0">
          <w:rPr>
            <w:rFonts w:cs="Times New Roman"/>
            <w:sz w:val="22"/>
          </w:rPr>
          <w:t xml:space="preserve">into building reproductive tissues </w:t>
        </w:r>
      </w:ins>
      <w:ins w:id="1879" w:author="Daniel Falster" w:date="2017-06-28T20:57:00Z">
        <w:r w:rsidR="00662FE0">
          <w:rPr>
            <w:rFonts w:cs="Times New Roman"/>
            <w:sz w:val="22"/>
          </w:rPr>
          <w:t xml:space="preserve">can be </w:t>
        </w:r>
      </w:ins>
      <w:ins w:id="1880" w:author="Daniel Falster" w:date="2017-06-28T20:53:00Z">
        <w:r w:rsidR="00662FE0">
          <w:rPr>
            <w:rFonts w:cs="Times New Roman"/>
            <w:sz w:val="22"/>
          </w:rPr>
          <w:t xml:space="preserve">partitioned </w:t>
        </w:r>
      </w:ins>
      <w:ins w:id="1881" w:author="Daniel Falster" w:date="2017-06-28T20:57:00Z">
        <w:r w:rsidR="00662FE0">
          <w:rPr>
            <w:rFonts w:cs="Times New Roman"/>
            <w:sz w:val="22"/>
          </w:rPr>
          <w:t>into</w:t>
        </w:r>
      </w:ins>
      <w:ins w:id="1882" w:author="Daniel Falster" w:date="2017-06-28T20:54:00Z">
        <w:r w:rsidR="00662FE0">
          <w:rPr>
            <w:rFonts w:cs="Times New Roman"/>
            <w:sz w:val="22"/>
          </w:rPr>
          <w:t xml:space="preserve"> a series of four </w:t>
        </w:r>
      </w:ins>
      <w:ins w:id="1883" w:author="Daniel Falster" w:date="2017-06-28T20:55:00Z">
        <w:r w:rsidR="00662FE0">
          <w:rPr>
            <w:rFonts w:cs="Times New Roman"/>
            <w:sz w:val="22"/>
          </w:rPr>
          <w:t>allocation</w:t>
        </w:r>
      </w:ins>
      <w:ins w:id="1884" w:author="Daniel Falster" w:date="2017-06-28T20:57:00Z">
        <w:r w:rsidR="00662FE0">
          <w:rPr>
            <w:rFonts w:cs="Times New Roman"/>
            <w:sz w:val="22"/>
          </w:rPr>
          <w:t xml:space="preserve"> </w:t>
        </w:r>
        <w:r w:rsidR="004E4530">
          <w:rPr>
            <w:rFonts w:cs="Times New Roman"/>
            <w:sz w:val="22"/>
          </w:rPr>
          <w:t>points, labelled in orange</w:t>
        </w:r>
      </w:ins>
      <w:ins w:id="1885" w:author="Daniel Falster" w:date="2017-06-28T20:55:00Z">
        <w:r w:rsidR="00662FE0">
          <w:rPr>
            <w:rFonts w:cs="Times New Roman"/>
            <w:sz w:val="22"/>
          </w:rPr>
          <w:t>. 1</w:t>
        </w:r>
      </w:ins>
      <w:ins w:id="1886" w:author="Daniel Falster" w:date="2017-06-28T20:57:00Z">
        <w:r w:rsidR="00662FE0">
          <w:rPr>
            <w:rFonts w:cs="Times New Roman"/>
            <w:sz w:val="22"/>
          </w:rPr>
          <w:t xml:space="preserve"> </w:t>
        </w:r>
      </w:ins>
      <w:ins w:id="1887" w:author="Daniel Falster" w:date="2017-06-28T20:58:00Z">
        <w:r w:rsidR="004E4530">
          <w:rPr>
            <w:rFonts w:cs="Times New Roman"/>
            <w:sz w:val="22"/>
          </w:rPr>
          <w:t>–</w:t>
        </w:r>
      </w:ins>
      <w:ins w:id="1888" w:author="Daniel Falster" w:date="2017-06-28T20:57:00Z">
        <w:r w:rsidR="00662FE0">
          <w:rPr>
            <w:rFonts w:cs="Times New Roman"/>
            <w:sz w:val="22"/>
          </w:rPr>
          <w:t xml:space="preserve"> </w:t>
        </w:r>
      </w:ins>
      <w:ins w:id="1889" w:author="Daniel Falster" w:date="2017-06-28T20:58:00Z">
        <w:r w:rsidR="004E4530">
          <w:rPr>
            <w:rFonts w:cs="Times New Roman"/>
            <w:sz w:val="22"/>
          </w:rPr>
          <w:t>Starting at</w:t>
        </w:r>
      </w:ins>
      <w:ins w:id="1890" w:author="Daniel Falster" w:date="2017-06-28T20:55:00Z">
        <w:r w:rsidR="00662FE0">
          <w:rPr>
            <w:rFonts w:cs="Times New Roman"/>
            <w:sz w:val="22"/>
          </w:rPr>
          <w:t xml:space="preserve"> the stage of buds, mass invested can be partitioned between buds that mature successfully </w:t>
        </w:r>
      </w:ins>
      <w:ins w:id="1891" w:author="Daniel Falster" w:date="2017-06-28T20:56:00Z">
        <w:r w:rsidR="00662FE0">
          <w:rPr>
            <w:rFonts w:cs="Times New Roman"/>
            <w:sz w:val="22"/>
          </w:rPr>
          <w:t>and those that fail to mature.</w:t>
        </w:r>
      </w:ins>
      <w:ins w:id="1892" w:author="Daniel Falster" w:date="2017-06-28T20:58:00Z">
        <w:r w:rsidR="004E4530">
          <w:rPr>
            <w:rFonts w:cs="Times New Roman"/>
            <w:sz w:val="22"/>
          </w:rPr>
          <w:t xml:space="preserve"> 2 – Mass </w:t>
        </w:r>
      </w:ins>
      <w:ins w:id="1893" w:author="Daniel Falster" w:date="2017-06-28T20:59:00Z">
        <w:r w:rsidR="004E4530">
          <w:rPr>
            <w:rFonts w:cs="Times New Roman"/>
            <w:sz w:val="22"/>
          </w:rPr>
          <w:t xml:space="preserve">from the point at which flowers mature can be partitioned between ovules that mature successfully and those that fail to mature. 3 – Within ovules that mature successfully, mass invested can be partitioned </w:t>
        </w:r>
      </w:ins>
      <w:ins w:id="1894" w:author="Daniel Falster" w:date="2017-06-28T21:00:00Z">
        <w:r w:rsidR="004E4530">
          <w:rPr>
            <w:rFonts w:cs="Times New Roman"/>
            <w:sz w:val="22"/>
          </w:rPr>
          <w:t xml:space="preserve">between pollen attraction and seed provisioning. 4 – Within successful fruits, mass invested </w:t>
        </w:r>
        <w:r w:rsidR="004E4530" w:rsidRPr="004E4530">
          <w:rPr>
            <w:rFonts w:cs="Times New Roman"/>
            <w:sz w:val="22"/>
          </w:rPr>
          <w:t xml:space="preserve">can be partitioned </w:t>
        </w:r>
        <w:r w:rsidR="004E4530">
          <w:rPr>
            <w:rFonts w:cs="Times New Roman"/>
            <w:sz w:val="22"/>
          </w:rPr>
          <w:t>that in the seed itself and that in packaging and dispersal tissues.</w:t>
        </w:r>
      </w:ins>
      <w:ins w:id="1895" w:author="Daniel Falster" w:date="2017-06-28T21:01:00Z">
        <w:r w:rsidR="004E4530" w:rsidRPr="00453659" w:rsidDel="004E4530">
          <w:rPr>
            <w:rFonts w:cs="Times New Roman"/>
            <w:sz w:val="22"/>
          </w:rPr>
          <w:t xml:space="preserve"> </w:t>
        </w:r>
      </w:ins>
      <w:del w:id="1896" w:author="Daniel Falster" w:date="2017-06-28T21:01:00Z">
        <w:r w:rsidRPr="00453659" w:rsidDel="004E4530">
          <w:rPr>
            <w:rFonts w:cs="Times New Roman"/>
            <w:sz w:val="22"/>
          </w:rPr>
          <w:delText xml:space="preserve">a) Categories of reproductive investment, expressed as “costs”, defined as investment divided by count of seeds matured. Categories in red are components of total accessory costs. </w:delText>
        </w:r>
      </w:del>
      <w:del w:id="1897" w:author="Daniel Falster" w:date="2017-06-28T20:38:00Z">
        <w:r w:rsidRPr="00453659" w:rsidDel="00D00961">
          <w:rPr>
            <w:rFonts w:cs="Times New Roman"/>
            <w:sz w:val="22"/>
          </w:rPr>
          <w:delText xml:space="preserve">b) Three trade-offs are predicted: Trade-off 1. For a given </w:delText>
        </w:r>
      </w:del>
      <w:del w:id="1898" w:author="Daniel Falster" w:date="2017-06-28T10:56:00Z">
        <w:r w:rsidRPr="00453659" w:rsidDel="00AA46FF">
          <w:rPr>
            <w:rFonts w:cs="Times New Roman"/>
            <w:sz w:val="22"/>
          </w:rPr>
          <w:delText>energy</w:delText>
        </w:r>
      </w:del>
      <w:del w:id="1899" w:author="Daniel Falster" w:date="2017-06-28T20:38:00Z">
        <w:r w:rsidRPr="00453659" w:rsidDel="00D00961">
          <w:rPr>
            <w:rFonts w:cs="Times New Roman"/>
            <w:sz w:val="22"/>
          </w:rPr>
          <w:delText xml:space="preserve"> pool to be invested in total reproduction, there is a trade-off between total reproductive investment per seed produced and number of seeds produced; Trade-off 2. For a given </w:delText>
        </w:r>
      </w:del>
      <w:del w:id="1900" w:author="Daniel Falster" w:date="2017-06-28T10:56:00Z">
        <w:r w:rsidRPr="00453659" w:rsidDel="00AA46FF">
          <w:rPr>
            <w:rFonts w:cs="Times New Roman"/>
            <w:sz w:val="22"/>
          </w:rPr>
          <w:delText>energy</w:delText>
        </w:r>
      </w:del>
      <w:del w:id="1901" w:author="Daniel Falster" w:date="2017-06-28T20:38:00Z">
        <w:r w:rsidRPr="00453659" w:rsidDel="00D00961">
          <w:rPr>
            <w:rFonts w:cs="Times New Roman"/>
            <w:sz w:val="22"/>
          </w:rPr>
          <w:delText xml:space="preserve"> pool to be invested to the point of pollination, there is a trade-off between pollen-attraction costs and the number of mature ovules produced; and Trade-off 3: A trade-off between “choosiness”, the ratio of mature ovules to mature seeds, and pollen-attraction costs, scaled to plant size, is also predicted, for a plant with more costly pollen-attraction tissues will be able to produce fewer excess ovules. c) Together, these trade-offs predict a syndrome of reproductive traits for large versus small-seeded species, for the three trade-offs are linked by natural selection and logic. </w:delText>
        </w:r>
        <w:r w:rsidDel="00D00961">
          <w:rPr>
            <w:rFonts w:cs="Times New Roman"/>
            <w:sz w:val="22"/>
          </w:rPr>
          <w:delText xml:space="preserve">Connection 1 indicates that species with high reproductive costs will also be highly selective about which ovules to mature. Connection 2 shows that a species on the low seed-count end of trade-off 1 and the high choosiness end of trade-off 3 will, by definition, have a relatively high ovule count. </w:delText>
        </w:r>
        <w:r w:rsidRPr="00453659" w:rsidDel="00D00961">
          <w:rPr>
            <w:rFonts w:cs="Times New Roman"/>
            <w:sz w:val="22"/>
          </w:rPr>
          <w:delText>The figure depicts the end of each trade-off predicted for a large-seeded species. A small-seeded species is predicted to have cost and count values at the opposite end of each trade-off.</w:delText>
        </w:r>
      </w:del>
    </w:p>
    <w:p w14:paraId="348EF3C7" w14:textId="77777777" w:rsidR="003563EC" w:rsidRPr="00453659" w:rsidDel="00DF4B26" w:rsidRDefault="003563EC" w:rsidP="003563EC">
      <w:pPr>
        <w:spacing w:line="259" w:lineRule="auto"/>
        <w:rPr>
          <w:del w:id="1902" w:author="Daniel Falster" w:date="2017-06-28T21:01:00Z"/>
          <w:rFonts w:cs="Times New Roman"/>
          <w:noProof/>
          <w:lang w:eastAsia="en-AU"/>
        </w:rPr>
      </w:pPr>
    </w:p>
    <w:p w14:paraId="6B2AFA2C" w14:textId="77777777" w:rsidR="003563EC" w:rsidRPr="00453659" w:rsidDel="00662FE0" w:rsidRDefault="003563EC" w:rsidP="003563EC">
      <w:pPr>
        <w:spacing w:line="259" w:lineRule="auto"/>
        <w:rPr>
          <w:del w:id="1903" w:author="Daniel Falster" w:date="2017-06-28T20:50:00Z"/>
          <w:rFonts w:cs="Times New Roman"/>
          <w:b/>
          <w:noProof/>
          <w:sz w:val="22"/>
          <w:lang w:eastAsia="en-AU"/>
        </w:rPr>
      </w:pPr>
      <w:del w:id="1904" w:author="Daniel Falster" w:date="2017-06-28T20:50:00Z">
        <w:r w:rsidRPr="00453659" w:rsidDel="00662FE0">
          <w:rPr>
            <w:rFonts w:cs="Times New Roman"/>
            <w:b/>
            <w:noProof/>
            <w:sz w:val="22"/>
            <w:lang w:eastAsia="en-AU"/>
          </w:rPr>
          <w:br w:type="page"/>
        </w:r>
      </w:del>
    </w:p>
    <w:p w14:paraId="6ACC64DD" w14:textId="4F449A09" w:rsidR="003563EC" w:rsidRPr="00453659" w:rsidRDefault="003563EC" w:rsidP="00662FE0">
      <w:pPr>
        <w:spacing w:line="259" w:lineRule="auto"/>
        <w:rPr>
          <w:rFonts w:cs="Times New Roman"/>
          <w:b/>
          <w:noProof/>
          <w:sz w:val="22"/>
          <w:lang w:eastAsia="en-AU"/>
        </w:rPr>
      </w:pPr>
    </w:p>
    <w:p w14:paraId="3E466E4B" w14:textId="77777777" w:rsidR="003563EC" w:rsidRPr="00453659" w:rsidRDefault="003563EC" w:rsidP="003563EC">
      <w:pPr>
        <w:rPr>
          <w:rFonts w:cs="Times New Roman"/>
          <w:b/>
          <w:noProof/>
          <w:sz w:val="22"/>
          <w:lang w:eastAsia="en-AU"/>
        </w:rPr>
      </w:pPr>
    </w:p>
    <w:p w14:paraId="2F01FE67" w14:textId="77777777" w:rsidR="003563EC" w:rsidRPr="00453659" w:rsidRDefault="003563EC" w:rsidP="003563EC">
      <w:pPr>
        <w:spacing w:line="259" w:lineRule="auto"/>
        <w:rPr>
          <w:rFonts w:cs="Times New Roman"/>
          <w:b/>
          <w:noProof/>
          <w:sz w:val="22"/>
          <w:lang w:eastAsia="en-AU"/>
        </w:rPr>
      </w:pPr>
      <w:r w:rsidRPr="00453659">
        <w:rPr>
          <w:rFonts w:cs="Times New Roman"/>
          <w:b/>
          <w:noProof/>
          <w:sz w:val="22"/>
          <w:lang w:eastAsia="en-AU"/>
        </w:rPr>
        <w:br w:type="page"/>
      </w:r>
    </w:p>
    <w:p w14:paraId="7679B574" w14:textId="77777777" w:rsidR="00662FE0" w:rsidRDefault="00662FE0">
      <w:pPr>
        <w:spacing w:after="160" w:line="259" w:lineRule="auto"/>
        <w:rPr>
          <w:ins w:id="1905" w:author="Daniel Falster" w:date="2017-06-28T20:49:00Z"/>
          <w:rFonts w:cs="Times New Roman"/>
          <w:noProof/>
          <w:sz w:val="22"/>
          <w:lang w:eastAsia="en-AU"/>
        </w:rPr>
      </w:pPr>
    </w:p>
    <w:p w14:paraId="58127FDB" w14:textId="77777777" w:rsidR="00662FE0" w:rsidRDefault="00662FE0">
      <w:pPr>
        <w:spacing w:after="160" w:line="259" w:lineRule="auto"/>
        <w:rPr>
          <w:ins w:id="1906" w:author="Daniel Falster" w:date="2017-06-28T20:50:00Z"/>
          <w:rFonts w:cs="Times New Roman"/>
          <w:b/>
          <w:noProof/>
          <w:sz w:val="22"/>
          <w:lang w:eastAsia="en-AU"/>
        </w:rPr>
      </w:pPr>
      <w:ins w:id="1907" w:author="Daniel Falster" w:date="2017-06-28T20:49:00Z">
        <w:r>
          <w:rPr>
            <w:rFonts w:cs="Times New Roman"/>
            <w:b/>
            <w:noProof/>
            <w:sz w:val="22"/>
            <w:lang w:val="en-US"/>
            <w:rPrChange w:id="1908">
              <w:rPr>
                <w:noProof/>
                <w:lang w:val="en-US"/>
              </w:rPr>
            </w:rPrChange>
          </w:rPr>
          <w:drawing>
            <wp:inline distT="0" distB="0" distL="0" distR="0" wp14:anchorId="5EF3066A" wp14:editId="07ABE799">
              <wp:extent cx="5753100" cy="3454400"/>
              <wp:effectExtent l="0" t="0" r="0" b="0"/>
              <wp:docPr id="3" name="Picture 3" descr="Macintosh HD:Users:dfalster:Dropbox:_research:active:Wenk-Reproductive_Allocation_Kuringgai:ms:Accessory:figures:allocatio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falster:Dropbox:_research:active:Wenk-Reproductive_Allocation_Kuringgai:ms:Accessory:figures:allocation.pd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454400"/>
                      </a:xfrm>
                      <a:prstGeom prst="rect">
                        <a:avLst/>
                      </a:prstGeom>
                      <a:noFill/>
                      <a:ln>
                        <a:noFill/>
                      </a:ln>
                    </pic:spPr>
                  </pic:pic>
                </a:graphicData>
              </a:graphic>
            </wp:inline>
          </w:drawing>
        </w:r>
      </w:ins>
    </w:p>
    <w:p w14:paraId="7817D97B" w14:textId="77777777" w:rsidR="00662FE0" w:rsidRDefault="00662FE0">
      <w:pPr>
        <w:spacing w:after="160" w:line="259" w:lineRule="auto"/>
        <w:rPr>
          <w:ins w:id="1909" w:author="Daniel Falster" w:date="2017-06-28T20:50:00Z"/>
          <w:rFonts w:cs="Times New Roman"/>
          <w:b/>
          <w:noProof/>
          <w:sz w:val="22"/>
          <w:lang w:eastAsia="en-AU"/>
        </w:rPr>
      </w:pPr>
    </w:p>
    <w:p w14:paraId="0B165C48" w14:textId="38FCB509" w:rsidR="00662FE0" w:rsidRDefault="00662FE0" w:rsidP="00662FE0">
      <w:pPr>
        <w:spacing w:after="160" w:line="259" w:lineRule="auto"/>
        <w:rPr>
          <w:ins w:id="1910" w:author="Daniel Falster" w:date="2017-06-28T20:50:00Z"/>
          <w:rFonts w:cs="Times New Roman"/>
          <w:noProof/>
          <w:sz w:val="22"/>
          <w:lang w:eastAsia="en-AU"/>
        </w:rPr>
      </w:pPr>
      <w:ins w:id="1911" w:author="Daniel Falster" w:date="2017-06-28T20:50:00Z">
        <w:r w:rsidRPr="00453659">
          <w:rPr>
            <w:rFonts w:cs="Times New Roman"/>
            <w:b/>
            <w:noProof/>
            <w:sz w:val="22"/>
            <w:lang w:eastAsia="en-AU"/>
          </w:rPr>
          <w:t>Figure 2.</w:t>
        </w:r>
        <w:r w:rsidRPr="00453659">
          <w:rPr>
            <w:rFonts w:cs="Times New Roman"/>
            <w:noProof/>
            <w:sz w:val="22"/>
            <w:lang w:eastAsia="en-AU"/>
          </w:rPr>
          <w:t xml:space="preserve"> </w:t>
        </w:r>
        <w:r>
          <w:rPr>
            <w:rFonts w:cs="Times New Roman"/>
            <w:noProof/>
            <w:sz w:val="22"/>
            <w:lang w:eastAsia="en-AU"/>
          </w:rPr>
          <w:t xml:space="preserve"> </w:t>
        </w:r>
      </w:ins>
      <w:ins w:id="1912" w:author="Daniel Falster" w:date="2017-06-28T21:01:00Z">
        <w:r w:rsidR="00DF4B26">
          <w:rPr>
            <w:rFonts w:cs="Times New Roman"/>
            <w:noProof/>
            <w:sz w:val="22"/>
            <w:lang w:eastAsia="en-AU"/>
          </w:rPr>
          <w:t>The p</w:t>
        </w:r>
      </w:ins>
      <w:ins w:id="1913" w:author="Daniel Falster" w:date="2017-06-28T20:50:00Z">
        <w:r>
          <w:rPr>
            <w:rFonts w:cs="Times New Roman"/>
            <w:noProof/>
            <w:sz w:val="22"/>
            <w:lang w:eastAsia="en-AU"/>
          </w:rPr>
          <w:t xml:space="preserve">roportion of mass allocated </w:t>
        </w:r>
      </w:ins>
      <w:ins w:id="1914" w:author="Daniel Falster" w:date="2017-06-28T21:01:00Z">
        <w:r w:rsidR="00DF4B26">
          <w:rPr>
            <w:rFonts w:cs="Times New Roman"/>
            <w:noProof/>
            <w:sz w:val="22"/>
            <w:lang w:eastAsia="en-AU"/>
          </w:rPr>
          <w:t>among</w:t>
        </w:r>
      </w:ins>
      <w:ins w:id="1915" w:author="Daniel Falster" w:date="2017-06-28T20:50:00Z">
        <w:r>
          <w:rPr>
            <w:rFonts w:cs="Times New Roman"/>
            <w:noProof/>
            <w:sz w:val="22"/>
            <w:lang w:eastAsia="en-AU"/>
          </w:rPr>
          <w:t xml:space="preserve"> different reproductive tissues for each </w:t>
        </w:r>
      </w:ins>
      <w:ins w:id="1916" w:author="Daniel Falster" w:date="2017-06-28T21:01:00Z">
        <w:r w:rsidR="00DF4B26">
          <w:rPr>
            <w:rFonts w:cs="Times New Roman"/>
            <w:noProof/>
            <w:sz w:val="22"/>
            <w:lang w:eastAsia="en-AU"/>
          </w:rPr>
          <w:t xml:space="preserve">of our 14 study </w:t>
        </w:r>
      </w:ins>
      <w:ins w:id="1917" w:author="Daniel Falster" w:date="2017-06-28T20:50:00Z">
        <w:r w:rsidRPr="00662FE0">
          <w:rPr>
            <w:rFonts w:cs="Times New Roman"/>
            <w:noProof/>
            <w:sz w:val="22"/>
            <w:lang w:eastAsia="en-AU"/>
          </w:rPr>
          <w:t>species</w:t>
        </w:r>
        <w:r>
          <w:rPr>
            <w:rFonts w:cs="Times New Roman"/>
            <w:noProof/>
            <w:sz w:val="22"/>
            <w:lang w:eastAsia="en-AU"/>
          </w:rPr>
          <w:t xml:space="preserve">. </w:t>
        </w:r>
      </w:ins>
      <w:ins w:id="1918" w:author="Daniel Falster" w:date="2017-06-28T21:01:00Z">
        <w:r w:rsidR="00DF4B26">
          <w:rPr>
            <w:rFonts w:cs="Times New Roman"/>
            <w:noProof/>
            <w:sz w:val="22"/>
            <w:lang w:eastAsia="en-AU"/>
          </w:rPr>
          <w:t>The categories are those d</w:t>
        </w:r>
      </w:ins>
      <w:ins w:id="1919" w:author="Daniel Falster" w:date="2017-06-28T21:02:00Z">
        <w:r w:rsidR="00DF4B26">
          <w:rPr>
            <w:rFonts w:cs="Times New Roman"/>
            <w:noProof/>
            <w:sz w:val="22"/>
            <w:lang w:eastAsia="en-AU"/>
          </w:rPr>
          <w:t>e</w:t>
        </w:r>
      </w:ins>
      <w:ins w:id="1920" w:author="Daniel Falster" w:date="2017-06-28T21:01:00Z">
        <w:r w:rsidR="00DF4B26">
          <w:rPr>
            <w:rFonts w:cs="Times New Roman"/>
            <w:noProof/>
            <w:sz w:val="22"/>
            <w:lang w:eastAsia="en-AU"/>
          </w:rPr>
          <w:t xml:space="preserve">fined </w:t>
        </w:r>
      </w:ins>
      <w:ins w:id="1921" w:author="Daniel Falster" w:date="2017-06-28T21:02:00Z">
        <w:r w:rsidR="00DF4B26">
          <w:rPr>
            <w:rFonts w:cs="Times New Roman"/>
            <w:noProof/>
            <w:sz w:val="22"/>
            <w:lang w:eastAsia="en-AU"/>
          </w:rPr>
          <w:t xml:space="preserve">in Fig. 1. </w:t>
        </w:r>
        <w:r w:rsidR="00DF4B26" w:rsidRPr="00DF4B26">
          <w:rPr>
            <w:rFonts w:cs="Times New Roman"/>
            <w:noProof/>
            <w:sz w:val="22"/>
            <w:lang w:eastAsia="en-AU"/>
          </w:rPr>
          <w:t>Species</w:t>
        </w:r>
        <w:r w:rsidR="00DF4B26">
          <w:rPr>
            <w:rFonts w:cs="Times New Roman"/>
            <w:noProof/>
            <w:sz w:val="22"/>
            <w:lang w:eastAsia="en-AU"/>
          </w:rPr>
          <w:t xml:space="preserve"> names are given in the Table 1.</w:t>
        </w:r>
      </w:ins>
    </w:p>
    <w:p w14:paraId="73DEE402" w14:textId="77777777" w:rsidR="00662FE0" w:rsidRDefault="00662FE0" w:rsidP="00662FE0">
      <w:pPr>
        <w:spacing w:after="160" w:line="259" w:lineRule="auto"/>
        <w:rPr>
          <w:ins w:id="1922" w:author="Daniel Falster" w:date="2017-06-28T20:50:00Z"/>
          <w:rFonts w:cs="Times New Roman"/>
          <w:noProof/>
          <w:sz w:val="22"/>
          <w:lang w:eastAsia="en-AU"/>
        </w:rPr>
      </w:pPr>
    </w:p>
    <w:p w14:paraId="7675CE7D" w14:textId="58BFE194" w:rsidR="00E76663" w:rsidRDefault="00E76663">
      <w:pPr>
        <w:spacing w:after="160" w:line="259" w:lineRule="auto"/>
        <w:rPr>
          <w:ins w:id="1923" w:author="Daniel Falster" w:date="2017-06-28T20:48:00Z"/>
          <w:rFonts w:cs="Times New Roman"/>
          <w:b/>
          <w:noProof/>
          <w:sz w:val="22"/>
          <w:lang w:eastAsia="en-AU"/>
        </w:rPr>
      </w:pPr>
      <w:ins w:id="1924" w:author="Daniel Falster" w:date="2017-06-28T20:48:00Z">
        <w:r>
          <w:rPr>
            <w:rFonts w:cs="Times New Roman"/>
            <w:b/>
            <w:noProof/>
            <w:sz w:val="22"/>
            <w:lang w:eastAsia="en-AU"/>
          </w:rPr>
          <w:br w:type="page"/>
        </w:r>
      </w:ins>
    </w:p>
    <w:p w14:paraId="523C915D" w14:textId="77777777" w:rsidR="00662FE0" w:rsidRDefault="00662FE0" w:rsidP="003563EC">
      <w:pPr>
        <w:rPr>
          <w:ins w:id="1925" w:author="Daniel Falster" w:date="2017-06-28T20:50:00Z"/>
          <w:rFonts w:cs="Times New Roman"/>
          <w:b/>
          <w:noProof/>
          <w:sz w:val="22"/>
          <w:lang w:eastAsia="en-AU"/>
        </w:rPr>
      </w:pPr>
    </w:p>
    <w:p w14:paraId="79A9397C" w14:textId="368E0A99" w:rsidR="00662FE0" w:rsidRDefault="00F94C94" w:rsidP="003563EC">
      <w:pPr>
        <w:rPr>
          <w:ins w:id="1926" w:author="Daniel Falster" w:date="2017-06-28T20:50:00Z"/>
          <w:rFonts w:cs="Times New Roman"/>
          <w:b/>
          <w:noProof/>
          <w:sz w:val="22"/>
          <w:lang w:eastAsia="en-AU"/>
        </w:rPr>
      </w:pPr>
      <w:ins w:id="1927" w:author="Daniel Falster" w:date="2017-06-29T10:20:00Z">
        <w:r>
          <w:rPr>
            <w:rFonts w:cs="Times New Roman"/>
            <w:b/>
            <w:noProof/>
            <w:sz w:val="22"/>
            <w:lang w:val="en-US"/>
            <w:rPrChange w:id="1928">
              <w:rPr>
                <w:noProof/>
                <w:lang w:val="en-US"/>
              </w:rPr>
            </w:rPrChange>
          </w:rPr>
          <w:drawing>
            <wp:inline distT="0" distB="0" distL="0" distR="0" wp14:anchorId="31B167C3" wp14:editId="52BCF84A">
              <wp:extent cx="5757545" cy="5757545"/>
              <wp:effectExtent l="0" t="0" r="0" b="0"/>
              <wp:docPr id="1" name="Picture 1" descr="Macintosh HD:Users:dfalster:Dropbox:_research:active:Wenk-Reproductive_Allocation_Kuringgai:ms:Accessory:figures:seed_size_test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falster:Dropbox:_research:active:Wenk-Reproductive_Allocation_Kuringgai:ms:Accessory:figures:seed_size_tests.pd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7545" cy="5757545"/>
                      </a:xfrm>
                      <a:prstGeom prst="rect">
                        <a:avLst/>
                      </a:prstGeom>
                      <a:noFill/>
                      <a:ln>
                        <a:noFill/>
                      </a:ln>
                    </pic:spPr>
                  </pic:pic>
                </a:graphicData>
              </a:graphic>
            </wp:inline>
          </w:drawing>
        </w:r>
      </w:ins>
    </w:p>
    <w:p w14:paraId="7A897002" w14:textId="29E36532" w:rsidR="003563EC" w:rsidRPr="00453659" w:rsidRDefault="003563EC" w:rsidP="003563EC">
      <w:pPr>
        <w:rPr>
          <w:rFonts w:cs="Times New Roman"/>
          <w:sz w:val="22"/>
        </w:rPr>
      </w:pPr>
      <w:r w:rsidRPr="00453659">
        <w:rPr>
          <w:rFonts w:cs="Times New Roman"/>
          <w:b/>
          <w:noProof/>
          <w:sz w:val="22"/>
          <w:lang w:eastAsia="en-AU"/>
        </w:rPr>
        <w:t xml:space="preserve">Figure </w:t>
      </w:r>
      <w:ins w:id="1929" w:author="Daniel Falster" w:date="2017-06-28T20:50:00Z">
        <w:r w:rsidR="00662FE0">
          <w:rPr>
            <w:rFonts w:cs="Times New Roman"/>
            <w:b/>
            <w:noProof/>
            <w:sz w:val="22"/>
            <w:lang w:eastAsia="en-AU"/>
          </w:rPr>
          <w:t>3</w:t>
        </w:r>
      </w:ins>
      <w:del w:id="1930" w:author="Daniel Falster" w:date="2017-06-28T20:50:00Z">
        <w:r w:rsidRPr="00453659" w:rsidDel="00662FE0">
          <w:rPr>
            <w:rFonts w:cs="Times New Roman"/>
            <w:b/>
            <w:noProof/>
            <w:sz w:val="22"/>
            <w:lang w:eastAsia="en-AU"/>
          </w:rPr>
          <w:delText>2</w:delText>
        </w:r>
      </w:del>
      <w:r w:rsidRPr="00453659">
        <w:rPr>
          <w:rFonts w:cs="Times New Roman"/>
          <w:b/>
          <w:noProof/>
          <w:sz w:val="22"/>
          <w:lang w:eastAsia="en-AU"/>
        </w:rPr>
        <w:t>.</w:t>
      </w:r>
      <w:r w:rsidRPr="00453659">
        <w:rPr>
          <w:rFonts w:cs="Times New Roman"/>
          <w:noProof/>
          <w:sz w:val="22"/>
          <w:lang w:eastAsia="en-AU"/>
        </w:rPr>
        <w:t xml:space="preserve"> </w:t>
      </w:r>
      <w:ins w:id="1931" w:author="Daniel Falster" w:date="2017-06-28T21:02:00Z">
        <w:r w:rsidR="00F860CC">
          <w:rPr>
            <w:rFonts w:cs="Times New Roman"/>
            <w:noProof/>
            <w:sz w:val="22"/>
            <w:lang w:eastAsia="en-AU"/>
          </w:rPr>
          <w:t xml:space="preserve">Relationship </w:t>
        </w:r>
      </w:ins>
      <w:ins w:id="1932" w:author="Daniel Falster" w:date="2017-06-28T21:03:00Z">
        <w:r w:rsidR="00F860CC">
          <w:rPr>
            <w:rFonts w:cs="Times New Roman"/>
            <w:noProof/>
            <w:sz w:val="22"/>
            <w:lang w:eastAsia="en-AU"/>
          </w:rPr>
          <w:t xml:space="preserve">between a </w:t>
        </w:r>
        <w:r w:rsidR="00F860CC" w:rsidRPr="00F860CC">
          <w:rPr>
            <w:rFonts w:cs="Times New Roman"/>
            <w:noProof/>
            <w:sz w:val="22"/>
            <w:lang w:eastAsia="en-AU"/>
          </w:rPr>
          <w:t>species</w:t>
        </w:r>
      </w:ins>
      <w:ins w:id="1933" w:author="Daniel Falster" w:date="2017-06-28T21:02:00Z">
        <w:r w:rsidR="00F860CC">
          <w:rPr>
            <w:rFonts w:cs="Times New Roman"/>
            <w:noProof/>
            <w:sz w:val="22"/>
            <w:lang w:eastAsia="en-AU"/>
          </w:rPr>
          <w:t xml:space="preserve"> </w:t>
        </w:r>
      </w:ins>
      <w:ins w:id="1934" w:author="Daniel Falster" w:date="2017-06-28T21:03:00Z">
        <w:r w:rsidR="00F860CC">
          <w:rPr>
            <w:rFonts w:cs="Times New Roman"/>
            <w:noProof/>
            <w:sz w:val="22"/>
            <w:lang w:eastAsia="en-AU"/>
          </w:rPr>
          <w:t xml:space="preserve">seed size and </w:t>
        </w:r>
      </w:ins>
      <w:ins w:id="1935" w:author="Daniel Falster" w:date="2017-06-28T21:02:00Z">
        <w:r w:rsidR="00F860CC">
          <w:rPr>
            <w:rFonts w:cs="Times New Roman"/>
            <w:noProof/>
            <w:sz w:val="22"/>
            <w:lang w:eastAsia="en-AU"/>
          </w:rPr>
          <w:t xml:space="preserve">A) </w:t>
        </w:r>
      </w:ins>
      <w:ins w:id="1936" w:author="Daniel Falster" w:date="2017-06-28T21:03:00Z">
        <w:r w:rsidR="00F860CC">
          <w:rPr>
            <w:rFonts w:cs="Times New Roman"/>
            <w:noProof/>
            <w:sz w:val="22"/>
            <w:lang w:eastAsia="en-AU"/>
          </w:rPr>
          <w:t xml:space="preserve">Choosiness, </w:t>
        </w:r>
      </w:ins>
      <w:ins w:id="1937" w:author="Daniel Falster" w:date="2017-06-28T21:04:00Z">
        <w:r w:rsidR="00F860CC">
          <w:rPr>
            <w:rFonts w:cs="Times New Roman"/>
            <w:noProof/>
            <w:sz w:val="22"/>
            <w:lang w:eastAsia="en-AU"/>
          </w:rPr>
          <w:t xml:space="preserve">and B-E) Fraction of mass invested between </w:t>
        </w:r>
      </w:ins>
      <w:ins w:id="1938" w:author="Daniel Falster" w:date="2017-06-28T21:05:00Z">
        <w:r w:rsidR="00F860CC">
          <w:rPr>
            <w:rFonts w:cs="Times New Roman"/>
            <w:noProof/>
            <w:sz w:val="22"/>
            <w:lang w:eastAsia="en-AU"/>
          </w:rPr>
          <w:t>various tissues.</w:t>
        </w:r>
      </w:ins>
      <w:ins w:id="1939" w:author="Daniel Falster" w:date="2017-06-28T21:04:00Z">
        <w:r w:rsidR="00F860CC">
          <w:rPr>
            <w:rFonts w:cs="Times New Roman"/>
            <w:noProof/>
            <w:sz w:val="22"/>
            <w:lang w:eastAsia="en-AU"/>
          </w:rPr>
          <w:t xml:space="preserve"> </w:t>
        </w:r>
      </w:ins>
      <w:ins w:id="1940" w:author="Daniel Falster" w:date="2017-06-28T21:05:00Z">
        <w:r w:rsidR="00F860CC">
          <w:rPr>
            <w:rFonts w:cs="Times New Roman"/>
            <w:noProof/>
            <w:sz w:val="22"/>
            <w:lang w:eastAsia="en-AU"/>
          </w:rPr>
          <w:t xml:space="preserve">Each point indicates an average value taken across all individuals producing reproductive tisssues </w:t>
        </w:r>
      </w:ins>
      <w:ins w:id="1941" w:author="Daniel Falster" w:date="2017-06-28T21:06:00Z">
        <w:r w:rsidR="00F860CC">
          <w:rPr>
            <w:rFonts w:cs="Times New Roman"/>
            <w:noProof/>
            <w:sz w:val="22"/>
            <w:lang w:eastAsia="en-AU"/>
          </w:rPr>
          <w:t xml:space="preserve">for each </w:t>
        </w:r>
        <w:r w:rsidR="00F860CC" w:rsidRPr="00F860CC">
          <w:rPr>
            <w:rFonts w:cs="Times New Roman"/>
            <w:noProof/>
            <w:sz w:val="22"/>
            <w:lang w:eastAsia="en-AU"/>
          </w:rPr>
          <w:t>species</w:t>
        </w:r>
        <w:r w:rsidR="00F860CC">
          <w:rPr>
            <w:rFonts w:cs="Times New Roman"/>
            <w:noProof/>
            <w:sz w:val="22"/>
            <w:lang w:eastAsia="en-AU"/>
          </w:rPr>
          <w:t>. Insets show the amount of variance explained and p-val for a GLM predicting Y from X.</w:t>
        </w:r>
      </w:ins>
      <w:del w:id="1942" w:author="Daniel Falster" w:date="2017-06-28T21:05:00Z">
        <w:r w:rsidRPr="00453659" w:rsidDel="00F860CC">
          <w:rPr>
            <w:rFonts w:cs="Times New Roman"/>
            <w:noProof/>
            <w:sz w:val="22"/>
            <w:lang w:eastAsia="en-AU"/>
          </w:rPr>
          <w:delText xml:space="preserve">Species shift </w:delText>
        </w:r>
      </w:del>
      <w:del w:id="1943" w:author="Daniel Falster" w:date="2017-06-28T10:56:00Z">
        <w:r w:rsidRPr="00453659" w:rsidDel="00AA46FF">
          <w:rPr>
            <w:rFonts w:cs="Times New Roman"/>
            <w:noProof/>
            <w:sz w:val="22"/>
            <w:lang w:eastAsia="en-AU"/>
          </w:rPr>
          <w:delText>energy</w:delText>
        </w:r>
      </w:del>
      <w:del w:id="1944" w:author="Daniel Falster" w:date="2017-06-28T21:05:00Z">
        <w:r w:rsidRPr="00453659" w:rsidDel="00F860CC">
          <w:rPr>
            <w:rFonts w:cs="Times New Roman"/>
            <w:noProof/>
            <w:sz w:val="22"/>
            <w:lang w:eastAsia="en-AU"/>
          </w:rPr>
          <w:delText xml:space="preserve"> allocation patterns with seed size, reflecting different tissue construction costs and counts of ovules and seed produced. Each point shows average values for </w:delText>
        </w:r>
        <w:r w:rsidRPr="003B1DB2" w:rsidDel="00F860CC">
          <w:rPr>
            <w:rFonts w:cs="Times New Roman"/>
            <w:noProof/>
            <w:sz w:val="22"/>
            <w:lang w:eastAsia="en-AU"/>
          </w:rPr>
          <w:delText>indivduals of  a species.  a) The hypothesized trade-offs between pollen-attraction costs and ovule count (r</w:delText>
        </w:r>
        <w:r w:rsidRPr="003B1DB2" w:rsidDel="00F860CC">
          <w:rPr>
            <w:rFonts w:cs="Times New Roman"/>
            <w:noProof/>
            <w:sz w:val="22"/>
            <w:vertAlign w:val="superscript"/>
            <w:lang w:eastAsia="en-AU"/>
          </w:rPr>
          <w:delText>2</w:delText>
        </w:r>
        <w:r w:rsidRPr="003B1DB2" w:rsidDel="00F860CC">
          <w:rPr>
            <w:rFonts w:cs="Times New Roman"/>
            <w:noProof/>
            <w:sz w:val="22"/>
            <w:lang w:eastAsia="en-AU"/>
          </w:rPr>
          <w:delText>=0</w:delText>
        </w:r>
        <w:r w:rsidRPr="001E2F75" w:rsidDel="00F860CC">
          <w:rPr>
            <w:rFonts w:cs="Times New Roman"/>
            <w:noProof/>
            <w:sz w:val="22"/>
            <w:lang w:eastAsia="en-AU"/>
          </w:rPr>
          <w:delText>.</w:delText>
        </w:r>
        <w:r w:rsidRPr="003B1DB2" w:rsidDel="00F860CC">
          <w:rPr>
            <w:rFonts w:cs="Times New Roman"/>
            <w:noProof/>
            <w:sz w:val="22"/>
            <w:lang w:eastAsia="en-AU"/>
          </w:rPr>
          <w:delText>88</w:delText>
        </w:r>
        <w:r w:rsidRPr="001E2F75" w:rsidDel="00F860CC">
          <w:rPr>
            <w:rFonts w:cs="Times New Roman"/>
            <w:noProof/>
            <w:sz w:val="22"/>
            <w:lang w:eastAsia="en-AU"/>
          </w:rPr>
          <w:delText>)</w:delText>
        </w:r>
        <w:r w:rsidRPr="003B1DB2" w:rsidDel="00F860CC">
          <w:rPr>
            <w:rFonts w:cs="Times New Roman"/>
            <w:noProof/>
            <w:sz w:val="22"/>
            <w:lang w:eastAsia="en-AU"/>
          </w:rPr>
          <w:delText xml:space="preserve"> and between total success costs and seed count (r</w:delText>
        </w:r>
        <w:r w:rsidRPr="003B1DB2" w:rsidDel="00F860CC">
          <w:rPr>
            <w:rFonts w:cs="Times New Roman"/>
            <w:noProof/>
            <w:sz w:val="22"/>
            <w:vertAlign w:val="superscript"/>
            <w:lang w:eastAsia="en-AU"/>
          </w:rPr>
          <w:delText>2</w:delText>
        </w:r>
        <w:r w:rsidRPr="003B1DB2" w:rsidDel="00F860CC">
          <w:rPr>
            <w:rFonts w:cs="Times New Roman"/>
            <w:noProof/>
            <w:sz w:val="22"/>
            <w:lang w:eastAsia="en-AU"/>
          </w:rPr>
          <w:delText>=0</w:delText>
        </w:r>
        <w:r w:rsidRPr="001E2F75" w:rsidDel="00F860CC">
          <w:rPr>
            <w:rFonts w:cs="Times New Roman"/>
            <w:noProof/>
            <w:sz w:val="22"/>
            <w:lang w:eastAsia="en-AU"/>
          </w:rPr>
          <w:delText>.</w:delText>
        </w:r>
        <w:r w:rsidRPr="003B1DB2" w:rsidDel="00F860CC">
          <w:rPr>
            <w:rFonts w:cs="Times New Roman"/>
            <w:noProof/>
            <w:sz w:val="22"/>
            <w:lang w:eastAsia="en-AU"/>
          </w:rPr>
          <w:delText>93</w:delText>
        </w:r>
        <w:r w:rsidRPr="001E2F75" w:rsidDel="00F860CC">
          <w:rPr>
            <w:rFonts w:cs="Times New Roman"/>
            <w:noProof/>
            <w:sz w:val="22"/>
            <w:lang w:eastAsia="en-AU"/>
          </w:rPr>
          <w:delText>)</w:delText>
        </w:r>
        <w:r w:rsidRPr="003B1DB2" w:rsidDel="00F860CC">
          <w:rPr>
            <w:rFonts w:cs="Times New Roman"/>
            <w:noProof/>
            <w:sz w:val="22"/>
            <w:lang w:eastAsia="en-AU"/>
          </w:rPr>
          <w:delText xml:space="preserve"> both exist. b) There also exists a trade-off between pollen-attraction costs (scaled to total leaf area) and choosiness (the ratio of mature ovules to mature seeds) (r</w:delText>
        </w:r>
        <w:r w:rsidRPr="003B1DB2" w:rsidDel="00F860CC">
          <w:rPr>
            <w:rFonts w:cs="Times New Roman"/>
            <w:noProof/>
            <w:sz w:val="22"/>
            <w:vertAlign w:val="superscript"/>
            <w:lang w:eastAsia="en-AU"/>
          </w:rPr>
          <w:delText>2</w:delText>
        </w:r>
        <w:r w:rsidRPr="003B1DB2" w:rsidDel="00F860CC">
          <w:rPr>
            <w:rFonts w:cs="Times New Roman"/>
            <w:noProof/>
            <w:sz w:val="22"/>
            <w:lang w:eastAsia="en-AU"/>
          </w:rPr>
          <w:delText>=0</w:delText>
        </w:r>
        <w:r w:rsidRPr="001E2F75" w:rsidDel="00F860CC">
          <w:rPr>
            <w:rFonts w:cs="Times New Roman"/>
            <w:noProof/>
            <w:sz w:val="22"/>
            <w:lang w:eastAsia="en-AU"/>
          </w:rPr>
          <w:delText>.</w:delText>
        </w:r>
        <w:r w:rsidRPr="003B1DB2" w:rsidDel="00F860CC">
          <w:rPr>
            <w:rFonts w:cs="Times New Roman"/>
            <w:noProof/>
            <w:sz w:val="22"/>
            <w:lang w:eastAsia="en-AU"/>
          </w:rPr>
          <w:delText>76</w:delText>
        </w:r>
        <w:r w:rsidRPr="001E2F75" w:rsidDel="00F860CC">
          <w:rPr>
            <w:rFonts w:cs="Times New Roman"/>
            <w:noProof/>
            <w:sz w:val="22"/>
            <w:lang w:eastAsia="en-AU"/>
          </w:rPr>
          <w:delText>)</w:delText>
        </w:r>
        <w:r w:rsidRPr="003B1DB2" w:rsidDel="00F860CC">
          <w:rPr>
            <w:rFonts w:cs="Times New Roman"/>
            <w:noProof/>
            <w:sz w:val="22"/>
            <w:lang w:eastAsia="en-AU"/>
          </w:rPr>
          <w:delText>. As a result</w:delText>
        </w:r>
        <w:r w:rsidRPr="00453659" w:rsidDel="00F860CC">
          <w:rPr>
            <w:rFonts w:cs="Times New Roman"/>
            <w:noProof/>
            <w:sz w:val="22"/>
            <w:lang w:eastAsia="en-AU"/>
          </w:rPr>
          <w:delText xml:space="preserve"> of these trade-offs, the proportion of </w:delText>
        </w:r>
      </w:del>
      <w:del w:id="1945" w:author="Daniel Falster" w:date="2017-06-28T10:56:00Z">
        <w:r w:rsidRPr="00453659" w:rsidDel="00AA46FF">
          <w:rPr>
            <w:rFonts w:cs="Times New Roman"/>
            <w:noProof/>
            <w:sz w:val="22"/>
            <w:lang w:eastAsia="en-AU"/>
          </w:rPr>
          <w:delText>energy</w:delText>
        </w:r>
      </w:del>
      <w:del w:id="1946" w:author="Daniel Falster" w:date="2017-06-28T21:05:00Z">
        <w:r w:rsidRPr="00453659" w:rsidDel="00F860CC">
          <w:rPr>
            <w:rFonts w:cs="Times New Roman"/>
            <w:noProof/>
            <w:sz w:val="22"/>
            <w:lang w:eastAsia="en-AU"/>
          </w:rPr>
          <w:delText xml:space="preserve"> invested in discarded versus successful tissues and into pollen-attraction costs versus provosioning costs shifts with seed size: c) larger seeded species invest a greater proportion of their success costs into provisioning tissues; d) larger seed species invest a greater proportion of pollen-attraction investment into discarded tissues versus successful tissues; e) </w:delText>
        </w:r>
      </w:del>
      <w:moveFromRangeStart w:id="1947" w:author="Daniel Falster" w:date="2017-06-28T21:07:00Z" w:name="move360303351"/>
      <w:moveFrom w:id="1948" w:author="Daniel Falster" w:date="2017-06-28T21:07:00Z">
        <w:r w:rsidRPr="00453659" w:rsidDel="00F860CC">
          <w:rPr>
            <w:rFonts w:cs="Times New Roman"/>
            <w:noProof/>
            <w:sz w:val="22"/>
            <w:lang w:eastAsia="en-AU"/>
          </w:rPr>
          <w:t>there is a weak trend toward larger seeded species investing a greater proportion of their provisioning investment into successful tissues versus discarded tissues. Together, these allocation differences mean that the slope of the successful pollen-attraction costs-seed size regression is significantly lower than the slope of the successful provosioning costs-seed size regression.</w:t>
        </w:r>
      </w:moveFrom>
      <w:moveFromRangeEnd w:id="1947"/>
    </w:p>
    <w:p w14:paraId="3A84D855" w14:textId="77777777" w:rsidR="00662FE0" w:rsidRDefault="00662FE0">
      <w:pPr>
        <w:spacing w:after="160" w:line="259" w:lineRule="auto"/>
        <w:rPr>
          <w:ins w:id="1949" w:author="Daniel Falster" w:date="2017-06-28T20:51:00Z"/>
          <w:rFonts w:cs="Times New Roman"/>
        </w:rPr>
      </w:pPr>
      <w:ins w:id="1950" w:author="Daniel Falster" w:date="2017-06-28T20:51:00Z">
        <w:r>
          <w:rPr>
            <w:rFonts w:cs="Times New Roman"/>
          </w:rPr>
          <w:br w:type="page"/>
        </w:r>
      </w:ins>
    </w:p>
    <w:p w14:paraId="798D5F68" w14:textId="3AB26351" w:rsidR="00662FE0" w:rsidDel="00662FE0" w:rsidRDefault="00F860CC" w:rsidP="00E57A15">
      <w:pPr>
        <w:spacing w:after="160" w:line="259" w:lineRule="auto"/>
        <w:rPr>
          <w:del w:id="1951" w:author="Daniel Falster" w:date="2017-06-28T20:51:00Z"/>
          <w:rFonts w:cs="Times New Roman"/>
        </w:rPr>
      </w:pPr>
      <w:moveToRangeStart w:id="1952" w:author="Daniel Falster" w:date="2017-06-28T21:07:00Z" w:name="move360303351"/>
      <w:moveTo w:id="1953" w:author="Daniel Falster" w:date="2017-06-28T21:07:00Z">
        <w:del w:id="1954" w:author="Daniel Falster" w:date="2017-06-29T10:13:00Z">
          <w:r w:rsidDel="00E57A15">
            <w:rPr>
              <w:rFonts w:cs="Times New Roman"/>
              <w:noProof/>
              <w:sz w:val="22"/>
              <w:lang w:eastAsia="en-AU"/>
            </w:rPr>
            <w:delText>there is a weak trend toward larger seeded species investing a greater proportion of their provisioning investment into successful tissues versus discarded tissues. Together, these allocation differences mean that the slope of the successful pollen-attraction costs-seed size regression is significantly lower than the slope of the successful provosioning costs-seed size regression.</w:delText>
          </w:r>
        </w:del>
      </w:moveTo>
      <w:moveToRangeEnd w:id="1952"/>
      <w:del w:id="1955" w:author="Daniel Falster" w:date="2017-06-28T20:51:00Z">
        <w:r w:rsidR="003563EC" w:rsidDel="00662FE0">
          <w:rPr>
            <w:rFonts w:cs="Times New Roman"/>
          </w:rPr>
          <w:br w:type="page"/>
        </w:r>
      </w:del>
    </w:p>
    <w:p w14:paraId="2625455D" w14:textId="76B955D2" w:rsidR="003563EC" w:rsidRPr="00453659" w:rsidRDefault="003563EC" w:rsidP="003563EC">
      <w:pPr>
        <w:spacing w:line="259" w:lineRule="auto"/>
        <w:rPr>
          <w:rFonts w:cs="Times New Roman"/>
        </w:rPr>
      </w:pPr>
    </w:p>
    <w:p w14:paraId="7EE2D334" w14:textId="153DE5B4" w:rsidR="003563EC" w:rsidRPr="00453659" w:rsidRDefault="00333A81" w:rsidP="003563EC">
      <w:pPr>
        <w:rPr>
          <w:rFonts w:cs="Times New Roman"/>
          <w:b/>
          <w:sz w:val="22"/>
        </w:rPr>
      </w:pPr>
      <w:ins w:id="1956" w:author="Daniel Falster" w:date="2017-06-28T21:09:00Z">
        <w:r>
          <w:rPr>
            <w:rFonts w:cs="Times New Roman"/>
            <w:b/>
            <w:noProof/>
            <w:sz w:val="22"/>
            <w:lang w:val="en-US"/>
            <w:rPrChange w:id="1957">
              <w:rPr>
                <w:noProof/>
                <w:lang w:val="en-US"/>
              </w:rPr>
            </w:rPrChange>
          </w:rPr>
          <w:drawing>
            <wp:inline distT="0" distB="0" distL="0" distR="0" wp14:anchorId="668E4B02" wp14:editId="63A6E8CD">
              <wp:extent cx="5752465" cy="2613660"/>
              <wp:effectExtent l="0" t="0" r="0" b="0"/>
              <wp:docPr id="8" name="Picture 8" descr="Macintosh HD:Users:dfalster:Dropbox:_research:active:Wenk-Reproductive_Allocation_Kuringgai:ms:Accessory:figures:prox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dfalster:Dropbox:_research:active:Wenk-Reproductive_Allocation_Kuringgai:ms:Accessory:figures:proxy.pd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2465" cy="2613660"/>
                      </a:xfrm>
                      <a:prstGeom prst="rect">
                        <a:avLst/>
                      </a:prstGeom>
                      <a:noFill/>
                      <a:ln>
                        <a:noFill/>
                      </a:ln>
                    </pic:spPr>
                  </pic:pic>
                </a:graphicData>
              </a:graphic>
            </wp:inline>
          </w:drawing>
        </w:r>
      </w:ins>
    </w:p>
    <w:p w14:paraId="5ECD6A99" w14:textId="328445E9" w:rsidR="003563EC" w:rsidRPr="00453659" w:rsidRDefault="003563EC" w:rsidP="003563EC">
      <w:pPr>
        <w:rPr>
          <w:rFonts w:cs="Times New Roman"/>
          <w:sz w:val="22"/>
        </w:rPr>
      </w:pPr>
      <w:r w:rsidRPr="00453659">
        <w:rPr>
          <w:rFonts w:cs="Times New Roman"/>
          <w:b/>
          <w:sz w:val="22"/>
        </w:rPr>
        <w:t xml:space="preserve">Figure </w:t>
      </w:r>
      <w:ins w:id="1958" w:author="Daniel Falster" w:date="2017-06-29T10:13:00Z">
        <w:r w:rsidR="00E57A15">
          <w:rPr>
            <w:rFonts w:cs="Times New Roman"/>
            <w:b/>
            <w:sz w:val="22"/>
          </w:rPr>
          <w:t>4</w:t>
        </w:r>
      </w:ins>
      <w:del w:id="1959" w:author="Daniel Falster" w:date="2017-06-28T20:51:00Z">
        <w:r w:rsidRPr="00453659" w:rsidDel="00662FE0">
          <w:rPr>
            <w:rFonts w:cs="Times New Roman"/>
            <w:b/>
            <w:sz w:val="22"/>
          </w:rPr>
          <w:delText>3</w:delText>
        </w:r>
      </w:del>
      <w:r w:rsidRPr="00453659">
        <w:rPr>
          <w:rFonts w:cs="Times New Roman"/>
          <w:b/>
          <w:sz w:val="22"/>
        </w:rPr>
        <w:t>.</w:t>
      </w:r>
      <w:r w:rsidRPr="00453659">
        <w:rPr>
          <w:rFonts w:cs="Times New Roman"/>
          <w:sz w:val="22"/>
        </w:rPr>
        <w:t xml:space="preserve"> </w:t>
      </w:r>
      <w:ins w:id="1960" w:author="Daniel Falster" w:date="2017-06-28T21:07:00Z">
        <w:r w:rsidR="00F860CC">
          <w:rPr>
            <w:rFonts w:cs="Times New Roman"/>
            <w:sz w:val="22"/>
          </w:rPr>
          <w:t xml:space="preserve">Comparing </w:t>
        </w:r>
      </w:ins>
      <w:ins w:id="1961" w:author="Daniel Falster" w:date="2017-06-28T21:14:00Z">
        <w:r w:rsidR="00333A81">
          <w:rPr>
            <w:rFonts w:cs="Times New Roman"/>
            <w:sz w:val="22"/>
          </w:rPr>
          <w:t xml:space="preserve">a poor and a good </w:t>
        </w:r>
      </w:ins>
      <w:ins w:id="1962" w:author="Daniel Falster" w:date="2017-06-28T21:09:00Z">
        <w:r w:rsidR="00333A81">
          <w:rPr>
            <w:rFonts w:cs="Times New Roman"/>
            <w:sz w:val="22"/>
          </w:rPr>
          <w:t>predictor</w:t>
        </w:r>
      </w:ins>
      <w:ins w:id="1963" w:author="Daniel Falster" w:date="2017-06-28T21:07:00Z">
        <w:r w:rsidR="00F860CC">
          <w:rPr>
            <w:rFonts w:cs="Times New Roman"/>
            <w:sz w:val="22"/>
          </w:rPr>
          <w:t xml:space="preserve"> of </w:t>
        </w:r>
      </w:ins>
      <w:ins w:id="1964" w:author="Daniel Falster" w:date="2017-06-28T21:09:00Z">
        <w:r w:rsidR="00333A81">
          <w:rPr>
            <w:rFonts w:cs="Times New Roman"/>
            <w:sz w:val="22"/>
          </w:rPr>
          <w:t xml:space="preserve">total reproductive investment. </w:t>
        </w:r>
      </w:ins>
      <w:del w:id="1965" w:author="Daniel Falster" w:date="2017-06-28T21:10:00Z">
        <w:r w:rsidRPr="00453659" w:rsidDel="00333A81">
          <w:rPr>
            <w:rFonts w:cs="Times New Roman"/>
            <w:sz w:val="22"/>
          </w:rPr>
          <w:delText xml:space="preserve">Embryo and endosperm investment is much more poorly correlated with total reproductive investment, than is a composite variable, the product of a count of the buds initiated multiplied by average flower </w:delText>
        </w:r>
      </w:del>
      <w:del w:id="1966" w:author="Daniel Falster" w:date="2017-06-28T10:55:00Z">
        <w:r w:rsidRPr="00453659" w:rsidDel="00AA46FF">
          <w:rPr>
            <w:rFonts w:cs="Times New Roman"/>
            <w:sz w:val="22"/>
          </w:rPr>
          <w:delText>weight</w:delText>
        </w:r>
      </w:del>
      <w:del w:id="1967" w:author="Daniel Falster" w:date="2017-06-28T21:10:00Z">
        <w:r w:rsidRPr="00453659" w:rsidDel="00333A81">
          <w:rPr>
            <w:rFonts w:cs="Times New Roman"/>
            <w:sz w:val="22"/>
          </w:rPr>
          <w:delText>. In e</w:delText>
        </w:r>
      </w:del>
      <w:ins w:id="1968" w:author="Daniel Falster" w:date="2017-06-28T21:10:00Z">
        <w:r w:rsidR="00333A81">
          <w:rPr>
            <w:rFonts w:cs="Times New Roman"/>
            <w:sz w:val="22"/>
          </w:rPr>
          <w:t>E</w:t>
        </w:r>
      </w:ins>
      <w:r w:rsidRPr="00453659">
        <w:rPr>
          <w:rFonts w:cs="Times New Roman"/>
          <w:sz w:val="22"/>
        </w:rPr>
        <w:t xml:space="preserve">ach </w:t>
      </w:r>
      <w:ins w:id="1969" w:author="Daniel Falster" w:date="2017-06-28T21:10:00Z">
        <w:r w:rsidR="00333A81">
          <w:rPr>
            <w:rFonts w:cs="Times New Roman"/>
            <w:sz w:val="22"/>
          </w:rPr>
          <w:t xml:space="preserve">point indicates the reproductive investment from a single plant from the </w:t>
        </w:r>
      </w:ins>
      <w:del w:id="1970" w:author="Daniel Falster" w:date="2017-06-28T21:10:00Z">
        <w:r w:rsidRPr="00453659" w:rsidDel="00333A81">
          <w:rPr>
            <w:rFonts w:cs="Times New Roman"/>
            <w:sz w:val="22"/>
          </w:rPr>
          <w:delText xml:space="preserve">plot, different colored points represent the </w:delText>
        </w:r>
      </w:del>
      <w:r w:rsidRPr="00453659">
        <w:rPr>
          <w:rFonts w:cs="Times New Roman"/>
          <w:sz w:val="22"/>
        </w:rPr>
        <w:t>14 study species</w:t>
      </w:r>
      <w:ins w:id="1971" w:author="Daniel Falster" w:date="2017-06-28T21:10:00Z">
        <w:r w:rsidR="00333A81">
          <w:rPr>
            <w:rFonts w:cs="Times New Roman"/>
            <w:sz w:val="22"/>
          </w:rPr>
          <w:t>, indicated by colors</w:t>
        </w:r>
      </w:ins>
      <w:ins w:id="1972" w:author="Daniel Falster" w:date="2017-06-28T21:11:00Z">
        <w:r w:rsidR="00333A81">
          <w:rPr>
            <w:rFonts w:cs="Times New Roman"/>
            <w:sz w:val="22"/>
          </w:rPr>
          <w:t>.</w:t>
        </w:r>
      </w:ins>
      <w:del w:id="1973" w:author="Daniel Falster" w:date="2017-06-28T21:11:00Z">
        <w:r w:rsidRPr="00453659" w:rsidDel="00333A81">
          <w:rPr>
            <w:rFonts w:cs="Times New Roman"/>
            <w:sz w:val="22"/>
          </w:rPr>
          <w:delText>;</w:delText>
        </w:r>
      </w:del>
      <w:r w:rsidRPr="00453659">
        <w:rPr>
          <w:rFonts w:cs="Times New Roman"/>
          <w:sz w:val="22"/>
        </w:rPr>
        <w:t xml:space="preserve"> </w:t>
      </w:r>
      <w:ins w:id="1974" w:author="Daniel Falster" w:date="2017-06-28T21:11:00Z">
        <w:r w:rsidR="00333A81">
          <w:rPr>
            <w:rFonts w:cs="Times New Roman"/>
            <w:sz w:val="22"/>
          </w:rPr>
          <w:t>S</w:t>
        </w:r>
      </w:ins>
      <w:del w:id="1975" w:author="Daniel Falster" w:date="2017-06-28T21:11:00Z">
        <w:r w:rsidRPr="00453659" w:rsidDel="00333A81">
          <w:rPr>
            <w:rFonts w:cs="Times New Roman"/>
            <w:sz w:val="22"/>
          </w:rPr>
          <w:delText>s</w:delText>
        </w:r>
      </w:del>
      <w:r w:rsidRPr="00453659">
        <w:rPr>
          <w:rFonts w:cs="Times New Roman"/>
          <w:sz w:val="22"/>
        </w:rPr>
        <w:t xml:space="preserve">ee Table 1 for </w:t>
      </w:r>
      <w:del w:id="1976" w:author="Daniel Falster" w:date="2017-06-28T21:11:00Z">
        <w:r w:rsidRPr="00453659" w:rsidDel="00333A81">
          <w:rPr>
            <w:rFonts w:cs="Times New Roman"/>
            <w:sz w:val="22"/>
          </w:rPr>
          <w:delText xml:space="preserve">the </w:delText>
        </w:r>
      </w:del>
      <w:ins w:id="1977" w:author="Daniel Falster" w:date="2017-06-28T21:11:00Z">
        <w:r w:rsidR="00333A81" w:rsidRPr="00333A81">
          <w:rPr>
            <w:rFonts w:cs="Times New Roman"/>
            <w:sz w:val="22"/>
          </w:rPr>
          <w:t>species</w:t>
        </w:r>
        <w:r w:rsidR="00333A81">
          <w:rPr>
            <w:rFonts w:cs="Times New Roman"/>
            <w:sz w:val="22"/>
          </w:rPr>
          <w:t xml:space="preserve"> names</w:t>
        </w:r>
      </w:ins>
      <w:del w:id="1978" w:author="Daniel Falster" w:date="2017-06-28T21:11:00Z">
        <w:r w:rsidRPr="00453659" w:rsidDel="00333A81">
          <w:rPr>
            <w:rFonts w:cs="Times New Roman"/>
            <w:sz w:val="22"/>
          </w:rPr>
          <w:delText>key</w:delText>
        </w:r>
      </w:del>
      <w:r w:rsidRPr="00453659">
        <w:rPr>
          <w:rFonts w:cs="Times New Roman"/>
          <w:sz w:val="22"/>
        </w:rPr>
        <w:t xml:space="preserve">. </w:t>
      </w:r>
      <w:del w:id="1979" w:author="Daniel Falster" w:date="2017-06-28T21:11:00Z">
        <w:r w:rsidRPr="00453659" w:rsidDel="00333A81">
          <w:rPr>
            <w:rFonts w:cs="Times New Roman"/>
            <w:sz w:val="22"/>
          </w:rPr>
          <w:delText>The colored l</w:delText>
        </w:r>
      </w:del>
      <w:ins w:id="1980" w:author="Daniel Falster" w:date="2017-06-28T21:11:00Z">
        <w:r w:rsidR="00333A81">
          <w:rPr>
            <w:rFonts w:cs="Times New Roman"/>
            <w:sz w:val="22"/>
          </w:rPr>
          <w:t>L</w:t>
        </w:r>
      </w:ins>
      <w:r w:rsidRPr="00453659">
        <w:rPr>
          <w:rFonts w:cs="Times New Roman"/>
          <w:sz w:val="22"/>
        </w:rPr>
        <w:t xml:space="preserve">ines are best fit </w:t>
      </w:r>
      <w:ins w:id="1981" w:author="Daniel Falster" w:date="2017-06-28T21:11:00Z">
        <w:r w:rsidR="00333A81">
          <w:rPr>
            <w:rFonts w:cs="Times New Roman"/>
            <w:sz w:val="22"/>
          </w:rPr>
          <w:t xml:space="preserve">SMA </w:t>
        </w:r>
      </w:ins>
      <w:r w:rsidRPr="00453659">
        <w:rPr>
          <w:rFonts w:cs="Times New Roman"/>
          <w:sz w:val="22"/>
        </w:rPr>
        <w:t xml:space="preserve">lines </w:t>
      </w:r>
      <w:del w:id="1982" w:author="Daniel Falster" w:date="2017-06-28T21:11:00Z">
        <w:r w:rsidRPr="00453659" w:rsidDel="00333A81">
          <w:rPr>
            <w:rFonts w:cs="Times New Roman"/>
            <w:sz w:val="22"/>
          </w:rPr>
          <w:delText xml:space="preserve">through </w:delText>
        </w:r>
      </w:del>
      <w:ins w:id="1983" w:author="Daniel Falster" w:date="2017-06-28T21:11:00Z">
        <w:r w:rsidR="00333A81">
          <w:rPr>
            <w:rFonts w:cs="Times New Roman"/>
            <w:sz w:val="22"/>
          </w:rPr>
          <w:t>for</w:t>
        </w:r>
        <w:r w:rsidR="00333A81" w:rsidRPr="00453659">
          <w:rPr>
            <w:rFonts w:cs="Times New Roman"/>
            <w:sz w:val="22"/>
          </w:rPr>
          <w:t xml:space="preserve"> </w:t>
        </w:r>
      </w:ins>
      <w:r w:rsidRPr="00453659">
        <w:rPr>
          <w:rFonts w:cs="Times New Roman"/>
          <w:sz w:val="22"/>
        </w:rPr>
        <w:t>each species</w:t>
      </w:r>
      <w:del w:id="1984" w:author="Daniel Falster" w:date="2017-06-28T21:11:00Z">
        <w:r w:rsidRPr="00453659" w:rsidDel="00333A81">
          <w:rPr>
            <w:rFonts w:cs="Times New Roman"/>
            <w:sz w:val="22"/>
          </w:rPr>
          <w:delText>’ points</w:delText>
        </w:r>
      </w:del>
      <w:r w:rsidRPr="00453659">
        <w:rPr>
          <w:rFonts w:cs="Times New Roman"/>
          <w:sz w:val="22"/>
        </w:rPr>
        <w:t xml:space="preserve">. There are more points in panel b, as some individuals produce buds, but no seeds. In plot b, some individual’s flower </w:t>
      </w:r>
      <w:del w:id="1985" w:author="Daniel Falster" w:date="2017-06-28T10:55:00Z">
        <w:r w:rsidRPr="00453659" w:rsidDel="00AA46FF">
          <w:rPr>
            <w:rFonts w:cs="Times New Roman"/>
            <w:sz w:val="22"/>
          </w:rPr>
          <w:delText>weight</w:delText>
        </w:r>
      </w:del>
      <w:ins w:id="1986" w:author="Daniel Falster" w:date="2017-06-28T10:55:00Z">
        <w:r w:rsidR="00AA46FF">
          <w:rPr>
            <w:rFonts w:cs="Times New Roman"/>
            <w:sz w:val="22"/>
          </w:rPr>
          <w:t>mass</w:t>
        </w:r>
      </w:ins>
      <w:r w:rsidRPr="00453659">
        <w:rPr>
          <w:rFonts w:cs="Times New Roman"/>
          <w:sz w:val="22"/>
        </w:rPr>
        <w:t xml:space="preserve"> * bud count is higher than their total reproductive investment due to a large proportion of buds aborting prior to reaching their mature flower </w:t>
      </w:r>
      <w:del w:id="1987" w:author="Daniel Falster" w:date="2017-06-28T10:55:00Z">
        <w:r w:rsidRPr="00453659" w:rsidDel="00AA46FF">
          <w:rPr>
            <w:rFonts w:cs="Times New Roman"/>
            <w:sz w:val="22"/>
          </w:rPr>
          <w:delText>weight</w:delText>
        </w:r>
      </w:del>
      <w:ins w:id="1988" w:author="Daniel Falster" w:date="2017-06-28T10:55:00Z">
        <w:r w:rsidR="00AA46FF">
          <w:rPr>
            <w:rFonts w:cs="Times New Roman"/>
            <w:sz w:val="22"/>
          </w:rPr>
          <w:t>mass</w:t>
        </w:r>
      </w:ins>
      <w:r w:rsidRPr="00453659">
        <w:rPr>
          <w:rFonts w:cs="Times New Roman"/>
          <w:sz w:val="22"/>
        </w:rPr>
        <w:t xml:space="preserve">. </w:t>
      </w:r>
      <w:commentRangeStart w:id="1989"/>
      <w:r w:rsidRPr="00453659">
        <w:rPr>
          <w:rFonts w:cs="Times New Roman"/>
          <w:sz w:val="22"/>
        </w:rPr>
        <w:t xml:space="preserve">In this plot, propagule </w:t>
      </w:r>
      <w:del w:id="1990" w:author="Daniel Falster" w:date="2017-06-28T10:55:00Z">
        <w:r w:rsidRPr="00453659" w:rsidDel="00AA46FF">
          <w:rPr>
            <w:rFonts w:cs="Times New Roman"/>
            <w:sz w:val="22"/>
          </w:rPr>
          <w:delText>weight</w:delText>
        </w:r>
      </w:del>
      <w:ins w:id="1991" w:author="Daniel Falster" w:date="2017-06-28T10:55:00Z">
        <w:r w:rsidR="00AA46FF">
          <w:rPr>
            <w:rFonts w:cs="Times New Roman"/>
            <w:sz w:val="22"/>
          </w:rPr>
          <w:t>mass</w:t>
        </w:r>
      </w:ins>
      <w:r w:rsidRPr="00453659">
        <w:rPr>
          <w:rFonts w:cs="Times New Roman"/>
          <w:sz w:val="22"/>
        </w:rPr>
        <w:t xml:space="preserve">, the </w:t>
      </w:r>
      <w:del w:id="1992" w:author="Daniel Falster" w:date="2017-06-28T10:55:00Z">
        <w:r w:rsidRPr="00453659" w:rsidDel="00AA46FF">
          <w:rPr>
            <w:rFonts w:cs="Times New Roman"/>
            <w:sz w:val="22"/>
          </w:rPr>
          <w:delText>weight</w:delText>
        </w:r>
      </w:del>
      <w:ins w:id="1993" w:author="Daniel Falster" w:date="2017-06-28T10:55:00Z">
        <w:r w:rsidR="00AA46FF">
          <w:rPr>
            <w:rFonts w:cs="Times New Roman"/>
            <w:sz w:val="22"/>
          </w:rPr>
          <w:t>mass</w:t>
        </w:r>
      </w:ins>
      <w:r w:rsidRPr="00453659">
        <w:rPr>
          <w:rFonts w:cs="Times New Roman"/>
          <w:sz w:val="22"/>
        </w:rPr>
        <w:t xml:space="preserve"> of the dispersed unit, not embryo and endosperm </w:t>
      </w:r>
      <w:del w:id="1994" w:author="Daniel Falster" w:date="2017-06-28T10:55:00Z">
        <w:r w:rsidRPr="00453659" w:rsidDel="00AA46FF">
          <w:rPr>
            <w:rFonts w:cs="Times New Roman"/>
            <w:sz w:val="22"/>
          </w:rPr>
          <w:delText>weight</w:delText>
        </w:r>
      </w:del>
      <w:ins w:id="1995" w:author="Daniel Falster" w:date="2017-06-28T10:55:00Z">
        <w:r w:rsidR="00AA46FF">
          <w:rPr>
            <w:rFonts w:cs="Times New Roman"/>
            <w:sz w:val="22"/>
          </w:rPr>
          <w:t>mass</w:t>
        </w:r>
      </w:ins>
      <w:r w:rsidRPr="00453659">
        <w:rPr>
          <w:rFonts w:cs="Times New Roman"/>
          <w:sz w:val="22"/>
        </w:rPr>
        <w:t xml:space="preserve"> are used, as the purpose is to plot the commonly used currency</w:t>
      </w:r>
      <w:commentRangeEnd w:id="1989"/>
      <w:r w:rsidR="00333A81">
        <w:rPr>
          <w:rStyle w:val="CommentReference"/>
        </w:rPr>
        <w:commentReference w:id="1989"/>
      </w:r>
      <w:r w:rsidRPr="00453659">
        <w:rPr>
          <w:rFonts w:cs="Times New Roman"/>
          <w:sz w:val="22"/>
        </w:rPr>
        <w:t xml:space="preserve">. </w:t>
      </w:r>
    </w:p>
    <w:p w14:paraId="097F6167" w14:textId="77777777" w:rsidR="003563EC" w:rsidRPr="00453659" w:rsidRDefault="003563EC" w:rsidP="003563EC">
      <w:pPr>
        <w:spacing w:line="259" w:lineRule="auto"/>
        <w:rPr>
          <w:rFonts w:cs="Times New Roman"/>
        </w:rPr>
      </w:pPr>
    </w:p>
    <w:p w14:paraId="3D07978D" w14:textId="23B2AE91" w:rsidR="000C4B85" w:rsidRPr="000C4B85" w:rsidRDefault="000C4B85" w:rsidP="000C4B85"/>
    <w:sectPr w:rsidR="000C4B85" w:rsidRPr="000C4B85" w:rsidSect="003563EC">
      <w:pgSz w:w="11906" w:h="16838"/>
      <w:pgMar w:top="1418" w:right="1418" w:bottom="1418" w:left="1418" w:header="709" w:footer="709"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40" w:author="Daniel Falster" w:date="2017-06-28T22:10:00Z" w:initials="DF">
    <w:p w14:paraId="346D05D4" w14:textId="08AC9FC0" w:rsidR="00CB12C8" w:rsidRDefault="00CB12C8">
      <w:pPr>
        <w:pStyle w:val="CommentText"/>
      </w:pPr>
      <w:r>
        <w:rPr>
          <w:rStyle w:val="CommentReference"/>
        </w:rPr>
        <w:annotationRef/>
      </w:r>
      <w:r>
        <w:t xml:space="preserve">Need to compress the following 5 or so paras, highlighted in yellow, and reduce/remove use of word </w:t>
      </w:r>
      <w:r w:rsidRPr="00EF0DCC">
        <w:t>trade-off</w:t>
      </w:r>
      <w:r>
        <w:t>.</w:t>
      </w:r>
    </w:p>
  </w:comment>
  <w:comment w:id="520" w:author="Daniel Falster" w:date="2017-06-28T22:49:00Z" w:initials="DF">
    <w:p w14:paraId="53BC239E" w14:textId="08955B1A" w:rsidR="00CB12C8" w:rsidRDefault="00CB12C8">
      <w:pPr>
        <w:pStyle w:val="CommentText"/>
      </w:pPr>
      <w:r>
        <w:rPr>
          <w:rStyle w:val="CommentReference"/>
        </w:rPr>
        <w:annotationRef/>
      </w:r>
      <w:r>
        <w:t>Why not just use seedset, since we keep using that name anyway</w:t>
      </w:r>
    </w:p>
  </w:comment>
  <w:comment w:id="711" w:author="Daniel Falster" w:date="2017-06-28T22:11:00Z" w:initials="DF">
    <w:p w14:paraId="7024050A" w14:textId="078C6952" w:rsidR="00CB12C8" w:rsidRDefault="00CB12C8">
      <w:pPr>
        <w:pStyle w:val="CommentText"/>
      </w:pPr>
      <w:r>
        <w:rPr>
          <w:rStyle w:val="CommentReference"/>
        </w:rPr>
        <w:annotationRef/>
      </w:r>
      <w:r>
        <w:t>These names already in table 1, perhaps add family names there and remove from text here?</w:t>
      </w:r>
    </w:p>
  </w:comment>
  <w:comment w:id="822" w:author="Daniel Falster" w:date="2017-06-29T10:14:00Z" w:initials="DF">
    <w:p w14:paraId="26F1B5B3" w14:textId="647BD474" w:rsidR="00CB12C8" w:rsidRDefault="00CB12C8">
      <w:pPr>
        <w:pStyle w:val="CommentText"/>
      </w:pPr>
      <w:r>
        <w:rPr>
          <w:rStyle w:val="CommentReference"/>
        </w:rPr>
        <w:annotationRef/>
      </w:r>
      <w:r>
        <w:t>Needs work. Make more succinct. Align with revised terms. See suggestions from Harder in pdf.</w:t>
      </w:r>
    </w:p>
  </w:comment>
  <w:comment w:id="880" w:author="Daniel Falster" w:date="2017-06-28T22:20:00Z" w:initials="DF">
    <w:p w14:paraId="5A0AA440" w14:textId="133D2043" w:rsidR="00CB12C8" w:rsidRDefault="00CB12C8">
      <w:pPr>
        <w:pStyle w:val="CommentText"/>
      </w:pPr>
      <w:ins w:id="882" w:author="Daniel Falster" w:date="2017-06-28T22:20:00Z">
        <w:r>
          <w:rPr>
            <w:rStyle w:val="CommentReference"/>
          </w:rPr>
          <w:annotationRef/>
        </w:r>
      </w:ins>
      <w:r>
        <w:t>Define what propagule mass is? Do we need this?</w:t>
      </w:r>
    </w:p>
  </w:comment>
  <w:comment w:id="1989" w:author="Daniel Falster" w:date="2017-06-29T10:14:00Z" w:initials="DF">
    <w:p w14:paraId="47EF527F" w14:textId="6043DE01" w:rsidR="00CB12C8" w:rsidRDefault="00CB12C8">
      <w:pPr>
        <w:pStyle w:val="CommentText"/>
      </w:pPr>
      <w:r>
        <w:rPr>
          <w:rStyle w:val="CommentReference"/>
        </w:rPr>
        <w:annotationRef/>
      </w:r>
      <w:r>
        <w:t>This is confusing. Which plot (A or B). What is propagule mass,- is it the same as enosperm plus embryo label used in the plot?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B41DDB" w14:textId="77777777" w:rsidR="00CB12C8" w:rsidRDefault="00CB12C8" w:rsidP="00991A62">
      <w:pPr>
        <w:spacing w:after="0" w:line="240" w:lineRule="auto"/>
      </w:pPr>
      <w:r>
        <w:separator/>
      </w:r>
    </w:p>
  </w:endnote>
  <w:endnote w:type="continuationSeparator" w:id="0">
    <w:p w14:paraId="18AED347" w14:textId="77777777" w:rsidR="00CB12C8" w:rsidRDefault="00CB12C8" w:rsidP="00991A62">
      <w:pPr>
        <w:spacing w:after="0" w:line="240" w:lineRule="auto"/>
      </w:pPr>
      <w:r>
        <w:continuationSeparator/>
      </w:r>
    </w:p>
  </w:endnote>
  <w:endnote w:type="continuationNotice" w:id="1">
    <w:p w14:paraId="26BA0DE7" w14:textId="77777777" w:rsidR="00CB12C8" w:rsidRDefault="00CB12C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Segoe UI">
    <w:altName w:val="Calibri"/>
    <w:charset w:val="00"/>
    <w:family w:val="swiss"/>
    <w:pitch w:val="variable"/>
    <w:sig w:usb0="E10022FF" w:usb1="C000E47F" w:usb2="00000029" w:usb3="00000000" w:csb0="000001DF" w:csb1="00000000"/>
  </w:font>
  <w:font w:name="ＭＳ 明朝">
    <w:charset w:val="4E"/>
    <w:family w:val="auto"/>
    <w:pitch w:val="variable"/>
    <w:sig w:usb0="E00002FF" w:usb1="6AC7FDFB" w:usb2="00000012" w:usb3="00000000" w:csb0="0002009F" w:csb1="00000000"/>
  </w:font>
  <w:font w:name="Tms Rmn">
    <w:panose1 w:val="000000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charset w:val="80"/>
    <w:family w:val="modern"/>
    <w:pitch w:val="fixed"/>
    <w:sig w:usb0="E00002FF" w:usb1="6AC7FDFB" w:usb2="08000012" w:usb3="00000000" w:csb0="0002009F" w:csb1="00000000"/>
  </w:font>
  <w:font w:name="Adobe Caslon Pro">
    <w:charset w:val="00"/>
    <w:family w:val="auto"/>
    <w:pitch w:val="variable"/>
    <w:sig w:usb0="00000007" w:usb1="00000001" w:usb2="00000000" w:usb3="00000000" w:csb0="00000093"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0054838"/>
      <w:docPartObj>
        <w:docPartGallery w:val="Page Numbers (Bottom of Page)"/>
        <w:docPartUnique/>
      </w:docPartObj>
    </w:sdtPr>
    <w:sdtEndPr>
      <w:rPr>
        <w:noProof/>
      </w:rPr>
    </w:sdtEndPr>
    <w:sdtContent>
      <w:p w14:paraId="556D3D6C" w14:textId="01EA9B9E" w:rsidR="00CB12C8" w:rsidRDefault="00CB12C8">
        <w:pPr>
          <w:pStyle w:val="Footer"/>
          <w:jc w:val="right"/>
        </w:pPr>
        <w:r>
          <w:fldChar w:fldCharType="begin"/>
        </w:r>
        <w:r>
          <w:instrText xml:space="preserve"> PAGE   \* MERGEFORMAT </w:instrText>
        </w:r>
        <w:r>
          <w:fldChar w:fldCharType="separate"/>
        </w:r>
        <w:r w:rsidR="008A5466">
          <w:rPr>
            <w:noProof/>
          </w:rPr>
          <w:t>1</w:t>
        </w:r>
        <w:r>
          <w:rPr>
            <w:noProof/>
          </w:rPr>
          <w:fldChar w:fldCharType="end"/>
        </w:r>
      </w:p>
    </w:sdtContent>
  </w:sdt>
  <w:p w14:paraId="2E4FBA35" w14:textId="77777777" w:rsidR="00CB12C8" w:rsidRDefault="00CB12C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54B060" w14:textId="77777777" w:rsidR="00CB12C8" w:rsidRDefault="00CB12C8" w:rsidP="00991A62">
      <w:pPr>
        <w:spacing w:after="0" w:line="240" w:lineRule="auto"/>
      </w:pPr>
      <w:r>
        <w:separator/>
      </w:r>
    </w:p>
  </w:footnote>
  <w:footnote w:type="continuationSeparator" w:id="0">
    <w:p w14:paraId="53C13C69" w14:textId="77777777" w:rsidR="00CB12C8" w:rsidRDefault="00CB12C8" w:rsidP="00991A62">
      <w:pPr>
        <w:spacing w:after="0" w:line="240" w:lineRule="auto"/>
      </w:pPr>
      <w:r>
        <w:continuationSeparator/>
      </w:r>
    </w:p>
  </w:footnote>
  <w:footnote w:type="continuationNotice" w:id="1">
    <w:p w14:paraId="763D367D" w14:textId="77777777" w:rsidR="00CB12C8" w:rsidRDefault="00CB12C8">
      <w:pPr>
        <w:spacing w:after="0" w:line="240" w:lineRule="auto"/>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756B8"/>
    <w:multiLevelType w:val="hybridMultilevel"/>
    <w:tmpl w:val="1D4C3D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C790BD5"/>
    <w:multiLevelType w:val="hybridMultilevel"/>
    <w:tmpl w:val="1B4A6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552CF5"/>
    <w:multiLevelType w:val="hybridMultilevel"/>
    <w:tmpl w:val="D45C832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B6879B9"/>
    <w:multiLevelType w:val="hybridMultilevel"/>
    <w:tmpl w:val="A0F0C38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BA50634"/>
    <w:multiLevelType w:val="hybridMultilevel"/>
    <w:tmpl w:val="2E7EDD82"/>
    <w:lvl w:ilvl="0" w:tplc="EEB896B4">
      <w:numFmt w:val="bullet"/>
      <w:lvlText w:val=""/>
      <w:lvlJc w:val="left"/>
      <w:pPr>
        <w:ind w:left="644" w:hanging="360"/>
      </w:pPr>
      <w:rPr>
        <w:rFonts w:ascii="Symbol" w:eastAsiaTheme="minorHAnsi" w:hAnsi="Symbol"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nsid w:val="32790320"/>
    <w:multiLevelType w:val="hybridMultilevel"/>
    <w:tmpl w:val="1C146DD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nsid w:val="35EB2BB0"/>
    <w:multiLevelType w:val="hybridMultilevel"/>
    <w:tmpl w:val="F4DEAB1C"/>
    <w:lvl w:ilvl="0" w:tplc="0E3A3DD8">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FE27FA"/>
    <w:multiLevelType w:val="multilevel"/>
    <w:tmpl w:val="A13E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1D0B6E"/>
    <w:multiLevelType w:val="hybridMultilevel"/>
    <w:tmpl w:val="F8800D6E"/>
    <w:lvl w:ilvl="0" w:tplc="18AA7A8E">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nsid w:val="4585341C"/>
    <w:multiLevelType w:val="hybridMultilevel"/>
    <w:tmpl w:val="AC6A1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AB67C7"/>
    <w:multiLevelType w:val="hybridMultilevel"/>
    <w:tmpl w:val="8DAEE7BE"/>
    <w:lvl w:ilvl="0" w:tplc="61AC76EA">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nsid w:val="49BB56C9"/>
    <w:multiLevelType w:val="hybridMultilevel"/>
    <w:tmpl w:val="6A04AA74"/>
    <w:lvl w:ilvl="0" w:tplc="FABC8A34">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nsid w:val="507C6539"/>
    <w:multiLevelType w:val="hybridMultilevel"/>
    <w:tmpl w:val="123E52AE"/>
    <w:lvl w:ilvl="0" w:tplc="418E702E">
      <w:start w:val="5"/>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58AA2D5C"/>
    <w:multiLevelType w:val="hybridMultilevel"/>
    <w:tmpl w:val="E17E5B6A"/>
    <w:lvl w:ilvl="0" w:tplc="BAD04A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A87487"/>
    <w:multiLevelType w:val="hybridMultilevel"/>
    <w:tmpl w:val="FCE2ED70"/>
    <w:lvl w:ilvl="0" w:tplc="90E05DCE">
      <w:start w:val="599"/>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664F23CB"/>
    <w:multiLevelType w:val="hybridMultilevel"/>
    <w:tmpl w:val="9EB29C8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8"/>
  </w:num>
  <w:num w:numId="5">
    <w:abstractNumId w:val="3"/>
  </w:num>
  <w:num w:numId="6">
    <w:abstractNumId w:val="10"/>
  </w:num>
  <w:num w:numId="7">
    <w:abstractNumId w:val="14"/>
  </w:num>
  <w:num w:numId="8">
    <w:abstractNumId w:val="11"/>
  </w:num>
  <w:num w:numId="9">
    <w:abstractNumId w:val="12"/>
  </w:num>
  <w:num w:numId="10">
    <w:abstractNumId w:val="7"/>
  </w:num>
  <w:num w:numId="11">
    <w:abstractNumId w:val="0"/>
  </w:num>
  <w:num w:numId="12">
    <w:abstractNumId w:val="15"/>
  </w:num>
  <w:num w:numId="13">
    <w:abstractNumId w:val="13"/>
  </w:num>
  <w:num w:numId="14">
    <w:abstractNumId w:val="9"/>
  </w:num>
  <w:num w:numId="15">
    <w:abstractNumId w:val="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trackRevisions/>
  <w:doNotTrackFormatting/>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34B"/>
    <w:rsid w:val="0000005F"/>
    <w:rsid w:val="0000086B"/>
    <w:rsid w:val="0000114F"/>
    <w:rsid w:val="00007746"/>
    <w:rsid w:val="0001243A"/>
    <w:rsid w:val="00013152"/>
    <w:rsid w:val="00013357"/>
    <w:rsid w:val="00015A27"/>
    <w:rsid w:val="00015AEA"/>
    <w:rsid w:val="0002344A"/>
    <w:rsid w:val="0002486B"/>
    <w:rsid w:val="000266CD"/>
    <w:rsid w:val="00026DA4"/>
    <w:rsid w:val="000308F5"/>
    <w:rsid w:val="00035C45"/>
    <w:rsid w:val="00041DFE"/>
    <w:rsid w:val="00043187"/>
    <w:rsid w:val="00044068"/>
    <w:rsid w:val="00044431"/>
    <w:rsid w:val="00047436"/>
    <w:rsid w:val="0004785C"/>
    <w:rsid w:val="0005679F"/>
    <w:rsid w:val="00061076"/>
    <w:rsid w:val="000611F0"/>
    <w:rsid w:val="000625F1"/>
    <w:rsid w:val="00065D08"/>
    <w:rsid w:val="0007385B"/>
    <w:rsid w:val="0007456C"/>
    <w:rsid w:val="00077E6E"/>
    <w:rsid w:val="00081707"/>
    <w:rsid w:val="00085CF0"/>
    <w:rsid w:val="00085F30"/>
    <w:rsid w:val="000877BF"/>
    <w:rsid w:val="00090A0E"/>
    <w:rsid w:val="00091293"/>
    <w:rsid w:val="000A1AA2"/>
    <w:rsid w:val="000A1BFA"/>
    <w:rsid w:val="000A1C6D"/>
    <w:rsid w:val="000A2113"/>
    <w:rsid w:val="000A2B4A"/>
    <w:rsid w:val="000A6870"/>
    <w:rsid w:val="000A6BDA"/>
    <w:rsid w:val="000B002E"/>
    <w:rsid w:val="000B06B9"/>
    <w:rsid w:val="000B0C18"/>
    <w:rsid w:val="000B2E8D"/>
    <w:rsid w:val="000B50E7"/>
    <w:rsid w:val="000B60EB"/>
    <w:rsid w:val="000C438C"/>
    <w:rsid w:val="000C4B85"/>
    <w:rsid w:val="000C54BB"/>
    <w:rsid w:val="000C685B"/>
    <w:rsid w:val="000C6FB3"/>
    <w:rsid w:val="000D0446"/>
    <w:rsid w:val="000D210B"/>
    <w:rsid w:val="000D2D6A"/>
    <w:rsid w:val="000D3E48"/>
    <w:rsid w:val="000D45B6"/>
    <w:rsid w:val="000D6FD5"/>
    <w:rsid w:val="000D7922"/>
    <w:rsid w:val="000E3A12"/>
    <w:rsid w:val="000E3AE0"/>
    <w:rsid w:val="000E42C8"/>
    <w:rsid w:val="000E6031"/>
    <w:rsid w:val="000F1F76"/>
    <w:rsid w:val="000F3967"/>
    <w:rsid w:val="000F745E"/>
    <w:rsid w:val="000F745F"/>
    <w:rsid w:val="000F7A6D"/>
    <w:rsid w:val="0010069E"/>
    <w:rsid w:val="00100A08"/>
    <w:rsid w:val="001012EB"/>
    <w:rsid w:val="00102648"/>
    <w:rsid w:val="00103914"/>
    <w:rsid w:val="001065E2"/>
    <w:rsid w:val="00111166"/>
    <w:rsid w:val="00112B03"/>
    <w:rsid w:val="00112F94"/>
    <w:rsid w:val="00114027"/>
    <w:rsid w:val="001155DD"/>
    <w:rsid w:val="00115F3A"/>
    <w:rsid w:val="00115F52"/>
    <w:rsid w:val="00117E1E"/>
    <w:rsid w:val="00120BEF"/>
    <w:rsid w:val="0012287A"/>
    <w:rsid w:val="00124139"/>
    <w:rsid w:val="00127A88"/>
    <w:rsid w:val="00130EC6"/>
    <w:rsid w:val="00131838"/>
    <w:rsid w:val="00132ECE"/>
    <w:rsid w:val="00141682"/>
    <w:rsid w:val="00143ADB"/>
    <w:rsid w:val="0014546F"/>
    <w:rsid w:val="001466D4"/>
    <w:rsid w:val="00147C3B"/>
    <w:rsid w:val="00151EF3"/>
    <w:rsid w:val="001533DF"/>
    <w:rsid w:val="00153A17"/>
    <w:rsid w:val="00155B47"/>
    <w:rsid w:val="00155CC0"/>
    <w:rsid w:val="0015698B"/>
    <w:rsid w:val="001606B8"/>
    <w:rsid w:val="00161521"/>
    <w:rsid w:val="0017109B"/>
    <w:rsid w:val="001718E5"/>
    <w:rsid w:val="00171B5B"/>
    <w:rsid w:val="00172307"/>
    <w:rsid w:val="00172BEE"/>
    <w:rsid w:val="0017467B"/>
    <w:rsid w:val="00181612"/>
    <w:rsid w:val="00182650"/>
    <w:rsid w:val="00182DB7"/>
    <w:rsid w:val="0018528B"/>
    <w:rsid w:val="001871E9"/>
    <w:rsid w:val="00190C8F"/>
    <w:rsid w:val="00192544"/>
    <w:rsid w:val="0019338B"/>
    <w:rsid w:val="0019420F"/>
    <w:rsid w:val="001943FC"/>
    <w:rsid w:val="00194F6A"/>
    <w:rsid w:val="0019603C"/>
    <w:rsid w:val="001A0703"/>
    <w:rsid w:val="001A1B84"/>
    <w:rsid w:val="001A2079"/>
    <w:rsid w:val="001A3D22"/>
    <w:rsid w:val="001A72BB"/>
    <w:rsid w:val="001A7A97"/>
    <w:rsid w:val="001B18BD"/>
    <w:rsid w:val="001B2CCA"/>
    <w:rsid w:val="001B32B1"/>
    <w:rsid w:val="001B43E7"/>
    <w:rsid w:val="001B6D0C"/>
    <w:rsid w:val="001B7A08"/>
    <w:rsid w:val="001C049E"/>
    <w:rsid w:val="001C1B2D"/>
    <w:rsid w:val="001C3A39"/>
    <w:rsid w:val="001C4FCB"/>
    <w:rsid w:val="001D27A8"/>
    <w:rsid w:val="001D303D"/>
    <w:rsid w:val="001D54F5"/>
    <w:rsid w:val="001D5CE8"/>
    <w:rsid w:val="001D6B58"/>
    <w:rsid w:val="001D74F4"/>
    <w:rsid w:val="001D7FAA"/>
    <w:rsid w:val="001E0D29"/>
    <w:rsid w:val="001E1144"/>
    <w:rsid w:val="001E21A9"/>
    <w:rsid w:val="001E2DE8"/>
    <w:rsid w:val="001E6A32"/>
    <w:rsid w:val="001E7EDB"/>
    <w:rsid w:val="001F4051"/>
    <w:rsid w:val="001F6126"/>
    <w:rsid w:val="001F7ACB"/>
    <w:rsid w:val="0020109D"/>
    <w:rsid w:val="002014D0"/>
    <w:rsid w:val="002064F3"/>
    <w:rsid w:val="00210402"/>
    <w:rsid w:val="00210508"/>
    <w:rsid w:val="002153FB"/>
    <w:rsid w:val="00216A25"/>
    <w:rsid w:val="00217AEA"/>
    <w:rsid w:val="00217CA8"/>
    <w:rsid w:val="00220449"/>
    <w:rsid w:val="00224C2A"/>
    <w:rsid w:val="00233091"/>
    <w:rsid w:val="00234842"/>
    <w:rsid w:val="00235552"/>
    <w:rsid w:val="002362BD"/>
    <w:rsid w:val="00244D53"/>
    <w:rsid w:val="0025237B"/>
    <w:rsid w:val="00252B64"/>
    <w:rsid w:val="00254E85"/>
    <w:rsid w:val="00256119"/>
    <w:rsid w:val="00261620"/>
    <w:rsid w:val="0026173D"/>
    <w:rsid w:val="00261F69"/>
    <w:rsid w:val="00262A45"/>
    <w:rsid w:val="0026426B"/>
    <w:rsid w:val="00264451"/>
    <w:rsid w:val="002648BF"/>
    <w:rsid w:val="002658C1"/>
    <w:rsid w:val="002666BC"/>
    <w:rsid w:val="00274EF6"/>
    <w:rsid w:val="00275E6D"/>
    <w:rsid w:val="002766F5"/>
    <w:rsid w:val="00276FD1"/>
    <w:rsid w:val="00277B98"/>
    <w:rsid w:val="00282E43"/>
    <w:rsid w:val="002836F6"/>
    <w:rsid w:val="00285F92"/>
    <w:rsid w:val="0028648A"/>
    <w:rsid w:val="00287E64"/>
    <w:rsid w:val="00287E7D"/>
    <w:rsid w:val="002A024A"/>
    <w:rsid w:val="002A2CF7"/>
    <w:rsid w:val="002A5C83"/>
    <w:rsid w:val="002A6BE3"/>
    <w:rsid w:val="002A7922"/>
    <w:rsid w:val="002B048C"/>
    <w:rsid w:val="002B067E"/>
    <w:rsid w:val="002B16C2"/>
    <w:rsid w:val="002B1AF6"/>
    <w:rsid w:val="002B21FA"/>
    <w:rsid w:val="002B609D"/>
    <w:rsid w:val="002C0BBE"/>
    <w:rsid w:val="002C1C9B"/>
    <w:rsid w:val="002C42E5"/>
    <w:rsid w:val="002C527C"/>
    <w:rsid w:val="002C56AF"/>
    <w:rsid w:val="002D5AC6"/>
    <w:rsid w:val="002D5B52"/>
    <w:rsid w:val="002D634E"/>
    <w:rsid w:val="002D6A04"/>
    <w:rsid w:val="002E177B"/>
    <w:rsid w:val="002E256C"/>
    <w:rsid w:val="002E3CED"/>
    <w:rsid w:val="002E3D01"/>
    <w:rsid w:val="002E5A3F"/>
    <w:rsid w:val="002E5E25"/>
    <w:rsid w:val="002E6AEA"/>
    <w:rsid w:val="002F14AE"/>
    <w:rsid w:val="002F240C"/>
    <w:rsid w:val="002F3E56"/>
    <w:rsid w:val="00300E95"/>
    <w:rsid w:val="00302CA1"/>
    <w:rsid w:val="00305C8C"/>
    <w:rsid w:val="00306C16"/>
    <w:rsid w:val="00307ACA"/>
    <w:rsid w:val="0031470D"/>
    <w:rsid w:val="00314B59"/>
    <w:rsid w:val="0032137C"/>
    <w:rsid w:val="003222B1"/>
    <w:rsid w:val="003227F1"/>
    <w:rsid w:val="0032285F"/>
    <w:rsid w:val="00323156"/>
    <w:rsid w:val="003239B9"/>
    <w:rsid w:val="0032450C"/>
    <w:rsid w:val="003270F1"/>
    <w:rsid w:val="00330C68"/>
    <w:rsid w:val="0033297E"/>
    <w:rsid w:val="00333A81"/>
    <w:rsid w:val="00334B10"/>
    <w:rsid w:val="003357BD"/>
    <w:rsid w:val="00342A2A"/>
    <w:rsid w:val="00343DAF"/>
    <w:rsid w:val="003449B5"/>
    <w:rsid w:val="003450E0"/>
    <w:rsid w:val="00352C49"/>
    <w:rsid w:val="003563EC"/>
    <w:rsid w:val="00357EAB"/>
    <w:rsid w:val="003651FD"/>
    <w:rsid w:val="003663EC"/>
    <w:rsid w:val="00372928"/>
    <w:rsid w:val="00372B31"/>
    <w:rsid w:val="0037517E"/>
    <w:rsid w:val="003778D5"/>
    <w:rsid w:val="00382333"/>
    <w:rsid w:val="0038264F"/>
    <w:rsid w:val="00384C76"/>
    <w:rsid w:val="0038740D"/>
    <w:rsid w:val="00392EDE"/>
    <w:rsid w:val="00393581"/>
    <w:rsid w:val="00396CFE"/>
    <w:rsid w:val="00396E33"/>
    <w:rsid w:val="003A0038"/>
    <w:rsid w:val="003A0B41"/>
    <w:rsid w:val="003A2D62"/>
    <w:rsid w:val="003A5E17"/>
    <w:rsid w:val="003B10B2"/>
    <w:rsid w:val="003B15B6"/>
    <w:rsid w:val="003B52F5"/>
    <w:rsid w:val="003B548B"/>
    <w:rsid w:val="003B6AE0"/>
    <w:rsid w:val="003C082F"/>
    <w:rsid w:val="003C3342"/>
    <w:rsid w:val="003C7210"/>
    <w:rsid w:val="003D0241"/>
    <w:rsid w:val="003D453F"/>
    <w:rsid w:val="003D5363"/>
    <w:rsid w:val="003D565A"/>
    <w:rsid w:val="003D632F"/>
    <w:rsid w:val="003E1C11"/>
    <w:rsid w:val="003E3A57"/>
    <w:rsid w:val="003E5113"/>
    <w:rsid w:val="003E5188"/>
    <w:rsid w:val="003E5AEA"/>
    <w:rsid w:val="003F0949"/>
    <w:rsid w:val="003F3D1B"/>
    <w:rsid w:val="003F5336"/>
    <w:rsid w:val="003F6B29"/>
    <w:rsid w:val="003F71A0"/>
    <w:rsid w:val="0040203F"/>
    <w:rsid w:val="00403C5E"/>
    <w:rsid w:val="00407792"/>
    <w:rsid w:val="00407C8C"/>
    <w:rsid w:val="004138B8"/>
    <w:rsid w:val="004141F1"/>
    <w:rsid w:val="00415BC2"/>
    <w:rsid w:val="00416677"/>
    <w:rsid w:val="00416733"/>
    <w:rsid w:val="00416F1E"/>
    <w:rsid w:val="004173DF"/>
    <w:rsid w:val="00417D69"/>
    <w:rsid w:val="00430493"/>
    <w:rsid w:val="00432532"/>
    <w:rsid w:val="00432AE2"/>
    <w:rsid w:val="00432B18"/>
    <w:rsid w:val="00432B3E"/>
    <w:rsid w:val="004356A0"/>
    <w:rsid w:val="00435B72"/>
    <w:rsid w:val="004379C8"/>
    <w:rsid w:val="004417BA"/>
    <w:rsid w:val="004432A6"/>
    <w:rsid w:val="00443A29"/>
    <w:rsid w:val="00445219"/>
    <w:rsid w:val="004469BE"/>
    <w:rsid w:val="00447D97"/>
    <w:rsid w:val="00447E7F"/>
    <w:rsid w:val="004501BA"/>
    <w:rsid w:val="00450BE8"/>
    <w:rsid w:val="004556AB"/>
    <w:rsid w:val="004561D9"/>
    <w:rsid w:val="004570BB"/>
    <w:rsid w:val="00457D12"/>
    <w:rsid w:val="004634D9"/>
    <w:rsid w:val="0046571E"/>
    <w:rsid w:val="004666D3"/>
    <w:rsid w:val="00467A71"/>
    <w:rsid w:val="00467F9E"/>
    <w:rsid w:val="004716BC"/>
    <w:rsid w:val="00473A0E"/>
    <w:rsid w:val="00475842"/>
    <w:rsid w:val="00477229"/>
    <w:rsid w:val="00480928"/>
    <w:rsid w:val="004817D7"/>
    <w:rsid w:val="004828E2"/>
    <w:rsid w:val="00482BA4"/>
    <w:rsid w:val="00483B70"/>
    <w:rsid w:val="00484528"/>
    <w:rsid w:val="004855C3"/>
    <w:rsid w:val="004919BA"/>
    <w:rsid w:val="00491A14"/>
    <w:rsid w:val="0049263F"/>
    <w:rsid w:val="004959C0"/>
    <w:rsid w:val="00497944"/>
    <w:rsid w:val="004A424B"/>
    <w:rsid w:val="004A65C0"/>
    <w:rsid w:val="004B2A69"/>
    <w:rsid w:val="004B4DA5"/>
    <w:rsid w:val="004B5EA4"/>
    <w:rsid w:val="004B7FB2"/>
    <w:rsid w:val="004C4579"/>
    <w:rsid w:val="004C4AC5"/>
    <w:rsid w:val="004C4F4A"/>
    <w:rsid w:val="004C5CD8"/>
    <w:rsid w:val="004C6F36"/>
    <w:rsid w:val="004D0943"/>
    <w:rsid w:val="004D1304"/>
    <w:rsid w:val="004D1582"/>
    <w:rsid w:val="004D426E"/>
    <w:rsid w:val="004D56E0"/>
    <w:rsid w:val="004D5B90"/>
    <w:rsid w:val="004D64BA"/>
    <w:rsid w:val="004D65C8"/>
    <w:rsid w:val="004D6A38"/>
    <w:rsid w:val="004E0EB3"/>
    <w:rsid w:val="004E1ADB"/>
    <w:rsid w:val="004E2575"/>
    <w:rsid w:val="004E4530"/>
    <w:rsid w:val="004E4FD0"/>
    <w:rsid w:val="004E52A8"/>
    <w:rsid w:val="004E5F84"/>
    <w:rsid w:val="004E6BC7"/>
    <w:rsid w:val="004F118B"/>
    <w:rsid w:val="004F3775"/>
    <w:rsid w:val="004F5460"/>
    <w:rsid w:val="004F5B6E"/>
    <w:rsid w:val="004F6219"/>
    <w:rsid w:val="004F6B2C"/>
    <w:rsid w:val="004F6B6D"/>
    <w:rsid w:val="00500218"/>
    <w:rsid w:val="00501601"/>
    <w:rsid w:val="0050304C"/>
    <w:rsid w:val="00504650"/>
    <w:rsid w:val="00505C0D"/>
    <w:rsid w:val="005067A8"/>
    <w:rsid w:val="005115DA"/>
    <w:rsid w:val="00512A90"/>
    <w:rsid w:val="005142CC"/>
    <w:rsid w:val="00514CFB"/>
    <w:rsid w:val="00514E51"/>
    <w:rsid w:val="00517132"/>
    <w:rsid w:val="0051734B"/>
    <w:rsid w:val="00517B67"/>
    <w:rsid w:val="00517D94"/>
    <w:rsid w:val="00521B31"/>
    <w:rsid w:val="00521E23"/>
    <w:rsid w:val="00523C05"/>
    <w:rsid w:val="00523CB1"/>
    <w:rsid w:val="00524161"/>
    <w:rsid w:val="00525DFE"/>
    <w:rsid w:val="00527091"/>
    <w:rsid w:val="0053090F"/>
    <w:rsid w:val="005327EF"/>
    <w:rsid w:val="00537884"/>
    <w:rsid w:val="005407F1"/>
    <w:rsid w:val="00542AF0"/>
    <w:rsid w:val="00543076"/>
    <w:rsid w:val="00550304"/>
    <w:rsid w:val="00550810"/>
    <w:rsid w:val="005517F7"/>
    <w:rsid w:val="00551D72"/>
    <w:rsid w:val="00552EFA"/>
    <w:rsid w:val="00554D01"/>
    <w:rsid w:val="00554D80"/>
    <w:rsid w:val="00556C27"/>
    <w:rsid w:val="00560190"/>
    <w:rsid w:val="00562DA0"/>
    <w:rsid w:val="005632D4"/>
    <w:rsid w:val="00563A09"/>
    <w:rsid w:val="005704F6"/>
    <w:rsid w:val="0057133A"/>
    <w:rsid w:val="00571CA1"/>
    <w:rsid w:val="005763FB"/>
    <w:rsid w:val="005764D3"/>
    <w:rsid w:val="00577E3A"/>
    <w:rsid w:val="00577E92"/>
    <w:rsid w:val="005817A4"/>
    <w:rsid w:val="0058210B"/>
    <w:rsid w:val="0058515B"/>
    <w:rsid w:val="0058534D"/>
    <w:rsid w:val="0058600C"/>
    <w:rsid w:val="00590056"/>
    <w:rsid w:val="00591276"/>
    <w:rsid w:val="00591E71"/>
    <w:rsid w:val="00593819"/>
    <w:rsid w:val="00593DC2"/>
    <w:rsid w:val="00596C78"/>
    <w:rsid w:val="005970FD"/>
    <w:rsid w:val="00597EF7"/>
    <w:rsid w:val="005A01D9"/>
    <w:rsid w:val="005A2338"/>
    <w:rsid w:val="005A2341"/>
    <w:rsid w:val="005A33E4"/>
    <w:rsid w:val="005A4D85"/>
    <w:rsid w:val="005A4DCA"/>
    <w:rsid w:val="005A56EB"/>
    <w:rsid w:val="005A6889"/>
    <w:rsid w:val="005A6B03"/>
    <w:rsid w:val="005A7CC4"/>
    <w:rsid w:val="005A7EBE"/>
    <w:rsid w:val="005B2926"/>
    <w:rsid w:val="005B3105"/>
    <w:rsid w:val="005B3E80"/>
    <w:rsid w:val="005B412C"/>
    <w:rsid w:val="005C3269"/>
    <w:rsid w:val="005C3D6B"/>
    <w:rsid w:val="005C43C7"/>
    <w:rsid w:val="005C653D"/>
    <w:rsid w:val="005C706F"/>
    <w:rsid w:val="005D31B2"/>
    <w:rsid w:val="005D448C"/>
    <w:rsid w:val="005E08E7"/>
    <w:rsid w:val="005E0EF1"/>
    <w:rsid w:val="005E14BF"/>
    <w:rsid w:val="005E298C"/>
    <w:rsid w:val="005E338D"/>
    <w:rsid w:val="005E66AA"/>
    <w:rsid w:val="005F05B9"/>
    <w:rsid w:val="005F0AA6"/>
    <w:rsid w:val="005F1303"/>
    <w:rsid w:val="005F211B"/>
    <w:rsid w:val="005F6033"/>
    <w:rsid w:val="006000B9"/>
    <w:rsid w:val="00601321"/>
    <w:rsid w:val="006057FE"/>
    <w:rsid w:val="00606711"/>
    <w:rsid w:val="00607957"/>
    <w:rsid w:val="006111CA"/>
    <w:rsid w:val="006133B8"/>
    <w:rsid w:val="00614181"/>
    <w:rsid w:val="00616B60"/>
    <w:rsid w:val="00623B0C"/>
    <w:rsid w:val="00624E1C"/>
    <w:rsid w:val="006277CE"/>
    <w:rsid w:val="006317E4"/>
    <w:rsid w:val="00632960"/>
    <w:rsid w:val="006341A0"/>
    <w:rsid w:val="006373F0"/>
    <w:rsid w:val="006429EF"/>
    <w:rsid w:val="00643CB0"/>
    <w:rsid w:val="0064600A"/>
    <w:rsid w:val="006478F9"/>
    <w:rsid w:val="00650583"/>
    <w:rsid w:val="006516A6"/>
    <w:rsid w:val="00654BEE"/>
    <w:rsid w:val="006573F0"/>
    <w:rsid w:val="00660F5D"/>
    <w:rsid w:val="00662FE0"/>
    <w:rsid w:val="00664402"/>
    <w:rsid w:val="006655EA"/>
    <w:rsid w:val="006666E1"/>
    <w:rsid w:val="00666BA3"/>
    <w:rsid w:val="00666E35"/>
    <w:rsid w:val="0066760F"/>
    <w:rsid w:val="0067148D"/>
    <w:rsid w:val="006722D0"/>
    <w:rsid w:val="006733A1"/>
    <w:rsid w:val="006745A2"/>
    <w:rsid w:val="00674AEB"/>
    <w:rsid w:val="00674B54"/>
    <w:rsid w:val="006751DC"/>
    <w:rsid w:val="006768FA"/>
    <w:rsid w:val="00681695"/>
    <w:rsid w:val="00682A90"/>
    <w:rsid w:val="00685263"/>
    <w:rsid w:val="0068650F"/>
    <w:rsid w:val="006869F3"/>
    <w:rsid w:val="006872AF"/>
    <w:rsid w:val="006879A2"/>
    <w:rsid w:val="00687D3A"/>
    <w:rsid w:val="006908AF"/>
    <w:rsid w:val="00690BBE"/>
    <w:rsid w:val="00691062"/>
    <w:rsid w:val="00691FF2"/>
    <w:rsid w:val="006921C2"/>
    <w:rsid w:val="006926CC"/>
    <w:rsid w:val="00694609"/>
    <w:rsid w:val="00694795"/>
    <w:rsid w:val="0069532B"/>
    <w:rsid w:val="00697719"/>
    <w:rsid w:val="006A0EE8"/>
    <w:rsid w:val="006A24B0"/>
    <w:rsid w:val="006A57AA"/>
    <w:rsid w:val="006B1761"/>
    <w:rsid w:val="006B486D"/>
    <w:rsid w:val="006B4A02"/>
    <w:rsid w:val="006B6697"/>
    <w:rsid w:val="006C04C5"/>
    <w:rsid w:val="006C39BF"/>
    <w:rsid w:val="006C6705"/>
    <w:rsid w:val="006C6878"/>
    <w:rsid w:val="006E080A"/>
    <w:rsid w:val="006E0A3A"/>
    <w:rsid w:val="006E26B4"/>
    <w:rsid w:val="006E2DD3"/>
    <w:rsid w:val="006E4643"/>
    <w:rsid w:val="006E4943"/>
    <w:rsid w:val="006E76EC"/>
    <w:rsid w:val="006F5686"/>
    <w:rsid w:val="00700857"/>
    <w:rsid w:val="00700C5A"/>
    <w:rsid w:val="00702F29"/>
    <w:rsid w:val="0070304C"/>
    <w:rsid w:val="00703346"/>
    <w:rsid w:val="007046AE"/>
    <w:rsid w:val="0070471C"/>
    <w:rsid w:val="00707367"/>
    <w:rsid w:val="00711F3C"/>
    <w:rsid w:val="0071200C"/>
    <w:rsid w:val="00712ACB"/>
    <w:rsid w:val="00716F54"/>
    <w:rsid w:val="00717B9E"/>
    <w:rsid w:val="0072091B"/>
    <w:rsid w:val="00721195"/>
    <w:rsid w:val="007239A3"/>
    <w:rsid w:val="0072400F"/>
    <w:rsid w:val="00725A78"/>
    <w:rsid w:val="00730CEF"/>
    <w:rsid w:val="00731A68"/>
    <w:rsid w:val="00731F33"/>
    <w:rsid w:val="00736CD5"/>
    <w:rsid w:val="00737142"/>
    <w:rsid w:val="0074148E"/>
    <w:rsid w:val="00741FB0"/>
    <w:rsid w:val="007444C4"/>
    <w:rsid w:val="00744C20"/>
    <w:rsid w:val="00745AD0"/>
    <w:rsid w:val="00746666"/>
    <w:rsid w:val="007471F6"/>
    <w:rsid w:val="00751C3A"/>
    <w:rsid w:val="00753B09"/>
    <w:rsid w:val="00755B5E"/>
    <w:rsid w:val="00757486"/>
    <w:rsid w:val="0076033F"/>
    <w:rsid w:val="0076133E"/>
    <w:rsid w:val="007616B9"/>
    <w:rsid w:val="00762C9F"/>
    <w:rsid w:val="00766BBB"/>
    <w:rsid w:val="00767024"/>
    <w:rsid w:val="00767B6E"/>
    <w:rsid w:val="00773BFE"/>
    <w:rsid w:val="00773F65"/>
    <w:rsid w:val="00774BF4"/>
    <w:rsid w:val="00775FF6"/>
    <w:rsid w:val="00776AA7"/>
    <w:rsid w:val="0077723A"/>
    <w:rsid w:val="0078147A"/>
    <w:rsid w:val="007823C4"/>
    <w:rsid w:val="00782C92"/>
    <w:rsid w:val="007850F8"/>
    <w:rsid w:val="00787947"/>
    <w:rsid w:val="00790E00"/>
    <w:rsid w:val="0079301E"/>
    <w:rsid w:val="00794970"/>
    <w:rsid w:val="00794FA0"/>
    <w:rsid w:val="00796D33"/>
    <w:rsid w:val="007A1477"/>
    <w:rsid w:val="007A27AD"/>
    <w:rsid w:val="007A3329"/>
    <w:rsid w:val="007A35CC"/>
    <w:rsid w:val="007A5770"/>
    <w:rsid w:val="007A7959"/>
    <w:rsid w:val="007B18EB"/>
    <w:rsid w:val="007B2087"/>
    <w:rsid w:val="007B6510"/>
    <w:rsid w:val="007B6CA2"/>
    <w:rsid w:val="007B7178"/>
    <w:rsid w:val="007C209F"/>
    <w:rsid w:val="007C2559"/>
    <w:rsid w:val="007C32CE"/>
    <w:rsid w:val="007C6EDF"/>
    <w:rsid w:val="007C79BA"/>
    <w:rsid w:val="007D23AE"/>
    <w:rsid w:val="007D2CBE"/>
    <w:rsid w:val="007D3813"/>
    <w:rsid w:val="007D4748"/>
    <w:rsid w:val="007D4F81"/>
    <w:rsid w:val="007D50A3"/>
    <w:rsid w:val="007D7B1E"/>
    <w:rsid w:val="007E2452"/>
    <w:rsid w:val="007E3C2C"/>
    <w:rsid w:val="007E75D9"/>
    <w:rsid w:val="007F0243"/>
    <w:rsid w:val="007F0DBD"/>
    <w:rsid w:val="007F3731"/>
    <w:rsid w:val="007F509A"/>
    <w:rsid w:val="007F6C8C"/>
    <w:rsid w:val="007F6EB7"/>
    <w:rsid w:val="007F7DA6"/>
    <w:rsid w:val="00800476"/>
    <w:rsid w:val="0080160D"/>
    <w:rsid w:val="00802465"/>
    <w:rsid w:val="00806C17"/>
    <w:rsid w:val="00806EF2"/>
    <w:rsid w:val="008130DA"/>
    <w:rsid w:val="00815F85"/>
    <w:rsid w:val="0081749F"/>
    <w:rsid w:val="008205B4"/>
    <w:rsid w:val="00820E66"/>
    <w:rsid w:val="0082273C"/>
    <w:rsid w:val="00822EA8"/>
    <w:rsid w:val="008355CB"/>
    <w:rsid w:val="0083728E"/>
    <w:rsid w:val="008466C7"/>
    <w:rsid w:val="008508BE"/>
    <w:rsid w:val="0085360B"/>
    <w:rsid w:val="00853808"/>
    <w:rsid w:val="00853843"/>
    <w:rsid w:val="00853DFF"/>
    <w:rsid w:val="00855FBA"/>
    <w:rsid w:val="008613BF"/>
    <w:rsid w:val="008615B1"/>
    <w:rsid w:val="008616DC"/>
    <w:rsid w:val="00863D0E"/>
    <w:rsid w:val="00864719"/>
    <w:rsid w:val="00864A3E"/>
    <w:rsid w:val="008653A4"/>
    <w:rsid w:val="00872987"/>
    <w:rsid w:val="008732AC"/>
    <w:rsid w:val="008748CE"/>
    <w:rsid w:val="00877031"/>
    <w:rsid w:val="00877AF0"/>
    <w:rsid w:val="00877F70"/>
    <w:rsid w:val="00882407"/>
    <w:rsid w:val="0088543F"/>
    <w:rsid w:val="008855E5"/>
    <w:rsid w:val="00890783"/>
    <w:rsid w:val="008934FF"/>
    <w:rsid w:val="00893F51"/>
    <w:rsid w:val="008978FD"/>
    <w:rsid w:val="008A0565"/>
    <w:rsid w:val="008A1902"/>
    <w:rsid w:val="008A2E49"/>
    <w:rsid w:val="008A36CD"/>
    <w:rsid w:val="008A370A"/>
    <w:rsid w:val="008A5466"/>
    <w:rsid w:val="008A6743"/>
    <w:rsid w:val="008B607B"/>
    <w:rsid w:val="008B7C99"/>
    <w:rsid w:val="008C11AC"/>
    <w:rsid w:val="008C369F"/>
    <w:rsid w:val="008C55F9"/>
    <w:rsid w:val="008C57EB"/>
    <w:rsid w:val="008C72C6"/>
    <w:rsid w:val="008D0548"/>
    <w:rsid w:val="008D1C27"/>
    <w:rsid w:val="008D27A1"/>
    <w:rsid w:val="008D5690"/>
    <w:rsid w:val="008D67B3"/>
    <w:rsid w:val="008E1E75"/>
    <w:rsid w:val="008E4F7F"/>
    <w:rsid w:val="008E5575"/>
    <w:rsid w:val="008E5655"/>
    <w:rsid w:val="008E5C36"/>
    <w:rsid w:val="008E625C"/>
    <w:rsid w:val="008F0C84"/>
    <w:rsid w:val="008F24B1"/>
    <w:rsid w:val="008F2F94"/>
    <w:rsid w:val="008F4107"/>
    <w:rsid w:val="008F65B5"/>
    <w:rsid w:val="008F6F9B"/>
    <w:rsid w:val="008F7743"/>
    <w:rsid w:val="008F7878"/>
    <w:rsid w:val="008F7B4B"/>
    <w:rsid w:val="00900051"/>
    <w:rsid w:val="0090058B"/>
    <w:rsid w:val="00901173"/>
    <w:rsid w:val="0090227E"/>
    <w:rsid w:val="0090669F"/>
    <w:rsid w:val="00906D20"/>
    <w:rsid w:val="00910A75"/>
    <w:rsid w:val="00911B4C"/>
    <w:rsid w:val="009122D1"/>
    <w:rsid w:val="00913ECA"/>
    <w:rsid w:val="009143B6"/>
    <w:rsid w:val="009151EE"/>
    <w:rsid w:val="00917329"/>
    <w:rsid w:val="00920167"/>
    <w:rsid w:val="00920BA8"/>
    <w:rsid w:val="009216CF"/>
    <w:rsid w:val="00921F2D"/>
    <w:rsid w:val="009220FC"/>
    <w:rsid w:val="00922CB3"/>
    <w:rsid w:val="00925B8E"/>
    <w:rsid w:val="0092677D"/>
    <w:rsid w:val="00926CD4"/>
    <w:rsid w:val="00926EAA"/>
    <w:rsid w:val="009301BC"/>
    <w:rsid w:val="00930F90"/>
    <w:rsid w:val="00931AFE"/>
    <w:rsid w:val="00931E56"/>
    <w:rsid w:val="00933507"/>
    <w:rsid w:val="00933D88"/>
    <w:rsid w:val="00934455"/>
    <w:rsid w:val="009347F0"/>
    <w:rsid w:val="009348CB"/>
    <w:rsid w:val="00936BE9"/>
    <w:rsid w:val="00937390"/>
    <w:rsid w:val="0094074D"/>
    <w:rsid w:val="009434CD"/>
    <w:rsid w:val="00944994"/>
    <w:rsid w:val="00944F26"/>
    <w:rsid w:val="00951D77"/>
    <w:rsid w:val="00952FF9"/>
    <w:rsid w:val="00954136"/>
    <w:rsid w:val="00957CF9"/>
    <w:rsid w:val="00957E0F"/>
    <w:rsid w:val="009603D7"/>
    <w:rsid w:val="00962879"/>
    <w:rsid w:val="009629BC"/>
    <w:rsid w:val="009644EF"/>
    <w:rsid w:val="009659FB"/>
    <w:rsid w:val="009674E8"/>
    <w:rsid w:val="00970F74"/>
    <w:rsid w:val="00973DC6"/>
    <w:rsid w:val="009778EB"/>
    <w:rsid w:val="00980F2A"/>
    <w:rsid w:val="009820C7"/>
    <w:rsid w:val="00982EE2"/>
    <w:rsid w:val="00987A67"/>
    <w:rsid w:val="00987FE7"/>
    <w:rsid w:val="00990A04"/>
    <w:rsid w:val="009915C4"/>
    <w:rsid w:val="00991A62"/>
    <w:rsid w:val="009923FF"/>
    <w:rsid w:val="00992829"/>
    <w:rsid w:val="00992F9D"/>
    <w:rsid w:val="009972A0"/>
    <w:rsid w:val="009A035F"/>
    <w:rsid w:val="009A06EF"/>
    <w:rsid w:val="009A3CA2"/>
    <w:rsid w:val="009A3F95"/>
    <w:rsid w:val="009B32D0"/>
    <w:rsid w:val="009B3CFE"/>
    <w:rsid w:val="009B4CF6"/>
    <w:rsid w:val="009B4F79"/>
    <w:rsid w:val="009B5DE1"/>
    <w:rsid w:val="009B6218"/>
    <w:rsid w:val="009B74B5"/>
    <w:rsid w:val="009C221E"/>
    <w:rsid w:val="009C2C2F"/>
    <w:rsid w:val="009C56B7"/>
    <w:rsid w:val="009C66FA"/>
    <w:rsid w:val="009C69E3"/>
    <w:rsid w:val="009C6AF5"/>
    <w:rsid w:val="009D1755"/>
    <w:rsid w:val="009D23C5"/>
    <w:rsid w:val="009D3DF8"/>
    <w:rsid w:val="009D4244"/>
    <w:rsid w:val="009D5583"/>
    <w:rsid w:val="009D68AD"/>
    <w:rsid w:val="009D7192"/>
    <w:rsid w:val="009D7757"/>
    <w:rsid w:val="009E3306"/>
    <w:rsid w:val="009E4327"/>
    <w:rsid w:val="009E60CC"/>
    <w:rsid w:val="009E7C1A"/>
    <w:rsid w:val="009F0977"/>
    <w:rsid w:val="009F55CD"/>
    <w:rsid w:val="009F6139"/>
    <w:rsid w:val="009F7124"/>
    <w:rsid w:val="009F7912"/>
    <w:rsid w:val="00A00C45"/>
    <w:rsid w:val="00A01D75"/>
    <w:rsid w:val="00A05A79"/>
    <w:rsid w:val="00A10C6F"/>
    <w:rsid w:val="00A15A49"/>
    <w:rsid w:val="00A214E8"/>
    <w:rsid w:val="00A2298E"/>
    <w:rsid w:val="00A231E0"/>
    <w:rsid w:val="00A27A66"/>
    <w:rsid w:val="00A27D81"/>
    <w:rsid w:val="00A31A0D"/>
    <w:rsid w:val="00A3280F"/>
    <w:rsid w:val="00A32BAF"/>
    <w:rsid w:val="00A36899"/>
    <w:rsid w:val="00A3792F"/>
    <w:rsid w:val="00A4069B"/>
    <w:rsid w:val="00A4265B"/>
    <w:rsid w:val="00A4309C"/>
    <w:rsid w:val="00A44100"/>
    <w:rsid w:val="00A446D0"/>
    <w:rsid w:val="00A465F6"/>
    <w:rsid w:val="00A46E48"/>
    <w:rsid w:val="00A50540"/>
    <w:rsid w:val="00A510DA"/>
    <w:rsid w:val="00A528EE"/>
    <w:rsid w:val="00A54A53"/>
    <w:rsid w:val="00A54D4F"/>
    <w:rsid w:val="00A55AE6"/>
    <w:rsid w:val="00A55C2A"/>
    <w:rsid w:val="00A55FA3"/>
    <w:rsid w:val="00A57BA4"/>
    <w:rsid w:val="00A615EF"/>
    <w:rsid w:val="00A62C88"/>
    <w:rsid w:val="00A62D2C"/>
    <w:rsid w:val="00A636AB"/>
    <w:rsid w:val="00A647D5"/>
    <w:rsid w:val="00A65089"/>
    <w:rsid w:val="00A65A2A"/>
    <w:rsid w:val="00A65BD0"/>
    <w:rsid w:val="00A6693E"/>
    <w:rsid w:val="00A7291A"/>
    <w:rsid w:val="00A74228"/>
    <w:rsid w:val="00A7423B"/>
    <w:rsid w:val="00A75365"/>
    <w:rsid w:val="00A81372"/>
    <w:rsid w:val="00A84EB5"/>
    <w:rsid w:val="00A87A3D"/>
    <w:rsid w:val="00A87B93"/>
    <w:rsid w:val="00AA0C98"/>
    <w:rsid w:val="00AA1D0B"/>
    <w:rsid w:val="00AA3DEB"/>
    <w:rsid w:val="00AA46FF"/>
    <w:rsid w:val="00AA6495"/>
    <w:rsid w:val="00AA6DF4"/>
    <w:rsid w:val="00AA706E"/>
    <w:rsid w:val="00AB27E3"/>
    <w:rsid w:val="00AC1B5E"/>
    <w:rsid w:val="00AC35C9"/>
    <w:rsid w:val="00AC35F9"/>
    <w:rsid w:val="00AC4359"/>
    <w:rsid w:val="00AC6223"/>
    <w:rsid w:val="00AC62B4"/>
    <w:rsid w:val="00AC6375"/>
    <w:rsid w:val="00AC63B2"/>
    <w:rsid w:val="00AC6D56"/>
    <w:rsid w:val="00AD1A1E"/>
    <w:rsid w:val="00AD30BB"/>
    <w:rsid w:val="00AD4017"/>
    <w:rsid w:val="00AD55B2"/>
    <w:rsid w:val="00AD5B91"/>
    <w:rsid w:val="00AD7B6B"/>
    <w:rsid w:val="00AE1C81"/>
    <w:rsid w:val="00AE2EC8"/>
    <w:rsid w:val="00AE6290"/>
    <w:rsid w:val="00AF245D"/>
    <w:rsid w:val="00AF496A"/>
    <w:rsid w:val="00AF5402"/>
    <w:rsid w:val="00B022BE"/>
    <w:rsid w:val="00B02D25"/>
    <w:rsid w:val="00B03247"/>
    <w:rsid w:val="00B03529"/>
    <w:rsid w:val="00B03C0E"/>
    <w:rsid w:val="00B04740"/>
    <w:rsid w:val="00B04B52"/>
    <w:rsid w:val="00B06845"/>
    <w:rsid w:val="00B07AD7"/>
    <w:rsid w:val="00B11F2C"/>
    <w:rsid w:val="00B178C5"/>
    <w:rsid w:val="00B17A3F"/>
    <w:rsid w:val="00B22E6C"/>
    <w:rsid w:val="00B24069"/>
    <w:rsid w:val="00B24B98"/>
    <w:rsid w:val="00B300BB"/>
    <w:rsid w:val="00B3168A"/>
    <w:rsid w:val="00B3291A"/>
    <w:rsid w:val="00B33002"/>
    <w:rsid w:val="00B352D7"/>
    <w:rsid w:val="00B36621"/>
    <w:rsid w:val="00B40B7A"/>
    <w:rsid w:val="00B40CEE"/>
    <w:rsid w:val="00B43291"/>
    <w:rsid w:val="00B46287"/>
    <w:rsid w:val="00B46D73"/>
    <w:rsid w:val="00B5625C"/>
    <w:rsid w:val="00B57E8E"/>
    <w:rsid w:val="00B63786"/>
    <w:rsid w:val="00B65390"/>
    <w:rsid w:val="00B671CE"/>
    <w:rsid w:val="00B677BE"/>
    <w:rsid w:val="00B67925"/>
    <w:rsid w:val="00B73F41"/>
    <w:rsid w:val="00B7617F"/>
    <w:rsid w:val="00B7720E"/>
    <w:rsid w:val="00B772A1"/>
    <w:rsid w:val="00B773E7"/>
    <w:rsid w:val="00B81630"/>
    <w:rsid w:val="00B846EB"/>
    <w:rsid w:val="00B85E23"/>
    <w:rsid w:val="00B940DD"/>
    <w:rsid w:val="00B94BD9"/>
    <w:rsid w:val="00B95004"/>
    <w:rsid w:val="00B97670"/>
    <w:rsid w:val="00B976D7"/>
    <w:rsid w:val="00B97739"/>
    <w:rsid w:val="00BA0BF7"/>
    <w:rsid w:val="00BA0D72"/>
    <w:rsid w:val="00BA26EC"/>
    <w:rsid w:val="00BA2D11"/>
    <w:rsid w:val="00BA5768"/>
    <w:rsid w:val="00BA5B8D"/>
    <w:rsid w:val="00BA60F8"/>
    <w:rsid w:val="00BA744F"/>
    <w:rsid w:val="00BA7BDC"/>
    <w:rsid w:val="00BB1CFF"/>
    <w:rsid w:val="00BB22BA"/>
    <w:rsid w:val="00BB6023"/>
    <w:rsid w:val="00BB7229"/>
    <w:rsid w:val="00BC07F4"/>
    <w:rsid w:val="00BC0851"/>
    <w:rsid w:val="00BC11C3"/>
    <w:rsid w:val="00BC3EB4"/>
    <w:rsid w:val="00BC59A5"/>
    <w:rsid w:val="00BD0368"/>
    <w:rsid w:val="00BD71EC"/>
    <w:rsid w:val="00BD7313"/>
    <w:rsid w:val="00BE33A1"/>
    <w:rsid w:val="00BE3C20"/>
    <w:rsid w:val="00BE3CEA"/>
    <w:rsid w:val="00BE7898"/>
    <w:rsid w:val="00BF1046"/>
    <w:rsid w:val="00BF1A8A"/>
    <w:rsid w:val="00BF5056"/>
    <w:rsid w:val="00BF5BA5"/>
    <w:rsid w:val="00C0208B"/>
    <w:rsid w:val="00C021BD"/>
    <w:rsid w:val="00C04268"/>
    <w:rsid w:val="00C045A3"/>
    <w:rsid w:val="00C04C51"/>
    <w:rsid w:val="00C1180B"/>
    <w:rsid w:val="00C11A83"/>
    <w:rsid w:val="00C12F56"/>
    <w:rsid w:val="00C130AB"/>
    <w:rsid w:val="00C1372B"/>
    <w:rsid w:val="00C13919"/>
    <w:rsid w:val="00C14873"/>
    <w:rsid w:val="00C2018E"/>
    <w:rsid w:val="00C2141E"/>
    <w:rsid w:val="00C214FE"/>
    <w:rsid w:val="00C21EA5"/>
    <w:rsid w:val="00C22354"/>
    <w:rsid w:val="00C22E00"/>
    <w:rsid w:val="00C234EC"/>
    <w:rsid w:val="00C2430E"/>
    <w:rsid w:val="00C2618D"/>
    <w:rsid w:val="00C26AB3"/>
    <w:rsid w:val="00C278F2"/>
    <w:rsid w:val="00C27FCB"/>
    <w:rsid w:val="00C27FF2"/>
    <w:rsid w:val="00C32ED2"/>
    <w:rsid w:val="00C36180"/>
    <w:rsid w:val="00C36D9F"/>
    <w:rsid w:val="00C402EE"/>
    <w:rsid w:val="00C40A5E"/>
    <w:rsid w:val="00C4696C"/>
    <w:rsid w:val="00C52231"/>
    <w:rsid w:val="00C53C0D"/>
    <w:rsid w:val="00C53D4C"/>
    <w:rsid w:val="00C60FC0"/>
    <w:rsid w:val="00C6125D"/>
    <w:rsid w:val="00C61292"/>
    <w:rsid w:val="00C64D51"/>
    <w:rsid w:val="00C660C3"/>
    <w:rsid w:val="00C67BBF"/>
    <w:rsid w:val="00C701D7"/>
    <w:rsid w:val="00C70343"/>
    <w:rsid w:val="00C70B23"/>
    <w:rsid w:val="00C72419"/>
    <w:rsid w:val="00C728FC"/>
    <w:rsid w:val="00C72F0F"/>
    <w:rsid w:val="00C7399E"/>
    <w:rsid w:val="00C75A1E"/>
    <w:rsid w:val="00C8043C"/>
    <w:rsid w:val="00C80ABD"/>
    <w:rsid w:val="00C822EE"/>
    <w:rsid w:val="00C839B7"/>
    <w:rsid w:val="00C851EE"/>
    <w:rsid w:val="00C8795B"/>
    <w:rsid w:val="00C94C70"/>
    <w:rsid w:val="00C94EFD"/>
    <w:rsid w:val="00C9538A"/>
    <w:rsid w:val="00CA01A1"/>
    <w:rsid w:val="00CA3C76"/>
    <w:rsid w:val="00CA4AA9"/>
    <w:rsid w:val="00CA661C"/>
    <w:rsid w:val="00CA7FDB"/>
    <w:rsid w:val="00CB0C54"/>
    <w:rsid w:val="00CB0D0C"/>
    <w:rsid w:val="00CB12C8"/>
    <w:rsid w:val="00CB1E7D"/>
    <w:rsid w:val="00CC03B7"/>
    <w:rsid w:val="00CC0462"/>
    <w:rsid w:val="00CC3F4A"/>
    <w:rsid w:val="00CC6902"/>
    <w:rsid w:val="00CD0530"/>
    <w:rsid w:val="00CD0718"/>
    <w:rsid w:val="00CD1DD6"/>
    <w:rsid w:val="00CD2594"/>
    <w:rsid w:val="00CD34F5"/>
    <w:rsid w:val="00CD548E"/>
    <w:rsid w:val="00CD55D6"/>
    <w:rsid w:val="00CE033C"/>
    <w:rsid w:val="00CE167F"/>
    <w:rsid w:val="00CE3362"/>
    <w:rsid w:val="00CE4532"/>
    <w:rsid w:val="00CE4918"/>
    <w:rsid w:val="00CE55E3"/>
    <w:rsid w:val="00CF0B5D"/>
    <w:rsid w:val="00CF2A78"/>
    <w:rsid w:val="00CF3967"/>
    <w:rsid w:val="00CF6A00"/>
    <w:rsid w:val="00CF6F53"/>
    <w:rsid w:val="00D00961"/>
    <w:rsid w:val="00D02419"/>
    <w:rsid w:val="00D03293"/>
    <w:rsid w:val="00D052D4"/>
    <w:rsid w:val="00D06D49"/>
    <w:rsid w:val="00D074E9"/>
    <w:rsid w:val="00D14C63"/>
    <w:rsid w:val="00D221B7"/>
    <w:rsid w:val="00D22AA4"/>
    <w:rsid w:val="00D26FB7"/>
    <w:rsid w:val="00D30364"/>
    <w:rsid w:val="00D305A2"/>
    <w:rsid w:val="00D329AC"/>
    <w:rsid w:val="00D345B6"/>
    <w:rsid w:val="00D363F8"/>
    <w:rsid w:val="00D40633"/>
    <w:rsid w:val="00D406B9"/>
    <w:rsid w:val="00D41545"/>
    <w:rsid w:val="00D4285E"/>
    <w:rsid w:val="00D433BD"/>
    <w:rsid w:val="00D44323"/>
    <w:rsid w:val="00D45E0B"/>
    <w:rsid w:val="00D46295"/>
    <w:rsid w:val="00D46403"/>
    <w:rsid w:val="00D464B9"/>
    <w:rsid w:val="00D47837"/>
    <w:rsid w:val="00D53849"/>
    <w:rsid w:val="00D5414D"/>
    <w:rsid w:val="00D578EE"/>
    <w:rsid w:val="00D60ADC"/>
    <w:rsid w:val="00D663BE"/>
    <w:rsid w:val="00D705AE"/>
    <w:rsid w:val="00D73830"/>
    <w:rsid w:val="00D761B2"/>
    <w:rsid w:val="00D76344"/>
    <w:rsid w:val="00D820DF"/>
    <w:rsid w:val="00D8366D"/>
    <w:rsid w:val="00D846CE"/>
    <w:rsid w:val="00D848E4"/>
    <w:rsid w:val="00D909E4"/>
    <w:rsid w:val="00D92111"/>
    <w:rsid w:val="00D93262"/>
    <w:rsid w:val="00D9566F"/>
    <w:rsid w:val="00D96C54"/>
    <w:rsid w:val="00D97517"/>
    <w:rsid w:val="00DA0E7D"/>
    <w:rsid w:val="00DA1BD6"/>
    <w:rsid w:val="00DA2BE7"/>
    <w:rsid w:val="00DA3947"/>
    <w:rsid w:val="00DA5070"/>
    <w:rsid w:val="00DA549B"/>
    <w:rsid w:val="00DA5B57"/>
    <w:rsid w:val="00DA6C4A"/>
    <w:rsid w:val="00DB0EBC"/>
    <w:rsid w:val="00DB2FA0"/>
    <w:rsid w:val="00DB469E"/>
    <w:rsid w:val="00DB7445"/>
    <w:rsid w:val="00DB7568"/>
    <w:rsid w:val="00DC32BA"/>
    <w:rsid w:val="00DC3738"/>
    <w:rsid w:val="00DC5159"/>
    <w:rsid w:val="00DC55F8"/>
    <w:rsid w:val="00DC56BB"/>
    <w:rsid w:val="00DC5746"/>
    <w:rsid w:val="00DC5FAD"/>
    <w:rsid w:val="00DC62BF"/>
    <w:rsid w:val="00DC65F4"/>
    <w:rsid w:val="00DC6D08"/>
    <w:rsid w:val="00DD190F"/>
    <w:rsid w:val="00DD5717"/>
    <w:rsid w:val="00DD658C"/>
    <w:rsid w:val="00DD6AD7"/>
    <w:rsid w:val="00DD6F6E"/>
    <w:rsid w:val="00DE3935"/>
    <w:rsid w:val="00DE5DB4"/>
    <w:rsid w:val="00DE6E7D"/>
    <w:rsid w:val="00DF0E4D"/>
    <w:rsid w:val="00DF20AA"/>
    <w:rsid w:val="00DF4B26"/>
    <w:rsid w:val="00DF6FC6"/>
    <w:rsid w:val="00E00A84"/>
    <w:rsid w:val="00E01C92"/>
    <w:rsid w:val="00E01CD7"/>
    <w:rsid w:val="00E04130"/>
    <w:rsid w:val="00E045F3"/>
    <w:rsid w:val="00E0652E"/>
    <w:rsid w:val="00E1504D"/>
    <w:rsid w:val="00E1573F"/>
    <w:rsid w:val="00E21E67"/>
    <w:rsid w:val="00E23373"/>
    <w:rsid w:val="00E23CCC"/>
    <w:rsid w:val="00E24109"/>
    <w:rsid w:val="00E2540F"/>
    <w:rsid w:val="00E306C7"/>
    <w:rsid w:val="00E327E7"/>
    <w:rsid w:val="00E3342E"/>
    <w:rsid w:val="00E341C7"/>
    <w:rsid w:val="00E370A9"/>
    <w:rsid w:val="00E378EE"/>
    <w:rsid w:val="00E40602"/>
    <w:rsid w:val="00E41234"/>
    <w:rsid w:val="00E42161"/>
    <w:rsid w:val="00E43601"/>
    <w:rsid w:val="00E436A4"/>
    <w:rsid w:val="00E44A6C"/>
    <w:rsid w:val="00E470B1"/>
    <w:rsid w:val="00E473DC"/>
    <w:rsid w:val="00E5073E"/>
    <w:rsid w:val="00E50B4C"/>
    <w:rsid w:val="00E5289F"/>
    <w:rsid w:val="00E52DA4"/>
    <w:rsid w:val="00E52FF8"/>
    <w:rsid w:val="00E54199"/>
    <w:rsid w:val="00E573B8"/>
    <w:rsid w:val="00E57A15"/>
    <w:rsid w:val="00E57D6F"/>
    <w:rsid w:val="00E63B73"/>
    <w:rsid w:val="00E66565"/>
    <w:rsid w:val="00E66A20"/>
    <w:rsid w:val="00E70474"/>
    <w:rsid w:val="00E7274A"/>
    <w:rsid w:val="00E72779"/>
    <w:rsid w:val="00E73C3C"/>
    <w:rsid w:val="00E76663"/>
    <w:rsid w:val="00E76AB7"/>
    <w:rsid w:val="00E77B1A"/>
    <w:rsid w:val="00E83E77"/>
    <w:rsid w:val="00E846A1"/>
    <w:rsid w:val="00E936AF"/>
    <w:rsid w:val="00E94EB2"/>
    <w:rsid w:val="00E951AB"/>
    <w:rsid w:val="00E9551A"/>
    <w:rsid w:val="00E959AB"/>
    <w:rsid w:val="00E95ACA"/>
    <w:rsid w:val="00E961E5"/>
    <w:rsid w:val="00EA13E4"/>
    <w:rsid w:val="00EA3135"/>
    <w:rsid w:val="00EA342B"/>
    <w:rsid w:val="00EA51A1"/>
    <w:rsid w:val="00EB06A7"/>
    <w:rsid w:val="00EB1EF1"/>
    <w:rsid w:val="00EB619C"/>
    <w:rsid w:val="00EC13FA"/>
    <w:rsid w:val="00EC1C02"/>
    <w:rsid w:val="00EC5E1A"/>
    <w:rsid w:val="00EC6388"/>
    <w:rsid w:val="00ED12FF"/>
    <w:rsid w:val="00ED15EF"/>
    <w:rsid w:val="00ED2212"/>
    <w:rsid w:val="00ED3115"/>
    <w:rsid w:val="00ED3E97"/>
    <w:rsid w:val="00ED5D48"/>
    <w:rsid w:val="00ED7536"/>
    <w:rsid w:val="00ED7DBD"/>
    <w:rsid w:val="00EE1B6F"/>
    <w:rsid w:val="00EE1F09"/>
    <w:rsid w:val="00EE55AF"/>
    <w:rsid w:val="00EF0DCC"/>
    <w:rsid w:val="00EF2123"/>
    <w:rsid w:val="00EF232C"/>
    <w:rsid w:val="00EF7ED8"/>
    <w:rsid w:val="00EF7F7E"/>
    <w:rsid w:val="00F01E37"/>
    <w:rsid w:val="00F02B42"/>
    <w:rsid w:val="00F0317B"/>
    <w:rsid w:val="00F1197F"/>
    <w:rsid w:val="00F1202D"/>
    <w:rsid w:val="00F13D56"/>
    <w:rsid w:val="00F2346D"/>
    <w:rsid w:val="00F235AD"/>
    <w:rsid w:val="00F239FF"/>
    <w:rsid w:val="00F24F0A"/>
    <w:rsid w:val="00F24F70"/>
    <w:rsid w:val="00F33D95"/>
    <w:rsid w:val="00F35DFE"/>
    <w:rsid w:val="00F37176"/>
    <w:rsid w:val="00F41976"/>
    <w:rsid w:val="00F4674B"/>
    <w:rsid w:val="00F51179"/>
    <w:rsid w:val="00F514EA"/>
    <w:rsid w:val="00F51CF7"/>
    <w:rsid w:val="00F54776"/>
    <w:rsid w:val="00F56467"/>
    <w:rsid w:val="00F61290"/>
    <w:rsid w:val="00F65A77"/>
    <w:rsid w:val="00F66AAF"/>
    <w:rsid w:val="00F66C59"/>
    <w:rsid w:val="00F72286"/>
    <w:rsid w:val="00F7582B"/>
    <w:rsid w:val="00F759C0"/>
    <w:rsid w:val="00F768CA"/>
    <w:rsid w:val="00F769A0"/>
    <w:rsid w:val="00F77E15"/>
    <w:rsid w:val="00F860CC"/>
    <w:rsid w:val="00F87784"/>
    <w:rsid w:val="00F908A5"/>
    <w:rsid w:val="00F90BEE"/>
    <w:rsid w:val="00F91906"/>
    <w:rsid w:val="00F91B6A"/>
    <w:rsid w:val="00F92309"/>
    <w:rsid w:val="00F92408"/>
    <w:rsid w:val="00F94C94"/>
    <w:rsid w:val="00F953F8"/>
    <w:rsid w:val="00F95E1F"/>
    <w:rsid w:val="00F97E57"/>
    <w:rsid w:val="00FA0EAE"/>
    <w:rsid w:val="00FA2964"/>
    <w:rsid w:val="00FB09D2"/>
    <w:rsid w:val="00FC4781"/>
    <w:rsid w:val="00FC4F67"/>
    <w:rsid w:val="00FC5774"/>
    <w:rsid w:val="00FD0917"/>
    <w:rsid w:val="00FD0B6B"/>
    <w:rsid w:val="00FD2B1C"/>
    <w:rsid w:val="00FD6434"/>
    <w:rsid w:val="00FD7EB1"/>
    <w:rsid w:val="00FE2944"/>
    <w:rsid w:val="00FE3EB9"/>
    <w:rsid w:val="00FE77B8"/>
    <w:rsid w:val="00FF02E0"/>
    <w:rsid w:val="00FF087A"/>
    <w:rsid w:val="00FF1706"/>
    <w:rsid w:val="00FF1E3C"/>
    <w:rsid w:val="00FF39A7"/>
    <w:rsid w:val="00FF4268"/>
    <w:rsid w:val="00FF4B9B"/>
    <w:rsid w:val="00FF696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4941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342"/>
    <w:pPr>
      <w:spacing w:after="360" w:line="480" w:lineRule="auto"/>
    </w:pPr>
    <w:rPr>
      <w:rFonts w:ascii="Times New Roman" w:hAnsi="Times New Roman"/>
      <w:sz w:val="24"/>
      <w:szCs w:val="24"/>
    </w:rPr>
  </w:style>
  <w:style w:type="paragraph" w:styleId="Heading1">
    <w:name w:val="heading 1"/>
    <w:basedOn w:val="Normal"/>
    <w:next w:val="Normal"/>
    <w:link w:val="Heading1Char"/>
    <w:uiPriority w:val="9"/>
    <w:qFormat/>
    <w:rsid w:val="00933507"/>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66C59"/>
    <w:pPr>
      <w:keepNext/>
      <w:keepLines/>
      <w:spacing w:before="40" w:after="0"/>
      <w:outlineLvl w:val="1"/>
    </w:pPr>
    <w:rPr>
      <w:rFonts w:eastAsiaTheme="majorEastAsia" w:cs="Times New Roman"/>
      <w:b/>
    </w:rPr>
  </w:style>
  <w:style w:type="paragraph" w:styleId="Heading3">
    <w:name w:val="heading 3"/>
    <w:basedOn w:val="Normal"/>
    <w:next w:val="Normal"/>
    <w:link w:val="Heading3Char"/>
    <w:uiPriority w:val="9"/>
    <w:unhideWhenUsed/>
    <w:qFormat/>
    <w:rsid w:val="006C6705"/>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72091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E00"/>
    <w:pPr>
      <w:ind w:left="720"/>
      <w:contextualSpacing/>
    </w:pPr>
  </w:style>
  <w:style w:type="character" w:customStyle="1" w:styleId="Heading2Char">
    <w:name w:val="Heading 2 Char"/>
    <w:basedOn w:val="DefaultParagraphFont"/>
    <w:link w:val="Heading2"/>
    <w:uiPriority w:val="9"/>
    <w:rsid w:val="00F66C59"/>
    <w:rPr>
      <w:rFonts w:ascii="Times New Roman" w:eastAsiaTheme="majorEastAsia" w:hAnsi="Times New Roman" w:cs="Times New Roman"/>
      <w:b/>
      <w:sz w:val="24"/>
      <w:szCs w:val="24"/>
    </w:rPr>
  </w:style>
  <w:style w:type="paragraph" w:styleId="Header">
    <w:name w:val="header"/>
    <w:basedOn w:val="Normal"/>
    <w:link w:val="HeaderChar"/>
    <w:uiPriority w:val="99"/>
    <w:unhideWhenUsed/>
    <w:rsid w:val="00991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A62"/>
  </w:style>
  <w:style w:type="paragraph" w:styleId="Footer">
    <w:name w:val="footer"/>
    <w:basedOn w:val="Normal"/>
    <w:link w:val="FooterChar"/>
    <w:uiPriority w:val="99"/>
    <w:unhideWhenUsed/>
    <w:rsid w:val="00991A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A62"/>
  </w:style>
  <w:style w:type="paragraph" w:styleId="HTMLPreformatted">
    <w:name w:val="HTML Preformatted"/>
    <w:basedOn w:val="Normal"/>
    <w:link w:val="HTMLPreformattedChar"/>
    <w:uiPriority w:val="99"/>
    <w:semiHidden/>
    <w:unhideWhenUsed/>
    <w:rsid w:val="007A7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7A7959"/>
    <w:rPr>
      <w:rFonts w:ascii="Courier New" w:eastAsia="Times New Roman" w:hAnsi="Courier New" w:cs="Courier New"/>
      <w:sz w:val="20"/>
      <w:szCs w:val="20"/>
      <w:lang w:eastAsia="en-AU"/>
    </w:rPr>
  </w:style>
  <w:style w:type="paragraph" w:styleId="BalloonText">
    <w:name w:val="Balloon Text"/>
    <w:basedOn w:val="Normal"/>
    <w:link w:val="BalloonTextChar"/>
    <w:uiPriority w:val="99"/>
    <w:semiHidden/>
    <w:unhideWhenUsed/>
    <w:rsid w:val="00B46D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6D73"/>
    <w:rPr>
      <w:rFonts w:ascii="Segoe UI" w:hAnsi="Segoe UI" w:cs="Segoe UI"/>
      <w:sz w:val="18"/>
      <w:szCs w:val="18"/>
    </w:rPr>
  </w:style>
  <w:style w:type="character" w:customStyle="1" w:styleId="Heading1Char">
    <w:name w:val="Heading 1 Char"/>
    <w:basedOn w:val="DefaultParagraphFont"/>
    <w:link w:val="Heading1"/>
    <w:uiPriority w:val="9"/>
    <w:rsid w:val="00933507"/>
    <w:rPr>
      <w:rFonts w:ascii="Times New Roman" w:eastAsiaTheme="majorEastAsia" w:hAnsi="Times New Roman" w:cstheme="majorBidi"/>
      <w:b/>
      <w:sz w:val="28"/>
      <w:szCs w:val="32"/>
    </w:rPr>
  </w:style>
  <w:style w:type="paragraph" w:styleId="Caption">
    <w:name w:val="caption"/>
    <w:basedOn w:val="Normal"/>
    <w:next w:val="Normal"/>
    <w:uiPriority w:val="35"/>
    <w:unhideWhenUsed/>
    <w:qFormat/>
    <w:rsid w:val="00171B5B"/>
    <w:pPr>
      <w:spacing w:after="200" w:line="240" w:lineRule="auto"/>
    </w:pPr>
    <w:rPr>
      <w:i/>
      <w:iCs/>
      <w:color w:val="44546A" w:themeColor="text2"/>
      <w:sz w:val="18"/>
      <w:szCs w:val="18"/>
    </w:rPr>
  </w:style>
  <w:style w:type="table" w:styleId="TableGrid">
    <w:name w:val="Table Grid"/>
    <w:basedOn w:val="TableNormal"/>
    <w:uiPriority w:val="39"/>
    <w:rsid w:val="00A10C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6C6705"/>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920167"/>
    <w:rPr>
      <w:sz w:val="16"/>
      <w:szCs w:val="16"/>
    </w:rPr>
  </w:style>
  <w:style w:type="paragraph" w:styleId="CommentText">
    <w:name w:val="annotation text"/>
    <w:basedOn w:val="Normal"/>
    <w:link w:val="CommentTextChar"/>
    <w:uiPriority w:val="99"/>
    <w:semiHidden/>
    <w:unhideWhenUsed/>
    <w:rsid w:val="00920167"/>
    <w:pPr>
      <w:spacing w:line="240" w:lineRule="auto"/>
    </w:pPr>
    <w:rPr>
      <w:sz w:val="20"/>
      <w:szCs w:val="20"/>
    </w:rPr>
  </w:style>
  <w:style w:type="character" w:customStyle="1" w:styleId="CommentTextChar">
    <w:name w:val="Comment Text Char"/>
    <w:basedOn w:val="DefaultParagraphFont"/>
    <w:link w:val="CommentText"/>
    <w:uiPriority w:val="99"/>
    <w:semiHidden/>
    <w:rsid w:val="00920167"/>
    <w:rPr>
      <w:sz w:val="20"/>
      <w:szCs w:val="20"/>
    </w:rPr>
  </w:style>
  <w:style w:type="paragraph" w:styleId="CommentSubject">
    <w:name w:val="annotation subject"/>
    <w:basedOn w:val="CommentText"/>
    <w:next w:val="CommentText"/>
    <w:link w:val="CommentSubjectChar"/>
    <w:uiPriority w:val="99"/>
    <w:semiHidden/>
    <w:unhideWhenUsed/>
    <w:rsid w:val="00920167"/>
    <w:rPr>
      <w:b/>
      <w:bCs/>
    </w:rPr>
  </w:style>
  <w:style w:type="character" w:customStyle="1" w:styleId="CommentSubjectChar">
    <w:name w:val="Comment Subject Char"/>
    <w:basedOn w:val="CommentTextChar"/>
    <w:link w:val="CommentSubject"/>
    <w:uiPriority w:val="99"/>
    <w:semiHidden/>
    <w:rsid w:val="00920167"/>
    <w:rPr>
      <w:b/>
      <w:bCs/>
      <w:sz w:val="20"/>
      <w:szCs w:val="20"/>
    </w:rPr>
  </w:style>
  <w:style w:type="paragraph" w:styleId="NormalWeb">
    <w:name w:val="Normal (Web)"/>
    <w:basedOn w:val="Normal"/>
    <w:uiPriority w:val="99"/>
    <w:unhideWhenUsed/>
    <w:rsid w:val="007E3C2C"/>
    <w:pPr>
      <w:spacing w:before="100" w:beforeAutospacing="1" w:after="100" w:afterAutospacing="1" w:line="240" w:lineRule="auto"/>
    </w:pPr>
    <w:rPr>
      <w:rFonts w:eastAsiaTheme="minorEastAsia" w:cs="Times New Roman"/>
      <w:lang w:eastAsia="en-AU"/>
    </w:rPr>
  </w:style>
  <w:style w:type="paragraph" w:customStyle="1" w:styleId="references">
    <w:name w:val="references"/>
    <w:rsid w:val="00E9551A"/>
    <w:pPr>
      <w:keepLines/>
      <w:spacing w:after="0" w:line="240" w:lineRule="exact"/>
      <w:ind w:left="567" w:hanging="567"/>
    </w:pPr>
    <w:rPr>
      <w:rFonts w:ascii="Tms Rmn" w:eastAsia="Times New Roman" w:hAnsi="Tms Rmn" w:cs="Times New Roman"/>
      <w:sz w:val="24"/>
      <w:szCs w:val="20"/>
    </w:rPr>
  </w:style>
  <w:style w:type="paragraph" w:styleId="Revision">
    <w:name w:val="Revision"/>
    <w:hidden/>
    <w:uiPriority w:val="99"/>
    <w:semiHidden/>
    <w:rsid w:val="00AC6223"/>
    <w:pPr>
      <w:spacing w:after="0" w:line="240" w:lineRule="auto"/>
    </w:pPr>
  </w:style>
  <w:style w:type="character" w:customStyle="1" w:styleId="Heading4Char">
    <w:name w:val="Heading 4 Char"/>
    <w:basedOn w:val="DefaultParagraphFont"/>
    <w:link w:val="Heading4"/>
    <w:uiPriority w:val="9"/>
    <w:rsid w:val="0072091B"/>
    <w:rPr>
      <w:rFonts w:asciiTheme="majorHAnsi" w:eastAsiaTheme="majorEastAsia" w:hAnsiTheme="majorHAnsi" w:cstheme="majorBidi"/>
      <w:i/>
      <w:iCs/>
      <w:color w:val="2E74B5" w:themeColor="accent1" w:themeShade="BF"/>
    </w:rPr>
  </w:style>
  <w:style w:type="paragraph" w:styleId="Bibliography">
    <w:name w:val="Bibliography"/>
    <w:basedOn w:val="Normal"/>
    <w:next w:val="Normal"/>
    <w:uiPriority w:val="37"/>
    <w:unhideWhenUsed/>
    <w:rsid w:val="004F6B2C"/>
    <w:pPr>
      <w:spacing w:after="240" w:line="240" w:lineRule="auto"/>
      <w:ind w:left="720" w:hanging="720"/>
    </w:pPr>
  </w:style>
  <w:style w:type="character" w:styleId="Strong">
    <w:name w:val="Strong"/>
    <w:basedOn w:val="DefaultParagraphFont"/>
    <w:uiPriority w:val="22"/>
    <w:qFormat/>
    <w:rsid w:val="00933507"/>
    <w:rPr>
      <w:b/>
      <w:bCs/>
    </w:rPr>
  </w:style>
  <w:style w:type="character" w:styleId="Hyperlink">
    <w:name w:val="Hyperlink"/>
    <w:basedOn w:val="DefaultParagraphFont"/>
    <w:uiPriority w:val="99"/>
    <w:unhideWhenUsed/>
    <w:rsid w:val="00C12F56"/>
    <w:rPr>
      <w:color w:val="0563C1" w:themeColor="hyperlink"/>
      <w:u w:val="single"/>
    </w:rPr>
  </w:style>
  <w:style w:type="character" w:styleId="LineNumber">
    <w:name w:val="line number"/>
    <w:basedOn w:val="DefaultParagraphFont"/>
    <w:uiPriority w:val="99"/>
    <w:semiHidden/>
    <w:unhideWhenUsed/>
    <w:rsid w:val="003C3342"/>
  </w:style>
  <w:style w:type="character" w:customStyle="1" w:styleId="apple-converted-space">
    <w:name w:val="apple-converted-space"/>
    <w:basedOn w:val="DefaultParagraphFont"/>
    <w:rsid w:val="003C3342"/>
  </w:style>
  <w:style w:type="character" w:styleId="Emphasis">
    <w:name w:val="Emphasis"/>
    <w:basedOn w:val="DefaultParagraphFont"/>
    <w:uiPriority w:val="20"/>
    <w:qFormat/>
    <w:rsid w:val="003C3342"/>
    <w:rPr>
      <w:i/>
      <w:iCs/>
    </w:rPr>
  </w:style>
  <w:style w:type="paragraph" w:styleId="DocumentMap">
    <w:name w:val="Document Map"/>
    <w:basedOn w:val="Normal"/>
    <w:link w:val="DocumentMapChar"/>
    <w:uiPriority w:val="99"/>
    <w:semiHidden/>
    <w:unhideWhenUsed/>
    <w:rsid w:val="00AC35F9"/>
    <w:pPr>
      <w:spacing w:after="0"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AC35F9"/>
    <w:rPr>
      <w:rFonts w:ascii="Lucida Grande" w:hAnsi="Lucida Grande" w:cs="Lucida Grande"/>
      <w:sz w:val="24"/>
      <w:szCs w:val="24"/>
    </w:rPr>
  </w:style>
  <w:style w:type="character" w:styleId="FollowedHyperlink">
    <w:name w:val="FollowedHyperlink"/>
    <w:basedOn w:val="DefaultParagraphFont"/>
    <w:uiPriority w:val="99"/>
    <w:semiHidden/>
    <w:unhideWhenUsed/>
    <w:rsid w:val="00117E1E"/>
    <w:rPr>
      <w:color w:val="954F72" w:themeColor="followedHyperlink"/>
      <w:u w:val="single"/>
    </w:rPr>
  </w:style>
  <w:style w:type="paragraph" w:styleId="Title">
    <w:name w:val="Title"/>
    <w:basedOn w:val="Normal"/>
    <w:next w:val="Normal"/>
    <w:link w:val="TitleChar"/>
    <w:uiPriority w:val="10"/>
    <w:qFormat/>
    <w:rsid w:val="00244D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4D53"/>
    <w:rPr>
      <w:rFonts w:asciiTheme="majorHAnsi" w:eastAsiaTheme="majorEastAsia" w:hAnsiTheme="majorHAnsi" w:cstheme="majorBidi"/>
      <w:spacing w:val="-10"/>
      <w:kern w:val="28"/>
      <w:sz w:val="56"/>
      <w:szCs w:val="56"/>
    </w:rPr>
  </w:style>
  <w:style w:type="character" w:customStyle="1" w:styleId="il">
    <w:name w:val="il"/>
    <w:basedOn w:val="DefaultParagraphFont"/>
    <w:rsid w:val="00746666"/>
  </w:style>
  <w:style w:type="paragraph" w:styleId="FootnoteText">
    <w:name w:val="footnote text"/>
    <w:basedOn w:val="Normal"/>
    <w:link w:val="FootnoteTextChar"/>
    <w:uiPriority w:val="99"/>
    <w:unhideWhenUsed/>
    <w:rsid w:val="00F94C94"/>
    <w:pPr>
      <w:spacing w:after="0" w:line="240" w:lineRule="auto"/>
    </w:pPr>
  </w:style>
  <w:style w:type="character" w:customStyle="1" w:styleId="FootnoteTextChar">
    <w:name w:val="Footnote Text Char"/>
    <w:basedOn w:val="DefaultParagraphFont"/>
    <w:link w:val="FootnoteText"/>
    <w:uiPriority w:val="99"/>
    <w:rsid w:val="00F94C94"/>
    <w:rPr>
      <w:rFonts w:ascii="Times New Roman" w:hAnsi="Times New Roman"/>
      <w:sz w:val="24"/>
      <w:szCs w:val="24"/>
    </w:rPr>
  </w:style>
  <w:style w:type="character" w:styleId="FootnoteReference">
    <w:name w:val="footnote reference"/>
    <w:basedOn w:val="DefaultParagraphFont"/>
    <w:uiPriority w:val="99"/>
    <w:unhideWhenUsed/>
    <w:rsid w:val="00F94C94"/>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342"/>
    <w:pPr>
      <w:spacing w:after="360" w:line="480" w:lineRule="auto"/>
    </w:pPr>
    <w:rPr>
      <w:rFonts w:ascii="Times New Roman" w:hAnsi="Times New Roman"/>
      <w:sz w:val="24"/>
      <w:szCs w:val="24"/>
    </w:rPr>
  </w:style>
  <w:style w:type="paragraph" w:styleId="Heading1">
    <w:name w:val="heading 1"/>
    <w:basedOn w:val="Normal"/>
    <w:next w:val="Normal"/>
    <w:link w:val="Heading1Char"/>
    <w:uiPriority w:val="9"/>
    <w:qFormat/>
    <w:rsid w:val="00933507"/>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66C59"/>
    <w:pPr>
      <w:keepNext/>
      <w:keepLines/>
      <w:spacing w:before="40" w:after="0"/>
      <w:outlineLvl w:val="1"/>
    </w:pPr>
    <w:rPr>
      <w:rFonts w:eastAsiaTheme="majorEastAsia" w:cs="Times New Roman"/>
      <w:b/>
    </w:rPr>
  </w:style>
  <w:style w:type="paragraph" w:styleId="Heading3">
    <w:name w:val="heading 3"/>
    <w:basedOn w:val="Normal"/>
    <w:next w:val="Normal"/>
    <w:link w:val="Heading3Char"/>
    <w:uiPriority w:val="9"/>
    <w:unhideWhenUsed/>
    <w:qFormat/>
    <w:rsid w:val="006C6705"/>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72091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E00"/>
    <w:pPr>
      <w:ind w:left="720"/>
      <w:contextualSpacing/>
    </w:pPr>
  </w:style>
  <w:style w:type="character" w:customStyle="1" w:styleId="Heading2Char">
    <w:name w:val="Heading 2 Char"/>
    <w:basedOn w:val="DefaultParagraphFont"/>
    <w:link w:val="Heading2"/>
    <w:uiPriority w:val="9"/>
    <w:rsid w:val="00F66C59"/>
    <w:rPr>
      <w:rFonts w:ascii="Times New Roman" w:eastAsiaTheme="majorEastAsia" w:hAnsi="Times New Roman" w:cs="Times New Roman"/>
      <w:b/>
      <w:sz w:val="24"/>
      <w:szCs w:val="24"/>
    </w:rPr>
  </w:style>
  <w:style w:type="paragraph" w:styleId="Header">
    <w:name w:val="header"/>
    <w:basedOn w:val="Normal"/>
    <w:link w:val="HeaderChar"/>
    <w:uiPriority w:val="99"/>
    <w:unhideWhenUsed/>
    <w:rsid w:val="00991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A62"/>
  </w:style>
  <w:style w:type="paragraph" w:styleId="Footer">
    <w:name w:val="footer"/>
    <w:basedOn w:val="Normal"/>
    <w:link w:val="FooterChar"/>
    <w:uiPriority w:val="99"/>
    <w:unhideWhenUsed/>
    <w:rsid w:val="00991A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A62"/>
  </w:style>
  <w:style w:type="paragraph" w:styleId="HTMLPreformatted">
    <w:name w:val="HTML Preformatted"/>
    <w:basedOn w:val="Normal"/>
    <w:link w:val="HTMLPreformattedChar"/>
    <w:uiPriority w:val="99"/>
    <w:semiHidden/>
    <w:unhideWhenUsed/>
    <w:rsid w:val="007A7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7A7959"/>
    <w:rPr>
      <w:rFonts w:ascii="Courier New" w:eastAsia="Times New Roman" w:hAnsi="Courier New" w:cs="Courier New"/>
      <w:sz w:val="20"/>
      <w:szCs w:val="20"/>
      <w:lang w:eastAsia="en-AU"/>
    </w:rPr>
  </w:style>
  <w:style w:type="paragraph" w:styleId="BalloonText">
    <w:name w:val="Balloon Text"/>
    <w:basedOn w:val="Normal"/>
    <w:link w:val="BalloonTextChar"/>
    <w:uiPriority w:val="99"/>
    <w:semiHidden/>
    <w:unhideWhenUsed/>
    <w:rsid w:val="00B46D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6D73"/>
    <w:rPr>
      <w:rFonts w:ascii="Segoe UI" w:hAnsi="Segoe UI" w:cs="Segoe UI"/>
      <w:sz w:val="18"/>
      <w:szCs w:val="18"/>
    </w:rPr>
  </w:style>
  <w:style w:type="character" w:customStyle="1" w:styleId="Heading1Char">
    <w:name w:val="Heading 1 Char"/>
    <w:basedOn w:val="DefaultParagraphFont"/>
    <w:link w:val="Heading1"/>
    <w:uiPriority w:val="9"/>
    <w:rsid w:val="00933507"/>
    <w:rPr>
      <w:rFonts w:ascii="Times New Roman" w:eastAsiaTheme="majorEastAsia" w:hAnsi="Times New Roman" w:cstheme="majorBidi"/>
      <w:b/>
      <w:sz w:val="28"/>
      <w:szCs w:val="32"/>
    </w:rPr>
  </w:style>
  <w:style w:type="paragraph" w:styleId="Caption">
    <w:name w:val="caption"/>
    <w:basedOn w:val="Normal"/>
    <w:next w:val="Normal"/>
    <w:uiPriority w:val="35"/>
    <w:unhideWhenUsed/>
    <w:qFormat/>
    <w:rsid w:val="00171B5B"/>
    <w:pPr>
      <w:spacing w:after="200" w:line="240" w:lineRule="auto"/>
    </w:pPr>
    <w:rPr>
      <w:i/>
      <w:iCs/>
      <w:color w:val="44546A" w:themeColor="text2"/>
      <w:sz w:val="18"/>
      <w:szCs w:val="18"/>
    </w:rPr>
  </w:style>
  <w:style w:type="table" w:styleId="TableGrid">
    <w:name w:val="Table Grid"/>
    <w:basedOn w:val="TableNormal"/>
    <w:uiPriority w:val="39"/>
    <w:rsid w:val="00A10C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6C6705"/>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920167"/>
    <w:rPr>
      <w:sz w:val="16"/>
      <w:szCs w:val="16"/>
    </w:rPr>
  </w:style>
  <w:style w:type="paragraph" w:styleId="CommentText">
    <w:name w:val="annotation text"/>
    <w:basedOn w:val="Normal"/>
    <w:link w:val="CommentTextChar"/>
    <w:uiPriority w:val="99"/>
    <w:semiHidden/>
    <w:unhideWhenUsed/>
    <w:rsid w:val="00920167"/>
    <w:pPr>
      <w:spacing w:line="240" w:lineRule="auto"/>
    </w:pPr>
    <w:rPr>
      <w:sz w:val="20"/>
      <w:szCs w:val="20"/>
    </w:rPr>
  </w:style>
  <w:style w:type="character" w:customStyle="1" w:styleId="CommentTextChar">
    <w:name w:val="Comment Text Char"/>
    <w:basedOn w:val="DefaultParagraphFont"/>
    <w:link w:val="CommentText"/>
    <w:uiPriority w:val="99"/>
    <w:semiHidden/>
    <w:rsid w:val="00920167"/>
    <w:rPr>
      <w:sz w:val="20"/>
      <w:szCs w:val="20"/>
    </w:rPr>
  </w:style>
  <w:style w:type="paragraph" w:styleId="CommentSubject">
    <w:name w:val="annotation subject"/>
    <w:basedOn w:val="CommentText"/>
    <w:next w:val="CommentText"/>
    <w:link w:val="CommentSubjectChar"/>
    <w:uiPriority w:val="99"/>
    <w:semiHidden/>
    <w:unhideWhenUsed/>
    <w:rsid w:val="00920167"/>
    <w:rPr>
      <w:b/>
      <w:bCs/>
    </w:rPr>
  </w:style>
  <w:style w:type="character" w:customStyle="1" w:styleId="CommentSubjectChar">
    <w:name w:val="Comment Subject Char"/>
    <w:basedOn w:val="CommentTextChar"/>
    <w:link w:val="CommentSubject"/>
    <w:uiPriority w:val="99"/>
    <w:semiHidden/>
    <w:rsid w:val="00920167"/>
    <w:rPr>
      <w:b/>
      <w:bCs/>
      <w:sz w:val="20"/>
      <w:szCs w:val="20"/>
    </w:rPr>
  </w:style>
  <w:style w:type="paragraph" w:styleId="NormalWeb">
    <w:name w:val="Normal (Web)"/>
    <w:basedOn w:val="Normal"/>
    <w:uiPriority w:val="99"/>
    <w:unhideWhenUsed/>
    <w:rsid w:val="007E3C2C"/>
    <w:pPr>
      <w:spacing w:before="100" w:beforeAutospacing="1" w:after="100" w:afterAutospacing="1" w:line="240" w:lineRule="auto"/>
    </w:pPr>
    <w:rPr>
      <w:rFonts w:eastAsiaTheme="minorEastAsia" w:cs="Times New Roman"/>
      <w:lang w:eastAsia="en-AU"/>
    </w:rPr>
  </w:style>
  <w:style w:type="paragraph" w:customStyle="1" w:styleId="references">
    <w:name w:val="references"/>
    <w:rsid w:val="00E9551A"/>
    <w:pPr>
      <w:keepLines/>
      <w:spacing w:after="0" w:line="240" w:lineRule="exact"/>
      <w:ind w:left="567" w:hanging="567"/>
    </w:pPr>
    <w:rPr>
      <w:rFonts w:ascii="Tms Rmn" w:eastAsia="Times New Roman" w:hAnsi="Tms Rmn" w:cs="Times New Roman"/>
      <w:sz w:val="24"/>
      <w:szCs w:val="20"/>
    </w:rPr>
  </w:style>
  <w:style w:type="paragraph" w:styleId="Revision">
    <w:name w:val="Revision"/>
    <w:hidden/>
    <w:uiPriority w:val="99"/>
    <w:semiHidden/>
    <w:rsid w:val="00AC6223"/>
    <w:pPr>
      <w:spacing w:after="0" w:line="240" w:lineRule="auto"/>
    </w:pPr>
  </w:style>
  <w:style w:type="character" w:customStyle="1" w:styleId="Heading4Char">
    <w:name w:val="Heading 4 Char"/>
    <w:basedOn w:val="DefaultParagraphFont"/>
    <w:link w:val="Heading4"/>
    <w:uiPriority w:val="9"/>
    <w:rsid w:val="0072091B"/>
    <w:rPr>
      <w:rFonts w:asciiTheme="majorHAnsi" w:eastAsiaTheme="majorEastAsia" w:hAnsiTheme="majorHAnsi" w:cstheme="majorBidi"/>
      <w:i/>
      <w:iCs/>
      <w:color w:val="2E74B5" w:themeColor="accent1" w:themeShade="BF"/>
    </w:rPr>
  </w:style>
  <w:style w:type="paragraph" w:styleId="Bibliography">
    <w:name w:val="Bibliography"/>
    <w:basedOn w:val="Normal"/>
    <w:next w:val="Normal"/>
    <w:uiPriority w:val="37"/>
    <w:unhideWhenUsed/>
    <w:rsid w:val="004F6B2C"/>
    <w:pPr>
      <w:spacing w:after="240" w:line="240" w:lineRule="auto"/>
      <w:ind w:left="720" w:hanging="720"/>
    </w:pPr>
  </w:style>
  <w:style w:type="character" w:styleId="Strong">
    <w:name w:val="Strong"/>
    <w:basedOn w:val="DefaultParagraphFont"/>
    <w:uiPriority w:val="22"/>
    <w:qFormat/>
    <w:rsid w:val="00933507"/>
    <w:rPr>
      <w:b/>
      <w:bCs/>
    </w:rPr>
  </w:style>
  <w:style w:type="character" w:styleId="Hyperlink">
    <w:name w:val="Hyperlink"/>
    <w:basedOn w:val="DefaultParagraphFont"/>
    <w:uiPriority w:val="99"/>
    <w:unhideWhenUsed/>
    <w:rsid w:val="00C12F56"/>
    <w:rPr>
      <w:color w:val="0563C1" w:themeColor="hyperlink"/>
      <w:u w:val="single"/>
    </w:rPr>
  </w:style>
  <w:style w:type="character" w:styleId="LineNumber">
    <w:name w:val="line number"/>
    <w:basedOn w:val="DefaultParagraphFont"/>
    <w:uiPriority w:val="99"/>
    <w:semiHidden/>
    <w:unhideWhenUsed/>
    <w:rsid w:val="003C3342"/>
  </w:style>
  <w:style w:type="character" w:customStyle="1" w:styleId="apple-converted-space">
    <w:name w:val="apple-converted-space"/>
    <w:basedOn w:val="DefaultParagraphFont"/>
    <w:rsid w:val="003C3342"/>
  </w:style>
  <w:style w:type="character" w:styleId="Emphasis">
    <w:name w:val="Emphasis"/>
    <w:basedOn w:val="DefaultParagraphFont"/>
    <w:uiPriority w:val="20"/>
    <w:qFormat/>
    <w:rsid w:val="003C3342"/>
    <w:rPr>
      <w:i/>
      <w:iCs/>
    </w:rPr>
  </w:style>
  <w:style w:type="paragraph" w:styleId="DocumentMap">
    <w:name w:val="Document Map"/>
    <w:basedOn w:val="Normal"/>
    <w:link w:val="DocumentMapChar"/>
    <w:uiPriority w:val="99"/>
    <w:semiHidden/>
    <w:unhideWhenUsed/>
    <w:rsid w:val="00AC35F9"/>
    <w:pPr>
      <w:spacing w:after="0"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AC35F9"/>
    <w:rPr>
      <w:rFonts w:ascii="Lucida Grande" w:hAnsi="Lucida Grande" w:cs="Lucida Grande"/>
      <w:sz w:val="24"/>
      <w:szCs w:val="24"/>
    </w:rPr>
  </w:style>
  <w:style w:type="character" w:styleId="FollowedHyperlink">
    <w:name w:val="FollowedHyperlink"/>
    <w:basedOn w:val="DefaultParagraphFont"/>
    <w:uiPriority w:val="99"/>
    <w:semiHidden/>
    <w:unhideWhenUsed/>
    <w:rsid w:val="00117E1E"/>
    <w:rPr>
      <w:color w:val="954F72" w:themeColor="followedHyperlink"/>
      <w:u w:val="single"/>
    </w:rPr>
  </w:style>
  <w:style w:type="paragraph" w:styleId="Title">
    <w:name w:val="Title"/>
    <w:basedOn w:val="Normal"/>
    <w:next w:val="Normal"/>
    <w:link w:val="TitleChar"/>
    <w:uiPriority w:val="10"/>
    <w:qFormat/>
    <w:rsid w:val="00244D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4D53"/>
    <w:rPr>
      <w:rFonts w:asciiTheme="majorHAnsi" w:eastAsiaTheme="majorEastAsia" w:hAnsiTheme="majorHAnsi" w:cstheme="majorBidi"/>
      <w:spacing w:val="-10"/>
      <w:kern w:val="28"/>
      <w:sz w:val="56"/>
      <w:szCs w:val="56"/>
    </w:rPr>
  </w:style>
  <w:style w:type="character" w:customStyle="1" w:styleId="il">
    <w:name w:val="il"/>
    <w:basedOn w:val="DefaultParagraphFont"/>
    <w:rsid w:val="00746666"/>
  </w:style>
  <w:style w:type="paragraph" w:styleId="FootnoteText">
    <w:name w:val="footnote text"/>
    <w:basedOn w:val="Normal"/>
    <w:link w:val="FootnoteTextChar"/>
    <w:uiPriority w:val="99"/>
    <w:unhideWhenUsed/>
    <w:rsid w:val="00F94C94"/>
    <w:pPr>
      <w:spacing w:after="0" w:line="240" w:lineRule="auto"/>
    </w:pPr>
  </w:style>
  <w:style w:type="character" w:customStyle="1" w:styleId="FootnoteTextChar">
    <w:name w:val="Footnote Text Char"/>
    <w:basedOn w:val="DefaultParagraphFont"/>
    <w:link w:val="FootnoteText"/>
    <w:uiPriority w:val="99"/>
    <w:rsid w:val="00F94C94"/>
    <w:rPr>
      <w:rFonts w:ascii="Times New Roman" w:hAnsi="Times New Roman"/>
      <w:sz w:val="24"/>
      <w:szCs w:val="24"/>
    </w:rPr>
  </w:style>
  <w:style w:type="character" w:styleId="FootnoteReference">
    <w:name w:val="footnote reference"/>
    <w:basedOn w:val="DefaultParagraphFont"/>
    <w:uiPriority w:val="99"/>
    <w:unhideWhenUsed/>
    <w:rsid w:val="00F94C9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552833">
      <w:bodyDiv w:val="1"/>
      <w:marLeft w:val="0"/>
      <w:marRight w:val="0"/>
      <w:marTop w:val="0"/>
      <w:marBottom w:val="0"/>
      <w:divBdr>
        <w:top w:val="none" w:sz="0" w:space="0" w:color="auto"/>
        <w:left w:val="none" w:sz="0" w:space="0" w:color="auto"/>
        <w:bottom w:val="none" w:sz="0" w:space="0" w:color="auto"/>
        <w:right w:val="none" w:sz="0" w:space="0" w:color="auto"/>
      </w:divBdr>
    </w:div>
    <w:div w:id="377705569">
      <w:bodyDiv w:val="1"/>
      <w:marLeft w:val="0"/>
      <w:marRight w:val="0"/>
      <w:marTop w:val="0"/>
      <w:marBottom w:val="0"/>
      <w:divBdr>
        <w:top w:val="none" w:sz="0" w:space="0" w:color="auto"/>
        <w:left w:val="none" w:sz="0" w:space="0" w:color="auto"/>
        <w:bottom w:val="none" w:sz="0" w:space="0" w:color="auto"/>
        <w:right w:val="none" w:sz="0" w:space="0" w:color="auto"/>
      </w:divBdr>
    </w:div>
    <w:div w:id="411437651">
      <w:bodyDiv w:val="1"/>
      <w:marLeft w:val="0"/>
      <w:marRight w:val="0"/>
      <w:marTop w:val="0"/>
      <w:marBottom w:val="0"/>
      <w:divBdr>
        <w:top w:val="none" w:sz="0" w:space="0" w:color="auto"/>
        <w:left w:val="none" w:sz="0" w:space="0" w:color="auto"/>
        <w:bottom w:val="none" w:sz="0" w:space="0" w:color="auto"/>
        <w:right w:val="none" w:sz="0" w:space="0" w:color="auto"/>
      </w:divBdr>
    </w:div>
    <w:div w:id="469597833">
      <w:bodyDiv w:val="1"/>
      <w:marLeft w:val="0"/>
      <w:marRight w:val="0"/>
      <w:marTop w:val="0"/>
      <w:marBottom w:val="0"/>
      <w:divBdr>
        <w:top w:val="none" w:sz="0" w:space="0" w:color="auto"/>
        <w:left w:val="none" w:sz="0" w:space="0" w:color="auto"/>
        <w:bottom w:val="none" w:sz="0" w:space="0" w:color="auto"/>
        <w:right w:val="none" w:sz="0" w:space="0" w:color="auto"/>
      </w:divBdr>
    </w:div>
    <w:div w:id="576209421">
      <w:bodyDiv w:val="1"/>
      <w:marLeft w:val="0"/>
      <w:marRight w:val="0"/>
      <w:marTop w:val="0"/>
      <w:marBottom w:val="0"/>
      <w:divBdr>
        <w:top w:val="none" w:sz="0" w:space="0" w:color="auto"/>
        <w:left w:val="none" w:sz="0" w:space="0" w:color="auto"/>
        <w:bottom w:val="none" w:sz="0" w:space="0" w:color="auto"/>
        <w:right w:val="none" w:sz="0" w:space="0" w:color="auto"/>
      </w:divBdr>
    </w:div>
    <w:div w:id="596980512">
      <w:bodyDiv w:val="1"/>
      <w:marLeft w:val="0"/>
      <w:marRight w:val="0"/>
      <w:marTop w:val="0"/>
      <w:marBottom w:val="0"/>
      <w:divBdr>
        <w:top w:val="none" w:sz="0" w:space="0" w:color="auto"/>
        <w:left w:val="none" w:sz="0" w:space="0" w:color="auto"/>
        <w:bottom w:val="none" w:sz="0" w:space="0" w:color="auto"/>
        <w:right w:val="none" w:sz="0" w:space="0" w:color="auto"/>
      </w:divBdr>
    </w:div>
    <w:div w:id="713239344">
      <w:bodyDiv w:val="1"/>
      <w:marLeft w:val="0"/>
      <w:marRight w:val="0"/>
      <w:marTop w:val="0"/>
      <w:marBottom w:val="0"/>
      <w:divBdr>
        <w:top w:val="none" w:sz="0" w:space="0" w:color="auto"/>
        <w:left w:val="none" w:sz="0" w:space="0" w:color="auto"/>
        <w:bottom w:val="none" w:sz="0" w:space="0" w:color="auto"/>
        <w:right w:val="none" w:sz="0" w:space="0" w:color="auto"/>
      </w:divBdr>
    </w:div>
    <w:div w:id="793258199">
      <w:bodyDiv w:val="1"/>
      <w:marLeft w:val="0"/>
      <w:marRight w:val="0"/>
      <w:marTop w:val="0"/>
      <w:marBottom w:val="0"/>
      <w:divBdr>
        <w:top w:val="none" w:sz="0" w:space="0" w:color="auto"/>
        <w:left w:val="none" w:sz="0" w:space="0" w:color="auto"/>
        <w:bottom w:val="none" w:sz="0" w:space="0" w:color="auto"/>
        <w:right w:val="none" w:sz="0" w:space="0" w:color="auto"/>
      </w:divBdr>
    </w:div>
    <w:div w:id="843252368">
      <w:bodyDiv w:val="1"/>
      <w:marLeft w:val="0"/>
      <w:marRight w:val="0"/>
      <w:marTop w:val="0"/>
      <w:marBottom w:val="0"/>
      <w:divBdr>
        <w:top w:val="none" w:sz="0" w:space="0" w:color="auto"/>
        <w:left w:val="none" w:sz="0" w:space="0" w:color="auto"/>
        <w:bottom w:val="none" w:sz="0" w:space="0" w:color="auto"/>
        <w:right w:val="none" w:sz="0" w:space="0" w:color="auto"/>
      </w:divBdr>
    </w:div>
    <w:div w:id="1003899560">
      <w:bodyDiv w:val="1"/>
      <w:marLeft w:val="0"/>
      <w:marRight w:val="0"/>
      <w:marTop w:val="0"/>
      <w:marBottom w:val="0"/>
      <w:divBdr>
        <w:top w:val="none" w:sz="0" w:space="0" w:color="auto"/>
        <w:left w:val="none" w:sz="0" w:space="0" w:color="auto"/>
        <w:bottom w:val="none" w:sz="0" w:space="0" w:color="auto"/>
        <w:right w:val="none" w:sz="0" w:space="0" w:color="auto"/>
      </w:divBdr>
    </w:div>
    <w:div w:id="1062756822">
      <w:bodyDiv w:val="1"/>
      <w:marLeft w:val="0"/>
      <w:marRight w:val="0"/>
      <w:marTop w:val="0"/>
      <w:marBottom w:val="0"/>
      <w:divBdr>
        <w:top w:val="none" w:sz="0" w:space="0" w:color="auto"/>
        <w:left w:val="none" w:sz="0" w:space="0" w:color="auto"/>
        <w:bottom w:val="none" w:sz="0" w:space="0" w:color="auto"/>
        <w:right w:val="none" w:sz="0" w:space="0" w:color="auto"/>
      </w:divBdr>
    </w:div>
    <w:div w:id="1298561271">
      <w:bodyDiv w:val="1"/>
      <w:marLeft w:val="0"/>
      <w:marRight w:val="0"/>
      <w:marTop w:val="0"/>
      <w:marBottom w:val="0"/>
      <w:divBdr>
        <w:top w:val="none" w:sz="0" w:space="0" w:color="auto"/>
        <w:left w:val="none" w:sz="0" w:space="0" w:color="auto"/>
        <w:bottom w:val="none" w:sz="0" w:space="0" w:color="auto"/>
        <w:right w:val="none" w:sz="0" w:space="0" w:color="auto"/>
      </w:divBdr>
    </w:div>
    <w:div w:id="1298605935">
      <w:bodyDiv w:val="1"/>
      <w:marLeft w:val="0"/>
      <w:marRight w:val="0"/>
      <w:marTop w:val="0"/>
      <w:marBottom w:val="0"/>
      <w:divBdr>
        <w:top w:val="none" w:sz="0" w:space="0" w:color="auto"/>
        <w:left w:val="none" w:sz="0" w:space="0" w:color="auto"/>
        <w:bottom w:val="none" w:sz="0" w:space="0" w:color="auto"/>
        <w:right w:val="none" w:sz="0" w:space="0" w:color="auto"/>
      </w:divBdr>
    </w:div>
    <w:div w:id="1319722797">
      <w:bodyDiv w:val="1"/>
      <w:marLeft w:val="0"/>
      <w:marRight w:val="0"/>
      <w:marTop w:val="0"/>
      <w:marBottom w:val="0"/>
      <w:divBdr>
        <w:top w:val="none" w:sz="0" w:space="0" w:color="auto"/>
        <w:left w:val="none" w:sz="0" w:space="0" w:color="auto"/>
        <w:bottom w:val="none" w:sz="0" w:space="0" w:color="auto"/>
        <w:right w:val="none" w:sz="0" w:space="0" w:color="auto"/>
      </w:divBdr>
    </w:div>
    <w:div w:id="1408696839">
      <w:bodyDiv w:val="1"/>
      <w:marLeft w:val="0"/>
      <w:marRight w:val="0"/>
      <w:marTop w:val="0"/>
      <w:marBottom w:val="0"/>
      <w:divBdr>
        <w:top w:val="none" w:sz="0" w:space="0" w:color="auto"/>
        <w:left w:val="none" w:sz="0" w:space="0" w:color="auto"/>
        <w:bottom w:val="none" w:sz="0" w:space="0" w:color="auto"/>
        <w:right w:val="none" w:sz="0" w:space="0" w:color="auto"/>
      </w:divBdr>
    </w:div>
    <w:div w:id="1621759911">
      <w:bodyDiv w:val="1"/>
      <w:marLeft w:val="0"/>
      <w:marRight w:val="0"/>
      <w:marTop w:val="0"/>
      <w:marBottom w:val="0"/>
      <w:divBdr>
        <w:top w:val="none" w:sz="0" w:space="0" w:color="auto"/>
        <w:left w:val="none" w:sz="0" w:space="0" w:color="auto"/>
        <w:bottom w:val="none" w:sz="0" w:space="0" w:color="auto"/>
        <w:right w:val="none" w:sz="0" w:space="0" w:color="auto"/>
      </w:divBdr>
    </w:div>
    <w:div w:id="1626354646">
      <w:bodyDiv w:val="1"/>
      <w:marLeft w:val="0"/>
      <w:marRight w:val="0"/>
      <w:marTop w:val="0"/>
      <w:marBottom w:val="0"/>
      <w:divBdr>
        <w:top w:val="none" w:sz="0" w:space="0" w:color="auto"/>
        <w:left w:val="none" w:sz="0" w:space="0" w:color="auto"/>
        <w:bottom w:val="none" w:sz="0" w:space="0" w:color="auto"/>
        <w:right w:val="none" w:sz="0" w:space="0" w:color="auto"/>
      </w:divBdr>
    </w:div>
    <w:div w:id="1635676039">
      <w:bodyDiv w:val="1"/>
      <w:marLeft w:val="0"/>
      <w:marRight w:val="0"/>
      <w:marTop w:val="0"/>
      <w:marBottom w:val="0"/>
      <w:divBdr>
        <w:top w:val="none" w:sz="0" w:space="0" w:color="auto"/>
        <w:left w:val="none" w:sz="0" w:space="0" w:color="auto"/>
        <w:bottom w:val="none" w:sz="0" w:space="0" w:color="auto"/>
        <w:right w:val="none" w:sz="0" w:space="0" w:color="auto"/>
      </w:divBdr>
    </w:div>
    <w:div w:id="1658342793">
      <w:bodyDiv w:val="1"/>
      <w:marLeft w:val="0"/>
      <w:marRight w:val="0"/>
      <w:marTop w:val="0"/>
      <w:marBottom w:val="0"/>
      <w:divBdr>
        <w:top w:val="none" w:sz="0" w:space="0" w:color="auto"/>
        <w:left w:val="none" w:sz="0" w:space="0" w:color="auto"/>
        <w:bottom w:val="none" w:sz="0" w:space="0" w:color="auto"/>
        <w:right w:val="none" w:sz="0" w:space="0" w:color="auto"/>
      </w:divBdr>
    </w:div>
    <w:div w:id="1691025749">
      <w:bodyDiv w:val="1"/>
      <w:marLeft w:val="0"/>
      <w:marRight w:val="0"/>
      <w:marTop w:val="0"/>
      <w:marBottom w:val="0"/>
      <w:divBdr>
        <w:top w:val="none" w:sz="0" w:space="0" w:color="auto"/>
        <w:left w:val="none" w:sz="0" w:space="0" w:color="auto"/>
        <w:bottom w:val="none" w:sz="0" w:space="0" w:color="auto"/>
        <w:right w:val="none" w:sz="0" w:space="0" w:color="auto"/>
      </w:divBdr>
    </w:div>
    <w:div w:id="1766609472">
      <w:bodyDiv w:val="1"/>
      <w:marLeft w:val="0"/>
      <w:marRight w:val="0"/>
      <w:marTop w:val="0"/>
      <w:marBottom w:val="0"/>
      <w:divBdr>
        <w:top w:val="none" w:sz="0" w:space="0" w:color="auto"/>
        <w:left w:val="none" w:sz="0" w:space="0" w:color="auto"/>
        <w:bottom w:val="none" w:sz="0" w:space="0" w:color="auto"/>
        <w:right w:val="none" w:sz="0" w:space="0" w:color="auto"/>
      </w:divBdr>
    </w:div>
    <w:div w:id="1783836092">
      <w:bodyDiv w:val="1"/>
      <w:marLeft w:val="0"/>
      <w:marRight w:val="0"/>
      <w:marTop w:val="0"/>
      <w:marBottom w:val="0"/>
      <w:divBdr>
        <w:top w:val="none" w:sz="0" w:space="0" w:color="auto"/>
        <w:left w:val="none" w:sz="0" w:space="0" w:color="auto"/>
        <w:bottom w:val="none" w:sz="0" w:space="0" w:color="auto"/>
        <w:right w:val="none" w:sz="0" w:space="0" w:color="auto"/>
      </w:divBdr>
    </w:div>
    <w:div w:id="1814760402">
      <w:bodyDiv w:val="1"/>
      <w:marLeft w:val="0"/>
      <w:marRight w:val="0"/>
      <w:marTop w:val="0"/>
      <w:marBottom w:val="0"/>
      <w:divBdr>
        <w:top w:val="none" w:sz="0" w:space="0" w:color="auto"/>
        <w:left w:val="none" w:sz="0" w:space="0" w:color="auto"/>
        <w:bottom w:val="none" w:sz="0" w:space="0" w:color="auto"/>
        <w:right w:val="none" w:sz="0" w:space="0" w:color="auto"/>
      </w:divBdr>
      <w:divsChild>
        <w:div w:id="266813417">
          <w:marLeft w:val="0"/>
          <w:marRight w:val="0"/>
          <w:marTop w:val="0"/>
          <w:marBottom w:val="0"/>
          <w:divBdr>
            <w:top w:val="none" w:sz="0" w:space="0" w:color="auto"/>
            <w:left w:val="none" w:sz="0" w:space="0" w:color="auto"/>
            <w:bottom w:val="none" w:sz="0" w:space="0" w:color="auto"/>
            <w:right w:val="none" w:sz="0" w:space="0" w:color="auto"/>
          </w:divBdr>
        </w:div>
      </w:divsChild>
    </w:div>
    <w:div w:id="1867793555">
      <w:bodyDiv w:val="1"/>
      <w:marLeft w:val="0"/>
      <w:marRight w:val="0"/>
      <w:marTop w:val="0"/>
      <w:marBottom w:val="0"/>
      <w:divBdr>
        <w:top w:val="none" w:sz="0" w:space="0" w:color="auto"/>
        <w:left w:val="none" w:sz="0" w:space="0" w:color="auto"/>
        <w:bottom w:val="none" w:sz="0" w:space="0" w:color="auto"/>
        <w:right w:val="none" w:sz="0" w:space="0" w:color="auto"/>
      </w:divBdr>
    </w:div>
    <w:div w:id="1899127952">
      <w:bodyDiv w:val="1"/>
      <w:marLeft w:val="0"/>
      <w:marRight w:val="0"/>
      <w:marTop w:val="0"/>
      <w:marBottom w:val="0"/>
      <w:divBdr>
        <w:top w:val="none" w:sz="0" w:space="0" w:color="auto"/>
        <w:left w:val="none" w:sz="0" w:space="0" w:color="auto"/>
        <w:bottom w:val="none" w:sz="0" w:space="0" w:color="auto"/>
        <w:right w:val="none" w:sz="0" w:space="0" w:color="auto"/>
      </w:divBdr>
    </w:div>
    <w:div w:id="1918637827">
      <w:bodyDiv w:val="1"/>
      <w:marLeft w:val="0"/>
      <w:marRight w:val="0"/>
      <w:marTop w:val="0"/>
      <w:marBottom w:val="0"/>
      <w:divBdr>
        <w:top w:val="none" w:sz="0" w:space="0" w:color="auto"/>
        <w:left w:val="none" w:sz="0" w:space="0" w:color="auto"/>
        <w:bottom w:val="none" w:sz="0" w:space="0" w:color="auto"/>
        <w:right w:val="none" w:sz="0" w:space="0" w:color="auto"/>
      </w:divBdr>
    </w:div>
    <w:div w:id="1942641794">
      <w:bodyDiv w:val="1"/>
      <w:marLeft w:val="0"/>
      <w:marRight w:val="0"/>
      <w:marTop w:val="0"/>
      <w:marBottom w:val="0"/>
      <w:divBdr>
        <w:top w:val="none" w:sz="0" w:space="0" w:color="auto"/>
        <w:left w:val="none" w:sz="0" w:space="0" w:color="auto"/>
        <w:bottom w:val="none" w:sz="0" w:space="0" w:color="auto"/>
        <w:right w:val="none" w:sz="0" w:space="0" w:color="auto"/>
      </w:divBdr>
    </w:div>
    <w:div w:id="1982879382">
      <w:bodyDiv w:val="1"/>
      <w:marLeft w:val="0"/>
      <w:marRight w:val="0"/>
      <w:marTop w:val="0"/>
      <w:marBottom w:val="0"/>
      <w:divBdr>
        <w:top w:val="none" w:sz="0" w:space="0" w:color="auto"/>
        <w:left w:val="none" w:sz="0" w:space="0" w:color="auto"/>
        <w:bottom w:val="none" w:sz="0" w:space="0" w:color="auto"/>
        <w:right w:val="none" w:sz="0" w:space="0" w:color="auto"/>
      </w:divBdr>
    </w:div>
    <w:div w:id="203195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image" Target="media/image1.wmf"/><Relationship Id="rId13" Type="http://schemas.openxmlformats.org/officeDocument/2006/relationships/image" Target="media/image2.png"/><Relationship Id="rId14" Type="http://schemas.openxmlformats.org/officeDocument/2006/relationships/image" Target="media/image3.emf"/><Relationship Id="rId15" Type="http://schemas.openxmlformats.org/officeDocument/2006/relationships/image" Target="media/image4.emf"/><Relationship Id="rId16" Type="http://schemas.openxmlformats.org/officeDocument/2006/relationships/image" Target="media/image5.emf"/><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F906CA-48B2-754D-AAA4-0CBEA4EBF70A}">
  <ds:schemaRefs>
    <ds:schemaRef ds:uri="http://schemas.openxmlformats.org/officeDocument/2006/bibliography"/>
  </ds:schemaRefs>
</ds:datastoreItem>
</file>

<file path=customXml/itemProps2.xml><?xml version="1.0" encoding="utf-8"?>
<ds:datastoreItem xmlns:ds="http://schemas.openxmlformats.org/officeDocument/2006/customXml" ds:itemID="{6566DB35-414B-474D-A8B0-12F9881F5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36</Pages>
  <Words>56606</Words>
  <Characters>322658</Characters>
  <Application>Microsoft Macintosh Word</Application>
  <DocSecurity>0</DocSecurity>
  <Lines>2688</Lines>
  <Paragraphs>757</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378507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Elizabeth Wenk</dc:creator>
  <cp:keywords/>
  <dc:description/>
  <cp:lastModifiedBy>Daniel Falster</cp:lastModifiedBy>
  <cp:revision>4</cp:revision>
  <cp:lastPrinted>2017-05-23T23:58:00Z</cp:lastPrinted>
  <dcterms:created xsi:type="dcterms:W3CDTF">2017-07-20T04:36:00Z</dcterms:created>
  <dcterms:modified xsi:type="dcterms:W3CDTF">2017-07-28T02:56:00Z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id="dmVqRAmQ"/&gt;&lt;style id="http://www.zotero.org/styles/journal-of-ecology"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