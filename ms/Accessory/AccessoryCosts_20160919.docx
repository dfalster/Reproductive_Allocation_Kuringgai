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K. Abramowicz</w:t>
      </w:r>
      <w:r w:rsidRPr="003C3342">
        <w:rPr>
          <w:rStyle w:val="Strong"/>
          <w:rFonts w:cs="Times New Roman"/>
          <w:sz w:val="28"/>
          <w:szCs w:val="28"/>
          <w:vertAlign w:val="superscript"/>
        </w:rPr>
        <w:t>b</w:t>
      </w:r>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D. S.  Falster</w:t>
      </w:r>
      <w:r w:rsidRPr="003C3342">
        <w:rPr>
          <w:rStyle w:val="Strong"/>
          <w:rFonts w:cs="Times New Roman"/>
          <w:sz w:val="28"/>
          <w:szCs w:val="28"/>
          <w:vertAlign w:val="superscript"/>
        </w:rPr>
        <w:t>a</w:t>
      </w:r>
      <w:commentRangeEnd w:id="0"/>
      <w:r w:rsidR="003C3342">
        <w:rPr>
          <w:rStyle w:val="CommentReference"/>
        </w:rPr>
        <w:commentReference w:id="0"/>
      </w:r>
    </w:p>
    <w:p w14:paraId="601C0F48" w14:textId="540D6442" w:rsidR="00933507" w:rsidRPr="003C3342" w:rsidRDefault="00933507" w:rsidP="007444C4">
      <w:pPr>
        <w:spacing w:line="240" w:lineRule="auto"/>
      </w:pPr>
      <w:r w:rsidRPr="003C3342">
        <w:rPr>
          <w:vertAlign w:val="superscript"/>
        </w:rPr>
        <w:t>a</w:t>
      </w:r>
      <w:r w:rsidRPr="003C3342">
        <w:t xml:space="preserve"> Department of Biological Sciences, Macquarie University NSW 2109, Australia</w:t>
      </w:r>
    </w:p>
    <w:p w14:paraId="1ECF9023" w14:textId="7BE82A2E" w:rsidR="00933507" w:rsidRPr="003C3342" w:rsidRDefault="00933507" w:rsidP="007444C4">
      <w:pPr>
        <w:spacing w:line="240" w:lineRule="auto"/>
      </w:pPr>
      <w:r w:rsidRPr="003C3342">
        <w:rPr>
          <w:vertAlign w:val="superscript"/>
        </w:rPr>
        <w:t>b</w:t>
      </w:r>
      <w:r w:rsidRPr="003C3342">
        <w:t xml:space="preserve"> Department of Mathematics and Mathematical Statistics, Umeå University, 90187 Umeå,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bookmarkStart w:id="2" w:name="_GoBack"/>
      <w:bookmarkEnd w:id="2"/>
    </w:p>
    <w:p w14:paraId="3E732A09" w14:textId="77777777" w:rsidR="007F6EB7" w:rsidRPr="003C3342" w:rsidRDefault="007F6EB7" w:rsidP="007F6EB7">
      <w:r w:rsidRPr="003C3342">
        <w:lastRenderedPageBreak/>
        <w:t xml:space="preserve">[general comment: these are all at some level costs of sex -- at face value, a selfing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5CED23D4" w:rsidR="006926CC" w:rsidRDefault="007F6EB7" w:rsidP="007444C4">
      <w:r>
        <w:t xml:space="preserve">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seed costs), including </w:t>
      </w:r>
      <w:r>
        <w:t>petals, pedicels, seed pods, and dispersal tissues</w:t>
      </w:r>
      <w:r>
        <w:t>, and energy invested in plant parts that fail to develop into seeds. To quantify the size of these pools and how they shifted across co-occurring species, w</w:t>
      </w:r>
      <w:r w:rsidR="00ED7536">
        <w:t>e collected detailed measurements of reproductive investment (</w:t>
      </w:r>
      <w:r w:rsidR="006926CC">
        <w:t>RE) for a year from 14 perennial</w:t>
      </w:r>
      <w:r w:rsidR="00ED7536">
        <w:t xml:space="preserve"> species in a </w:t>
      </w:r>
      <w:r w:rsidR="00ED7536" w:rsidRPr="003C3342">
        <w:t>recurrent-fire coastal heath community</w:t>
      </w:r>
      <w:r w:rsidR="00ED7536">
        <w:t xml:space="preserve"> in eastern Australia. </w:t>
      </w:r>
      <w:r>
        <w:t xml:space="preserve">While failed tissue costs accounted for the largest proportion of RE for most species, seed costs were not negligible. Total </w:t>
      </w:r>
      <w:r>
        <w:t>a</w:t>
      </w:r>
      <w:r w:rsidR="00ED7536">
        <w:t xml:space="preserve">ccessory costs, the component of RE not directly invested in provisioning the seed, were enormous, varying from 92% to 99.8% of total RE across the study species. </w:t>
      </w:r>
      <w:r w:rsidR="00117E1E">
        <w:t>C</w:t>
      </w:r>
      <w:r w:rsidR="006926CC">
        <w:t>onsequence</w:t>
      </w:r>
      <w:r w:rsidR="00117E1E">
        <w:t>s</w:t>
      </w:r>
      <w:r w:rsidR="006926CC">
        <w:t xml:space="preserve"> of the limited investment </w:t>
      </w:r>
      <w:r w:rsidR="00117E1E">
        <w:t xml:space="preserve">in seeds themselves, are that estimates of reproduction based only of seed production vastly underestimate RE and that across individuals in the population, RE and seed production were only weakly correlated. A </w:t>
      </w:r>
      <w:r>
        <w:t>quite accurate and easy to measure</w:t>
      </w:r>
      <w:r>
        <w:t xml:space="preserve"> </w:t>
      </w:r>
      <w:r w:rsidR="00117E1E">
        <w:t>estimate of RE was obtained from a composite variable “bud count*flower mass”.</w:t>
      </w:r>
    </w:p>
    <w:p w14:paraId="0F02A761" w14:textId="706AE0E0" w:rsidR="00ED7536" w:rsidRDefault="007F6EB7" w:rsidP="007444C4">
      <w:r>
        <w:t xml:space="preserve">Merging the predictions of the seed size-number trade-off and the trade-off between investment in pollen attraction versus seed provisioning from the parental optimist-pessimist literature, we predicted coordinated </w:t>
      </w:r>
      <w:r>
        <w:t>shifts in floral construction costs, seedset and seed size</w:t>
      </w:r>
      <w:r>
        <w:t>, reflecting alternate strategies to maximize fitness.</w:t>
      </w:r>
      <w:r>
        <w:t xml:space="preserve">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Since larger-seeded species produce relatively fewer seeds, they are predicted to be more selective about the genotypes of embryos they </w:t>
      </w:r>
      <w:r w:rsidR="003E5188">
        <w:lastRenderedPageBreak/>
        <w:t>provision, leading to lower seedset. This selectivity requires a greater excess of ovules, selecting for a reduction in pollen-attraction costs. Extending the seed size-number trade-off to incorporate tissue construction costs ###</w:t>
      </w:r>
    </w:p>
    <w:p w14:paraId="793BE04A" w14:textId="77777777" w:rsidR="006926CC" w:rsidRDefault="006926CC" w:rsidP="007444C4"/>
    <w:p w14:paraId="1B301F19" w14:textId="77777777" w:rsidR="00210508" w:rsidRPr="003C3342" w:rsidRDefault="00210508" w:rsidP="003C3342">
      <w:pPr>
        <w:pStyle w:val="Heading1"/>
        <w:rPr>
          <w:rFonts w:cs="Times New Roman"/>
        </w:rPr>
      </w:pPr>
      <w:r w:rsidRPr="003C3342">
        <w:rPr>
          <w:rFonts w:cs="Times New Roman"/>
        </w:rPr>
        <w:t>Introduction</w:t>
      </w:r>
    </w:p>
    <w:p w14:paraId="45C6EE91" w14:textId="621C2D88" w:rsidR="00527091" w:rsidRDefault="00210508" w:rsidP="007444C4">
      <w:r w:rsidRPr="003C3342">
        <w:t>Plants allocate a sizeable proportion of their photosynthetic energy to reproduction</w:t>
      </w:r>
      <w:r w:rsidR="00F02B42">
        <w:t xml:space="preserve"> (refs? </w:t>
      </w:r>
      <w:r w:rsidR="00F02B42" w:rsidRPr="00F02B42">
        <w:t xml:space="preserve">including </w:t>
      </w:r>
      <w:r w:rsidR="00F02B42">
        <w:t xml:space="preserve">Wenk </w:t>
      </w:r>
      <w:r w:rsidR="00962879">
        <w:t xml:space="preserve">&amp; </w:t>
      </w:r>
      <w:r w:rsidR="00962879" w:rsidRPr="00962879">
        <w:t>Falster</w:t>
      </w:r>
      <w:r w:rsidR="00962879">
        <w:t>, 2016</w:t>
      </w:r>
      <w:r w:rsidR="00F02B42">
        <w:t>)</w:t>
      </w:r>
      <w:r w:rsidR="00FE77B8">
        <w:t xml:space="preserve">, </w:t>
      </w:r>
      <w:r w:rsidR="00DA5070">
        <w:t>in</w:t>
      </w:r>
      <w:r w:rsidR="00FE77B8">
        <w:t xml:space="preserve">to seeds and </w:t>
      </w:r>
      <w:r w:rsidRPr="003C3342">
        <w:t xml:space="preserve">also into the many other tissues associated with reproduction, termed </w:t>
      </w:r>
      <w:bookmarkStart w:id="3" w:name="OLE_LINK1"/>
      <w:bookmarkStart w:id="4" w:name="OLE_LINK2"/>
      <w:r w:rsidRPr="003C3342">
        <w:t>accessory costs</w:t>
      </w:r>
      <w:bookmarkEnd w:id="3"/>
      <w:bookmarkEnd w:id="4"/>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aborted 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9644EF" w:rsidRPr="009644EF">
        <w:rPr>
          <w:rFonts w:cs="Times New Roman"/>
        </w:rPr>
        <w:t>(Haig &amp; Westoby 1988; Ashman 1994; Henery &amp; Westoby 2001; Lord &amp; Westoby 2006; Chen, Felker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58210B" w:rsidRPr="0058210B">
        <w:rPr>
          <w:rFonts w:cs="Times New Roman"/>
        </w:rPr>
        <w:t xml:space="preserve">(Stephenson 1981; Wiens 1984; Sutherland 1986; Knight </w:t>
      </w:r>
      <w:r w:rsidR="0058210B" w:rsidRPr="0058210B">
        <w:rPr>
          <w:rFonts w:cs="Times New Roman"/>
          <w:i/>
          <w:iCs/>
        </w:rPr>
        <w:t>et al.</w:t>
      </w:r>
      <w:r w:rsidR="0058210B" w:rsidRPr="0058210B">
        <w:rPr>
          <w:rFonts w:cs="Times New Roman"/>
        </w:rPr>
        <w:t xml:space="preserve"> 2005; Rosenheim </w:t>
      </w:r>
      <w:r w:rsidR="0058210B" w:rsidRPr="0058210B">
        <w:rPr>
          <w:rFonts w:cs="Times New Roman"/>
          <w:i/>
          <w:iCs/>
        </w:rPr>
        <w:t>et al.</w:t>
      </w:r>
      <w:r w:rsidR="0058210B" w:rsidRPr="0058210B">
        <w:rPr>
          <w:rFonts w:cs="Times New Roman"/>
        </w:rPr>
        <w:t xml:space="preserve"> 2014)</w:t>
      </w:r>
      <w:r w:rsidRPr="003C3342">
        <w:fldChar w:fldCharType="end"/>
      </w:r>
      <w:r w:rsidRPr="003C3342">
        <w:t xml:space="preserve">, the cost of aborted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with </w:t>
      </w:r>
      <w:r w:rsidR="00952FF9">
        <w:t xml:space="preserve">the </w:t>
      </w:r>
      <w:r w:rsidR="00FE77B8">
        <w:t xml:space="preserve">exception of a few </w:t>
      </w:r>
      <w:r w:rsidR="00DA5070">
        <w:t>studies</w:t>
      </w:r>
      <w:r w:rsidR="00FE77B8">
        <w:t xml:space="preserve">, 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p>
    <w:p w14:paraId="006C5827" w14:textId="0381E5A3" w:rsidR="00DF6FC6" w:rsidRPr="00BF5BA5" w:rsidRDefault="00C14873" w:rsidP="007444C4">
      <w:pPr>
        <w:rPr>
          <w:i/>
        </w:rPr>
      </w:pPr>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w:t>
      </w:r>
      <w:r w:rsidR="00DA5070">
        <w:t xml:space="preserve">generally </w:t>
      </w:r>
      <w:r w:rsidR="00ED3E97">
        <w:t xml:space="preserve">be </w:t>
      </w:r>
      <w:r w:rsidR="00C8043C">
        <w:t xml:space="preserve">divided into </w:t>
      </w:r>
      <w:r w:rsidR="00DA5070">
        <w:t xml:space="preserve">the following </w:t>
      </w:r>
      <w:r w:rsidR="00C8043C">
        <w:t>broad categories</w:t>
      </w:r>
      <w:r>
        <w:t xml:space="preserve"> (Figure 1</w:t>
      </w:r>
      <w:r w:rsidR="00CE55E3">
        <w:t>a</w:t>
      </w:r>
      <w:r>
        <w:t xml:space="preserve">). </w:t>
      </w:r>
      <w:r w:rsidRPr="003C3342">
        <w:t xml:space="preserve">The total energy investment </w:t>
      </w:r>
      <w:r w:rsidR="001A72BB">
        <w:t xml:space="preserve">per seed matured are the </w:t>
      </w:r>
      <w:r w:rsidR="001A72BB">
        <w:rPr>
          <w:i/>
        </w:rPr>
        <w:t>reproductive costs,</w:t>
      </w:r>
      <w:r w:rsidR="001A72BB" w:rsidRPr="001A72BB">
        <w:t xml:space="preserve"> while the </w:t>
      </w:r>
      <w:r w:rsidRPr="003C3342">
        <w:t>in</w:t>
      </w:r>
      <w:r w:rsidR="001A72BB">
        <w:t>vestment</w:t>
      </w:r>
      <w:r w:rsidRPr="003C3342">
        <w:t xml:space="preserve"> </w:t>
      </w:r>
      <w:r w:rsidR="001A72BB">
        <w:t xml:space="preserve">in </w:t>
      </w:r>
      <w:r w:rsidRPr="003C3342">
        <w:t xml:space="preserve">required parts (per seed matured) is termed the </w:t>
      </w:r>
      <w:r w:rsidRPr="003C3342">
        <w:rPr>
          <w:i/>
        </w:rPr>
        <w:t>seed costs</w:t>
      </w:r>
      <w:r w:rsidRPr="003C3342">
        <w:t xml:space="preserve">, and these can be further divided into structures required for </w:t>
      </w:r>
      <w:r w:rsidR="00DA5070">
        <w:rPr>
          <w:i/>
        </w:rPr>
        <w:t xml:space="preserve">pollen-attraction </w:t>
      </w:r>
      <w:r w:rsidRPr="003C3342">
        <w:t xml:space="preserve">(e.g. petals) versus structures developed post-pollination (e.g. seed pod, seed), hereafter termed </w:t>
      </w:r>
      <w:r w:rsidRPr="00DA5070">
        <w:rPr>
          <w:i/>
        </w:rPr>
        <w:t>provisioning costs</w:t>
      </w:r>
      <w:r>
        <w:t>.</w:t>
      </w:r>
      <w:r w:rsidRPr="003C3342">
        <w:t xml:space="preserve"> The provisioning component can be further split into investment in the seed itself versus the dispersal and packaging tissues. On top of </w:t>
      </w:r>
      <w:r w:rsidRPr="003C3342">
        <w:lastRenderedPageBreak/>
        <w:t xml:space="preserve">required seed costs per seed matured are the so-called </w:t>
      </w:r>
      <w:r w:rsidR="00DA5070">
        <w:rPr>
          <w:i/>
        </w:rPr>
        <w:t>failed tissue costs</w:t>
      </w:r>
      <w:r w:rsidRPr="003C3342">
        <w:t>,</w:t>
      </w:r>
      <w:r w:rsidRPr="003C3342">
        <w:rPr>
          <w:i/>
        </w:rPr>
        <w:t xml:space="preserve"> </w:t>
      </w:r>
      <w:r w:rsidRPr="003C3342">
        <w:t xml:space="preserve">the energy expenditure on flowers, fruit, and seeds that never form mature propagules, again calculated on a </w:t>
      </w:r>
      <w:r w:rsidRPr="003C3342">
        <w:rPr>
          <w:i/>
        </w:rPr>
        <w:t xml:space="preserve">per seed matured </w:t>
      </w:r>
      <w:r w:rsidRPr="003C3342">
        <w:t>basis</w:t>
      </w:r>
      <w:r>
        <w:t>.</w:t>
      </w:r>
      <w:ins w:id="5" w:author="Dr Elizabeth Wenk" w:date="2016-09-16T13:45:00Z">
        <w:r w:rsidR="00BF5BA5">
          <w:t xml:space="preserve"> </w:t>
        </w:r>
        <w:r w:rsidR="00BF5BA5">
          <w:rPr>
            <w:i/>
          </w:rPr>
          <w:t>Accessory co</w:t>
        </w:r>
      </w:ins>
      <w:ins w:id="6" w:author="Dr Elizabeth Wenk" w:date="2016-09-16T13:46:00Z">
        <w:r w:rsidR="00BF5BA5">
          <w:rPr>
            <w:i/>
          </w:rPr>
          <w:t>sts are the sum of failed tissue costs, pollen-attraction costs, and packaging and dispersal costs.</w:t>
        </w:r>
      </w:ins>
    </w:p>
    <w:p w14:paraId="21A93671" w14:textId="519B1816" w:rsidR="00DF6FC6" w:rsidRPr="003C3342" w:rsidRDefault="001A72BB" w:rsidP="00DF6FC6">
      <w:r>
        <w:t xml:space="preserve">In this article we investigate whether </w:t>
      </w:r>
      <w:r w:rsidRPr="001A72BB">
        <w:t>species</w:t>
      </w:r>
      <w:r>
        <w:t xml:space="preserve"> differ in the amounts they allocate to these different reproductive tissues.  </w:t>
      </w:r>
      <w:r w:rsidR="00DF6FC6">
        <w:t>In particular, we address the following questions</w:t>
      </w:r>
      <w:r w:rsidR="00DF6FC6" w:rsidRPr="00BA744F">
        <w:t>:</w:t>
      </w:r>
    </w:p>
    <w:p w14:paraId="739A5042" w14:textId="45F7EB78" w:rsidR="00DF6FC6" w:rsidRDefault="00DF6FC6" w:rsidP="00DF6FC6">
      <w:pPr>
        <w:pStyle w:val="ListParagraph"/>
        <w:numPr>
          <w:ilvl w:val="0"/>
          <w:numId w:val="11"/>
        </w:numPr>
      </w:pPr>
      <w:r>
        <w:t xml:space="preserve">How much do individual plants invest in different reproductive tissues and does this differ among </w:t>
      </w:r>
      <w:r w:rsidRPr="003270F1">
        <w:t>species</w:t>
      </w:r>
      <w:r>
        <w:t>?</w:t>
      </w:r>
    </w:p>
    <w:p w14:paraId="0205F18F" w14:textId="53112E83" w:rsidR="00DF6FC6" w:rsidRDefault="00DF6FC6" w:rsidP="00DF6FC6">
      <w:pPr>
        <w:pStyle w:val="ListParagraph"/>
        <w:numPr>
          <w:ilvl w:val="0"/>
          <w:numId w:val="11"/>
        </w:numPr>
      </w:pPr>
      <w:r>
        <w:t xml:space="preserve">Does the average total reproductive investment within a </w:t>
      </w:r>
      <w:r w:rsidRPr="00DF6FC6">
        <w:t>species</w:t>
      </w:r>
      <w:r>
        <w:t xml:space="preserve"> scale isometrically with seed size?</w:t>
      </w:r>
    </w:p>
    <w:p w14:paraId="3910BEE9" w14:textId="55324236" w:rsidR="00DF6FC6" w:rsidRDefault="00DF6FC6" w:rsidP="00DF6FC6">
      <w:pPr>
        <w:pStyle w:val="ListParagraph"/>
        <w:numPr>
          <w:ilvl w:val="0"/>
          <w:numId w:val="11"/>
        </w:numPr>
      </w:pPr>
      <w:r>
        <w:t xml:space="preserve">Across </w:t>
      </w:r>
      <w:r w:rsidRPr="009B74B5">
        <w:t>species</w:t>
      </w:r>
      <w:r>
        <w:t>, does proportional investment in seed provisioning (versus pollen attraction) increase with seed size, and decrease with seedset?</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1D6303D9" w14:textId="77777777" w:rsidR="002E5E25" w:rsidRDefault="002E5E25" w:rsidP="007444C4"/>
    <w:p w14:paraId="754FBC7F" w14:textId="0422FDAB" w:rsidR="00C14873" w:rsidRDefault="00DF6FC6" w:rsidP="007444C4">
      <w:r>
        <w:t xml:space="preserve">These questions arise from several distinct lines of evidence and theory (summarised below), which combined lead to us to expect similarities and differences in the amount invested in different kinds of tissue across </w:t>
      </w:r>
      <w:r w:rsidRPr="00DF6FC6">
        <w:t>species</w:t>
      </w:r>
      <w:r>
        <w:t xml:space="preserve">.  </w:t>
      </w:r>
    </w:p>
    <w:p w14:paraId="6E38F576" w14:textId="61AE5E28" w:rsidR="00300E95" w:rsidRDefault="00690BBE" w:rsidP="007F0DBD">
      <w:r w:rsidRPr="001A72BB">
        <w:rPr>
          <w:rStyle w:val="Emphasis"/>
          <w:b/>
          <w:i w:val="0"/>
        </w:rPr>
        <w:t xml:space="preserve">Accessory costs are </w:t>
      </w:r>
      <w:r w:rsidR="001A72BB">
        <w:rPr>
          <w:rStyle w:val="Emphasis"/>
          <w:b/>
          <w:i w:val="0"/>
        </w:rPr>
        <w:t>large</w:t>
      </w:r>
      <w:r w:rsidR="001A72BB" w:rsidRPr="001A72BB">
        <w:rPr>
          <w:rStyle w:val="Emphasis"/>
          <w:b/>
          <w:i w:val="0"/>
        </w:rPr>
        <w:t>:</w:t>
      </w:r>
      <w:r w:rsidR="001A72BB">
        <w:t xml:space="preserve"> </w:t>
      </w:r>
      <w:r w:rsidR="00527091" w:rsidRPr="00C94EFD">
        <w:t>There are multiple reasons to expect that</w:t>
      </w:r>
      <w:r w:rsidR="005C706F">
        <w:t xml:space="preserve"> both seed costs and failed tissue costs </w:t>
      </w:r>
      <w:r w:rsidR="00C94EFD">
        <w:t>will be substantial</w:t>
      </w:r>
      <w:r w:rsidR="00527091" w:rsidRPr="00C94EFD">
        <w:t xml:space="preserve">. </w:t>
      </w:r>
      <w:r w:rsidR="008508BE">
        <w:t>I</w:t>
      </w:r>
      <w:r w:rsidR="007F0DBD" w:rsidRPr="003C3342">
        <w:t xml:space="preserve">nvestment </w:t>
      </w:r>
      <w:r w:rsidR="008508BE">
        <w:t xml:space="preserve">in </w:t>
      </w:r>
      <w:r w:rsidR="005C706F">
        <w:t xml:space="preserve">the </w:t>
      </w:r>
      <w:r w:rsidR="008508BE">
        <w:t>seed cost</w:t>
      </w:r>
      <w:r w:rsidR="005C706F">
        <w:t xml:space="preserve"> components, pollen-attraction costs and provisioning costs,</w:t>
      </w:r>
      <w:r w:rsidR="008508BE">
        <w:t xml:space="preserve"> </w:t>
      </w:r>
      <w:r w:rsidR="007F0DBD" w:rsidRPr="003C3342">
        <w:t xml:space="preserve">is undeniably </w:t>
      </w:r>
      <w:r w:rsidR="007F0DBD">
        <w:t>beneficial</w:t>
      </w:r>
      <w:r w:rsidR="007F0DBD" w:rsidRPr="003C3342">
        <w:t xml:space="preserve"> for the successful formation and dispersal of a seed</w:t>
      </w:r>
      <w:r w:rsidR="007F0DBD">
        <w:t>. W</w:t>
      </w:r>
      <w:r w:rsidR="007F0DBD" w:rsidRPr="003C3342">
        <w:t xml:space="preserve">ithout showy petals insects would not be attracted to the stamens and stigma, without sepals the developing bud would not be protected, without a seed coat a seed would not be protected during </w:t>
      </w:r>
      <w:r w:rsidR="007F0DBD" w:rsidRPr="003C3342">
        <w:lastRenderedPageBreak/>
        <w:t xml:space="preserve">dispersal, and without a tasty fruit, many seeds would not be dispersed. </w:t>
      </w:r>
      <w:r w:rsidR="00300E95">
        <w:t>H</w:t>
      </w:r>
      <w:r w:rsidR="00CE55E3" w:rsidRPr="003C3342">
        <w:t>igh costs of failure</w:t>
      </w:r>
      <w:r w:rsidR="00300E95">
        <w:t xml:space="preserve"> (due to low seedset)</w:t>
      </w:r>
      <w:r w:rsidR="00CE55E3" w:rsidRPr="003C3342">
        <w:t xml:space="preserve"> occur in perennial plants for a diversity of reasons, including pollen-limitation, pollen-ovule incompatibility, </w:t>
      </w:r>
      <w:r w:rsidR="00BF5BA5">
        <w:t xml:space="preserve">parental embryo abortion, </w:t>
      </w:r>
      <w:r w:rsidR="00CE55E3" w:rsidRPr="003C3342">
        <w:t xml:space="preserve">resource limitation and also as a bet-hedging strategy to capitalize on stochastic variation in pollen availability, pollen quality, and resource availability to mature fertilized ovules </w:t>
      </w:r>
      <w:r w:rsidR="00CE55E3" w:rsidRPr="003C3342">
        <w:fldChar w:fldCharType="begin"/>
      </w:r>
      <w:r w:rsidR="00CE55E3" w:rsidRPr="003C3342">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CE55E3" w:rsidRPr="00E81A36">
        <w:rPr>
          <w:rFonts w:ascii="Adobe Caslon Pro" w:hAnsi="Adobe Caslon Pro" w:cs="Adobe Caslon Pro"/>
        </w:rPr>
        <w:instrText>‐</w:instrText>
      </w:r>
      <w:r w:rsidR="00CE55E3" w:rsidRPr="003C3342">
        <w:instrText>Westoby model revisited.","container-title":"The American Naturalist","page":"400-404","volume":"171","issue":"3","source":"JSTOR","abstract":"Abstract: The Haig</w:instrText>
      </w:r>
      <w:r w:rsidR="00CE55E3" w:rsidRPr="00E81A36">
        <w:rPr>
          <w:rFonts w:ascii="Adobe Caslon Pro" w:hAnsi="Adobe Caslon Pro" w:cs="Adobe Caslon Pro"/>
        </w:rPr>
        <w:instrText>‐</w:instrText>
      </w:r>
      <w:r w:rsidR="00CE55E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E55E3" w:rsidRPr="00E81A36">
        <w:rPr>
          <w:rFonts w:ascii="Adobe Caslon Pro" w:hAnsi="Adobe Caslon Pro" w:cs="Adobe Caslon Pro"/>
        </w:rPr>
        <w:instrText>‐</w:instrText>
      </w:r>
      <w:r w:rsidR="00CE55E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E55E3" w:rsidRPr="00E81A36">
        <w:rPr>
          <w:rFonts w:ascii="Adobe Caslon Pro" w:hAnsi="Adobe Caslon Pro" w:cs="Adobe Caslon Pro"/>
        </w:rPr>
        <w:instrText>‐</w:instrText>
      </w:r>
      <w:r w:rsidR="00CE55E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E55E3" w:rsidRPr="00E81A36">
        <w:rPr>
          <w:rFonts w:ascii="Adobe Caslon Pro" w:hAnsi="Adobe Caslon Pro" w:cs="Adobe Caslon Pro"/>
        </w:rPr>
        <w:instrText>‐</w:instrText>
      </w:r>
      <w:r w:rsidR="00CE55E3" w:rsidRPr="003C3342">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CE55E3" w:rsidRPr="003C3342">
        <w:fldChar w:fldCharType="separate"/>
      </w:r>
      <w:r w:rsidR="00CE55E3" w:rsidRPr="00E81A36">
        <w:t xml:space="preserve">(Bierzychudek 1981; Stephenson 1981; Sutherland 1986; Burd 1994, 2008; Ramsey 1997; Obeso 2004; Ashman </w:t>
      </w:r>
      <w:r w:rsidR="00CE55E3" w:rsidRPr="00E81A36">
        <w:rPr>
          <w:i/>
          <w:iCs/>
        </w:rPr>
        <w:t>et al.</w:t>
      </w:r>
      <w:r w:rsidR="00CE55E3" w:rsidRPr="00E81A36">
        <w:t xml:space="preserve"> 2004; Knight </w:t>
      </w:r>
      <w:r w:rsidR="00CE55E3" w:rsidRPr="00E81A36">
        <w:rPr>
          <w:i/>
          <w:iCs/>
        </w:rPr>
        <w:t>et al.</w:t>
      </w:r>
      <w:r w:rsidR="00CE55E3" w:rsidRPr="00E81A36">
        <w:t xml:space="preserve"> 2005; Holland &amp; Chamberlain 2007; Rosenheim, Schreiber &amp; Williams 2015)</w:t>
      </w:r>
      <w:r w:rsidR="00CE55E3" w:rsidRPr="003C3342">
        <w:fldChar w:fldCharType="end"/>
      </w:r>
      <w:r w:rsidR="00CE55E3">
        <w:t xml:space="preserve">. </w:t>
      </w:r>
    </w:p>
    <w:p w14:paraId="6D34325B" w14:textId="2273CAA8" w:rsidR="00877F70" w:rsidRDefault="002E5E25" w:rsidP="007F0DBD">
      <w:r>
        <w:rPr>
          <w:b/>
        </w:rPr>
        <w:t>Overall, s</w:t>
      </w:r>
      <w:r w:rsidRPr="002E5E25">
        <w:rPr>
          <w:b/>
        </w:rPr>
        <w:t xml:space="preserve">pecies invest similar amounts in accessory tissues: </w:t>
      </w:r>
      <w:r w:rsidR="00FE77B8" w:rsidRPr="00C94EFD">
        <w:t xml:space="preserve">Evolutionary arguments </w:t>
      </w:r>
      <w:r w:rsidR="00C14873">
        <w:t xml:space="preserve">suggest </w:t>
      </w:r>
      <w:r w:rsidR="00614181">
        <w:t>plants</w:t>
      </w:r>
      <w:r w:rsidR="00FE77B8" w:rsidRPr="00C94EFD">
        <w:t xml:space="preserve"> evolve to </w:t>
      </w:r>
      <w:r w:rsidR="00C14873">
        <w:t>optimize</w:t>
      </w:r>
      <w:r w:rsidR="00C14873" w:rsidRPr="00C94EFD">
        <w:t xml:space="preserve"> </w:t>
      </w:r>
      <w:r w:rsidR="0000086B">
        <w:t xml:space="preserve">the amount of </w:t>
      </w:r>
      <w:r w:rsidR="00FE77B8" w:rsidRPr="00C94EFD">
        <w:t xml:space="preserve">accessory costs per successful </w:t>
      </w:r>
      <w:r w:rsidR="007D2CBE" w:rsidRPr="00C94EFD">
        <w:t>seed</w:t>
      </w:r>
      <w:r w:rsidR="007D2CBE">
        <w:t xml:space="preserve">. </w:t>
      </w:r>
      <w:r w:rsidR="0017467B">
        <w:t>A</w:t>
      </w:r>
      <w:r w:rsidR="00F54776">
        <w:t>ll species should invest the same proportion of energy into seeds as they invest in accessory costs</w:t>
      </w:r>
      <w:r w:rsidR="00690BBE">
        <w:t xml:space="preserve"> (or failed tissue costs or seed costs)</w:t>
      </w:r>
      <w:r w:rsidR="00F54776">
        <w:t xml:space="preserve"> (Figure 1b). If this were not true, there would be selection against seed sizes with higher accessory costs </w:t>
      </w:r>
      <w:r w:rsidR="00F54776">
        <w:fldChar w:fldCharType="begin"/>
      </w:r>
      <w:r w:rsidR="00F54776">
        <w:instrText xml:space="preserve"> ADDIN ZOTERO_ITEM CSL_CITATION {"citationID":"2b7kbosljb","properties":{"formattedCitation":"(Lord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F54776">
        <w:fldChar w:fldCharType="separate"/>
      </w:r>
      <w:r w:rsidR="00F54776" w:rsidRPr="00674B54">
        <w:rPr>
          <w:rFonts w:cs="Times New Roman"/>
        </w:rPr>
        <w:t>(Lord &amp; Westoby 2012)</w:t>
      </w:r>
      <w:r w:rsidR="00F54776">
        <w:fldChar w:fldCharType="end"/>
      </w:r>
      <w:r w:rsidR="00F54776">
        <w:t>. Indeed, a</w:t>
      </w:r>
      <w:r w:rsidR="00F54776" w:rsidRPr="003C3342">
        <w:t xml:space="preserve">cross angiosperm species, total per seed accessory costs </w:t>
      </w:r>
      <w:r w:rsidR="00F54776">
        <w:t xml:space="preserve">have been shown to </w:t>
      </w:r>
      <w:r w:rsidR="00F54776" w:rsidRPr="003C3342">
        <w:t>scale approximately isometrically with seed size</w:t>
      </w:r>
      <w:r w:rsidR="005C706F">
        <w:t xml:space="preserve"> </w:t>
      </w:r>
      <w:r w:rsidR="00690BBE">
        <w:fldChar w:fldCharType="begin"/>
      </w:r>
      <w:r w:rsidR="00690BBE">
        <w:instrText xml:space="preserve"> ADDIN ZOTERO_ITEM CSL_CITATION {"citationID":"1bv7tq4ljq","properties":{"formattedCitation":"{\\rtf (Smith &amp; Fretwell 1974; Henery &amp; Westoby 2001; Moles, Warton &amp; Westoby 2003; Lord &amp; Westoby 2006, 2012; Chen {\\i{}et al.} 2010)}","plainCitation":"(Smith &amp; Fretwell 1974; Henery &amp; Westoby 2001; Moles, Warton &amp; Westoby 2003; Lord &amp; Westoby 2006, 2012; Chen et al. 2010)"},"citationItems":[{"id":413,"uris":["http://zotero.org/users/503753/items/C2FW5V69"],"uri":["http://zotero.org/users/503753/items/C2FW5V69"],"itemData":{"id":413,"type":"article-journal","title":"The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690BBE">
        <w:rPr>
          <w:rFonts w:ascii="Cambria Math" w:hAnsi="Cambria Math" w:cs="Cambria Math"/>
        </w:rPr>
        <w:instrText>⬚</w:instrText>
      </w:r>
      <w:r w:rsidR="00690BBE">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690BBE">
        <w:fldChar w:fldCharType="separate"/>
      </w:r>
      <w:r w:rsidR="00690BBE" w:rsidRPr="00690BBE">
        <w:rPr>
          <w:rFonts w:cs="Times New Roman"/>
        </w:rPr>
        <w:t xml:space="preserve">(Smith &amp; Fretwell 1974; Henery &amp; Westoby 2001; Moles, Warton &amp; Westoby 2003; Lord &amp; Westoby 2006, 2012; Chen </w:t>
      </w:r>
      <w:r w:rsidR="00690BBE" w:rsidRPr="00690BBE">
        <w:rPr>
          <w:rFonts w:cs="Times New Roman"/>
          <w:i/>
          <w:iCs/>
        </w:rPr>
        <w:t>et al.</w:t>
      </w:r>
      <w:r w:rsidR="00690BBE" w:rsidRPr="00690BBE">
        <w:rPr>
          <w:rFonts w:cs="Times New Roman"/>
        </w:rPr>
        <w:t xml:space="preserve"> 2010)</w:t>
      </w:r>
      <w:r w:rsidR="00690BBE">
        <w:fldChar w:fldCharType="end"/>
      </w:r>
      <w:r w:rsidR="00F54776" w:rsidRPr="003C3342">
        <w:t>.</w:t>
      </w:r>
      <w:r w:rsidR="00F54776">
        <w:t xml:space="preserve"> </w:t>
      </w:r>
    </w:p>
    <w:p w14:paraId="46CBF1C7" w14:textId="44459C01" w:rsidR="00CE3362" w:rsidRDefault="002E5E25" w:rsidP="00500218">
      <w:r>
        <w:rPr>
          <w:rStyle w:val="Emphasis"/>
          <w:b/>
          <w:i w:val="0"/>
        </w:rPr>
        <w:t>The s</w:t>
      </w:r>
      <w:r w:rsidR="001A7A97" w:rsidRPr="001A72BB">
        <w:rPr>
          <w:rStyle w:val="Emphasis"/>
          <w:b/>
          <w:i w:val="0"/>
        </w:rPr>
        <w:t>eed size-number trade-off</w:t>
      </w:r>
      <w:r w:rsidR="001A72BB" w:rsidRPr="001A72BB">
        <w:rPr>
          <w:rStyle w:val="Emphasis"/>
          <w:b/>
          <w:i w:val="0"/>
        </w:rPr>
        <w:t>:</w:t>
      </w:r>
      <w:r w:rsidR="001A72BB">
        <w:rPr>
          <w:rStyle w:val="Emphasis"/>
          <w:b/>
          <w:i w:val="0"/>
        </w:rPr>
        <w:t xml:space="preserve"> </w:t>
      </w:r>
      <w:r w:rsidR="00877F70">
        <w:t>The complement to accessory costs is direct investment into seeds</w:t>
      </w:r>
      <w:r w:rsidR="004F118B">
        <w:t xml:space="preserve"> </w:t>
      </w:r>
      <w:r w:rsidR="00500218">
        <w:t>and relative</w:t>
      </w:r>
      <w:r w:rsidR="00877F70">
        <w:t xml:space="preserve"> to the average size of the species, this leaves a fixed amount of energy to invest in seeds. P</w:t>
      </w:r>
      <w:r w:rsidR="00F54776">
        <w:t xml:space="preserve">lants can divide this pool of energy into many small seeds or fewer larger seeds, such that a log-log plot of seed size versus scaled seed count should have a slope of -1 (Figure </w:t>
      </w:r>
      <w:r w:rsidR="00877F70">
        <w:t>1b</w:t>
      </w:r>
      <w:r w:rsidR="00F54776">
        <w:t>)</w:t>
      </w:r>
      <w:r w:rsidR="00933D88">
        <w:t xml:space="preserve"> </w:t>
      </w:r>
      <w:r w:rsidR="00933D88">
        <w:t>(Smith &amp; Fretwell 1974; Henery &amp; Westoby 2001; Sadras 2007)</w:t>
      </w:r>
      <w:r w:rsidR="00F54776">
        <w:t>.</w:t>
      </w:r>
      <w:r w:rsidR="00877F70">
        <w:t xml:space="preserve"> </w:t>
      </w:r>
      <w:r>
        <w:t xml:space="preserve">Very small and very large seeds </w:t>
      </w:r>
      <w:r w:rsidR="00877F70">
        <w:t xml:space="preserve">represent endpoints of </w:t>
      </w:r>
      <w:r>
        <w:t xml:space="preserve">a continuous </w:t>
      </w:r>
      <w:r w:rsidR="00877F70">
        <w:t>life history strategy</w:t>
      </w:r>
      <w:r w:rsidR="00933D88">
        <w:t xml:space="preserve"> </w:t>
      </w:r>
      <w:r w:rsidR="00933D88">
        <w:t>(Rees &amp; Westoby 1997; Leishman 2001; Turnbull et al. 2004; Moles &amp; Westoby 2006)</w:t>
      </w:r>
      <w:r w:rsidR="001A7A97">
        <w:t>, with small-seeded species displaying superior colonization ability, while larger-seeded species have a greater likelihood of establishing and better competitive outcomes. In turn, s</w:t>
      </w:r>
      <w:r w:rsidR="009E3306">
        <w:t xml:space="preserve">ince large-seeded species produce fewer seeds, they </w:t>
      </w:r>
      <w:r w:rsidR="00500218">
        <w:t xml:space="preserve">display a suite of traits to </w:t>
      </w:r>
      <w:r w:rsidR="009E3306">
        <w:t xml:space="preserve">ensure that a greater proportion of their seeds successfully establish </w:t>
      </w:r>
      <w:r w:rsidR="009E3306">
        <w:fldChar w:fldCharType="begin"/>
      </w:r>
      <w:r w:rsidR="009E3306">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E3306">
        <w:fldChar w:fldCharType="separate"/>
      </w:r>
      <w:r w:rsidR="009E3306" w:rsidRPr="009E3306">
        <w:rPr>
          <w:rFonts w:cs="Times New Roman"/>
        </w:rPr>
        <w:t>(Moles &amp; Westoby 2006)</w:t>
      </w:r>
      <w:r w:rsidR="009E3306">
        <w:fldChar w:fldCharType="end"/>
      </w:r>
      <w:r w:rsidR="009E3306">
        <w:t xml:space="preserve">. </w:t>
      </w:r>
    </w:p>
    <w:p w14:paraId="5AF1219D" w14:textId="23DFCDA3" w:rsidR="009C66FA" w:rsidRDefault="001A72BB" w:rsidP="00CE3362">
      <w:r w:rsidRPr="001A72BB">
        <w:rPr>
          <w:b/>
        </w:rPr>
        <w:lastRenderedPageBreak/>
        <w:t>Parental choosiness:</w:t>
      </w:r>
      <w:r>
        <w:t xml:space="preserve"> </w:t>
      </w:r>
      <w:r w:rsidR="009E3306">
        <w:t xml:space="preserve">One </w:t>
      </w:r>
      <w:r w:rsidR="00500218">
        <w:t xml:space="preserve">mechanism to increase seed germination and seedling establishment is to ensure </w:t>
      </w:r>
      <w:r w:rsidR="009E3306">
        <w:t xml:space="preserve">that the provisioned seeds are </w:t>
      </w:r>
      <w:r w:rsidR="009E3306" w:rsidRPr="003C3342">
        <w:t>vigorous genotypes</w:t>
      </w:r>
      <w:r w:rsidR="00500218">
        <w:t xml:space="preserve">. </w:t>
      </w:r>
      <w:r w:rsidR="00CE3362">
        <w:t>L</w:t>
      </w:r>
      <w:r w:rsidR="00500218">
        <w:t>arge</w:t>
      </w:r>
      <w:r w:rsidR="00CE3362">
        <w:t>r</w:t>
      </w:r>
      <w:r w:rsidR="00500218">
        <w:t xml:space="preserve">-seeded species </w:t>
      </w:r>
      <w:r w:rsidR="00CE3362">
        <w:t xml:space="preserve">are expected to exhibit </w:t>
      </w:r>
      <w:r w:rsidR="00500218">
        <w:t>greater selectivity since they are investing more energy in each offspring and are maturing fewer seeds</w:t>
      </w:r>
      <w:r w:rsidR="0017467B">
        <w:t xml:space="preserve"> </w:t>
      </w:r>
      <w:r w:rsidR="0017467B">
        <w:fldChar w:fldCharType="begin"/>
      </w:r>
      <w:r w:rsidR="0017467B">
        <w:instrText xml:space="preserve"> ADDIN ZOTERO_ITEM CSL_CITATION {"citationID":"f17o8pn64","properties":{"formattedCitation":"(Lord &amp; Westoby 2012)","plainCitation":"(Lord &amp; Westoby 2012)"},"citationItems":[{"id":523,"uris":["http://zotero.org/users/503753/items/FE37CNSQ"],"uri":["http://zotero.org/users/503753/items/FE37CNSQ"],"itemData":{"id":523,"type":"article-journal","title":"Accessory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17467B">
        <w:fldChar w:fldCharType="separate"/>
      </w:r>
      <w:r w:rsidR="0017467B" w:rsidRPr="0017467B">
        <w:rPr>
          <w:rFonts w:cs="Times New Roman"/>
        </w:rPr>
        <w:t>(Lord &amp; Westoby 2012)</w:t>
      </w:r>
      <w:r w:rsidR="0017467B">
        <w:fldChar w:fldCharType="end"/>
      </w:r>
      <w:r w:rsidR="00500218">
        <w:t xml:space="preserve">. </w:t>
      </w:r>
      <w:r w:rsidR="00554D01">
        <w:t xml:space="preserve">One </w:t>
      </w:r>
      <w:r w:rsidR="00C80ABD">
        <w:t>way</w:t>
      </w:r>
      <w:r w:rsidR="00554D01">
        <w:t xml:space="preserve"> p</w:t>
      </w:r>
      <w:r w:rsidR="00500218">
        <w:t xml:space="preserve">lants </w:t>
      </w:r>
      <w:r w:rsidR="00C80ABD">
        <w:t xml:space="preserve">can </w:t>
      </w:r>
      <w:r w:rsidR="00500218">
        <w:t xml:space="preserve">accomplish this </w:t>
      </w:r>
      <w:r w:rsidR="00CE3362">
        <w:t xml:space="preserve">outcome </w:t>
      </w:r>
      <w:r w:rsidR="00554D01">
        <w:t xml:space="preserve">is </w:t>
      </w:r>
      <w:r w:rsidR="00500218">
        <w:t xml:space="preserve">by being selective about </w:t>
      </w:r>
      <w:r w:rsidR="009E3306">
        <w:t xml:space="preserve">which pollen grains to use and which zygotes to </w:t>
      </w:r>
      <w:r w:rsidR="009C66FA">
        <w:t>provision</w:t>
      </w:r>
      <w:r w:rsidR="00554D01">
        <w:t>, termed selective abortion</w:t>
      </w:r>
      <w:r w:rsidR="009C66FA">
        <w:t xml:space="preserve"> </w:t>
      </w:r>
      <w:r w:rsidR="00C80ABD">
        <w:t xml:space="preserve">and shown to be an important mechanism to increase plant fitness </w:t>
      </w:r>
      <w:r w:rsidR="009E3306">
        <w:fldChar w:fldCharType="begin"/>
      </w:r>
      <w:r w:rsidR="00C80ABD">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L."}],"issued":{"date-parts":[["2001",6,1]]},"PMID":"11410467"}},{"id":431,"uris":["http://zotero.org/users/503753/items/CI98CQUN"],"uri":["http://zotero.org/users/503753/items/CI98CQUN"],"itemData":{"id":431,"type":"book","title":"Ecology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rsidR="009E3306">
        <w:fldChar w:fldCharType="separate"/>
      </w:r>
      <w:r w:rsidR="00C80ABD" w:rsidRPr="00C80ABD">
        <w:rPr>
          <w:rFonts w:cs="Times New Roman"/>
        </w:rPr>
        <w:t>(Willson &amp; Burley 1983; Sutherland 1986; Kozlowski &amp; Stearns 1989; Guittian 1993; Melser &amp; Klinkhamer 2001; Harder &amp; Barrett 2006)</w:t>
      </w:r>
      <w:r w:rsidR="009E3306">
        <w:fldChar w:fldCharType="end"/>
      </w:r>
      <w:r w:rsidR="009E3306">
        <w:t>.</w:t>
      </w:r>
      <w:r w:rsidR="00C80ABD">
        <w:t xml:space="preserve"> </w:t>
      </w:r>
      <w:r w:rsidR="00CE3362">
        <w:t>A</w:t>
      </w:r>
      <w:r w:rsidR="00500218">
        <w:t xml:space="preserve"> parent plant can </w:t>
      </w:r>
      <w:r w:rsidR="00CE3362">
        <w:t xml:space="preserve">of course only </w:t>
      </w:r>
      <w:r w:rsidR="00500218">
        <w:t xml:space="preserve">be selective about embryo provisioning if there </w:t>
      </w:r>
      <w:r w:rsidR="00CE3362">
        <w:t xml:space="preserve">are excess fertilized embryos – relative to the energy to be spent on provisioning.  The parent plant can exert stronger zygote selection if there is a larger pool of excess embryos. </w:t>
      </w:r>
      <w:r w:rsidR="009E3306">
        <w:t>Indeed, we expect the ratio of ovules to seeds to increase with seed size (Figure 1</w:t>
      </w:r>
      <w:r w:rsidR="00CE3362">
        <w:t>c</w:t>
      </w:r>
      <w:r w:rsidR="009E3306">
        <w:t>)</w:t>
      </w:r>
      <w:r w:rsidR="00CE3362">
        <w:t>, such that the bigger-seeded species can be choosier about which embryos to provision</w:t>
      </w:r>
      <w:r w:rsidR="009E3306">
        <w:t xml:space="preserve">. </w:t>
      </w:r>
      <w:r w:rsidR="004F118B">
        <w:t>That is, big-seeded species should have lower seedset</w:t>
      </w:r>
      <w:r w:rsidR="0017467B">
        <w:t>, as observed by Lord &amp; Westoby (2006, 2012)</w:t>
      </w:r>
      <w:r w:rsidR="004F118B">
        <w:t>.</w:t>
      </w:r>
    </w:p>
    <w:p w14:paraId="3D56AB31" w14:textId="0DB02D96" w:rsidR="004F118B" w:rsidRDefault="004F118B" w:rsidP="0072400F">
      <w:r w:rsidRPr="001A72BB">
        <w:rPr>
          <w:rStyle w:val="Emphasis"/>
          <w:b/>
          <w:i w:val="0"/>
        </w:rPr>
        <w:t>Parental optimist</w:t>
      </w:r>
      <w:r w:rsidR="001A72BB" w:rsidRPr="001A72BB">
        <w:rPr>
          <w:rStyle w:val="Emphasis"/>
          <w:b/>
          <w:i w:val="0"/>
        </w:rPr>
        <w:t xml:space="preserve">s and </w:t>
      </w:r>
      <w:r w:rsidRPr="001A72BB">
        <w:rPr>
          <w:rStyle w:val="Emphasis"/>
          <w:b/>
          <w:i w:val="0"/>
        </w:rPr>
        <w:t>pessimist</w:t>
      </w:r>
      <w:r w:rsidR="001A72BB" w:rsidRPr="001A72BB">
        <w:rPr>
          <w:rStyle w:val="Emphasis"/>
          <w:b/>
          <w:i w:val="0"/>
        </w:rPr>
        <w:t>s:</w:t>
      </w:r>
      <w:r w:rsidR="001A72BB">
        <w:rPr>
          <w:rStyle w:val="Emphasis"/>
          <w:b/>
          <w:i w:val="0"/>
        </w:rPr>
        <w:t xml:space="preserve"> </w:t>
      </w:r>
      <w:r w:rsidRPr="001A72BB">
        <w:t>T</w:t>
      </w:r>
      <w:r>
        <w:t xml:space="preserve">he parental optimist-parental pessimist literature </w:t>
      </w:r>
      <w:r w:rsidRPr="003C3342">
        <w:fldChar w:fldCharType="begin"/>
      </w:r>
      <w:r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Pr="007444C4">
        <w:rPr>
          <w:rFonts w:ascii="Cambria Math" w:hAnsi="Cambria Math" w:cs="Cambria Math"/>
        </w:rPr>
        <w:instrText>‐</w:instrText>
      </w:r>
      <w:r w:rsidRPr="003C3342">
        <w:instrText>Westoby model revisited.","container-title":"The American Naturalist","page":"400-404","volume":"171","issue":"3","source":"JSTOR","abstract":"Abstract: The Haig</w:instrText>
      </w:r>
      <w:r w:rsidRPr="007444C4">
        <w:rPr>
          <w:rFonts w:ascii="Cambria Math" w:hAnsi="Cambria Math" w:cs="Cambria Math"/>
        </w:rPr>
        <w:instrText>‐</w:instrText>
      </w:r>
      <w:r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Pr="007444C4">
        <w:rPr>
          <w:rFonts w:ascii="Cambria Math" w:hAnsi="Cambria Math" w:cs="Cambria Math"/>
        </w:rPr>
        <w:instrText>‐</w:instrText>
      </w:r>
      <w:r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Pr="007444C4">
        <w:rPr>
          <w:rFonts w:ascii="Cambria Math" w:hAnsi="Cambria Math" w:cs="Cambria Math"/>
        </w:rPr>
        <w:instrText>‐</w:instrText>
      </w:r>
      <w:r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Pr="007444C4">
        <w:rPr>
          <w:rFonts w:ascii="Cambria Math" w:hAnsi="Cambria Math" w:cs="Cambria Math"/>
        </w:rPr>
        <w:instrText>‐</w:instrText>
      </w:r>
      <w:r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(Mock &amp; Forbes 1995; Burd 2008; Rosenheim </w:t>
      </w:r>
      <w:r w:rsidRPr="007444C4">
        <w:rPr>
          <w:i/>
          <w:iCs/>
        </w:rPr>
        <w:t>et al.</w:t>
      </w:r>
      <w:r w:rsidRPr="007444C4">
        <w:t xml:space="preserve"> 2014)</w:t>
      </w:r>
      <w:r w:rsidRPr="003C3342">
        <w:fldChar w:fldCharType="end"/>
      </w:r>
      <w:r>
        <w:t xml:space="preserve"> provides an alternate exploration of the relationship </w:t>
      </w:r>
      <w:r w:rsidR="009C66FA">
        <w:t>between ovule number and seed number</w:t>
      </w:r>
      <w:r>
        <w:t>.</w:t>
      </w:r>
      <w:r w:rsidR="009C66FA">
        <w:t xml:space="preserve"> A parental optimist is defined as a species that overproduces pollinated </w:t>
      </w:r>
      <w:r w:rsidR="009C66FA" w:rsidRPr="003C3342">
        <w:t xml:space="preserve">ovules, relatively few of which mature in an average year due to limited resource supply. In contrast, species with </w:t>
      </w:r>
      <w:r w:rsidR="009C66FA">
        <w:t xml:space="preserve">proportionally </w:t>
      </w:r>
      <w:r w:rsidR="009C66FA" w:rsidRPr="003C3342">
        <w:t xml:space="preserve">higher </w:t>
      </w:r>
      <w:r w:rsidR="009C66FA">
        <w:t xml:space="preserve">pollen-attraction </w:t>
      </w:r>
      <w:r w:rsidR="009C66FA" w:rsidRPr="003C3342">
        <w:t>costs should display parental pessimism</w:t>
      </w:r>
      <w:r w:rsidR="009C66FA">
        <w:t>:</w:t>
      </w:r>
      <w:r w:rsidR="009C66FA" w:rsidRPr="003C3342">
        <w:t xml:space="preserve"> an underproduction of ovules, with </w:t>
      </w:r>
      <w:r w:rsidR="0017467B">
        <w:t>embryo</w:t>
      </w:r>
      <w:r w:rsidR="0017467B" w:rsidRPr="003C3342">
        <w:t xml:space="preserve"> </w:t>
      </w:r>
      <w:r w:rsidR="009C66FA" w:rsidRPr="003C3342">
        <w:t>number</w:t>
      </w:r>
      <w:r w:rsidR="0017467B">
        <w:t>, often due to limited pollen supply,</w:t>
      </w:r>
      <w:r w:rsidR="009C66FA" w:rsidRPr="003C3342">
        <w:t xml:space="preserve"> limiting seed production in many years</w:t>
      </w:r>
      <w:r w:rsidR="009C66FA">
        <w:t>.</w:t>
      </w:r>
      <w:r w:rsidR="009C66FA" w:rsidRPr="003C3342">
        <w:t xml:space="preserve"> </w:t>
      </w:r>
    </w:p>
    <w:p w14:paraId="2107EF7C" w14:textId="7FA655E2" w:rsidR="004F118B" w:rsidRDefault="003D565A" w:rsidP="0072400F">
      <w:r>
        <w:rPr>
          <w:b/>
        </w:rPr>
        <w:t>The p</w:t>
      </w:r>
      <w:r w:rsidR="002E5E25">
        <w:rPr>
          <w:b/>
        </w:rPr>
        <w:t>ollen attraction</w:t>
      </w:r>
      <w:r>
        <w:rPr>
          <w:b/>
        </w:rPr>
        <w:t>-</w:t>
      </w:r>
      <w:r w:rsidR="002E5E25">
        <w:rPr>
          <w:b/>
        </w:rPr>
        <w:t>seed provisioning</w:t>
      </w:r>
      <w:r>
        <w:rPr>
          <w:b/>
        </w:rPr>
        <w:t xml:space="preserve"> trade-off</w:t>
      </w:r>
      <w:r w:rsidR="002E5E25">
        <w:rPr>
          <w:b/>
        </w:rPr>
        <w:t xml:space="preserve">: </w:t>
      </w:r>
      <w:r w:rsidR="00210508" w:rsidRPr="003C3342">
        <w:t xml:space="preserve">Haig &amp; Westoby (1988) developed </w:t>
      </w:r>
      <w:r w:rsidR="00782C92">
        <w:t>a</w:t>
      </w:r>
      <w:r w:rsidR="00782C92" w:rsidRPr="003C3342">
        <w:t xml:space="preserve"> </w:t>
      </w:r>
      <w:r w:rsidR="00210508" w:rsidRPr="003C3342">
        <w:t xml:space="preserve">conceptual model for the relative allocation of energy to different reproductive tissues, dividing the total energy investment </w:t>
      </w:r>
      <w:r w:rsidR="00BA744F">
        <w:t>per</w:t>
      </w:r>
      <w:r w:rsidR="00210508" w:rsidRPr="003C3342">
        <w:t xml:space="preserve"> seed </w:t>
      </w:r>
      <w:r w:rsidR="002658C1" w:rsidRPr="003C3342">
        <w:t>betwee</w:t>
      </w:r>
      <w:r w:rsidR="00A00C45" w:rsidRPr="003C3342">
        <w:t>n</w:t>
      </w:r>
      <w:r w:rsidR="002658C1" w:rsidRPr="003C3342">
        <w:t xml:space="preserve"> </w:t>
      </w:r>
      <w:r w:rsidR="00210508" w:rsidRPr="003C3342">
        <w:t>the cost</w:t>
      </w:r>
      <w:r w:rsidR="00BA744F">
        <w:t>s</w:t>
      </w:r>
      <w:r w:rsidR="00210508" w:rsidRPr="003C3342">
        <w:t xml:space="preserve"> of </w:t>
      </w:r>
      <w:r w:rsidR="006C39BF" w:rsidRPr="003C3342">
        <w:t xml:space="preserve">attracting pollen versus </w:t>
      </w:r>
      <w:r w:rsidR="00A00C45" w:rsidRPr="003C3342">
        <w:t xml:space="preserve">the cost of </w:t>
      </w:r>
      <w:r w:rsidR="006C39BF" w:rsidRPr="003C3342">
        <w:t>provisioning pollinated ovules</w:t>
      </w:r>
      <w:r w:rsidR="00210508" w:rsidRPr="003C3342">
        <w:t xml:space="preserve">. Their simple model </w:t>
      </w:r>
      <w:r w:rsidR="00AC63B2">
        <w:t xml:space="preserve">makes several predictions, including that plants 1) produce </w:t>
      </w:r>
      <w:r w:rsidR="00AC63B2" w:rsidRPr="003C3342">
        <w:t xml:space="preserve">excess ovules </w:t>
      </w:r>
      <w:r w:rsidR="00AC63B2">
        <w:t xml:space="preserve">and </w:t>
      </w:r>
      <w:r w:rsidR="00AC63B2" w:rsidRPr="003C3342">
        <w:t xml:space="preserve">flowers to optimize seed production across a population and across </w:t>
      </w:r>
      <w:r w:rsidR="00AC63B2" w:rsidRPr="003C3342">
        <w:lastRenderedPageBreak/>
        <w:t>time</w:t>
      </w:r>
      <w:r w:rsidR="00AC63B2">
        <w:t xml:space="preserve">, 2) </w:t>
      </w:r>
      <w:r w:rsidR="00210508" w:rsidRPr="003C3342">
        <w:t>face a trade-off</w:t>
      </w:r>
      <w:r w:rsidR="00AC63B2">
        <w:t xml:space="preserve"> between pollen attraction and </w:t>
      </w:r>
      <w:r w:rsidR="0017467B">
        <w:t>embryo</w:t>
      </w:r>
      <w:r w:rsidR="0017467B">
        <w:t xml:space="preserve"> </w:t>
      </w:r>
      <w:r w:rsidR="00AC63B2" w:rsidRPr="003C3342">
        <w:t>provisioning</w:t>
      </w:r>
      <w:r w:rsidR="005B2926">
        <w:t xml:space="preserve">, and </w:t>
      </w:r>
      <w:r w:rsidR="00AC63B2">
        <w:t xml:space="preserve">3) allocate </w:t>
      </w:r>
      <w:r w:rsidR="005B2926" w:rsidRPr="003C3342">
        <w:t xml:space="preserve">just enough </w:t>
      </w:r>
      <w:r w:rsidR="00210508" w:rsidRPr="003C3342">
        <w:t xml:space="preserve">to </w:t>
      </w:r>
      <w:r w:rsidR="006C39BF" w:rsidRPr="003C3342">
        <w:t xml:space="preserve">pollen-attracting </w:t>
      </w:r>
      <w:r w:rsidR="00210508" w:rsidRPr="003C3342">
        <w:t>tissues to ensure pollination of the number of ovules they are able to provision</w:t>
      </w:r>
      <w:r w:rsidR="00220449">
        <w:t xml:space="preserve"> </w:t>
      </w:r>
      <w:r w:rsidR="00220449">
        <w:rPr>
          <w:i/>
        </w:rPr>
        <w:t>on average</w:t>
      </w:r>
      <w:r w:rsidR="00210508" w:rsidRPr="003C3342">
        <w:t>.</w:t>
      </w:r>
      <w:r w:rsidR="00AC63B2">
        <w:t xml:space="preserve"> </w:t>
      </w:r>
      <w:r w:rsidR="00782C92">
        <w:t xml:space="preserve">This initial model </w:t>
      </w:r>
      <w:r w:rsidR="00210508" w:rsidRPr="003C3342">
        <w:t xml:space="preserve">has </w:t>
      </w:r>
      <w:r w:rsidR="005142CC">
        <w:t>since</w:t>
      </w:r>
      <w:r w:rsidR="005142CC" w:rsidRPr="003C3342">
        <w:t xml:space="preserve"> </w:t>
      </w:r>
      <w:r w:rsidR="00210508" w:rsidRPr="003C3342">
        <w:t xml:space="preserve">been extended </w:t>
      </w:r>
      <w:r w:rsidR="005142CC">
        <w:t xml:space="preserve">to account for </w:t>
      </w:r>
      <w:r w:rsidR="00210508" w:rsidRPr="003C3342">
        <w:t xml:space="preserve">the proportion of energy invested in </w:t>
      </w:r>
      <w:r w:rsidR="006C39BF" w:rsidRPr="003C3342">
        <w:t>pollen attraction versus seed provisioning</w:t>
      </w:r>
      <w:r w:rsidR="00210508" w:rsidRPr="003C3342">
        <w:t xml:space="preserve"> tissues </w:t>
      </w:r>
      <w:r w:rsidR="00FF1E3C" w:rsidRPr="003C3342">
        <w:t xml:space="preserve">to predict expected </w:t>
      </w:r>
      <w:r w:rsidR="00210508" w:rsidRPr="003C3342">
        <w:t>seed set</w:t>
      </w:r>
      <w:r w:rsidR="00220449">
        <w:t xml:space="preserve"> across multiple species.</w:t>
      </w:r>
      <w:r w:rsidR="00210508" w:rsidRPr="003C3342">
        <w:fldChar w:fldCharType="begin"/>
      </w:r>
      <w:r w:rsidR="00210508" w:rsidRPr="003C3342">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rsidR="00210508" w:rsidRPr="003C3342">
        <w:fldChar w:fldCharType="separate"/>
      </w:r>
      <w:r w:rsidR="00210508" w:rsidRPr="007444C4">
        <w:t xml:space="preserve">(Rosenheim </w:t>
      </w:r>
      <w:r w:rsidR="00210508" w:rsidRPr="007444C4">
        <w:rPr>
          <w:i/>
          <w:iCs/>
        </w:rPr>
        <w:t>et al.</w:t>
      </w:r>
      <w:r w:rsidR="00210508" w:rsidRPr="007444C4">
        <w:t xml:space="preserve"> 2014, 2016; Burd 2016)</w:t>
      </w:r>
      <w:r w:rsidR="00210508" w:rsidRPr="003C3342">
        <w:fldChar w:fldCharType="end"/>
      </w:r>
      <w:r w:rsidR="00210508" w:rsidRPr="003C3342">
        <w:t xml:space="preserve">. These </w:t>
      </w:r>
      <w:r w:rsidR="005142CC">
        <w:t>studies</w:t>
      </w:r>
      <w:r w:rsidR="005142CC" w:rsidRPr="003C3342">
        <w:t xml:space="preserve"> </w:t>
      </w:r>
      <w:r w:rsidR="00210508" w:rsidRPr="003C3342">
        <w:t xml:space="preserve">indicate that species with relatively low </w:t>
      </w:r>
      <w:r w:rsidR="006C39BF" w:rsidRPr="003C3342">
        <w:t xml:space="preserve">pollen-attraction </w:t>
      </w:r>
      <w:r w:rsidR="00210508" w:rsidRPr="003C3342">
        <w:t>costs (required and failed costs) should display parental optimism</w:t>
      </w:r>
      <w:r w:rsidR="000B0C18">
        <w:t xml:space="preserve">. </w:t>
      </w:r>
      <w:r w:rsidR="004501BA">
        <w:t>Generally, p</w:t>
      </w:r>
      <w:r w:rsidR="005142CC" w:rsidRPr="003C3342">
        <w:t>arental optimists will abort a large number of less costly flowers</w:t>
      </w:r>
      <w:r w:rsidR="004501BA">
        <w:t xml:space="preserve"> (i.e. have </w:t>
      </w:r>
      <w:r w:rsidR="00F91B6A">
        <w:t xml:space="preserve">proportionally </w:t>
      </w:r>
      <w:r w:rsidR="004501BA">
        <w:t>high</w:t>
      </w:r>
      <w:r w:rsidR="00D820DF">
        <w:t>er</w:t>
      </w:r>
      <w:r w:rsidR="004501BA">
        <w:t xml:space="preserve"> </w:t>
      </w:r>
      <w:r w:rsidR="00D820DF">
        <w:t>provisioning</w:t>
      </w:r>
      <w:r w:rsidR="004501BA">
        <w:t xml:space="preserve"> costs)</w:t>
      </w:r>
      <w:r w:rsidR="005142CC" w:rsidRPr="003C3342">
        <w:t>, while parental pessimists will abort a relatively smaller number of more costly flowers</w:t>
      </w:r>
      <w:r w:rsidR="00D820DF">
        <w:t xml:space="preserve"> (i</w:t>
      </w:r>
      <w:r w:rsidR="005142CC" w:rsidRPr="003C3342">
        <w:t>.</w:t>
      </w:r>
      <w:r w:rsidR="00D820DF">
        <w:t xml:space="preserve">e. have </w:t>
      </w:r>
      <w:r w:rsidR="00F91B6A">
        <w:t xml:space="preserve">proportionally </w:t>
      </w:r>
      <w:r w:rsidR="00D820DF">
        <w:t>higher pollen attraction costs</w:t>
      </w:r>
      <w:r w:rsidR="000B0C18">
        <w:t xml:space="preserve"> (Figure </w:t>
      </w:r>
      <w:r w:rsidR="004F118B">
        <w:t>1d</w:t>
      </w:r>
      <w:r w:rsidR="000B0C18">
        <w:t>)</w:t>
      </w:r>
      <w:r w:rsidR="00480928">
        <w:t xml:space="preserve">. </w:t>
      </w:r>
    </w:p>
    <w:p w14:paraId="17EE5AFF" w14:textId="5A9B805C" w:rsidR="0072400F" w:rsidRPr="003C3342" w:rsidRDefault="00274EF6" w:rsidP="00AB27E3">
      <w:r>
        <w:t>Taken together, th</w:t>
      </w:r>
      <w:r w:rsidR="00DF6FC6">
        <w:t xml:space="preserve">ese different elements </w:t>
      </w:r>
      <w:r>
        <w:t xml:space="preserve">lead </w:t>
      </w:r>
      <w:r w:rsidR="0072400F">
        <w:t xml:space="preserve">us to hypothesize that across species </w:t>
      </w:r>
      <w:r>
        <w:t>there will be coordinated shifts in floral construction costs, seedset and seed size</w:t>
      </w:r>
      <w:r w:rsidR="00AB27E3">
        <w:t xml:space="preserve"> (Figure 1c,d)</w:t>
      </w:r>
      <w:r w:rsidR="0072400F">
        <w:t xml:space="preserve">. </w:t>
      </w:r>
      <w:r w:rsidR="004C6F36">
        <w:t>A</w:t>
      </w:r>
      <w:r w:rsidR="00DF6FC6">
        <w:t xml:space="preserve">s a </w:t>
      </w:r>
      <w:r w:rsidR="004C6F36">
        <w:t xml:space="preserve">result of </w:t>
      </w:r>
      <w:r w:rsidR="00DF6FC6">
        <w:t xml:space="preserve">the seed size-seed </w:t>
      </w:r>
      <w:r w:rsidR="004C6F36">
        <w:t>number</w:t>
      </w:r>
      <w:r w:rsidR="00DF6FC6">
        <w:t xml:space="preserve"> trade-off</w:t>
      </w:r>
      <w:r w:rsidR="004C6F36">
        <w:t>,</w:t>
      </w:r>
      <w:r w:rsidR="00DF6FC6">
        <w:t xml:space="preserve"> we predict a decrease in seed set with increasing seed size</w:t>
      </w:r>
      <w:r w:rsidR="004C6F36">
        <w:t xml:space="preserve">; and as a result of </w:t>
      </w:r>
      <w:r w:rsidR="00DF6FC6">
        <w:t>the parental optimist-pessimist trade-off</w:t>
      </w:r>
      <w:r w:rsidR="004C6F36">
        <w:t>, we predict a</w:t>
      </w:r>
      <w:r w:rsidR="00DF6FC6">
        <w:t xml:space="preserve"> decrease in pollen-attraction costs with decreased seed set. </w:t>
      </w:r>
      <w:r w:rsidR="00AB27E3">
        <w:t xml:space="preserve">Large seeded species will have low seedset, because they will be especially choosy about pollen grain receipt and zygote abortion, ensuring they are maturing the most vigorous genotypes. Since they will abort a large proportion of ovules, such plants </w:t>
      </w:r>
      <w:r w:rsidR="00AB27E3" w:rsidRPr="003C3342">
        <w:t>will be selected to evolve relatively smaller flowers</w:t>
      </w:r>
      <w:r w:rsidR="00AB27E3">
        <w:t>: p</w:t>
      </w:r>
      <w:r w:rsidR="00AB27E3" w:rsidRPr="003C3342">
        <w:t>roducing a large number of excess flowers and also having those flowers individually costly is plainly a disadvantage.</w:t>
      </w:r>
      <w:r w:rsidR="00AB27E3">
        <w:t xml:space="preserve"> Small seeded species will display the opposite suite of traits.</w:t>
      </w:r>
      <w:r w:rsidR="0072400F">
        <w:t xml:space="preserve"> </w:t>
      </w:r>
    </w:p>
    <w:p w14:paraId="76105355" w14:textId="6CC8E554"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chronosequence, from 3 months to 30 years. We assessed total reproductive investment </w:t>
      </w:r>
      <w:r w:rsidRPr="003C3342">
        <w:lastRenderedPageBreak/>
        <w:t xml:space="preserve">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reproductive investment across and within species.</w:t>
      </w:r>
      <w:r w:rsidR="00AC35F9" w:rsidRPr="00AC35F9">
        <w:t xml:space="preserve"> </w:t>
      </w:r>
    </w:p>
    <w:p w14:paraId="340A1653" w14:textId="12FA061A"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0A7FD495" w:rsidR="00687D3A" w:rsidRPr="003C3342" w:rsidRDefault="00687D3A" w:rsidP="003F5336">
      <w:r w:rsidRPr="003C3342">
        <w:t>Th</w:t>
      </w:r>
      <w:r w:rsidR="00C22E00">
        <w:t>e</w:t>
      </w:r>
      <w:r w:rsidRPr="003C3342">
        <w:t xml:space="preserve"> study was carried out in Kuring’gai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F514EA" w:rsidRPr="00F514EA">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F514EA" w:rsidRPr="00F514EA">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seeders, species that are killed by fire and re-establish from seed. </w:t>
      </w:r>
      <w:r w:rsidR="00396E33" w:rsidRPr="003C3342">
        <w:t>T</w:t>
      </w:r>
      <w:r w:rsidRPr="003C3342">
        <w:t xml:space="preserve">he obligate seeders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Since the fire history of the park is well documented, the age of obligate seeders at a site can be est</w:t>
      </w:r>
      <w:r w:rsidR="003F5336">
        <w:t>imated. In total, w</w:t>
      </w:r>
      <w:r w:rsidR="00C22E00">
        <w:t>e selected 14 obligate-</w:t>
      </w:r>
      <w:r w:rsidRPr="003C3342">
        <w:t>seeder</w:t>
      </w:r>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(Rutaceae), </w:t>
      </w:r>
      <w:r w:rsidRPr="003C3342">
        <w:rPr>
          <w:i/>
        </w:rPr>
        <w:t>Conospermum ericifolium</w:t>
      </w:r>
      <w:r w:rsidRPr="003C3342">
        <w:t xml:space="preserve"> (Proteaceae), </w:t>
      </w:r>
      <w:r w:rsidRPr="003C3342">
        <w:rPr>
          <w:i/>
        </w:rPr>
        <w:t>Epacris microphylla</w:t>
      </w:r>
      <w:r w:rsidRPr="003C3342">
        <w:t xml:space="preserve"> (Ericaceae),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(Lamiaceae), </w:t>
      </w:r>
      <w:r w:rsidRPr="003C3342">
        <w:rPr>
          <w:i/>
        </w:rPr>
        <w:t>Leucopogon esquamatus</w:t>
      </w:r>
      <w:r w:rsidRPr="003C3342">
        <w:t xml:space="preserve"> (Ericaceae),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(Fabaceae), </w:t>
      </w:r>
      <w:r w:rsidRPr="003C3342">
        <w:rPr>
          <w:i/>
        </w:rPr>
        <w:t>Pimelea linifolia</w:t>
      </w:r>
      <w:r w:rsidRPr="003C3342">
        <w:t xml:space="preserve"> (Thymelaeaceae), </w:t>
      </w:r>
      <w:r w:rsidRPr="003C3342">
        <w:rPr>
          <w:i/>
        </w:rPr>
        <w:lastRenderedPageBreak/>
        <w:t>Pultenaea tuberculata</w:t>
      </w:r>
      <w:r w:rsidRPr="003C3342">
        <w:t xml:space="preserve"> (Fabaceae). The family Myrtaceae is well represented in the community, but absent from the study, as all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r w:rsidR="009915C4" w:rsidRPr="003C3342">
        <w:rPr>
          <w:i/>
        </w:rPr>
        <w:t>Allocasuarina distyla</w:t>
      </w:r>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46BF8276"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Individuals were sampled at different ages across a fire-created chronosequence, from 3 months to 30 years</w:t>
      </w:r>
      <w:r w:rsidR="004C5CD8">
        <w:t xml:space="preserve">. Site ages were estimated from fire records maintained by </w:t>
      </w:r>
      <w:r w:rsidR="004C5CD8" w:rsidRPr="003C3342">
        <w:t>NSW NPWS</w:t>
      </w:r>
      <w:r w:rsidR="004C5CD8">
        <w:t xml:space="preserve">. </w:t>
      </w:r>
      <w:r w:rsidR="004C5CD8" w:rsidRPr="003C3342">
        <w:t>At the conclusion of the study, the approximate ages of the individuals on the six sites were: 1.4, 2.4, 5, 7,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Grevillea speciosa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52D94BCD" w:rsidR="00687D3A" w:rsidRPr="003C3342" w:rsidRDefault="009915C4" w:rsidP="003C3342">
      <w:r w:rsidRPr="003C3342">
        <w:lastRenderedPageBreak/>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measured, as the final size of the fruit 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the supplementary material</w:t>
      </w:r>
      <w:r w:rsidRPr="003C3342">
        <w:t xml:space="preserve">###. </w:t>
      </w:r>
      <w:r w:rsidR="00384C76">
        <w:t>The supplementary material</w:t>
      </w:r>
      <w:r w:rsidRPr="003C3342">
        <w:t xml:space="preserve">### also includes a table that indicates how each flowering part was measured for each species. Each of the flower parts was independently collected from multiple untagged individuals in the community to determine its dry weight. </w:t>
      </w:r>
    </w:p>
    <w:p w14:paraId="2C92653C" w14:textId="0D82EA85" w:rsidR="00687D3A" w:rsidRPr="003C3342" w:rsidRDefault="00687D3A" w:rsidP="003C3342">
      <w:pPr>
        <w:pStyle w:val="Heading2"/>
      </w:pPr>
      <w:r w:rsidRPr="003C3342">
        <w:t xml:space="preserve">Calculating total reproductive </w:t>
      </w:r>
      <w:r w:rsidR="00DD6AD7">
        <w:t>effort</w:t>
      </w:r>
    </w:p>
    <w:p w14:paraId="3F171502" w14:textId="47C759CB" w:rsidR="008C369F" w:rsidRDefault="006869F3" w:rsidP="003C3342">
      <w:r w:rsidRPr="003C3342">
        <w:t xml:space="preserve">Total reproductive </w:t>
      </w:r>
      <w:r w:rsidR="00DD6AD7">
        <w:t xml:space="preserve">effort (RE) </w:t>
      </w:r>
      <w:r w:rsidRPr="003C3342">
        <w:t>is the sum of investment in all the different flowering parts during the year</w:t>
      </w:r>
      <w:r w:rsidR="009923FF">
        <w:t>, tabulated on a weight basis</w:t>
      </w:r>
      <w:r w:rsidRPr="003C3342">
        <w:t xml:space="preserve">. </w:t>
      </w:r>
      <w:r w:rsidR="009923FF">
        <w:t xml:space="preserve">Seed counts record the total number of propagules produced during the year. Per seed energy expenditure is calculated by dividing </w:t>
      </w:r>
      <w:r w:rsidR="00DD6AD7">
        <w:t>RE</w:t>
      </w:r>
      <w:r w:rsidR="009923FF">
        <w:t xml:space="preserve"> by seed count, designated as a “cost” throughout the manuscript and presented as mg dry weight per seed matured. For each species, the sum of the weights of all reproductive parts required for the successful creation and provisioning of a single propagule is termed the “seed costs”</w:t>
      </w:r>
      <w:r w:rsidR="00AA706E">
        <w:t xml:space="preserve"> (see Appendix B for a list of parts)</w:t>
      </w:r>
      <w:r w:rsidR="009923FF">
        <w:t xml:space="preserve">. Seed costs were divided into pollen attraction costs, seed provisioning costs, and the weight of the endosperm and embryo itself. We chose to designate the endosperm and embryo as the primary reproductive unit, for </w:t>
      </w:r>
      <w:r w:rsidR="00AA706E">
        <w:t xml:space="preserve">it </w:t>
      </w:r>
      <w:r w:rsidR="009923FF">
        <w:t xml:space="preserve">provides a consistent comparison of tissue weights across species. </w:t>
      </w:r>
      <w:r w:rsidR="0058534D">
        <w:t xml:space="preserve">It is hereafter referred to as “seed weight”. </w:t>
      </w:r>
      <w:r w:rsidR="009923FF">
        <w:t xml:space="preserve">In contrast, the propagule includes the seed coat </w:t>
      </w:r>
      <w:r w:rsidR="00AA706E">
        <w:t xml:space="preserve">and additional dispersal tissues </w:t>
      </w:r>
      <w:r w:rsidR="009923FF">
        <w:t xml:space="preserve">in some species, but not others. </w:t>
      </w:r>
      <w:r w:rsidR="00AA706E">
        <w:t xml:space="preserve">In addition to the seed costs, were the “costs of failure”, the weight of reproductive material that was aborted before progressing to a mature seed, expressed on a per seed matured basis. </w:t>
      </w:r>
      <w:del w:id="7" w:author="Dr Elizabeth Wenk" w:date="2016-09-05T10:20:00Z">
        <w:r w:rsidR="00AA706E" w:rsidDel="0058534D">
          <w:delText xml:space="preserve">It was further divided into “failed pollen attraction costs” and “failed provisioning costs”. </w:delText>
        </w:r>
      </w:del>
      <w:del w:id="8" w:author="Dr Elizabeth Wenk" w:date="2016-09-05T10:21:00Z">
        <w:r w:rsidR="00AA706E" w:rsidDel="0058534D">
          <w:delText xml:space="preserve">Note that the failed pollen attraction costs included both the weight of flower parts that abort before presenting themselves to pollinators and the weight </w:delText>
        </w:r>
        <w:r w:rsidR="00AA706E" w:rsidDel="0058534D">
          <w:lastRenderedPageBreak/>
          <w:delText xml:space="preserve">of flower parts that developed into open, successful flowers, but failed to progress to a propagule, again scaled to “per seed matured”. </w:delText>
        </w:r>
      </w:del>
      <w:r w:rsidR="00AA706E">
        <w:t xml:space="preserve">All calculations were made on an individual basis, although the weights of many plant parts </w:t>
      </w:r>
      <w:r w:rsidR="0058534D">
        <w:t xml:space="preserve">are based on </w:t>
      </w:r>
      <w:r w:rsidR="00AA706E">
        <w:t>species level</w:t>
      </w:r>
      <w:r w:rsidR="0058534D">
        <w:t xml:space="preserve"> measurements</w:t>
      </w:r>
      <w:r w:rsidR="00AA706E">
        <w:t>.</w:t>
      </w:r>
    </w:p>
    <w:p w14:paraId="69901BC6" w14:textId="77777777" w:rsidR="006869F3" w:rsidRPr="003C3342" w:rsidRDefault="006869F3" w:rsidP="003C3342"/>
    <w:p w14:paraId="58866195" w14:textId="7AB737F2" w:rsidR="006869F3" w:rsidRDefault="006869F3" w:rsidP="003C3342">
      <w:r w:rsidRPr="003C3342">
        <w:t xml:space="preserve">Mention that the species included are all recorded </w:t>
      </w:r>
      <w:ins w:id="9" w:author="Mark Westoby" w:date="2016-08-18T21:38:00Z">
        <w:r w:rsidR="00EF2123" w:rsidRPr="003C3342">
          <w:t xml:space="preserve">[?] </w:t>
        </w:r>
      </w:ins>
      <w:r w:rsidRPr="003C3342">
        <w:t>as producing a consistent number of ovules per flower.</w:t>
      </w:r>
    </w:p>
    <w:p w14:paraId="59E62527" w14:textId="77777777" w:rsidR="001C1B2D" w:rsidRDefault="001C1B2D" w:rsidP="003C3342"/>
    <w:p w14:paraId="202E619E" w14:textId="3C72C6A4" w:rsidR="001C1B2D" w:rsidRPr="003C3342" w:rsidDel="00D406B9" w:rsidRDefault="00D406B9" w:rsidP="003C3342">
      <w:pPr>
        <w:rPr>
          <w:del w:id="10" w:author="Daniel Falster" w:date="2016-08-29T20:32:00Z"/>
        </w:rPr>
      </w:pPr>
      <w:ins w:id="11" w:author="Daniel Falster" w:date="2016-08-29T20:32:00Z">
        <w:r>
          <w:t xml:space="preserve">Details: </w:t>
        </w:r>
      </w:ins>
      <w:r w:rsidR="001C1B2D">
        <w:t>A document, for the supplementary materials, describing the methods should be out next priority.</w:t>
      </w:r>
    </w:p>
    <w:p w14:paraId="00947DDE" w14:textId="77777777" w:rsidR="006869F3" w:rsidRPr="003C3342" w:rsidRDefault="006869F3" w:rsidP="003C3342"/>
    <w:p w14:paraId="0B4C3C64" w14:textId="2213F31F" w:rsidR="00687D3A" w:rsidRPr="003C3342" w:rsidDel="009A3F95" w:rsidRDefault="00687D3A" w:rsidP="003C3342">
      <w:pPr>
        <w:pStyle w:val="Heading2"/>
        <w:rPr>
          <w:del w:id="12" w:author="Daniel Falster" w:date="2016-08-29T20:42:00Z"/>
        </w:rPr>
      </w:pPr>
      <w:r w:rsidRPr="003C3342">
        <w:t xml:space="preserve">Statistical </w:t>
      </w:r>
      <w:r w:rsidR="00D406B9">
        <w:t>methods</w:t>
      </w:r>
    </w:p>
    <w:p w14:paraId="7949D8FA" w14:textId="77777777" w:rsidR="00687D3A" w:rsidRDefault="00687D3A" w:rsidP="007444C4">
      <w:pPr>
        <w:pStyle w:val="Heading2"/>
        <w:rPr>
          <w:ins w:id="13" w:author="Daniel Falster" w:date="2016-08-29T20:42:00Z"/>
        </w:rPr>
      </w:pPr>
    </w:p>
    <w:p w14:paraId="5618A571" w14:textId="77777777" w:rsidR="009A3F95" w:rsidRDefault="009A3F95" w:rsidP="003C3342">
      <w:pPr>
        <w:rPr>
          <w:ins w:id="14" w:author="Daniel Falster" w:date="2016-08-29T20:42:00Z"/>
        </w:rPr>
      </w:pPr>
    </w:p>
    <w:p w14:paraId="2354FCC3" w14:textId="69BE3E4A" w:rsidR="009A3F95" w:rsidRPr="003C3342" w:rsidRDefault="009A3F95" w:rsidP="003C3342">
      <w:ins w:id="15" w:author="Daniel Falster" w:date="2016-08-29T20:42:00Z">
        <w:r>
          <w:t xml:space="preserve">For slope tests, are you using regression or SMATR? Should be the latter. </w:t>
        </w:r>
      </w:ins>
      <w:ins w:id="16" w:author="Dr Elizabeth Wenk" w:date="2016-09-06T16:32:00Z">
        <w:r w:rsidR="00AE6290">
          <w:t>All using SMART, sma, method=”OLS”</w:t>
        </w:r>
      </w:ins>
    </w:p>
    <w:p w14:paraId="37F5D4BF" w14:textId="59CFBE8B" w:rsidR="00E961E5" w:rsidRPr="003C3342" w:rsidDel="00F66C59" w:rsidRDefault="00E961E5" w:rsidP="00BD71EC">
      <w:pPr>
        <w:rPr>
          <w:del w:id="17" w:author="Daniel Falster" w:date="2016-08-29T13:05:00Z"/>
        </w:rPr>
      </w:pPr>
      <w:del w:id="18" w:author="Dr Elizabeth Wenk" w:date="2016-09-06T16:32:00Z">
        <w:r w:rsidRPr="003C3342" w:rsidDel="00AE6290">
          <w:br w:type="page"/>
        </w:r>
      </w:del>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139BF16E"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4561D9" w:rsidRPr="003C3342">
        <w:t>9</w:t>
      </w:r>
      <w:r w:rsidR="00730CEF" w:rsidRPr="003C3342">
        <w:t>1</w:t>
      </w:r>
      <w:r w:rsidR="00DE3935" w:rsidRPr="003C3342">
        <w:t>% of reproductive investment went to accessory tissues</w:t>
      </w:r>
      <w:r w:rsidR="004561D9" w:rsidRPr="003C3342">
        <w:t xml:space="preserve"> </w:t>
      </w:r>
      <w:r w:rsidR="00E40602" w:rsidRPr="003C3342">
        <w:t xml:space="preserve">rather than to </w:t>
      </w:r>
      <w:r w:rsidR="004561D9" w:rsidRPr="003C3342">
        <w:t xml:space="preserve">propagules, rising to 96% if </w:t>
      </w:r>
      <w:r w:rsidR="00E40602" w:rsidRPr="003C3342">
        <w:t>only embryo and endosperm were treated as direct investment in offspring</w:t>
      </w:r>
      <w:r w:rsidR="006133B8" w:rsidRPr="003C3342">
        <w:t>, with seed coats and dispersal structures attributed to accessory costs</w:t>
      </w:r>
      <w:r w:rsidR="00FF087A" w:rsidRPr="003C3342">
        <w:t xml:space="preserve">. </w:t>
      </w:r>
      <w:r w:rsidR="0058534D">
        <w:t xml:space="preserve">Hereafter, all results report results for the “embryo and endosperm” component, designating them as “seed size” or “seed weight”. </w:t>
      </w:r>
      <w:r w:rsidR="00EA13E4" w:rsidRPr="003C3342">
        <w:t xml:space="preserve">Across species, accessory costs </w:t>
      </w:r>
      <w:r w:rsidR="004561D9" w:rsidRPr="003C3342">
        <w:t xml:space="preserve">(versus </w:t>
      </w:r>
      <w:r w:rsidR="0058534D">
        <w:t>seed weight</w:t>
      </w:r>
      <w:r w:rsidR="004561D9" w:rsidRPr="003C3342">
        <w:t xml:space="preserve">) </w:t>
      </w:r>
      <w:r w:rsidR="00EA13E4" w:rsidRPr="003C3342">
        <w:t xml:space="preserve">ranged from a low of </w:t>
      </w:r>
      <w:r w:rsidR="002A5C83" w:rsidRPr="003C3342">
        <w:t>91.9</w:t>
      </w:r>
      <w:r w:rsidR="00EA13E4" w:rsidRPr="003C3342">
        <w:t xml:space="preserve">% </w:t>
      </w:r>
      <w:r w:rsidR="006722D0" w:rsidRPr="003C3342">
        <w:t xml:space="preserve">for </w:t>
      </w:r>
      <w:r w:rsidR="002A5C83" w:rsidRPr="003C3342">
        <w:rPr>
          <w:i/>
        </w:rPr>
        <w:t xml:space="preserve">Pimelea linifolia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4BC16976" w:rsidR="008F4107" w:rsidRPr="003C3342" w:rsidRDefault="008F4107" w:rsidP="007444C4">
      <w:pPr>
        <w:rPr>
          <w:color w:val="FF0000"/>
        </w:rPr>
      </w:pPr>
      <w:r w:rsidRPr="003C3342">
        <w:t>Total a</w:t>
      </w:r>
      <w:r w:rsidR="00EA13E4" w:rsidRPr="003C3342">
        <w:t xml:space="preserve">ccessory costs </w:t>
      </w:r>
      <w:r w:rsidR="00B3291A" w:rsidRPr="003C3342">
        <w:t>can be divided broadly</w:t>
      </w:r>
      <w:r w:rsidR="00EA13E4" w:rsidRPr="003C3342">
        <w:t xml:space="preserve"> into </w:t>
      </w:r>
      <w:r w:rsidR="00F51179">
        <w:t xml:space="preserve">failed tissue costs </w:t>
      </w:r>
      <w:r w:rsidR="00EA13E4" w:rsidRPr="003C3342">
        <w:t xml:space="preserve">(the weight of all aborted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F51179">
        <w:t>seed 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pre- and post-pollination).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482BA4" w:rsidRPr="003C3342">
        <w:t xml:space="preserve"> had </w:t>
      </w:r>
      <w:r w:rsidR="00F51179">
        <w:t>seed costs that were higher than failed tissue costs</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more than 90% of their reproductive investment on failed tissues (</w:t>
      </w:r>
      <w:r w:rsidR="00BD71EC">
        <w:t xml:space="preserve">Table </w:t>
      </w:r>
      <w:r w:rsidR="003F6B29">
        <w:t>1</w:t>
      </w:r>
      <w:r w:rsidR="00482BA4" w:rsidRPr="003C3342">
        <w:t xml:space="preserve">). For most species, these failed 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failed tissue costs </w:t>
      </w:r>
      <w:r w:rsidR="00BD71EC">
        <w:t>(</w:t>
      </w:r>
      <w:r w:rsidR="00435B72">
        <w:t>Supplementary Material</w:t>
      </w:r>
      <w:r w:rsidR="00BD71EC">
        <w:t>)</w:t>
      </w:r>
      <w:r w:rsidR="00482BA4" w:rsidRPr="003C3342">
        <w:t xml:space="preserve">. </w:t>
      </w:r>
      <w:r w:rsidRPr="003C3342">
        <w:t xml:space="preserve">Note that fruit that abort after pollination </w:t>
      </w:r>
      <w:r w:rsidR="002A5C83" w:rsidRPr="003C3342">
        <w:t xml:space="preserve">but before 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7C06626F" w:rsidR="00EA13E4" w:rsidRPr="003C3342" w:rsidRDefault="009D5583" w:rsidP="007444C4">
      <w:r>
        <w:t>Total s</w:t>
      </w:r>
      <w:r w:rsidR="008F4107" w:rsidRPr="003C3342">
        <w:t>eed</w:t>
      </w:r>
      <w:r>
        <w:t xml:space="preserve"> </w:t>
      </w:r>
      <w:r w:rsidR="008F4107" w:rsidRPr="003C3342">
        <w:t>costs are further divided into mass of parts formed up to the point of pollination (on a per ovule basis</w:t>
      </w:r>
      <w:r w:rsidR="003F6B29">
        <w:t xml:space="preserve">; </w:t>
      </w:r>
      <w:r>
        <w:t>term</w:t>
      </w:r>
      <w:r w:rsidR="00F51179">
        <w:t>ed</w:t>
      </w:r>
      <w:r>
        <w:t xml:space="preserve"> </w:t>
      </w:r>
      <w:r w:rsidR="003F6B29">
        <w:t xml:space="preserve">pollen-attraction </w:t>
      </w:r>
      <w:r>
        <w:t>costs</w:t>
      </w:r>
      <w:r w:rsidR="008F4107" w:rsidRPr="003C3342">
        <w:t xml:space="preserve">) and the mass of </w:t>
      </w:r>
      <w:r w:rsidR="00435B72">
        <w:t xml:space="preserve">the seed, </w:t>
      </w:r>
      <w:r w:rsidR="008F4107" w:rsidRPr="003C3342">
        <w:t>packaging</w:t>
      </w:r>
      <w:r w:rsidR="00435B72">
        <w:t>,</w:t>
      </w:r>
      <w:r w:rsidR="008F4107" w:rsidRPr="003C3342">
        <w:t xml:space="preserve"> and dispersal structures (on a per </w:t>
      </w:r>
      <w:r w:rsidR="00435B72">
        <w:t xml:space="preserve">seed </w:t>
      </w:r>
      <w:r w:rsidR="008F4107" w:rsidRPr="003C3342">
        <w:t>basis</w:t>
      </w:r>
      <w:r w:rsidR="003F6B29">
        <w:t xml:space="preserve">; </w:t>
      </w:r>
      <w:r>
        <w:t xml:space="preserve">termed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 xml:space="preserve">Hemigenia pupurea, Pimelea linifolia, and </w:t>
      </w:r>
      <w:r w:rsidR="009B4F79" w:rsidRPr="007444C4">
        <w:rPr>
          <w:i/>
          <w:color w:val="000000"/>
          <w:szCs w:val="18"/>
        </w:rPr>
        <w:t>Pultanaea 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w:t>
      </w:r>
      <w:r w:rsidR="00FD2B1C" w:rsidRPr="003C3342">
        <w:lastRenderedPageBreak/>
        <w:t xml:space="preserve">of total seedcosts,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of total seedcosts (</w:t>
      </w:r>
      <w:r w:rsidR="00BD71EC">
        <w:t xml:space="preserve">Table </w:t>
      </w:r>
      <w:r w:rsidR="003F6B29">
        <w:t>1</w:t>
      </w:r>
      <w:r w:rsidR="00FD2B1C" w:rsidRPr="003C3342">
        <w:t xml:space="preserve">). The proportion of energy 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0.</w:t>
      </w:r>
      <w:r w:rsidR="00435B72">
        <w:t>36</w:t>
      </w:r>
      <w:r w:rsidR="00435B72" w:rsidRPr="003C3342">
        <w:t xml:space="preserve"> </w:t>
      </w:r>
      <w:r w:rsidR="00FD2B1C" w:rsidRPr="003C3342">
        <w:t>(for</w:t>
      </w:r>
      <w:r w:rsidR="00435B72">
        <w:t xml:space="preserve"> both </w:t>
      </w:r>
      <w:r w:rsidR="00435B72" w:rsidRPr="003C3342">
        <w:rPr>
          <w:i/>
        </w:rPr>
        <w:t>Epacris microphylla</w:t>
      </w:r>
      <w:r w:rsidR="00435B72">
        <w:rPr>
          <w:i/>
        </w:rPr>
        <w:t xml:space="preserve"> and</w:t>
      </w:r>
      <w:r w:rsidR="00435B72" w:rsidRPr="003C3342">
        <w:rPr>
          <w:i/>
        </w:rPr>
        <w:t xml:space="preserve"> Pimelea linifolia</w:t>
      </w:r>
      <w:r w:rsidR="009B4F79" w:rsidRPr="003C3342">
        <w:t>) to a high of 0.</w:t>
      </w:r>
      <w:r w:rsidR="00435B72" w:rsidRPr="003C3342">
        <w:t>9</w:t>
      </w:r>
      <w:r w:rsidR="00435B72">
        <w:t>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Importantly, the maximum any </w:t>
      </w:r>
      <w:r w:rsidR="007F7DA6" w:rsidRPr="007F7DA6">
        <w:t>species</w:t>
      </w:r>
      <w:r w:rsidR="007F7DA6">
        <w:t xml:space="preserve"> invested </w:t>
      </w:r>
      <w:r w:rsidR="00F51179">
        <w:t xml:space="preserve">directly </w:t>
      </w:r>
      <w:r w:rsidR="007F7DA6">
        <w:t xml:space="preserve">in seeds was less than </w:t>
      </w:r>
      <w:r w:rsidR="00435B72">
        <w:t>10</w:t>
      </w:r>
      <w:r w:rsidR="007F7DA6">
        <w:t xml:space="preserve">% of total </w:t>
      </w:r>
      <w:r w:rsidR="00435B72">
        <w:t xml:space="preserve">reproductive </w:t>
      </w:r>
      <w:r w:rsidR="007F7DA6">
        <w:t>energy expenditure.</w:t>
      </w:r>
    </w:p>
    <w:p w14:paraId="2E575FE6" w14:textId="77777777" w:rsidR="006E0A3A" w:rsidRPr="003C3342" w:rsidRDefault="006E0A3A" w:rsidP="006E0A3A">
      <w:pPr>
        <w:pStyle w:val="Heading2"/>
      </w:pPr>
      <w:r w:rsidRPr="003C3342">
        <w:t>Correlations between seed size and seed set</w:t>
      </w:r>
    </w:p>
    <w:p w14:paraId="6906D13F" w14:textId="45A98E74" w:rsidR="006E0A3A" w:rsidRPr="003C3342" w:rsidRDefault="006E0A3A" w:rsidP="006E0A3A">
      <w:r w:rsidRPr="003C3342">
        <w:t xml:space="preserve"> Figure </w:t>
      </w:r>
      <w:r>
        <w:t>2a</w:t>
      </w:r>
      <w:r w:rsidRPr="003C3342">
        <w:t xml:space="preserve"> shows bud and seed counts, scaled to </w:t>
      </w:r>
      <w:r w:rsidR="00435B72">
        <w:t xml:space="preserve">the plant’s </w:t>
      </w:r>
      <w:r w:rsidRPr="003C3342">
        <w:t xml:space="preserve">leaf area, plotted against seed size. Larger-seeded species produced disproportionately many buds, such that the </w:t>
      </w:r>
      <w:r>
        <w:t>slope of the relationship between number of</w:t>
      </w:r>
      <w:r w:rsidRPr="003C3342">
        <w:t xml:space="preserve"> buds versus seed size </w:t>
      </w:r>
      <w:r>
        <w:t>was</w:t>
      </w:r>
      <w:r w:rsidRPr="003C3342">
        <w:t xml:space="preserve"> much shallower than -1 </w:t>
      </w:r>
      <w:r w:rsidRPr="007444C4">
        <w:rPr>
          <w:rFonts w:eastAsia="Times New Roman"/>
          <w:color w:val="000000"/>
          <w:lang w:eastAsia="en-AU"/>
        </w:rPr>
        <w:t>(</w:t>
      </w:r>
      <w:r w:rsidRPr="003C3342">
        <w:t>slope=-0.673</w:t>
      </w:r>
      <w:r w:rsidRPr="007444C4">
        <w:rPr>
          <w:rFonts w:eastAsia="Times New Roman"/>
          <w:color w:val="000000"/>
          <w:lang w:eastAsia="en-AU"/>
        </w:rPr>
        <w:t xml:space="preserve">±0.074, </w:t>
      </w:r>
      <w:r w:rsidR="00435B72" w:rsidRPr="007444C4">
        <w:rPr>
          <w:rFonts w:eastAsia="Times New Roman"/>
          <w:color w:val="000000"/>
          <w:lang w:eastAsia="en-AU"/>
        </w:rPr>
        <w:t>p</w:t>
      </w:r>
      <w:r w:rsidR="00435B72" w:rsidRPr="007444C4">
        <w:rPr>
          <w:rFonts w:eastAsia="Times New Roman"/>
          <w:color w:val="000000"/>
          <w:vertAlign w:val="subscript"/>
          <w:lang w:eastAsia="en-AU"/>
        </w:rPr>
        <w:t xml:space="preserve">slope </w:t>
      </w:r>
      <w:r w:rsidR="00435B72" w:rsidRPr="00435B72">
        <w:rPr>
          <w:sz w:val="20"/>
          <w:szCs w:val="20"/>
          <w:vertAlign w:val="subscript"/>
        </w:rPr>
        <w:t>≠</w:t>
      </w:r>
      <w:r w:rsidR="00435B72" w:rsidRPr="007444C4">
        <w:rPr>
          <w:rFonts w:eastAsia="Times New Roman"/>
          <w:color w:val="000000"/>
          <w:vertAlign w:val="subscript"/>
          <w:lang w:eastAsia="en-AU"/>
        </w:rPr>
        <w:t xml:space="preserve"> -1 </w:t>
      </w:r>
      <w:r w:rsidRPr="007444C4">
        <w:rPr>
          <w:rFonts w:eastAsia="Times New Roman"/>
          <w:color w:val="000000"/>
          <w:lang w:eastAsia="en-AU"/>
        </w:rPr>
        <w:t>=&lt;0.0001)</w:t>
      </w:r>
      <w:r w:rsidRPr="003C3342">
        <w:t xml:space="preserve">. However, larger-seeded species also aborted a disproportionately large number of buds and the slope of the regression between scaled seed </w:t>
      </w:r>
      <w:r w:rsidR="00435B72">
        <w:t xml:space="preserve">count </w:t>
      </w:r>
      <w:r w:rsidRPr="003C3342">
        <w:t xml:space="preserve">versus seed size is somewhat steeper than -1 </w:t>
      </w:r>
      <w:r w:rsidRPr="007444C4">
        <w:rPr>
          <w:rFonts w:eastAsia="Times New Roman"/>
          <w:color w:val="000000"/>
          <w:lang w:eastAsia="en-AU"/>
        </w:rPr>
        <w:t>(</w:t>
      </w:r>
      <w:r w:rsidRPr="003C3342">
        <w:t>slope=-1.190</w:t>
      </w:r>
      <w:r w:rsidRPr="007444C4">
        <w:rPr>
          <w:rFonts w:eastAsia="Times New Roman"/>
          <w:color w:val="000000"/>
          <w:lang w:eastAsia="en-AU"/>
        </w:rPr>
        <w:t>±0.097, p</w:t>
      </w:r>
      <w:r w:rsidRPr="007444C4">
        <w:rPr>
          <w:rFonts w:eastAsia="Times New Roman"/>
          <w:color w:val="000000"/>
          <w:vertAlign w:val="subscript"/>
          <w:lang w:eastAsia="en-AU"/>
        </w:rPr>
        <w:t xml:space="preserve">slope </w:t>
      </w:r>
      <w:r w:rsidR="00435B72" w:rsidRPr="00435B72">
        <w:rPr>
          <w:sz w:val="20"/>
          <w:szCs w:val="20"/>
          <w:vertAlign w:val="subscript"/>
        </w:rPr>
        <w:t>≠</w:t>
      </w:r>
      <w:r w:rsidRPr="007444C4">
        <w:rPr>
          <w:rFonts w:eastAsia="Times New Roman"/>
          <w:color w:val="000000"/>
          <w:vertAlign w:val="subscript"/>
          <w:lang w:eastAsia="en-AU"/>
        </w:rPr>
        <w:t xml:space="preserve"> -1 </w:t>
      </w:r>
      <w:r w:rsidRPr="007444C4">
        <w:rPr>
          <w:rFonts w:eastAsia="Times New Roman"/>
          <w:color w:val="000000"/>
          <w:lang w:eastAsia="en-AU"/>
        </w:rPr>
        <w:t>=0.0002)</w:t>
      </w:r>
      <w:r w:rsidRPr="003C3342">
        <w:t>.</w:t>
      </w:r>
      <w:r>
        <w:t xml:space="preserve"> The outcome of this pattern is that</w:t>
      </w:r>
      <w:r w:rsidRPr="003C3342">
        <w:t xml:space="preserve"> </w:t>
      </w:r>
      <w:r>
        <w:t>s</w:t>
      </w:r>
      <w:r w:rsidRPr="003C3342">
        <w:t xml:space="preserve">eed size was also significantly correlated with seedset: species with larger seeds had lower seedset (Figure </w:t>
      </w:r>
      <w:r>
        <w:t>2b</w:t>
      </w:r>
      <w:r w:rsidRPr="003C3342">
        <w:t>, r</w:t>
      </w:r>
      <w:r w:rsidRPr="003C3342">
        <w:rPr>
          <w:vertAlign w:val="superscript"/>
        </w:rPr>
        <w:t>2</w:t>
      </w:r>
      <w:r w:rsidRPr="003C3342">
        <w:t xml:space="preserve">=0.56, p=0.0022). </w:t>
      </w:r>
      <w:r w:rsidR="0090058B" w:rsidRPr="00435B72">
        <w:t xml:space="preserve">There was also a significant negative correlation between pollen-attraction costs and </w:t>
      </w:r>
      <w:r w:rsidR="0090058B">
        <w:t>seedset</w:t>
      </w:r>
      <w:r w:rsidR="0090058B" w:rsidRPr="00435B72">
        <w:t xml:space="preserve"> (r</w:t>
      </w:r>
      <w:r w:rsidR="0090058B" w:rsidRPr="0090058B">
        <w:rPr>
          <w:vertAlign w:val="superscript"/>
        </w:rPr>
        <w:t>2</w:t>
      </w:r>
      <w:r w:rsidR="0090058B" w:rsidRPr="00435B72">
        <w:t xml:space="preserve">=0.41, </w:t>
      </w:r>
      <w:r w:rsidR="0090058B">
        <w:t>p</w:t>
      </w:r>
      <w:r w:rsidR="0090058B" w:rsidRPr="00435B72">
        <w:t>=0.013).</w:t>
      </w:r>
    </w:p>
    <w:p w14:paraId="14BC4083" w14:textId="77777777" w:rsidR="00EA13E4" w:rsidRPr="003C3342" w:rsidRDefault="00EA13E4" w:rsidP="003C3342">
      <w:pPr>
        <w:pStyle w:val="Heading2"/>
      </w:pPr>
      <w:r w:rsidRPr="003C3342">
        <w:t>Correlations between seed size</w:t>
      </w:r>
      <w:r w:rsidR="004666D3" w:rsidRPr="003C3342">
        <w:t xml:space="preserve"> and accessory costs</w:t>
      </w:r>
    </w:p>
    <w:p w14:paraId="7C114161" w14:textId="67C67C3B" w:rsidR="006E0A3A" w:rsidRPr="003C3342" w:rsidRDefault="007D3813" w:rsidP="006E0A3A">
      <w:r>
        <w:t>Both t</w:t>
      </w:r>
      <w:r w:rsidR="008A0565" w:rsidRPr="003C3342">
        <w:t xml:space="preserve">otal accessory costs and </w:t>
      </w:r>
      <w:r>
        <w:t xml:space="preserve">all </w:t>
      </w:r>
      <w:r w:rsidR="008A0565" w:rsidRPr="003C3342">
        <w:t xml:space="preserve">accessory </w:t>
      </w:r>
      <w:r w:rsidR="008A0565" w:rsidRPr="00F33D95">
        <w:t xml:space="preserve">cost components </w:t>
      </w:r>
      <w:r>
        <w:t xml:space="preserve">were strongly </w:t>
      </w:r>
      <w:r w:rsidR="0076033F" w:rsidRPr="00F33D95">
        <w:t xml:space="preserve">correlated </w:t>
      </w:r>
      <w:r w:rsidR="008A0565" w:rsidRPr="00F33D95">
        <w:t>with seed size</w:t>
      </w:r>
      <w:r>
        <w:t>, but the slopes of the relationships were notably different</w:t>
      </w:r>
      <w:r w:rsidR="0090058B">
        <w:t xml:space="preserve"> (Table 2)</w:t>
      </w:r>
      <w:r w:rsidR="008A0565" w:rsidRPr="00F33D95">
        <w:t xml:space="preserve">. </w:t>
      </w:r>
      <w:r w:rsidR="00A57BA4" w:rsidRPr="00F33D95">
        <w:t>Total a</w:t>
      </w:r>
      <w:r w:rsidR="006000B9" w:rsidRPr="00F33D95">
        <w:t>ccessory costs per seed</w:t>
      </w:r>
      <w:r>
        <w:t xml:space="preserve">, and the two main divisions of total accessory costs, total seed costs and failed tissue costs, all </w:t>
      </w:r>
      <w:r w:rsidR="006000B9" w:rsidRPr="00F33D95">
        <w:t>increase</w:t>
      </w:r>
      <w:r w:rsidR="0076033F" w:rsidRPr="00F33D95">
        <w:t>d</w:t>
      </w:r>
      <w:r w:rsidR="006000B9" w:rsidRPr="00F33D95">
        <w:t xml:space="preserve"> isometrically with species’ mean seed size </w:t>
      </w:r>
      <w:r w:rsidR="00EA13E4" w:rsidRPr="00F33D95">
        <w:t>(</w:t>
      </w:r>
      <w:r w:rsidR="00BD71EC" w:rsidRPr="00F33D95">
        <w:t xml:space="preserve">Table </w:t>
      </w:r>
      <w:r w:rsidR="00E3342E">
        <w:t>2</w:t>
      </w:r>
      <w:r w:rsidR="00EA13E4" w:rsidRPr="00F33D95">
        <w:t>)</w:t>
      </w:r>
      <w:r w:rsidR="008A0565" w:rsidRPr="00F33D95">
        <w:t xml:space="preserve">. </w:t>
      </w:r>
      <w:r w:rsidR="0090058B">
        <w:t>However, t</w:t>
      </w:r>
      <w:r w:rsidR="008A0565" w:rsidRPr="00F33D95">
        <w:t>he two components of total seed</w:t>
      </w:r>
      <w:r w:rsidR="00C6125D" w:rsidRPr="00F33D95">
        <w:t xml:space="preserve"> </w:t>
      </w:r>
      <w:r w:rsidR="008A0565" w:rsidRPr="00F33D95">
        <w:t xml:space="preserve">costs </w:t>
      </w:r>
      <w:r w:rsidR="0076033F" w:rsidRPr="00F33D95">
        <w:t xml:space="preserve">did </w:t>
      </w:r>
      <w:r w:rsidR="008A0565" w:rsidRPr="00F33D95">
        <w:t>not scale 1:1 with seed size</w:t>
      </w:r>
      <w:r w:rsidR="00F51179">
        <w:t>. P</w:t>
      </w:r>
      <w:r w:rsidR="001D5CE8" w:rsidRPr="00F33D95">
        <w:t>ollen-attraction</w:t>
      </w:r>
      <w:r w:rsidR="008A0565" w:rsidRPr="00F33D95">
        <w:t xml:space="preserve"> costs </w:t>
      </w:r>
      <w:r w:rsidR="0076033F" w:rsidRPr="00F33D95">
        <w:t xml:space="preserve">had </w:t>
      </w:r>
      <w:r w:rsidR="008A0565" w:rsidRPr="00F33D95">
        <w:t>a slope significantly &lt; 1</w:t>
      </w:r>
      <w:r w:rsidR="008A0565" w:rsidRPr="00F33D95">
        <w:rPr>
          <w:rFonts w:eastAsia="Times New Roman"/>
          <w:color w:val="000000"/>
          <w:lang w:eastAsia="en-AU"/>
        </w:rPr>
        <w:t>, indicating that larger-seeded species invest</w:t>
      </w:r>
      <w:r w:rsidR="0076033F" w:rsidRPr="00F33D95">
        <w:rPr>
          <w:rFonts w:eastAsia="Times New Roman"/>
          <w:color w:val="000000"/>
          <w:lang w:eastAsia="en-AU"/>
        </w:rPr>
        <w:t>ed</w:t>
      </w:r>
      <w:r w:rsidR="008A0565" w:rsidRPr="00F33D95">
        <w:rPr>
          <w:rFonts w:eastAsia="Times New Roman"/>
          <w:color w:val="000000"/>
          <w:lang w:eastAsia="en-AU"/>
        </w:rPr>
        <w:t xml:space="preserve"> </w:t>
      </w:r>
      <w:r w:rsidR="0090058B">
        <w:rPr>
          <w:rFonts w:eastAsia="Times New Roman"/>
          <w:color w:val="000000"/>
          <w:lang w:eastAsia="en-AU"/>
        </w:rPr>
        <w:t xml:space="preserve">proportionally </w:t>
      </w:r>
      <w:r w:rsidR="008A0565" w:rsidRPr="00F33D95">
        <w:rPr>
          <w:rFonts w:eastAsia="Times New Roman"/>
          <w:color w:val="000000"/>
          <w:lang w:eastAsia="en-AU"/>
        </w:rPr>
        <w:t xml:space="preserve">less in </w:t>
      </w:r>
      <w:r w:rsidR="001D5CE8" w:rsidRPr="00F33D95">
        <w:rPr>
          <w:rFonts w:eastAsia="Times New Roman"/>
          <w:color w:val="000000"/>
          <w:lang w:eastAsia="en-AU"/>
        </w:rPr>
        <w:t>pollen-attraction</w:t>
      </w:r>
      <w:r w:rsidR="008A0565" w:rsidRPr="00F33D95">
        <w:rPr>
          <w:rFonts w:eastAsia="Times New Roman"/>
          <w:color w:val="000000"/>
          <w:lang w:eastAsia="en-AU"/>
        </w:rPr>
        <w:t xml:space="preserve"> tissues</w:t>
      </w:r>
      <w:r w:rsidR="007F7DA6" w:rsidRPr="00F33D95">
        <w:rPr>
          <w:rFonts w:eastAsia="Times New Roman"/>
          <w:color w:val="000000"/>
          <w:lang w:eastAsia="en-AU"/>
        </w:rPr>
        <w:t xml:space="preserve"> (</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c</w:t>
      </w:r>
      <w:r w:rsidR="007F7DA6" w:rsidRPr="00F33D95">
        <w:t>)</w:t>
      </w:r>
      <w:r w:rsidR="008A0565" w:rsidRPr="00F33D95">
        <w:rPr>
          <w:rFonts w:eastAsia="Times New Roman"/>
          <w:color w:val="000000"/>
          <w:lang w:eastAsia="en-AU"/>
        </w:rPr>
        <w:t xml:space="preserve">. In contrast, </w:t>
      </w:r>
      <w:r w:rsidR="0090058B">
        <w:rPr>
          <w:rFonts w:eastAsia="Times New Roman"/>
          <w:color w:val="000000"/>
          <w:lang w:eastAsia="en-AU"/>
        </w:rPr>
        <w:t xml:space="preserve">provisioning </w:t>
      </w:r>
      <w:r w:rsidR="008A0565" w:rsidRPr="00F33D95">
        <w:rPr>
          <w:rFonts w:eastAsia="Times New Roman"/>
          <w:color w:val="000000"/>
          <w:lang w:eastAsia="en-AU"/>
        </w:rPr>
        <w:t>costs increase</w:t>
      </w:r>
      <w:r w:rsidR="0076033F" w:rsidRPr="00F33D95">
        <w:rPr>
          <w:rFonts w:eastAsia="Times New Roman"/>
          <w:color w:val="000000"/>
          <w:lang w:eastAsia="en-AU"/>
        </w:rPr>
        <w:t>d</w:t>
      </w:r>
      <w:r w:rsidR="008A0565" w:rsidRPr="00F33D95">
        <w:rPr>
          <w:rFonts w:eastAsia="Times New Roman"/>
          <w:color w:val="000000"/>
          <w:lang w:eastAsia="en-AU"/>
        </w:rPr>
        <w:t xml:space="preserve"> more rapidly than seed size, with a slope </w:t>
      </w:r>
      <w:r w:rsidR="009B4F79" w:rsidRPr="00F33D95">
        <w:rPr>
          <w:rFonts w:eastAsia="Times New Roman"/>
          <w:color w:val="000000"/>
          <w:lang w:eastAsia="en-AU"/>
        </w:rPr>
        <w:t xml:space="preserve">significantly </w:t>
      </w:r>
      <w:r w:rsidR="008A0565" w:rsidRPr="00F33D95">
        <w:rPr>
          <w:rFonts w:eastAsia="Times New Roman"/>
          <w:color w:val="000000"/>
          <w:lang w:eastAsia="en-AU"/>
        </w:rPr>
        <w:t xml:space="preserve">&gt; 1 </w:t>
      </w:r>
      <w:r w:rsidR="007F7DA6" w:rsidRPr="00F33D95">
        <w:rPr>
          <w:rFonts w:eastAsia="Times New Roman"/>
          <w:color w:val="000000"/>
          <w:lang w:eastAsia="en-AU"/>
        </w:rPr>
        <w:t>(</w:t>
      </w:r>
      <w:r w:rsidR="0090058B">
        <w:rPr>
          <w:rFonts w:eastAsia="Times New Roman"/>
          <w:color w:val="000000"/>
          <w:lang w:eastAsia="en-AU"/>
        </w:rPr>
        <w:t xml:space="preserve">Table 2, </w:t>
      </w:r>
      <w:r w:rsidR="007F7DA6" w:rsidRPr="00F33D95">
        <w:t xml:space="preserve">Figure </w:t>
      </w:r>
      <w:r w:rsidR="00407792" w:rsidRPr="00F33D95">
        <w:t>2</w:t>
      </w:r>
      <w:r w:rsidR="006E0A3A" w:rsidRPr="00F33D95">
        <w:t>d</w:t>
      </w:r>
      <w:r w:rsidR="007F7DA6" w:rsidRPr="00F33D95">
        <w:t>)</w:t>
      </w:r>
      <w:r w:rsidR="008A0565" w:rsidRPr="00F33D95">
        <w:rPr>
          <w:rFonts w:eastAsia="Times New Roman"/>
          <w:color w:val="000000"/>
          <w:lang w:eastAsia="en-AU"/>
        </w:rPr>
        <w:t xml:space="preserve">. </w:t>
      </w:r>
      <w:r w:rsidR="0090058B">
        <w:rPr>
          <w:rFonts w:eastAsia="Times New Roman"/>
          <w:color w:val="000000"/>
          <w:lang w:eastAsia="en-AU"/>
        </w:rPr>
        <w:t>The two components of failed tissue costs,</w:t>
      </w:r>
      <w:r w:rsidR="001A1B84" w:rsidRPr="00F33D95">
        <w:rPr>
          <w:rFonts w:eastAsia="Times New Roman"/>
          <w:color w:val="000000"/>
          <w:lang w:eastAsia="en-AU"/>
        </w:rPr>
        <w:t xml:space="preserve"> </w:t>
      </w:r>
      <w:r w:rsidR="0090058B">
        <w:rPr>
          <w:rFonts w:eastAsia="Times New Roman"/>
          <w:color w:val="000000"/>
          <w:lang w:eastAsia="en-AU"/>
        </w:rPr>
        <w:t xml:space="preserve">failed </w:t>
      </w:r>
      <w:r w:rsidR="001D5CE8" w:rsidRPr="00F33D95">
        <w:rPr>
          <w:rFonts w:eastAsia="Times New Roman"/>
          <w:color w:val="000000"/>
          <w:lang w:eastAsia="en-AU"/>
        </w:rPr>
        <w:t>pollen-attraction</w:t>
      </w:r>
      <w:r w:rsidR="001A1B84" w:rsidRPr="00F33D95">
        <w:rPr>
          <w:rFonts w:eastAsia="Times New Roman"/>
          <w:color w:val="000000"/>
          <w:lang w:eastAsia="en-AU"/>
        </w:rPr>
        <w:t xml:space="preserve"> </w:t>
      </w:r>
      <w:r w:rsidR="0090058B">
        <w:rPr>
          <w:rFonts w:eastAsia="Times New Roman"/>
          <w:color w:val="000000"/>
          <w:lang w:eastAsia="en-AU"/>
        </w:rPr>
        <w:t xml:space="preserve">costs and failed </w:t>
      </w:r>
      <w:r w:rsidR="001A1B84" w:rsidRPr="00F33D95">
        <w:rPr>
          <w:rFonts w:eastAsia="Times New Roman"/>
          <w:color w:val="000000"/>
          <w:lang w:eastAsia="en-AU"/>
        </w:rPr>
        <w:t xml:space="preserve">provisioning </w:t>
      </w:r>
      <w:r w:rsidR="0090058B">
        <w:rPr>
          <w:rFonts w:eastAsia="Times New Roman"/>
          <w:color w:val="000000"/>
          <w:lang w:eastAsia="en-AU"/>
        </w:rPr>
        <w:t xml:space="preserve">costs, both </w:t>
      </w:r>
      <w:r w:rsidR="008A0565" w:rsidRPr="007444C4">
        <w:rPr>
          <w:rFonts w:eastAsia="Times New Roman"/>
          <w:color w:val="000000"/>
          <w:lang w:eastAsia="en-AU"/>
        </w:rPr>
        <w:t>scale</w:t>
      </w:r>
      <w:r w:rsidR="0076033F" w:rsidRPr="007444C4">
        <w:rPr>
          <w:rFonts w:eastAsia="Times New Roman"/>
          <w:color w:val="000000"/>
          <w:lang w:eastAsia="en-AU"/>
        </w:rPr>
        <w:t>d</w:t>
      </w:r>
      <w:r w:rsidR="008A0565" w:rsidRPr="007444C4">
        <w:rPr>
          <w:rFonts w:eastAsia="Times New Roman"/>
          <w:color w:val="000000"/>
          <w:lang w:eastAsia="en-AU"/>
        </w:rPr>
        <w:t xml:space="preserve"> isometrically with seed</w:t>
      </w:r>
      <w:r w:rsidR="00B03529" w:rsidRPr="007444C4">
        <w:rPr>
          <w:rFonts w:eastAsia="Times New Roman"/>
          <w:color w:val="000000"/>
          <w:lang w:eastAsia="en-AU"/>
        </w:rPr>
        <w:t xml:space="preserve"> </w:t>
      </w:r>
      <w:r w:rsidR="008A0565" w:rsidRPr="00435B72">
        <w:t>size (</w:t>
      </w:r>
      <w:r w:rsidR="00BD71EC" w:rsidRPr="00435B72">
        <w:t xml:space="preserve">Table </w:t>
      </w:r>
      <w:r w:rsidR="00E3342E">
        <w:t>2</w:t>
      </w:r>
      <w:r w:rsidR="008A0565" w:rsidRPr="00435B72">
        <w:t>).</w:t>
      </w:r>
      <w:r w:rsidR="006E0A3A" w:rsidRPr="00435B72">
        <w:t xml:space="preserve"> </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5F98519D"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and only 3 species showed a decrease in per seed accessory costs with age. W</w:t>
      </w:r>
      <w:r w:rsidR="00F4674B">
        <w:t xml:space="preserve">ith </w:t>
      </w:r>
      <w:r w:rsidR="00F4674B">
        <w:rPr>
          <w:rFonts w:eastAsia="Times New Roman"/>
          <w:iCs/>
          <w:color w:val="000000"/>
          <w:lang w:eastAsia="en-AU"/>
        </w:rPr>
        <w:t>only 3/</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these may represent little more than chance.</w:t>
      </w:r>
      <w:r w:rsidR="006573F0">
        <w:rPr>
          <w:rFonts w:eastAsia="Times New Roman"/>
          <w:iCs/>
          <w:color w:val="000000"/>
          <w:lang w:eastAsia="en-AU"/>
        </w:rPr>
        <w:t xml:space="preserve"> </w:t>
      </w:r>
    </w:p>
    <w:p w14:paraId="5081D51F" w14:textId="77777777" w:rsidR="00FE3EB9" w:rsidRPr="003C3342" w:rsidRDefault="00FE3EB9" w:rsidP="003C3342">
      <w:pPr>
        <w:pStyle w:val="Heading2"/>
      </w:pPr>
      <w:r w:rsidRPr="003C3342">
        <w:t>Correlates with total reproductive investment</w:t>
      </w:r>
    </w:p>
    <w:p w14:paraId="1FD9F66F" w14:textId="16A59CEF"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propagule investment was only rather loosely correlated with total reproductive investment, both within and across species (</w:t>
      </w:r>
      <w:r w:rsidR="00514CFB" w:rsidRPr="003C3342">
        <w:t xml:space="preserve">Tables </w:t>
      </w:r>
      <w:r w:rsidR="0033297E">
        <w:t xml:space="preserve">3, </w:t>
      </w:r>
      <w:r w:rsidR="00E3342E">
        <w:t>Supplementary Material</w:t>
      </w:r>
      <w:r w:rsidR="00514CFB" w:rsidRPr="003C3342">
        <w:t xml:space="preserve"> respectively</w:t>
      </w:r>
      <w:r w:rsidRPr="003C3342">
        <w:t xml:space="preserve">). </w:t>
      </w:r>
      <w:r w:rsidR="00514CFB" w:rsidRPr="003C3342">
        <w:t xml:space="preserve">All but one species showed a </w:t>
      </w:r>
      <w:r w:rsidRPr="003C3342">
        <w:t xml:space="preserve">significant correlation between the two metrics, but only </w:t>
      </w:r>
      <w:r w:rsidR="006341A0" w:rsidRPr="003C3342">
        <w:t xml:space="preserve">two </w:t>
      </w:r>
      <w:r w:rsidRPr="003C3342">
        <w:t>species displayed an r</w:t>
      </w:r>
      <w:r w:rsidRPr="003C3342">
        <w:rPr>
          <w:vertAlign w:val="superscript"/>
        </w:rPr>
        <w:t xml:space="preserve">2 </w:t>
      </w:r>
      <w:r w:rsidRPr="003C3342">
        <w:t xml:space="preserve">above 0.80 and only </w:t>
      </w:r>
      <w:r w:rsidR="006341A0" w:rsidRPr="003C3342">
        <w:t xml:space="preserve">half 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5C9520B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failed tissues (Table </w:t>
      </w:r>
      <w:r w:rsidR="00E3342E">
        <w:t>3</w:t>
      </w:r>
      <w:r w:rsidRPr="003C3342">
        <w:t>). In particular, note that the correlation between investment in all failed tissues versus all reproductive tissues was 0.</w:t>
      </w:r>
      <w:r w:rsidR="006341A0" w:rsidRPr="003C3342">
        <w:t>94</w:t>
      </w:r>
      <w:r w:rsidRPr="003C3342">
        <w:t>, while the correlation between investment in all successful tissues (seedcosts*seed count) versus all reproductive tissues was just 0.7</w:t>
      </w:r>
      <w:r w:rsidR="006341A0" w:rsidRPr="003C3342">
        <w:t>1</w:t>
      </w:r>
      <w:r w:rsidRPr="003C3342">
        <w:t xml:space="preserve">. Investment in failed tissues is a better predictor for two reasons. First, because failed tissues accounted for </w:t>
      </w:r>
      <w:r w:rsidR="006341A0" w:rsidRPr="003C3342">
        <w:t>81</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0.93, </w:t>
      </w:r>
      <w:r w:rsidR="006341A0" w:rsidRPr="003C3342">
        <w:lastRenderedPageBreak/>
        <w:t xml:space="preserve">making it nearly as strong a predictor of total reproductive investment as failed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p>
    <w:p w14:paraId="72BBF6FC" w14:textId="77777777" w:rsidR="005D31B2" w:rsidRPr="003C3342" w:rsidRDefault="005D31B2" w:rsidP="003C3342">
      <w:pPr>
        <w:pStyle w:val="Heading1"/>
        <w:rPr>
          <w:rFonts w:cs="Times New Roman"/>
        </w:rPr>
      </w:pPr>
      <w:r w:rsidRPr="003C3342">
        <w:rPr>
          <w:rFonts w:cs="Times New Roman"/>
        </w:rPr>
        <w:t>Discussion</w:t>
      </w:r>
    </w:p>
    <w:p w14:paraId="69DDA0FC" w14:textId="3E9EFE29" w:rsidR="00C9538A" w:rsidRPr="003C3342" w:rsidRDefault="00D345B6" w:rsidP="00C9538A">
      <w:r>
        <w:t xml:space="preserve">There </w:t>
      </w:r>
      <w:r w:rsidR="00EE1B6F">
        <w:t xml:space="preserve">were </w:t>
      </w:r>
      <w:r>
        <w:t xml:space="preserve">three 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1-8% of </w:t>
      </w:r>
      <w:r w:rsidR="00EE1B6F">
        <w:t>RE</w:t>
      </w:r>
      <w:r w:rsidRPr="003C3342">
        <w:t xml:space="preserve"> going to </w:t>
      </w:r>
      <w:r>
        <w:t xml:space="preserve">seeds </w:t>
      </w:r>
      <w:r w:rsidRPr="003C3342">
        <w:t xml:space="preserve">versus other reproductive tissues (Table 1). Even the individual with the lowest accessory costs invested just 15% of its </w:t>
      </w:r>
      <w:r w:rsidR="00EE1B6F">
        <w:t>RE</w:t>
      </w:r>
      <w:r w:rsidRPr="003C3342">
        <w:t xml:space="preserve"> into the </w:t>
      </w:r>
      <w:r>
        <w:t xml:space="preserve">seed </w:t>
      </w:r>
      <w:r w:rsidRPr="003C3342">
        <w:t xml:space="preserve">itself. </w:t>
      </w:r>
      <w:r>
        <w:t xml:space="preserve">Second, </w:t>
      </w:r>
      <w:r w:rsidR="00B95004">
        <w:t>larger-seeded species had lower seedset, as expected of species dependent on having a higher proportion of seeds successfully establish. We also</w:t>
      </w:r>
      <w:r w:rsidR="00B95004">
        <w:t xml:space="preserve"> </w:t>
      </w:r>
      <w:r>
        <w:t xml:space="preserve">confirmed </w:t>
      </w:r>
      <w:r w:rsidR="00C9538A">
        <w:t xml:space="preserve">the </w:t>
      </w:r>
      <w:r>
        <w:t xml:space="preserve">previously </w:t>
      </w:r>
      <w:r w:rsidR="00C9538A">
        <w:t xml:space="preserve">reported trend </w:t>
      </w:r>
      <w:r w:rsidR="00C9538A">
        <w:fldChar w:fldCharType="begin"/>
      </w:r>
      <w:r w:rsidR="00C9538A">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9538A">
        <w:fldChar w:fldCharType="separate"/>
      </w:r>
      <w:r w:rsidR="00C9538A" w:rsidRPr="00C9538A">
        <w:rPr>
          <w:rFonts w:cs="Times New Roman"/>
        </w:rPr>
        <w:t xml:space="preserve">(Rosenheim </w:t>
      </w:r>
      <w:r w:rsidR="00C9538A" w:rsidRPr="00C9538A">
        <w:rPr>
          <w:rFonts w:cs="Times New Roman"/>
          <w:i/>
          <w:iCs/>
        </w:rPr>
        <w:t>et al.</w:t>
      </w:r>
      <w:r w:rsidR="00C9538A" w:rsidRPr="00C9538A">
        <w:rPr>
          <w:rFonts w:cs="Times New Roman"/>
        </w:rPr>
        <w:t xml:space="preserve"> 2014)</w:t>
      </w:r>
      <w:r w:rsidR="00C9538A">
        <w:fldChar w:fldCharType="end"/>
      </w:r>
      <w:r w:rsidR="00C9538A">
        <w:t xml:space="preserve"> </w:t>
      </w:r>
      <w:r>
        <w:t xml:space="preserve">that species </w:t>
      </w:r>
      <w:r w:rsidR="00B95004">
        <w:t xml:space="preserve">with lower seedset, those </w:t>
      </w:r>
      <w:r>
        <w:t xml:space="preserve">on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53090F">
        <w:t xml:space="preserve">had </w:t>
      </w:r>
      <w:r>
        <w:t xml:space="preserve">proportionally costlier provisioning tissues relative to pollen attraction tissues. </w:t>
      </w:r>
      <w:r w:rsidR="00B95004">
        <w:t>Combining these two lines of theory, we can show</w:t>
      </w:r>
      <w:r w:rsidR="00C9538A">
        <w:t xml:space="preserve"> that</w:t>
      </w:r>
      <w:r>
        <w:t xml:space="preserve"> </w:t>
      </w:r>
      <w:r w:rsidR="00C9538A">
        <w:t xml:space="preserve">the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C9538A">
        <w:t xml:space="preserve">third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3382B8FE" w:rsidR="00A75365" w:rsidRDefault="00C75A1E" w:rsidP="00A75365">
      <w:r>
        <w:t>All species in this study allocated an</w:t>
      </w:r>
      <w:r w:rsidR="007D50A3">
        <w:t xml:space="preserve"> enormous proportion of </w:t>
      </w:r>
      <w:r w:rsidR="00EE1B6F">
        <w:t>RE</w:t>
      </w:r>
      <w:r w:rsidR="007D50A3">
        <w:t xml:space="preserve"> to accessory costs, both required </w:t>
      </w:r>
      <w:r>
        <w:t xml:space="preserve">accessory costs </w:t>
      </w:r>
      <w:r w:rsidR="007D50A3">
        <w:t xml:space="preserve">and failed tissues (Table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w:t>
      </w:r>
      <w:r w:rsidR="00C80ABD">
        <w:t>reviewed in Obeso 2002; Lord &amp; Westoby 2006; Rosenheim et al. 2014; Wenk &amp; Falster 2015)</w:t>
      </w:r>
      <w:r w:rsidR="00041DFE" w:rsidRPr="003C3342">
        <w:t>.</w:t>
      </w:r>
      <w:r w:rsidR="007D50A3">
        <w:t xml:space="preserve"> </w:t>
      </w:r>
      <w:r w:rsidR="007D50A3">
        <w:lastRenderedPageBreak/>
        <w:t xml:space="preserve">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7D50A3" w:rsidRPr="007444C4">
        <w:t>(Obeso 2002)</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1E7EDB">
        <w:instrText xml:space="preserve"> ADDIN ZOTERO_ITEM CSL_CITATION {"citationID":"1fkf4uar21","properties":{"formattedCitation":"(Ashman 1994; Lord &amp; Westoby 2006)","plainCitation":"(Ashman 1994; Lord &amp; Westoby 2006)"},"citationItems":[{"id":1029,"uris":["http://zotero.org/users/503753/items/V3PDRZ3P"],"uri":["http://zotero.org/users/503753/items/V3PDRZ3P"],"itemData":{"id":1029,"type":"article-journal","title":"Reproductive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(Ashman 1994; Lord &amp; Westoby 2006)</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tabulate all </w:t>
      </w:r>
      <w:r w:rsidR="00CF6A00">
        <w:t xml:space="preserve">pools </w:t>
      </w:r>
      <w:r w:rsidR="00EE1B6F">
        <w:t xml:space="preserve">of </w:t>
      </w:r>
      <w:r w:rsidR="00930F90">
        <w:t xml:space="preserve">accessory </w:t>
      </w:r>
      <w:r w:rsidR="00EE1B6F">
        <w:t>tissues</w:t>
      </w:r>
      <w:r w:rsidR="00CF6A00">
        <w:t xml:space="preserve">. Indeed, across the species studied, both failed tissue costs and </w:t>
      </w:r>
      <w:r w:rsidR="00EE1B6F">
        <w:t xml:space="preserve">various </w:t>
      </w:r>
      <w:r w:rsidR="00CF6A00">
        <w:t>seed cost</w:t>
      </w:r>
      <w:r w:rsidR="00EE1B6F">
        <w:t xml:space="preserve"> components </w:t>
      </w:r>
      <w:r w:rsidR="00CF6A00">
        <w:t>(see Figure 1 for definitions) contributed to the high accessory costs.</w:t>
      </w:r>
    </w:p>
    <w:p w14:paraId="479F0A13" w14:textId="308DE53D" w:rsidR="009F6139" w:rsidRDefault="00CF6A00" w:rsidP="009F6139">
      <w:r>
        <w:t>In</w:t>
      </w:r>
      <w:r w:rsidR="00B04B52">
        <w:t xml:space="preserve"> most species, a majority </w:t>
      </w:r>
      <w:r w:rsidR="00141682">
        <w:t xml:space="preserve">of </w:t>
      </w:r>
      <w:r w:rsidR="00EE1B6F">
        <w:t xml:space="preserve">RE </w:t>
      </w:r>
      <w:r w:rsidR="00141682">
        <w:t xml:space="preserve">is invested in </w:t>
      </w:r>
      <w:r>
        <w:t>failed tissue</w:t>
      </w:r>
      <w:r w:rsidR="0078147A">
        <w:t>s</w:t>
      </w:r>
      <w:r>
        <w:t xml:space="preserve">, those </w:t>
      </w:r>
      <w:r w:rsidR="00141682">
        <w:t xml:space="preserve">tissues that are aborted without contributing directly to the formation of successful seeds. </w:t>
      </w:r>
      <w:r w:rsidR="006733A1" w:rsidRPr="006733A1">
        <w:t>For</w:t>
      </w:r>
      <w:r w:rsidR="006733A1">
        <w:t xml:space="preserve"> 12 of </w:t>
      </w:r>
      <w:r w:rsidR="009F6139">
        <w:t xml:space="preserve">the </w:t>
      </w:r>
      <w:r w:rsidR="006733A1">
        <w:t xml:space="preserve">14 </w:t>
      </w:r>
      <w:r w:rsidR="009F6139">
        <w:t xml:space="preserve">study </w:t>
      </w:r>
      <w:r w:rsidR="006733A1">
        <w:t xml:space="preserve">species, more than 60% of </w:t>
      </w:r>
      <w:r w:rsidR="00B04B52">
        <w:t xml:space="preserve">RE </w:t>
      </w:r>
      <w:r w:rsidR="006733A1">
        <w:t>was invested in failed tissues (Table 1)</w:t>
      </w:r>
      <w:r>
        <w:t>. O</w:t>
      </w:r>
      <w:r w:rsidR="006733A1">
        <w:t xml:space="preserve">nly </w:t>
      </w:r>
      <w:r>
        <w:t xml:space="preserve">in </w:t>
      </w:r>
      <w:r w:rsidR="006733A1">
        <w:rPr>
          <w:i/>
        </w:rPr>
        <w:t xml:space="preserve">Banksia ericifolia </w:t>
      </w:r>
      <w:r w:rsidR="006733A1">
        <w:t xml:space="preserve">and </w:t>
      </w:r>
      <w:r w:rsidR="006733A1">
        <w:rPr>
          <w:i/>
        </w:rPr>
        <w:t>Petrophile pulchella</w:t>
      </w:r>
      <w:r>
        <w:rPr>
          <w:i/>
        </w:rPr>
        <w:t xml:space="preserve">, </w:t>
      </w:r>
      <w:r>
        <w:t>the two species with a high energy investment in woody cones,</w:t>
      </w:r>
      <w:r>
        <w:rPr>
          <w:i/>
        </w:rPr>
        <w:t xml:space="preserve"> </w:t>
      </w:r>
      <w:r>
        <w:t>was a smaller proportion of RE attributable to failed tissues</w:t>
      </w:r>
      <w:r w:rsidR="006733A1">
        <w:t xml:space="preserve">. </w:t>
      </w:r>
      <w:r w:rsidR="006733A1" w:rsidRPr="003C3342">
        <w:t>The majority of</w:t>
      </w:r>
      <w:r w:rsidR="006733A1">
        <w:t xml:space="preserve"> </w:t>
      </w:r>
      <w:r w:rsidR="00B04B52">
        <w:t xml:space="preserve">failed tissue costs was </w:t>
      </w:r>
      <w:r>
        <w:t xml:space="preserve">due </w:t>
      </w:r>
      <w:r w:rsidR="00B04B52">
        <w:t xml:space="preserve">to </w:t>
      </w:r>
      <w:r w:rsidR="006733A1" w:rsidRPr="003C3342">
        <w:t>buds and flowers that were aborted before seed provisioning became substantial</w:t>
      </w:r>
      <w:r w:rsidR="006733A1">
        <w:t xml:space="preserve"> (Supplementary Material). </w:t>
      </w:r>
      <w:r w:rsidR="00A75365">
        <w:t xml:space="preserve">In this study, seed set ranged from &lt;1% for </w:t>
      </w:r>
      <w:r w:rsidR="00A75365">
        <w:rPr>
          <w:i/>
        </w:rPr>
        <w:t xml:space="preserve">Hakea teretifolia </w:t>
      </w:r>
      <w:r w:rsidR="00A75365">
        <w:t xml:space="preserve">to 22% for </w:t>
      </w:r>
      <w:r w:rsidR="00A75365">
        <w:rPr>
          <w:i/>
        </w:rPr>
        <w:t xml:space="preserve">Hemigenia </w:t>
      </w:r>
      <w:r w:rsidR="00A75365" w:rsidRPr="006733A1">
        <w:t>purpurea</w:t>
      </w:r>
      <w:r w:rsidR="00A75365">
        <w:t xml:space="preserve">, within the range of perennials worldwide, and importantly, showing that these plants produced a vast number of ovules they subsequently aborted. </w:t>
      </w:r>
      <w:r w:rsidR="009F6139">
        <w:t xml:space="preserve">Indeed, a </w:t>
      </w:r>
      <w:r w:rsidR="009F6139" w:rsidRPr="003C3342">
        <w:t xml:space="preserve">large energy investment in </w:t>
      </w:r>
      <w:r w:rsidR="009F6139">
        <w:t xml:space="preserve">failed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9F6139" w:rsidRPr="007444C4">
        <w:t xml:space="preserve">(Stephenson 1981; Sutherland 1986; Ramirez &amp; Berry 1997; Knight </w:t>
      </w:r>
      <w:r w:rsidR="009F6139" w:rsidRPr="007444C4">
        <w:rPr>
          <w:i/>
          <w:iCs/>
        </w:rPr>
        <w:t>et al.</w:t>
      </w:r>
      <w:r w:rsidR="009F6139" w:rsidRPr="007444C4">
        <w:t xml:space="preserve"> 2005)</w:t>
      </w:r>
      <w:r w:rsidR="009F6139" w:rsidRPr="003C3342">
        <w:fldChar w:fldCharType="end"/>
      </w:r>
      <w:r w:rsidR="009F6139" w:rsidRPr="003C3342">
        <w:t xml:space="preserve">. </w:t>
      </w:r>
      <w:r w:rsidR="00A75365">
        <w:t xml:space="preserve">In this study, there was a strong negative correlation between </w:t>
      </w:r>
      <w:r w:rsidR="0078147A">
        <w:t xml:space="preserve">species average </w:t>
      </w:r>
      <w:r w:rsidR="00A75365">
        <w:t>seedset and failed tissue costs (r</w:t>
      </w:r>
      <w:r w:rsidR="00A75365">
        <w:rPr>
          <w:vertAlign w:val="superscript"/>
        </w:rPr>
        <w:t>2</w:t>
      </w:r>
      <w:r w:rsidR="00A75365" w:rsidRPr="009F6139">
        <w:t>=0.64,</w:t>
      </w:r>
      <w:r w:rsidR="00A75365">
        <w:t xml:space="preserve"> p = 0.0010) w</w:t>
      </w:r>
      <w:r w:rsidR="00B04B52">
        <w:t>hen excluding the species</w:t>
      </w:r>
      <w:r>
        <w:t xml:space="preserve"> producing the largest cones</w:t>
      </w:r>
      <w:r w:rsidR="00B04B52">
        <w:t>,</w:t>
      </w:r>
      <w:r w:rsidR="00B04B52">
        <w:rPr>
          <w:i/>
        </w:rPr>
        <w:t xml:space="preserve"> Banksia ericifolia</w:t>
      </w:r>
      <w:r w:rsidR="00B04B52">
        <w:t xml:space="preserve">. </w:t>
      </w:r>
      <w:r w:rsidR="009F6139">
        <w:t xml:space="preserve">Explanations for </w:t>
      </w:r>
      <w:r w:rsidR="00B04B52">
        <w:t>the abortion of a large number of ovules</w:t>
      </w:r>
      <w:r w:rsidR="009F6139">
        <w:t xml:space="preserve"> 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9F6139" w:rsidRPr="003C3342">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H."}],"issued":{"date-parts":[["2014",2,20]]},"PMID":"24557879"}}],"schema":"https://github.com/citation-style-language/schema/raw/master/csl-citation.json"} </w:instrText>
      </w:r>
      <w:r w:rsidR="009F6139" w:rsidRPr="003C3342">
        <w:fldChar w:fldCharType="separate"/>
      </w:r>
      <w:r w:rsidR="009F6139" w:rsidRPr="007444C4">
        <w:t xml:space="preserve">(Ashman </w:t>
      </w:r>
      <w:r w:rsidR="009F6139" w:rsidRPr="007444C4">
        <w:rPr>
          <w:i/>
          <w:iCs/>
        </w:rPr>
        <w:t>et al.</w:t>
      </w:r>
      <w:r w:rsidR="009F6139" w:rsidRPr="007444C4">
        <w:t xml:space="preserve"> 2004; Knight </w:t>
      </w:r>
      <w:r w:rsidR="009F6139" w:rsidRPr="007444C4">
        <w:rPr>
          <w:i/>
          <w:iCs/>
        </w:rPr>
        <w:t>et al.</w:t>
      </w:r>
      <w:r w:rsidR="009F6139" w:rsidRPr="007444C4">
        <w:t xml:space="preserve"> 2005; Ruane, Rotzin &amp; Congleton 2014)</w:t>
      </w:r>
      <w:r w:rsidR="009F6139" w:rsidRPr="003C3342">
        <w:fldChar w:fldCharType="end"/>
      </w:r>
      <w:r w:rsidR="009F6139" w:rsidRPr="003C3342">
        <w:t>.</w:t>
      </w:r>
      <w:r w:rsidR="009F6139">
        <w:t xml:space="preserve"> </w:t>
      </w:r>
    </w:p>
    <w:p w14:paraId="3F2F6EE1" w14:textId="77777777" w:rsidR="001E7EDB" w:rsidRDefault="00CF6A00" w:rsidP="00A50540">
      <w:r>
        <w:lastRenderedPageBreak/>
        <w:t>The complement to the failed tissue costs, the s</w:t>
      </w:r>
      <w:r w:rsidRPr="003C3342">
        <w:t xml:space="preserve">uccess-associated costs, </w:t>
      </w:r>
      <w:r w:rsidR="0078147A">
        <w:t xml:space="preserve">termed seed costs, </w:t>
      </w:r>
      <w:r w:rsidRPr="003C3342">
        <w:t>are those required for the formation of a seed</w:t>
      </w:r>
      <w:r>
        <w:t xml:space="preserve">, </w:t>
      </w:r>
      <w:r w:rsidR="00DB469E">
        <w:t>and include</w:t>
      </w:r>
      <w:r>
        <w:t xml:space="preserve"> </w:t>
      </w:r>
      <w:r w:rsidRPr="003C3342">
        <w:t xml:space="preserve">pollen attraction </w:t>
      </w:r>
      <w:r>
        <w:t>costs, packaging and dispersal costs, and the seed itself</w:t>
      </w:r>
      <w:r w:rsidRPr="003C3342">
        <w:t xml:space="preserve"> (Figure 1, Table 1). </w:t>
      </w:r>
      <w:r w:rsidR="00EE1B6F">
        <w:t xml:space="preserve">Across the study </w:t>
      </w:r>
      <w:r w:rsidR="00DB469E">
        <w:t xml:space="preserve">species, the proportion </w:t>
      </w:r>
      <w:r w:rsidR="000266CD">
        <w:t xml:space="preserve">of RE </w:t>
      </w:r>
      <w:r w:rsidR="00DB469E">
        <w:t xml:space="preserve">attributable to the seed </w:t>
      </w:r>
      <w:r w:rsidR="00EE1B6F">
        <w:t xml:space="preserve">ranged </w:t>
      </w:r>
      <w:r w:rsidR="00100A08">
        <w:t xml:space="preserve">from 0.2% of RE for </w:t>
      </w:r>
      <w:r w:rsidR="00100A08">
        <w:rPr>
          <w:i/>
        </w:rPr>
        <w:t xml:space="preserve">Hakea teretifolia </w:t>
      </w:r>
      <w:r w:rsidR="00100A08">
        <w:t xml:space="preserve">to 6.9% of RE for </w:t>
      </w:r>
      <w:r w:rsidR="00100A08">
        <w:rPr>
          <w:i/>
        </w:rPr>
        <w:t>Pimelea linifolia</w:t>
      </w:r>
      <w:r w:rsidR="000266CD">
        <w:t xml:space="preserve">. </w:t>
      </w:r>
      <w:r w:rsidR="00EE1B6F">
        <w:t xml:space="preserve">For all species, energy invested in other seed costs components represented a higher proportion of RE and included tissues such as </w:t>
      </w:r>
      <w:r w:rsidR="00DB469E">
        <w:t xml:space="preserve">showy petals, a fleshy fruit, a tall pedicel, or a </w:t>
      </w:r>
      <w:r w:rsidR="0078147A">
        <w:t xml:space="preserve">large </w:t>
      </w:r>
      <w:r w:rsidR="00DB469E">
        <w:t>fire-resistant cone.</w:t>
      </w:r>
      <w:r w:rsidR="000266CD">
        <w:t xml:space="preserve"> These are tissues that must be produced to mature each seed and their exact structures have presumably evolved to optimize seed production, but </w:t>
      </w:r>
      <w:r w:rsidR="003E5113">
        <w:t xml:space="preserve">these data show their </w:t>
      </w:r>
      <w:r w:rsidR="000266CD">
        <w:t xml:space="preserve">cost to plants is not negligible. </w:t>
      </w:r>
    </w:p>
    <w:p w14:paraId="22E99958" w14:textId="7891E264" w:rsidR="003A0B41" w:rsidRPr="003C3342" w:rsidRDefault="009820C7" w:rsidP="00A50540">
      <w:r>
        <w:t xml:space="preserve">The </w:t>
      </w:r>
      <w:r w:rsidR="003E5113">
        <w:t xml:space="preserve">study </w:t>
      </w:r>
      <w:r>
        <w:t xml:space="preserve">species have quite diverse floral and fruiting structures, resulting in disparate </w:t>
      </w:r>
      <w:r w:rsidR="003E5113">
        <w:t xml:space="preserve">tissues accounting for most of the seed cost </w:t>
      </w:r>
      <w:r>
        <w:t xml:space="preserve">expenditure. </w:t>
      </w:r>
      <w:r w:rsidR="00100A08">
        <w:t>For three species (</w:t>
      </w:r>
      <w:r w:rsidR="00100A08">
        <w:rPr>
          <w:i/>
        </w:rPr>
        <w:t xml:space="preserve">Epacris microphylla, Hemigenia purpurea, </w:t>
      </w:r>
      <w:r w:rsidR="00100A08" w:rsidRPr="00100A08">
        <w:t xml:space="preserve">and </w:t>
      </w:r>
      <w:r w:rsidR="00100A08">
        <w:rPr>
          <w:i/>
        </w:rPr>
        <w:t>Pimelea linifolia</w:t>
      </w:r>
      <w:r w:rsidR="00100A08">
        <w:t>), the costs of producing pollen</w:t>
      </w:r>
      <w:r w:rsidR="00AC6375">
        <w:t>-</w:t>
      </w:r>
      <w:r w:rsidR="00100A08">
        <w:t xml:space="preserve">attraction tissues </w:t>
      </w:r>
      <w:r w:rsidR="003E5113">
        <w:t>(</w:t>
      </w:r>
      <w:r w:rsidR="00100A08">
        <w:t>on flowers that form mature seeds</w:t>
      </w:r>
      <w:r w:rsidR="003E5113">
        <w:t>)</w:t>
      </w:r>
      <w:r w:rsidR="00100A08">
        <w:t xml:space="preserve"> </w:t>
      </w:r>
      <w:r w:rsidR="003E5113">
        <w:t xml:space="preserve">was </w:t>
      </w:r>
      <w:r w:rsidR="00100A08">
        <w:t>15-20% of total RE</w:t>
      </w:r>
      <w:r w:rsidR="001E7EDB">
        <w:t>, while for other species it was substantially less</w:t>
      </w:r>
      <w:r w:rsidR="00100A08">
        <w:t xml:space="preserve"> (Table 1). The two cone-producing species, </w:t>
      </w:r>
      <w:r w:rsidR="00100A08">
        <w:rPr>
          <w:i/>
        </w:rPr>
        <w:t xml:space="preserve">Banksia ericifolia </w:t>
      </w:r>
      <w:r w:rsidR="00100A08">
        <w:t xml:space="preserve">and </w:t>
      </w:r>
      <w:r w:rsidR="00100A08">
        <w:rPr>
          <w:i/>
        </w:rPr>
        <w:t xml:space="preserve">Petrophile pulchella, </w:t>
      </w:r>
      <w:r w:rsidR="003E5113">
        <w:t xml:space="preserve">had </w:t>
      </w:r>
      <w:r w:rsidR="00100A08">
        <w:t>the costliest packaging and dispersal tissues</w:t>
      </w:r>
      <w:r w:rsidR="003E5113">
        <w:t>,</w:t>
      </w:r>
      <w:r w:rsidR="00100A08">
        <w:t xml:space="preserve"> spending 61.2% and 36.6%</w:t>
      </w:r>
      <w:r w:rsidR="0078147A">
        <w:t xml:space="preserve"> of total RE</w:t>
      </w:r>
      <w:r w:rsidR="00100A08">
        <w:t xml:space="preserve">, respectively. </w:t>
      </w:r>
      <w:r w:rsidR="003E5113">
        <w:t>O</w:t>
      </w:r>
      <w:r w:rsidR="00100A08">
        <w:t xml:space="preserve">ther species also </w:t>
      </w:r>
      <w:r w:rsidR="003E5113">
        <w:t xml:space="preserve">had </w:t>
      </w:r>
      <w:r w:rsidR="00100A08">
        <w:t>high packaging and dispersal expenditure due to structures including sturdy fruiting stalks (</w:t>
      </w:r>
      <w:r w:rsidR="00100A08">
        <w:rPr>
          <w:i/>
        </w:rPr>
        <w:t>Conospermum ericifolium</w:t>
      </w:r>
      <w:r w:rsidR="00100A08">
        <w:t>), fleshy fruit (</w:t>
      </w:r>
      <w:r w:rsidR="00100A08">
        <w:rPr>
          <w:i/>
        </w:rPr>
        <w:t>Persoonia lanceolata</w:t>
      </w:r>
      <w:r w:rsidR="00100A08">
        <w:t>), and woody seedpods (</w:t>
      </w:r>
      <w:r w:rsidR="00100A08">
        <w:rPr>
          <w:i/>
        </w:rPr>
        <w:t xml:space="preserve">Grevillea </w:t>
      </w:r>
      <w:r w:rsidR="00100A08">
        <w:t>species).</w:t>
      </w:r>
      <w:r>
        <w:t xml:space="preserve"> </w:t>
      </w:r>
      <w:r w:rsidR="003A5E17" w:rsidRPr="003C3342">
        <w:t>In the following section we explore whether the relative investment in different accessory cost pools shift</w:t>
      </w:r>
      <w:r w:rsidR="003E5113">
        <w:t>ed</w:t>
      </w:r>
      <w:r w:rsidR="003A5E17" w:rsidRPr="003C3342">
        <w:t xml:space="preserve"> predictably with </w:t>
      </w:r>
      <w:r w:rsidR="00120BEF" w:rsidRPr="003C3342">
        <w:t xml:space="preserve">two </w:t>
      </w:r>
      <w:r w:rsidR="003A5E17" w:rsidRPr="003C3342">
        <w:t>species</w:t>
      </w:r>
      <w:r w:rsidR="00120BEF" w:rsidRPr="003C3342">
        <w:t>’</w:t>
      </w:r>
      <w:r w:rsidR="003A5E17" w:rsidRPr="003C3342">
        <w:t xml:space="preserve"> traits</w:t>
      </w:r>
      <w:r w:rsidR="00120BEF" w:rsidRPr="003C3342">
        <w:t>, seed size and seed set</w:t>
      </w:r>
      <w:r w:rsidR="003A5E17" w:rsidRPr="003C3342">
        <w:t>.</w:t>
      </w:r>
    </w:p>
    <w:p w14:paraId="503D645B" w14:textId="247D4810" w:rsidR="002C527C" w:rsidRDefault="008F24B1" w:rsidP="003C3342">
      <w:pPr>
        <w:pStyle w:val="Heading2"/>
      </w:pPr>
      <w:r>
        <w:t xml:space="preserve">Seed size shifts across the parental optimist-parental pessimist axis </w:t>
      </w:r>
    </w:p>
    <w:p w14:paraId="51E28C8D" w14:textId="600A8AED" w:rsidR="001943FC" w:rsidRDefault="00EE55AF" w:rsidP="00681695">
      <w:r>
        <w:t>In the introduction we identified a collection of reproductive traits that are expected to show coordinated shifts, representing alternate strategies to optimize seed production, and hence fitness</w:t>
      </w:r>
      <w:r w:rsidR="00542AF0">
        <w:t xml:space="preserve"> (Figure</w:t>
      </w:r>
      <w:r w:rsidR="003A2D62">
        <w:t>s</w:t>
      </w:r>
      <w:r w:rsidR="00542AF0">
        <w:t xml:space="preserve"> 1b</w:t>
      </w:r>
      <w:r w:rsidR="003A2D62">
        <w:t>-1</w:t>
      </w:r>
      <w:r w:rsidR="003E5AEA">
        <w:t>d</w:t>
      </w:r>
      <w:r w:rsidR="00542AF0">
        <w:t>)</w:t>
      </w:r>
      <w:r>
        <w:t xml:space="preserve">. </w:t>
      </w:r>
      <w:r w:rsidR="009820C7">
        <w:t>Parental optimists</w:t>
      </w:r>
      <w:r w:rsidR="00190C8F">
        <w:t>, those</w:t>
      </w:r>
      <w:r w:rsidR="009820C7">
        <w:t xml:space="preserve"> species that produce an overabundance of ovules relative to their ability to provision them</w:t>
      </w:r>
      <w:r w:rsidR="00190C8F">
        <w:t xml:space="preserve"> (</w:t>
      </w:r>
      <w:r w:rsidR="000F1F76">
        <w:t xml:space="preserve">manifested as </w:t>
      </w:r>
      <w:r w:rsidR="00190C8F">
        <w:t xml:space="preserve">low seedset) were, as hypothesized, </w:t>
      </w:r>
      <w:r w:rsidR="003E5AEA">
        <w:t>the bigger-</w:t>
      </w:r>
      <w:r w:rsidR="003E5AEA">
        <w:lastRenderedPageBreak/>
        <w:t>seeded species and also the species th</w:t>
      </w:r>
      <w:r w:rsidR="006C04C5">
        <w:t xml:space="preserve">at </w:t>
      </w:r>
      <w:r w:rsidR="00681695">
        <w:t>invest</w:t>
      </w:r>
      <w:r w:rsidR="009820C7">
        <w:t>ed</w:t>
      </w:r>
      <w:r w:rsidR="00681695">
        <w:t xml:space="preserve"> a great proportion of their seed costs in</w:t>
      </w:r>
      <w:r w:rsidR="0053090F">
        <w:t xml:space="preserve"> seed </w:t>
      </w:r>
      <w:r w:rsidR="00C9538A">
        <w:t>provisioning (versus pollen attraction)</w:t>
      </w:r>
      <w:r w:rsidR="003D565A">
        <w:t xml:space="preserve"> </w:t>
      </w:r>
      <w:r w:rsidR="003A2D62">
        <w:t>(Figure 2)</w:t>
      </w:r>
      <w:r w:rsidR="008F24B1">
        <w:t>.</w:t>
      </w:r>
      <w:r w:rsidR="001C3A39">
        <w:t xml:space="preserve"> </w:t>
      </w:r>
    </w:p>
    <w:p w14:paraId="72881698" w14:textId="709DB25E" w:rsidR="00190C8F" w:rsidRDefault="006C04C5" w:rsidP="006C04C5">
      <w:r>
        <w:t>Across angiosperms,</w:t>
      </w:r>
      <w:r w:rsidRPr="006C04C5">
        <w:t xml:space="preserve"> </w:t>
      </w:r>
      <w:r w:rsidR="00190C8F">
        <w:t xml:space="preserve">total reproductive costs and </w:t>
      </w:r>
      <w:r>
        <w:t>accessory costs scale isometrically with seed size</w:t>
      </w:r>
      <w:r>
        <w:t xml:space="preserve"> </w:t>
      </w:r>
      <w:r w:rsidRPr="003C3342">
        <w:fldChar w:fldCharType="begin"/>
      </w:r>
      <w:r>
        <w:instrText xml:space="preserve"> ADDIN ZOTERO_ITEM CSL_CITATION {"citationID":"6ibIZ218","properties":{"formattedCitation":"{\\rtf (Henery &amp; Westoby 2001; Moles {\\i{}et al.} 2003; Lord &amp; Westoby 2006, 2012; Chen {\\i{}et al.} 2010)}","plainCitation":"(Henery &amp; Westoby 2001; Moles et al.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Pr="00690BBE">
        <w:rPr>
          <w:rFonts w:cs="Times New Roman"/>
        </w:rPr>
        <w:t xml:space="preserve">(Henery &amp; Westoby 2001; Moles </w:t>
      </w:r>
      <w:r w:rsidRPr="00690BBE">
        <w:rPr>
          <w:rFonts w:cs="Times New Roman"/>
          <w:i/>
          <w:iCs/>
        </w:rPr>
        <w:t>et al.</w:t>
      </w:r>
      <w:r w:rsidRPr="00690BBE">
        <w:rPr>
          <w:rFonts w:cs="Times New Roman"/>
        </w:rPr>
        <w:t xml:space="preserve"> 2003; Lord &amp; Westoby 2006, 2012; Chen </w:t>
      </w:r>
      <w:r w:rsidRPr="00690BBE">
        <w:rPr>
          <w:rFonts w:cs="Times New Roman"/>
          <w:i/>
          <w:iCs/>
        </w:rPr>
        <w:t>et al.</w:t>
      </w:r>
      <w:r w:rsidRPr="00690BBE">
        <w:rPr>
          <w:rFonts w:cs="Times New Roman"/>
        </w:rPr>
        <w:t xml:space="preserve"> 2010)</w:t>
      </w:r>
      <w:r w:rsidRPr="003C3342">
        <w:fldChar w:fldCharType="end"/>
      </w:r>
      <w:r w:rsidR="001E21A9">
        <w:t xml:space="preserve">, a trend </w:t>
      </w:r>
      <w:r>
        <w:t xml:space="preserve">also observed in this data set (Table 2). </w:t>
      </w:r>
      <w:r w:rsidR="00190C8F">
        <w:t xml:space="preserve">Indeed, </w:t>
      </w:r>
      <w:r w:rsidR="00CA7FDB">
        <w:t xml:space="preserve">given the </w:t>
      </w:r>
      <w:r w:rsidR="00CA7FDB" w:rsidRPr="003C3342">
        <w:t xml:space="preserve">enormous diversity of floral forms and the known adaptive function of many floral parts </w:t>
      </w:r>
      <w:r w:rsidR="00CA7FDB" w:rsidRPr="003C3342">
        <w:fldChar w:fldCharType="begin"/>
      </w:r>
      <w:r w:rsidR="00CA7FDB" w:rsidRPr="003C3342">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00CA7FDB" w:rsidRPr="003C3342">
        <w:fldChar w:fldCharType="separate"/>
      </w:r>
      <w:r w:rsidR="00CA7FDB" w:rsidRPr="007444C4">
        <w:t>(Harder &amp; Barrett 2006; Harder &amp; Johnson 2009)</w:t>
      </w:r>
      <w:r w:rsidR="00CA7FDB" w:rsidRPr="003C3342">
        <w:fldChar w:fldCharType="end"/>
      </w:r>
      <w:r w:rsidR="00CA7FDB">
        <w:t xml:space="preserve">, </w:t>
      </w:r>
      <w:r w:rsidR="00190C8F" w:rsidRPr="003C3342">
        <w:t xml:space="preserve">it is an excellent affirmation of theories on optimal energy allocation that </w:t>
      </w:r>
      <w:r w:rsidR="000F1F76">
        <w:t xml:space="preserve">the total </w:t>
      </w:r>
      <w:r w:rsidR="00190C8F">
        <w:t xml:space="preserve">costs scale 1:1 with seed size </w:t>
      </w:r>
      <w:r w:rsidR="00190C8F" w:rsidRPr="003C3342">
        <w:fldChar w:fldCharType="begin"/>
      </w:r>
      <w:r w:rsidR="00190C8F" w:rsidRPr="003C3342">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00190C8F" w:rsidRPr="007444C4">
        <w:rPr>
          <w:rFonts w:ascii="Cambria Math" w:hAnsi="Cambria Math" w:cs="Cambria Math"/>
        </w:rPr>
        <w:instrText>‐</w:instrText>
      </w:r>
      <w:r w:rsidR="00190C8F"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00190C8F" w:rsidRPr="007444C4">
        <w:rPr>
          <w:rFonts w:ascii="Cambria Math" w:hAnsi="Cambria Math" w:cs="Cambria Math"/>
        </w:rPr>
        <w:instrText>‐</w:instrText>
      </w:r>
      <w:r w:rsidR="00190C8F" w:rsidRPr="003C3342">
        <w:instrText>factors problems involving essential resources or essential components of reproductive effort can be analyzed with an evolutionary application of Liebig’s law of the minimum. We explore life</w:instrText>
      </w:r>
      <w:r w:rsidR="00190C8F" w:rsidRPr="007444C4">
        <w:rPr>
          <w:rFonts w:ascii="Cambria Math" w:hAnsi="Cambria Math" w:cs="Cambria Math"/>
        </w:rPr>
        <w:instrText>‐</w:instrText>
      </w:r>
      <w:r w:rsidR="00190C8F"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00190C8F" w:rsidRPr="007444C4">
        <w:rPr>
          <w:rFonts w:ascii="Cambria Math" w:hAnsi="Cambria Math" w:cs="Cambria Math"/>
        </w:rPr>
        <w:instrText>‐</w:instrText>
      </w:r>
      <w:r w:rsidR="00190C8F" w:rsidRPr="003C3342">
        <w:instrText>offspring harvest cost is smaller. Second, at the optimum, organisms balance multiple fitness</w:instrText>
      </w:r>
      <w:r w:rsidR="00190C8F" w:rsidRPr="007444C4">
        <w:rPr>
          <w:rFonts w:ascii="Cambria Math" w:hAnsi="Cambria Math" w:cs="Cambria Math"/>
        </w:rPr>
        <w:instrText>‐</w:instrText>
      </w:r>
      <w:r w:rsidR="00190C8F" w:rsidRPr="003C3342">
        <w:instrText>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w:instrText>
      </w:r>
      <w:r w:rsidR="00190C8F" w:rsidRPr="007444C4">
        <w:instrText>׳</w:instrText>
      </w:r>
      <w:r w:rsidR="00190C8F" w:rsidRPr="003C3342">
        <w:instrText xml:space="preserve"> strategies during transitions between favourable and unfavourable seasons. One of the model</w:instrText>
      </w:r>
      <w:r w:rsidR="00190C8F" w:rsidRPr="007444C4">
        <w:instrText>׳</w:instrText>
      </w:r>
      <w:r w:rsidR="00190C8F" w:rsidRPr="003C3342">
        <w:instrText xml:space="preserve">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00190C8F" w:rsidRPr="003C3342">
        <w:fldChar w:fldCharType="separate"/>
      </w:r>
      <w:r w:rsidR="00190C8F" w:rsidRPr="007444C4">
        <w:t xml:space="preserve">(Rosenheim </w:t>
      </w:r>
      <w:r w:rsidR="00190C8F" w:rsidRPr="007444C4">
        <w:rPr>
          <w:i/>
          <w:iCs/>
        </w:rPr>
        <w:t>et al.</w:t>
      </w:r>
      <w:r w:rsidR="00190C8F" w:rsidRPr="007444C4">
        <w:t xml:space="preserve"> 2010; Mironchenko &amp; Kozłowski 2014)</w:t>
      </w:r>
      <w:r w:rsidR="00190C8F" w:rsidRPr="003C3342">
        <w:fldChar w:fldCharType="end"/>
      </w:r>
      <w:r w:rsidR="00190C8F" w:rsidRPr="003C3342">
        <w:t>.</w:t>
      </w:r>
      <w:r w:rsidR="001E7EDB">
        <w:t xml:space="preserve"> If they did not, there should be strong selection against seed sizes with higher accessory costs.</w:t>
      </w:r>
      <w:r w:rsidR="00190C8F">
        <w:t xml:space="preserve"> </w:t>
      </w:r>
    </w:p>
    <w:p w14:paraId="08FC41B2" w14:textId="78906FF4" w:rsidR="000308F5" w:rsidRDefault="006C04C5" w:rsidP="006C04C5">
      <w:r>
        <w:t xml:space="preserve">The complement to accessory costs is direct </w:t>
      </w:r>
      <w:r w:rsidR="001E21A9">
        <w:t xml:space="preserve">investment </w:t>
      </w:r>
      <w:r>
        <w:t xml:space="preserve">in the seed, and the isometric relationship between accessory costs and seed size, mean that relative to plant size, plants </w:t>
      </w:r>
      <w:r w:rsidR="001E7EDB">
        <w:t xml:space="preserve">also </w:t>
      </w:r>
      <w:r>
        <w:t>have a fixed amount of energy to invest in seeds</w:t>
      </w:r>
      <w:r w:rsidR="00CA7FDB">
        <w:t xml:space="preserve">. This </w:t>
      </w:r>
      <w:r w:rsidR="000F1F76">
        <w:t xml:space="preserve">can be visualized as </w:t>
      </w:r>
      <w:r w:rsidR="003D565A">
        <w:t>the seed size-seed number trade-off</w:t>
      </w:r>
      <w:r w:rsidR="00190C8F">
        <w:t>:</w:t>
      </w:r>
      <w:r w:rsidR="00CA7FDB">
        <w:t xml:space="preserve"> </w:t>
      </w:r>
      <w:r w:rsidR="001E21A9">
        <w:t>Plants can invest this energy pool into</w:t>
      </w:r>
      <w:r>
        <w:t xml:space="preserve"> </w:t>
      </w:r>
      <w:r w:rsidRPr="003C3342">
        <w:t xml:space="preserve">many small seeds or proportionally fewer heavier ones </w:t>
      </w:r>
      <w:r w:rsidRPr="003C3342">
        <w:fldChar w:fldCharType="begin"/>
      </w:r>
      <w: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3C3342">
        <w:fldChar w:fldCharType="separate"/>
      </w:r>
      <w:r w:rsidRPr="00542AF0">
        <w:rPr>
          <w:rFonts w:cs="Times New Roman"/>
        </w:rPr>
        <w:t>(Smith &amp; Fretwell 1974; Rees &amp; Westoby 1997; Moles &amp; Westoby 2006)</w:t>
      </w:r>
      <w:r w:rsidRPr="003C3342">
        <w:fldChar w:fldCharType="end"/>
      </w:r>
      <w:r w:rsidRPr="003C3342">
        <w:t>.</w:t>
      </w:r>
      <w:r>
        <w:t xml:space="preserve"> Since large-seeded species have lower seed output, they are under stronger selection to produce seeds that will successfully establish</w:t>
      </w:r>
      <w:r w:rsidR="001E7EDB">
        <w:t xml:space="preserve"> </w:t>
      </w:r>
      <w:r w:rsidR="001E7EDB">
        <w:fldChar w:fldCharType="begin"/>
      </w:r>
      <w:r w:rsidR="001E7EDB">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001E7EDB">
        <w:fldChar w:fldCharType="separate"/>
      </w:r>
      <w:r w:rsidR="001E7EDB" w:rsidRPr="001E7EDB">
        <w:rPr>
          <w:rFonts w:cs="Times New Roman"/>
        </w:rPr>
        <w:t>(Lord &amp; Westoby 2006)</w:t>
      </w:r>
      <w:r w:rsidR="001E7EDB">
        <w:fldChar w:fldCharType="end"/>
      </w:r>
      <w:r>
        <w:t xml:space="preserve">. Simply being larger is part of their strategy </w:t>
      </w:r>
      <w:r w:rsidR="00AC6375">
        <w:fldChar w:fldCharType="begin"/>
      </w:r>
      <w:r w:rsidR="00AC6375">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AC6375">
        <w:fldChar w:fldCharType="separate"/>
      </w:r>
      <w:r w:rsidR="00AC6375" w:rsidRPr="00AC6375">
        <w:rPr>
          <w:rFonts w:cs="Times New Roman"/>
        </w:rPr>
        <w:t>(Moles &amp; Westoby 2006)</w:t>
      </w:r>
      <w:r w:rsidR="00AC6375">
        <w:fldChar w:fldCharType="end"/>
      </w:r>
      <w:r>
        <w:t>, but ensuring their seeds have vigorous genotypes is another strategy dimension and one achieved through greater choosiness</w:t>
      </w:r>
      <w:r>
        <w:t xml:space="preserve"> of the most vigorous embryos shortly after pollination </w:t>
      </w:r>
      <w:r w:rsidR="00AC6375">
        <w:fldChar w:fldCharType="begin"/>
      </w:r>
      <w:r w:rsidR="00AC6375">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AC6375">
        <w:fldChar w:fldCharType="separate"/>
      </w:r>
      <w:r w:rsidR="00AC6375" w:rsidRPr="00550810">
        <w:rPr>
          <w:rFonts w:cs="Times New Roman"/>
        </w:rPr>
        <w:t>(Willson &amp; Burley 1983; Sutherland 1986; Guittian 1993)</w:t>
      </w:r>
      <w:r w:rsidR="00AC6375">
        <w:fldChar w:fldCharType="end"/>
      </w:r>
      <w:r>
        <w:t xml:space="preserve">. </w:t>
      </w:r>
      <w:r w:rsidR="00A54A53">
        <w:t>Choosiness can only occur is there is a surplus of ovules and so we predicted that larger-seeded species would have a proportionally larger number of surplus ovules (Figure 1b,</w:t>
      </w:r>
      <w:r w:rsidR="004D65C8">
        <w:t xml:space="preserve"> </w:t>
      </w:r>
      <w:r w:rsidR="00A54A53">
        <w:t>c) and hence a lower seedset. This trend was indeed borne out by the data (Figure 2</w:t>
      </w:r>
      <w:r w:rsidR="003D565A">
        <w:t>)</w:t>
      </w:r>
      <w:r w:rsidR="00A54A53">
        <w:t xml:space="preserve">. </w:t>
      </w:r>
    </w:p>
    <w:p w14:paraId="39A0F6FC" w14:textId="597D2254" w:rsidR="003663EC" w:rsidRDefault="00800476" w:rsidP="003663EC">
      <w:r>
        <w:t xml:space="preserve">Species with low seed set are also termed parental optimists: </w:t>
      </w:r>
      <w:r>
        <w:t>they produce excess pollinated ovules, relative to the seeds they can provision in an average year</w:t>
      </w:r>
      <w:r>
        <w:t xml:space="preserve">, because they are always optimistic that </w:t>
      </w:r>
      <w:r>
        <w:lastRenderedPageBreak/>
        <w:t xml:space="preserve">the year will be better than average. </w:t>
      </w:r>
      <w:r w:rsidR="00BF1A8A">
        <w:t xml:space="preserve">Due to </w:t>
      </w:r>
      <w:r w:rsidR="000F1F76">
        <w:t>the large number of ovules they produce</w:t>
      </w:r>
      <w:r w:rsidR="00BF1A8A">
        <w:t xml:space="preserve">, they are </w:t>
      </w:r>
      <w:r w:rsidR="00BF1A8A">
        <w:t xml:space="preserve">selected </w:t>
      </w:r>
      <w:r w:rsidR="00BF1A8A">
        <w:t xml:space="preserve">to reduce their pollen-attraction costs relative to their seed provisioning costs </w:t>
      </w:r>
      <w:r>
        <w:t xml:space="preserve">(Figure 1a) </w:t>
      </w:r>
      <w:r w:rsidR="00BF1A8A" w:rsidRPr="003C3342">
        <w:fldChar w:fldCharType="begin"/>
      </w:r>
      <w:r w:rsidR="00550810">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00BF1A8A" w:rsidRPr="003C3342">
        <w:fldChar w:fldCharType="separate"/>
      </w:r>
      <w:r w:rsidR="00550810" w:rsidRPr="00550810">
        <w:rPr>
          <w:rFonts w:cs="Times New Roman"/>
        </w:rPr>
        <w:t xml:space="preserve">(Haig &amp; Westoby 1988; Schreiber </w:t>
      </w:r>
      <w:r w:rsidR="00550810" w:rsidRPr="00550810">
        <w:rPr>
          <w:rFonts w:cs="Times New Roman"/>
          <w:i/>
          <w:iCs/>
        </w:rPr>
        <w:t>et al.</w:t>
      </w:r>
      <w:r w:rsidR="00550810" w:rsidRPr="00550810">
        <w:rPr>
          <w:rFonts w:cs="Times New Roman"/>
        </w:rPr>
        <w:t xml:space="preserve"> 2015; Rosenheim </w:t>
      </w:r>
      <w:r w:rsidR="00550810" w:rsidRPr="00550810">
        <w:rPr>
          <w:rFonts w:cs="Times New Roman"/>
          <w:i/>
          <w:iCs/>
        </w:rPr>
        <w:t>et al.</w:t>
      </w:r>
      <w:r w:rsidR="00550810" w:rsidRPr="00550810">
        <w:rPr>
          <w:rFonts w:cs="Times New Roman"/>
        </w:rPr>
        <w:t xml:space="preserve"> 2015)</w:t>
      </w:r>
      <w:r w:rsidR="00BF1A8A" w:rsidRPr="003C3342">
        <w:fldChar w:fldCharType="end"/>
      </w:r>
      <w:r w:rsidR="00BF1A8A">
        <w:t>.</w:t>
      </w:r>
      <w:r w:rsidR="00BF1A8A">
        <w:t xml:space="preserve"> </w:t>
      </w:r>
      <w:r w:rsidR="00616B60">
        <w:t>Indeed, in this data set</w:t>
      </w:r>
      <w:r>
        <w:t>,</w:t>
      </w:r>
      <w:r w:rsidR="00616B60">
        <w:t xml:space="preserve"> </w:t>
      </w:r>
      <w:r>
        <w:t xml:space="preserve">there exists </w:t>
      </w:r>
      <w:r w:rsidR="00616B60">
        <w:t xml:space="preserve">an ovule count-pollen attraction costs trade-off: </w:t>
      </w:r>
      <w:r w:rsidR="00BF1A8A">
        <w:t>Relative to plant size, all species invest the same amount of energy in pollen-attraction costs (Table 2). This energy can be divided into more lower-cost ovules or fewer costlier ovules (r</w:t>
      </w:r>
      <w:r w:rsidR="00BF1A8A" w:rsidRPr="00BF1A8A">
        <w:rPr>
          <w:vertAlign w:val="superscript"/>
        </w:rPr>
        <w:t>2</w:t>
      </w:r>
      <w:r w:rsidR="00BF1A8A">
        <w:t xml:space="preserve">=0.86, slope= -1.137, </w:t>
      </w:r>
      <w:r w:rsidR="00BF1A8A" w:rsidRPr="007444C4">
        <w:rPr>
          <w:rFonts w:eastAsia="Times New Roman"/>
          <w:color w:val="000000"/>
          <w:lang w:eastAsia="en-AU"/>
        </w:rPr>
        <w:t>p</w:t>
      </w:r>
      <w:r w:rsidR="00BF1A8A" w:rsidRPr="007444C4">
        <w:rPr>
          <w:rFonts w:eastAsia="Times New Roman"/>
          <w:color w:val="000000"/>
          <w:vertAlign w:val="subscript"/>
          <w:lang w:eastAsia="en-AU"/>
        </w:rPr>
        <w:t xml:space="preserve">slope </w:t>
      </w:r>
      <w:r w:rsidR="00BF1A8A" w:rsidRPr="00435B72">
        <w:rPr>
          <w:sz w:val="20"/>
          <w:szCs w:val="20"/>
          <w:vertAlign w:val="subscript"/>
        </w:rPr>
        <w:t>≠</w:t>
      </w:r>
      <w:r w:rsidR="00BF1A8A" w:rsidRPr="007444C4">
        <w:rPr>
          <w:rFonts w:eastAsia="Times New Roman"/>
          <w:color w:val="000000"/>
          <w:vertAlign w:val="subscript"/>
          <w:lang w:eastAsia="en-AU"/>
        </w:rPr>
        <w:t xml:space="preserve"> -1 </w:t>
      </w:r>
      <w:r w:rsidR="00BF1A8A">
        <w:rPr>
          <w:rFonts w:eastAsia="Times New Roman"/>
          <w:color w:val="000000"/>
          <w:lang w:eastAsia="en-AU"/>
        </w:rPr>
        <w:t xml:space="preserve">=0.3432). </w:t>
      </w:r>
      <w:r w:rsidR="00D363F8">
        <w:rPr>
          <w:rFonts w:eastAsia="Times New Roman"/>
          <w:color w:val="000000"/>
          <w:lang w:eastAsia="en-AU"/>
        </w:rPr>
        <w:t xml:space="preserve">The large-seeded species still have, in absolute terms, higher </w:t>
      </w:r>
      <w:r>
        <w:rPr>
          <w:rFonts w:eastAsia="Times New Roman"/>
          <w:color w:val="000000"/>
          <w:lang w:eastAsia="en-AU"/>
        </w:rPr>
        <w:t xml:space="preserve">pollen attraction </w:t>
      </w:r>
      <w:r w:rsidR="00D363F8">
        <w:rPr>
          <w:rFonts w:eastAsia="Times New Roman"/>
          <w:color w:val="000000"/>
          <w:lang w:eastAsia="en-AU"/>
        </w:rPr>
        <w:t xml:space="preserve">costs and lower ovule counts, but </w:t>
      </w:r>
      <w:r w:rsidR="004D65C8">
        <w:rPr>
          <w:rFonts w:eastAsia="Times New Roman"/>
          <w:color w:val="000000"/>
          <w:lang w:eastAsia="en-AU"/>
        </w:rPr>
        <w:t>relative to the seed count-seed size trade-off, they produce relatively more, cheaper ovules</w:t>
      </w:r>
      <w:r>
        <w:rPr>
          <w:rFonts w:eastAsia="Times New Roman"/>
          <w:color w:val="000000"/>
          <w:lang w:eastAsia="en-AU"/>
        </w:rPr>
        <w:t xml:space="preserve"> (Supplementary Material)</w:t>
      </w:r>
      <w:r w:rsidR="004D65C8">
        <w:rPr>
          <w:rFonts w:eastAsia="Times New Roman"/>
          <w:color w:val="000000"/>
          <w:lang w:eastAsia="en-AU"/>
        </w:rPr>
        <w:t>.</w:t>
      </w:r>
      <w:r w:rsidR="00D363F8">
        <w:rPr>
          <w:rFonts w:eastAsia="Times New Roman"/>
          <w:color w:val="000000"/>
          <w:lang w:eastAsia="en-AU"/>
        </w:rPr>
        <w:t xml:space="preserve"> </w:t>
      </w:r>
      <w:r w:rsidR="00BF1A8A">
        <w:rPr>
          <w:rFonts w:eastAsia="Times New Roman"/>
          <w:color w:val="000000"/>
          <w:lang w:eastAsia="en-AU"/>
        </w:rPr>
        <w:t xml:space="preserve">For the parental-optimists, the </w:t>
      </w:r>
      <w:r w:rsidR="00BF1A8A">
        <w:t>b</w:t>
      </w:r>
      <w:r w:rsidR="003663EC">
        <w:t>enefits</w:t>
      </w:r>
      <w:r w:rsidR="003663EC" w:rsidRPr="003C3342">
        <w:t xml:space="preserve"> of having excess ovules pollinated is that they can be more selective in terms of pollen receipt </w:t>
      </w:r>
      <w:r w:rsidR="003663EC" w:rsidRPr="003C3342">
        <w:fldChar w:fldCharType="begin"/>
      </w:r>
      <w:r w:rsidR="003663EC" w:rsidRPr="003C3342">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003663EC" w:rsidRPr="003C3342">
        <w:fldChar w:fldCharType="separate"/>
      </w:r>
      <w:r w:rsidR="003663EC" w:rsidRPr="007444C4">
        <w:t>(Zimmerman &amp; Pyke 1988)</w:t>
      </w:r>
      <w:r w:rsidR="003663EC" w:rsidRPr="003C3342">
        <w:fldChar w:fldCharType="end"/>
      </w:r>
      <w:r w:rsidR="003663EC">
        <w:t xml:space="preserve"> and which zygotes to provision</w:t>
      </w:r>
      <w:r w:rsidR="00550810">
        <w:t xml:space="preserve"> </w:t>
      </w:r>
      <w:r w:rsidR="00550810">
        <w:fldChar w:fldCharType="begin"/>
      </w:r>
      <w:r w:rsidR="00AC6375">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00550810">
        <w:fldChar w:fldCharType="separate"/>
      </w:r>
      <w:r w:rsidR="00550810" w:rsidRPr="00550810">
        <w:rPr>
          <w:rFonts w:cs="Times New Roman"/>
        </w:rPr>
        <w:t>(Willson &amp; Burley 1983; Sutherland 1986; Guittian 1993)</w:t>
      </w:r>
      <w:r w:rsidR="00550810">
        <w:fldChar w:fldCharType="end"/>
      </w:r>
      <w:r w:rsidR="003663EC">
        <w:t xml:space="preserve">. </w:t>
      </w:r>
    </w:p>
    <w:p w14:paraId="50D3BB6D" w14:textId="347CCD9E" w:rsidR="00BA26EC" w:rsidRPr="003C3342" w:rsidRDefault="00550810" w:rsidP="00BA26EC">
      <w:r>
        <w:t xml:space="preserve">This trade-off is </w:t>
      </w:r>
      <w:r w:rsidR="00AC6375">
        <w:t>also summarized by t</w:t>
      </w:r>
      <w:r w:rsidR="00700857" w:rsidRPr="003C3342">
        <w:t xml:space="preserve">he less-than-isometric slope between required </w:t>
      </w:r>
      <w:r w:rsidR="001D5CE8">
        <w:t>pollen-attraction</w:t>
      </w:r>
      <w:r w:rsidR="00700857" w:rsidRPr="003C3342">
        <w:t xml:space="preserve"> tissues and seed size</w:t>
      </w:r>
      <w:r w:rsidR="00AC6375">
        <w:t>,</w:t>
      </w:r>
      <w:r w:rsidR="00700857" w:rsidRPr="003C3342">
        <w:t xml:space="preserve"> indicat</w:t>
      </w:r>
      <w:r w:rsidR="00AC6375">
        <w:t>ing</w:t>
      </w:r>
      <w:r w:rsidR="00700857" w:rsidRPr="003C3342">
        <w:t xml:space="preserve"> that, </w:t>
      </w:r>
      <w:r w:rsidR="001D5CE8">
        <w:t>pollen-attraction</w:t>
      </w:r>
      <w:r w:rsidR="00700857" w:rsidRPr="003C3342">
        <w:t xml:space="preserve"> tissues are cheaper for larger-seeded species to construct. In contrast, the greater-than-isometric slope between </w:t>
      </w:r>
      <w:r w:rsidR="00BA0D72" w:rsidRPr="003C3342">
        <w:t xml:space="preserve">provisioning </w:t>
      </w:r>
      <w:r w:rsidR="00700857" w:rsidRPr="003C3342">
        <w:t>costs and seed size indicates that larger-seeded species</w:t>
      </w:r>
      <w:r w:rsidR="00C2618D" w:rsidRPr="003C3342">
        <w:t xml:space="preserve"> </w:t>
      </w:r>
      <w:r w:rsidR="00BA26EC">
        <w:t xml:space="preserve">invest disproportionately in provisioning tissues </w:t>
      </w:r>
      <w:r w:rsidR="00BA26EC" w:rsidRPr="003C3342">
        <w:t xml:space="preserve">(Table </w:t>
      </w:r>
      <w:r w:rsidR="00BA26EC">
        <w:t>2</w:t>
      </w:r>
      <w:r w:rsidR="00BA26EC" w:rsidRPr="003C3342">
        <w:t xml:space="preserve">, Figure </w:t>
      </w:r>
      <w:r w:rsidR="00BA26EC">
        <w:t>2</w:t>
      </w:r>
      <w:r w:rsidR="00BA26EC" w:rsidRPr="003C3342">
        <w:t xml:space="preserve">), in agreement with Lord &amp; Westoby’s results (2006, 2012, but see Chen </w:t>
      </w:r>
      <w:r w:rsidR="00BA26EC" w:rsidRPr="003C3342">
        <w:rPr>
          <w:i/>
        </w:rPr>
        <w:t>et al.</w:t>
      </w:r>
      <w:r w:rsidR="00BA26EC" w:rsidRPr="003C3342">
        <w:t xml:space="preserve"> 2010). This is expected, since larger seeds tend to have biotic dispersal agents, and animal-dispersed species allocate a greater proportion of their reproductive energy to packaging and dispersal materials </w:t>
      </w:r>
      <w:r w:rsidR="00BA26EC" w:rsidRPr="003C3342">
        <w:fldChar w:fldCharType="begin"/>
      </w:r>
      <w:r w:rsidR="00BA26EC" w:rsidRPr="003C3342">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PMID":"16030149"}},{"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BA26EC" w:rsidRPr="007444C4">
        <w:rPr>
          <w:rFonts w:ascii="Cambria Math" w:hAnsi="Cambria Math" w:cs="Cambria Math"/>
        </w:rPr>
        <w:instrText>‐</w:instrText>
      </w:r>
      <w:r w:rsidR="00BA26EC" w:rsidRPr="003C3342">
        <w:instrText>form hypothesis, which suggests that large seeds and biotic dispersal evolved as coadapted traits along with evolution of large plant life</w:instrText>
      </w:r>
      <w:r w:rsidR="00BA26EC" w:rsidRPr="007444C4">
        <w:rPr>
          <w:rFonts w:ascii="Cambria Math" w:hAnsi="Cambria Math" w:cs="Cambria Math"/>
        </w:rPr>
        <w:instrText>‐</w:instrText>
      </w:r>
      <w:r w:rsidR="00BA26EC" w:rsidRPr="003C3342">
        <w:instrText>forms. The hypotheses are complementary rather than mutually exclusive. Evidence suggest that changes in vegetation structure (open vs. closed) are probably a primary driving mechanism of seed size and dispersal evolution, but life</w:instrText>
      </w:r>
      <w:r w:rsidR="00BA26EC" w:rsidRPr="007444C4">
        <w:rPr>
          <w:rFonts w:ascii="Cambria Math" w:hAnsi="Cambria Math" w:cs="Cambria Math"/>
        </w:rPr>
        <w:instrText>‐</w:instrText>
      </w:r>
      <w:r w:rsidR="00BA26EC" w:rsidRPr="003C3342">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BA26EC" w:rsidRPr="003C3342">
        <w:fldChar w:fldCharType="separate"/>
      </w:r>
      <w:r w:rsidR="00BA26EC" w:rsidRPr="007444C4">
        <w:t xml:space="preserve">(Hughes </w:t>
      </w:r>
      <w:r w:rsidR="00BA26EC" w:rsidRPr="007444C4">
        <w:rPr>
          <w:i/>
          <w:iCs/>
        </w:rPr>
        <w:t>et al.</w:t>
      </w:r>
      <w:r w:rsidR="00BA26EC" w:rsidRPr="007444C4">
        <w:t xml:space="preserve"> 1994; Moles </w:t>
      </w:r>
      <w:r w:rsidR="00BA26EC" w:rsidRPr="007444C4">
        <w:rPr>
          <w:i/>
          <w:iCs/>
        </w:rPr>
        <w:t>et al.</w:t>
      </w:r>
      <w:r w:rsidR="00BA26EC" w:rsidRPr="007444C4">
        <w:t xml:space="preserve"> 2005; Eriksson 2008)</w:t>
      </w:r>
      <w:r w:rsidR="00BA26EC" w:rsidRPr="003C3342">
        <w:fldChar w:fldCharType="end"/>
      </w:r>
      <w:r w:rsidR="00BA26EC" w:rsidRPr="003C3342">
        <w:t xml:space="preserve">. </w:t>
      </w:r>
    </w:p>
    <w:p w14:paraId="460A13E7" w14:textId="5699C9D1" w:rsidR="00550810" w:rsidRDefault="00550810" w:rsidP="00550810">
      <w:r>
        <w:t xml:space="preserve">Not addressed by this dataset, are other known factors that undoubtedly also contribute to low seedset in this system, including pollen-limitation </w:t>
      </w:r>
      <w:r>
        <w:fldChar w:fldCharType="begin"/>
      </w:r>
      <w: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rPr>
        <w:instrText>‐</w:instrText>
      </w:r>
      <w:r>
        <w:instrText>Westoby model revisited.","container-title":"The American Naturalist","page":"400-404","volume":"171","issue":"3","source":"JSTOR","abstract":"Abstract: The Haig</w:instrText>
      </w:r>
      <w:r>
        <w:rPr>
          <w:rFonts w:ascii="Cambria Math" w:hAnsi="Cambria Math" w:cs="Cambria Math"/>
        </w:rPr>
        <w:instrText>‐</w:instrText>
      </w:r>
      <w: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rPr>
        <w:instrText>‐</w:instrText>
      </w:r>
      <w: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rPr>
        <w:instrText>‐</w:instrText>
      </w:r>
      <w: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rPr>
        <w:instrText>‐</w:instrText>
      </w:r>
      <w: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Nat.","language":"eng","author":[{"family":"Burd","given":"Martin"}],"issued":{"date-parts":[["2016",3]]},"PMID":"26913950"}}],"schema":"https://github.com/citation-style-language/schema/raw/master/csl-citation.json"} </w:instrText>
      </w:r>
      <w:r>
        <w:fldChar w:fldCharType="separate"/>
      </w:r>
      <w:r w:rsidRPr="004E6BC7">
        <w:rPr>
          <w:rFonts w:cs="Times New Roman"/>
        </w:rPr>
        <w:t>(Burd 2008, 2016)</w:t>
      </w:r>
      <w:r>
        <w:fldChar w:fldCharType="end"/>
      </w:r>
      <w: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fldChar w:fldCharType="begin"/>
      </w:r>
      <w: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M."}],"issued":{"date-parts":[["2016",3]]},"PMID":"26913951"}}],"schema":"https://github.com/citation-style-language/schema/raw/master/csl-citation.json"} </w:instrText>
      </w:r>
      <w:r>
        <w:fldChar w:fldCharType="separate"/>
      </w:r>
      <w:r w:rsidRPr="004E6BC7">
        <w:rPr>
          <w:rFonts w:cs="Times New Roman"/>
        </w:rPr>
        <w:t xml:space="preserve">(Rosenheim </w:t>
      </w:r>
      <w:r w:rsidRPr="004E6BC7">
        <w:rPr>
          <w:rFonts w:cs="Times New Roman"/>
          <w:i/>
          <w:iCs/>
        </w:rPr>
        <w:t>et al.</w:t>
      </w:r>
      <w:r w:rsidRPr="004E6BC7">
        <w:rPr>
          <w:rFonts w:cs="Times New Roman"/>
        </w:rPr>
        <w:t xml:space="preserve"> 2014, 2016)</w:t>
      </w:r>
      <w:r>
        <w:fldChar w:fldCharType="end"/>
      </w:r>
      <w:r>
        <w:t xml:space="preserve">, it is unlikely the observed trend of lower seedset among the parental-optimists is primarily attributable to pollen-limitation. </w:t>
      </w:r>
      <w:r>
        <w:lastRenderedPageBreak/>
        <w:t xml:space="preserve">Environmental stochasticity, both in terms of pollen receipt and resources to provision embryos, also select for overproduction of embryos in parental optimists </w:t>
      </w:r>
      <w:r>
        <w:fldChar w:fldCharType="begin"/>
      </w:r>
      <w: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0308F5">
        <w:rPr>
          <w:rFonts w:cs="Times New Roman"/>
        </w:rPr>
        <w:t xml:space="preserve">(Haig &amp; Westoby 1988; Rosenheim </w:t>
      </w:r>
      <w:r w:rsidRPr="000308F5">
        <w:rPr>
          <w:rFonts w:cs="Times New Roman"/>
          <w:i/>
          <w:iCs/>
        </w:rPr>
        <w:t>et al.</w:t>
      </w:r>
      <w:r w:rsidRPr="000308F5">
        <w:rPr>
          <w:rFonts w:cs="Times New Roman"/>
        </w:rPr>
        <w:t xml:space="preserve"> 2014)</w:t>
      </w:r>
      <w:r>
        <w:fldChar w:fldCharType="end"/>
      </w:r>
      <w:r>
        <w:t>. Indeed the tendency towards</w:t>
      </w:r>
      <w:r w:rsidRPr="003C3342">
        <w:t xml:space="preserve"> over- </w:t>
      </w:r>
      <w:r>
        <w:t>(</w:t>
      </w:r>
      <w:r w:rsidRPr="003C3342">
        <w:t>or under-</w:t>
      </w:r>
      <w:r>
        <w:t xml:space="preserve">) </w:t>
      </w:r>
      <w:r w:rsidRPr="003C3342">
        <w:t xml:space="preserve">production of ovules </w:t>
      </w:r>
      <w:r>
        <w:t xml:space="preserve">among parental optimists (or pessimists) </w:t>
      </w:r>
      <w:r w:rsidRPr="003C3342">
        <w:t xml:space="preserve">will be exacerbated </w:t>
      </w:r>
      <w:r>
        <w:t xml:space="preserve">by </w:t>
      </w:r>
      <w:r w:rsidRPr="003270F1">
        <w:t>environmental</w:t>
      </w:r>
      <w:r>
        <w:t xml:space="preserve"> </w:t>
      </w:r>
      <w:r w:rsidRPr="003C3342">
        <w:t>stochastic</w:t>
      </w:r>
      <w:r>
        <w:t>ity</w:t>
      </w:r>
      <w:r w:rsidRPr="003C3342">
        <w:t xml:space="preserve">, because plants will invest more heavily in the cheaper of the tissue categories </w:t>
      </w:r>
      <w:r w:rsidRPr="003C3342">
        <w:fldChar w:fldCharType="begin"/>
      </w:r>
      <w:r w:rsidRPr="003C3342">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7444C4">
        <w:rPr>
          <w:rFonts w:ascii="Cambria Math" w:hAnsi="Cambria Math" w:cs="Cambria Math"/>
        </w:rPr>
        <w:instrText>‐</w:instrText>
      </w:r>
      <w:r w:rsidRPr="003C3342">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7444C4">
        <w:rPr>
          <w:rFonts w:ascii="Cambria Math" w:hAnsi="Cambria Math" w:cs="Cambria Math"/>
        </w:rPr>
        <w:instrText>‐</w:instrText>
      </w:r>
      <w:r w:rsidRPr="003C3342">
        <w:instrText>factors problems involving essential resources or essential components of reproductive effort can be analyzed with an evolutionary application of Liebig’s law of the minimum. We explore life</w:instrText>
      </w:r>
      <w:r w:rsidRPr="007444C4">
        <w:rPr>
          <w:rFonts w:ascii="Cambria Math" w:hAnsi="Cambria Math" w:cs="Cambria Math"/>
        </w:rPr>
        <w:instrText>‐</w:instrText>
      </w:r>
      <w:r w:rsidRPr="003C3342">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7444C4">
        <w:rPr>
          <w:rFonts w:ascii="Cambria Math" w:hAnsi="Cambria Math" w:cs="Cambria Math"/>
        </w:rPr>
        <w:instrText>‐</w:instrText>
      </w:r>
      <w:r w:rsidRPr="003C3342">
        <w:instrText>offspring harvest cost is smaller. Second, at the optimum, organisms balance multiple fitness</w:instrText>
      </w:r>
      <w:r w:rsidRPr="007444C4">
        <w:rPr>
          <w:rFonts w:ascii="Cambria Math" w:hAnsi="Cambria Math" w:cs="Cambria Math"/>
        </w:rPr>
        <w:instrText>‐</w:instrText>
      </w:r>
      <w:r w:rsidRPr="003C3342">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7444C4">
        <w:t xml:space="preserve">(Rosenheim </w:t>
      </w:r>
      <w:r w:rsidRPr="007444C4">
        <w:rPr>
          <w:i/>
          <w:iCs/>
        </w:rPr>
        <w:t>et al.</w:t>
      </w:r>
      <w:r w:rsidRPr="007444C4">
        <w:t xml:space="preserve"> 2010, 2014)</w:t>
      </w:r>
      <w:r w:rsidRPr="003C3342">
        <w:fldChar w:fldCharType="end"/>
      </w:r>
      <w:r w:rsidRPr="003C3342">
        <w:t xml:space="preserve">. </w:t>
      </w:r>
      <w:r>
        <w:t>Indeed, it is from the environmental stochasticity in resource supply that “parental optimists” have their name: They over-produce ovules because they are optimistic about resource supply and the number of ovules they will be able to mature and therefore have</w:t>
      </w:r>
      <w:r w:rsidRPr="003C3342">
        <w:t xml:space="preserve"> additional ovules that can be matured when sufficient resources are available </w:t>
      </w:r>
      <w:r w:rsidRPr="003C3342">
        <w:fldChar w:fldCharType="begin"/>
      </w:r>
      <w: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C."}],"issued":{"date-parts":[["2009",6,1]]},"PMID":"21628266"}},{"id":161,"uris":["http://zotero.org/users/503753/items/4HB47WDX"],"uri":["http://zotero.org/users/503753/items/4HB47WDX"],"itemData":{"id":161,"type":"article-journal","title":"Evolutionary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Pr="000308F5">
        <w:rPr>
          <w:rFonts w:cs="Times New Roman"/>
        </w:rPr>
        <w:t xml:space="preserve">(Mock &amp; Forbes 1995; Burd </w:t>
      </w:r>
      <w:r w:rsidRPr="000308F5">
        <w:rPr>
          <w:rFonts w:cs="Times New Roman"/>
          <w:i/>
          <w:iCs/>
        </w:rPr>
        <w:t>et al.</w:t>
      </w:r>
      <w:r w:rsidRPr="000308F5">
        <w:rPr>
          <w:rFonts w:cs="Times New Roman"/>
        </w:rPr>
        <w:t xml:space="preserve"> 2009; Schreiber </w:t>
      </w:r>
      <w:r w:rsidRPr="000308F5">
        <w:rPr>
          <w:rFonts w:cs="Times New Roman"/>
          <w:i/>
          <w:iCs/>
        </w:rPr>
        <w:t>et al.</w:t>
      </w:r>
      <w:r w:rsidRPr="000308F5">
        <w:rPr>
          <w:rFonts w:cs="Times New Roman"/>
        </w:rPr>
        <w:t xml:space="preserve"> 2015; Rosenheim </w:t>
      </w:r>
      <w:r w:rsidRPr="000308F5">
        <w:rPr>
          <w:rFonts w:cs="Times New Roman"/>
          <w:i/>
          <w:iCs/>
        </w:rPr>
        <w:t>et al.</w:t>
      </w:r>
      <w:r w:rsidRPr="000308F5">
        <w:rPr>
          <w:rFonts w:cs="Times New Roman"/>
        </w:rPr>
        <w:t xml:space="preserve"> 2015)</w:t>
      </w:r>
      <w:r w:rsidRPr="003C3342">
        <w:fldChar w:fldCharType="end"/>
      </w:r>
      <w:r w:rsidRPr="003C3342">
        <w:t>.</w:t>
      </w:r>
      <w:r>
        <w:t xml:space="preserve"> </w:t>
      </w:r>
    </w:p>
    <w:p w14:paraId="49C3D602" w14:textId="77777777" w:rsidR="003A0B41" w:rsidRDefault="003A0B41" w:rsidP="003C3342">
      <w:pPr>
        <w:pStyle w:val="Heading2"/>
      </w:pPr>
      <w:r w:rsidRPr="003C3342">
        <w:t>Shifts in accessory costs with plant size and age</w:t>
      </w:r>
    </w:p>
    <w:p w14:paraId="54FBFF62" w14:textId="5CD173EA"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3222B1" w:rsidRPr="003222B1">
        <w:rPr>
          <w:rFonts w:cs="Times New Roman"/>
        </w:rPr>
        <w:t>(Myers &amp; Doyle 1983; Sibly, Calow &amp; Nichols 1985; Reekie &amp; Bazzaz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0C685B" w:rsidRPr="007444C4">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3A0B41" w:rsidRPr="003C3342">
        <w:instrText xml:space="preserve"> ADDIN ZOTERO_ITEM CSL_CITATION {"citationID":"2qf9ipqqfp","properties":{"formattedCitation":"(Wenk &amp; Falster 2015)","plainCitation":"(Wenk &amp; Falster 2015)"},"citationItems":[{"id":1767,"uris":["http://zotero.org/users/503753/items/4K4TNSSR"],"uri":["http://zotero.org/users/503753/items/4K4TNSSR"],"itemData":{"id":1767,"type":"article-journal","title":"Quantifying and understanding reproductive allocation schedules in plants","container-title":"Ecology and Evolution","page":"n/a-n/a","source":"Wiley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S."}],"issued":{"date-parts":[["2015",10,1]]}}}],"schema":"https://github.com/citation-style-language/schema/raw/master/csl-citation.json"} </w:instrText>
      </w:r>
      <w:r w:rsidR="003A0B41" w:rsidRPr="003C3342">
        <w:fldChar w:fldCharType="separate"/>
      </w:r>
      <w:r w:rsidR="003A0B41" w:rsidRPr="007444C4">
        <w:t>(Wenk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w:t>
      </w:r>
      <w:r w:rsidR="003A0B41" w:rsidRPr="003C3342">
        <w:lastRenderedPageBreak/>
        <w:t xml:space="preserve">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 xml:space="preserve">or many species, the sample sizes of the current data set are large and for </w:t>
      </w:r>
      <w:r w:rsidR="000C685B" w:rsidRPr="003C3342">
        <w:t xml:space="preserve">most </w:t>
      </w:r>
      <w:r w:rsidR="003A0B41" w:rsidRPr="003C3342">
        <w:t>species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0E36BAB8"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132ECE" w:rsidRPr="003C3342">
        <w:t xml:space="preserve"> (###refs)</w:t>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132ECE" w:rsidRPr="003C3342">
        <w:t>(###refs)</w:t>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B09C6F8"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0.5</w:t>
      </w:r>
      <w:r w:rsidR="00BA0D72" w:rsidRPr="003C3342">
        <w:t>2</w:t>
      </w:r>
      <w:r w:rsidR="00D761B2" w:rsidRPr="003C3342">
        <w:t xml:space="preserve"> (</w:t>
      </w:r>
      <w:r w:rsidR="00D761B2" w:rsidRPr="003C3342">
        <w:rPr>
          <w:i/>
        </w:rPr>
        <w:t>p = 0.00</w:t>
      </w:r>
      <w:r w:rsidR="00BA0D72" w:rsidRPr="003C3342">
        <w:rPr>
          <w:i/>
        </w:rPr>
        <w:t>35</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0.6</w:t>
      </w:r>
      <w:r w:rsidR="00BA0D72" w:rsidRPr="003C3342">
        <w:t>7</w:t>
      </w:r>
      <w:r w:rsidR="00D761B2" w:rsidRPr="003C3342">
        <w:t xml:space="preserve"> (</w:t>
      </w:r>
      <w:r w:rsidR="00D761B2" w:rsidRPr="003C3342">
        <w:rPr>
          <w:i/>
        </w:rPr>
        <w:t>p = 0.000</w:t>
      </w:r>
      <w:r w:rsidR="00BA0D72" w:rsidRPr="003C3342">
        <w:rPr>
          <w:i/>
        </w:rPr>
        <w:t>7</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0.5</w:t>
      </w:r>
      <w:r w:rsidR="00BA0D72" w:rsidRPr="003C3342">
        <w:t>7</w:t>
      </w:r>
      <w:r w:rsidR="00D761B2" w:rsidRPr="003C3342">
        <w:t xml:space="preserve">, </w:t>
      </w:r>
      <w:r w:rsidR="00D761B2" w:rsidRPr="003C3342">
        <w:rPr>
          <w:i/>
        </w:rPr>
        <w:t>p = 0.00</w:t>
      </w:r>
      <w:r w:rsidR="00BA0D72" w:rsidRPr="003C3342">
        <w:rPr>
          <w:i/>
        </w:rPr>
        <w:t>17</w:t>
      </w:r>
      <w:r w:rsidR="00415BC2" w:rsidRPr="003C3342">
        <w:t xml:space="preserve">). </w:t>
      </w:r>
      <w:r w:rsidR="000B60EB" w:rsidRPr="003C3342">
        <w:t>These relationship</w:t>
      </w:r>
      <w:r w:rsidR="005F211B" w:rsidRPr="003C3342">
        <w:t>s</w:t>
      </w:r>
      <w:r w:rsidR="000B60EB" w:rsidRPr="003C3342">
        <w:t xml:space="preserve"> simply show that larger-seeded species </w:t>
      </w:r>
      <w:r w:rsidR="00430493" w:rsidRPr="003C3342">
        <w:t xml:space="preserve">were </w:t>
      </w:r>
      <w:r w:rsidR="000B60EB" w:rsidRPr="003C3342">
        <w:t xml:space="preserve">bigger 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2122FC5A" w:rsidR="00E76AB7" w:rsidRPr="003C3342" w:rsidRDefault="00BF1046" w:rsidP="00D46295">
      <w:commentRangeStart w:id="19"/>
      <w:r>
        <w:t>At</w:t>
      </w:r>
      <w:commentRangeEnd w:id="19"/>
      <w:r w:rsidR="00B5625C">
        <w:rPr>
          <w:rStyle w:val="CommentReference"/>
        </w:rPr>
        <w:commentReference w:id="19"/>
      </w:r>
      <w:r>
        <w:t xml:space="preserve"> the individual level, t</w:t>
      </w:r>
      <w:r w:rsidRPr="003C3342">
        <w:t xml:space="preserve">otal seed investment (seed count * seed mass) </w:t>
      </w:r>
      <w:r>
        <w:t xml:space="preserve">and fruit investment </w:t>
      </w:r>
      <w:r w:rsidR="003E5AEA">
        <w:t xml:space="preserve">(seed count * fruit mass) </w:t>
      </w:r>
      <w:r>
        <w:t>were 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5625C" w:rsidRPr="003C3342">
        <w:t>r</w:t>
      </w:r>
      <w:r w:rsidR="00B5625C" w:rsidRPr="003C3342">
        <w:rPr>
          <w:vertAlign w:val="superscript"/>
        </w:rPr>
        <w:t>2</w:t>
      </w:r>
      <w:r w:rsidR="00B5625C" w:rsidRPr="003C3342">
        <w:t>=</w:t>
      </w:r>
      <w:r w:rsidR="00B5625C">
        <w:t xml:space="preserve">0.52 and </w:t>
      </w:r>
      <w:r w:rsidR="00B5625C" w:rsidRPr="003C3342">
        <w:t>r</w:t>
      </w:r>
      <w:r w:rsidR="00B5625C" w:rsidRPr="003C3342">
        <w:rPr>
          <w:vertAlign w:val="superscript"/>
        </w:rPr>
        <w:t>2</w:t>
      </w:r>
      <w:r w:rsidR="00B5625C" w:rsidRPr="003C3342">
        <w:t>=</w:t>
      </w:r>
      <w:r w:rsidR="00B5625C">
        <w:t>0.36, respectively</w:t>
      </w:r>
      <w:r w:rsidR="00D46295">
        <w:t>, for regressions across individuals of all species</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 xml:space="preserve">one species </w:t>
      </w:r>
      <w:r w:rsidR="003E3A57" w:rsidRPr="003C3342">
        <w:lastRenderedPageBreak/>
        <w:t>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investment in failed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=0.94</w:t>
      </w:r>
      <w:r w:rsidR="00B5625C">
        <w:t xml:space="preserve"> and </w:t>
      </w:r>
      <w:r w:rsidR="00B5625C" w:rsidRPr="003C3342">
        <w:t>r</w:t>
      </w:r>
      <w:r w:rsidR="00B5625C" w:rsidRPr="003C3342">
        <w:rPr>
          <w:vertAlign w:val="superscript"/>
        </w:rPr>
        <w:t>2</w:t>
      </w:r>
      <w:r w:rsidR="00B5625C" w:rsidRPr="003C3342">
        <w:t>=0.93</w:t>
      </w:r>
      <w:r w:rsidR="00B5625C">
        <w:t xml:space="preserve"> respectively</w:t>
      </w:r>
      <w:r w:rsidR="001606B8">
        <w:t xml:space="preserve"> for regressions across all individuals</w:t>
      </w:r>
      <w:r w:rsidR="00D46295">
        <w:t xml:space="preserve">; Table </w:t>
      </w:r>
      <w:r w:rsidR="00E3342E">
        <w:t>3</w:t>
      </w:r>
      <w:r w:rsidR="00B5625C">
        <w:t>). While total failed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27A88" w:rsidRPr="00127A88">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2359C744"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and across species</w:t>
      </w:r>
      <w:r w:rsidR="00E573B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E573B8" w:rsidRPr="003C3342">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E573B8" w:rsidRPr="007444C4">
        <w:rPr>
          <w:rFonts w:ascii="Adobe Caslon Pro" w:hAnsi="Adobe Caslon Pro" w:cs="Adobe Caslon Pro"/>
        </w:rPr>
        <w:instrText>‐</w:instrText>
      </w:r>
      <w:r w:rsidR="00E573B8" w:rsidRPr="003C3342">
        <w:instrText>annual schedules consisting of either high or low reproduction years. Seed production was weakly more variable among wind</w:instrText>
      </w:r>
      <w:r w:rsidR="00E573B8" w:rsidRPr="007444C4">
        <w:rPr>
          <w:rFonts w:ascii="Adobe Caslon Pro" w:hAnsi="Adobe Caslon Pro" w:cs="Adobe Caslon Pro"/>
        </w:rPr>
        <w:instrText>‐</w:instrText>
      </w:r>
      <w:r w:rsidR="00E573B8" w:rsidRPr="003C3342">
        <w:instrText>pollinated taxa than animal</w:instrText>
      </w:r>
      <w:r w:rsidR="00E573B8" w:rsidRPr="007444C4">
        <w:rPr>
          <w:rFonts w:ascii="Adobe Caslon Pro" w:hAnsi="Adobe Caslon Pro" w:cs="Adobe Caslon Pro"/>
        </w:rPr>
        <w:instrText>‐</w:instrText>
      </w:r>
      <w:r w:rsidR="00E573B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E573B8" w:rsidRPr="007444C4">
        <w:rPr>
          <w:rFonts w:ascii="Adobe Caslon Pro" w:hAnsi="Adobe Caslon Pro" w:cs="Adobe Caslon Pro"/>
        </w:rPr>
        <w:instrText>‐</w:instrText>
      </w:r>
      <w:r w:rsidR="00E573B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E573B8" w:rsidRPr="007444C4">
        <w:t xml:space="preserve">(Herrera </w:t>
      </w:r>
      <w:r w:rsidR="00E573B8" w:rsidRPr="007444C4">
        <w:rPr>
          <w:i/>
          <w:iCs/>
        </w:rPr>
        <w:t>et al.</w:t>
      </w:r>
      <w:r w:rsidR="00E573B8" w:rsidRPr="007444C4">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277B98" w:rsidRPr="007444C4">
        <w:t xml:space="preserve">(Copland &amp; Whelan 1989; Mitchell 1997; Herrera </w:t>
      </w:r>
      <w:r w:rsidR="00277B98" w:rsidRPr="007444C4">
        <w:rPr>
          <w:i/>
          <w:iCs/>
        </w:rPr>
        <w:t>et al.</w:t>
      </w:r>
      <w:r w:rsidR="00277B98" w:rsidRPr="007444C4">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3423116E" w14:textId="702DE533" w:rsidR="00E573B8" w:rsidRPr="003C3342" w:rsidRDefault="00E573B8" w:rsidP="007444C4">
      <w:r w:rsidRPr="003C3342">
        <w:t xml:space="preserve">To reach meaningful conclusions about the strength of trade-offs between total accessory costs or particular accessory cost pools and seed size, seed set or any other trait, accurate measurements of </w:t>
      </w:r>
      <w:r w:rsidRPr="003C3342">
        <w:lastRenderedPageBreak/>
        <w:t>total reproductive investment is essential. Our accounting scheme is very good, but of course imperfect. The largest source of error is that we have not measured nectar production, despite knowing that several of the species (</w:t>
      </w:r>
      <w:r w:rsidR="001E1144" w:rsidRPr="003C3342">
        <w:t xml:space="preserve">in particular </w:t>
      </w:r>
      <w:r w:rsidRPr="003C3342">
        <w:rPr>
          <w:i/>
        </w:rPr>
        <w:t>Banksia ericifolia</w:t>
      </w:r>
      <w:r w:rsidRPr="003C3342">
        <w:t>,</w:t>
      </w:r>
      <w:r w:rsidRPr="003C3342">
        <w:rPr>
          <w:i/>
        </w:rPr>
        <w:t xml:space="preserve"> Hakea teretifolia</w:t>
      </w:r>
      <w:r w:rsidR="001E1144" w:rsidRPr="003C3342">
        <w:t xml:space="preserve"> and</w:t>
      </w:r>
      <w:r w:rsidRPr="003C3342">
        <w:rPr>
          <w:i/>
        </w:rPr>
        <w:t xml:space="preserve"> </w:t>
      </w:r>
      <w:r w:rsidR="00B677BE" w:rsidRPr="003C3342">
        <w:t xml:space="preserve">both </w:t>
      </w:r>
      <w:r w:rsidRPr="003C3342">
        <w:rPr>
          <w:i/>
        </w:rPr>
        <w:t xml:space="preserve">Grevillea </w:t>
      </w:r>
      <w:r w:rsidRPr="003C3342">
        <w:t>species produce abundant nectar) (###)</w:t>
      </w:r>
      <w:r w:rsidR="00B677BE" w:rsidRPr="003C3342">
        <w:t xml:space="preserve">. </w:t>
      </w:r>
      <w:r w:rsidR="006A57AA" w:rsidRPr="003C3342">
        <w:t>Very rough b</w:t>
      </w:r>
      <w:r w:rsidR="00B677BE" w:rsidRPr="003C3342">
        <w:t>ack of the 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 (###)</w:t>
      </w:r>
      <w:r w:rsidR="00800476">
        <w:t>, increasing pollen-attraction costs relative to provisioning costs</w:t>
      </w:r>
      <w:r w:rsidR="006A57AA" w:rsidRPr="003C3342">
        <w:t xml:space="preserve">. These seemingly large energy expenditures, segue to our next consideration: </w:t>
      </w:r>
      <w:r w:rsidR="001E1144" w:rsidRPr="003C3342">
        <w:t>I</w:t>
      </w:r>
      <w:r w:rsidR="006A57AA" w:rsidRPr="003C3342">
        <w:t xml:space="preserve">s dry weight the best measure of energy expenditure, especially in a community growing on soils known to be very low in P (###)? Previous studies indicate that nutrient concentrations may better estimate energy allocation choices </w:t>
      </w:r>
      <w:r w:rsidR="006A57AA"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6A57AA" w:rsidRPr="003C3342">
        <w:fldChar w:fldCharType="separate"/>
      </w:r>
      <w:r w:rsidR="00224C2A" w:rsidRPr="007444C4">
        <w:t xml:space="preserve">(Reekie &amp; Bazzaz 1987b; Ashman 1994; Rosenheim </w:t>
      </w:r>
      <w:r w:rsidR="00224C2A" w:rsidRPr="007444C4">
        <w:rPr>
          <w:i/>
          <w:iCs/>
        </w:rPr>
        <w:t>et al.</w:t>
      </w:r>
      <w:r w:rsidR="00224C2A" w:rsidRPr="007444C4">
        <w:t xml:space="preserve"> 2014)</w:t>
      </w:r>
      <w:r w:rsidR="006A57AA" w:rsidRPr="003C3342">
        <w:fldChar w:fldCharType="end"/>
      </w:r>
      <w:r w:rsidR="006A57AA" w:rsidRPr="003C3342">
        <w:t xml:space="preserve">, but also that all currencies yield similar results. </w:t>
      </w:r>
      <w:r w:rsidR="001E1144" w:rsidRPr="003C3342">
        <w:t xml:space="preserve">It is however, possible that in a P-limited community, it is less “costly” to produce copious quantities of nectar, for carbon is not limiting. This is a direction for future investigations. </w:t>
      </w:r>
      <w:r w:rsidR="006A57AA" w:rsidRPr="003C3342">
        <w:t xml:space="preserve">A final consideration, is how to choose which tissues to include as “reproductive tissues”, since some green reproductive tissues are known to photosynthesize </w:t>
      </w:r>
      <w:r w:rsidR="006A57AA" w:rsidRPr="003C3342">
        <w:fldChar w:fldCharType="begin"/>
      </w:r>
      <w:r w:rsidR="007C79BA" w:rsidRPr="003C3342">
        <w:instrText xml:space="preserve"> ADDIN ZOTERO_ITEM CSL_CITATION {"citationID":"adFMMN8P","properties":{"formattedCitation":"(Cohen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A."}],"issued":{"date-parts":[["2007"]]},"PMID":"17335494"}}],"schema":"https://github.com/citation-style-language/schema/raw/master/csl-citation.json"} </w:instrText>
      </w:r>
      <w:r w:rsidR="006A57AA" w:rsidRPr="003C3342">
        <w:fldChar w:fldCharType="separate"/>
      </w:r>
      <w:r w:rsidR="007C79BA" w:rsidRPr="007444C4">
        <w:t>(Cohen 1976; Reekie &amp; Bazzaz 1987a; Wesselingh 2007)</w:t>
      </w:r>
      <w:r w:rsidR="006A57AA" w:rsidRPr="003C3342">
        <w:fldChar w:fldCharType="end"/>
      </w:r>
      <w:r w:rsidR="006A57AA" w:rsidRPr="003C3342">
        <w:t xml:space="preserve">. Since the </w:t>
      </w:r>
      <w:r w:rsidR="00926CD4" w:rsidRPr="003C3342">
        <w:t xml:space="preserve">net </w:t>
      </w:r>
      <w:r w:rsidR="006A57AA" w:rsidRPr="003C3342">
        <w:t xml:space="preserve">photosynthetic benefit of green </w:t>
      </w:r>
      <w:r w:rsidR="00926CD4" w:rsidRPr="003C3342">
        <w:t xml:space="preserve">reproductive </w:t>
      </w:r>
      <w:r w:rsidR="006A57AA" w:rsidRPr="003C3342">
        <w:t>tissues was unknown in this study</w:t>
      </w:r>
      <w:r w:rsidR="00926CD4" w:rsidRPr="003C3342">
        <w:t xml:space="preserve"> and likely varied enormously across species, tissues and time</w:t>
      </w:r>
      <w:r w:rsidR="006A57AA" w:rsidRPr="003C3342">
        <w:t xml:space="preserve">, we adopted </w:t>
      </w:r>
      <w:r w:rsidR="001E1144" w:rsidRPr="003C3342">
        <w:t>the</w:t>
      </w:r>
      <w:r w:rsidR="006A57AA" w:rsidRPr="003C3342">
        <w:t xml:space="preserve"> </w:t>
      </w:r>
      <w:r w:rsidR="00926CD4" w:rsidRPr="003C3342">
        <w:t>parsimonious</w:t>
      </w:r>
      <w:r w:rsidR="006A57AA"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006A57AA" w:rsidRPr="003C3342">
        <w:t xml:space="preserve"> </w:t>
      </w:r>
    </w:p>
    <w:p w14:paraId="54E9BE98" w14:textId="2E9C1D80"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 xml:space="preserve">Gevillea </w:t>
      </w:r>
      <w:r w:rsidRPr="003C3342">
        <w:t xml:space="preserve">studied in communities nearby had fruit set </w:t>
      </w:r>
      <w:r w:rsidRPr="003C3342">
        <w:lastRenderedPageBreak/>
        <w:t xml:space="preserve">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7444C4">
        <w:t xml:space="preserve">(Hermanutz </w:t>
      </w:r>
      <w:r w:rsidRPr="007444C4">
        <w:rPr>
          <w:i/>
          <w:iCs/>
        </w:rPr>
        <w:t>et al.</w:t>
      </w:r>
      <w:r w:rsidRPr="007444C4">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Notably,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and </w:t>
      </w:r>
      <w:r w:rsidR="001E1144" w:rsidRPr="003C3342">
        <w:rPr>
          <w:i/>
        </w:rPr>
        <w:t>Hakea</w:t>
      </w:r>
      <w:r w:rsidR="001E1144" w:rsidRPr="003C3342">
        <w:t xml:space="preserve"> have the largest seeds and greatest packaging and dispersal investment among the species in this study. Also of interest, although none of the species included in the study are explicitly masting species, the two cone-producing species, </w:t>
      </w:r>
      <w:r w:rsidR="001E1144" w:rsidRPr="003C3342">
        <w:rPr>
          <w:i/>
        </w:rPr>
        <w:t>Banksia</w:t>
      </w:r>
      <w:r w:rsidR="001E1144" w:rsidRPr="003C3342">
        <w:t xml:space="preserve"> and </w:t>
      </w:r>
      <w:r w:rsidR="001E1144" w:rsidRPr="003C3342">
        <w:rPr>
          <w:i/>
        </w:rPr>
        <w:t>Petrophile</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E1144" w:rsidRPr="007444C4">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6A4C0EB3"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accessory cost components 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p>
    <w:p w14:paraId="18AFFBCB" w14:textId="765E5526" w:rsidR="004F6B2C" w:rsidRDefault="004F6B2C" w:rsidP="003C3342">
      <w:pPr>
        <w:pStyle w:val="Heading1"/>
        <w:rPr>
          <w:rFonts w:cs="Times New Roman"/>
        </w:rPr>
      </w:pPr>
      <w:r w:rsidRPr="003C3342">
        <w:rPr>
          <w:rFonts w:cs="Times New Roman"/>
        </w:rPr>
        <w:lastRenderedPageBreak/>
        <w:t>References</w:t>
      </w:r>
    </w:p>
    <w:p w14:paraId="4272FD25" w14:textId="77777777" w:rsidR="001E7EDB" w:rsidRDefault="00ED7536" w:rsidP="001E7EDB">
      <w:pPr>
        <w:pStyle w:val="Bibliography"/>
      </w:pPr>
      <w:r>
        <w:fldChar w:fldCharType="begin"/>
      </w:r>
      <w:r>
        <w:instrText xml:space="preserve"> ADDIN ZOTERO_BIBL {"custom":[]} CSL_BIBLIOGRAPHY </w:instrText>
      </w:r>
      <w:r>
        <w:fldChar w:fldCharType="separate"/>
      </w:r>
      <w:r w:rsidR="001E7EDB">
        <w:t xml:space="preserve">Ashman, T. (1994) Reproductive allocation in hermaphrodite and female plants of </w:t>
      </w:r>
      <w:r w:rsidR="001E7EDB">
        <w:rPr>
          <w:i/>
          <w:iCs/>
        </w:rPr>
        <w:t>Sidalcea oregana</w:t>
      </w:r>
      <w:r w:rsidR="001E7EDB">
        <w:t xml:space="preserve"> ssp </w:t>
      </w:r>
      <w:r w:rsidR="001E7EDB">
        <w:rPr>
          <w:i/>
          <w:iCs/>
        </w:rPr>
        <w:t>spicata</w:t>
      </w:r>
      <w:r w:rsidR="001E7EDB">
        <w:t xml:space="preserve"> (Malvaceae) using 4 currencies. </w:t>
      </w:r>
      <w:r w:rsidR="001E7EDB">
        <w:rPr>
          <w:i/>
          <w:iCs/>
        </w:rPr>
        <w:t>American Journal of Botany</w:t>
      </w:r>
      <w:r w:rsidR="001E7EDB">
        <w:t xml:space="preserve">, </w:t>
      </w:r>
      <w:r w:rsidR="001E7EDB">
        <w:rPr>
          <w:b/>
          <w:bCs/>
        </w:rPr>
        <w:t>81</w:t>
      </w:r>
      <w:r w:rsidR="001E7EDB">
        <w:t>, 433–438.</w:t>
      </w:r>
    </w:p>
    <w:p w14:paraId="506649DC" w14:textId="77777777" w:rsidR="001E7EDB" w:rsidRDefault="001E7EDB" w:rsidP="001E7EDB">
      <w:pPr>
        <w:pStyle w:val="Bibliography"/>
      </w:pPr>
      <w:r>
        <w:t xml:space="preserve">Ashman, T.-L., Knight, T.M., Steets, J.A., Amarasekare, P., Burd, M., Campbell, D.R., Dudash, M.R., Johnston, M.O., Mazer, S.J., Mitchell, R.J., Morgan, M.T. &amp; Wilson, W.G. (2004) Pollen limitation of plant reproduction: ecological and evolutionary causes and consequences. </w:t>
      </w:r>
      <w:r>
        <w:rPr>
          <w:i/>
          <w:iCs/>
        </w:rPr>
        <w:t>Ecology</w:t>
      </w:r>
      <w:r>
        <w:t xml:space="preserve">, </w:t>
      </w:r>
      <w:r>
        <w:rPr>
          <w:b/>
          <w:bCs/>
        </w:rPr>
        <w:t>85</w:t>
      </w:r>
      <w:r>
        <w:t>, 2408–2421.</w:t>
      </w:r>
    </w:p>
    <w:p w14:paraId="7F2C5974" w14:textId="77777777" w:rsidR="001E7EDB" w:rsidRDefault="001E7EDB" w:rsidP="001E7EDB">
      <w:pPr>
        <w:pStyle w:val="Bibliography"/>
      </w:pPr>
      <w:r>
        <w:t xml:space="preserve">Bierzychudek, P. (1981) Pollinator limitation of plant reproductive effort. </w:t>
      </w:r>
      <w:r>
        <w:rPr>
          <w:i/>
          <w:iCs/>
        </w:rPr>
        <w:t>The American Naturalist</w:t>
      </w:r>
      <w:r>
        <w:t xml:space="preserve">, </w:t>
      </w:r>
      <w:r>
        <w:rPr>
          <w:b/>
          <w:bCs/>
        </w:rPr>
        <w:t>117</w:t>
      </w:r>
      <w:r>
        <w:t>, 838–840.</w:t>
      </w:r>
    </w:p>
    <w:p w14:paraId="6370C3DB" w14:textId="77777777" w:rsidR="001E7EDB" w:rsidRDefault="001E7EDB" w:rsidP="001E7EDB">
      <w:pPr>
        <w:pStyle w:val="Bibliography"/>
      </w:pPr>
      <w:r>
        <w:t xml:space="preserve">Burd, M. (1994) Bateman’s principle and plant reproduction: The role of pollen limitation in fruit and seed set. </w:t>
      </w:r>
      <w:r>
        <w:rPr>
          <w:i/>
          <w:iCs/>
        </w:rPr>
        <w:t>The Botanical Review</w:t>
      </w:r>
      <w:r>
        <w:t xml:space="preserve">, </w:t>
      </w:r>
      <w:r>
        <w:rPr>
          <w:b/>
          <w:bCs/>
        </w:rPr>
        <w:t>60</w:t>
      </w:r>
      <w:r>
        <w:t>, 83–139.</w:t>
      </w:r>
    </w:p>
    <w:p w14:paraId="78168731" w14:textId="77777777" w:rsidR="001E7EDB" w:rsidRDefault="001E7EDB" w:rsidP="001E7EDB">
      <w:pPr>
        <w:pStyle w:val="Bibliography"/>
      </w:pPr>
      <w:r>
        <w:t>Burd,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p>
    <w:p w14:paraId="134D4C74" w14:textId="77777777" w:rsidR="001E7EDB" w:rsidRDefault="001E7EDB" w:rsidP="001E7EDB">
      <w:pPr>
        <w:pStyle w:val="Bibliography"/>
      </w:pPr>
      <w:r>
        <w:t xml:space="preserve">Burd, M. (2016) Pollen Limitation Is Common-Should It Be? </w:t>
      </w:r>
      <w:r>
        <w:rPr>
          <w:i/>
          <w:iCs/>
        </w:rPr>
        <w:t>The American Naturalist</w:t>
      </w:r>
      <w:r>
        <w:t xml:space="preserve">, </w:t>
      </w:r>
      <w:r>
        <w:rPr>
          <w:b/>
          <w:bCs/>
        </w:rPr>
        <w:t>187</w:t>
      </w:r>
      <w:r>
        <w:t>, 388–396.</w:t>
      </w:r>
    </w:p>
    <w:p w14:paraId="177AB61D" w14:textId="77777777" w:rsidR="001E7EDB" w:rsidRDefault="001E7EDB" w:rsidP="001E7EDB">
      <w:pPr>
        <w:pStyle w:val="Bibliography"/>
      </w:pPr>
      <w:r>
        <w:t xml:space="preserve">Burd, M., Ashman, T.-L., Campbell, D.R., Dudash, M.R., Johnston, M.O., Knight, T.M., Mazer, S.J., Mitchell, R.J., Steets, J.A. &amp; Vamosi, J.C. (2009) Ovule number per flower in a world of unpredictable pollination. </w:t>
      </w:r>
      <w:r>
        <w:rPr>
          <w:i/>
          <w:iCs/>
        </w:rPr>
        <w:t>American Journal of Botany</w:t>
      </w:r>
      <w:r>
        <w:t xml:space="preserve">, </w:t>
      </w:r>
      <w:r>
        <w:rPr>
          <w:b/>
          <w:bCs/>
        </w:rPr>
        <w:t>96</w:t>
      </w:r>
      <w:r>
        <w:t>, 1159–1167.</w:t>
      </w:r>
    </w:p>
    <w:p w14:paraId="59A9444F" w14:textId="77777777" w:rsidR="001E7EDB" w:rsidRDefault="001E7EDB" w:rsidP="001E7EDB">
      <w:pPr>
        <w:pStyle w:val="Bibliography"/>
      </w:pPr>
      <w:r>
        <w:t xml:space="preserve">Chen, H., Felker, S. &amp; Sun, S. (2010) Allometry of within-fruit reproductive allocation in subtropical dicot woody species. </w:t>
      </w:r>
      <w:r>
        <w:rPr>
          <w:i/>
          <w:iCs/>
        </w:rPr>
        <w:t>Am. J. Bot.</w:t>
      </w:r>
      <w:r>
        <w:t xml:space="preserve">, </w:t>
      </w:r>
      <w:r>
        <w:rPr>
          <w:b/>
          <w:bCs/>
        </w:rPr>
        <w:t>97</w:t>
      </w:r>
      <w:r>
        <w:t>, 611–619.</w:t>
      </w:r>
    </w:p>
    <w:p w14:paraId="4DAE795E" w14:textId="77777777" w:rsidR="001E7EDB" w:rsidRDefault="001E7EDB" w:rsidP="001E7EDB">
      <w:pPr>
        <w:pStyle w:val="Bibliography"/>
      </w:pPr>
      <w:r>
        <w:t xml:space="preserve">Cohen, D. (1976) The optimal timing of reproduction. </w:t>
      </w:r>
      <w:r>
        <w:rPr>
          <w:i/>
          <w:iCs/>
        </w:rPr>
        <w:t>The American Naturalist</w:t>
      </w:r>
      <w:r>
        <w:t xml:space="preserve">, </w:t>
      </w:r>
      <w:r>
        <w:rPr>
          <w:b/>
          <w:bCs/>
        </w:rPr>
        <w:t>110</w:t>
      </w:r>
      <w:r>
        <w:t>, 801.</w:t>
      </w:r>
    </w:p>
    <w:p w14:paraId="3972EFDA" w14:textId="77777777" w:rsidR="001E7EDB" w:rsidRDefault="001E7EDB" w:rsidP="001E7EDB">
      <w:pPr>
        <w:pStyle w:val="Bibliography"/>
      </w:pPr>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p>
    <w:p w14:paraId="09685CD5" w14:textId="77777777" w:rsidR="001E7EDB" w:rsidRDefault="001E7EDB" w:rsidP="001E7EDB">
      <w:pPr>
        <w:pStyle w:val="Bibliography"/>
      </w:pPr>
      <w:r>
        <w:t xml:space="preserve">Eriksson, O. (2008) Evolution of seed size and biotic seed dispersal in angiosperms: Paleoecological and neoecological evidence. </w:t>
      </w:r>
      <w:r>
        <w:rPr>
          <w:i/>
          <w:iCs/>
        </w:rPr>
        <w:t>International Journal of Plant Sciences</w:t>
      </w:r>
      <w:r>
        <w:t xml:space="preserve">, </w:t>
      </w:r>
      <w:r>
        <w:rPr>
          <w:b/>
          <w:bCs/>
        </w:rPr>
        <w:t>169</w:t>
      </w:r>
      <w:r>
        <w:t>, 863–870.</w:t>
      </w:r>
    </w:p>
    <w:p w14:paraId="03BE1AAB" w14:textId="77777777" w:rsidR="001E7EDB" w:rsidRDefault="001E7EDB" w:rsidP="001E7EDB">
      <w:pPr>
        <w:pStyle w:val="Bibliography"/>
      </w:pPr>
      <w:r>
        <w:t xml:space="preserve">Gómez, J.M. (2008) Sequential Conflicting Selection Due to Multispecific Interactions Triggers Evolutionary Trade-Offs in a Monocarpic Herb. </w:t>
      </w:r>
      <w:r>
        <w:rPr>
          <w:i/>
          <w:iCs/>
        </w:rPr>
        <w:t>Evolution</w:t>
      </w:r>
      <w:r>
        <w:t xml:space="preserve">, </w:t>
      </w:r>
      <w:r>
        <w:rPr>
          <w:b/>
          <w:bCs/>
        </w:rPr>
        <w:t>62</w:t>
      </w:r>
      <w:r>
        <w:t>, 668–679.</w:t>
      </w:r>
    </w:p>
    <w:p w14:paraId="2F11C9F2" w14:textId="77777777" w:rsidR="001E7EDB" w:rsidRDefault="001E7EDB" w:rsidP="001E7EDB">
      <w:pPr>
        <w:pStyle w:val="Bibliography"/>
      </w:pPr>
      <w:r>
        <w:t xml:space="preserve">Guittian, J. (1993) Why Prunus mahaleb (Rosaceae) Produces More Flowers Than Fruits. </w:t>
      </w:r>
      <w:r>
        <w:rPr>
          <w:i/>
          <w:iCs/>
        </w:rPr>
        <w:t>American Journal of Botany</w:t>
      </w:r>
      <w:r>
        <w:t xml:space="preserve">, </w:t>
      </w:r>
      <w:r>
        <w:rPr>
          <w:b/>
          <w:bCs/>
        </w:rPr>
        <w:t>80</w:t>
      </w:r>
      <w:r>
        <w:t>, 1305–1309.</w:t>
      </w:r>
    </w:p>
    <w:p w14:paraId="587D08C0" w14:textId="77777777" w:rsidR="001E7EDB" w:rsidRDefault="001E7EDB" w:rsidP="001E7EDB">
      <w:pPr>
        <w:pStyle w:val="Bibliography"/>
      </w:pPr>
      <w:r>
        <w:t xml:space="preserve">Haig, D. &amp; Westoby, M. (1988) On limits to seed production. </w:t>
      </w:r>
      <w:r>
        <w:rPr>
          <w:i/>
          <w:iCs/>
        </w:rPr>
        <w:t>American Naturalist</w:t>
      </w:r>
      <w:r>
        <w:t xml:space="preserve">, </w:t>
      </w:r>
      <w:r>
        <w:rPr>
          <w:b/>
          <w:bCs/>
        </w:rPr>
        <w:t>131</w:t>
      </w:r>
      <w:r>
        <w:t>, 757–759.</w:t>
      </w:r>
    </w:p>
    <w:p w14:paraId="4FC5A4A9" w14:textId="77777777" w:rsidR="001E7EDB" w:rsidRDefault="001E7EDB" w:rsidP="001E7EDB">
      <w:pPr>
        <w:pStyle w:val="Bibliography"/>
      </w:pPr>
      <w:r>
        <w:t xml:space="preserve">Harder, L.D. &amp; Barrett, S.C.H. (2006) </w:t>
      </w:r>
      <w:r>
        <w:rPr>
          <w:i/>
          <w:iCs/>
        </w:rPr>
        <w:t>Ecology and Evolution of Flowers</w:t>
      </w:r>
      <w:r>
        <w:t>. Oxford University Press.</w:t>
      </w:r>
    </w:p>
    <w:p w14:paraId="6C4ACB59" w14:textId="77777777" w:rsidR="001E7EDB" w:rsidRDefault="001E7EDB" w:rsidP="001E7EDB">
      <w:pPr>
        <w:pStyle w:val="Bibliography"/>
      </w:pPr>
      <w:r>
        <w:t xml:space="preserve">Harder, L.D. &amp; Johnson, S.D. (2009) Darwin’s beautiful contrivances: evolutionary and functional evidence for floral adaptation. </w:t>
      </w:r>
      <w:r>
        <w:rPr>
          <w:i/>
          <w:iCs/>
        </w:rPr>
        <w:t>New Phytologist</w:t>
      </w:r>
      <w:r>
        <w:t xml:space="preserve">, </w:t>
      </w:r>
      <w:r>
        <w:rPr>
          <w:b/>
          <w:bCs/>
        </w:rPr>
        <w:t>183</w:t>
      </w:r>
      <w:r>
        <w:t>, 530–545.</w:t>
      </w:r>
    </w:p>
    <w:p w14:paraId="0C67FB03" w14:textId="77777777" w:rsidR="001E7EDB" w:rsidRDefault="001E7EDB" w:rsidP="001E7EDB">
      <w:pPr>
        <w:pStyle w:val="Bibliography"/>
      </w:pPr>
      <w:r>
        <w:t xml:space="preserve">Henery, M. &amp; Westoby, M. (2001) Seed mass and seed nutrient content as predictors of seed output variation between species. </w:t>
      </w:r>
      <w:r>
        <w:rPr>
          <w:i/>
          <w:iCs/>
        </w:rPr>
        <w:t>Oikos</w:t>
      </w:r>
      <w:r>
        <w:t xml:space="preserve">, </w:t>
      </w:r>
      <w:r>
        <w:rPr>
          <w:b/>
          <w:bCs/>
        </w:rPr>
        <w:t>92</w:t>
      </w:r>
      <w:r>
        <w:t>, 479–490.</w:t>
      </w:r>
    </w:p>
    <w:p w14:paraId="0C15684D" w14:textId="77777777" w:rsidR="001E7EDB" w:rsidRDefault="001E7EDB" w:rsidP="001E7EDB">
      <w:pPr>
        <w:pStyle w:val="Bibliography"/>
      </w:pPr>
      <w:r>
        <w:lastRenderedPageBreak/>
        <w:t xml:space="preserve">Hermanutz, L., Innes, D., Denham, A.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p>
    <w:p w14:paraId="2C4F0D05" w14:textId="77777777" w:rsidR="001E7EDB" w:rsidRDefault="001E7EDB" w:rsidP="001E7EDB">
      <w:pPr>
        <w:pStyle w:val="Bibliography"/>
      </w:pPr>
      <w:r>
        <w:t xml:space="preserve">Herrera, C.M., Jordano, P., Guitián, J. &amp; Traveset,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p>
    <w:p w14:paraId="6FB33162" w14:textId="77777777" w:rsidR="001E7EDB" w:rsidRDefault="001E7EDB" w:rsidP="001E7EDB">
      <w:pPr>
        <w:pStyle w:val="Bibliography"/>
      </w:pPr>
      <w:r>
        <w:t xml:space="preserve">Holland, J.N. &amp; Chamberlain, S.A. (2007) Ecological and evolutionary mechanisms for low seed : ovule ratios: need for a pluralistic approach? </w:t>
      </w:r>
      <w:r>
        <w:rPr>
          <w:i/>
          <w:iCs/>
        </w:rPr>
        <w:t>Ecology</w:t>
      </w:r>
      <w:r>
        <w:t xml:space="preserve">, </w:t>
      </w:r>
      <w:r>
        <w:rPr>
          <w:b/>
          <w:bCs/>
        </w:rPr>
        <w:t>88</w:t>
      </w:r>
      <w:r>
        <w:t>, 706–715.</w:t>
      </w:r>
    </w:p>
    <w:p w14:paraId="487A8220" w14:textId="77777777" w:rsidR="001E7EDB" w:rsidRDefault="001E7EDB" w:rsidP="001E7EDB">
      <w:pPr>
        <w:pStyle w:val="Bibliography"/>
      </w:pPr>
      <w:r>
        <w:t xml:space="preserve">Hughes, L., Dunlop, M., French, K., Leishman, M.R., Rice, B., Rodgerson, L. &amp; Westoby, M. (1994) Predicting dispersal spectra: a minimal set of hypotheses based on plant attributes. </w:t>
      </w:r>
      <w:r>
        <w:rPr>
          <w:i/>
          <w:iCs/>
        </w:rPr>
        <w:t>Journal of Ecology</w:t>
      </w:r>
      <w:r>
        <w:t xml:space="preserve">, </w:t>
      </w:r>
      <w:r>
        <w:rPr>
          <w:b/>
          <w:bCs/>
        </w:rPr>
        <w:t>82</w:t>
      </w:r>
      <w:r>
        <w:t>, 933–950.</w:t>
      </w:r>
    </w:p>
    <w:p w14:paraId="1EDED37A" w14:textId="77777777" w:rsidR="001E7EDB" w:rsidRDefault="001E7EDB" w:rsidP="001E7EDB">
      <w:pPr>
        <w:pStyle w:val="Bibliography"/>
      </w:pPr>
      <w:r>
        <w:t xml:space="preserve">Kelly, D. (1994) The evolutionary ecology of mast seeding. </w:t>
      </w:r>
      <w:r>
        <w:rPr>
          <w:i/>
          <w:iCs/>
        </w:rPr>
        <w:t>Trends in Ecology &amp; Evolution</w:t>
      </w:r>
      <w:r>
        <w:t xml:space="preserve">, </w:t>
      </w:r>
      <w:r>
        <w:rPr>
          <w:b/>
          <w:bCs/>
        </w:rPr>
        <w:t>9</w:t>
      </w:r>
      <w:r>
        <w:t>, 465–470.</w:t>
      </w:r>
    </w:p>
    <w:p w14:paraId="6563BE98" w14:textId="77777777" w:rsidR="001E7EDB" w:rsidRDefault="001E7EDB" w:rsidP="001E7EDB">
      <w:pPr>
        <w:pStyle w:val="Bibliography"/>
      </w:pPr>
      <w:r>
        <w:t xml:space="preserve">Kelly, D. &amp; Sork, V.L. (2002) Mast seeding in perennial plants: Why, How, Where? </w:t>
      </w:r>
      <w:r>
        <w:rPr>
          <w:i/>
          <w:iCs/>
        </w:rPr>
        <w:t>Annual Review of Ecology and Systematics</w:t>
      </w:r>
      <w:r>
        <w:t xml:space="preserve">, </w:t>
      </w:r>
      <w:r>
        <w:rPr>
          <w:b/>
          <w:bCs/>
        </w:rPr>
        <w:t>33</w:t>
      </w:r>
      <w:r>
        <w:t>, 427–447.</w:t>
      </w:r>
    </w:p>
    <w:p w14:paraId="3E93ADCD" w14:textId="77777777" w:rsidR="001E7EDB" w:rsidRDefault="001E7EDB" w:rsidP="001E7EDB">
      <w:pPr>
        <w:pStyle w:val="Bibliography"/>
      </w:pPr>
      <w:r>
        <w:t xml:space="preserve">Knight, T.M., Steets, J.A., Vamosi, J.C., Mazer, S.J., Burd, M., Campbell, D.R., Dudash, M.R., Johnston, M.O., Mitchell, R.J. &amp; Ashman, T.-L. (2005) Pollen limitation of plant reproduction: pattern and process. </w:t>
      </w:r>
      <w:r>
        <w:rPr>
          <w:i/>
          <w:iCs/>
        </w:rPr>
        <w:t>Annual Review of Ecology, Evolution, and Systematics</w:t>
      </w:r>
      <w:r>
        <w:t xml:space="preserve">, </w:t>
      </w:r>
      <w:r>
        <w:rPr>
          <w:b/>
          <w:bCs/>
        </w:rPr>
        <w:t>36</w:t>
      </w:r>
      <w:r>
        <w:t>, 467–497.</w:t>
      </w:r>
    </w:p>
    <w:p w14:paraId="427F707B" w14:textId="77777777" w:rsidR="001E7EDB" w:rsidRDefault="001E7EDB" w:rsidP="001E7EDB">
      <w:pPr>
        <w:pStyle w:val="Bibliography"/>
      </w:pPr>
      <w:r>
        <w:t xml:space="preserve">Kodela, P.G. &amp; Dodson, J.R. (1988) late Holocene vegetation and fire record from Ku-ring-gai Chase National Park, New South Wales. </w:t>
      </w:r>
      <w:r>
        <w:rPr>
          <w:i/>
          <w:iCs/>
        </w:rPr>
        <w:t>Proceedings of the Linnean Society of New South Wales</w:t>
      </w:r>
      <w:r>
        <w:t>.</w:t>
      </w:r>
    </w:p>
    <w:p w14:paraId="2E0B04D0" w14:textId="77777777" w:rsidR="001E7EDB" w:rsidRDefault="001E7EDB" w:rsidP="001E7EDB">
      <w:pPr>
        <w:pStyle w:val="Bibliography"/>
      </w:pPr>
      <w:r>
        <w:t xml:space="preserve">Kozlowski, J. (1992) Optimal allocation of resources to growth and reproduction: Implications for age and size at maturity. </w:t>
      </w:r>
      <w:r>
        <w:rPr>
          <w:i/>
          <w:iCs/>
        </w:rPr>
        <w:t>Trends in Ecology &amp; Evolution</w:t>
      </w:r>
      <w:r>
        <w:t xml:space="preserve">, </w:t>
      </w:r>
      <w:r>
        <w:rPr>
          <w:b/>
          <w:bCs/>
        </w:rPr>
        <w:t>7</w:t>
      </w:r>
      <w:r>
        <w:t>, 15–19.</w:t>
      </w:r>
    </w:p>
    <w:p w14:paraId="77C46924" w14:textId="77777777" w:rsidR="001E7EDB" w:rsidRDefault="001E7EDB" w:rsidP="001E7EDB">
      <w:pPr>
        <w:pStyle w:val="Bibliography"/>
      </w:pPr>
      <w:r>
        <w:t xml:space="preserve">Kozlowski, J. &amp; Stearns, S.C. (1989) Hypotheses for the Production of Excess Zygotes: Models of Bet-Hedging and Selective Abortion. </w:t>
      </w:r>
      <w:r>
        <w:rPr>
          <w:i/>
          <w:iCs/>
        </w:rPr>
        <w:t>Evolution</w:t>
      </w:r>
      <w:r>
        <w:t xml:space="preserve">, </w:t>
      </w:r>
      <w:r>
        <w:rPr>
          <w:b/>
          <w:bCs/>
        </w:rPr>
        <w:t>43</w:t>
      </w:r>
      <w:r>
        <w:t>, 1369–1377.</w:t>
      </w:r>
    </w:p>
    <w:p w14:paraId="45027227" w14:textId="77777777" w:rsidR="001E7EDB" w:rsidRDefault="001E7EDB" w:rsidP="001E7EDB">
      <w:pPr>
        <w:pStyle w:val="Bibliography"/>
      </w:pPr>
      <w:r>
        <w:t xml:space="preserve">Leishman, M.R. (2001) Does the seed size/number trade-off model determine plant community structure? An assessment of the model mechanisms and their generality. </w:t>
      </w:r>
      <w:r>
        <w:rPr>
          <w:i/>
          <w:iCs/>
        </w:rPr>
        <w:t>Oikos</w:t>
      </w:r>
      <w:r>
        <w:t xml:space="preserve">, </w:t>
      </w:r>
      <w:r>
        <w:rPr>
          <w:b/>
          <w:bCs/>
        </w:rPr>
        <w:t>93</w:t>
      </w:r>
      <w:r>
        <w:t>, 294–302.</w:t>
      </w:r>
    </w:p>
    <w:p w14:paraId="09E2278D" w14:textId="77777777" w:rsidR="001E7EDB" w:rsidRDefault="001E7EDB" w:rsidP="001E7EDB">
      <w:pPr>
        <w:pStyle w:val="Bibliography"/>
      </w:pPr>
      <w:r>
        <w:t xml:space="preserve">Lord, J.M. &amp; Westoby, M. (2006) Accessory costs of seed production. </w:t>
      </w:r>
      <w:r>
        <w:rPr>
          <w:i/>
          <w:iCs/>
        </w:rPr>
        <w:t>Oecologia</w:t>
      </w:r>
      <w:r>
        <w:t xml:space="preserve">, </w:t>
      </w:r>
      <w:r>
        <w:rPr>
          <w:b/>
          <w:bCs/>
        </w:rPr>
        <w:t>150</w:t>
      </w:r>
      <w:r>
        <w:t>, 310–317.</w:t>
      </w:r>
    </w:p>
    <w:p w14:paraId="4413F67B" w14:textId="77777777" w:rsidR="001E7EDB" w:rsidRDefault="001E7EDB" w:rsidP="001E7EDB">
      <w:pPr>
        <w:pStyle w:val="Bibliography"/>
      </w:pPr>
      <w:r>
        <w:t xml:space="preserve">Lord, J.M. &amp; Westoby, M. (2012) Accessory costs of seed production and the evolution of angiosperms. </w:t>
      </w:r>
      <w:r>
        <w:rPr>
          <w:i/>
          <w:iCs/>
        </w:rPr>
        <w:t>Evolution</w:t>
      </w:r>
      <w:r>
        <w:t xml:space="preserve">, </w:t>
      </w:r>
      <w:r>
        <w:rPr>
          <w:b/>
          <w:bCs/>
        </w:rPr>
        <w:t>66</w:t>
      </w:r>
      <w:r>
        <w:t>, 200–210.</w:t>
      </w:r>
    </w:p>
    <w:p w14:paraId="4CE3B79B" w14:textId="77777777" w:rsidR="001E7EDB" w:rsidRDefault="001E7EDB" w:rsidP="001E7EDB">
      <w:pPr>
        <w:pStyle w:val="Bibliography"/>
      </w:pPr>
      <w:r>
        <w:t xml:space="preserve">Melser, C. &amp; Klinkhamer, P.G.L. (2001) Selective seed abortion increases offspring survival in Cynoglossum officinale (Boraginaceae). </w:t>
      </w:r>
      <w:r>
        <w:rPr>
          <w:i/>
          <w:iCs/>
        </w:rPr>
        <w:t>American Journal of Botany</w:t>
      </w:r>
      <w:r>
        <w:t xml:space="preserve">, </w:t>
      </w:r>
      <w:r>
        <w:rPr>
          <w:b/>
          <w:bCs/>
        </w:rPr>
        <w:t>88</w:t>
      </w:r>
      <w:r>
        <w:t>, 1033–1040.</w:t>
      </w:r>
    </w:p>
    <w:p w14:paraId="570796DD" w14:textId="77777777" w:rsidR="001E7EDB" w:rsidRDefault="001E7EDB" w:rsidP="001E7EDB">
      <w:pPr>
        <w:pStyle w:val="Bibliography"/>
      </w:pPr>
      <w:r>
        <w:t xml:space="preserve">Mironchenko, A. &amp; Kozłowski, J. (2014) Optimal allocation patterns and optimal seed mass of a perennial plant. </w:t>
      </w:r>
      <w:r>
        <w:rPr>
          <w:i/>
          <w:iCs/>
        </w:rPr>
        <w:t>Journal of Theoretical Biology</w:t>
      </w:r>
      <w:r>
        <w:t xml:space="preserve">, </w:t>
      </w:r>
      <w:r>
        <w:rPr>
          <w:b/>
          <w:bCs/>
        </w:rPr>
        <w:t>354</w:t>
      </w:r>
      <w:r>
        <w:t>, 12–24.</w:t>
      </w:r>
    </w:p>
    <w:p w14:paraId="59338928" w14:textId="77777777" w:rsidR="001E7EDB" w:rsidRDefault="001E7EDB" w:rsidP="001E7EDB">
      <w:pPr>
        <w:pStyle w:val="Bibliography"/>
      </w:pPr>
      <w:r>
        <w:t xml:space="preserve">Mitchell, R.J. (1997) Effects of pollination intensity on </w:t>
      </w:r>
      <w:r>
        <w:rPr>
          <w:i/>
          <w:iCs/>
        </w:rPr>
        <w:t>Lesquerella fendleri</w:t>
      </w:r>
      <w:r>
        <w:t xml:space="preserve"> seed set: variation among plants. </w:t>
      </w:r>
      <w:r>
        <w:rPr>
          <w:i/>
          <w:iCs/>
        </w:rPr>
        <w:t>Oecologia</w:t>
      </w:r>
      <w:r>
        <w:t xml:space="preserve">, </w:t>
      </w:r>
      <w:r>
        <w:rPr>
          <w:b/>
          <w:bCs/>
        </w:rPr>
        <w:t>109</w:t>
      </w:r>
      <w:r>
        <w:t>, 382–388.</w:t>
      </w:r>
    </w:p>
    <w:p w14:paraId="29219A73" w14:textId="77777777" w:rsidR="001E7EDB" w:rsidRDefault="001E7EDB" w:rsidP="001E7EDB">
      <w:pPr>
        <w:pStyle w:val="Bibliography"/>
      </w:pPr>
      <w:r>
        <w:lastRenderedPageBreak/>
        <w:t xml:space="preserve">Mock, D.W. &amp; Forbes, L.S. (1995) The evolution of parental optimism. </w:t>
      </w:r>
      <w:r>
        <w:rPr>
          <w:i/>
          <w:iCs/>
        </w:rPr>
        <w:t>Trends in Ecology &amp; Evolution</w:t>
      </w:r>
      <w:r>
        <w:t xml:space="preserve">, </w:t>
      </w:r>
      <w:r>
        <w:rPr>
          <w:b/>
          <w:bCs/>
        </w:rPr>
        <w:t>10</w:t>
      </w:r>
      <w:r>
        <w:t>, 130–134.</w:t>
      </w:r>
    </w:p>
    <w:p w14:paraId="092EFC3B" w14:textId="77777777" w:rsidR="001E7EDB" w:rsidRDefault="001E7EDB" w:rsidP="001E7EDB">
      <w:pPr>
        <w:pStyle w:val="Bibliography"/>
      </w:pPr>
      <w:r>
        <w:t xml:space="preserve">Moles, A.T., Ackerly, D.D., Webb, C.O., Tweddle,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p>
    <w:p w14:paraId="6A8F1DBA" w14:textId="77777777" w:rsidR="001E7EDB" w:rsidRDefault="001E7EDB" w:rsidP="001E7EDB">
      <w:pPr>
        <w:pStyle w:val="Bibliography"/>
      </w:pPr>
      <w:r>
        <w:t xml:space="preserve">Moles, A.T., Warton, D.I. &amp; Westoby, M. (2003) Do small-seeded species have higher survival through seed predation than large-seeded species? </w:t>
      </w:r>
      <w:r>
        <w:rPr>
          <w:i/>
          <w:iCs/>
        </w:rPr>
        <w:t>Ecology</w:t>
      </w:r>
      <w:r>
        <w:t xml:space="preserve">, </w:t>
      </w:r>
      <w:r>
        <w:rPr>
          <w:b/>
          <w:bCs/>
        </w:rPr>
        <w:t>84</w:t>
      </w:r>
      <w:r>
        <w:t>, 3148–3161.</w:t>
      </w:r>
    </w:p>
    <w:p w14:paraId="0F744E8D" w14:textId="77777777" w:rsidR="001E7EDB" w:rsidRDefault="001E7EDB" w:rsidP="001E7EDB">
      <w:pPr>
        <w:pStyle w:val="Bibliography"/>
      </w:pPr>
      <w:r>
        <w:t xml:space="preserve">Moles, A.T. &amp; Westoby, M. (2006) Seed size and plant strategy across the whole life cycle. </w:t>
      </w:r>
      <w:r>
        <w:rPr>
          <w:i/>
          <w:iCs/>
        </w:rPr>
        <w:t>Oikos</w:t>
      </w:r>
      <w:r>
        <w:t xml:space="preserve">, </w:t>
      </w:r>
      <w:r>
        <w:rPr>
          <w:b/>
          <w:bCs/>
        </w:rPr>
        <w:t>113</w:t>
      </w:r>
      <w:r>
        <w:t>, 91–105.</w:t>
      </w:r>
    </w:p>
    <w:p w14:paraId="7BF632DD" w14:textId="77777777" w:rsidR="001E7EDB" w:rsidRDefault="001E7EDB" w:rsidP="001E7EDB">
      <w:pPr>
        <w:pStyle w:val="Bibliography"/>
      </w:pPr>
      <w:r>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p>
    <w:p w14:paraId="2F0A389B" w14:textId="77777777" w:rsidR="001E7EDB" w:rsidRDefault="001E7EDB" w:rsidP="001E7EDB">
      <w:pPr>
        <w:pStyle w:val="Bibliography"/>
      </w:pPr>
      <w:r>
        <w:t xml:space="preserve">NSW Office of the Environment. (2006) </w:t>
      </w:r>
      <w:r>
        <w:rPr>
          <w:i/>
          <w:iCs/>
        </w:rPr>
        <w:t>Ku-Ring-Gai Chase National Park Fire Management Strategy</w:t>
      </w:r>
      <w:r>
        <w:t>.</w:t>
      </w:r>
    </w:p>
    <w:p w14:paraId="362A5093" w14:textId="77777777" w:rsidR="001E7EDB" w:rsidRDefault="001E7EDB" w:rsidP="001E7EDB">
      <w:pPr>
        <w:pStyle w:val="Bibliography"/>
      </w:pPr>
      <w:r>
        <w:t xml:space="preserve">Obeso, J.R. (2002) The costs of reproduction in plants. </w:t>
      </w:r>
      <w:r>
        <w:rPr>
          <w:i/>
          <w:iCs/>
        </w:rPr>
        <w:t>New Phytologist</w:t>
      </w:r>
      <w:r>
        <w:t xml:space="preserve">, </w:t>
      </w:r>
      <w:r>
        <w:rPr>
          <w:b/>
          <w:bCs/>
        </w:rPr>
        <w:t>155</w:t>
      </w:r>
      <w:r>
        <w:t>, 321–348.</w:t>
      </w:r>
    </w:p>
    <w:p w14:paraId="1061EF12" w14:textId="77777777" w:rsidR="001E7EDB" w:rsidRDefault="001E7EDB" w:rsidP="001E7EDB">
      <w:pPr>
        <w:pStyle w:val="Bibliography"/>
      </w:pPr>
      <w:r>
        <w:t xml:space="preserve">Obeso, J.R. (2004) A hierarchical perspective in allocation to reproduction from whole plant to fruit and seed level. </w:t>
      </w:r>
      <w:r>
        <w:rPr>
          <w:i/>
          <w:iCs/>
        </w:rPr>
        <w:t>Perspectives in Plant Ecology, Evolution and Systematics</w:t>
      </w:r>
      <w:r>
        <w:t xml:space="preserve">, </w:t>
      </w:r>
      <w:r>
        <w:rPr>
          <w:b/>
          <w:bCs/>
        </w:rPr>
        <w:t>6</w:t>
      </w:r>
      <w:r>
        <w:t>, 217–225.</w:t>
      </w:r>
    </w:p>
    <w:p w14:paraId="181D4CF3" w14:textId="77777777" w:rsidR="001E7EDB" w:rsidRDefault="001E7EDB" w:rsidP="001E7EDB">
      <w:pPr>
        <w:pStyle w:val="Bibliography"/>
      </w:pPr>
      <w:r>
        <w:t xml:space="preserve">Ramirez, N. &amp; Berry, P.E. (1997) Effect of sexual systems and dichogamy on levels of abortion and biomass allocation in plant reproductive structures. </w:t>
      </w:r>
      <w:r>
        <w:rPr>
          <w:i/>
          <w:iCs/>
        </w:rPr>
        <w:t>Canadian Journal of Botany</w:t>
      </w:r>
      <w:r>
        <w:t xml:space="preserve">, </w:t>
      </w:r>
      <w:r>
        <w:rPr>
          <w:b/>
          <w:bCs/>
        </w:rPr>
        <w:t>75</w:t>
      </w:r>
      <w:r>
        <w:t>, 457–461.</w:t>
      </w:r>
    </w:p>
    <w:p w14:paraId="371DBDBA" w14:textId="77777777" w:rsidR="001E7EDB" w:rsidRDefault="001E7EDB" w:rsidP="001E7EDB">
      <w:pPr>
        <w:pStyle w:val="Bibliography"/>
      </w:pPr>
      <w:r>
        <w:t xml:space="preserve">Ramsey, M. (1997) No evidence for demographic costs of seed production in the pollen-limited perennial herb </w:t>
      </w:r>
      <w:r>
        <w:rPr>
          <w:i/>
          <w:iCs/>
        </w:rPr>
        <w:t>Blandfordia grandiflora</w:t>
      </w:r>
      <w:r>
        <w:t xml:space="preserve"> (Liliaceae). </w:t>
      </w:r>
      <w:r>
        <w:rPr>
          <w:i/>
          <w:iCs/>
        </w:rPr>
        <w:t>International Journal of Plant Sciences</w:t>
      </w:r>
      <w:r>
        <w:t xml:space="preserve">, </w:t>
      </w:r>
      <w:r>
        <w:rPr>
          <w:b/>
          <w:bCs/>
        </w:rPr>
        <w:t>158</w:t>
      </w:r>
      <w:r>
        <w:t>, 785–793.</w:t>
      </w:r>
    </w:p>
    <w:p w14:paraId="0B044BEF" w14:textId="77777777" w:rsidR="001E7EDB" w:rsidRDefault="001E7EDB" w:rsidP="001E7EDB">
      <w:pPr>
        <w:pStyle w:val="Bibliography"/>
      </w:pPr>
      <w:r>
        <w:t xml:space="preserve">Reekie, E.G. &amp; Bazzaz, F.A. (1987a) Reproductive effort in plants. 1. Carbon allocation to reproduction. </w:t>
      </w:r>
      <w:r>
        <w:rPr>
          <w:i/>
          <w:iCs/>
        </w:rPr>
        <w:t>The American Naturalist</w:t>
      </w:r>
      <w:r>
        <w:t xml:space="preserve">, </w:t>
      </w:r>
      <w:r>
        <w:rPr>
          <w:b/>
          <w:bCs/>
        </w:rPr>
        <w:t>129</w:t>
      </w:r>
      <w:r>
        <w:t>, 876–896.</w:t>
      </w:r>
    </w:p>
    <w:p w14:paraId="3EE1CE9D" w14:textId="77777777" w:rsidR="001E7EDB" w:rsidRDefault="001E7EDB" w:rsidP="001E7EDB">
      <w:pPr>
        <w:pStyle w:val="Bibliography"/>
      </w:pPr>
      <w:r>
        <w:t xml:space="preserve">Reekie, E.G. &amp; Bazzaz, F.A. (1987b) Reproductive effort in plants. 2. Does carbon reflect the allocation of other resources? </w:t>
      </w:r>
      <w:r>
        <w:rPr>
          <w:i/>
          <w:iCs/>
        </w:rPr>
        <w:t>The American Naturalist</w:t>
      </w:r>
      <w:r>
        <w:t xml:space="preserve">, </w:t>
      </w:r>
      <w:r>
        <w:rPr>
          <w:b/>
          <w:bCs/>
        </w:rPr>
        <w:t>129</w:t>
      </w:r>
      <w:r>
        <w:t>, 897–906.</w:t>
      </w:r>
    </w:p>
    <w:p w14:paraId="77C03F1D" w14:textId="77777777" w:rsidR="001E7EDB" w:rsidRDefault="001E7EDB" w:rsidP="001E7EDB">
      <w:pPr>
        <w:pStyle w:val="Bibliography"/>
      </w:pPr>
      <w:r>
        <w:t xml:space="preserve">Rees, M. &amp; Westoby, M. (1997) Game-Theoretical Evolution of Seed Mass in Multi-Species Ecological Models. </w:t>
      </w:r>
      <w:r>
        <w:rPr>
          <w:i/>
          <w:iCs/>
        </w:rPr>
        <w:t>Oikos</w:t>
      </w:r>
      <w:r>
        <w:t xml:space="preserve">, </w:t>
      </w:r>
      <w:r>
        <w:rPr>
          <w:b/>
          <w:bCs/>
        </w:rPr>
        <w:t>78</w:t>
      </w:r>
      <w:r>
        <w:t>, 116–126.</w:t>
      </w:r>
    </w:p>
    <w:p w14:paraId="254232D3" w14:textId="77777777" w:rsidR="001E7EDB" w:rsidRDefault="001E7EDB" w:rsidP="001E7EDB">
      <w:pPr>
        <w:pStyle w:val="Bibliography"/>
      </w:pPr>
      <w:r>
        <w:t>Rosenheim, J.A., Alon, U., Shinar, G., Keeling, A.E.M.J. &amp; McPeek,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p>
    <w:p w14:paraId="77A482B8" w14:textId="77777777" w:rsidR="001E7EDB" w:rsidRDefault="001E7EDB" w:rsidP="001E7EDB">
      <w:pPr>
        <w:pStyle w:val="Bibliography"/>
      </w:pPr>
      <w:r>
        <w:t xml:space="preserve">Rosenheim, J.A., Schreiber, S.J. &amp; Williams, N.M. (2015) Does an “oversupply” of ovules cause pollen limitation? </w:t>
      </w:r>
      <w:r>
        <w:rPr>
          <w:i/>
          <w:iCs/>
        </w:rPr>
        <w:t>New Phytologist</w:t>
      </w:r>
      <w:r>
        <w:t>, n/a-n/a.</w:t>
      </w:r>
    </w:p>
    <w:p w14:paraId="7D37C447" w14:textId="77777777" w:rsidR="001E7EDB" w:rsidRDefault="001E7EDB" w:rsidP="001E7EDB">
      <w:pPr>
        <w:pStyle w:val="Bibliography"/>
      </w:pPr>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p>
    <w:p w14:paraId="5F71C650" w14:textId="77777777" w:rsidR="001E7EDB" w:rsidRDefault="001E7EDB" w:rsidP="001E7EDB">
      <w:pPr>
        <w:pStyle w:val="Bibliography"/>
      </w:pPr>
      <w:r>
        <w:lastRenderedPageBreak/>
        <w:t xml:space="preserve">Rosenheim, J.A., Williams, N.M., Schreiber, S.J. &amp; Rapp, J.M. (2016) Modest pollen limitation of lifetime seed production is in good agreement with modest uncertainty in whole-plant pollen receipt. </w:t>
      </w:r>
      <w:r>
        <w:rPr>
          <w:i/>
          <w:iCs/>
        </w:rPr>
        <w:t>The American Naturalist</w:t>
      </w:r>
      <w:r>
        <w:t xml:space="preserve">, </w:t>
      </w:r>
      <w:r>
        <w:rPr>
          <w:b/>
          <w:bCs/>
        </w:rPr>
        <w:t>187</w:t>
      </w:r>
      <w:r>
        <w:t>, 397–404.</w:t>
      </w:r>
    </w:p>
    <w:p w14:paraId="2AD1C1E8" w14:textId="77777777" w:rsidR="001E7EDB" w:rsidRDefault="001E7EDB" w:rsidP="001E7EDB">
      <w:pPr>
        <w:pStyle w:val="Bibliography"/>
      </w:pPr>
      <w:r>
        <w:t xml:space="preserve">Ruane, L.G., Rotzin, A.T. &amp; Congleton, P.H. (2014) Floral display size, conspecific density and florivory affect fruit set in natural populations of </w:t>
      </w:r>
      <w:r>
        <w:rPr>
          <w:i/>
          <w:iCs/>
        </w:rPr>
        <w:t>Phlox hirsuta</w:t>
      </w:r>
      <w:r>
        <w:t xml:space="preserve">, an endangered species. </w:t>
      </w:r>
      <w:r>
        <w:rPr>
          <w:i/>
          <w:iCs/>
        </w:rPr>
        <w:t>Annals of Botany</w:t>
      </w:r>
      <w:r>
        <w:t>, mcu007.</w:t>
      </w:r>
    </w:p>
    <w:p w14:paraId="4C08A8C3" w14:textId="77777777" w:rsidR="001E7EDB" w:rsidRDefault="001E7EDB" w:rsidP="001E7EDB">
      <w:pPr>
        <w:pStyle w:val="Bibliography"/>
      </w:pPr>
      <w:r>
        <w:t xml:space="preserve">Sadras, V.O. (2007) Evolutionary aspects of the trade-off between seed size and number in crops. </w:t>
      </w:r>
      <w:r>
        <w:rPr>
          <w:i/>
          <w:iCs/>
        </w:rPr>
        <w:t>Field Crops Research</w:t>
      </w:r>
      <w:r>
        <w:t xml:space="preserve">, </w:t>
      </w:r>
      <w:r>
        <w:rPr>
          <w:b/>
          <w:bCs/>
        </w:rPr>
        <w:t>100</w:t>
      </w:r>
      <w:r>
        <w:t>, 125–138.</w:t>
      </w:r>
    </w:p>
    <w:p w14:paraId="033F259F" w14:textId="77777777" w:rsidR="001E7EDB" w:rsidRDefault="001E7EDB" w:rsidP="001E7EDB">
      <w:pPr>
        <w:pStyle w:val="Bibliography"/>
      </w:pPr>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p>
    <w:p w14:paraId="28930401" w14:textId="77777777" w:rsidR="001E7EDB" w:rsidRDefault="001E7EDB" w:rsidP="001E7EDB">
      <w:pPr>
        <w:pStyle w:val="Bibliography"/>
      </w:pPr>
      <w:r>
        <w:t xml:space="preserve">Shipley, B. &amp; Dion, J. (1992) The allometry of seed production in herbaceous angiosperms. </w:t>
      </w:r>
      <w:r>
        <w:rPr>
          <w:i/>
          <w:iCs/>
        </w:rPr>
        <w:t>The American Naturalist</w:t>
      </w:r>
      <w:r>
        <w:t xml:space="preserve">, </w:t>
      </w:r>
      <w:r>
        <w:rPr>
          <w:b/>
          <w:bCs/>
        </w:rPr>
        <w:t>139</w:t>
      </w:r>
      <w:r>
        <w:t>, 467–483.</w:t>
      </w:r>
    </w:p>
    <w:p w14:paraId="2B0D5988" w14:textId="77777777" w:rsidR="001E7EDB" w:rsidRDefault="001E7EDB" w:rsidP="001E7EDB">
      <w:pPr>
        <w:pStyle w:val="Bibliography"/>
      </w:pPr>
      <w:r>
        <w:t xml:space="preserve">Sibly, R., Calow, P. &amp; Nichols, N. (1985) Are patterns of growth adaptive? </w:t>
      </w:r>
      <w:r>
        <w:rPr>
          <w:i/>
          <w:iCs/>
        </w:rPr>
        <w:t>Journal of Theoretical Biology</w:t>
      </w:r>
      <w:r>
        <w:t xml:space="preserve">, </w:t>
      </w:r>
      <w:r>
        <w:rPr>
          <w:b/>
          <w:bCs/>
        </w:rPr>
        <w:t>112</w:t>
      </w:r>
      <w:r>
        <w:t>, 553–574.</w:t>
      </w:r>
    </w:p>
    <w:p w14:paraId="3A30859B" w14:textId="77777777" w:rsidR="001E7EDB" w:rsidRDefault="001E7EDB" w:rsidP="001E7EDB">
      <w:pPr>
        <w:pStyle w:val="Bibliography"/>
      </w:pPr>
      <w:r>
        <w:t xml:space="preserve">Smith, C.C. &amp; Fretwell, S.D. (1974) The Optimal Balance between Size and Number of Offspring. </w:t>
      </w:r>
      <w:r>
        <w:rPr>
          <w:i/>
          <w:iCs/>
        </w:rPr>
        <w:t>The American Naturalist</w:t>
      </w:r>
      <w:r>
        <w:t xml:space="preserve">, </w:t>
      </w:r>
      <w:r>
        <w:rPr>
          <w:b/>
          <w:bCs/>
        </w:rPr>
        <w:t>108</w:t>
      </w:r>
      <w:r>
        <w:t>, 499–506.</w:t>
      </w:r>
    </w:p>
    <w:p w14:paraId="728264EC" w14:textId="77777777" w:rsidR="001E7EDB" w:rsidRDefault="001E7EDB" w:rsidP="001E7EDB">
      <w:pPr>
        <w:pStyle w:val="Bibliography"/>
      </w:pPr>
      <w:r>
        <w:t xml:space="preserve">Stephenson, A.G. (1981) Flower and fruit abortion: proximate causes and ultimate functions. </w:t>
      </w:r>
      <w:r>
        <w:rPr>
          <w:i/>
          <w:iCs/>
        </w:rPr>
        <w:t>Annual Review of Ecology &amp; Systematics</w:t>
      </w:r>
      <w:r>
        <w:t xml:space="preserve">, </w:t>
      </w:r>
      <w:r>
        <w:rPr>
          <w:b/>
          <w:bCs/>
        </w:rPr>
        <w:t>12</w:t>
      </w:r>
      <w:r>
        <w:t>, 253–279.</w:t>
      </w:r>
    </w:p>
    <w:p w14:paraId="0F6694DE" w14:textId="77777777" w:rsidR="001E7EDB" w:rsidRDefault="001E7EDB" w:rsidP="001E7EDB">
      <w:pPr>
        <w:pStyle w:val="Bibliography"/>
      </w:pPr>
      <w:r>
        <w:t xml:space="preserve">Sutherland, S. (1986) Patterns of fruit-set: what controls fruit-flower ratios in plants? </w:t>
      </w:r>
      <w:r>
        <w:rPr>
          <w:i/>
          <w:iCs/>
        </w:rPr>
        <w:t>Evolution</w:t>
      </w:r>
      <w:r>
        <w:t xml:space="preserve">, </w:t>
      </w:r>
      <w:r>
        <w:rPr>
          <w:b/>
          <w:bCs/>
        </w:rPr>
        <w:t>40</w:t>
      </w:r>
      <w:r>
        <w:t>, 117–128.</w:t>
      </w:r>
    </w:p>
    <w:p w14:paraId="6D69C81C" w14:textId="77777777" w:rsidR="001E7EDB" w:rsidRDefault="001E7EDB" w:rsidP="001E7EDB">
      <w:pPr>
        <w:pStyle w:val="Bibliography"/>
      </w:pPr>
      <w:r>
        <w:t xml:space="preserve">Turnbull, L.A., Coomes,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p>
    <w:p w14:paraId="0E2ED49C" w14:textId="77777777" w:rsidR="001E7EDB" w:rsidRDefault="001E7EDB" w:rsidP="001E7EDB">
      <w:pPr>
        <w:pStyle w:val="Bibliography"/>
      </w:pPr>
      <w:r>
        <w:t xml:space="preserve">Wenk, E.H. &amp; Falster, D.S. (2015) Quantifying and understanding reproductive allocation schedules in plants. </w:t>
      </w:r>
      <w:r>
        <w:rPr>
          <w:i/>
          <w:iCs/>
        </w:rPr>
        <w:t>Ecology and Evolution</w:t>
      </w:r>
      <w:r>
        <w:t>, n/a-n/a.</w:t>
      </w:r>
    </w:p>
    <w:p w14:paraId="359F10A8" w14:textId="77777777" w:rsidR="001E7EDB" w:rsidRDefault="001E7EDB" w:rsidP="001E7EDB">
      <w:pPr>
        <w:pStyle w:val="Bibliography"/>
      </w:pPr>
      <w:r>
        <w:t xml:space="preserve">Wesselingh, R.A. (2007) Pollen limitation meets resource allocation: towards a comprehensive methodology. </w:t>
      </w:r>
      <w:r>
        <w:rPr>
          <w:i/>
          <w:iCs/>
        </w:rPr>
        <w:t>The New Phytologist</w:t>
      </w:r>
      <w:r>
        <w:t xml:space="preserve">, </w:t>
      </w:r>
      <w:r>
        <w:rPr>
          <w:b/>
          <w:bCs/>
        </w:rPr>
        <w:t>174</w:t>
      </w:r>
      <w:r>
        <w:t>, 26–37.</w:t>
      </w:r>
    </w:p>
    <w:p w14:paraId="324EC869" w14:textId="77777777" w:rsidR="001E7EDB" w:rsidRDefault="001E7EDB" w:rsidP="001E7EDB">
      <w:pPr>
        <w:pStyle w:val="Bibliography"/>
      </w:pPr>
      <w:r>
        <w:t xml:space="preserve">Wiens, D. (1984) Ovule survivorship, brood size, life history, breeding systems, and reproductive success in plants. </w:t>
      </w:r>
      <w:r>
        <w:rPr>
          <w:i/>
          <w:iCs/>
        </w:rPr>
        <w:t>Oecologia</w:t>
      </w:r>
      <w:r>
        <w:t xml:space="preserve">, </w:t>
      </w:r>
      <w:r>
        <w:rPr>
          <w:b/>
          <w:bCs/>
        </w:rPr>
        <w:t>64</w:t>
      </w:r>
      <w:r>
        <w:t>, 47–53.</w:t>
      </w:r>
    </w:p>
    <w:p w14:paraId="136B33A6" w14:textId="77777777" w:rsidR="001E7EDB" w:rsidRDefault="001E7EDB" w:rsidP="001E7EDB">
      <w:pPr>
        <w:pStyle w:val="Bibliography"/>
      </w:pPr>
      <w:r>
        <w:t xml:space="preserve">Willson, M.F. &amp; Burley, N. (1983) </w:t>
      </w:r>
      <w:r>
        <w:rPr>
          <w:i/>
          <w:iCs/>
        </w:rPr>
        <w:t>Mate Choice in Plants: Tactics, Mechanisms, and Consequences</w:t>
      </w:r>
      <w:r>
        <w:t>. Princeton University Press.</w:t>
      </w:r>
    </w:p>
    <w:p w14:paraId="12A91012" w14:textId="77777777" w:rsidR="001E7EDB" w:rsidRDefault="001E7EDB" w:rsidP="001E7EDB">
      <w:pPr>
        <w:pStyle w:val="Bibliography"/>
      </w:pPr>
      <w:r>
        <w:t xml:space="preserve">Zimmerman, M. &amp; Pyke, G.H. (1988) Reproduction in Polemonium: assessing the factors limiting seed set. </w:t>
      </w:r>
      <w:r>
        <w:rPr>
          <w:i/>
          <w:iCs/>
        </w:rPr>
        <w:t>The American Naturalist</w:t>
      </w:r>
      <w:r>
        <w:t xml:space="preserve">, </w:t>
      </w:r>
      <w:r>
        <w:rPr>
          <w:b/>
          <w:bCs/>
        </w:rPr>
        <w:t>131</w:t>
      </w:r>
      <w:r>
        <w:t>, 723–738.</w:t>
      </w:r>
    </w:p>
    <w:p w14:paraId="325B5F28" w14:textId="6F7B2657" w:rsidR="004F6B2C" w:rsidRPr="003C3342" w:rsidRDefault="00ED7536" w:rsidP="00ED7536">
      <w:pPr>
        <w:rPr>
          <w:rFonts w:cs="Times New Roman"/>
        </w:rPr>
      </w:pPr>
      <w:r>
        <w:fldChar w:fldCharType="end"/>
      </w:r>
    </w:p>
    <w:sectPr w:rsidR="004F6B2C" w:rsidRPr="003C3342"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51179" w:rsidRDefault="00F51179"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w:t>
        </w:r>
        <w:r>
          <w:rPr>
            <w:rStyle w:val="Hyperlink"/>
            <w:rFonts w:ascii="Helvetica" w:hAnsi="Helvetica"/>
            <w:color w:val="0B529F"/>
            <w:sz w:val="21"/>
            <w:szCs w:val="21"/>
          </w:rPr>
          <w:t>.</w:t>
        </w:r>
        <w:r>
          <w:rPr>
            <w:rStyle w:val="Hyperlink"/>
            <w:rFonts w:ascii="Helvetica" w:hAnsi="Helvetica"/>
            <w:color w:val="0B529F"/>
            <w:sz w:val="21"/>
            <w:szCs w:val="21"/>
          </w:rPr>
          <w: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An author who has files on external locations such as GitHub, figshare,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51179" w:rsidRDefault="00F51179"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51179" w:rsidRDefault="00F51179"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51179" w:rsidRDefault="00F51179">
      <w:pPr>
        <w:pStyle w:val="CommentText"/>
      </w:pPr>
    </w:p>
  </w:comment>
  <w:comment w:id="1" w:author="Daniel Falster" w:date="2016-08-29T13:12:00Z" w:initials="DF">
    <w:p w14:paraId="2AAADB8C" w14:textId="570732B9" w:rsidR="00F51179" w:rsidRDefault="00F51179">
      <w:pPr>
        <w:pStyle w:val="CommentText"/>
      </w:pPr>
      <w:r>
        <w:rPr>
          <w:rStyle w:val="CommentReference"/>
        </w:rPr>
        <w:annotationRef/>
      </w:r>
      <w:r w:rsidRPr="003C3342">
        <w:t>http://www.journals.uchicago.edu/journals/an/instruct</w:t>
      </w:r>
    </w:p>
    <w:p w14:paraId="4A31C510" w14:textId="42B35B96" w:rsidR="00F51179" w:rsidRDefault="00F51179">
      <w:pPr>
        <w:pStyle w:val="CommentText"/>
      </w:pPr>
      <w:r w:rsidRPr="003C3342">
        <w:t>21 manuscript pages or fewer of text, not includin</w:t>
      </w:r>
      <w:r>
        <w:t>g the literature cited,</w:t>
      </w:r>
      <w:r w:rsidRPr="003C3342">
        <w:t xml:space="preserve"> no more than six tables and/or figures</w:t>
      </w:r>
    </w:p>
  </w:comment>
  <w:comment w:id="19" w:author="Dr Elizabeth Wenk" w:date="2016-09-05T11:06:00Z" w:initials="DEW">
    <w:p w14:paraId="420078CC" w14:textId="129691DE" w:rsidR="00F51179" w:rsidRDefault="00F51179" w:rsidP="00B5625C">
      <w:pPr>
        <w:pStyle w:val="CommentText"/>
      </w:pPr>
      <w:r>
        <w:rPr>
          <w:rStyle w:val="CommentReference"/>
        </w:rPr>
        <w:annotationRef/>
      </w:r>
      <w:r>
        <w:t>Wondering about representing the data in Table 3 as a type of path diagram – take the same basic structure of Figure 1, but show the correlations between different components to drive home the long path lengths between plant size (not currently show) -&gt; repro inv -&gt; acc components. This would also focus people’s attention that the relative costs of failure do not change between species, while the various seed cost components do, adding to the noise in the correlation</w:t>
      </w:r>
    </w:p>
    <w:p w14:paraId="2726FA22" w14:textId="77777777" w:rsidR="00F51179" w:rsidRDefault="00F51179" w:rsidP="00B5625C">
      <w:pPr>
        <w:pStyle w:val="CommentText"/>
      </w:pPr>
    </w:p>
    <w:p w14:paraId="1D56C3E5" w14:textId="77777777" w:rsidR="00F51179" w:rsidRDefault="00F51179" w:rsidP="00B5625C">
      <w:pPr>
        <w:pStyle w:val="CommentText"/>
      </w:pPr>
      <w:r>
        <w:t>MW Personally I quite like the idea of such a schematic, but it seems likely to invite the question whether a formal path analysis has been done</w:t>
      </w:r>
    </w:p>
    <w:p w14:paraId="4DADA111" w14:textId="1908DC46" w:rsidR="00F51179" w:rsidRPr="00B5625C" w:rsidRDefault="00F51179">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393DA" w14:textId="77777777" w:rsidR="00217AEA" w:rsidRDefault="00217AEA" w:rsidP="00991A62">
      <w:pPr>
        <w:spacing w:after="0" w:line="240" w:lineRule="auto"/>
      </w:pPr>
      <w:r>
        <w:separator/>
      </w:r>
    </w:p>
  </w:endnote>
  <w:endnote w:type="continuationSeparator" w:id="0">
    <w:p w14:paraId="618C78EF" w14:textId="77777777" w:rsidR="00217AEA" w:rsidRDefault="00217AEA"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51179" w:rsidRDefault="00F51179">
        <w:pPr>
          <w:pStyle w:val="Footer"/>
          <w:jc w:val="right"/>
        </w:pPr>
        <w:r>
          <w:fldChar w:fldCharType="begin"/>
        </w:r>
        <w:r>
          <w:instrText xml:space="preserve"> PAGE   \* MERGEFORMAT </w:instrText>
        </w:r>
        <w:r>
          <w:fldChar w:fldCharType="separate"/>
        </w:r>
        <w:r w:rsidR="00933D88">
          <w:rPr>
            <w:noProof/>
          </w:rPr>
          <w:t>2</w:t>
        </w:r>
        <w:r>
          <w:rPr>
            <w:noProof/>
          </w:rPr>
          <w:fldChar w:fldCharType="end"/>
        </w:r>
      </w:p>
    </w:sdtContent>
  </w:sdt>
  <w:p w14:paraId="2E4FBA35" w14:textId="77777777" w:rsidR="00F51179" w:rsidRDefault="00F51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F2AC4" w14:textId="77777777" w:rsidR="00217AEA" w:rsidRDefault="00217AEA" w:rsidP="00991A62">
      <w:pPr>
        <w:spacing w:after="0" w:line="240" w:lineRule="auto"/>
      </w:pPr>
      <w:r>
        <w:separator/>
      </w:r>
    </w:p>
  </w:footnote>
  <w:footnote w:type="continuationSeparator" w:id="0">
    <w:p w14:paraId="3CC713EF" w14:textId="77777777" w:rsidR="00217AEA" w:rsidRDefault="00217AEA"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4A4A5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86B"/>
    <w:rsid w:val="0000114F"/>
    <w:rsid w:val="0001243A"/>
    <w:rsid w:val="00015A27"/>
    <w:rsid w:val="00015AEA"/>
    <w:rsid w:val="0002344A"/>
    <w:rsid w:val="0002486B"/>
    <w:rsid w:val="000266CD"/>
    <w:rsid w:val="00026DA4"/>
    <w:rsid w:val="000308F5"/>
    <w:rsid w:val="00035C45"/>
    <w:rsid w:val="00041DFE"/>
    <w:rsid w:val="00044068"/>
    <w:rsid w:val="00044431"/>
    <w:rsid w:val="0004785C"/>
    <w:rsid w:val="0005679F"/>
    <w:rsid w:val="00065D08"/>
    <w:rsid w:val="0007385B"/>
    <w:rsid w:val="00077E6E"/>
    <w:rsid w:val="00085CF0"/>
    <w:rsid w:val="000877BF"/>
    <w:rsid w:val="00090A0E"/>
    <w:rsid w:val="00091293"/>
    <w:rsid w:val="000A1C6D"/>
    <w:rsid w:val="000A2113"/>
    <w:rsid w:val="000A6870"/>
    <w:rsid w:val="000A6BDA"/>
    <w:rsid w:val="000B06B9"/>
    <w:rsid w:val="000B0C18"/>
    <w:rsid w:val="000B60EB"/>
    <w:rsid w:val="000C438C"/>
    <w:rsid w:val="000C685B"/>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4027"/>
    <w:rsid w:val="001155DD"/>
    <w:rsid w:val="00115F3A"/>
    <w:rsid w:val="00115F52"/>
    <w:rsid w:val="00117E1E"/>
    <w:rsid w:val="00120BEF"/>
    <w:rsid w:val="00127A88"/>
    <w:rsid w:val="00130EC6"/>
    <w:rsid w:val="00131838"/>
    <w:rsid w:val="00132ECE"/>
    <w:rsid w:val="00141682"/>
    <w:rsid w:val="00143ADB"/>
    <w:rsid w:val="001466D4"/>
    <w:rsid w:val="00147C3B"/>
    <w:rsid w:val="00151EF3"/>
    <w:rsid w:val="00155CC0"/>
    <w:rsid w:val="001606B8"/>
    <w:rsid w:val="00161521"/>
    <w:rsid w:val="00171B5B"/>
    <w:rsid w:val="00172307"/>
    <w:rsid w:val="0017467B"/>
    <w:rsid w:val="00182650"/>
    <w:rsid w:val="00182DB7"/>
    <w:rsid w:val="001871E9"/>
    <w:rsid w:val="00190C8F"/>
    <w:rsid w:val="00192544"/>
    <w:rsid w:val="0019338B"/>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FAA"/>
    <w:rsid w:val="001E0D29"/>
    <w:rsid w:val="001E1144"/>
    <w:rsid w:val="001E21A9"/>
    <w:rsid w:val="001E2DE8"/>
    <w:rsid w:val="001E7EDB"/>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4E85"/>
    <w:rsid w:val="00256119"/>
    <w:rsid w:val="00261F69"/>
    <w:rsid w:val="0026426B"/>
    <w:rsid w:val="00264451"/>
    <w:rsid w:val="002648BF"/>
    <w:rsid w:val="002658C1"/>
    <w:rsid w:val="002666BC"/>
    <w:rsid w:val="00274EF6"/>
    <w:rsid w:val="002766F5"/>
    <w:rsid w:val="00276FD1"/>
    <w:rsid w:val="00277B98"/>
    <w:rsid w:val="002836F6"/>
    <w:rsid w:val="00285F92"/>
    <w:rsid w:val="0028648A"/>
    <w:rsid w:val="002A024A"/>
    <w:rsid w:val="002A5C83"/>
    <w:rsid w:val="002A6BE3"/>
    <w:rsid w:val="002A7922"/>
    <w:rsid w:val="002B048C"/>
    <w:rsid w:val="002B21FA"/>
    <w:rsid w:val="002C0BBE"/>
    <w:rsid w:val="002C1C9B"/>
    <w:rsid w:val="002C527C"/>
    <w:rsid w:val="002C56AF"/>
    <w:rsid w:val="002D5AC6"/>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22B1"/>
    <w:rsid w:val="003227F1"/>
    <w:rsid w:val="0032285F"/>
    <w:rsid w:val="00323156"/>
    <w:rsid w:val="003239B9"/>
    <w:rsid w:val="003270F1"/>
    <w:rsid w:val="0033297E"/>
    <w:rsid w:val="00334B10"/>
    <w:rsid w:val="003357BD"/>
    <w:rsid w:val="00343DAF"/>
    <w:rsid w:val="003449B5"/>
    <w:rsid w:val="003450E0"/>
    <w:rsid w:val="00352C49"/>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48B"/>
    <w:rsid w:val="003B6AE0"/>
    <w:rsid w:val="003C3342"/>
    <w:rsid w:val="003C7210"/>
    <w:rsid w:val="003D0241"/>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80928"/>
    <w:rsid w:val="004817D7"/>
    <w:rsid w:val="004828E2"/>
    <w:rsid w:val="00482BA4"/>
    <w:rsid w:val="00483B70"/>
    <w:rsid w:val="00484528"/>
    <w:rsid w:val="00491A14"/>
    <w:rsid w:val="0049263F"/>
    <w:rsid w:val="004959C0"/>
    <w:rsid w:val="00497944"/>
    <w:rsid w:val="004A424B"/>
    <w:rsid w:val="004A65C0"/>
    <w:rsid w:val="004C5CD8"/>
    <w:rsid w:val="004C6F36"/>
    <w:rsid w:val="004D0943"/>
    <w:rsid w:val="004D1304"/>
    <w:rsid w:val="004D1582"/>
    <w:rsid w:val="004D426E"/>
    <w:rsid w:val="004D56E0"/>
    <w:rsid w:val="004D64BA"/>
    <w:rsid w:val="004D65C8"/>
    <w:rsid w:val="004D6A38"/>
    <w:rsid w:val="004E1ADB"/>
    <w:rsid w:val="004E6BC7"/>
    <w:rsid w:val="004F118B"/>
    <w:rsid w:val="004F5460"/>
    <w:rsid w:val="004F5B6E"/>
    <w:rsid w:val="004F6B2C"/>
    <w:rsid w:val="00500218"/>
    <w:rsid w:val="00501601"/>
    <w:rsid w:val="0050304C"/>
    <w:rsid w:val="00504650"/>
    <w:rsid w:val="005115DA"/>
    <w:rsid w:val="00512A90"/>
    <w:rsid w:val="005142CC"/>
    <w:rsid w:val="00514CFB"/>
    <w:rsid w:val="00514E51"/>
    <w:rsid w:val="00517132"/>
    <w:rsid w:val="0051734B"/>
    <w:rsid w:val="00517B67"/>
    <w:rsid w:val="00521B31"/>
    <w:rsid w:val="00523C05"/>
    <w:rsid w:val="00523CB1"/>
    <w:rsid w:val="00525DFE"/>
    <w:rsid w:val="00527091"/>
    <w:rsid w:val="0053090F"/>
    <w:rsid w:val="005327EF"/>
    <w:rsid w:val="00537884"/>
    <w:rsid w:val="005407F1"/>
    <w:rsid w:val="00542AF0"/>
    <w:rsid w:val="00550810"/>
    <w:rsid w:val="005517F7"/>
    <w:rsid w:val="00551D72"/>
    <w:rsid w:val="00552EFA"/>
    <w:rsid w:val="00554D01"/>
    <w:rsid w:val="00556C27"/>
    <w:rsid w:val="00560190"/>
    <w:rsid w:val="0057133A"/>
    <w:rsid w:val="00571CA1"/>
    <w:rsid w:val="005764D3"/>
    <w:rsid w:val="005817A4"/>
    <w:rsid w:val="0058210B"/>
    <w:rsid w:val="0058515B"/>
    <w:rsid w:val="0058534D"/>
    <w:rsid w:val="0058600C"/>
    <w:rsid w:val="00590056"/>
    <w:rsid w:val="00591276"/>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7957"/>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E35"/>
    <w:rsid w:val="006722D0"/>
    <w:rsid w:val="006733A1"/>
    <w:rsid w:val="006745A2"/>
    <w:rsid w:val="00674AEB"/>
    <w:rsid w:val="00674B54"/>
    <w:rsid w:val="00681695"/>
    <w:rsid w:val="00682A90"/>
    <w:rsid w:val="00685263"/>
    <w:rsid w:val="0068650F"/>
    <w:rsid w:val="006869F3"/>
    <w:rsid w:val="006879A2"/>
    <w:rsid w:val="00687D3A"/>
    <w:rsid w:val="006908AF"/>
    <w:rsid w:val="00690BBE"/>
    <w:rsid w:val="00691062"/>
    <w:rsid w:val="006926CC"/>
    <w:rsid w:val="0069532B"/>
    <w:rsid w:val="00697719"/>
    <w:rsid w:val="006A24B0"/>
    <w:rsid w:val="006A57AA"/>
    <w:rsid w:val="006B1761"/>
    <w:rsid w:val="006B4A02"/>
    <w:rsid w:val="006C04C5"/>
    <w:rsid w:val="006C39BF"/>
    <w:rsid w:val="006C6705"/>
    <w:rsid w:val="006E0A3A"/>
    <w:rsid w:val="006E26B4"/>
    <w:rsid w:val="006E2DD3"/>
    <w:rsid w:val="006E4643"/>
    <w:rsid w:val="006E76EC"/>
    <w:rsid w:val="00700857"/>
    <w:rsid w:val="00703346"/>
    <w:rsid w:val="0070471C"/>
    <w:rsid w:val="00712ACB"/>
    <w:rsid w:val="00717B9E"/>
    <w:rsid w:val="0072091B"/>
    <w:rsid w:val="00721195"/>
    <w:rsid w:val="007239A3"/>
    <w:rsid w:val="0072400F"/>
    <w:rsid w:val="00725A78"/>
    <w:rsid w:val="00730CEF"/>
    <w:rsid w:val="00731A68"/>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7024"/>
    <w:rsid w:val="00773BFE"/>
    <w:rsid w:val="00774BF4"/>
    <w:rsid w:val="00775FF6"/>
    <w:rsid w:val="0077723A"/>
    <w:rsid w:val="0078147A"/>
    <w:rsid w:val="00782C92"/>
    <w:rsid w:val="007850F8"/>
    <w:rsid w:val="00790E00"/>
    <w:rsid w:val="00794FA0"/>
    <w:rsid w:val="007A27AD"/>
    <w:rsid w:val="007A35CC"/>
    <w:rsid w:val="007A5770"/>
    <w:rsid w:val="007A7959"/>
    <w:rsid w:val="007B18EB"/>
    <w:rsid w:val="007B6510"/>
    <w:rsid w:val="007B7178"/>
    <w:rsid w:val="007C2559"/>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E66"/>
    <w:rsid w:val="00822EA8"/>
    <w:rsid w:val="008355CB"/>
    <w:rsid w:val="008466C7"/>
    <w:rsid w:val="008508BE"/>
    <w:rsid w:val="00853808"/>
    <w:rsid w:val="00853DFF"/>
    <w:rsid w:val="008613BF"/>
    <w:rsid w:val="008615B1"/>
    <w:rsid w:val="00863D0E"/>
    <w:rsid w:val="00864719"/>
    <w:rsid w:val="00864A3E"/>
    <w:rsid w:val="008653A4"/>
    <w:rsid w:val="008732AC"/>
    <w:rsid w:val="008748CE"/>
    <w:rsid w:val="00877AF0"/>
    <w:rsid w:val="00877F70"/>
    <w:rsid w:val="00882407"/>
    <w:rsid w:val="008855E5"/>
    <w:rsid w:val="008934FF"/>
    <w:rsid w:val="00893F51"/>
    <w:rsid w:val="008978FD"/>
    <w:rsid w:val="008A0565"/>
    <w:rsid w:val="008A1902"/>
    <w:rsid w:val="008A36CD"/>
    <w:rsid w:val="008A370A"/>
    <w:rsid w:val="008B607B"/>
    <w:rsid w:val="008B7C99"/>
    <w:rsid w:val="008C11AC"/>
    <w:rsid w:val="008C369F"/>
    <w:rsid w:val="008C55F9"/>
    <w:rsid w:val="008C57EB"/>
    <w:rsid w:val="008C72C6"/>
    <w:rsid w:val="008D0548"/>
    <w:rsid w:val="008D1C27"/>
    <w:rsid w:val="008D27A1"/>
    <w:rsid w:val="008D67B3"/>
    <w:rsid w:val="008E5575"/>
    <w:rsid w:val="008E5C36"/>
    <w:rsid w:val="008F24B1"/>
    <w:rsid w:val="008F4107"/>
    <w:rsid w:val="008F65B5"/>
    <w:rsid w:val="008F7743"/>
    <w:rsid w:val="008F7878"/>
    <w:rsid w:val="008F7B4B"/>
    <w:rsid w:val="00900051"/>
    <w:rsid w:val="0090058B"/>
    <w:rsid w:val="00901173"/>
    <w:rsid w:val="0090227E"/>
    <w:rsid w:val="00906D20"/>
    <w:rsid w:val="00910A75"/>
    <w:rsid w:val="00911B4C"/>
    <w:rsid w:val="009122D1"/>
    <w:rsid w:val="00913ECA"/>
    <w:rsid w:val="009151EE"/>
    <w:rsid w:val="00920167"/>
    <w:rsid w:val="009216CF"/>
    <w:rsid w:val="00921F2D"/>
    <w:rsid w:val="009220FC"/>
    <w:rsid w:val="0092677D"/>
    <w:rsid w:val="00926CD4"/>
    <w:rsid w:val="00930F90"/>
    <w:rsid w:val="00933507"/>
    <w:rsid w:val="00933D88"/>
    <w:rsid w:val="00934455"/>
    <w:rsid w:val="009347F0"/>
    <w:rsid w:val="009348CB"/>
    <w:rsid w:val="00936BE9"/>
    <w:rsid w:val="00937390"/>
    <w:rsid w:val="00951D77"/>
    <w:rsid w:val="00952FF9"/>
    <w:rsid w:val="00954136"/>
    <w:rsid w:val="00962879"/>
    <w:rsid w:val="009629BC"/>
    <w:rsid w:val="009644EF"/>
    <w:rsid w:val="009659FB"/>
    <w:rsid w:val="00973DC6"/>
    <w:rsid w:val="009778EB"/>
    <w:rsid w:val="009820C7"/>
    <w:rsid w:val="00987A67"/>
    <w:rsid w:val="009915C4"/>
    <w:rsid w:val="00991A62"/>
    <w:rsid w:val="009923FF"/>
    <w:rsid w:val="00992829"/>
    <w:rsid w:val="00992F9D"/>
    <w:rsid w:val="009A3CA2"/>
    <w:rsid w:val="009A3F95"/>
    <w:rsid w:val="009B32D0"/>
    <w:rsid w:val="009B4CF6"/>
    <w:rsid w:val="009B4F79"/>
    <w:rsid w:val="009B74B5"/>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298E"/>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7B93"/>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B52"/>
    <w:rsid w:val="00B06845"/>
    <w:rsid w:val="00B11F2C"/>
    <w:rsid w:val="00B178C5"/>
    <w:rsid w:val="00B17A3F"/>
    <w:rsid w:val="00B300BB"/>
    <w:rsid w:val="00B3168A"/>
    <w:rsid w:val="00B3291A"/>
    <w:rsid w:val="00B33002"/>
    <w:rsid w:val="00B36621"/>
    <w:rsid w:val="00B40B7A"/>
    <w:rsid w:val="00B40CEE"/>
    <w:rsid w:val="00B43291"/>
    <w:rsid w:val="00B46D73"/>
    <w:rsid w:val="00B5625C"/>
    <w:rsid w:val="00B57E8E"/>
    <w:rsid w:val="00B63786"/>
    <w:rsid w:val="00B671CE"/>
    <w:rsid w:val="00B677BE"/>
    <w:rsid w:val="00B73F41"/>
    <w:rsid w:val="00B7617F"/>
    <w:rsid w:val="00B772A1"/>
    <w:rsid w:val="00B85E23"/>
    <w:rsid w:val="00B95004"/>
    <w:rsid w:val="00B976D7"/>
    <w:rsid w:val="00B97739"/>
    <w:rsid w:val="00BA0BF7"/>
    <w:rsid w:val="00BA0D72"/>
    <w:rsid w:val="00BA26EC"/>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BA5"/>
    <w:rsid w:val="00C021BD"/>
    <w:rsid w:val="00C04C51"/>
    <w:rsid w:val="00C12F56"/>
    <w:rsid w:val="00C130AB"/>
    <w:rsid w:val="00C1372B"/>
    <w:rsid w:val="00C13919"/>
    <w:rsid w:val="00C14873"/>
    <w:rsid w:val="00C2018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D4C"/>
    <w:rsid w:val="00C60FC0"/>
    <w:rsid w:val="00C6125D"/>
    <w:rsid w:val="00C67BBF"/>
    <w:rsid w:val="00C701D7"/>
    <w:rsid w:val="00C70343"/>
    <w:rsid w:val="00C72F0F"/>
    <w:rsid w:val="00C7399E"/>
    <w:rsid w:val="00C75A1E"/>
    <w:rsid w:val="00C8043C"/>
    <w:rsid w:val="00C80ABD"/>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3362"/>
    <w:rsid w:val="00CE4918"/>
    <w:rsid w:val="00CE55E3"/>
    <w:rsid w:val="00CF0B5D"/>
    <w:rsid w:val="00CF2A78"/>
    <w:rsid w:val="00CF6A00"/>
    <w:rsid w:val="00D02419"/>
    <w:rsid w:val="00D052D4"/>
    <w:rsid w:val="00D06D49"/>
    <w:rsid w:val="00D074E9"/>
    <w:rsid w:val="00D14C63"/>
    <w:rsid w:val="00D26FB7"/>
    <w:rsid w:val="00D305A2"/>
    <w:rsid w:val="00D345B6"/>
    <w:rsid w:val="00D363F8"/>
    <w:rsid w:val="00D406B9"/>
    <w:rsid w:val="00D41545"/>
    <w:rsid w:val="00D4285E"/>
    <w:rsid w:val="00D433BD"/>
    <w:rsid w:val="00D46295"/>
    <w:rsid w:val="00D46403"/>
    <w:rsid w:val="00D47837"/>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5070"/>
    <w:rsid w:val="00DA5B57"/>
    <w:rsid w:val="00DA6C4A"/>
    <w:rsid w:val="00DB2FA0"/>
    <w:rsid w:val="00DB469E"/>
    <w:rsid w:val="00DC32BA"/>
    <w:rsid w:val="00DC3738"/>
    <w:rsid w:val="00DC55F8"/>
    <w:rsid w:val="00DC56BB"/>
    <w:rsid w:val="00DC5746"/>
    <w:rsid w:val="00DC65F4"/>
    <w:rsid w:val="00DC6D08"/>
    <w:rsid w:val="00DD190F"/>
    <w:rsid w:val="00DD658C"/>
    <w:rsid w:val="00DD6AD7"/>
    <w:rsid w:val="00DE3935"/>
    <w:rsid w:val="00DE5DB4"/>
    <w:rsid w:val="00DE6E7D"/>
    <w:rsid w:val="00DF20AA"/>
    <w:rsid w:val="00DF6FC6"/>
    <w:rsid w:val="00E01C92"/>
    <w:rsid w:val="00E04130"/>
    <w:rsid w:val="00E0652E"/>
    <w:rsid w:val="00E1504D"/>
    <w:rsid w:val="00E23373"/>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70474"/>
    <w:rsid w:val="00E76AB7"/>
    <w:rsid w:val="00E77B1A"/>
    <w:rsid w:val="00E83E77"/>
    <w:rsid w:val="00E936AF"/>
    <w:rsid w:val="00E951AB"/>
    <w:rsid w:val="00E9551A"/>
    <w:rsid w:val="00E959AB"/>
    <w:rsid w:val="00E961E5"/>
    <w:rsid w:val="00EA13E4"/>
    <w:rsid w:val="00EA3135"/>
    <w:rsid w:val="00EA342B"/>
    <w:rsid w:val="00EB1EF1"/>
    <w:rsid w:val="00EB619C"/>
    <w:rsid w:val="00EC13FA"/>
    <w:rsid w:val="00EC5E1A"/>
    <w:rsid w:val="00EC6388"/>
    <w:rsid w:val="00ED12FF"/>
    <w:rsid w:val="00ED15EF"/>
    <w:rsid w:val="00ED2212"/>
    <w:rsid w:val="00ED3115"/>
    <w:rsid w:val="00ED3E97"/>
    <w:rsid w:val="00ED7536"/>
    <w:rsid w:val="00ED7DBD"/>
    <w:rsid w:val="00EE1B6F"/>
    <w:rsid w:val="00EE55AF"/>
    <w:rsid w:val="00EF2123"/>
    <w:rsid w:val="00EF232C"/>
    <w:rsid w:val="00F02B42"/>
    <w:rsid w:val="00F0317B"/>
    <w:rsid w:val="00F235AD"/>
    <w:rsid w:val="00F239FF"/>
    <w:rsid w:val="00F33D95"/>
    <w:rsid w:val="00F37176"/>
    <w:rsid w:val="00F4674B"/>
    <w:rsid w:val="00F51179"/>
    <w:rsid w:val="00F514EA"/>
    <w:rsid w:val="00F54776"/>
    <w:rsid w:val="00F56467"/>
    <w:rsid w:val="00F65A77"/>
    <w:rsid w:val="00F66AAF"/>
    <w:rsid w:val="00F66C59"/>
    <w:rsid w:val="00F72286"/>
    <w:rsid w:val="00F759C0"/>
    <w:rsid w:val="00F768CA"/>
    <w:rsid w:val="00F769A0"/>
    <w:rsid w:val="00F908A5"/>
    <w:rsid w:val="00F90BEE"/>
    <w:rsid w:val="00F91B6A"/>
    <w:rsid w:val="00F92309"/>
    <w:rsid w:val="00F95E1F"/>
    <w:rsid w:val="00F97E57"/>
    <w:rsid w:val="00FA0EAE"/>
    <w:rsid w:val="00FA2964"/>
    <w:rsid w:val="00FB09D2"/>
    <w:rsid w:val="00FC4781"/>
    <w:rsid w:val="00FC4F67"/>
    <w:rsid w:val="00FC5774"/>
    <w:rsid w:val="00FD0B6B"/>
    <w:rsid w:val="00FD2B1C"/>
    <w:rsid w:val="00FD6434"/>
    <w:rsid w:val="00FD7EB1"/>
    <w:rsid w:val="00FE3EB9"/>
    <w:rsid w:val="00FE77B8"/>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BFD5F-AB80-4AFD-A43C-62973A05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43183</Words>
  <Characters>246149</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288755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cp:lastPrinted>2016-03-21T02:58:00Z</cp:lastPrinted>
  <dcterms:created xsi:type="dcterms:W3CDTF">2016-09-19T06:59:00Z</dcterms:created>
  <dcterms:modified xsi:type="dcterms:W3CDTF">2016-09-19T06:59:00Z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id="igXvWgwq"/&gt;&lt;style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