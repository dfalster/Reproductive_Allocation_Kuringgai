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C6B8" w14:textId="2C941409" w:rsidR="00933507" w:rsidRPr="003C3342" w:rsidRDefault="00C12F56" w:rsidP="007444C4">
      <w:pPr>
        <w:jc w:val="center"/>
        <w:rPr>
          <w:rStyle w:val="Strong"/>
          <w:rFonts w:cs="Times New Roman"/>
          <w:sz w:val="32"/>
          <w:szCs w:val="32"/>
        </w:rPr>
      </w:pPr>
      <w:r>
        <w:rPr>
          <w:rStyle w:val="Strong"/>
          <w:rFonts w:cs="Times New Roman"/>
          <w:sz w:val="32"/>
          <w:szCs w:val="32"/>
        </w:rPr>
        <w:t>Accessories dominate the costs of producing seed</w:t>
      </w:r>
    </w:p>
    <w:p w14:paraId="37CD755C" w14:textId="57732DEF" w:rsidR="00933507" w:rsidRPr="003C3342" w:rsidRDefault="00933507">
      <w:pPr>
        <w:jc w:val="center"/>
        <w:rPr>
          <w:rStyle w:val="Strong"/>
          <w:rFonts w:cs="Times New Roman"/>
          <w:b w:val="0"/>
          <w:sz w:val="28"/>
          <w:szCs w:val="28"/>
        </w:rPr>
      </w:pPr>
      <w:commentRangeStart w:id="0"/>
      <w:r w:rsidRPr="003C3342">
        <w:rPr>
          <w:rStyle w:val="Strong"/>
          <w:rFonts w:cs="Times New Roman"/>
          <w:sz w:val="28"/>
          <w:szCs w:val="28"/>
        </w:rPr>
        <w:t>E. H. Wenk</w:t>
      </w:r>
      <w:r w:rsidRPr="003C3342">
        <w:rPr>
          <w:rStyle w:val="Strong"/>
          <w:rFonts w:cs="Times New Roman"/>
          <w:sz w:val="28"/>
          <w:szCs w:val="28"/>
          <w:vertAlign w:val="superscript"/>
        </w:rPr>
        <w:t>* a</w:t>
      </w:r>
      <w:r w:rsidRPr="003C3342">
        <w:rPr>
          <w:rStyle w:val="Strong"/>
          <w:rFonts w:cs="Times New Roman"/>
          <w:sz w:val="28"/>
          <w:szCs w:val="28"/>
        </w:rPr>
        <w:t xml:space="preserve">, K. </w:t>
      </w:r>
      <w:proofErr w:type="spellStart"/>
      <w:r w:rsidRPr="003C3342">
        <w:rPr>
          <w:rStyle w:val="Strong"/>
          <w:rFonts w:cs="Times New Roman"/>
          <w:sz w:val="28"/>
          <w:szCs w:val="28"/>
        </w:rPr>
        <w:t>Abramowicz</w:t>
      </w:r>
      <w:r w:rsidRPr="003C3342">
        <w:rPr>
          <w:rStyle w:val="Strong"/>
          <w:rFonts w:cs="Times New Roman"/>
          <w:sz w:val="28"/>
          <w:szCs w:val="28"/>
          <w:vertAlign w:val="superscript"/>
        </w:rPr>
        <w:t>b</w:t>
      </w:r>
      <w:proofErr w:type="spellEnd"/>
      <w:r w:rsidRPr="003C3342">
        <w:rPr>
          <w:rStyle w:val="Strong"/>
          <w:rFonts w:cs="Times New Roman"/>
          <w:sz w:val="28"/>
          <w:szCs w:val="28"/>
        </w:rPr>
        <w:t xml:space="preserve">, M. Westoby </w:t>
      </w:r>
      <w:r w:rsidRPr="003C3342">
        <w:rPr>
          <w:rStyle w:val="Strong"/>
          <w:rFonts w:cs="Times New Roman"/>
          <w:sz w:val="28"/>
          <w:szCs w:val="28"/>
          <w:vertAlign w:val="superscript"/>
        </w:rPr>
        <w:t>a</w:t>
      </w:r>
      <w:r w:rsidRPr="003C3342">
        <w:rPr>
          <w:rStyle w:val="Strong"/>
          <w:rFonts w:cs="Times New Roman"/>
          <w:sz w:val="28"/>
          <w:szCs w:val="28"/>
        </w:rPr>
        <w:t xml:space="preserve">, D. S.  </w:t>
      </w:r>
      <w:proofErr w:type="spellStart"/>
      <w:r w:rsidRPr="003C3342">
        <w:rPr>
          <w:rStyle w:val="Strong"/>
          <w:rFonts w:cs="Times New Roman"/>
          <w:sz w:val="28"/>
          <w:szCs w:val="28"/>
        </w:rPr>
        <w:t>Falster</w:t>
      </w:r>
      <w:r w:rsidRPr="003C3342">
        <w:rPr>
          <w:rStyle w:val="Strong"/>
          <w:rFonts w:cs="Times New Roman"/>
          <w:sz w:val="28"/>
          <w:szCs w:val="28"/>
          <w:vertAlign w:val="superscript"/>
        </w:rPr>
        <w:t>a</w:t>
      </w:r>
      <w:commentRangeEnd w:id="0"/>
      <w:proofErr w:type="spellEnd"/>
      <w:r w:rsidR="003C3342">
        <w:rPr>
          <w:rStyle w:val="CommentReference"/>
        </w:rPr>
        <w:commentReference w:id="0"/>
      </w:r>
    </w:p>
    <w:p w14:paraId="601C0F48" w14:textId="540D6442" w:rsidR="00933507" w:rsidRPr="003C3342" w:rsidRDefault="00933507" w:rsidP="007444C4">
      <w:pPr>
        <w:spacing w:line="240" w:lineRule="auto"/>
      </w:pPr>
      <w:proofErr w:type="gramStart"/>
      <w:r w:rsidRPr="003C3342">
        <w:rPr>
          <w:vertAlign w:val="superscript"/>
        </w:rPr>
        <w:t>a</w:t>
      </w:r>
      <w:proofErr w:type="gramEnd"/>
      <w:r w:rsidRPr="003C3342">
        <w:t xml:space="preserve"> Department of Biological Sciences, Macquarie University NSW 2109, Australia</w:t>
      </w:r>
    </w:p>
    <w:p w14:paraId="1ECF9023" w14:textId="7BE82A2E" w:rsidR="00933507" w:rsidRPr="003C3342" w:rsidRDefault="00933507" w:rsidP="007444C4">
      <w:pPr>
        <w:spacing w:line="240" w:lineRule="auto"/>
      </w:pPr>
      <w:proofErr w:type="gramStart"/>
      <w:r w:rsidRPr="003C3342">
        <w:rPr>
          <w:vertAlign w:val="superscript"/>
        </w:rPr>
        <w:t>b</w:t>
      </w:r>
      <w:proofErr w:type="gramEnd"/>
      <w:r w:rsidRPr="003C3342">
        <w:t xml:space="preserve"> Department of Mathematics and Mathematical Statistics, </w:t>
      </w:r>
      <w:proofErr w:type="spellStart"/>
      <w:r w:rsidRPr="003C3342">
        <w:t>Umeå</w:t>
      </w:r>
      <w:proofErr w:type="spellEnd"/>
      <w:r w:rsidRPr="003C3342">
        <w:t xml:space="preserve"> University, 90187 </w:t>
      </w:r>
      <w:proofErr w:type="spellStart"/>
      <w:r w:rsidRPr="003C3342">
        <w:t>Umeå</w:t>
      </w:r>
      <w:proofErr w:type="spellEnd"/>
      <w:r w:rsidRPr="003C3342">
        <w:t>, Sweden</w:t>
      </w:r>
    </w:p>
    <w:p w14:paraId="1A66DD64" w14:textId="77777777" w:rsidR="003C3342" w:rsidRDefault="003C3342" w:rsidP="00AC35F9">
      <w:pPr>
        <w:spacing w:line="240" w:lineRule="auto"/>
      </w:pPr>
      <w:r w:rsidRPr="003C3342">
        <w:rPr>
          <w:vertAlign w:val="superscript"/>
        </w:rPr>
        <w:t>*</w:t>
      </w:r>
      <w:r w:rsidRPr="003C3342">
        <w:t xml:space="preserve"> Corresponding </w:t>
      </w:r>
      <w:r>
        <w:t>author</w:t>
      </w:r>
    </w:p>
    <w:p w14:paraId="0969783E" w14:textId="3B77BF2B" w:rsidR="00933507" w:rsidRDefault="003C3342" w:rsidP="007444C4">
      <w:pPr>
        <w:spacing w:line="240" w:lineRule="auto"/>
      </w:pPr>
      <w:r>
        <w:t>Email addresses:</w:t>
      </w:r>
      <w:r w:rsidR="00933507" w:rsidRPr="003C3342">
        <w:t xml:space="preserve"> </w:t>
      </w:r>
      <w:r w:rsidR="00F66C59" w:rsidRPr="00F66C59">
        <w:t>ehwenk@gmail.com</w:t>
      </w:r>
      <w:r>
        <w:t xml:space="preserve">, </w:t>
      </w:r>
      <w:r w:rsidRPr="003C3342">
        <w:t>konrad.ab@gmail.com</w:t>
      </w:r>
      <w:r>
        <w:t xml:space="preserve">, </w:t>
      </w:r>
      <w:r w:rsidRPr="003C3342">
        <w:t>mark.westoby@mq.edu.au</w:t>
      </w:r>
      <w:r>
        <w:t xml:space="preserve">, </w:t>
      </w:r>
      <w:r w:rsidRPr="003C3342">
        <w:t>adaptive.plant@gmail.com</w:t>
      </w:r>
    </w:p>
    <w:p w14:paraId="7C4D8BB7" w14:textId="7678EC87" w:rsidR="00C12F56" w:rsidRPr="00C12F56" w:rsidRDefault="00C12F56" w:rsidP="007444C4">
      <w:r w:rsidRPr="00C12F56">
        <w:t>A manuscript in consideration as a</w:t>
      </w:r>
      <w:r w:rsidR="003C3342">
        <w:t>n “</w:t>
      </w:r>
      <w:r w:rsidRPr="00C12F56">
        <w:t>A</w:t>
      </w:r>
      <w:r w:rsidR="003C3342">
        <w:t>rticle”</w:t>
      </w:r>
      <w:r w:rsidRPr="00C12F56">
        <w:t xml:space="preserve"> for publication in </w:t>
      </w:r>
      <w:commentRangeStart w:id="1"/>
      <w:r>
        <w:rPr>
          <w:i/>
        </w:rPr>
        <w:t>The American Naturalist</w:t>
      </w:r>
      <w:commentRangeEnd w:id="1"/>
      <w:r w:rsidR="003C3342">
        <w:rPr>
          <w:rStyle w:val="CommentReference"/>
        </w:rPr>
        <w:commentReference w:id="1"/>
      </w:r>
      <w:r>
        <w:t>.</w:t>
      </w:r>
    </w:p>
    <w:p w14:paraId="0D34FC6D" w14:textId="36606E19" w:rsidR="00933507" w:rsidRPr="003C3342" w:rsidRDefault="00933507" w:rsidP="007444C4">
      <w:r w:rsidRPr="007444C4">
        <w:rPr>
          <w:b/>
        </w:rPr>
        <w:t>Key-words</w:t>
      </w:r>
      <w:r w:rsidR="00C12F56">
        <w:t>:</w:t>
      </w:r>
      <w:r w:rsidRPr="003C3342">
        <w:t xml:space="preserve"> </w:t>
      </w:r>
      <w:r w:rsidR="003C3342">
        <w:t xml:space="preserve"> (</w:t>
      </w:r>
      <w:r w:rsidR="00F95E1F">
        <w:t xml:space="preserve">reproduction, accessory costs, parental optimist, seed provisioning, </w:t>
      </w:r>
      <w:r w:rsidR="00ED7536">
        <w:t>selective abortion, seed size-number trade-off)</w:t>
      </w:r>
    </w:p>
    <w:p w14:paraId="1A0C802D" w14:textId="77777777" w:rsidR="00091293" w:rsidRDefault="00091293">
      <w:pPr>
        <w:spacing w:after="160" w:line="259" w:lineRule="auto"/>
        <w:rPr>
          <w:rFonts w:eastAsiaTheme="majorEastAsia" w:cs="Times New Roman"/>
          <w:b/>
          <w:sz w:val="28"/>
          <w:szCs w:val="32"/>
        </w:rPr>
      </w:pPr>
      <w:r>
        <w:rPr>
          <w:rFonts w:cs="Times New Roman"/>
        </w:rPr>
        <w:br w:type="page"/>
      </w:r>
    </w:p>
    <w:p w14:paraId="3E732A09" w14:textId="77777777" w:rsidR="007F6EB7" w:rsidRPr="003C3342" w:rsidRDefault="007F6EB7" w:rsidP="007F6EB7">
      <w:r w:rsidRPr="003C3342">
        <w:lastRenderedPageBreak/>
        <w:t>[</w:t>
      </w:r>
      <w:proofErr w:type="gramStart"/>
      <w:r w:rsidRPr="003C3342">
        <w:t>general</w:t>
      </w:r>
      <w:proofErr w:type="gramEnd"/>
      <w:r w:rsidRPr="003C3342">
        <w:t xml:space="preserve"> comment: these are all at some level costs of sex -- at face value, a </w:t>
      </w:r>
      <w:proofErr w:type="spellStart"/>
      <w:r w:rsidRPr="003C3342">
        <w:t>selfing</w:t>
      </w:r>
      <w:proofErr w:type="spellEnd"/>
      <w:r w:rsidRPr="003C3342">
        <w:t xml:space="preserve"> or apomictic species would not need to produce any surplus ovules, plus would not need showy flowers -- accessory costs would be strictly fruit and seed-coat structures for successfully-provisioned seeds] </w:t>
      </w:r>
    </w:p>
    <w:p w14:paraId="74558E13" w14:textId="2DBFD02A" w:rsidR="000E3A12" w:rsidRPr="003C3342" w:rsidRDefault="007444C4" w:rsidP="003C3342">
      <w:pPr>
        <w:pStyle w:val="Heading1"/>
        <w:rPr>
          <w:rFonts w:cs="Times New Roman"/>
        </w:rPr>
      </w:pPr>
      <w:r>
        <w:rPr>
          <w:rFonts w:cs="Times New Roman"/>
        </w:rPr>
        <w:t xml:space="preserve"> </w:t>
      </w:r>
      <w:r w:rsidR="003C3342">
        <w:rPr>
          <w:rFonts w:cs="Times New Roman"/>
        </w:rPr>
        <w:t>Abstract</w:t>
      </w:r>
    </w:p>
    <w:p w14:paraId="3834780E" w14:textId="67219CAA" w:rsidR="006926CC" w:rsidRDefault="007F6EB7" w:rsidP="007444C4">
      <w:r>
        <w:t xml:space="preserve">Despite the obvious importance of quantifying energy allocation to reproduction, relatively few complete estimates of reproductive investment (RE) exist across multiple species in a community. RE includes energy directly invested in seeds, energy invested in required non-seed tissues (termed </w:t>
      </w:r>
      <w:r w:rsidR="009A035F">
        <w:t>success</w:t>
      </w:r>
      <w:r>
        <w:t xml:space="preserve"> costs</w:t>
      </w:r>
      <w:r w:rsidR="0017109B">
        <w:t xml:space="preserve">; </w:t>
      </w:r>
      <w:r>
        <w:t>including petals, pedicels, seed pods, and dispersal tissues</w:t>
      </w:r>
      <w:r w:rsidR="0017109B">
        <w:t>)</w:t>
      </w:r>
      <w:r>
        <w:t>, and energy invested in plant parts that fail to develop into seeds. To quantify the size of these pools and how they shifted across co-occurring species, w</w:t>
      </w:r>
      <w:r w:rsidR="00ED7536">
        <w:t xml:space="preserve">e collected detailed </w:t>
      </w:r>
      <w:r w:rsidR="0017109B">
        <w:t xml:space="preserve">RE </w:t>
      </w:r>
      <w:r w:rsidR="00ED7536">
        <w:t xml:space="preserve">measurements </w:t>
      </w:r>
      <w:r w:rsidR="006926CC">
        <w:t>for a year from 14 perennial</w:t>
      </w:r>
      <w:r w:rsidR="00ED7536">
        <w:t xml:space="preserve"> species in a </w:t>
      </w:r>
      <w:r w:rsidR="00ED7536" w:rsidRPr="003C3342">
        <w:t>recurrent-fire coastal heath community</w:t>
      </w:r>
      <w:r w:rsidR="00ED7536">
        <w:t xml:space="preserve"> in eastern Australia. </w:t>
      </w:r>
      <w:r>
        <w:t>Total a</w:t>
      </w:r>
      <w:r w:rsidR="00ED7536">
        <w:t xml:space="preserve">ccessory costs, the </w:t>
      </w:r>
      <w:r w:rsidR="0017109B">
        <w:t xml:space="preserve">proportion </w:t>
      </w:r>
      <w:r w:rsidR="00ED7536">
        <w:t xml:space="preserve">of RE not directly invested in provisioning the seed, were enormous, varying from 92% to 99.8% across the study species. </w:t>
      </w:r>
      <w:r w:rsidR="00B46287">
        <w:t xml:space="preserve">While </w:t>
      </w:r>
      <w:r w:rsidR="009A035F">
        <w:t>discarded</w:t>
      </w:r>
      <w:r w:rsidR="00B46287">
        <w:t xml:space="preserve"> tissue costs accounted for the largest proportion of RE for most species, </w:t>
      </w:r>
      <w:r w:rsidR="009A035F">
        <w:t>success</w:t>
      </w:r>
      <w:r w:rsidR="002D634E">
        <w:t xml:space="preserve"> </w:t>
      </w:r>
      <w:r w:rsidR="00B46287">
        <w:t xml:space="preserve">costs were not negligible. </w:t>
      </w:r>
      <w:r w:rsidR="0017109B">
        <w:t>From this follows</w:t>
      </w:r>
      <w:r w:rsidR="00117E1E">
        <w:t xml:space="preserve"> that </w:t>
      </w:r>
      <w:r w:rsidR="0017109B">
        <w:t xml:space="preserve">studies using </w:t>
      </w:r>
      <w:r w:rsidR="00117E1E">
        <w:t xml:space="preserve">seed </w:t>
      </w:r>
      <w:r w:rsidR="0017109B">
        <w:t xml:space="preserve">or fruit production as measures of reproductive investment </w:t>
      </w:r>
      <w:r w:rsidR="00117E1E">
        <w:t>vastly underestimate RE</w:t>
      </w:r>
      <w:r w:rsidR="0017109B">
        <w:t xml:space="preserve">. In addition, </w:t>
      </w:r>
      <w:r w:rsidR="00B46287">
        <w:t xml:space="preserve">among </w:t>
      </w:r>
      <w:r w:rsidR="00117E1E">
        <w:t xml:space="preserve">individuals </w:t>
      </w:r>
      <w:r w:rsidR="00B46287">
        <w:t>within and across species</w:t>
      </w:r>
      <w:r w:rsidR="00117E1E">
        <w:t>, RE and seed production were only weakly correlated</w:t>
      </w:r>
      <w:r w:rsidR="0017109B">
        <w:t xml:space="preserve"> likely due to stochastic processes that affect seed set</w:t>
      </w:r>
      <w:r w:rsidR="00117E1E">
        <w:t xml:space="preserve">. A </w:t>
      </w:r>
      <w:r>
        <w:t xml:space="preserve">quite accurate and easy to measure </w:t>
      </w:r>
      <w:r w:rsidR="00117E1E">
        <w:t>estimate of RE was obtained from a composite variable “bud count*flower mass”.</w:t>
      </w:r>
    </w:p>
    <w:p w14:paraId="0F02A761" w14:textId="7213A7DF" w:rsidR="00ED7536" w:rsidRDefault="007F6EB7" w:rsidP="007444C4">
      <w:r>
        <w:t xml:space="preserve">Merging the predictions of the seed size-number trade-off and the trade-off between investment in pollen attraction versus seed provisioning </w:t>
      </w:r>
      <w:r w:rsidR="0017109B">
        <w:t>tissues (</w:t>
      </w:r>
      <w:r>
        <w:t>from the parental optimist-pessimist literature</w:t>
      </w:r>
      <w:r w:rsidR="0017109B">
        <w:t>)</w:t>
      </w:r>
      <w:r>
        <w:t xml:space="preserve">, we predicted coordinated shifts in floral construction costs, seedset and seed size, reflecting alternate strategies to maximize fitness. </w:t>
      </w:r>
      <w:r w:rsidR="003E5188">
        <w:t>As predicted</w:t>
      </w:r>
      <w:r w:rsidR="006926CC">
        <w:t xml:space="preserve">, large-seeded species had low seed set (were parental optimists) and had relatively low pollen-attraction costs (relative to seed provisioning costs) </w:t>
      </w:r>
      <w:r w:rsidR="003E5188">
        <w:t xml:space="preserve">while small-seeded species displayed the alternate suite of traits. </w:t>
      </w:r>
      <w:r w:rsidR="0017109B">
        <w:t xml:space="preserve">This coordination occurs, because </w:t>
      </w:r>
      <w:r w:rsidR="003E5188">
        <w:t xml:space="preserve">larger-seeded species produce relatively fewer seeds, </w:t>
      </w:r>
      <w:r w:rsidR="0017109B">
        <w:t>and are therefore</w:t>
      </w:r>
      <w:r w:rsidR="003E5188">
        <w:t xml:space="preserve"> predicted to be more </w:t>
      </w:r>
      <w:r w:rsidR="003E5188">
        <w:lastRenderedPageBreak/>
        <w:t xml:space="preserve">selective about the genotypes of embryos they provision, leading to lower seedset. This selectivity requires a greater excess of ovules, </w:t>
      </w:r>
      <w:r w:rsidR="00B46287">
        <w:t xml:space="preserve">in turn </w:t>
      </w:r>
      <w:r w:rsidR="003E5188">
        <w:t xml:space="preserve">selecting for a reduction in </w:t>
      </w:r>
      <w:r w:rsidR="002B609D">
        <w:t xml:space="preserve">per-ovule </w:t>
      </w:r>
      <w:r w:rsidR="003E5188">
        <w:t xml:space="preserve">pollen-attraction costs. </w:t>
      </w:r>
      <w:r w:rsidR="0017109B">
        <w:t xml:space="preserve">Incorporating tissue construction costs in </w:t>
      </w:r>
      <w:r w:rsidR="003E5188">
        <w:t xml:space="preserve">the seed size-number trade-off </w:t>
      </w:r>
      <w:r w:rsidR="0017109B">
        <w:t xml:space="preserve">extends our understanding of </w:t>
      </w:r>
      <w:r w:rsidR="002B609D">
        <w:t xml:space="preserve">the relatives sizes </w:t>
      </w:r>
      <w:r w:rsidR="0017109B">
        <w:t>of floral and fruiting structures observed across angiosperms.</w:t>
      </w:r>
    </w:p>
    <w:p w14:paraId="793BE04A" w14:textId="2F206377" w:rsidR="006926CC" w:rsidRDefault="006926CC" w:rsidP="007444C4"/>
    <w:p w14:paraId="1B301F19" w14:textId="746FDEC6" w:rsidR="00210508" w:rsidRPr="003C3342" w:rsidRDefault="00210508" w:rsidP="003C3342">
      <w:pPr>
        <w:pStyle w:val="Heading1"/>
        <w:rPr>
          <w:rFonts w:cs="Times New Roman"/>
        </w:rPr>
      </w:pPr>
      <w:r w:rsidRPr="003C3342">
        <w:rPr>
          <w:rFonts w:cs="Times New Roman"/>
        </w:rPr>
        <w:t>Introduction</w:t>
      </w:r>
    </w:p>
    <w:p w14:paraId="45C6EE91" w14:textId="3D2878CB" w:rsidR="00527091" w:rsidRDefault="00210508" w:rsidP="007444C4">
      <w:r w:rsidRPr="003C3342">
        <w:t>Plants allocate a sizeable proportion of their photosynthetic energy to reproduction</w:t>
      </w:r>
      <w:r w:rsidR="00F02B42">
        <w:t xml:space="preserve"> </w:t>
      </w:r>
      <w:r w:rsidR="000B50E7">
        <w:fldChar w:fldCharType="begin"/>
      </w:r>
      <w:r w:rsidR="000B50E7">
        <w:instrText xml:space="preserve"> ADDIN ZOTERO_ITEM CSL_CITATION {"citationID":"2qk4m5pdss","properties":{"formattedCitation":"{\\rtf (Obeso 2004; Hirayama {\\i{}et al.} 2008; Thomas 2011; Wenk &amp; Falster 2015)}","plainCitation":"(Obeso 2004; Hirayama et al. 2008; Thomas 2011; Wenk &amp; Falster 2015)"},"citationItems":[{"id":198,"uris":["http://zotero.org/users/503753/items/5GMXSS4A"],"uri":["http://zotero.org/users/503753/items/5GMXSS4A"],"itemData":{"id":198,"type":"article-journal","title":"A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Ramón"}],"issued":{"date-parts":[["2004"]]}}},{"id":475,"uris":["http://zotero.org/users/503753/items/DVVDNRUN"],"uri":["http://zotero.org/users/503753/items/DVVDNRUN"],"itemData":{"id":475,"type":"article-journal","title":"Individual resource allocation to vegetative growth and reproduction in subgenus &lt;i&gt;Cyclobalanopsis&lt;/i&gt; (Quercus, Fagaceae) trees","container-title":"Ecological Research","page":"451-458","volume":"23","issue":"2","source":"CrossRef","DOI":"10.1007/s11284-007-0398-4","ISSN":"0912-3814","journalAbbreviation":"Ecol Res","author":[{"family":"Hirayama","given":"Daisuke"},{"family":"Nanami","given":"Satoshi"},{"family":"Itoh","given":"Akira"},{"family":"Yamakura","given":"Takuo"}],"issued":{"date-parts":[["2008"]]}}},{"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0B50E7">
        <w:fldChar w:fldCharType="separate"/>
      </w:r>
      <w:r w:rsidR="00181612" w:rsidRPr="00181612">
        <w:rPr>
          <w:rFonts w:cs="Times New Roman"/>
        </w:rPr>
        <w:t>(</w:t>
      </w:r>
      <w:proofErr w:type="spellStart"/>
      <w:r w:rsidR="00181612" w:rsidRPr="00181612">
        <w:rPr>
          <w:rFonts w:cs="Times New Roman"/>
        </w:rPr>
        <w:t>Obeso</w:t>
      </w:r>
      <w:proofErr w:type="spellEnd"/>
      <w:r w:rsidR="00181612" w:rsidRPr="00181612">
        <w:rPr>
          <w:rFonts w:cs="Times New Roman"/>
        </w:rPr>
        <w:t xml:space="preserve"> 2004; Hirayama </w:t>
      </w:r>
      <w:r w:rsidR="00181612" w:rsidRPr="00181612">
        <w:rPr>
          <w:rFonts w:cs="Times New Roman"/>
          <w:i/>
          <w:iCs/>
        </w:rPr>
        <w:t>et al.</w:t>
      </w:r>
      <w:r w:rsidR="00181612" w:rsidRPr="00181612">
        <w:rPr>
          <w:rFonts w:cs="Times New Roman"/>
        </w:rPr>
        <w:t xml:space="preserve"> 2008; Thomas 2011; Wenk &amp; Falster 2015)</w:t>
      </w:r>
      <w:r w:rsidR="000B50E7">
        <w:fldChar w:fldCharType="end"/>
      </w:r>
      <w:r w:rsidR="00FE77B8">
        <w:t xml:space="preserve">, </w:t>
      </w:r>
      <w:r w:rsidR="00DA5070">
        <w:t>in</w:t>
      </w:r>
      <w:r w:rsidR="00FE77B8">
        <w:t xml:space="preserve">to </w:t>
      </w:r>
      <w:r w:rsidR="00C839B7">
        <w:t xml:space="preserve">both </w:t>
      </w:r>
      <w:r w:rsidR="00FE77B8">
        <w:t xml:space="preserve">seeds </w:t>
      </w:r>
      <w:r w:rsidR="00C839B7">
        <w:t xml:space="preserve">as well as </w:t>
      </w:r>
      <w:r w:rsidRPr="003C3342">
        <w:t xml:space="preserve">the many other tissues associated with reproduction, termed </w:t>
      </w:r>
      <w:bookmarkStart w:id="2" w:name="OLE_LINK1"/>
      <w:bookmarkStart w:id="3" w:name="OLE_LINK2"/>
      <w:r w:rsidRPr="003C3342">
        <w:t>accessory costs</w:t>
      </w:r>
      <w:bookmarkEnd w:id="2"/>
      <w:bookmarkEnd w:id="3"/>
      <w:r w:rsidRPr="003C3342">
        <w:t xml:space="preserve">. </w:t>
      </w:r>
      <w:r w:rsidR="00FE77B8">
        <w:t>A</w:t>
      </w:r>
      <w:r w:rsidR="00FE77B8" w:rsidRPr="003C3342">
        <w:t xml:space="preserve">ccessory costs </w:t>
      </w:r>
      <w:r w:rsidR="00447E7F" w:rsidRPr="003C3342">
        <w:t xml:space="preserve">include </w:t>
      </w:r>
      <w:r w:rsidR="00FE77B8">
        <w:t>energy</w:t>
      </w:r>
      <w:r w:rsidR="00447E7F" w:rsidRPr="003C3342">
        <w:t xml:space="preserve"> required to form a successful seed (e.g. flower petals, seed pod, and dispersal tissues) </w:t>
      </w:r>
      <w:r w:rsidR="00FE77B8">
        <w:t>and</w:t>
      </w:r>
      <w:r w:rsidR="00447E7F" w:rsidRPr="003C3342">
        <w:t xml:space="preserve"> energy </w:t>
      </w:r>
      <w:r w:rsidR="00416677">
        <w:t xml:space="preserve">lost via </w:t>
      </w:r>
      <w:r w:rsidR="00447E7F" w:rsidRPr="003C3342">
        <w:t xml:space="preserve">aborted </w:t>
      </w:r>
      <w:r w:rsidR="00877031">
        <w:t xml:space="preserve">and discarded </w:t>
      </w:r>
      <w:r w:rsidR="00447E7F" w:rsidRPr="003C3342">
        <w:t>buds, flowers and fruit</w:t>
      </w:r>
      <w:r w:rsidR="00DA5070">
        <w:t xml:space="preserve">. </w:t>
      </w:r>
      <w:r w:rsidRPr="003C3342">
        <w:t xml:space="preserve">Previous studies show that for perennial species anywhere from 15% – 99% of total reproductive investment </w:t>
      </w:r>
      <w:r w:rsidR="00FE77B8">
        <w:t>may go</w:t>
      </w:r>
      <w:r w:rsidRPr="003C3342">
        <w:t xml:space="preserve"> into accessory </w:t>
      </w:r>
      <w:r w:rsidR="009E4327">
        <w:t>costs</w:t>
      </w:r>
      <w:r w:rsidRPr="003C3342">
        <w:t xml:space="preserve"> </w:t>
      </w:r>
      <w:r w:rsidRPr="003C3342">
        <w:fldChar w:fldCharType="begin"/>
      </w:r>
      <w:r w:rsidR="009644EF">
        <w:instrText xml:space="preserve"> ADDIN ZOTERO_ITEM CSL_CITATION {"citationID":"hygcfT4H","properties":{"formattedCitation":"(Haig &amp; Westoby 1988; Ashman 1994; Henery &amp; Westoby 2001; Lord &amp; Westoby 2006; Chen, Felker &amp; Sun 2010)","plainCitation":"(Haig &amp; Westoby 1988; Ashman 1994; Henery &amp; Westoby 2001; Lord &amp; Westoby 2006; Chen, Felker &amp; Sun 2010)"},"citationItems":[{"id":583,"uris":["http://zotero.org/users/503753/items/HF4Q4VVB"],"uri":["http://zotero.org/users/503753/items/HF4Q4VVB"],"itemData":{"id":583,"type":"article-journal","title":"On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644EF">
        <w:rPr>
          <w:rFonts w:ascii="Cambria Math" w:hAnsi="Cambria Math" w:cs="Cambria Math"/>
        </w:rPr>
        <w:instrText>⬚</w:instrText>
      </w:r>
      <w:r w:rsidR="009644EF">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Pr="003C3342">
        <w:fldChar w:fldCharType="separate"/>
      </w:r>
      <w:r w:rsidR="00181612" w:rsidRPr="00181612">
        <w:rPr>
          <w:rFonts w:cs="Times New Roman"/>
        </w:rPr>
        <w:t xml:space="preserve">(Haig &amp; Westoby 1988; Ashman 1994; </w:t>
      </w:r>
      <w:proofErr w:type="spellStart"/>
      <w:r w:rsidR="00181612" w:rsidRPr="00181612">
        <w:rPr>
          <w:rFonts w:cs="Times New Roman"/>
        </w:rPr>
        <w:t>Henery</w:t>
      </w:r>
      <w:proofErr w:type="spellEnd"/>
      <w:r w:rsidR="00181612" w:rsidRPr="00181612">
        <w:rPr>
          <w:rFonts w:cs="Times New Roman"/>
        </w:rPr>
        <w:t xml:space="preserve"> &amp; Westoby 2001; Lord &amp; Westoby 2006; Chen, </w:t>
      </w:r>
      <w:proofErr w:type="spellStart"/>
      <w:r w:rsidR="00181612" w:rsidRPr="00181612">
        <w:rPr>
          <w:rFonts w:cs="Times New Roman"/>
        </w:rPr>
        <w:t>Felker</w:t>
      </w:r>
      <w:proofErr w:type="spellEnd"/>
      <w:r w:rsidR="00181612" w:rsidRPr="00181612">
        <w:rPr>
          <w:rFonts w:cs="Times New Roman"/>
        </w:rPr>
        <w:t xml:space="preserve"> &amp; Sun 2010)</w:t>
      </w:r>
      <w:r w:rsidRPr="003C3342">
        <w:fldChar w:fldCharType="end"/>
      </w:r>
      <w:r w:rsidRPr="003C3342">
        <w:t xml:space="preserve">. </w:t>
      </w:r>
      <w:r w:rsidR="00952FF9">
        <w:t>S</w:t>
      </w:r>
      <w:r w:rsidRPr="003C3342">
        <w:t xml:space="preserve">ince fruit set and seed set </w:t>
      </w:r>
      <w:r w:rsidR="001E2DE8">
        <w:t>are</w:t>
      </w:r>
      <w:r w:rsidR="001E2DE8" w:rsidRPr="003C3342">
        <w:t xml:space="preserve"> </w:t>
      </w:r>
      <w:r w:rsidRPr="003C3342">
        <w:t xml:space="preserve">generally below 50% in perennial species </w:t>
      </w:r>
      <w:r w:rsidRPr="003C3342">
        <w:fldChar w:fldCharType="begin"/>
      </w:r>
      <w:r w:rsidR="0058210B">
        <w:instrText xml:space="preserve"> ADDIN ZOTERO_ITEM CSL_CITATION {"citationID":"Q9JOhVpk","properties":{"formattedCitation":"{\\rtf (Stephenson 1981; Wiens 1984; Sutherland 1986; Knight {\\i{}et al.} 2005; Rosenheim {\\i{}et al.} 2014)}","plainCitation":"(Stephenson 1981; Wiens 1984; Sutherland 1986; Knight et al. 2005; Rosenheim et al. 2014)"},"citationItems":[{"id":647,"uris":["http://zotero.org/users/503753/items/JA8NTPTT"],"uri":["http://zotero.org/users/503753/items/JA8NTPTT"],"itemData":{"id":647,"type":"article-journal","title":"Flower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1113,"uris":["http://zotero.org/users/503753/items/XQUFPCXE"],"uri":["http://zotero.org/users/503753/items/XQUFPCXE"],"itemData":{"id":1113,"type":"article-journal","title":"Ovule survivorship, brood size, life history, breeding systems, and reproductive success in plants","container-title":"Oecologia","page":"47-53","volume":"64","issue":"1","source":"JSTOR","abstract":"The percentage of ovules developing into seeds (seed-ovule ratios, S/O ratios) is about 85% in annuals but only approximately 50% in perennials. In both annuals and perennials, these typical S/O ratios occur regardless of the kind of breeding system, although many annuals are normally self-pollinating whereas perennials are virtually all cross-pollinating. The mean number of seeds maturing within individual fruits is defined as brood size, and is correlated with different modes of dispersal and strategies of ovule packaging. Annuals also have significantly higher brood sizes (21.7) than perennials (&lt;9.9). Among perennials, woody plants have both lower S/O ratios (32.7%) and brood sizes (3.3) than herbaceous perennials (57.2%, 13.5). S/O ratios appear to be largely determined genetically, whereas resource limitations are perhaps more critical in terms of regulating flower production. Among perennials, increased exposure to predators and pathogens is suggested as the best explanation for the evolution of breeding systems favoring genetic recombination. The maintenance of genetic polymorphisms, however, inevitably increases the frequency of lethal and sub-lethal allelic combinations (and perhaps mutations?), that appear to be responsible for the lower S/O ratios in perennials.","ISSN":"0029-8549","note":"ArticleType: research-article / Full publication date: 1984 / Copyright © 1984 Springer","author":[{"family":"Wiens","given":"Delbert"}],"issued":{"date-parts":[["1984",1,1]]}}},{"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 xml:space="preserve">(Stephenson 1981; Wiens 1984; Sutherland 1986; Knight </w:t>
      </w:r>
      <w:r w:rsidR="00181612" w:rsidRPr="00181612">
        <w:rPr>
          <w:rFonts w:cs="Times New Roman"/>
          <w:i/>
          <w:iCs/>
        </w:rPr>
        <w:t>et al.</w:t>
      </w:r>
      <w:r w:rsidR="00181612" w:rsidRPr="00181612">
        <w:rPr>
          <w:rFonts w:cs="Times New Roman"/>
        </w:rPr>
        <w:t xml:space="preserve"> 2005;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the cost of aborted</w:t>
      </w:r>
      <w:r w:rsidR="00877031">
        <w:t xml:space="preserve"> and discarded</w:t>
      </w:r>
      <w:r w:rsidRPr="003C3342">
        <w:t xml:space="preserve"> tissues </w:t>
      </w:r>
      <w:r w:rsidR="00FE77B8">
        <w:t xml:space="preserve">may be </w:t>
      </w:r>
      <w:r w:rsidR="00300E95">
        <w:t xml:space="preserve">a </w:t>
      </w:r>
      <w:r w:rsidRPr="003C3342">
        <w:t>substantial</w:t>
      </w:r>
      <w:r w:rsidR="00952FF9">
        <w:t xml:space="preserve"> proportion of total accessory costs</w:t>
      </w:r>
      <w:r w:rsidRPr="003C3342">
        <w:t xml:space="preserve">. </w:t>
      </w:r>
      <w:r w:rsidR="00FE77B8">
        <w:t>Yet</w:t>
      </w:r>
      <w:r w:rsidR="00C94EFD">
        <w:t>,</w:t>
      </w:r>
      <w:r w:rsidR="00FE77B8">
        <w:t xml:space="preserve"> </w:t>
      </w:r>
      <w:r w:rsidR="00AD55B2">
        <w:t xml:space="preserve">despite </w:t>
      </w:r>
      <w:r w:rsidR="00C94EFD">
        <w:t xml:space="preserve">being a significant energy sink </w:t>
      </w:r>
      <w:r w:rsidR="00AD55B2">
        <w:t xml:space="preserve">in ecosystems, </w:t>
      </w:r>
      <w:r w:rsidR="00FE77B8">
        <w:t xml:space="preserve">little is known about the allocation of energy </w:t>
      </w:r>
      <w:r w:rsidR="00AD55B2">
        <w:t xml:space="preserve">among </w:t>
      </w:r>
      <w:r w:rsidR="00FE77B8">
        <w:t xml:space="preserve">different </w:t>
      </w:r>
      <w:r w:rsidR="00C94EFD">
        <w:t xml:space="preserve">reproductive </w:t>
      </w:r>
      <w:r w:rsidR="00FE77B8">
        <w:t xml:space="preserve">tissues </w:t>
      </w:r>
      <w:r w:rsidR="00C94EFD" w:rsidRPr="003C3342">
        <w:t>across the plant kingdom</w:t>
      </w:r>
      <w:r w:rsidR="00877031">
        <w:t xml:space="preserve"> and how this links with plant reproductive strategies</w:t>
      </w:r>
      <w:r w:rsidR="00C94EFD" w:rsidRPr="003C3342">
        <w:t>.</w:t>
      </w:r>
    </w:p>
    <w:p w14:paraId="006C5827" w14:textId="799528ED" w:rsidR="00DF6FC6" w:rsidRDefault="00C14873" w:rsidP="007444C4">
      <w:r>
        <w:t xml:space="preserve">While plant </w:t>
      </w:r>
      <w:r w:rsidR="00782C92" w:rsidRPr="00782C92">
        <w:t xml:space="preserve">species </w:t>
      </w:r>
      <w:r>
        <w:t xml:space="preserve">demonstrate an extraordinary diversity of reproductive structures and strategies, </w:t>
      </w:r>
      <w:r w:rsidR="00ED3E97">
        <w:t>reproductive investment</w:t>
      </w:r>
      <w:r>
        <w:t xml:space="preserve"> </w:t>
      </w:r>
      <w:r w:rsidR="00ED3E97">
        <w:t xml:space="preserve">can be </w:t>
      </w:r>
      <w:r w:rsidR="00C8043C">
        <w:t xml:space="preserve">divided into broad </w:t>
      </w:r>
      <w:r w:rsidR="00F51CF7">
        <w:t xml:space="preserve">functional </w:t>
      </w:r>
      <w:r w:rsidR="00C8043C">
        <w:t>categories</w:t>
      </w:r>
      <w:r>
        <w:t xml:space="preserve"> </w:t>
      </w:r>
      <w:r w:rsidR="00F51CF7">
        <w:t xml:space="preserve">that are consistent across species </w:t>
      </w:r>
      <w:r>
        <w:t>(Figure 1</w:t>
      </w:r>
      <w:r w:rsidR="00CE55E3">
        <w:t>a</w:t>
      </w:r>
      <w:r>
        <w:t xml:space="preserve">). </w:t>
      </w:r>
      <w:r w:rsidR="00F51CF7">
        <w:t xml:space="preserve">Defining such categories is </w:t>
      </w:r>
      <w:r w:rsidR="009301BC">
        <w:t xml:space="preserve">a prerequisite to determining if species vary in the size of these reproductive tissue pools and asking if underlying trade-offs in energy allocation explain the observed variation. </w:t>
      </w:r>
      <w:r w:rsidRPr="003C3342">
        <w:t xml:space="preserve">The total energy investment </w:t>
      </w:r>
      <w:r w:rsidR="001A72BB">
        <w:t>per seed matured are the</w:t>
      </w:r>
      <w:r w:rsidR="002D634E">
        <w:rPr>
          <w:i/>
        </w:rPr>
        <w:t xml:space="preserve"> </w:t>
      </w:r>
      <w:r w:rsidR="00C53C0D">
        <w:rPr>
          <w:i/>
        </w:rPr>
        <w:t xml:space="preserve">reproductive </w:t>
      </w:r>
      <w:r w:rsidR="002D634E">
        <w:rPr>
          <w:i/>
        </w:rPr>
        <w:lastRenderedPageBreak/>
        <w:t>costs</w:t>
      </w:r>
      <w:r w:rsidR="001A72BB">
        <w:rPr>
          <w:i/>
        </w:rPr>
        <w:t>,</w:t>
      </w:r>
      <w:r w:rsidR="001A72BB" w:rsidRPr="001A72BB">
        <w:t xml:space="preserve"> </w:t>
      </w:r>
      <w:r w:rsidR="0018528B">
        <w:t xml:space="preserve">which can be divided into </w:t>
      </w:r>
      <w:r w:rsidR="001A72BB" w:rsidRPr="001A72BB">
        <w:t xml:space="preserve">the </w:t>
      </w:r>
      <w:r w:rsidRPr="003C3342">
        <w:t>in</w:t>
      </w:r>
      <w:r w:rsidR="001A72BB">
        <w:t>vestment</w:t>
      </w:r>
      <w:r w:rsidRPr="003C3342">
        <w:t xml:space="preserve"> </w:t>
      </w:r>
      <w:r w:rsidR="001A72BB">
        <w:t xml:space="preserve">in </w:t>
      </w:r>
      <w:r w:rsidRPr="003C3342">
        <w:t>required parts</w:t>
      </w:r>
      <w:r w:rsidR="0018528B">
        <w:t xml:space="preserve">, </w:t>
      </w:r>
      <w:r w:rsidRPr="003C3342">
        <w:t xml:space="preserve">termed the </w:t>
      </w:r>
      <w:r w:rsidR="00C53C0D">
        <w:rPr>
          <w:i/>
        </w:rPr>
        <w:t>success</w:t>
      </w:r>
      <w:r w:rsidR="002D634E">
        <w:rPr>
          <w:i/>
        </w:rPr>
        <w:t xml:space="preserve"> </w:t>
      </w:r>
      <w:r w:rsidRPr="003C3342">
        <w:rPr>
          <w:i/>
        </w:rPr>
        <w:t>costs</w:t>
      </w:r>
      <w:r w:rsidR="0018528B">
        <w:rPr>
          <w:i/>
        </w:rPr>
        <w:t xml:space="preserve"> </w:t>
      </w:r>
      <w:r w:rsidR="0018528B">
        <w:t xml:space="preserve">and </w:t>
      </w:r>
      <w:r w:rsidR="0018528B" w:rsidRPr="003C3342">
        <w:t xml:space="preserve">the energy expenditure on flowers, fruit, and seeds that never form mature propagules, so-called </w:t>
      </w:r>
      <w:r w:rsidR="009301BC">
        <w:rPr>
          <w:i/>
        </w:rPr>
        <w:t xml:space="preserve">discarded </w:t>
      </w:r>
      <w:r w:rsidR="0018528B">
        <w:rPr>
          <w:i/>
        </w:rPr>
        <w:t>tissue costs</w:t>
      </w:r>
      <w:r w:rsidR="0018528B">
        <w:t xml:space="preserve">. </w:t>
      </w:r>
      <w:r w:rsidR="00524161">
        <w:t xml:space="preserve">All </w:t>
      </w:r>
      <w:r w:rsidR="0018528B">
        <w:t xml:space="preserve">are </w:t>
      </w:r>
      <w:r w:rsidR="0018528B" w:rsidRPr="003C3342">
        <w:t xml:space="preserve">calculated on </w:t>
      </w:r>
      <w:proofErr w:type="gramStart"/>
      <w:r w:rsidR="0018528B" w:rsidRPr="003C3342">
        <w:t xml:space="preserve">a </w:t>
      </w:r>
      <w:r w:rsidR="0018528B" w:rsidRPr="003C3342">
        <w:rPr>
          <w:i/>
        </w:rPr>
        <w:t>per</w:t>
      </w:r>
      <w:proofErr w:type="gramEnd"/>
      <w:r w:rsidR="0018528B" w:rsidRPr="003C3342">
        <w:rPr>
          <w:i/>
        </w:rPr>
        <w:t xml:space="preserve"> seed matured </w:t>
      </w:r>
      <w:r w:rsidR="0018528B" w:rsidRPr="003C3342">
        <w:t>basis</w:t>
      </w:r>
      <w:r w:rsidR="0018528B">
        <w:t>.</w:t>
      </w:r>
      <w:r w:rsidRPr="003C3342">
        <w:t xml:space="preserve"> </w:t>
      </w:r>
      <w:r w:rsidR="00944F26">
        <w:rPr>
          <w:i/>
        </w:rPr>
        <w:t xml:space="preserve">Success </w:t>
      </w:r>
      <w:r w:rsidR="0018528B" w:rsidRPr="0018528B">
        <w:rPr>
          <w:i/>
        </w:rPr>
        <w:t>costs</w:t>
      </w:r>
      <w:r w:rsidR="0018528B">
        <w:t xml:space="preserve"> </w:t>
      </w:r>
      <w:r w:rsidRPr="003C3342">
        <w:t xml:space="preserve">can be further divided into structures </w:t>
      </w:r>
      <w:r w:rsidR="00E94EB2">
        <w:t>that form before pollination (</w:t>
      </w:r>
      <w:r w:rsidR="00DA5070">
        <w:rPr>
          <w:i/>
        </w:rPr>
        <w:t xml:space="preserve">pollen-attraction </w:t>
      </w:r>
      <w:r w:rsidR="00E94EB2" w:rsidRPr="00E94EB2">
        <w:rPr>
          <w:i/>
        </w:rPr>
        <w:t>costs</w:t>
      </w:r>
      <w:r w:rsidR="00E94EB2">
        <w:t xml:space="preserve">; </w:t>
      </w:r>
      <w:r w:rsidR="00DB7445">
        <w:t>i.e. the flower, including</w:t>
      </w:r>
      <w:r w:rsidRPr="003C3342">
        <w:t xml:space="preserve"> petals</w:t>
      </w:r>
      <w:r w:rsidR="00E94EB2">
        <w:t>, calyx, pedicel</w:t>
      </w:r>
      <w:r w:rsidRPr="003C3342">
        <w:t xml:space="preserve">) versus structures developed post-pollination (e.g. seed pod, seed), hereafter termed </w:t>
      </w:r>
      <w:r w:rsidRPr="00DA5070">
        <w:rPr>
          <w:i/>
        </w:rPr>
        <w:t>provisioning costs</w:t>
      </w:r>
      <w:r>
        <w:t>.</w:t>
      </w:r>
      <w:r w:rsidRPr="003C3342">
        <w:t xml:space="preserve"> The provisioning component </w:t>
      </w:r>
      <w:r w:rsidR="004D5B90">
        <w:t xml:space="preserve">is comprised of </w:t>
      </w:r>
      <w:r w:rsidRPr="003C3342">
        <w:t xml:space="preserve">the seed itself </w:t>
      </w:r>
      <w:r w:rsidR="00F51CF7">
        <w:t xml:space="preserve">(seed size) </w:t>
      </w:r>
      <w:r w:rsidRPr="003C3342">
        <w:t xml:space="preserve">versus the dispersal and packaging tissues. </w:t>
      </w:r>
      <w:r w:rsidR="00944F26">
        <w:t xml:space="preserve">The </w:t>
      </w:r>
      <w:r w:rsidR="009301BC">
        <w:rPr>
          <w:i/>
        </w:rPr>
        <w:t xml:space="preserve">discarded </w:t>
      </w:r>
      <w:r w:rsidR="00944F26" w:rsidRPr="00944F26">
        <w:rPr>
          <w:i/>
        </w:rPr>
        <w:t>tissue costs</w:t>
      </w:r>
      <w:r w:rsidR="00944F26">
        <w:t xml:space="preserve"> </w:t>
      </w:r>
      <w:r w:rsidR="00877031">
        <w:t xml:space="preserve">can </w:t>
      </w:r>
      <w:r w:rsidR="00944F26">
        <w:t xml:space="preserve">likewise be divided into energy invested prior to versus after pollination, here termed </w:t>
      </w:r>
      <w:r w:rsidR="00944F26">
        <w:rPr>
          <w:i/>
        </w:rPr>
        <w:t xml:space="preserve">discarded </w:t>
      </w:r>
      <w:r w:rsidR="00877031">
        <w:rPr>
          <w:i/>
        </w:rPr>
        <w:t xml:space="preserve">pollen-attraction </w:t>
      </w:r>
      <w:r w:rsidR="00944F26">
        <w:rPr>
          <w:i/>
        </w:rPr>
        <w:t xml:space="preserve">costs </w:t>
      </w:r>
      <w:r w:rsidR="00944F26">
        <w:t xml:space="preserve">and </w:t>
      </w:r>
      <w:r w:rsidR="00877031">
        <w:rPr>
          <w:i/>
        </w:rPr>
        <w:t xml:space="preserve">discarded provisioning </w:t>
      </w:r>
      <w:r w:rsidR="00944F26">
        <w:rPr>
          <w:i/>
        </w:rPr>
        <w:t xml:space="preserve">costs. </w:t>
      </w:r>
      <w:r w:rsidR="00BF5BA5">
        <w:rPr>
          <w:i/>
        </w:rPr>
        <w:t>Accessory costs</w:t>
      </w:r>
      <w:r w:rsidR="0018528B">
        <w:t xml:space="preserve">, </w:t>
      </w:r>
      <w:r w:rsidR="004D5B90">
        <w:t>all tissues besides the seed itself</w:t>
      </w:r>
      <w:r w:rsidR="0018528B">
        <w:t>,</w:t>
      </w:r>
      <w:r w:rsidR="00BF5BA5">
        <w:rPr>
          <w:i/>
        </w:rPr>
        <w:t xml:space="preserve"> </w:t>
      </w:r>
      <w:r w:rsidR="00BF5BA5" w:rsidRPr="004D5B90">
        <w:t>are the sum of</w:t>
      </w:r>
      <w:r w:rsidR="00BF5BA5">
        <w:rPr>
          <w:i/>
        </w:rPr>
        <w:t xml:space="preserve"> </w:t>
      </w:r>
      <w:r w:rsidR="009301BC">
        <w:rPr>
          <w:i/>
        </w:rPr>
        <w:t xml:space="preserve">discarded </w:t>
      </w:r>
      <w:r w:rsidR="00BF5BA5">
        <w:rPr>
          <w:i/>
        </w:rPr>
        <w:t>tissue costs, pollen-attraction costs, and packaging and dispersal costs</w:t>
      </w:r>
      <w:r w:rsidR="004D5B90">
        <w:rPr>
          <w:i/>
        </w:rPr>
        <w:t xml:space="preserve">, </w:t>
      </w:r>
      <w:r w:rsidR="004D5B90">
        <w:t>high-lighted in red in Figure 1</w:t>
      </w:r>
      <w:r w:rsidR="00BF5BA5">
        <w:rPr>
          <w:i/>
        </w:rPr>
        <w:t>.</w:t>
      </w:r>
      <w:r w:rsidR="0090669F">
        <w:rPr>
          <w:i/>
        </w:rPr>
        <w:t xml:space="preserve"> </w:t>
      </w:r>
      <w:r w:rsidR="0090669F">
        <w:t>Throughout the manuscript the “costs” indicates investment per seed matured, while “investment” refers to total dry weight invested in a structure.</w:t>
      </w:r>
      <w:r w:rsidR="00944F26">
        <w:t xml:space="preserve"> </w:t>
      </w:r>
    </w:p>
    <w:p w14:paraId="7177289A" w14:textId="0AD2A07B" w:rsidR="00F51CF7" w:rsidRDefault="00F51CF7" w:rsidP="00F51CF7">
      <w:r w:rsidRPr="00C94EFD">
        <w:t>There are multiple reasons to expect that</w:t>
      </w:r>
      <w:r>
        <w:t xml:space="preserve"> both </w:t>
      </w:r>
      <w:r w:rsidR="009301BC">
        <w:t xml:space="preserve">success </w:t>
      </w:r>
      <w:r>
        <w:t xml:space="preserve">costs and </w:t>
      </w:r>
      <w:r w:rsidR="009301BC">
        <w:t xml:space="preserve">discarded </w:t>
      </w:r>
      <w:r>
        <w:t>tissue costs will be substantial</w:t>
      </w:r>
      <w:r w:rsidR="00E94EB2">
        <w:t>ly larger than the weight of the seed itself</w:t>
      </w:r>
      <w:r w:rsidRPr="00C94EFD">
        <w:t xml:space="preserve">. </w:t>
      </w:r>
      <w:r>
        <w:t>I</w:t>
      </w:r>
      <w:r w:rsidRPr="003C3342">
        <w:t xml:space="preserve">nvestment </w:t>
      </w:r>
      <w:r>
        <w:t xml:space="preserve">in the </w:t>
      </w:r>
      <w:r w:rsidR="009301BC">
        <w:t xml:space="preserve">success </w:t>
      </w:r>
      <w:r>
        <w:t>cost components</w:t>
      </w:r>
      <w:r w:rsidR="00E94EB2">
        <w:t xml:space="preserve"> </w:t>
      </w:r>
      <w:r w:rsidRPr="003C3342">
        <w:t xml:space="preserve">is undeniably </w:t>
      </w:r>
      <w:r>
        <w:t>beneficial</w:t>
      </w:r>
      <w:r w:rsidRPr="003C3342">
        <w:t xml:space="preserve"> for the successful formation and dispersal of a seed</w:t>
      </w:r>
      <w:r>
        <w:t>. W</w:t>
      </w:r>
      <w:r w:rsidRPr="003C3342">
        <w:t>ithout showy petals insects would not be attracted to the stamens and stigma, without sepals the developing bud would not be protected, without a seed coat a seed would not be protected during dispersal, and without a</w:t>
      </w:r>
      <w:r>
        <w:t>n attractive</w:t>
      </w:r>
      <w:r w:rsidRPr="003C3342">
        <w:t xml:space="preserve"> fruit, many seeds would not be dispersed. </w:t>
      </w:r>
      <w:r>
        <w:t>H</w:t>
      </w:r>
      <w:r w:rsidRPr="003C3342">
        <w:t xml:space="preserve">igh </w:t>
      </w:r>
      <w:r w:rsidR="009301BC">
        <w:t xml:space="preserve">discarded tissue </w:t>
      </w:r>
      <w:r w:rsidRPr="003C3342">
        <w:t xml:space="preserve">costs </w:t>
      </w:r>
      <w:r>
        <w:t>(due to low seedset</w:t>
      </w:r>
      <w:r w:rsidR="00E94EB2">
        <w:t xml:space="preserve"> both pre- and post-pollination</w:t>
      </w:r>
      <w:r>
        <w:t>)</w:t>
      </w:r>
      <w:r w:rsidRPr="003C3342">
        <w:t xml:space="preserve"> occur in perennial plants for a diversity of reasons, </w:t>
      </w:r>
      <w:r w:rsidR="00C0208B">
        <w:t xml:space="preserve">some </w:t>
      </w:r>
      <w:r w:rsidR="00B81630">
        <w:t xml:space="preserve">the result of </w:t>
      </w:r>
      <w:r w:rsidR="00C0208B">
        <w:t xml:space="preserve">conditions beyond the plant’s control and others by evolutionary design to increase fitness. They include </w:t>
      </w:r>
      <w:r w:rsidRPr="003C3342">
        <w:t xml:space="preserve">pollen-limitation, pollen-ovule incompatibility, </w:t>
      </w:r>
      <w:r>
        <w:t xml:space="preserve">parental embryo abortion, </w:t>
      </w:r>
      <w:r w:rsidRPr="003C3342">
        <w:t xml:space="preserve">resource limitation and also as a bet-hedging strategy to capitalize on stochastic variation in pollen availability, pollen quality, and resource availability to mature fertilized ovules </w:t>
      </w:r>
      <w:r w:rsidRPr="003C3342">
        <w:fldChar w:fldCharType="begin"/>
      </w:r>
      <w:ins w:id="4" w:author="Dr Elizabeth Wenk " w:date="2016-11-29T11:02:00Z">
        <w:r w:rsidR="00931AFE">
          <w:instrText xml:space="preserve"> ADDIN ZOTERO_ITEM CSL_CITATION {"citationID":"wqBMYhEl","properties":{"formattedCitation":"{\\rtf (Bierzychudek 1981; Stephenson 1981; Sutherland 1986; Burd 1994, 2008; Ramsey 1997; Obeso 2004; Ashman {\\i{}et al.} 2004; Knight {\\i{}et al.} 2005; Holland &amp; Chamberlain 2007; Rosenheim, Schreiber &amp; Williams 2015)}","plainCitation":"(Bierzychudek 1981; Stephenson 1981; Sutherland 1986; Burd 1994, 2008; Ramsey 1997; Obeso 2004; Ashman et al. 2004; Knight et al. 2005; Holland &amp; Chamberlain 2007;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instrText>
        </w:r>
        <w:r w:rsidR="00931AFE">
          <w:rPr>
            <w:rFonts w:ascii="Cambria Math" w:hAnsi="Cambria Math" w:cs="Cambria Math"/>
          </w:rPr>
          <w:instrText>‐</w:instrText>
        </w:r>
        <w:r w:rsidR="00931AFE">
          <w:instrText>Westoby model revisited.","container-title":"The American Naturalist","page":"400-404","volume":"171","issue":"3","source":"JSTOR","abstract":"Abstract: The Haig</w:instrText>
        </w:r>
        <w:r w:rsidR="00931AFE">
          <w:rPr>
            <w:rFonts w:ascii="Cambria Math" w:hAnsi="Cambria Math" w:cs="Cambria Math"/>
          </w:rPr>
          <w:instrText>‐</w:instrText>
        </w:r>
        <w:r w:rsidR="00931AFE">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931AFE">
          <w:rPr>
            <w:rFonts w:ascii="Cambria Math" w:hAnsi="Cambria Math" w:cs="Cambria Math"/>
          </w:rPr>
          <w:instrText>‐</w:instrText>
        </w:r>
        <w:r w:rsidR="00931AFE">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931AFE">
          <w:rPr>
            <w:rFonts w:ascii="Cambria Math" w:hAnsi="Cambria Math" w:cs="Cambria Math"/>
          </w:rPr>
          <w:instrText>‐</w:instrText>
        </w:r>
        <w:r w:rsidR="00931AFE">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931AFE">
          <w:rPr>
            <w:rFonts w:ascii="Cambria Math" w:hAnsi="Cambria Math" w:cs="Cambria Math"/>
          </w:rPr>
          <w:instrText>‐</w:instrText>
        </w:r>
        <w:r w:rsidR="00931AFE">
          <w: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ins>
      <w:del w:id="5" w:author="Dr Elizabeth Wenk " w:date="2016-11-29T11:02:00Z">
        <w:r w:rsidR="007616B9" w:rsidDel="00931AFE">
          <w:delInstrText xml:space="preserve"> ADDIN ZOTERO_ITEM CSL_CITATION {"citationID":"wqBMYhEl","properties":{"formattedCitation":"{\\rtf (Bierzychudek 1981; Stephenson 1981; Sutherland 1986; Burd 1994; Ramsey 1997; Obeso 2004; Ashman {\\i{}et al.} 2004; Knight {\\i{}et al.} 2005; Holland &amp; Chamberlain 2007; Burd 2008; Rosenheim, Schreiber &amp; Williams 2015)}","plainCitation":"(Bierzychudek 1981; Stephenson 1981; Sutherland 1986; Burd 1994; Ramsey 1997; Obeso 2004; Ashman et al. 2004; Knight et al. 2005; Holland &amp; Chamberlain 2007; Burd 2008; Rosenheim, Schreiber &amp; Williams 2015)"},"citationItems":[{"id":1746,"uris":["http://zotero.org/users/503753/items/7DFTP8UZ"],"uri":["http://zotero.org/users/503753/items/7DFTP8UZ"],"itemData":{"id":1746,"type":"article-journal","title":"Pollinator limitation of plant reproductive effort","container-title":"The American Naturalist","page":"838-840","volume":"117","issue":"5","source":"JSTOR","ISSN":"0003-0147","journalAbbreviation":"The American Naturalist","author":[{"family":"Bierzychudek","given":"Paulette"}],"issued":{"date-parts":[["1981"]]}}},{"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1127,"uris":["http://zotero.org/users/503753/items/Z3JGSFBG"],"uri":["http://zotero.org/users/503753/items/Z3JGSFBG"],"itemData":{"id":1127,"type":"article-journal","title":"Bateman’s principle and plant reproduction: The role of pollen limitation in fruit and seed set","container-title":"The Botanical Review","page":"83-139","volume":"60","issue":"1","source":"link.springer.com","abstract":"Bateman’s principle states that male fitness is usually limited by the number of matings achieved, while female fitness is usually limited by the resources available for reproduction. When applied to flowering plants this principle leads to the expectation that pollen limitation of fruit and seed set will be uncommon. However, if male searching for mates (including pollen dissemination via external agents) is not sufficiently successful, then the reproductive success of both sexes (or both sex functions in hermaphroditic plants) will be limited by number of matings rather than by resources, and Bateman’s principle cannot be expected to apply. Limitation of female success due to inadequate pollen receipt appears to be a common phenomenon in plants. Using published data on 258 species in which fecundity was reported for natural pollination and hand pollination with outcross pollen, I found significant pollen limitation at some times or in some sites in 159 of the 258 species (62%). When experiments were performed multiple times within a growing season, or in multiple sites or years, the statistical significance of pollen limitation commonly varied among times, sites or years, indicating that the pollination environment is not constant. There is some indication that, across species, supplemental pollen leads to increased fruit set more often than increased seed set within fruits, pointing to the importance of gamete packaging strategies in plant reproduction. Species that are highly self-incompatible obtain a greater benefit relative to natural pollination from artificial application of excess outcross pollen than do self-compatible species. This suggests that inadequate pollen receipt is a primary cause of low fecundity rates in perennial plants, which are often self-incompatible. Because flowering plants often allocate considerable resources to pollinator attraction, both export and receipt of pollen could be limited primarily by resource investment in floral advertisement and rewards. But whatever investment is made is attraction, pollinator behavioral stochasticity usually produces wide variation among flowers in reproductive success through both male and female functions. In such circumstances the optimal deployment of resources among megaspores, microspores, and pollinator attraction may often require more flowers or more ovules per flower than will usually be fertilized, in order to benefit from chance fluctuations that bring in large number of pollen grains. Maximizing seed set for the entire plant in a stochastic pollination environment might thus entail a packaging strategy for flower number or ovule number per flower that makes pollen limitation of fruit or seed set likely. Pollen availability may limit female success in individual flowers, entire plants (in a season or over a lifetime), or populations. The appropriate level must be distinguished depending on the nature of the question being addressed.","DOI":"10.1007/BF02856594","ISSN":"0006-8101, 1874-9372","shortTitle":"Bateman’s principle and plant reproduction","journalAbbreviation":"Bot. Rev","language":"en","author":[{"family":"Burd","given":"Martin"}],"issued":{"date-parts":[["1994",1,1]]}}},{"id":797,"uris":["http://zotero.org/users/503753/items/NXNQGRR6"],"uri":["http://zotero.org/users/503753/items/NXNQGRR6"],"itemData":{"id":797,"type":"article-journal","title":"The Haig</w:delInstrText>
        </w:r>
        <w:r w:rsidR="007616B9" w:rsidDel="00931AFE">
          <w:rPr>
            <w:rFonts w:ascii="Cambria Math" w:hAnsi="Cambria Math" w:cs="Cambria Math"/>
          </w:rPr>
          <w:delInstrText>‐</w:delInstrText>
        </w:r>
        <w:r w:rsidR="007616B9" w:rsidDel="00931AFE">
          <w:delInstrText>Westoby model revisited.","container-title":"The American Naturalist","page":"400-404","volume":"171","issue":"3","source":"JSTOR","abstract":"Abstract: The Haig</w:delInstrText>
        </w:r>
        <w:r w:rsidR="007616B9" w:rsidDel="00931AFE">
          <w:rPr>
            <w:rFonts w:ascii="Cambria Math" w:hAnsi="Cambria Math" w:cs="Cambria Math"/>
          </w:rPr>
          <w:delInstrText>‐</w:delInstrText>
        </w:r>
        <w:r w:rsidR="007616B9" w:rsidDel="00931AFE">
          <w:delInstrText>Westoby model predicted that seed set in flowering plants would be equally limited by both pollen capture and resource supply because the optimal level of pollinator attraction should garner just the number of ovule fertilizations needed to consume the available seed</w:delInstrText>
        </w:r>
        <w:r w:rsidR="007616B9" w:rsidDel="00931AFE">
          <w:rPr>
            <w:rFonts w:ascii="Cambria Math" w:hAnsi="Cambria Math" w:cs="Cambria Math"/>
          </w:rPr>
          <w:delInstrText>‐</w:delInstrText>
        </w:r>
        <w:r w:rsidR="007616B9" w:rsidDel="00931AFE">
          <w:del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delInstrText>
        </w:r>
        <w:r w:rsidR="007616B9" w:rsidDel="00931AFE">
          <w:rPr>
            <w:rFonts w:ascii="Cambria Math" w:hAnsi="Cambria Math" w:cs="Cambria Math"/>
          </w:rPr>
          <w:delInstrText>‐</w:delInstrText>
        </w:r>
        <w:r w:rsidR="007616B9" w:rsidDel="00931AFE">
          <w:del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delInstrText>
        </w:r>
        <w:r w:rsidR="007616B9" w:rsidDel="00931AFE">
          <w:rPr>
            <w:rFonts w:ascii="Cambria Math" w:hAnsi="Cambria Math" w:cs="Cambria Math"/>
          </w:rPr>
          <w:delInstrText>‐</w:delInstrText>
        </w:r>
        <w:r w:rsidR="007616B9" w:rsidDel="00931AFE">
          <w:delInstrText xml:space="preserve">analyses of pollen limitation; the second remains to be examined.","DOI":"10.1086/527499","ISSN":"0003-0147","journalAbbreviation":"The American Naturalist","author":[{"family":"Burd","given":"Martin"}],"issued":{"date-parts":[["2008",3,1]]}}},{"id":981,"uris":["http://zotero.org/users/503753/items/TX83BUP9"],"uri":["http://zotero.org/users/503753/items/TX83BUP9"],"itemData":{"id":981,"type":"article-journal","title":"No evidence for demographic costs of seed production in the pollen-limited perennial herb &lt;i&gt;Blandfordia grandiflora&lt;/i&gt; (Liliaceae)","container-title":"International Journal of Plant Sciences","page":"785-793","volume":"158","issue":"6","abstract":"Increased seed production in pollen-limited plants may result in decreases in future fecundity, growth, and/or survival, indicating that resources limit seed set in the long term. In pollen-limited Blandfordia grandiflora populations, I generated high- and low-reproductive-effort plants to examine whether increased seed production resulted in demographic costs over a 3-yr period. I used similar treatments to examine whether trade-offs occurred between seed production and corm mass within a flowering year. To examine how demographic costs might be avoided, I compared masses of leaves, roots, and corms of flowering + fruiting and nonflowering plants. I also examined whether seed production was resource limited by comparing seed abortion, production, and mass in early and late opening flowers on cross-pollinated plants and assessed the magnitude of reproductive effort (RE) in open- and cross-pollinated plants. Seed abortion, set, and mass did not differ between early and late fruits, indicating that sufficient resources were available for maximal seed set and seed set was not resource limited within a reproductive episode. RE of open-pollinated plants was high, ca 50%. Excess cross-pollination increased RE by only about 1%. Ancillary structures contributed 85%-88% of RE; seeds contributed only 12%-15%. Costs of seed production over the 3-yr period were not detected; none of the plants flowered, and plant growth (masses of leaves, roots, and corms) and plant survival, ca. 85%, were similar. Within a reproductive season, corm mass of open-pollinated plants and plants from which flowers were removed did not differ, indicating that seed production did not depend directly on stored resources. For flowering and nonflowering plants, total vegetative masses did not differ, but mass was allocated differently among the plant parts. In flowering plants, mass of leaves was greater, but corm mass was less, indicating that resources for reproduction are supplied by producing more leaves and using underground reserves. Overall these findings indicate that a substantial increase in seed production may not result in demographic costs, and that natural seed production in B. grandiflora is limited by pollen rather than by resources.","ISSN":"10585893","note":"ArticleType: research-article / Full publication date: Nov., 1997 / Copyright © 1997 The University of Chicago Press","author":[{"family":"Ramsey","given":"Mike"}],"issued":{"date-parts":[["1997",11,1]]}}},{"id":198,"uris":["http://zotero.org/users/503753/items/5GMXSS4A"],"uri":["http://zotero.org/users/503753/items/5GMXSS4A"],"itemData":{"id":198,"type":"article-journal","title":"A hierarchical perspective in allocation to reproduction from whole plant to fruit and seed level","container-title":"Perspectives in Plant Ecology, Evolution and Systematics","page":"217-225","volume":"6","issue":"4","source":"ScienceDirect","abstract":"Allocation to reproduction is often examined at the whole plant level from an allometric perspective; however, investment in reproduction is a hierarchical process which represents the integration of adjustments at different hierarchical levels. This essay review presents some key issues in reproductive allocation by examining problems of allocation at different hierarchical levels within plant. At the whole plant level, the application of [`]Rensch's rule' to plants is discussed as a mechanism that might explain size differences in relation to gender in dioecious species. At branch level, the existence of vegetative branches may be explained by hypotheses on branch specialization and costs of reproduction. However, vegetative branches might also constitute an [`]assurance' for reproduction in variable environments. At a lower hierarchical level, fruit abortion is a process widely observed in plants that impose limits to our capacity to estimate and develop general laws about reproductive allocation in plants. The question of whether fruit abortion can be used by the parent to produce a more homogeneous progeny that limits asymmetric competition among sibs is discussed. Finally, it seems that in some cases the allocation within seeds is in accordance with some predictions of kin selection theory. Most of these topics contain open questions that deserve further research.","DOI":"10.1078/1433-8319-00080","ISSN":"1433-8319","author":[{"family":"Obeso","given":"José Ramón"}],"issued":{"date-parts":[["2004"]]}}},{"id":844,"uris":["http://zotero.org/users/503753/items/QJZ3BIWH"],"uri":["http://zotero.org/users/503753/items/QJZ3BIWH"],"itemData":{"id":844,"type":"article-journal","title":"Pollen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J."},{"family":"Ashman","given":"Tia-Lynn"}],"issued":{"date-parts":[["2005"]]}}},{"id":237,"uris":["http://zotero.org/users/503753/items/6D7DZQV6"],"uri":["http://zotero.org/users/503753/items/6D7DZQV6"],"itemData":{"id":237,"type":"article-journal","title":"Ecological and evolutionary mechanisms for low seed : ovule ratios: need for a pluralistic approach?","container-title":"Ecology","page":"706-715","volume":"88","issue":"3","source":"esajournals.org (Atypon)","abstract":"Central to the ecology and evolution of a broad range of plants is understanding why they routinely have submaximal reproduction manifested as low seed : ovule and fruit : flower ratios. We know much less about the processes responsible for low seed : ovule ratios than we do for fruit : flower ratios. Current hypotheses for low seed : ovule ratios are largely drawn from those for fruit : flower ratios, including proximate (ecological) causes of pollen limitation, resource limitation, and pollen quality, as well as the ultimate (evolutionary) hypothesis of “bet hedging” on stochastic pollination. Yet, such mechanisms operating on fruit : flower ratios at the whole-plant level may not best explain low seed : ovule ratios at the individual-flower level. We tested each of these proximate and ultimate causes for low seed : ovule ratios using the specialized pollination mutualism between senita cacti (Pachycereus schottii) and senita moths (Upiga virescens). Seed : ovule ratios were consistently low (0.61). Such excess ovule production by senita likely has a strong genetic component given the significant differences among plants in ovule number and the consistency in ovule production by plants within and among flowering seasons. Excess ovule production and low seed : ovule ratios could not be explained by pollen limitation, resource limitation, pollen quality, or bet hedging. Nevertheless, phenotypic selection analyses did show significant selection gradients for increased ovule number, suggesting that other evolutionary processes may be responsible for excess ovule production and low seed : ovule ratios. In contrast, low fruit : flower ratios at the whole-plant level were explained by an apparent equilibrium between pollen and resource limitation. Thus, mechanisms responsible for low fruit : flower ratios at the whole-plant level are not necessarily in accord with those of low seed : ovule ratios at the individual-flower level. This suggests that we may need to adopt a more pluralistic approach to seed : ovule ratios and consider alternative hypotheses, including a greater array of proximate and ultimate causes. Initial results of this study suggest that floral allometry, selection on correlated floral traits, stigma clogging with pollen grains, and style clogging with pollen tubes may provide promising avenues for understanding low seed : ovule ratios.","DOI":"10.1890/06-1283","ISSN":"0012-9658","shortTitle":"Ecological and evolutionary mechanisms for low seed","journalAbbreviation":"Ecology","author":[{"family":"Holland","given":"J. Nathaniel"},{"family":"Chamberlain","given":"Scott A."}],"issued":{"date-parts":[["2007",3,1]]}}},{"id":1716,"uris":["http://zotero.org/users/503753/items/5DH97XUH"],"uri":["http://zotero.org/users/503753/items/5DH97XUH"],"itemData":{"id":1716,"type":"article-journal","title":"Does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delInstrText>
        </w:r>
      </w:del>
      <w:r w:rsidRPr="003C3342">
        <w:fldChar w:fldCharType="separate"/>
      </w:r>
      <w:ins w:id="6" w:author="Dr Elizabeth Wenk " w:date="2016-11-29T11:02:00Z">
        <w:r w:rsidR="00931AFE" w:rsidRPr="00931AFE">
          <w:rPr>
            <w:rFonts w:cs="Times New Roman"/>
          </w:rPr>
          <w:t>(</w:t>
        </w:r>
        <w:proofErr w:type="spellStart"/>
        <w:r w:rsidR="00931AFE" w:rsidRPr="00931AFE">
          <w:rPr>
            <w:rFonts w:cs="Times New Roman"/>
          </w:rPr>
          <w:t>Bierzychudek</w:t>
        </w:r>
        <w:proofErr w:type="spellEnd"/>
        <w:r w:rsidR="00931AFE" w:rsidRPr="00931AFE">
          <w:rPr>
            <w:rFonts w:cs="Times New Roman"/>
          </w:rPr>
          <w:t xml:space="preserve"> 1981; Stephenson 1981; Sutherland 1986; </w:t>
        </w:r>
        <w:proofErr w:type="spellStart"/>
        <w:r w:rsidR="00931AFE" w:rsidRPr="00931AFE">
          <w:rPr>
            <w:rFonts w:cs="Times New Roman"/>
          </w:rPr>
          <w:t>Burd</w:t>
        </w:r>
        <w:proofErr w:type="spellEnd"/>
        <w:r w:rsidR="00931AFE" w:rsidRPr="00931AFE">
          <w:rPr>
            <w:rFonts w:cs="Times New Roman"/>
          </w:rPr>
          <w:t xml:space="preserve"> 1994, 2008; Ramsey 1997; </w:t>
        </w:r>
        <w:proofErr w:type="spellStart"/>
        <w:r w:rsidR="00931AFE" w:rsidRPr="00931AFE">
          <w:rPr>
            <w:rFonts w:cs="Times New Roman"/>
          </w:rPr>
          <w:t>Obeso</w:t>
        </w:r>
        <w:proofErr w:type="spellEnd"/>
        <w:r w:rsidR="00931AFE" w:rsidRPr="00931AFE">
          <w:rPr>
            <w:rFonts w:cs="Times New Roman"/>
          </w:rPr>
          <w:t xml:space="preserve"> 2004; Ashman </w:t>
        </w:r>
        <w:r w:rsidR="00931AFE" w:rsidRPr="00931AFE">
          <w:rPr>
            <w:rFonts w:cs="Times New Roman"/>
            <w:i/>
            <w:iCs/>
          </w:rPr>
          <w:t>et al.</w:t>
        </w:r>
        <w:r w:rsidR="00931AFE" w:rsidRPr="00931AFE">
          <w:rPr>
            <w:rFonts w:cs="Times New Roman"/>
          </w:rPr>
          <w:t xml:space="preserve"> 2004; Knight </w:t>
        </w:r>
        <w:r w:rsidR="00931AFE" w:rsidRPr="00931AFE">
          <w:rPr>
            <w:rFonts w:cs="Times New Roman"/>
            <w:i/>
            <w:iCs/>
          </w:rPr>
          <w:t>et al.</w:t>
        </w:r>
        <w:r w:rsidR="00931AFE" w:rsidRPr="00931AFE">
          <w:rPr>
            <w:rFonts w:cs="Times New Roman"/>
          </w:rPr>
          <w:t xml:space="preserve"> 2005; Holland &amp; Chamberlain 2007; Rosenheim, Schreiber &amp; Williams 2015)</w:t>
        </w:r>
      </w:ins>
      <w:del w:id="7" w:author="Dr Elizabeth Wenk " w:date="2016-11-29T11:02:00Z">
        <w:r w:rsidR="007616B9" w:rsidRPr="007616B9" w:rsidDel="00931AFE">
          <w:rPr>
            <w:rFonts w:cs="Times New Roman"/>
          </w:rPr>
          <w:delText xml:space="preserve">(Bierzychudek 1981; Stephenson 1981; Sutherland 1986; Burd 1994; Ramsey 1997; Obeso </w:delText>
        </w:r>
        <w:r w:rsidR="007616B9" w:rsidRPr="007616B9" w:rsidDel="00931AFE">
          <w:rPr>
            <w:rFonts w:cs="Times New Roman"/>
          </w:rPr>
          <w:lastRenderedPageBreak/>
          <w:delText xml:space="preserve">2004; Ashman </w:delText>
        </w:r>
        <w:r w:rsidR="007616B9" w:rsidRPr="007616B9" w:rsidDel="00931AFE">
          <w:rPr>
            <w:rFonts w:cs="Times New Roman"/>
            <w:i/>
            <w:iCs/>
          </w:rPr>
          <w:delText>et al.</w:delText>
        </w:r>
        <w:r w:rsidR="007616B9" w:rsidRPr="007616B9" w:rsidDel="00931AFE">
          <w:rPr>
            <w:rFonts w:cs="Times New Roman"/>
          </w:rPr>
          <w:delText xml:space="preserve"> 2004; Knight </w:delText>
        </w:r>
        <w:r w:rsidR="007616B9" w:rsidRPr="007616B9" w:rsidDel="00931AFE">
          <w:rPr>
            <w:rFonts w:cs="Times New Roman"/>
            <w:i/>
            <w:iCs/>
          </w:rPr>
          <w:delText>et al.</w:delText>
        </w:r>
        <w:r w:rsidR="007616B9" w:rsidRPr="007616B9" w:rsidDel="00931AFE">
          <w:rPr>
            <w:rFonts w:cs="Times New Roman"/>
          </w:rPr>
          <w:delText xml:space="preserve"> 2005; Holland &amp; Chamberlain 2007; Burd 2008; Rosenheim, Schreiber &amp; Williams 2015)</w:delText>
        </w:r>
      </w:del>
      <w:r w:rsidRPr="003C3342">
        <w:fldChar w:fldCharType="end"/>
      </w:r>
      <w:r>
        <w:t xml:space="preserve">. </w:t>
      </w:r>
    </w:p>
    <w:p w14:paraId="656C6D7C" w14:textId="5BC67E56" w:rsidR="00C70B23" w:rsidRDefault="00D30364" w:rsidP="00C70B23">
      <w:r>
        <w:t xml:space="preserve">Across species variation in the relative size of the </w:t>
      </w:r>
      <w:r w:rsidR="00E94EB2">
        <w:t xml:space="preserve">reproductive tissue </w:t>
      </w:r>
      <w:r>
        <w:t xml:space="preserve">energy pools </w:t>
      </w:r>
      <w:r w:rsidR="00E94EB2">
        <w:t xml:space="preserve">(Figure 1a) </w:t>
      </w:r>
      <w:r>
        <w:t xml:space="preserve">should </w:t>
      </w:r>
      <w:r w:rsidR="00C70B23">
        <w:t>indicat</w:t>
      </w:r>
      <w:r w:rsidR="00E94EB2">
        <w:t xml:space="preserve">e </w:t>
      </w:r>
      <w:r w:rsidR="00085F30">
        <w:t>different reproductive energy allocation strategies</w:t>
      </w:r>
      <w:r w:rsidR="00E94EB2">
        <w:t xml:space="preserve"> underpinned by trade-offs</w:t>
      </w:r>
      <w:r w:rsidR="00085F30">
        <w:t xml:space="preserve">. </w:t>
      </w:r>
      <w:r w:rsidR="00B81630">
        <w:t xml:space="preserve">Plants </w:t>
      </w:r>
      <w:r w:rsidR="00524161">
        <w:t xml:space="preserve">may </w:t>
      </w:r>
      <w:r w:rsidR="00B81630">
        <w:t xml:space="preserve">differ in how they divide </w:t>
      </w:r>
      <w:r w:rsidR="00E94EB2">
        <w:t xml:space="preserve">their </w:t>
      </w:r>
      <w:r w:rsidR="00B81630">
        <w:t xml:space="preserve">finite pool of reproductive energy into different tissue types, </w:t>
      </w:r>
      <w:r w:rsidR="00F41976">
        <w:t xml:space="preserve">displaying variation in relative investment in </w:t>
      </w:r>
      <w:r w:rsidR="00E94EB2">
        <w:t xml:space="preserve">pollen-attraction versus provisioning costs </w:t>
      </w:r>
      <w:r w:rsidR="00F41976">
        <w:t>as well as variation in the number of ovules formed and the number of seeds matured. T</w:t>
      </w:r>
      <w:r w:rsidR="00085F30">
        <w:t xml:space="preserve">wo established reproductive strategy trade-offs </w:t>
      </w:r>
      <w:r w:rsidR="00F41976">
        <w:t xml:space="preserve">have already investigated relationships between </w:t>
      </w:r>
      <w:r w:rsidR="00E94EB2">
        <w:t xml:space="preserve">some </w:t>
      </w:r>
      <w:r w:rsidR="004D5B90">
        <w:t xml:space="preserve">reproductive </w:t>
      </w:r>
      <w:r w:rsidR="00F41976">
        <w:t xml:space="preserve">energy pools </w:t>
      </w:r>
      <w:r w:rsidR="00E94EB2">
        <w:t xml:space="preserve">and reproductive parts counts </w:t>
      </w:r>
      <w:r w:rsidR="00F41976">
        <w:t xml:space="preserve">and here we </w:t>
      </w:r>
      <w:r w:rsidR="00085F30">
        <w:t xml:space="preserve">expand upon </w:t>
      </w:r>
      <w:r w:rsidR="00524161">
        <w:t xml:space="preserve">these </w:t>
      </w:r>
      <w:r w:rsidR="00085F30">
        <w:t>hypotheses. The first is the well-supported seed size-seed number trade-off</w:t>
      </w:r>
      <w:r w:rsidR="00524161">
        <w:t>,</w:t>
      </w:r>
      <w:r w:rsidR="00085F30">
        <w:t xml:space="preserve"> </w:t>
      </w:r>
      <w:r w:rsidR="00694609">
        <w:t xml:space="preserve">central </w:t>
      </w:r>
      <w:r w:rsidR="00E94EB2">
        <w:t xml:space="preserve">to </w:t>
      </w:r>
      <w:r w:rsidR="00694609">
        <w:t xml:space="preserve">the </w:t>
      </w:r>
      <w:r w:rsidR="00E94EB2">
        <w:t>plant functional trait literature</w:t>
      </w:r>
      <w:r w:rsidR="00524161">
        <w:t>. T</w:t>
      </w:r>
      <w:r w:rsidR="00085F30">
        <w:t xml:space="preserve">he second is the seed set-pollen-attraction cost trade-off described in the parental optimist-parental pessimist literature. </w:t>
      </w:r>
      <w:r w:rsidR="00524161">
        <w:t>Together these yield hypotheses on how energy allocation should differ systematically with respect to seed size.</w:t>
      </w:r>
    </w:p>
    <w:p w14:paraId="46C96615" w14:textId="64792F3F" w:rsidR="00CF3967" w:rsidRDefault="00085F30" w:rsidP="00FF02E0">
      <w:r>
        <w:rPr>
          <w:b/>
        </w:rPr>
        <w:t>Seed size – seed number trade-off</w:t>
      </w:r>
      <w:r w:rsidR="00B846EB" w:rsidRPr="00B846EB">
        <w:rPr>
          <w:b/>
        </w:rPr>
        <w:t>:</w:t>
      </w:r>
      <w:r w:rsidR="00B846EB">
        <w:t xml:space="preserve"> </w:t>
      </w:r>
      <w:r w:rsidR="00C0208B">
        <w:t xml:space="preserve">Previous studies have shown that, plants, relative to their size, </w:t>
      </w:r>
      <w:r w:rsidR="00FF02E0">
        <w:t xml:space="preserve">have a fixed energy budget to invest in seeds, </w:t>
      </w:r>
      <w:r w:rsidR="004D5B90">
        <w:t xml:space="preserve">leading to </w:t>
      </w:r>
      <w:r w:rsidR="00FF02E0" w:rsidRPr="00085F30">
        <w:t xml:space="preserve">the </w:t>
      </w:r>
      <w:r w:rsidR="00FF02E0" w:rsidRPr="00085F30">
        <w:rPr>
          <w:rStyle w:val="Emphasis"/>
          <w:i w:val="0"/>
        </w:rPr>
        <w:t>seed size</w:t>
      </w:r>
      <w:r w:rsidR="00B24069" w:rsidRPr="00085F30">
        <w:rPr>
          <w:rStyle w:val="Emphasis"/>
          <w:i w:val="0"/>
        </w:rPr>
        <w:t xml:space="preserve"> </w:t>
      </w:r>
      <w:r w:rsidR="00FF02E0" w:rsidRPr="00085F30">
        <w:rPr>
          <w:rStyle w:val="Emphasis"/>
          <w:i w:val="0"/>
        </w:rPr>
        <w:t>- seed number trade-off</w:t>
      </w:r>
      <w:r w:rsidR="00694609">
        <w:rPr>
          <w:rStyle w:val="Emphasis"/>
          <w:i w:val="0"/>
        </w:rPr>
        <w:t xml:space="preserve">. </w:t>
      </w:r>
      <w:r w:rsidR="00F51CF7">
        <w:t>Plants can divide this pool of energy into many small seeds or fewer larger seeds, such that a log-log plot of seed size versus scaled seed count should have a slope of -1</w:t>
      </w:r>
      <w:r w:rsidR="00181612">
        <w:t xml:space="preserve"> </w:t>
      </w:r>
      <w:r w:rsidR="00181612">
        <w:fldChar w:fldCharType="begin"/>
      </w:r>
      <w:r w:rsidR="007616B9">
        <w:instrText xml:space="preserve"> ADDIN ZOTERO_ITEM CSL_CITATION {"citationID":"cZEMfpBn","properties":{"formattedCitation":"{\\rtf (Smith &amp; Fretwell 1974; Henery &amp; Westoby 2001; Moles {\\i{}et al.} 2004; Sadras 2007)}","plainCitation":"(Smith &amp; Fretwell 1974; Henery &amp; Westoby 2001;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7616B9">
        <w:rPr>
          <w:rFonts w:ascii="Cambria Math" w:hAnsi="Cambria Math" w:cs="Cambria Math"/>
        </w:rPr>
        <w:instrText>⬚</w:instrText>
      </w:r>
      <w:r w:rsidR="007616B9">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181612">
        <w:fldChar w:fldCharType="separate"/>
      </w:r>
      <w:r w:rsidR="007616B9" w:rsidRPr="007616B9">
        <w:rPr>
          <w:rFonts w:cs="Times New Roman"/>
        </w:rPr>
        <w:t xml:space="preserve">(Smith &amp; </w:t>
      </w:r>
      <w:proofErr w:type="spellStart"/>
      <w:r w:rsidR="007616B9" w:rsidRPr="007616B9">
        <w:rPr>
          <w:rFonts w:cs="Times New Roman"/>
        </w:rPr>
        <w:t>Fretwell</w:t>
      </w:r>
      <w:proofErr w:type="spellEnd"/>
      <w:r w:rsidR="007616B9" w:rsidRPr="007616B9">
        <w:rPr>
          <w:rFonts w:cs="Times New Roman"/>
        </w:rPr>
        <w:t xml:space="preserve"> 1974; </w:t>
      </w:r>
      <w:proofErr w:type="spellStart"/>
      <w:r w:rsidR="007616B9" w:rsidRPr="007616B9">
        <w:rPr>
          <w:rFonts w:cs="Times New Roman"/>
        </w:rPr>
        <w:t>Henery</w:t>
      </w:r>
      <w:proofErr w:type="spellEnd"/>
      <w:r w:rsidR="007616B9" w:rsidRPr="007616B9">
        <w:rPr>
          <w:rFonts w:cs="Times New Roman"/>
        </w:rPr>
        <w:t xml:space="preserve"> &amp; Westoby 2001; Moles </w:t>
      </w:r>
      <w:r w:rsidR="007616B9" w:rsidRPr="007616B9">
        <w:rPr>
          <w:rFonts w:cs="Times New Roman"/>
          <w:i/>
          <w:iCs/>
        </w:rPr>
        <w:t>et al.</w:t>
      </w:r>
      <w:r w:rsidR="007616B9" w:rsidRPr="007616B9">
        <w:rPr>
          <w:rFonts w:cs="Times New Roman"/>
        </w:rPr>
        <w:t xml:space="preserve"> 2004; </w:t>
      </w:r>
      <w:proofErr w:type="spellStart"/>
      <w:r w:rsidR="007616B9" w:rsidRPr="007616B9">
        <w:rPr>
          <w:rFonts w:cs="Times New Roman"/>
        </w:rPr>
        <w:t>Sadras</w:t>
      </w:r>
      <w:proofErr w:type="spellEnd"/>
      <w:r w:rsidR="007616B9" w:rsidRPr="007616B9">
        <w:rPr>
          <w:rFonts w:cs="Times New Roman"/>
        </w:rPr>
        <w:t xml:space="preserve"> 2007)</w:t>
      </w:r>
      <w:r w:rsidR="00181612">
        <w:fldChar w:fldCharType="end"/>
      </w:r>
      <w:r w:rsidR="00F51CF7">
        <w:t xml:space="preserve">. Very small and very large seeds represent endpoints of a continuous life history strategy </w:t>
      </w:r>
      <w:r w:rsidR="00181612">
        <w:fldChar w:fldCharType="begin"/>
      </w:r>
      <w:r w:rsidR="00181612">
        <w:instrText xml:space="preserve"> ADDIN ZOTERO_ITEM CSL_CITATION {"citationID":"1j86pgolbc","properties":{"formattedCitation":"{\\rtf (Rees &amp; Westoby 1997; Leishman 2001; Turnbull {\\i{}et al.} 2004; Moles &amp; Westoby 2006)}","plainCitation":"(Rees &amp; Westoby 1997; Leishman 2001; Turnbull et al. 2004; Moles &amp; Westoby 2006)"},"citationItems":[{"id":1952,"uris":["http://zotero.org/users/503753/items/QDB2PBRA"],"uri":["http://zotero.org/users/503753/items/QDB2PBRA"],"itemData":{"id":1952,"type":"article-journal","title":"Game-Theoretical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1962,"uris":["http://zotero.org/users/503753/items/FXE85FUD"],"uri":["http://zotero.org/users/503753/items/FXE85FUD"],"itemData":{"id":1962,"type":"article-journal","title":"Does the seed size/number trade-off model determine plant community structure? An assessment of the model mechanisms and their generality","container-title":"Oikos","page":"294-302","volume":"93","issue":"2","source":"Wiley Online Library","abstract":"This paper examines four key mechanisms of the seed size/number trade-off (SSNT) models to assess their relevance to a general understanding of plant community structure. Mechanism 1 is that large seeds have a greater probability of winning in competition against smaller seeds. I provide interspecific experimental evidence that there is a competitive hierarchy among seedlings based on seed size. Mechanism 2 is that a trade-off exists between the number and size of seeds produced for a given reproductive allocation. Negative correlations between seed size and number were found consistently across a range of species from a range of habitats, from published literature. Mechanism 3, that seedling-seedling competition is an important influence on species composition, was found to exist potentially in a range of environments, including annual-dominated, post-fire and gap-dynamic communities. However, there is little quantitative evidence available and this is likely to be a restrictive mechanism. Mechanism 4, that small seeds are superior colonists due to their greater number, was tested in a field experiment in a calcareous grassland community. No supporting evidence was found, suggesting that the SSNT is not an important determinant of structure in this community. Thus two of the four mechanisms can be considered to hold true generally, while the third mechanism may be valid in particular environments. The fourth mechanism did not apply in the community tested, but could be tested in a wider range of communities.","DOI":"10.1034/j.1600-0706.2001.930212.x","ISSN":"1600-0706","shortTitle":"Does the seed size/number trade-off model determine plant community structure?","journalAbbreviation":"Oikos","language":"en","author":[{"family":"Leishman","given":"Michelle R."}],"issued":{"date-parts":[["2001",5,1]]}}},{"id":1965,"uris":["http://zotero.org/users/503753/items/N3SW887W"],"uri":["http://zotero.org/users/503753/items/N3SW887W"],"itemData":{"id":1965,"type":"article-journal","title":"Seed mass and the competition/colonization trade-off: competitive interactions and spatial patterns in a guild of annual plants","container-title":"Journal of Ecology","page":"97-109","volume":"92","issue":"1","source":"Wiley Online Library","abstract":"* 1We used neighbourhood modelling to estimate individual-level competition coefficients for seven annuals growing in limestone grassland over 2 years. We calculated the relative strength of intra- and interspecific competition and related this to differences in seed size and plant size between targets and neighbours.\n* 2Significant differences in the impact of neighbours on each target species were observed in half the models fitted, allowing us to reject a null hypothesis of competitive equivalence.\n* 3In one year we found that as the seed size or plant size of neighbours increased relative to targets, so did their competitive effect. Although this is consistent with the competition/colonization trade-off model the competitive interactions were not sufficiently asymmetric to allow coexistence. In a second year we found only weak interspecific competition and no relationship with plant or seed size.\n* 4We found no overall relationship between competition coefficients and the degree of segregation, contradicting the spatial segregation hypothesis for coexistence. However, segregation was linked to differences in plant traits: when targets were smaller than neighbours the degree of segregation increased with relative neighbour size.\n* 5Most species were positively associated with each other due to a shared preference for otherwise unvegetated patches. The degree of association was negatively correlated with differences in plant and seed size, particularly when interspecific competition was weak. This might reflect (i) decreasing overlap in microhabitat use with increasing trait divergence or (ii) density-dependent mortality.\n* 6Seed size is a key trait within this group of species, determining both competitive and colonizing ability. The presence of such a competition/colonization trade-off undoubtedly stabilizes community dynamics although other mechanisms may also be at work.","DOI":"10.1111/j.1365-2745.2004.00856.x","ISSN":"1365-2745","shortTitle":"Seed mass and the competition/colonization trade-off","language":"en","author":[{"family":"Turnbull","given":"Lindsay A."},{"family":"Coomes","given":"David"},{"family":"Hector","given":"Andy"},{"family":"Rees","given":"Mark"}],"issued":{"date-parts":[["2004",2,1]]}}},{"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181612">
        <w:fldChar w:fldCharType="separate"/>
      </w:r>
      <w:r w:rsidR="00181612" w:rsidRPr="00181612">
        <w:rPr>
          <w:rFonts w:cs="Times New Roman"/>
        </w:rPr>
        <w:t xml:space="preserve">(Rees &amp; Westoby 1997; Leishman 2001; Turnbull </w:t>
      </w:r>
      <w:r w:rsidR="00181612" w:rsidRPr="00181612">
        <w:rPr>
          <w:rFonts w:cs="Times New Roman"/>
          <w:i/>
          <w:iCs/>
        </w:rPr>
        <w:t>et al.</w:t>
      </w:r>
      <w:r w:rsidR="00181612" w:rsidRPr="00181612">
        <w:rPr>
          <w:rFonts w:cs="Times New Roman"/>
        </w:rPr>
        <w:t xml:space="preserve"> 2004; Moles &amp; Westoby 2006)</w:t>
      </w:r>
      <w:r w:rsidR="00181612">
        <w:fldChar w:fldCharType="end"/>
      </w:r>
      <w:r w:rsidR="00F51CF7">
        <w:t xml:space="preserve">, with small-seeded species displaying superior colonization ability, while larger-seeded species have a greater likelihood of establishing and better competitive outcomes. In turn, since large-seeded species produce fewer seeds, they display a suite of traits to ensure that a greater proportion of their seeds successfully establish </w:t>
      </w:r>
      <w:r w:rsidR="00F51CF7">
        <w:fldChar w:fldCharType="begin"/>
      </w:r>
      <w:r w:rsidR="00F51CF7">
        <w:instrText xml:space="preserve"> ADDIN ZOTERO_ITEM CSL_CITATION {"citationID":"km0rfs0nd","properties":{"formattedCitation":"(Moles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F51CF7">
        <w:fldChar w:fldCharType="separate"/>
      </w:r>
      <w:r w:rsidR="00181612" w:rsidRPr="00181612">
        <w:rPr>
          <w:rFonts w:cs="Times New Roman"/>
        </w:rPr>
        <w:t>(Moles &amp; Westoby 2006)</w:t>
      </w:r>
      <w:r w:rsidR="00F51CF7">
        <w:fldChar w:fldCharType="end"/>
      </w:r>
      <w:r w:rsidR="00F51CF7">
        <w:t xml:space="preserve">. </w:t>
      </w:r>
    </w:p>
    <w:p w14:paraId="7634BFB3" w14:textId="79A1858B" w:rsidR="00CF3967" w:rsidRDefault="00B24069" w:rsidP="00957CF9">
      <w:r>
        <w:lastRenderedPageBreak/>
        <w:t xml:space="preserve">While well-supported by empirical data, the seed size-seed number trade-off </w:t>
      </w:r>
      <w:r w:rsidR="00CF3967">
        <w:t xml:space="preserve">does not </w:t>
      </w:r>
      <w:r w:rsidR="004D5B90">
        <w:t xml:space="preserve">consider energy invested </w:t>
      </w:r>
      <w:r w:rsidR="00CF3967">
        <w:t xml:space="preserve">in </w:t>
      </w:r>
      <w:r w:rsidR="00957CF9">
        <w:t xml:space="preserve">accessory </w:t>
      </w:r>
      <w:r w:rsidR="00CF3967">
        <w:t xml:space="preserve">tissues, leading us to hypothesize two </w:t>
      </w:r>
      <w:r w:rsidR="00694609">
        <w:t xml:space="preserve">related </w:t>
      </w:r>
      <w:r w:rsidR="00CF3967">
        <w:t>trade-offs. First, we suggest plants, relative to their size</w:t>
      </w:r>
      <w:commentRangeStart w:id="8"/>
      <w:r w:rsidR="00CF3967">
        <w:t>, should invest a fixed amount of energy</w:t>
      </w:r>
      <w:r w:rsidR="00B07AD7">
        <w:t xml:space="preserve"> </w:t>
      </w:r>
      <w:r w:rsidR="004D5B90">
        <w:t xml:space="preserve">maturing </w:t>
      </w:r>
      <w:r w:rsidR="00694609">
        <w:t>ovule</w:t>
      </w:r>
      <w:r w:rsidR="004D5B90">
        <w:t>s</w:t>
      </w:r>
      <w:r w:rsidR="00694609">
        <w:t xml:space="preserve"> </w:t>
      </w:r>
      <w:commentRangeEnd w:id="8"/>
      <w:r w:rsidR="00524161">
        <w:rPr>
          <w:rStyle w:val="CommentReference"/>
        </w:rPr>
        <w:commentReference w:id="8"/>
      </w:r>
      <w:r w:rsidR="00694609">
        <w:t>to the point of pollination</w:t>
      </w:r>
      <w:r w:rsidR="009603D7">
        <w:t xml:space="preserve">, </w:t>
      </w:r>
      <w:r w:rsidR="00524161">
        <w:t xml:space="preserve">generating </w:t>
      </w:r>
      <w:r w:rsidR="009603D7">
        <w:t xml:space="preserve">a trade-off between pollen-attraction costs and the number of ovules that are displayed to pollinators (Figure 1b). </w:t>
      </w:r>
      <w:r w:rsidR="00B846EB">
        <w:t xml:space="preserve">Species with higher pollen-attraction costs will </w:t>
      </w:r>
      <w:r w:rsidR="00524161">
        <w:t xml:space="preserve">inevitably </w:t>
      </w:r>
      <w:r w:rsidR="00B846EB">
        <w:t xml:space="preserve">produce fewer ovules. </w:t>
      </w:r>
      <w:r w:rsidR="009603D7">
        <w:t xml:space="preserve">Second, we hypothesize that plants, again relative to their size, display a trade-off between total </w:t>
      </w:r>
      <w:commentRangeStart w:id="9"/>
      <w:r w:rsidR="006111CA">
        <w:t xml:space="preserve">reproductive </w:t>
      </w:r>
      <w:r w:rsidR="009603D7">
        <w:t xml:space="preserve">costs </w:t>
      </w:r>
      <w:commentRangeEnd w:id="9"/>
      <w:r w:rsidR="006111CA">
        <w:rPr>
          <w:rStyle w:val="CommentReference"/>
        </w:rPr>
        <w:commentReference w:id="9"/>
      </w:r>
      <w:r w:rsidR="009603D7">
        <w:t>and seed count (Figure 1b).</w:t>
      </w:r>
      <w:r w:rsidR="00550304">
        <w:t xml:space="preserve"> This trade-off is </w:t>
      </w:r>
      <w:r w:rsidR="00694609">
        <w:t xml:space="preserve">similar </w:t>
      </w:r>
      <w:r w:rsidR="00550304">
        <w:t xml:space="preserve">to the seed size-seed count trade-off, but includes all </w:t>
      </w:r>
      <w:r w:rsidR="006111CA">
        <w:t xml:space="preserve">of a plants reproductive energy expenditures </w:t>
      </w:r>
      <w:r w:rsidR="00550304">
        <w:t>to construct a seed, not just the seed weight itself.</w:t>
      </w:r>
      <w:r w:rsidR="009603D7">
        <w:t xml:space="preserve"> Both trade-offs </w:t>
      </w:r>
      <w:r w:rsidR="00550304">
        <w:t xml:space="preserve">are predicted to </w:t>
      </w:r>
      <w:r w:rsidR="009603D7">
        <w:t xml:space="preserve">have a slope = -1, but the pollen-attraction costs – ovules at point of pollination trade-off should have a higher intercept, since seed set is &lt;1. </w:t>
      </w:r>
      <w:r w:rsidR="00957CF9">
        <w:t xml:space="preserve">These are two independent trade-offs, each simply showing there exists a fixed pool of energy to spend. Species variation in seedset, the ratio of seed count to ovule count, provides the link between these two </w:t>
      </w:r>
      <w:proofErr w:type="gramStart"/>
      <w:r w:rsidR="00957CF9">
        <w:t>trade-</w:t>
      </w:r>
      <w:proofErr w:type="gramEnd"/>
      <w:r w:rsidR="00957CF9">
        <w:t xml:space="preserve">offs – and is itself one of the axes in the trade-off described below. </w:t>
      </w:r>
    </w:p>
    <w:p w14:paraId="576CB02E" w14:textId="259726B6" w:rsidR="00C70B23" w:rsidRDefault="00C70B23" w:rsidP="00C70B23">
      <w:r>
        <w:rPr>
          <w:b/>
        </w:rPr>
        <w:t xml:space="preserve">The pollen attraction-seed provisioning </w:t>
      </w:r>
      <w:r w:rsidR="00694609">
        <w:rPr>
          <w:b/>
        </w:rPr>
        <w:t xml:space="preserve">versus seed set </w:t>
      </w:r>
      <w:r>
        <w:rPr>
          <w:b/>
        </w:rPr>
        <w:t xml:space="preserve">trade-off: </w:t>
      </w:r>
      <w:r w:rsidRPr="003C3342">
        <w:t xml:space="preserve">Haig &amp; Westoby (1988) developed </w:t>
      </w:r>
      <w:r>
        <w:t>a</w:t>
      </w:r>
      <w:r w:rsidRPr="003C3342">
        <w:t xml:space="preserve"> conceptual model for the relative allocation of energy to different reproductive tissues, dividing the total energy investment </w:t>
      </w:r>
      <w:r>
        <w:t>per</w:t>
      </w:r>
      <w:r w:rsidRPr="003C3342">
        <w:t xml:space="preserve"> seed between the cost</w:t>
      </w:r>
      <w:r>
        <w:t>s</w:t>
      </w:r>
      <w:r w:rsidRPr="003C3342">
        <w:t xml:space="preserve"> of attracting pollen versus the cost of provisioning pollinated ovules. Their simple model </w:t>
      </w:r>
      <w:r>
        <w:t xml:space="preserve">makes several predictions, including that plants 1) produce </w:t>
      </w:r>
      <w:r w:rsidRPr="003C3342">
        <w:t xml:space="preserve">excess ovules </w:t>
      </w:r>
      <w:r>
        <w:t xml:space="preserve">and </w:t>
      </w:r>
      <w:r w:rsidRPr="003C3342">
        <w:t>flowers to optimize seed production across a population and across time</w:t>
      </w:r>
      <w:r>
        <w:t xml:space="preserve">, 2) </w:t>
      </w:r>
      <w:r w:rsidRPr="003C3342">
        <w:t>face a trade-off</w:t>
      </w:r>
      <w:r>
        <w:t xml:space="preserve"> between pollen attraction and embryo </w:t>
      </w:r>
      <w:r w:rsidRPr="003C3342">
        <w:t>provisioning</w:t>
      </w:r>
      <w:r>
        <w:t xml:space="preserve">, and 3) allocate </w:t>
      </w:r>
      <w:r w:rsidRPr="003C3342">
        <w:t>just enough to pollen-attracting tissues to ensure pollination of the number of ovules they are able to provision</w:t>
      </w:r>
      <w:r>
        <w:t xml:space="preserve"> </w:t>
      </w:r>
      <w:r>
        <w:rPr>
          <w:i/>
        </w:rPr>
        <w:t>on average</w:t>
      </w:r>
      <w:r w:rsidRPr="003C3342">
        <w:t>.</w:t>
      </w:r>
      <w:r>
        <w:t xml:space="preserve"> This initial model </w:t>
      </w:r>
      <w:r w:rsidRPr="003C3342">
        <w:t xml:space="preserve">has </w:t>
      </w:r>
      <w:r>
        <w:t>since</w:t>
      </w:r>
      <w:r w:rsidRPr="003C3342">
        <w:t xml:space="preserve"> been extended </w:t>
      </w:r>
      <w:r>
        <w:t xml:space="preserve">to </w:t>
      </w:r>
      <w:r w:rsidR="00F01E37">
        <w:t xml:space="preserve">use </w:t>
      </w:r>
      <w:r w:rsidRPr="003C3342">
        <w:t>the proportion of energy invested in pollen attraction versus seed provisioning tissues to predict seed set</w:t>
      </w:r>
      <w:r>
        <w:t xml:space="preserve"> across species</w:t>
      </w:r>
      <w:r w:rsidR="00252B64">
        <w:t xml:space="preserve"> </w:t>
      </w:r>
      <w:r w:rsidRPr="003C3342">
        <w:fldChar w:fldCharType="begin"/>
      </w:r>
      <w:ins w:id="10" w:author="Dr Elizabeth Wenk " w:date="2016-11-29T11:02:00Z">
        <w:r w:rsidR="00931AFE">
          <w:instrText xml:space="preserve"> ADDIN ZOTERO_ITEM CSL_CITATION {"citationID":"SgryTZmg","properties":{"formattedCitation":"{\\rtf (Rosenheim {\\i{}et al.} 2014, 2016; Burd 2016)}","plainCitation":"(Rosenheim et al. 2014, 2016; Burd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ins>
      <w:del w:id="11" w:author="Dr Elizabeth Wenk " w:date="2016-11-29T11:02:00Z">
        <w:r w:rsidR="007616B9" w:rsidDel="00931AFE">
          <w:delInstrText xml:space="preserve"> ADDIN ZOTERO_ITEM CSL_CITATION {"citationID":"SgryTZmg","properties":{"formattedCitation":"{\\rtf (Rosenheim {\\i{}et al.} 2014; Burd 2016; Rosenheim {\\i{}et al.} 2016)}","plainCitation":"(Rosenheim et al. 2014; Burd 2016; Rosenheim et al. 2016)"},"citationItems":[{"id":1828,"uris":["http://zotero.org/users/503753/items/F3RBRQWJ"],"uri":["http://zotero.org/users/503753/items/F3RBRQWJ"],"itemData":{"id":1828,"type":"article-journal","title":"Pollen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delInstrText>
        </w:r>
      </w:del>
      <w:r w:rsidRPr="003C3342">
        <w:fldChar w:fldCharType="separate"/>
      </w:r>
      <w:ins w:id="12" w:author="Dr Elizabeth Wenk " w:date="2016-11-29T11:02:00Z">
        <w:r w:rsidR="00931AFE" w:rsidRPr="00931AFE">
          <w:rPr>
            <w:rFonts w:cs="Times New Roman"/>
          </w:rPr>
          <w:t xml:space="preserve">(Rosenheim </w:t>
        </w:r>
        <w:r w:rsidR="00931AFE" w:rsidRPr="00931AFE">
          <w:rPr>
            <w:rFonts w:cs="Times New Roman"/>
            <w:i/>
            <w:iCs/>
          </w:rPr>
          <w:t>et al.</w:t>
        </w:r>
        <w:r w:rsidR="00931AFE" w:rsidRPr="00931AFE">
          <w:rPr>
            <w:rFonts w:cs="Times New Roman"/>
          </w:rPr>
          <w:t xml:space="preserve"> 2014, 2016; </w:t>
        </w:r>
        <w:proofErr w:type="spellStart"/>
        <w:r w:rsidR="00931AFE" w:rsidRPr="00931AFE">
          <w:rPr>
            <w:rFonts w:cs="Times New Roman"/>
          </w:rPr>
          <w:t>Burd</w:t>
        </w:r>
        <w:proofErr w:type="spellEnd"/>
        <w:r w:rsidR="00931AFE" w:rsidRPr="00931AFE">
          <w:rPr>
            <w:rFonts w:cs="Times New Roman"/>
          </w:rPr>
          <w:t xml:space="preserve"> 2016)</w:t>
        </w:r>
      </w:ins>
      <w:del w:id="13" w:author="Dr Elizabeth Wenk " w:date="2016-11-29T11:02:00Z">
        <w:r w:rsidR="007616B9" w:rsidRPr="007616B9" w:rsidDel="00931AFE">
          <w:rPr>
            <w:rFonts w:cs="Times New Roman"/>
          </w:rPr>
          <w:delText xml:space="preserve">(Rosenheim </w:delText>
        </w:r>
        <w:r w:rsidR="007616B9" w:rsidRPr="007616B9" w:rsidDel="00931AFE">
          <w:rPr>
            <w:rFonts w:cs="Times New Roman"/>
            <w:i/>
            <w:iCs/>
          </w:rPr>
          <w:delText>et al.</w:delText>
        </w:r>
        <w:r w:rsidR="007616B9" w:rsidRPr="007616B9" w:rsidDel="00931AFE">
          <w:rPr>
            <w:rFonts w:cs="Times New Roman"/>
          </w:rPr>
          <w:delText xml:space="preserve"> 2014; Burd 2016; Rosenheim </w:delText>
        </w:r>
        <w:r w:rsidR="007616B9" w:rsidRPr="007616B9" w:rsidDel="00931AFE">
          <w:rPr>
            <w:rFonts w:cs="Times New Roman"/>
            <w:i/>
            <w:iCs/>
          </w:rPr>
          <w:delText>et al.</w:delText>
        </w:r>
        <w:r w:rsidR="007616B9" w:rsidRPr="007616B9" w:rsidDel="00931AFE">
          <w:rPr>
            <w:rFonts w:cs="Times New Roman"/>
          </w:rPr>
          <w:delText xml:space="preserve"> 2016)</w:delText>
        </w:r>
      </w:del>
      <w:r w:rsidRPr="003C3342">
        <w:fldChar w:fldCharType="end"/>
      </w:r>
      <w:r w:rsidRPr="003C3342">
        <w:t xml:space="preserve">. </w:t>
      </w:r>
      <w:r w:rsidR="00550304">
        <w:t>The models</w:t>
      </w:r>
      <w:r w:rsidR="00F01E37">
        <w:t xml:space="preserve">, supported by </w:t>
      </w:r>
      <w:r w:rsidR="00694609">
        <w:t>empirical</w:t>
      </w:r>
      <w:r w:rsidR="00550304">
        <w:t xml:space="preserve"> data</w:t>
      </w:r>
      <w:r w:rsidR="00F01E37">
        <w:t>,</w:t>
      </w:r>
      <w:r w:rsidR="00550304">
        <w:t xml:space="preserve"> </w:t>
      </w:r>
      <w:r w:rsidRPr="003C3342">
        <w:t>indicate that species with relatively low pollen-</w:t>
      </w:r>
      <w:r w:rsidRPr="003C3342">
        <w:lastRenderedPageBreak/>
        <w:t>attraction costs (</w:t>
      </w:r>
      <w:r w:rsidR="006A0EE8">
        <w:t xml:space="preserve">in their studies, defined as successful </w:t>
      </w:r>
      <w:r w:rsidRPr="003C3342">
        <w:t xml:space="preserve">and </w:t>
      </w:r>
      <w:r w:rsidR="006A0EE8">
        <w:t xml:space="preserve">discarded </w:t>
      </w:r>
      <w:r w:rsidRPr="003C3342">
        <w:t xml:space="preserve">costs) should </w:t>
      </w:r>
      <w:r w:rsidR="00252B64">
        <w:t xml:space="preserve">produce a greater excess of ovules, relative to what they are able to provision, </w:t>
      </w:r>
      <w:r w:rsidR="008205B4">
        <w:t xml:space="preserve">manifested </w:t>
      </w:r>
      <w:r w:rsidR="00252B64">
        <w:t>as lower seedset.</w:t>
      </w:r>
    </w:p>
    <w:p w14:paraId="0E9C1B0A" w14:textId="0F673329" w:rsidR="00C70B23" w:rsidRDefault="00252B64" w:rsidP="00252B64">
      <w:r>
        <w:t xml:space="preserve">This axis of variation accords with the </w:t>
      </w:r>
      <w:r w:rsidR="00C70B23">
        <w:t xml:space="preserve">parental optimist-parental pessimist </w:t>
      </w:r>
      <w:r>
        <w:t xml:space="preserve">strategy continuum </w:t>
      </w:r>
      <w:r w:rsidR="00C70B23" w:rsidRPr="003C3342">
        <w:fldChar w:fldCharType="begin"/>
      </w:r>
      <w:r w:rsidR="00C70B23" w:rsidRPr="003C3342">
        <w:instrText xml:space="preserve"> ADDIN ZOTERO_ITEM CSL_CITATION {"citationID":"C0TnOYHV","properties":{"formattedCitation":"{\\rtf (Mock &amp; Forbes 1995; Burd 2008; Rosenheim {\\i{}et al.} 2014)}","plainCitation":"(Mock &amp; Forbes 1995; Burd 2008; Rosenheim et al. 2014)"},"citationItems":[{"id":1834,"uris":["http://zotero.org/users/503753/items/ZR62GC6S"],"uri":["http://zotero.org/users/503753/items/ZR62GC6S"],"itemData":{"id":1834,"type":"article-journal","title":"The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Scott"}],"issued":{"date-parts":[["1995",3]]}}},{"id":797,"uris":["http://zotero.org/users/503753/items/NXNQGRR6"],"uri":["http://zotero.org/users/503753/items/NXNQGRR6"],"itemData":{"id":797,"type":"article-journal","title":"The Haig</w:instrText>
      </w:r>
      <w:r w:rsidR="00C70B23" w:rsidRPr="007444C4">
        <w:rPr>
          <w:rFonts w:ascii="Cambria Math" w:hAnsi="Cambria Math" w:cs="Cambria Math"/>
        </w:rPr>
        <w:instrText>‐</w:instrText>
      </w:r>
      <w:r w:rsidR="00C70B23" w:rsidRPr="003C3342">
        <w:instrText>Westoby model revisited.","container-title":"The American Naturalist","page":"400-404","volume":"171","issue":"3","source":"JSTOR","abstract":"Abstract: The Haig</w:instrText>
      </w:r>
      <w:r w:rsidR="00C70B23" w:rsidRPr="007444C4">
        <w:rPr>
          <w:rFonts w:ascii="Cambria Math" w:hAnsi="Cambria Math" w:cs="Cambria Math"/>
        </w:rPr>
        <w:instrText>‐</w:instrText>
      </w:r>
      <w:r w:rsidR="00C70B23" w:rsidRPr="003C3342">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C70B23" w:rsidRPr="007444C4">
        <w:rPr>
          <w:rFonts w:ascii="Cambria Math" w:hAnsi="Cambria Math" w:cs="Cambria Math"/>
        </w:rPr>
        <w:instrText>‐</w:instrText>
      </w:r>
      <w:r w:rsidR="00C70B23" w:rsidRPr="003C3342">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C70B23" w:rsidRPr="007444C4">
        <w:rPr>
          <w:rFonts w:ascii="Cambria Math" w:hAnsi="Cambria Math" w:cs="Cambria Math"/>
        </w:rPr>
        <w:instrText>‐</w:instrText>
      </w:r>
      <w:r w:rsidR="00C70B23" w:rsidRPr="003C3342">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C70B23" w:rsidRPr="007444C4">
        <w:rPr>
          <w:rFonts w:ascii="Cambria Math" w:hAnsi="Cambria Math" w:cs="Cambria Math"/>
        </w:rPr>
        <w:instrText>‐</w:instrText>
      </w:r>
      <w:r w:rsidR="00C70B23" w:rsidRPr="003C3342">
        <w:instrText xml:space="preserve">analyses of pollen limitation; the second remains to be examined.","DOI":"10.1086/527499","ISSN":"0003-0147","journalAbbreviation":"The American Naturalist","author":[{"family":"Burd","given":"Martin"}],"issued":{"date-parts":[["2008",3,1]]}}},{"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C70B23" w:rsidRPr="003C3342">
        <w:fldChar w:fldCharType="separate"/>
      </w:r>
      <w:r w:rsidR="00181612" w:rsidRPr="00181612">
        <w:rPr>
          <w:rFonts w:cs="Times New Roman"/>
        </w:rPr>
        <w:t xml:space="preserve">(Mock &amp; Forbes 1995; </w:t>
      </w:r>
      <w:proofErr w:type="spellStart"/>
      <w:r w:rsidR="00181612" w:rsidRPr="00181612">
        <w:rPr>
          <w:rFonts w:cs="Times New Roman"/>
        </w:rPr>
        <w:t>Burd</w:t>
      </w:r>
      <w:proofErr w:type="spellEnd"/>
      <w:r w:rsidR="00181612" w:rsidRPr="00181612">
        <w:rPr>
          <w:rFonts w:cs="Times New Roman"/>
        </w:rPr>
        <w:t xml:space="preserve"> 2008; Rosenheim </w:t>
      </w:r>
      <w:r w:rsidR="00181612" w:rsidRPr="00181612">
        <w:rPr>
          <w:rFonts w:cs="Times New Roman"/>
          <w:i/>
          <w:iCs/>
        </w:rPr>
        <w:t>et al.</w:t>
      </w:r>
      <w:r w:rsidR="00181612" w:rsidRPr="00181612">
        <w:rPr>
          <w:rFonts w:cs="Times New Roman"/>
        </w:rPr>
        <w:t xml:space="preserve"> 2014)</w:t>
      </w:r>
      <w:r w:rsidR="00C70B23" w:rsidRPr="003C3342">
        <w:fldChar w:fldCharType="end"/>
      </w:r>
      <w:r w:rsidR="00C70B23">
        <w:t xml:space="preserve">. A parental optimist is defined as a species that overproduces </w:t>
      </w:r>
      <w:r w:rsidR="00C70B23" w:rsidRPr="003C3342">
        <w:t xml:space="preserve">ovules, relatively few of which mature in an average year due to limited resource supply. </w:t>
      </w:r>
      <w:r w:rsidR="00550304">
        <w:t xml:space="preserve">Such a species is forever “optimistic” that it will have higher-than-average provisioning resources and overproduces ovules should environmental conditions be unusually favourable. Since an optimist discards so many ovules – both pollinated and </w:t>
      </w:r>
      <w:proofErr w:type="spellStart"/>
      <w:r w:rsidR="00550304">
        <w:t>unpollinated</w:t>
      </w:r>
      <w:proofErr w:type="spellEnd"/>
      <w:r w:rsidR="00550304">
        <w:t xml:space="preserve"> – it </w:t>
      </w:r>
      <w:r w:rsidR="003D5363">
        <w:t xml:space="preserve">must reduce </w:t>
      </w:r>
      <w:r w:rsidR="00F01E37">
        <w:t>the cost of producing a single pollinator-ready ovule</w:t>
      </w:r>
      <w:r w:rsidR="003D5363">
        <w:t>. The alternative</w:t>
      </w:r>
      <w:r w:rsidR="00C70B23" w:rsidRPr="003C3342">
        <w:t xml:space="preserve">, </w:t>
      </w:r>
      <w:r w:rsidR="008205B4">
        <w:t xml:space="preserve">a </w:t>
      </w:r>
      <w:r w:rsidR="00C70B23" w:rsidRPr="003C3342">
        <w:t xml:space="preserve">species with </w:t>
      </w:r>
      <w:r w:rsidR="00C70B23">
        <w:t xml:space="preserve">proportionally </w:t>
      </w:r>
      <w:r w:rsidR="00C70B23" w:rsidRPr="003C3342">
        <w:t xml:space="preserve">higher </w:t>
      </w:r>
      <w:r w:rsidR="00C70B23">
        <w:t xml:space="preserve">pollen-attraction </w:t>
      </w:r>
      <w:r w:rsidR="00C70B23" w:rsidRPr="003C3342">
        <w:t>costs should display parental pessimism</w:t>
      </w:r>
      <w:r w:rsidR="00C70B23">
        <w:t>:</w:t>
      </w:r>
      <w:r w:rsidR="00C70B23" w:rsidRPr="003C3342">
        <w:t xml:space="preserve"> an underproduction of ovules, with </w:t>
      </w:r>
      <w:r w:rsidR="00C70B23">
        <w:t>embryo</w:t>
      </w:r>
      <w:r w:rsidR="00C70B23" w:rsidRPr="003C3342">
        <w:t xml:space="preserve"> number limiting seed production in many years</w:t>
      </w:r>
      <w:r w:rsidR="00C70B23">
        <w:t>, often as a result of pollen limitation.</w:t>
      </w:r>
      <w:r w:rsidR="00C70B23" w:rsidRPr="003C3342">
        <w:t xml:space="preserve"> </w:t>
      </w:r>
    </w:p>
    <w:p w14:paraId="65F85BB9" w14:textId="32624D6B" w:rsidR="006A0EE8" w:rsidRDefault="00252B64" w:rsidP="007C6EDF">
      <w:r>
        <w:t>Since parental optimists have lower seed</w:t>
      </w:r>
      <w:r w:rsidR="003D5363">
        <w:t>set (seed to ovule ratio)</w:t>
      </w:r>
      <w:r>
        <w:t xml:space="preserve">, logically they need to ensure that the seeds they mature are likely to germinate and establish. One mechanism to increase seed and seedling success is to </w:t>
      </w:r>
      <w:r w:rsidR="007C6EDF">
        <w:t xml:space="preserve">invest more resources in embryo provisioning, manifested as higher packaging and dispersal costs and higher seed mass. High per seed resource investment in turn requires that the plant provision embryos that are </w:t>
      </w:r>
      <w:r w:rsidRPr="003C3342">
        <w:t>vigorous genotypes</w:t>
      </w:r>
      <w:r w:rsidR="003D5363">
        <w:t>, in part accomplished</w:t>
      </w:r>
      <w:r>
        <w:t xml:space="preserve"> by being selective about which pollen grains to use and which zygotes to provision, termed selective abortion</w:t>
      </w:r>
      <w:r w:rsidR="003D5363">
        <w:t>. This has been</w:t>
      </w:r>
      <w:r>
        <w:t xml:space="preserve"> shown to be an important mechanism to increase plant fitness </w:t>
      </w:r>
      <w:r>
        <w:fldChar w:fldCharType="begin"/>
      </w:r>
      <w:r w:rsidR="00524161">
        <w:instrText xml:space="preserve"> ADDIN ZOTERO_ITEM CSL_CITATION {"citationID":"4Jrd6Lmk","properties":{"formattedCitation":"(Willson &amp; Burley 1983; Sutherland 1986; Kozlowski &amp; Stearns 1989; Guittian 1993; Melser &amp; Klinkhamer 2001; Harder &amp; Barrett 2006)","plainCitation":"(Willson &amp; Burley 1983; Sutherland 1986; Kozlowski &amp; Stearns 1989; Guittian 1993; Melser &amp; Klinkhamer 2001; Harder &amp; Barrett 2006)"},"citationItems":[{"id":1987,"uris":["http://zotero.org/users/503753/items/W8BMISQJ"],"uri":["http://zotero.org/users/503753/items/W8BMISQJ"],"itemData":{"id":1987,"type":"book","title":"Mate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1972,"uris":["http://zotero.org/users/503753/items/3PIKBSSQ"],"uri":["http://zotero.org/users/503753/items/3PIKBSSQ"],"itemData":{"id":1972,"type":"article-journal","title":"Hypotheses for the Production of Excess Zygotes: Models of Bet-Hedging and Selective Abortion","container-title":"Evolution","page":"1369-1377","volume":"43","issue":"7","source":"JSTOR","abstract":"Two hypotheses can explain the overproduction of zygotes. Bet-hedging assumes that optimal brood size varies unpredictably among breeding attempts. Excess zygotes are produced so that the number of independent offspring can be flexibly adjusted downward to the optimum number for that attempt. Selective abortion suggests that parents overproduce zygotes, identify those with the highest fitness expectations, then kill or abandon those with lower fitness in order to concentrate investment in those with the best prospects. Both hypotheses for the overproduction of zygotes work in principle, alone or together, and can lead to impressive levels of zygote overproduction. For both hypotheses, high levels of zygote overproduction are only attained when the unit cost of an aborted embryo is low relative to the cost of an independent offspring. Under bet-hedging, it is also important that the variability of environmental conditions important for breeding success be high. The two hypotheses together make clear when a parent could increase its fitness by killing or abandoning its offspring.","DOI":"10.2307/2409453","ISSN":"0014-3820","shortTitle":"Hypotheses for the Production of Excess Zygotes","journalAbbreviation":"Evolution","author":[{"family":"Kozlowski","given":"Jan"},{"family":"Stearns","given":"Stephen C."}],"issued":{"date-parts":[["1989"]]}}},{"id":1974,"uris":["http://zotero.org/users/503753/items/2NE9GKJC"],"uri":["http://zotero.org/users/503753/items/2NE9GKJC"],"itemData":{"id":1974,"type":"article-journal","title":"Why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id":1983,"uris":["http://zotero.org/users/503753/items/CXAWBX79"],"uri":["http://zotero.org/users/503753/items/CXAWBX79"],"itemData":{"id":1983,"type":"article-journal","title":"Selective seed abortion increases offspring survival in Cynoglossum officinale (Boraginaceae)","container-title":"American Journal of Botany","page":"1033-1040","volume":"88","issue":"6","source":"www.amjbot.org","abstract":"Selective embryo abortion is one of the evolutionary explanations for the surplus of ovules found in many plant species. To manipulate the level of embryo abortion, we removed ovules and applied nutrients to plants of Cynoglossum officinale (Boraginaceae) after they started to flower. From these two treatments and a control series, seeds were collected, germinated, and transplanted in the field to assess the quality of the resulting offspring. Nutrient addition did not increase the number of seeds per flower significantly. Fewer embryos were aborted in the ovule removal treatment. The seeds produced in the ovule removal treatment had a significantly greater mass and significantly lower survival than the offspring from the control group. This difference in survival indicates that offspring of lower quality are selectively aborted in the control group. Offspring from the nutrient addition treatment survived longer. The offspring of the treatments did not differ significantly from the control group in growth. Simple mathematical calculations, based on the differences in offspring quality that we found, indicate that the selective abortion hypothesis can be an important factor explaining the advantage of the “surplus production” of ovules.","ISSN":"0002-9122, 1537-2197","note":"PMID: 11410467","journalAbbreviation":"Am. J. Bot.","language":"en","author":[{"family":"Melser","given":"Chantal"},{"family":"Klinkhamer","given":"Peter G. L."}],"issued":{"date-parts":[["2001",6,1]]}}},{"id":431,"uris":["http://zotero.org/users/503753/items/CI98CQUN"],"uri":["http://zotero.org/users/503753/items/CI98CQUN"],"itemData":{"id":431,"type":"book","title":"Ecology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Hilton"}],"issued":{"date-parts":[["2006"]]}}}],"schema":"https://github.com/citation-style-language/schema/raw/master/csl-citation.json"} </w:instrText>
      </w:r>
      <w: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Kozlowski &amp; Stearns 1989; </w:t>
      </w:r>
      <w:proofErr w:type="spellStart"/>
      <w:r w:rsidR="00181612" w:rsidRPr="00181612">
        <w:rPr>
          <w:rFonts w:cs="Times New Roman"/>
        </w:rPr>
        <w:t>Guittian</w:t>
      </w:r>
      <w:proofErr w:type="spellEnd"/>
      <w:r w:rsidR="00181612" w:rsidRPr="00181612">
        <w:rPr>
          <w:rFonts w:cs="Times New Roman"/>
        </w:rPr>
        <w:t xml:space="preserve"> 1993; </w:t>
      </w:r>
      <w:proofErr w:type="spellStart"/>
      <w:r w:rsidR="00181612" w:rsidRPr="00181612">
        <w:rPr>
          <w:rFonts w:cs="Times New Roman"/>
        </w:rPr>
        <w:t>Melser</w:t>
      </w:r>
      <w:proofErr w:type="spellEnd"/>
      <w:r w:rsidR="00181612" w:rsidRPr="00181612">
        <w:rPr>
          <w:rFonts w:cs="Times New Roman"/>
        </w:rPr>
        <w:t xml:space="preserve"> &amp; </w:t>
      </w:r>
      <w:proofErr w:type="spellStart"/>
      <w:r w:rsidR="00181612" w:rsidRPr="00181612">
        <w:rPr>
          <w:rFonts w:cs="Times New Roman"/>
        </w:rPr>
        <w:t>Klinkhamer</w:t>
      </w:r>
      <w:proofErr w:type="spellEnd"/>
      <w:r w:rsidR="00181612" w:rsidRPr="00181612">
        <w:rPr>
          <w:rFonts w:cs="Times New Roman"/>
        </w:rPr>
        <w:t xml:space="preserve"> 2001; Harder &amp; Barrett 2006)</w:t>
      </w:r>
      <w:r>
        <w:fldChar w:fldCharType="end"/>
      </w:r>
      <w:r>
        <w:t xml:space="preserve">. </w:t>
      </w:r>
      <w:r w:rsidR="008D5690">
        <w:t>A</w:t>
      </w:r>
      <w:r>
        <w:t xml:space="preserve"> parent plant can exert stronger zygote selection if there is a large pool of excess embryos</w:t>
      </w:r>
      <w:r w:rsidR="007C6EDF">
        <w:t xml:space="preserve">, exactly the </w:t>
      </w:r>
      <w:r w:rsidR="004E2575">
        <w:t xml:space="preserve">strategy displayed by </w:t>
      </w:r>
      <w:r w:rsidR="007C6EDF">
        <w:t>a parental optimist</w:t>
      </w:r>
      <w:r>
        <w:t>.</w:t>
      </w:r>
      <w:r w:rsidR="007C6EDF">
        <w:t xml:space="preserve"> In summary</w:t>
      </w:r>
      <w:r>
        <w:t>, we expect the ratio of ovules to seeds</w:t>
      </w:r>
      <w:r w:rsidR="006A0EE8">
        <w:t xml:space="preserve">, defined here as </w:t>
      </w:r>
      <w:r w:rsidR="006A0EE8" w:rsidRPr="006A0EE8">
        <w:rPr>
          <w:i/>
        </w:rPr>
        <w:t>choosiness</w:t>
      </w:r>
      <w:r w:rsidR="006A0EE8">
        <w:t xml:space="preserve"> (the inverse of </w:t>
      </w:r>
      <w:r w:rsidR="006A0EE8" w:rsidRPr="006A0EE8">
        <w:rPr>
          <w:i/>
        </w:rPr>
        <w:t>seedset</w:t>
      </w:r>
      <w:r w:rsidR="006A0EE8">
        <w:t>),</w:t>
      </w:r>
      <w:r>
        <w:t xml:space="preserve"> to </w:t>
      </w:r>
      <w:r w:rsidR="006A0EE8">
        <w:t xml:space="preserve">be highest in parental optimists, those species with relatively lower pollen-attraction costs (Figure 1c). </w:t>
      </w:r>
      <w:r w:rsidR="0000005F">
        <w:t xml:space="preserve"> </w:t>
      </w:r>
      <w:r w:rsidR="0067148D">
        <w:t>(</w:t>
      </w:r>
      <w:r w:rsidR="0000005F">
        <w:t xml:space="preserve">Note, that </w:t>
      </w:r>
      <w:r w:rsidR="0000005F">
        <w:rPr>
          <w:i/>
        </w:rPr>
        <w:t>choosiness</w:t>
      </w:r>
      <w:r w:rsidR="0000005F">
        <w:t xml:space="preserve"> as defined here</w:t>
      </w:r>
      <w:r w:rsidR="0067148D">
        <w:t>, encompasses</w:t>
      </w:r>
      <w:r w:rsidR="0000005F">
        <w:t xml:space="preserve"> a number of processes that occur between </w:t>
      </w:r>
      <w:r w:rsidR="0067148D">
        <w:t xml:space="preserve">ovule </w:t>
      </w:r>
      <w:r w:rsidR="0067148D">
        <w:lastRenderedPageBreak/>
        <w:t xml:space="preserve">maturation and the onset of zygote provisioning, including </w:t>
      </w:r>
      <w:r w:rsidR="0067148D" w:rsidRPr="003C3342">
        <w:t xml:space="preserve">pollen-limitation, pollen-ovule incompatibility, </w:t>
      </w:r>
      <w:r w:rsidR="0067148D">
        <w:t>and selective embryo abortion. It is illogical that pollen-limitation or pollen-ovule incompatibility – on a proportional basis – would be higher in plants with a relatively higher ovule count, such that selective embryo abortion</w:t>
      </w:r>
      <w:r w:rsidR="00B22E6C">
        <w:t xml:space="preserve"> or select pollen-tube growth</w:t>
      </w:r>
      <w:r w:rsidR="0067148D">
        <w:t xml:space="preserve"> is the most likely explanation for low seedset among parental optimists.)</w:t>
      </w:r>
    </w:p>
    <w:p w14:paraId="0BC10F31" w14:textId="09686FE3" w:rsidR="0012287A" w:rsidRDefault="008D5690" w:rsidP="008D5690">
      <w:r>
        <w:t xml:space="preserve">The </w:t>
      </w:r>
      <w:r w:rsidR="006A0EE8">
        <w:t xml:space="preserve">trade-offs </w:t>
      </w:r>
      <w:r>
        <w:t xml:space="preserve">described </w:t>
      </w:r>
      <w:r w:rsidR="006A0EE8">
        <w:t>embody different reproductive tissue measures, but both represent the same r</w:t>
      </w:r>
      <w:r w:rsidR="0067148D">
        <w:t>eproductive strategy continuum</w:t>
      </w:r>
      <w:r>
        <w:t>. At one end of the spectrum are species that produce relatively few, large seeds, and have low seedset due to resource limitation. They display greater selectively in which zygotes to provision, since they are investing more energy in each offspring and maturing fewer seeds. These species invest proportionally more in seed provisioning and relatively less in pollen attraction</w:t>
      </w:r>
      <w:r w:rsidR="001D74F4">
        <w:t xml:space="preserve"> per ovule</w:t>
      </w:r>
      <w:r>
        <w:t>.</w:t>
      </w:r>
      <w:r w:rsidR="00666BA3">
        <w:t xml:space="preserve"> </w:t>
      </w:r>
      <w:r w:rsidR="001D74F4">
        <w:t xml:space="preserve">Parental pessimists have the same energy to invest in both ovules and seeds, but produce relatively fewer, more costly ovules and relatively more, less costly seeds. </w:t>
      </w:r>
      <w:r w:rsidR="00666BA3">
        <w:t xml:space="preserve">Two previous studies have indeed observed that </w:t>
      </w:r>
      <w:r w:rsidR="00252B64">
        <w:t>big-seeded species have lower seedset</w:t>
      </w:r>
      <w:r>
        <w:t>, also attributed to greater choosiness</w:t>
      </w:r>
      <w:r w:rsidR="00702F29">
        <w:t xml:space="preserve"> </w:t>
      </w:r>
      <w:r w:rsidR="00252B64">
        <w:fldChar w:fldCharType="begin"/>
      </w:r>
      <w:r w:rsidR="007C209F">
        <w:instrText xml:space="preserve"> ADDIN ZOTERO_ITEM CSL_CITATION {"citationID":"d63iTLuv","properties":{"formattedCitation":"(Lord &amp; Westoby 2006, 2012)","plainCitation":"(Lord &amp; Westoby 2006, 2012)"},"citationItems":[{"id":291,"uris":["http://zotero.org/users/503753/items/7RWB9BFI"],"uri":["http://zotero.org/users/503753/items/7RWB9BFI"],"itemData":{"id":291,"type":"article-journal","title":"Accessory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M."},{"family":"Westoby","given":"Mark"}],"issued":{"date-parts":[["2012"]]}}}],"schema":"https://github.com/citation-style-language/schema/raw/master/csl-citation.json"} </w:instrText>
      </w:r>
      <w:r w:rsidR="00252B64">
        <w:fldChar w:fldCharType="separate"/>
      </w:r>
      <w:r w:rsidR="007C209F" w:rsidRPr="007C209F">
        <w:rPr>
          <w:rFonts w:cs="Times New Roman"/>
        </w:rPr>
        <w:t>(Lord &amp; Westoby 2006, 2012)</w:t>
      </w:r>
      <w:r w:rsidR="00252B64">
        <w:fldChar w:fldCharType="end"/>
      </w:r>
      <w:r w:rsidR="007C209F">
        <w:t>.</w:t>
      </w:r>
    </w:p>
    <w:p w14:paraId="1CD3D038" w14:textId="3E8A4DE3" w:rsidR="00252B64" w:rsidRDefault="008205B4" w:rsidP="0012287A">
      <w:r>
        <w:t xml:space="preserve">Based </w:t>
      </w:r>
      <w:r w:rsidR="00563A09">
        <w:t xml:space="preserve">on </w:t>
      </w:r>
      <w:r>
        <w:t>these trade-offs we predict that the</w:t>
      </w:r>
      <w:r w:rsidR="0012287A">
        <w:t xml:space="preserve"> proportion of reproductive energy going to the different outcomes in Figure 1a will shift with seed size: 1) </w:t>
      </w:r>
      <w:r w:rsidR="001D74F4">
        <w:t>I</w:t>
      </w:r>
      <w:r w:rsidR="00666BA3">
        <w:t>n large-seeded species total pre-provisioning investment will be predominately into discarded tissue</w:t>
      </w:r>
      <w:r w:rsidR="00702F29">
        <w:t>s</w:t>
      </w:r>
      <w:r w:rsidR="00666BA3">
        <w:t>, as most of the ovules</w:t>
      </w:r>
      <w:r w:rsidR="00702F29">
        <w:t xml:space="preserve"> produced will be shed or aborted before the onset of provisioning (Figure </w:t>
      </w:r>
      <w:r w:rsidR="00DB0EBC">
        <w:t>1d</w:t>
      </w:r>
      <w:r w:rsidR="00702F29">
        <w:t xml:space="preserve">). </w:t>
      </w:r>
      <w:r w:rsidR="00DB0EBC">
        <w:t>2</w:t>
      </w:r>
      <w:r w:rsidR="001D74F4">
        <w:t>) O</w:t>
      </w:r>
      <w:r w:rsidR="00702F29">
        <w:t>nce large-seeded species begin provisioning a zygote they are more likely to successfully create a viable seed, such that the proportion of total provisioning investment allocated to successful tissues versus discarded tissues</w:t>
      </w:r>
      <w:r w:rsidR="00013152">
        <w:t xml:space="preserve"> should be higher in large-seeded species (Figure 1e). </w:t>
      </w:r>
      <w:r w:rsidR="00DB0EBC">
        <w:t xml:space="preserve">3) With increased seed size, species spend a decreasing proportion of their success costs on pollen-attraction costs, as they are expected to produce a large number of inexpensive ovules (Figure 1f). </w:t>
      </w:r>
    </w:p>
    <w:p w14:paraId="21A93671" w14:textId="111DD026" w:rsidR="00DF6FC6" w:rsidRPr="003C3342" w:rsidRDefault="00DF6FC6" w:rsidP="00DF6FC6">
      <w:r>
        <w:t xml:space="preserve">In </w:t>
      </w:r>
      <w:r w:rsidR="0012287A">
        <w:t>summary</w:t>
      </w:r>
      <w:r>
        <w:t xml:space="preserve">, we </w:t>
      </w:r>
      <w:r w:rsidR="0012287A">
        <w:t xml:space="preserve">ask </w:t>
      </w:r>
      <w:r>
        <w:t>the following questions</w:t>
      </w:r>
      <w:r w:rsidRPr="00BA744F">
        <w:t>:</w:t>
      </w:r>
    </w:p>
    <w:p w14:paraId="739A5042" w14:textId="32578A70" w:rsidR="00DF6FC6" w:rsidRDefault="00DF6FC6" w:rsidP="009603D7">
      <w:pPr>
        <w:pStyle w:val="ListParagraph"/>
        <w:numPr>
          <w:ilvl w:val="0"/>
          <w:numId w:val="11"/>
        </w:numPr>
      </w:pPr>
      <w:r>
        <w:lastRenderedPageBreak/>
        <w:t xml:space="preserve">How much do individual plants invest in different reproductive tissues and does </w:t>
      </w:r>
      <w:r w:rsidR="001D74F4">
        <w:t xml:space="preserve">the proportional investment </w:t>
      </w:r>
      <w:r>
        <w:t xml:space="preserve">differ among </w:t>
      </w:r>
      <w:r w:rsidRPr="003270F1">
        <w:t>species</w:t>
      </w:r>
      <w:r>
        <w:t>?</w:t>
      </w:r>
    </w:p>
    <w:p w14:paraId="2098F51B" w14:textId="0A031F3B" w:rsidR="009603D7" w:rsidRDefault="009603D7" w:rsidP="00DF6FC6">
      <w:pPr>
        <w:pStyle w:val="ListParagraph"/>
        <w:numPr>
          <w:ilvl w:val="0"/>
          <w:numId w:val="11"/>
        </w:numPr>
      </w:pPr>
      <w:r>
        <w:t>Do the hypothesized pollen attraction costs-ovules available for pollination and success costs-seed count trade-offs exist?</w:t>
      </w:r>
    </w:p>
    <w:p w14:paraId="5D867353" w14:textId="038E5BDE" w:rsidR="009603D7" w:rsidRDefault="009603D7" w:rsidP="00DF6FC6">
      <w:pPr>
        <w:pStyle w:val="ListParagraph"/>
        <w:numPr>
          <w:ilvl w:val="0"/>
          <w:numId w:val="11"/>
        </w:numPr>
      </w:pPr>
      <w:r>
        <w:t>Is there a trade-off between choosiness and pollen-attraction costs?</w:t>
      </w:r>
    </w:p>
    <w:p w14:paraId="383102AD" w14:textId="7353AB52" w:rsidR="0012287A" w:rsidRDefault="0012287A" w:rsidP="00DF6FC6">
      <w:pPr>
        <w:pStyle w:val="ListParagraph"/>
        <w:numPr>
          <w:ilvl w:val="0"/>
          <w:numId w:val="11"/>
        </w:numPr>
      </w:pPr>
      <w:r>
        <w:t>Does the proportion of energy allocated to different reproductive tissue</w:t>
      </w:r>
      <w:r w:rsidR="001D74F4">
        <w:t xml:space="preserve"> types</w:t>
      </w:r>
      <w:r>
        <w:t xml:space="preserve"> shift with seed size?</w:t>
      </w:r>
    </w:p>
    <w:p w14:paraId="5278C0D2" w14:textId="77777777" w:rsidR="00DF6FC6" w:rsidRPr="003C3342" w:rsidRDefault="00DF6FC6" w:rsidP="00DF6FC6">
      <w:pPr>
        <w:pStyle w:val="ListParagraph"/>
        <w:numPr>
          <w:ilvl w:val="0"/>
          <w:numId w:val="11"/>
        </w:numPr>
      </w:pPr>
      <w:r w:rsidRPr="003C3342">
        <w:t>Within a species, do total accessory costs or particular accessory cost components shift with plant size, age, or reproductive investment?</w:t>
      </w:r>
    </w:p>
    <w:p w14:paraId="76105355" w14:textId="1AECB878" w:rsidR="00AC35F9" w:rsidRDefault="00C94EFD" w:rsidP="00AC35F9">
      <w:r w:rsidRPr="003C3342">
        <w:t xml:space="preserve">The dataset </w:t>
      </w:r>
      <w:r w:rsidR="00AC35F9">
        <w:t xml:space="preserve">we use to address these questions </w:t>
      </w:r>
      <w:r w:rsidRPr="003C3342">
        <w:t xml:space="preserve">is, to our knowledge, the most complete dataset that simultaneously measured plant size, vegetative investment, reproductive investment, seed investment, seed count, and seed mass across multiple species at different size and ages in a native community. In a recurrent-fire coastal heath community, we studied fourteen species </w:t>
      </w:r>
      <w:r w:rsidR="00AC35F9">
        <w:t xml:space="preserve">differing in </w:t>
      </w:r>
      <w:r w:rsidRPr="003C3342">
        <w:t>seed size</w:t>
      </w:r>
      <w:r w:rsidR="00AC35F9">
        <w:t>,</w:t>
      </w:r>
      <w:r w:rsidRPr="003C3342">
        <w:t xml:space="preserve"> lifespan</w:t>
      </w:r>
      <w:r w:rsidR="00AC35F9">
        <w:t>,</w:t>
      </w:r>
      <w:r w:rsidRPr="003C3342">
        <w:t xml:space="preserve"> and maximum height. Individuals were sampled at different ages across a fire-created </w:t>
      </w:r>
      <w:proofErr w:type="spellStart"/>
      <w:r w:rsidRPr="003C3342">
        <w:t>chronosequence</w:t>
      </w:r>
      <w:proofErr w:type="spellEnd"/>
      <w:r w:rsidRPr="003C3342">
        <w:t xml:space="preserve">, from 3 months to 30 years. We assessed total reproductive investment every 3 weeks for a year, to determine total investment both in tissues that developed into mature seeds and in tissues that were aborted during the developmental trajectory. This detailed accounting allows us to </w:t>
      </w:r>
      <w:r w:rsidR="00E2540F">
        <w:t xml:space="preserve">investigate correlates of </w:t>
      </w:r>
      <w:r w:rsidRPr="003C3342">
        <w:t xml:space="preserve">reproductive </w:t>
      </w:r>
      <w:r w:rsidR="007B6CA2">
        <w:t xml:space="preserve">tissue pool </w:t>
      </w:r>
      <w:r w:rsidRPr="003C3342">
        <w:t>investment across and within species.</w:t>
      </w:r>
      <w:r w:rsidR="00AC35F9" w:rsidRPr="00AC35F9">
        <w:t xml:space="preserve"> </w:t>
      </w:r>
    </w:p>
    <w:p w14:paraId="340A1653" w14:textId="0919768E" w:rsidR="00E959AB" w:rsidRPr="003C3342" w:rsidRDefault="00AC35F9" w:rsidP="00C22E00">
      <w:r>
        <w:t>Finally, given the complexity of measuring all the components of reproductive investment, we assess how well different</w:t>
      </w:r>
      <w:r w:rsidRPr="003C3342">
        <w:t xml:space="preserve"> </w:t>
      </w:r>
      <w:r>
        <w:t xml:space="preserve">surrogate </w:t>
      </w:r>
      <w:r w:rsidRPr="003C3342">
        <w:t xml:space="preserve">measures </w:t>
      </w:r>
      <w:r>
        <w:t>potentially</w:t>
      </w:r>
      <w:r w:rsidRPr="003C3342">
        <w:t xml:space="preserve"> </w:t>
      </w:r>
      <w:r>
        <w:t xml:space="preserve">predict </w:t>
      </w:r>
      <w:r w:rsidRPr="003C3342">
        <w:t xml:space="preserve">total reproductive </w:t>
      </w:r>
      <w:r>
        <w:t xml:space="preserve">investment? For this purpose we consider </w:t>
      </w:r>
      <w:r w:rsidR="001D74F4">
        <w:t xml:space="preserve">variables including </w:t>
      </w:r>
      <w:r w:rsidRPr="003C3342">
        <w:t xml:space="preserve">total seed weight, total fruit weight, </w:t>
      </w:r>
      <w:r>
        <w:t>and</w:t>
      </w:r>
      <w:r w:rsidRPr="003C3342">
        <w:t xml:space="preserve"> total investment</w:t>
      </w:r>
      <w:r w:rsidR="00161521">
        <w:t xml:space="preserve"> to the point of pollination</w:t>
      </w:r>
      <w:r>
        <w:t>.</w:t>
      </w:r>
      <w:r w:rsidRPr="003C3342">
        <w:t xml:space="preserve"> </w:t>
      </w:r>
    </w:p>
    <w:p w14:paraId="02072B99" w14:textId="77777777" w:rsidR="00F66AAF" w:rsidRPr="003C3342" w:rsidRDefault="00E54199" w:rsidP="003C3342">
      <w:pPr>
        <w:pStyle w:val="Heading1"/>
        <w:rPr>
          <w:rFonts w:cs="Times New Roman"/>
        </w:rPr>
      </w:pPr>
      <w:r w:rsidRPr="003C3342">
        <w:rPr>
          <w:rFonts w:cs="Times New Roman"/>
        </w:rPr>
        <w:lastRenderedPageBreak/>
        <w:t>Methods</w:t>
      </w:r>
    </w:p>
    <w:p w14:paraId="10B74F49" w14:textId="025829E7" w:rsidR="00687D3A" w:rsidRPr="003C3342" w:rsidRDefault="00687D3A" w:rsidP="003C3342">
      <w:pPr>
        <w:pStyle w:val="Heading2"/>
      </w:pPr>
      <w:r w:rsidRPr="003C3342">
        <w:t>Study system</w:t>
      </w:r>
    </w:p>
    <w:p w14:paraId="0F5671CB" w14:textId="05700F03" w:rsidR="00687D3A" w:rsidRPr="003C3342" w:rsidRDefault="00687D3A" w:rsidP="003F5336">
      <w:r w:rsidRPr="003C3342">
        <w:t>Th</w:t>
      </w:r>
      <w:r w:rsidR="00C22E00">
        <w:t>e</w:t>
      </w:r>
      <w:r w:rsidRPr="003C3342">
        <w:t xml:space="preserve"> study was carried out in </w:t>
      </w:r>
      <w:proofErr w:type="spellStart"/>
      <w:r w:rsidRPr="003C3342">
        <w:t>Kuring’gai</w:t>
      </w:r>
      <w:proofErr w:type="spellEnd"/>
      <w:r w:rsidRPr="003C3342">
        <w:t xml:space="preserve"> National Park, just to the northeast of Sydney, Australia. The sandstone ridges throughout the park host a coast heath community</w:t>
      </w:r>
      <w:r w:rsidR="003F5336">
        <w:t xml:space="preserve">, whose dynamics </w:t>
      </w:r>
      <w:r w:rsidR="005A7EBE">
        <w:t xml:space="preserve">have been </w:t>
      </w:r>
      <w:r w:rsidR="003F5336">
        <w:t>governed by fire</w:t>
      </w:r>
      <w:r w:rsidR="005A7EBE">
        <w:t xml:space="preserve"> </w:t>
      </w:r>
      <w:r w:rsidR="00F514EA">
        <w:t xml:space="preserve">for at least 6000 years </w:t>
      </w:r>
      <w:r w:rsidR="00F514EA">
        <w:fldChar w:fldCharType="begin"/>
      </w:r>
      <w:r w:rsidR="00F514EA">
        <w:instrText xml:space="preserve"> ADDIN ZOTERO_ITEM CSL_CITATION {"citationID":"m80e5un4i","properties":{"formattedCitation":"(Kodela &amp; Dodson 1988)","plainCitation":"(Kodela &amp; Dodson 1988)"},"citationItems":[{"id":1937,"uris":["http://zotero.org/users/503753/items/W7I9U9NF"],"uri":["http://zotero.org/users/503753/items/W7I9U9NF"],"itemData":{"id":1937,"type":"article-journal","title":"late Holocene vegetation and fire record from Ku-ring-gai Chase National Park, New South Wales","container-title":"Proceedings of the Linnean Society of New South Wales","source":"agris.fao.org","URL":"http://agris.fao.org/agris-search/search.do?recordID=US201302697636","ISSN":"0370-047X","language":"English","author":[{"family":"Kodela","given":"P. G."},{"family":"Dodson","given":"J. R."}],"issued":{"date-parts":[["1988"]]},"accessed":{"date-parts":[["2016",8,30]]}}}],"schema":"https://github.com/citation-style-language/schema/raw/master/csl-citation.json"} </w:instrText>
      </w:r>
      <w:r w:rsidR="00F514EA">
        <w:fldChar w:fldCharType="separate"/>
      </w:r>
      <w:r w:rsidR="00181612" w:rsidRPr="00181612">
        <w:rPr>
          <w:rFonts w:cs="Times New Roman"/>
        </w:rPr>
        <w:t>(</w:t>
      </w:r>
      <w:proofErr w:type="spellStart"/>
      <w:r w:rsidR="00181612" w:rsidRPr="00181612">
        <w:rPr>
          <w:rFonts w:cs="Times New Roman"/>
        </w:rPr>
        <w:t>Kodela</w:t>
      </w:r>
      <w:proofErr w:type="spellEnd"/>
      <w:r w:rsidR="00181612" w:rsidRPr="00181612">
        <w:rPr>
          <w:rFonts w:cs="Times New Roman"/>
        </w:rPr>
        <w:t xml:space="preserve"> &amp; Dodson 1988)</w:t>
      </w:r>
      <w:r w:rsidR="00F514EA">
        <w:fldChar w:fldCharType="end"/>
      </w:r>
      <w:r w:rsidR="003F5336">
        <w:t xml:space="preserve">. </w:t>
      </w:r>
      <w:r w:rsidR="00F514EA">
        <w:t xml:space="preserve">Fire regimes under traditional aboriginal management are unknown, but current </w:t>
      </w:r>
      <w:r w:rsidR="00F514EA" w:rsidRPr="003C3342">
        <w:t>N</w:t>
      </w:r>
      <w:r w:rsidR="00F514EA">
        <w:t xml:space="preserve">ew </w:t>
      </w:r>
      <w:r w:rsidR="00F514EA" w:rsidRPr="003C3342">
        <w:t>S</w:t>
      </w:r>
      <w:r w:rsidR="00F514EA">
        <w:t xml:space="preserve">outh </w:t>
      </w:r>
      <w:r w:rsidR="00F514EA" w:rsidRPr="003C3342">
        <w:t>W</w:t>
      </w:r>
      <w:r w:rsidR="00F514EA">
        <w:t>ales</w:t>
      </w:r>
      <w:r w:rsidR="00F514EA" w:rsidRPr="003C3342">
        <w:t xml:space="preserve"> </w:t>
      </w:r>
      <w:r w:rsidR="00F514EA">
        <w:t>National Parks and Wildlife Service (NSW NPWS) management practises seek to achieve an a</w:t>
      </w:r>
      <w:r w:rsidR="003F5336">
        <w:t xml:space="preserve">verage </w:t>
      </w:r>
      <w:r w:rsidR="00396E33" w:rsidRPr="003C3342">
        <w:t xml:space="preserve">interval </w:t>
      </w:r>
      <w:r w:rsidR="003F5336">
        <w:t xml:space="preserve">between </w:t>
      </w:r>
      <w:r w:rsidR="00F514EA">
        <w:t xml:space="preserve">7-30 years to maintain </w:t>
      </w:r>
      <w:r w:rsidR="00384C76">
        <w:t xml:space="preserve">the current floristic </w:t>
      </w:r>
      <w:r w:rsidR="00F514EA">
        <w:t xml:space="preserve">diversity </w:t>
      </w:r>
      <w:r w:rsidR="00F514EA">
        <w:fldChar w:fldCharType="begin"/>
      </w:r>
      <w:r w:rsidR="00F514EA">
        <w:instrText xml:space="preserve"> ADDIN ZOTERO_ITEM CSL_CITATION {"citationID":"2h9370p8uv","properties":{"formattedCitation":"(NSW Office of the Environment 2006)","plainCitation":"(NSW Office of the Environment 2006)"},"citationItems":[{"id":1939,"uris":["http://zotero.org/users/503753/items/XDNQMHQX"],"uri":["http://zotero.org/users/503753/items/XDNQMHQX"],"itemData":{"id":1939,"type":"report","title":"Ku-ring-gai Chase National Park fire management strategy","abstract":"This fire management strategy also covers Lion Island Nature Reserve, Long Island Nature Reserve, Spectacle Island Nature Reserve and Mount Ku-ring-gai Aboriginal Area.","URL":"http://www.environment.nsw.gov.au/firemanagement/KCNPFms.htm","author":[{"family":"NSW Office of the Environment","given":""}],"issued":{"date-parts":[["2006"]]},"accessed":{"date-parts":[["2016",8,30]]}}}],"schema":"https://github.com/citation-style-language/schema/raw/master/csl-citation.json"} </w:instrText>
      </w:r>
      <w:r w:rsidR="00F514EA">
        <w:fldChar w:fldCharType="separate"/>
      </w:r>
      <w:r w:rsidR="00181612" w:rsidRPr="00181612">
        <w:rPr>
          <w:rFonts w:cs="Times New Roman"/>
        </w:rPr>
        <w:t>(NSW Office of the Environment 2006)</w:t>
      </w:r>
      <w:r w:rsidR="00F514EA">
        <w:fldChar w:fldCharType="end"/>
      </w:r>
      <w:r w:rsidRPr="003C3342">
        <w:t xml:space="preserve">. The community includes perennial species that re-sprout following fire and </w:t>
      </w:r>
      <w:r w:rsidR="00151EF3" w:rsidRPr="003C3342">
        <w:t xml:space="preserve">also </w:t>
      </w:r>
      <w:r w:rsidRPr="003C3342">
        <w:t xml:space="preserve">obligate </w:t>
      </w:r>
      <w:proofErr w:type="spellStart"/>
      <w:r w:rsidRPr="003C3342">
        <w:t>seeders</w:t>
      </w:r>
      <w:proofErr w:type="spellEnd"/>
      <w:r w:rsidRPr="003C3342">
        <w:t xml:space="preserve">, species that are killed by fire and re-establish from seed. </w:t>
      </w:r>
      <w:r w:rsidR="00396E33" w:rsidRPr="003C3342">
        <w:t>T</w:t>
      </w:r>
      <w:r w:rsidRPr="003C3342">
        <w:t xml:space="preserve">he obligate </w:t>
      </w:r>
      <w:proofErr w:type="spellStart"/>
      <w:r w:rsidRPr="003C3342">
        <w:t>seeders</w:t>
      </w:r>
      <w:proofErr w:type="spellEnd"/>
      <w:r w:rsidRPr="003C3342">
        <w:t xml:space="preserve"> </w:t>
      </w:r>
      <w:r w:rsidR="00396E33" w:rsidRPr="003C3342">
        <w:t xml:space="preserve">included in this study </w:t>
      </w:r>
      <w:r w:rsidRPr="003C3342">
        <w:t xml:space="preserve">germinate within a year of the fire and often after </w:t>
      </w:r>
      <w:r w:rsidR="00396E33" w:rsidRPr="003C3342">
        <w:t>the next rain</w:t>
      </w:r>
      <w:r w:rsidR="003F5336">
        <w:t xml:space="preserve">. </w:t>
      </w:r>
      <w:r w:rsidR="003F5336" w:rsidRPr="003C3342">
        <w:t xml:space="preserve">Since the fire history of the park is well documented, the age of obligate </w:t>
      </w:r>
      <w:proofErr w:type="spellStart"/>
      <w:r w:rsidR="003F5336" w:rsidRPr="003C3342">
        <w:t>seeders</w:t>
      </w:r>
      <w:proofErr w:type="spellEnd"/>
      <w:r w:rsidR="003F5336" w:rsidRPr="003C3342">
        <w:t xml:space="preserve"> at a site can be est</w:t>
      </w:r>
      <w:r w:rsidR="003F5336">
        <w:t>imated. In total, w</w:t>
      </w:r>
      <w:r w:rsidR="00C22E00">
        <w:t>e selected 14 obligate-</w:t>
      </w:r>
      <w:proofErr w:type="spellStart"/>
      <w:r w:rsidRPr="003C3342">
        <w:t>seeder</w:t>
      </w:r>
      <w:proofErr w:type="spellEnd"/>
      <w:r w:rsidR="00C22E00">
        <w:t>,</w:t>
      </w:r>
      <w:r w:rsidR="00396E33" w:rsidRPr="003C3342">
        <w:t xml:space="preserve"> woody perennials</w:t>
      </w:r>
      <w:r w:rsidRPr="003C3342">
        <w:t xml:space="preserve"> that are common in the community, </w:t>
      </w:r>
      <w:r w:rsidR="00396E33" w:rsidRPr="003C3342">
        <w:t xml:space="preserve">with asymptotic heights ranging from </w:t>
      </w:r>
      <w:r w:rsidR="00C22E00">
        <w:t>0.5</w:t>
      </w:r>
      <w:r w:rsidR="00384C76">
        <w:t xml:space="preserve"> </w:t>
      </w:r>
      <w:r w:rsidR="00C22E00">
        <w:t xml:space="preserve">m – </w:t>
      </w:r>
      <w:r w:rsidR="00396E33" w:rsidRPr="003C3342">
        <w:t>5</w:t>
      </w:r>
      <w:r w:rsidR="00C22E00">
        <w:t xml:space="preserve"> </w:t>
      </w:r>
      <w:r w:rsidR="00396E33" w:rsidRPr="003C3342">
        <w:t>m</w:t>
      </w:r>
      <w:r w:rsidRPr="003C3342">
        <w:t xml:space="preserve">. They </w:t>
      </w:r>
      <w:r w:rsidR="00396E33" w:rsidRPr="003C3342">
        <w:t>were</w:t>
      </w:r>
      <w:r w:rsidRPr="003C3342">
        <w:t xml:space="preserve"> </w:t>
      </w:r>
      <w:r w:rsidRPr="003C3342">
        <w:rPr>
          <w:i/>
        </w:rPr>
        <w:t>Banksia ericifolia</w:t>
      </w:r>
      <w:r w:rsidRPr="003C3342">
        <w:t xml:space="preserve"> (Proteaceae), </w:t>
      </w:r>
      <w:r w:rsidRPr="003C3342">
        <w:rPr>
          <w:i/>
        </w:rPr>
        <w:t>Boronia ledifolia</w:t>
      </w:r>
      <w:r w:rsidRPr="003C3342">
        <w:t xml:space="preserve"> (</w:t>
      </w:r>
      <w:proofErr w:type="spellStart"/>
      <w:r w:rsidRPr="003C3342">
        <w:t>Rutaceae</w:t>
      </w:r>
      <w:proofErr w:type="spellEnd"/>
      <w:r w:rsidRPr="003C3342">
        <w:t xml:space="preserve">), </w:t>
      </w:r>
      <w:r w:rsidRPr="003C3342">
        <w:rPr>
          <w:i/>
        </w:rPr>
        <w:t>Conospermum ericifolium</w:t>
      </w:r>
      <w:r w:rsidRPr="003C3342">
        <w:t xml:space="preserve"> (Proteaceae), </w:t>
      </w:r>
      <w:r w:rsidRPr="003C3342">
        <w:rPr>
          <w:i/>
        </w:rPr>
        <w:t>Epacris microphylla</w:t>
      </w:r>
      <w:r w:rsidRPr="003C3342">
        <w:t xml:space="preserve"> (</w:t>
      </w:r>
      <w:proofErr w:type="spellStart"/>
      <w:r w:rsidRPr="003C3342">
        <w:t>Ericaceae</w:t>
      </w:r>
      <w:proofErr w:type="spellEnd"/>
      <w:r w:rsidRPr="003C3342">
        <w:t xml:space="preserve">), </w:t>
      </w:r>
      <w:r w:rsidRPr="003C3342">
        <w:rPr>
          <w:i/>
        </w:rPr>
        <w:t>Grevillea buxifolia</w:t>
      </w:r>
      <w:r w:rsidRPr="003C3342">
        <w:t xml:space="preserve"> (Proteaceae), </w:t>
      </w:r>
      <w:r w:rsidRPr="003C3342">
        <w:rPr>
          <w:i/>
        </w:rPr>
        <w:t>Grevillea speciosa</w:t>
      </w:r>
      <w:r w:rsidRPr="003C3342">
        <w:t xml:space="preserve"> (Proteaceae), </w:t>
      </w:r>
      <w:r w:rsidRPr="003C3342">
        <w:rPr>
          <w:i/>
        </w:rPr>
        <w:t>Hakea teretifolia</w:t>
      </w:r>
      <w:r w:rsidRPr="003C3342">
        <w:t xml:space="preserve"> (Proteaceae), </w:t>
      </w:r>
      <w:r w:rsidRPr="003C3342">
        <w:rPr>
          <w:i/>
        </w:rPr>
        <w:t>Hemigenia purpurea</w:t>
      </w:r>
      <w:r w:rsidRPr="003C3342">
        <w:t xml:space="preserve"> (</w:t>
      </w:r>
      <w:proofErr w:type="spellStart"/>
      <w:r w:rsidRPr="003C3342">
        <w:t>Lamiaceae</w:t>
      </w:r>
      <w:proofErr w:type="spellEnd"/>
      <w:r w:rsidRPr="003C3342">
        <w:t xml:space="preserve">), </w:t>
      </w:r>
      <w:r w:rsidRPr="003C3342">
        <w:rPr>
          <w:i/>
        </w:rPr>
        <w:t>Leucopogon esquamatus</w:t>
      </w:r>
      <w:r w:rsidRPr="003C3342">
        <w:t xml:space="preserve"> (</w:t>
      </w:r>
      <w:proofErr w:type="spellStart"/>
      <w:r w:rsidRPr="003C3342">
        <w:t>Ericaceae</w:t>
      </w:r>
      <w:proofErr w:type="spellEnd"/>
      <w:r w:rsidRPr="003C3342">
        <w:t xml:space="preserve">), </w:t>
      </w:r>
      <w:r w:rsidRPr="003C3342">
        <w:rPr>
          <w:i/>
        </w:rPr>
        <w:t>Persoonia lanceolata</w:t>
      </w:r>
      <w:r w:rsidRPr="003C3342">
        <w:t xml:space="preserve"> (Proteaceae), </w:t>
      </w:r>
      <w:r w:rsidRPr="003C3342">
        <w:rPr>
          <w:i/>
        </w:rPr>
        <w:t>Petrophile pulchella</w:t>
      </w:r>
      <w:r w:rsidRPr="003C3342">
        <w:t xml:space="preserve"> (Proteaceae), </w:t>
      </w:r>
      <w:r w:rsidRPr="003C3342">
        <w:rPr>
          <w:i/>
        </w:rPr>
        <w:t>Phyllota phylicoides</w:t>
      </w:r>
      <w:r w:rsidRPr="003C3342">
        <w:t xml:space="preserve"> (</w:t>
      </w:r>
      <w:proofErr w:type="spellStart"/>
      <w:r w:rsidRPr="003C3342">
        <w:t>Fabaceae</w:t>
      </w:r>
      <w:proofErr w:type="spellEnd"/>
      <w:r w:rsidRPr="003C3342">
        <w:t xml:space="preserve">), </w:t>
      </w:r>
      <w:r w:rsidRPr="003C3342">
        <w:rPr>
          <w:i/>
        </w:rPr>
        <w:t>Pimelea linifolia</w:t>
      </w:r>
      <w:r w:rsidRPr="003C3342">
        <w:t xml:space="preserve"> (</w:t>
      </w:r>
      <w:proofErr w:type="spellStart"/>
      <w:r w:rsidRPr="003C3342">
        <w:t>Thymelaeaceae</w:t>
      </w:r>
      <w:proofErr w:type="spellEnd"/>
      <w:r w:rsidRPr="003C3342">
        <w:t xml:space="preserve">), </w:t>
      </w:r>
      <w:r w:rsidRPr="003C3342">
        <w:rPr>
          <w:i/>
        </w:rPr>
        <w:t>Pultenaea tuberculata</w:t>
      </w:r>
      <w:r w:rsidRPr="003C3342">
        <w:t xml:space="preserve"> (</w:t>
      </w:r>
      <w:proofErr w:type="spellStart"/>
      <w:r w:rsidRPr="003C3342">
        <w:t>Fabaceae</w:t>
      </w:r>
      <w:proofErr w:type="spellEnd"/>
      <w:r w:rsidRPr="003C3342">
        <w:t xml:space="preserve">). The family </w:t>
      </w:r>
      <w:proofErr w:type="spellStart"/>
      <w:r w:rsidRPr="003C3342">
        <w:t>Myrtaceae</w:t>
      </w:r>
      <w:proofErr w:type="spellEnd"/>
      <w:r w:rsidRPr="003C3342">
        <w:t xml:space="preserve"> is well represented in the community, but absent from the study, as all</w:t>
      </w:r>
      <w:r w:rsidR="0012287A">
        <w:t xml:space="preserve"> locally</w:t>
      </w:r>
      <w:r w:rsidRPr="003C3342">
        <w:t xml:space="preserve"> common species in this family re-sprout following fire.</w:t>
      </w:r>
      <w:r w:rsidR="009915C4" w:rsidRPr="003C3342">
        <w:t xml:space="preserve"> All sites were chosen to have minimal </w:t>
      </w:r>
      <w:r w:rsidR="009915C4" w:rsidRPr="003C3342">
        <w:rPr>
          <w:i/>
        </w:rPr>
        <w:t>Eucalyptus</w:t>
      </w:r>
      <w:r w:rsidR="009915C4" w:rsidRPr="003C3342">
        <w:t xml:space="preserve"> cover, such that </w:t>
      </w:r>
      <w:r w:rsidR="009915C4" w:rsidRPr="003C3342">
        <w:rPr>
          <w:i/>
        </w:rPr>
        <w:t>Banksia ericifolia</w:t>
      </w:r>
      <w:r w:rsidR="009915C4" w:rsidRPr="003C3342">
        <w:t xml:space="preserve">, </w:t>
      </w:r>
      <w:r w:rsidR="009915C4" w:rsidRPr="003C3342">
        <w:rPr>
          <w:i/>
        </w:rPr>
        <w:t>Hakea teretifolia</w:t>
      </w:r>
      <w:r w:rsidR="009915C4" w:rsidRPr="003C3342">
        <w:t xml:space="preserve">, and </w:t>
      </w:r>
      <w:proofErr w:type="spellStart"/>
      <w:r w:rsidR="009915C4" w:rsidRPr="003C3342">
        <w:rPr>
          <w:i/>
        </w:rPr>
        <w:t>Allocasuarina</w:t>
      </w:r>
      <w:proofErr w:type="spellEnd"/>
      <w:r w:rsidR="009915C4" w:rsidRPr="003C3342">
        <w:rPr>
          <w:i/>
        </w:rPr>
        <w:t xml:space="preserve"> </w:t>
      </w:r>
      <w:proofErr w:type="spellStart"/>
      <w:r w:rsidR="009915C4" w:rsidRPr="003C3342">
        <w:rPr>
          <w:i/>
        </w:rPr>
        <w:t>distyla</w:t>
      </w:r>
      <w:proofErr w:type="spellEnd"/>
      <w:r w:rsidR="009915C4" w:rsidRPr="003C3342">
        <w:t xml:space="preserve"> (not included in our study because it is dioecious) would be the dominant canopy species late in succession</w:t>
      </w:r>
      <w:r w:rsidR="00396E33" w:rsidRPr="003C3342">
        <w:t>, at heights of 3-5 m</w:t>
      </w:r>
      <w:r w:rsidR="009915C4" w:rsidRPr="003C3342">
        <w:t xml:space="preserve">. </w:t>
      </w:r>
    </w:p>
    <w:p w14:paraId="7D30016B" w14:textId="07426D11" w:rsidR="00687D3A" w:rsidRPr="003C3342" w:rsidRDefault="00687D3A" w:rsidP="003C3342">
      <w:pPr>
        <w:pStyle w:val="Heading2"/>
      </w:pPr>
      <w:r w:rsidRPr="003C3342">
        <w:lastRenderedPageBreak/>
        <w:t>Field measurements</w:t>
      </w:r>
    </w:p>
    <w:p w14:paraId="45179DB5" w14:textId="148C9927" w:rsidR="006869F3" w:rsidRPr="003C3342" w:rsidRDefault="009915C4" w:rsidP="003C3342">
      <w:r w:rsidRPr="003C3342">
        <w:t xml:space="preserve">The study was conducted over a single </w:t>
      </w:r>
      <w:r w:rsidR="00517B67" w:rsidRPr="003C3342">
        <w:t>year</w:t>
      </w:r>
      <w:r w:rsidRPr="003C3342">
        <w:t>, with the initial plant measurements and subsequent harvest conducted during the late autumn and early winter</w:t>
      </w:r>
      <w:r w:rsidR="006869F3" w:rsidRPr="003C3342">
        <w:t>,</w:t>
      </w:r>
      <w:r w:rsidRPr="003C3342">
        <w:t xml:space="preserve"> </w:t>
      </w:r>
      <w:r w:rsidR="006869F3" w:rsidRPr="003C3342">
        <w:t>the period of minimal vegetative growth in this plant community</w:t>
      </w:r>
      <w:r w:rsidR="003F5336">
        <w:t>, and repeat visits made throughout the year to record reproductive activity</w:t>
      </w:r>
      <w:r w:rsidRPr="003C3342">
        <w:t xml:space="preserve">. </w:t>
      </w:r>
      <w:r w:rsidR="004C5CD8" w:rsidRPr="003F5336">
        <w:t xml:space="preserve">Individuals were sampled at different ages across a fire-created </w:t>
      </w:r>
      <w:proofErr w:type="spellStart"/>
      <w:r w:rsidR="004C5CD8" w:rsidRPr="003F5336">
        <w:t>chronosequence</w:t>
      </w:r>
      <w:proofErr w:type="spellEnd"/>
      <w:r w:rsidR="004C5CD8" w:rsidRPr="003F5336">
        <w:t>, from 3 months to 30 years</w:t>
      </w:r>
      <w:r w:rsidR="004C5CD8">
        <w:t xml:space="preserve">. Site ages were estimated from fire records maintained by </w:t>
      </w:r>
      <w:r w:rsidR="004C5CD8" w:rsidRPr="003C3342">
        <w:t>NSW NPWS</w:t>
      </w:r>
      <w:r w:rsidR="004C5CD8">
        <w:t xml:space="preserve">. </w:t>
      </w:r>
      <w:r w:rsidR="004C5CD8" w:rsidRPr="003C3342">
        <w:t xml:space="preserve">At the conclusion of the study, the approximate ages of the individuals on the six sites were: 1.4, 2.4, 5, </w:t>
      </w:r>
      <w:proofErr w:type="gramStart"/>
      <w:r w:rsidR="004C5CD8" w:rsidRPr="003C3342">
        <w:t>7</w:t>
      </w:r>
      <w:proofErr w:type="gramEnd"/>
      <w:r w:rsidR="004C5CD8" w:rsidRPr="003C3342">
        <w:t>, 9 and 31 years.</w:t>
      </w:r>
      <w:r w:rsidR="004C5CD8">
        <w:t xml:space="preserve"> </w:t>
      </w:r>
      <w:r w:rsidRPr="003C3342">
        <w:t xml:space="preserve">Plants were tagged during May-June 2012 and harvested during May-June 2013, with a given individual tagged and harvested within 2 weeks of the same calendar date. </w:t>
      </w:r>
      <w:r w:rsidR="006869F3" w:rsidRPr="003C3342">
        <w:t xml:space="preserve">Only one species, </w:t>
      </w:r>
      <w:r w:rsidR="006869F3" w:rsidRPr="003C3342">
        <w:rPr>
          <w:i/>
        </w:rPr>
        <w:t>Persoonia lanceolata</w:t>
      </w:r>
      <w:r w:rsidR="006869F3" w:rsidRPr="003C3342">
        <w:t xml:space="preserve">, displayed any shoot extension during these months. These months are similarly a period of </w:t>
      </w:r>
      <w:r w:rsidR="003F5336">
        <w:t>minimal reproductive activity – o</w:t>
      </w:r>
      <w:r w:rsidR="006869F3" w:rsidRPr="003C3342">
        <w:t xml:space="preserve">nly </w:t>
      </w:r>
      <w:r w:rsidR="006869F3" w:rsidRPr="003C3342">
        <w:rPr>
          <w:i/>
        </w:rPr>
        <w:t>Banksia ericifolia</w:t>
      </w:r>
      <w:r w:rsidR="006869F3" w:rsidRPr="003C3342">
        <w:t xml:space="preserve">, </w:t>
      </w:r>
      <w:r w:rsidR="006869F3" w:rsidRPr="003C3342">
        <w:rPr>
          <w:i/>
        </w:rPr>
        <w:t xml:space="preserve">Grevillea speciosa, </w:t>
      </w:r>
      <w:r w:rsidR="006869F3" w:rsidRPr="003C3342">
        <w:t xml:space="preserve">and </w:t>
      </w:r>
      <w:r w:rsidR="003F5336">
        <w:t>(</w:t>
      </w:r>
      <w:r w:rsidR="006869F3" w:rsidRPr="003C3342">
        <w:t>occasional</w:t>
      </w:r>
      <w:r w:rsidR="003F5336">
        <w:t>ly)</w:t>
      </w:r>
      <w:r w:rsidR="006869F3" w:rsidRPr="003C3342">
        <w:rPr>
          <w:i/>
        </w:rPr>
        <w:t xml:space="preserve"> Hemigenia purpurea</w:t>
      </w:r>
      <w:r w:rsidR="006869F3" w:rsidRPr="003C3342">
        <w:t xml:space="preserve"> flowered during </w:t>
      </w:r>
      <w:r w:rsidR="003F5336">
        <w:t xml:space="preserve">this period – </w:t>
      </w:r>
      <w:r w:rsidR="006869F3" w:rsidRPr="003C3342">
        <w:t>although a number of species had immature fruit from the previous year (</w:t>
      </w:r>
      <w:r w:rsidR="006869F3" w:rsidRPr="003C3342">
        <w:rPr>
          <w:i/>
        </w:rPr>
        <w:t>Persoonia lanceolata</w:t>
      </w:r>
      <w:r w:rsidR="006869F3" w:rsidRPr="003C3342">
        <w:t xml:space="preserve">) or </w:t>
      </w:r>
      <w:r w:rsidR="00C234EC" w:rsidRPr="003C3342">
        <w:t xml:space="preserve">small </w:t>
      </w:r>
      <w:r w:rsidR="006869F3" w:rsidRPr="003C3342">
        <w:t>buds that would open in the subsequent year (</w:t>
      </w:r>
      <w:r w:rsidR="006869F3" w:rsidRPr="003C3342">
        <w:rPr>
          <w:i/>
        </w:rPr>
        <w:t>Boronia ledifolia</w:t>
      </w:r>
      <w:r w:rsidR="006869F3" w:rsidRPr="003C3342">
        <w:t xml:space="preserve">, </w:t>
      </w:r>
      <w:r w:rsidR="006869F3" w:rsidRPr="003C3342">
        <w:rPr>
          <w:i/>
        </w:rPr>
        <w:t>Conospermum ericifolium</w:t>
      </w:r>
      <w:r w:rsidR="006869F3" w:rsidRPr="003C3342">
        <w:t xml:space="preserve">, </w:t>
      </w:r>
      <w:r w:rsidR="006869F3" w:rsidRPr="003C3342">
        <w:rPr>
          <w:i/>
        </w:rPr>
        <w:t>Epacris microphylla</w:t>
      </w:r>
      <w:r w:rsidR="006869F3" w:rsidRPr="003C3342">
        <w:t xml:space="preserve">, </w:t>
      </w:r>
      <w:r w:rsidR="006869F3" w:rsidRPr="003C3342">
        <w:rPr>
          <w:i/>
        </w:rPr>
        <w:t>Grevillea buxifolia</w:t>
      </w:r>
      <w:r w:rsidR="006869F3" w:rsidRPr="003C3342">
        <w:t xml:space="preserve">, </w:t>
      </w:r>
      <w:r w:rsidR="006869F3" w:rsidRPr="003C3342">
        <w:rPr>
          <w:i/>
        </w:rPr>
        <w:t>Leucopogon esquamatus</w:t>
      </w:r>
      <w:r w:rsidR="006869F3" w:rsidRPr="003C3342">
        <w:t>).</w:t>
      </w:r>
      <w:r w:rsidR="003F5336" w:rsidRPr="003F5336">
        <w:t xml:space="preserve"> </w:t>
      </w:r>
    </w:p>
    <w:p w14:paraId="15297BFE" w14:textId="0729F802" w:rsidR="009915C4" w:rsidRPr="003C3342" w:rsidRDefault="009915C4" w:rsidP="003C3342">
      <w:r w:rsidRPr="003C3342">
        <w:t>Seven healthy individuals of each species were selected at each site</w:t>
      </w:r>
      <w:r w:rsidR="003F5336">
        <w:t xml:space="preserve"> (and thus </w:t>
      </w:r>
      <w:r w:rsidR="00523CB1" w:rsidRPr="003C3342">
        <w:t>age</w:t>
      </w:r>
      <w:r w:rsidR="003F5336">
        <w:t>)</w:t>
      </w:r>
      <w:r w:rsidRPr="003C3342">
        <w:t xml:space="preserve">. At the beginning of the study year, </w:t>
      </w:r>
      <w:r w:rsidR="008C369F">
        <w:t>t</w:t>
      </w:r>
      <w:r w:rsidRPr="003C3342">
        <w:t xml:space="preserve">he </w:t>
      </w:r>
      <w:r w:rsidR="008C369F">
        <w:t xml:space="preserve">basal diameter </w:t>
      </w:r>
      <w:r w:rsidRPr="003C3342">
        <w:t xml:space="preserve">was recorded approximately 10 mm above the </w:t>
      </w:r>
      <w:r w:rsidR="008C369F">
        <w:t xml:space="preserve">base </w:t>
      </w:r>
      <w:r w:rsidRPr="003C3342">
        <w:t xml:space="preserve">to avoid the </w:t>
      </w:r>
      <w:r w:rsidR="00384C76">
        <w:t>basal</w:t>
      </w:r>
      <w:r w:rsidR="00384C76" w:rsidRPr="003C3342">
        <w:t xml:space="preserve"> </w:t>
      </w:r>
      <w:r w:rsidRPr="003C3342">
        <w:t xml:space="preserve">swelling. At the end of the study year, </w:t>
      </w:r>
      <w:r w:rsidR="008C369F">
        <w:t>the</w:t>
      </w:r>
      <w:r w:rsidRPr="003C3342">
        <w:t xml:space="preserve"> </w:t>
      </w:r>
      <w:r w:rsidR="008C369F">
        <w:t xml:space="preserve">diameter </w:t>
      </w:r>
      <w:r w:rsidRPr="003C3342">
        <w:t>was remeasured</w:t>
      </w:r>
      <w:r w:rsidR="008C369F">
        <w:t xml:space="preserve"> at the same location</w:t>
      </w:r>
      <w:r w:rsidRPr="003C3342">
        <w:t>. The plants were then harvested at ground level</w:t>
      </w:r>
      <w:r w:rsidR="008C369F">
        <w:t xml:space="preserve"> and </w:t>
      </w:r>
      <w:r w:rsidRPr="003C3342">
        <w:t>oven dried at 60ºC for at least 1 week. Leaves and stems were separated and weighed.</w:t>
      </w:r>
    </w:p>
    <w:p w14:paraId="4356F417" w14:textId="0DDAC3B6" w:rsidR="00687D3A" w:rsidRPr="003C3342" w:rsidRDefault="009915C4" w:rsidP="003C3342">
      <w:r w:rsidRPr="003C3342">
        <w:t xml:space="preserve">Flowering parts on all individuals were </w:t>
      </w:r>
      <w:r w:rsidR="00C22E00">
        <w:t>recorded</w:t>
      </w:r>
      <w:r w:rsidRPr="003C3342">
        <w:t xml:space="preserve"> </w:t>
      </w:r>
      <w:r w:rsidR="004C5CD8">
        <w:t xml:space="preserve">during repeat censuses, </w:t>
      </w:r>
      <w:r w:rsidRPr="003C3342">
        <w:t>every four weeks during cooler months and every three weeks during spring and summer. A</w:t>
      </w:r>
      <w:r w:rsidR="004C5CD8">
        <w:t>t each census, a</w:t>
      </w:r>
      <w:r w:rsidRPr="003C3342">
        <w:t xml:space="preserve">ll flowering parts were counted, including buds (by size class), flowers, young fruit, and mature fruit. For some species the size of immature and mature fruit </w:t>
      </w:r>
      <w:r w:rsidR="004C5CD8">
        <w:t xml:space="preserve">and cones </w:t>
      </w:r>
      <w:r w:rsidRPr="003C3342">
        <w:t xml:space="preserve">was </w:t>
      </w:r>
      <w:r w:rsidR="004C5CD8">
        <w:t xml:space="preserve">also </w:t>
      </w:r>
      <w:r w:rsidRPr="003C3342">
        <w:t xml:space="preserve">measured, as the final size of the </w:t>
      </w:r>
      <w:r w:rsidR="00DA3947">
        <w:t xml:space="preserve">structures </w:t>
      </w:r>
      <w:r w:rsidRPr="003C3342">
        <w:t xml:space="preserve">was quite variable. The exact flowering parts considered varied considerably by species </w:t>
      </w:r>
      <w:r w:rsidRPr="003C3342">
        <w:lastRenderedPageBreak/>
        <w:t>due to their diverse floral structures</w:t>
      </w:r>
      <w:r w:rsidR="00C13919" w:rsidRPr="003C3342">
        <w:t xml:space="preserve">. </w:t>
      </w:r>
      <w:r w:rsidR="004C5CD8" w:rsidRPr="003C3342">
        <w:t>Flowcharts detailing what flower parts were</w:t>
      </w:r>
      <w:r w:rsidRPr="003C3342">
        <w:t xml:space="preserve"> included for each species</w:t>
      </w:r>
      <w:r w:rsidR="00C13919" w:rsidRPr="003C3342">
        <w:t xml:space="preserve"> </w:t>
      </w:r>
      <w:r w:rsidR="004C5CD8">
        <w:t>are</w:t>
      </w:r>
      <w:r w:rsidR="00C13919" w:rsidRPr="003C3342">
        <w:t xml:space="preserve"> provided </w:t>
      </w:r>
      <w:r w:rsidR="004C5CD8">
        <w:t>in</w:t>
      </w:r>
      <w:r w:rsidRPr="003C3342">
        <w:t xml:space="preserve"> </w:t>
      </w:r>
      <w:r w:rsidR="00384C76">
        <w:t xml:space="preserve">the </w:t>
      </w:r>
      <w:r w:rsidR="00A3280F">
        <w:t>Supplementary Material</w:t>
      </w:r>
      <w:r w:rsidRPr="003C3342">
        <w:t xml:space="preserve">. </w:t>
      </w:r>
      <w:r w:rsidR="00384C76">
        <w:t xml:space="preserve">The </w:t>
      </w:r>
      <w:r w:rsidR="00A3280F">
        <w:t>Supplementary Material</w:t>
      </w:r>
      <w:r w:rsidRPr="003C3342">
        <w:t xml:space="preserve"> also includes a table that indicates how each flowering part was </w:t>
      </w:r>
      <w:r w:rsidR="0070304C">
        <w:t xml:space="preserve">counted and/or measured </w:t>
      </w:r>
      <w:r w:rsidRPr="003C3342">
        <w:t xml:space="preserve">for each species. Each of the flower parts was independently collected from multiple untagged individuals in the community to determine its dry weight. </w:t>
      </w:r>
    </w:p>
    <w:p w14:paraId="2C92653C" w14:textId="1B014BF0" w:rsidR="00687D3A" w:rsidRPr="003C3342" w:rsidRDefault="00687D3A" w:rsidP="003C3342">
      <w:pPr>
        <w:pStyle w:val="Heading2"/>
      </w:pPr>
      <w:r w:rsidRPr="003C3342">
        <w:t xml:space="preserve">Calculating reproductive </w:t>
      </w:r>
      <w:r w:rsidR="00A214E8">
        <w:t>investment and cost components</w:t>
      </w:r>
    </w:p>
    <w:p w14:paraId="65B3DA95" w14:textId="25ED9FF0" w:rsidR="00944994" w:rsidRDefault="006869F3" w:rsidP="00944994">
      <w:r w:rsidRPr="003C3342">
        <w:t xml:space="preserve">Total reproductive </w:t>
      </w:r>
      <w:r w:rsidR="00DD6AD7">
        <w:t xml:space="preserve">effort (RE) </w:t>
      </w:r>
      <w:r w:rsidRPr="003C3342">
        <w:t>is the sum of investment in all the different flowering parts during the year</w:t>
      </w:r>
      <w:r w:rsidR="009923FF">
        <w:t xml:space="preserve">, tabulated on a </w:t>
      </w:r>
      <w:r w:rsidR="000D0446">
        <w:t xml:space="preserve">dry mass </w:t>
      </w:r>
      <w:r w:rsidR="009923FF">
        <w:t>basis</w:t>
      </w:r>
      <w:r w:rsidRPr="003C3342">
        <w:t xml:space="preserve">. </w:t>
      </w:r>
      <w:r w:rsidR="000D0446">
        <w:t>For each species, reproductive parts were designated as either forming up to the point of pollination (pollen-attraction</w:t>
      </w:r>
      <w:r w:rsidR="00DB7445">
        <w:t>; i.e. the flower</w:t>
      </w:r>
      <w:r w:rsidR="000D0446">
        <w:t xml:space="preserve">) or post-pollination and were summed into one of the two respective </w:t>
      </w:r>
      <w:r w:rsidR="0070304C">
        <w:t xml:space="preserve">investment </w:t>
      </w:r>
      <w:r w:rsidR="000D0446">
        <w:t xml:space="preserve">pools. For floral parts that were present at the time of pollination and continued to develop into either the seed or packaging and dispersal tissues post-pollination, the fraction of the final mass present at the time of pollination was designated part of the pollen-attraction investment and the remaining fraction as part of the packaging and dispersal investment. </w:t>
      </w:r>
      <w:r w:rsidR="00944994">
        <w:t>All calculations were made on an individual basis, although the</w:t>
      </w:r>
      <w:r w:rsidR="00524161">
        <w:t xml:space="preserve"> average </w:t>
      </w:r>
      <w:r w:rsidR="00944994">
        <w:t>weights of many plant parts are based on species level measurements.</w:t>
      </w:r>
      <w:r w:rsidR="0070304C">
        <w:t xml:space="preserve"> These calculations yielded total pollen-attraction tissue investment and total provisioning tissue investment. Total pollen-attraction costs and total provisioning costs are calculated by dividing the respective investment values by seed count.</w:t>
      </w:r>
    </w:p>
    <w:p w14:paraId="48A5E165" w14:textId="70E7B129" w:rsidR="00A214E8" w:rsidRDefault="000D0446" w:rsidP="003C3342">
      <w:r>
        <w:t>To calculate the three success costs components, pollen-attraction costs, packaging and dispersal costs, and seed weight</w:t>
      </w:r>
      <w:r w:rsidR="0070304C">
        <w:t>,</w:t>
      </w:r>
      <w:r>
        <w:t xml:space="preserve"> the unit weight of reproductive parts required for the successful creation and provisioning of a single propagule were summed together. For pollen-attraction tissues, unit weight was determined by dividing the mass of the part at the time of pollination by the number of ovules it supported. </w:t>
      </w:r>
      <w:r w:rsidR="00944994">
        <w:t>All calculations make the assumption that each species produces a fix number of ovules per flower</w:t>
      </w:r>
      <w:r w:rsidR="0070304C">
        <w:t>, but individual-level calculations are made for cones or inflorescence stalks which support variable numbers of flowers and hence ovules</w:t>
      </w:r>
      <w:r w:rsidR="00944994">
        <w:t xml:space="preserve">. </w:t>
      </w:r>
      <w:r>
        <w:t xml:space="preserve">For packaging and dispersal tissues, the unit </w:t>
      </w:r>
      <w:r>
        <w:lastRenderedPageBreak/>
        <w:t xml:space="preserve">weight was calculated by dividing the mass of the part at seed maturity by the number of seeds it supported. </w:t>
      </w:r>
      <w:r w:rsidR="000611F0">
        <w:t xml:space="preserve">For seed weight, we chose to designate the endosperm and embryo as the primary reproductive unit, for it provides a consistent comparison of tissue weights across species. It is hereafter referred to as </w:t>
      </w:r>
      <w:r w:rsidR="000611F0" w:rsidRPr="00563A09">
        <w:rPr>
          <w:i/>
        </w:rPr>
        <w:t>seed size</w:t>
      </w:r>
      <w:r w:rsidR="000611F0">
        <w:t xml:space="preserve">. In contrast, the propagule includes the seed coat and additional dispersal tissues in some species, but not others. </w:t>
      </w:r>
      <w:r>
        <w:t>See the Supplementary Material for a depiction of the parts for each species</w:t>
      </w:r>
      <w:r w:rsidR="0070304C">
        <w:t xml:space="preserve"> and the number of ovules in each part</w:t>
      </w:r>
      <w:r>
        <w:t>.</w:t>
      </w:r>
    </w:p>
    <w:p w14:paraId="08C1D1D9" w14:textId="5100325E" w:rsidR="000D0446" w:rsidRDefault="000D0446" w:rsidP="003C3342">
      <w:r>
        <w:t xml:space="preserve">Discarded pollen-attraction tissue costs were </w:t>
      </w:r>
      <w:r w:rsidR="00944994">
        <w:t xml:space="preserve">then </w:t>
      </w:r>
      <w:r>
        <w:t xml:space="preserve">determined </w:t>
      </w:r>
      <w:r w:rsidR="00944994">
        <w:t>by the following formula:</w:t>
      </w:r>
    </w:p>
    <w:p w14:paraId="5A636194" w14:textId="6B58E56A" w:rsidR="00944994" w:rsidRDefault="00944994" w:rsidP="003C3342">
      <w:r>
        <w:t xml:space="preserve">Total pollen-attraction </w:t>
      </w:r>
      <w:r w:rsidR="0070304C">
        <w:t>costs</w:t>
      </w:r>
      <w:r>
        <w:t xml:space="preserve"> – Successful pollen-attraction costs</w:t>
      </w:r>
    </w:p>
    <w:p w14:paraId="59B009C6" w14:textId="5E40C897" w:rsidR="00944994" w:rsidRDefault="00944994" w:rsidP="00944994">
      <w:r>
        <w:t>Discarded provisioning tissue costs were then determined by the following formula, where successful provisioning costs is the sum of seed size and successful packaging and dispersal costs</w:t>
      </w:r>
      <w:r w:rsidR="0070304C">
        <w:t>:</w:t>
      </w:r>
    </w:p>
    <w:p w14:paraId="0E90F8DA" w14:textId="2BADE485" w:rsidR="00944994" w:rsidRDefault="00944994" w:rsidP="00944994">
      <w:r>
        <w:t xml:space="preserve">Total provisioning </w:t>
      </w:r>
      <w:r w:rsidR="0070304C">
        <w:t xml:space="preserve">costs </w:t>
      </w:r>
      <w:r>
        <w:t>– Successful provisioning costs</w:t>
      </w:r>
    </w:p>
    <w:p w14:paraId="311D4BB2" w14:textId="1980F7EE" w:rsidR="00A214E8" w:rsidRDefault="000611F0" w:rsidP="003C3342">
      <w:r>
        <w:t xml:space="preserve">Reproductive count values used in the manuscript are defined </w:t>
      </w:r>
      <w:r w:rsidR="00944994">
        <w:t xml:space="preserve">as follows: </w:t>
      </w:r>
      <w:r w:rsidR="00944994" w:rsidRPr="000611F0">
        <w:rPr>
          <w:i/>
        </w:rPr>
        <w:t>Ovule count</w:t>
      </w:r>
      <w:r w:rsidR="00944994">
        <w:t xml:space="preserve"> indicates the count of all ovules ini</w:t>
      </w:r>
      <w:r w:rsidR="00591E71">
        <w:t>ti</w:t>
      </w:r>
      <w:r w:rsidR="00944994">
        <w:t xml:space="preserve">ated by the plant. </w:t>
      </w:r>
      <w:r w:rsidR="00944994">
        <w:rPr>
          <w:i/>
        </w:rPr>
        <w:t xml:space="preserve">Reach flowering </w:t>
      </w:r>
      <w:r w:rsidR="00944994" w:rsidRPr="00944994">
        <w:rPr>
          <w:i/>
        </w:rPr>
        <w:t>count</w:t>
      </w:r>
      <w:r w:rsidR="00944994">
        <w:t xml:space="preserve"> indicates the count of ovules that developed to maturity and were presented to pollinators. </w:t>
      </w:r>
      <w:r w:rsidR="00944994">
        <w:rPr>
          <w:i/>
        </w:rPr>
        <w:t xml:space="preserve">Post-pollen count </w:t>
      </w:r>
      <w:r w:rsidR="00944994">
        <w:t xml:space="preserve">indicates the count of ovules that experienced at least some provisioning and is divided into </w:t>
      </w:r>
      <w:r w:rsidR="00944994" w:rsidRPr="00591E71">
        <w:rPr>
          <w:i/>
        </w:rPr>
        <w:t>seed count</w:t>
      </w:r>
      <w:r w:rsidR="00944994">
        <w:t xml:space="preserve">, the count of mature seeds formed, and </w:t>
      </w:r>
      <w:r w:rsidR="00944994">
        <w:rPr>
          <w:i/>
        </w:rPr>
        <w:t xml:space="preserve">post-pollen aborted count, </w:t>
      </w:r>
      <w:r w:rsidR="00944994">
        <w:t xml:space="preserve">the count of zygotes that aborted </w:t>
      </w:r>
      <w:r w:rsidR="00591E71">
        <w:t xml:space="preserve">after provisioning had commenced. All counts are for a one-year time </w:t>
      </w:r>
      <w:r>
        <w:t>period</w:t>
      </w:r>
      <w:r w:rsidR="00591E71">
        <w:t xml:space="preserve">. </w:t>
      </w:r>
    </w:p>
    <w:p w14:paraId="2296AC1C" w14:textId="31C2DDB8" w:rsidR="00591E71" w:rsidRPr="003C3342" w:rsidRDefault="00591E71" w:rsidP="003C3342">
      <w:pPr>
        <w:pStyle w:val="Heading2"/>
      </w:pPr>
      <w:r>
        <w:t>Statistical methods</w:t>
      </w:r>
    </w:p>
    <w:p w14:paraId="14090332" w14:textId="17EE8E58" w:rsidR="00591E71" w:rsidRDefault="00591E71" w:rsidP="003C3342">
      <w:r>
        <w:t>All statistical analyses were completed using the SMATR package in R (version ###).</w:t>
      </w:r>
    </w:p>
    <w:p w14:paraId="6CEF6DB7" w14:textId="77777777" w:rsidR="00F66AAF" w:rsidRPr="003C3342" w:rsidRDefault="00F66AAF" w:rsidP="008F7743">
      <w:pPr>
        <w:pStyle w:val="Heading1"/>
      </w:pPr>
      <w:r w:rsidRPr="003C3342">
        <w:lastRenderedPageBreak/>
        <w:t>Results</w:t>
      </w:r>
    </w:p>
    <w:p w14:paraId="6711B244" w14:textId="77777777" w:rsidR="00717B9E" w:rsidRPr="003C3342" w:rsidRDefault="00EA13E4" w:rsidP="003C3342">
      <w:pPr>
        <w:pStyle w:val="Heading2"/>
      </w:pPr>
      <w:r w:rsidRPr="003C3342">
        <w:t>Accessory costs and accessory cost components</w:t>
      </w:r>
    </w:p>
    <w:p w14:paraId="2CF0DA4F" w14:textId="37FB71D3" w:rsidR="008F4107" w:rsidRPr="003C3342" w:rsidRDefault="00FE3EB9" w:rsidP="007444C4">
      <w:r w:rsidRPr="003C3342">
        <w:t xml:space="preserve">Of the 599 plants included in this study, </w:t>
      </w:r>
      <w:r w:rsidR="004561D9" w:rsidRPr="003C3342">
        <w:t xml:space="preserve">223 </w:t>
      </w:r>
      <w:r w:rsidR="00DE3935" w:rsidRPr="003C3342">
        <w:t>individuals produced at least one seed</w:t>
      </w:r>
      <w:r w:rsidR="008F7743">
        <w:t xml:space="preserve"> during the year</w:t>
      </w:r>
      <w:r w:rsidRPr="003C3342">
        <w:t>. Across these individuals</w:t>
      </w:r>
      <w:r w:rsidR="004561D9" w:rsidRPr="003C3342">
        <w:t xml:space="preserve">, </w:t>
      </w:r>
      <w:r w:rsidR="00730CEF" w:rsidRPr="003C3342">
        <w:t xml:space="preserve">on average </w:t>
      </w:r>
      <w:r w:rsidR="00577E3A" w:rsidRPr="00155B47">
        <w:t>97.5</w:t>
      </w:r>
      <w:r w:rsidR="00DE3935" w:rsidRPr="00155B47">
        <w:t>% of reproductive investment went to accessory tissues</w:t>
      </w:r>
      <w:r w:rsidR="004561D9" w:rsidRPr="00155B47">
        <w:t xml:space="preserve"> </w:t>
      </w:r>
      <w:r w:rsidR="00E40602" w:rsidRPr="00155B47">
        <w:t xml:space="preserve">rather than to </w:t>
      </w:r>
      <w:r w:rsidR="009A035F" w:rsidRPr="00155B47">
        <w:t>seeds</w:t>
      </w:r>
      <w:r w:rsidR="004561D9" w:rsidRPr="00155B47">
        <w:t xml:space="preserve">, </w:t>
      </w:r>
      <w:r w:rsidR="009A035F" w:rsidRPr="00155B47">
        <w:t xml:space="preserve">decreasing </w:t>
      </w:r>
      <w:r w:rsidR="004561D9" w:rsidRPr="00155B47">
        <w:t>to 9</w:t>
      </w:r>
      <w:r w:rsidR="009A035F" w:rsidRPr="00155B47">
        <w:t>1</w:t>
      </w:r>
      <w:r w:rsidR="00155B47" w:rsidRPr="00155B47">
        <w:t>.5</w:t>
      </w:r>
      <w:r w:rsidR="004561D9" w:rsidRPr="00155B47">
        <w:t>% if</w:t>
      </w:r>
      <w:r w:rsidR="004561D9" w:rsidRPr="003C3342">
        <w:t xml:space="preserve"> </w:t>
      </w:r>
      <w:r w:rsidR="009A035F">
        <w:t xml:space="preserve">the entire propagule weight was treated </w:t>
      </w:r>
      <w:r w:rsidR="00E40602" w:rsidRPr="003C3342">
        <w:t>as direct investment in offspring</w:t>
      </w:r>
      <w:r w:rsidR="009A035F">
        <w:t xml:space="preserve"> instead of just the embryo and endosperm components</w:t>
      </w:r>
      <w:r w:rsidR="00FF087A" w:rsidRPr="003C3342">
        <w:t xml:space="preserve">. </w:t>
      </w:r>
      <w:r w:rsidR="0058534D">
        <w:t xml:space="preserve">Hereafter, all results report results for the embryo and endosperm component, designating them as seed size. </w:t>
      </w:r>
      <w:r w:rsidR="00EA13E4" w:rsidRPr="003C3342">
        <w:t xml:space="preserve">Across species, accessory costs ranged from a low of </w:t>
      </w:r>
      <w:r w:rsidR="009A035F">
        <w:t>95.8</w:t>
      </w:r>
      <w:r w:rsidR="00EA13E4" w:rsidRPr="003C3342">
        <w:t xml:space="preserve">% </w:t>
      </w:r>
      <w:r w:rsidR="006722D0" w:rsidRPr="003C3342">
        <w:t xml:space="preserve">for </w:t>
      </w:r>
      <w:r w:rsidR="009A035F">
        <w:rPr>
          <w:i/>
        </w:rPr>
        <w:t xml:space="preserve">Epacris microphylla </w:t>
      </w:r>
      <w:r w:rsidR="00EA13E4" w:rsidRPr="003C3342">
        <w:t>to a high of 99</w:t>
      </w:r>
      <w:r w:rsidR="002A5C83" w:rsidRPr="003C3342">
        <w:t>.8</w:t>
      </w:r>
      <w:r w:rsidR="00EA13E4" w:rsidRPr="003C3342">
        <w:t xml:space="preserve">% for </w:t>
      </w:r>
      <w:r w:rsidR="00EA13E4" w:rsidRPr="003C3342">
        <w:rPr>
          <w:i/>
        </w:rPr>
        <w:t xml:space="preserve">Hakea teretifolia </w:t>
      </w:r>
      <w:r w:rsidR="00EA13E4" w:rsidRPr="003C3342">
        <w:t>(</w:t>
      </w:r>
      <w:r w:rsidR="00BD71EC">
        <w:t xml:space="preserve">Table </w:t>
      </w:r>
      <w:r w:rsidR="003F6B29">
        <w:t>1</w:t>
      </w:r>
      <w:r w:rsidR="00EA13E4" w:rsidRPr="003C3342">
        <w:t xml:space="preserve">). </w:t>
      </w:r>
    </w:p>
    <w:p w14:paraId="2EF3C8FD" w14:textId="57C3E306" w:rsidR="008F4107" w:rsidRPr="003C3342" w:rsidRDefault="008F4107" w:rsidP="007444C4">
      <w:pPr>
        <w:rPr>
          <w:color w:val="FF0000"/>
        </w:rPr>
      </w:pPr>
      <w:r w:rsidRPr="003C3342">
        <w:t xml:space="preserve">Total </w:t>
      </w:r>
      <w:r w:rsidR="00155B47">
        <w:t xml:space="preserve">reproductive </w:t>
      </w:r>
      <w:r w:rsidR="00EA13E4" w:rsidRPr="003C3342">
        <w:t xml:space="preserve">costs </w:t>
      </w:r>
      <w:r w:rsidR="00B3291A" w:rsidRPr="003C3342">
        <w:t xml:space="preserve">can be divided </w:t>
      </w:r>
      <w:r w:rsidR="00EA13E4" w:rsidRPr="003C3342">
        <w:t xml:space="preserve">into </w:t>
      </w:r>
      <w:r w:rsidR="009A035F">
        <w:t xml:space="preserve">discarded </w:t>
      </w:r>
      <w:r w:rsidR="00F51179">
        <w:t xml:space="preserve">tissue costs </w:t>
      </w:r>
      <w:r w:rsidR="00EA13E4" w:rsidRPr="003C3342">
        <w:t>(the weight of all aborted</w:t>
      </w:r>
      <w:r w:rsidR="009A035F">
        <w:t xml:space="preserve"> and discarded</w:t>
      </w:r>
      <w:r w:rsidR="00EA13E4" w:rsidRPr="003C3342">
        <w:t xml:space="preserve"> parts, </w:t>
      </w:r>
      <w:r w:rsidR="00CF2A78" w:rsidRPr="003C3342">
        <w:t xml:space="preserve">including </w:t>
      </w:r>
      <w:r w:rsidR="00EA13E4" w:rsidRPr="003C3342">
        <w:t xml:space="preserve">mature flowers that fail to set seed) </w:t>
      </w:r>
      <w:r w:rsidR="00B3291A" w:rsidRPr="003C3342">
        <w:t>versus</w:t>
      </w:r>
      <w:r w:rsidR="00EA13E4" w:rsidRPr="003C3342">
        <w:t xml:space="preserve"> </w:t>
      </w:r>
      <w:r w:rsidR="002D634E">
        <w:t xml:space="preserve">reproductive </w:t>
      </w:r>
      <w:r w:rsidR="009A035F">
        <w:t xml:space="preserve">success </w:t>
      </w:r>
      <w:r w:rsidR="00F51179">
        <w:t>costs</w:t>
      </w:r>
      <w:r w:rsidR="00EA13E4" w:rsidRPr="003C3342">
        <w:t xml:space="preserve"> (seed</w:t>
      </w:r>
      <w:r w:rsidR="00B3291A" w:rsidRPr="003C3342">
        <w:t xml:space="preserve"> </w:t>
      </w:r>
      <w:r w:rsidR="00EC6388" w:rsidRPr="003C3342">
        <w:t xml:space="preserve">weight </w:t>
      </w:r>
      <w:r w:rsidR="00B3291A" w:rsidRPr="003C3342">
        <w:t>plus</w:t>
      </w:r>
      <w:r w:rsidR="00EA13E4" w:rsidRPr="003C3342">
        <w:t xml:space="preserve"> the total per ovule cost</w:t>
      </w:r>
      <w:r w:rsidR="00482BA4" w:rsidRPr="003C3342">
        <w:t xml:space="preserve"> of required floral parts, both </w:t>
      </w:r>
      <w:r w:rsidR="009A035F">
        <w:t xml:space="preserve">before </w:t>
      </w:r>
      <w:r w:rsidR="00482BA4" w:rsidRPr="003C3342">
        <w:t>pollination</w:t>
      </w:r>
      <w:r w:rsidR="009A035F">
        <w:t xml:space="preserve"> and during seed provisioning</w:t>
      </w:r>
      <w:r w:rsidR="00482BA4" w:rsidRPr="003C3342">
        <w:t xml:space="preserve">). </w:t>
      </w:r>
      <w:r w:rsidR="00504650" w:rsidRPr="003C3342">
        <w:t xml:space="preserve">Only </w:t>
      </w:r>
      <w:r w:rsidR="002A5C83" w:rsidRPr="003C3342">
        <w:t xml:space="preserve">the two cone-bearing species, </w:t>
      </w:r>
      <w:r w:rsidR="002A5C83" w:rsidRPr="003C3342">
        <w:rPr>
          <w:i/>
        </w:rPr>
        <w:t xml:space="preserve">Banksia ericifolia </w:t>
      </w:r>
      <w:r w:rsidR="00482BA4" w:rsidRPr="003C3342">
        <w:t xml:space="preserve">and </w:t>
      </w:r>
      <w:r w:rsidR="00482BA4" w:rsidRPr="003C3342">
        <w:rPr>
          <w:i/>
        </w:rPr>
        <w:t>Petrophile pu</w:t>
      </w:r>
      <w:r w:rsidR="00B36621" w:rsidRPr="003C3342">
        <w:rPr>
          <w:i/>
        </w:rPr>
        <w:t>l</w:t>
      </w:r>
      <w:r w:rsidR="00482BA4" w:rsidRPr="003C3342">
        <w:rPr>
          <w:i/>
        </w:rPr>
        <w:t>chella</w:t>
      </w:r>
      <w:r w:rsidR="000611F0">
        <w:t>,</w:t>
      </w:r>
      <w:r w:rsidR="00482BA4" w:rsidRPr="003C3342">
        <w:t xml:space="preserve"> had </w:t>
      </w:r>
      <w:r w:rsidR="009A035F">
        <w:t xml:space="preserve">success </w:t>
      </w:r>
      <w:r w:rsidR="00F51179">
        <w:t xml:space="preserve">costs that were higher than </w:t>
      </w:r>
      <w:r w:rsidR="009A035F">
        <w:t xml:space="preserve">discarded </w:t>
      </w:r>
      <w:r w:rsidR="00F51179">
        <w:t>tissue costs</w:t>
      </w:r>
      <w:r w:rsidR="006B486D">
        <w:t xml:space="preserve"> (Table 1)</w:t>
      </w:r>
      <w:r w:rsidR="00B36621" w:rsidRPr="003C3342">
        <w:t>. T</w:t>
      </w:r>
      <w:r w:rsidR="00482BA4" w:rsidRPr="003C3342">
        <w:t xml:space="preserve">hree species, </w:t>
      </w:r>
      <w:r w:rsidR="002A5C83" w:rsidRPr="003C3342">
        <w:rPr>
          <w:i/>
        </w:rPr>
        <w:t>Hakea teretifolia</w:t>
      </w:r>
      <w:r w:rsidR="00482BA4" w:rsidRPr="003C3342">
        <w:t xml:space="preserve">, </w:t>
      </w:r>
      <w:r w:rsidR="00482BA4" w:rsidRPr="003C3342">
        <w:rPr>
          <w:i/>
        </w:rPr>
        <w:t>Phyllota phylicoides</w:t>
      </w:r>
      <w:r w:rsidR="00482BA4" w:rsidRPr="003C3342">
        <w:t xml:space="preserve">, and </w:t>
      </w:r>
      <w:r w:rsidR="002A5C83" w:rsidRPr="003C3342">
        <w:rPr>
          <w:i/>
        </w:rPr>
        <w:t>Pultenaea tuberculata</w:t>
      </w:r>
      <w:r w:rsidR="002A5C83" w:rsidRPr="003C3342">
        <w:t xml:space="preserve"> </w:t>
      </w:r>
      <w:r w:rsidR="00C6125D" w:rsidRPr="003C3342">
        <w:t xml:space="preserve">spent </w:t>
      </w:r>
      <w:r w:rsidR="00482BA4" w:rsidRPr="003C3342">
        <w:t xml:space="preserve">more than 90% of their reproductive investment on </w:t>
      </w:r>
      <w:r w:rsidR="009A035F">
        <w:t xml:space="preserve">discarded </w:t>
      </w:r>
      <w:r w:rsidR="00482BA4" w:rsidRPr="003C3342">
        <w:t>tissues (</w:t>
      </w:r>
      <w:r w:rsidR="00BD71EC">
        <w:t xml:space="preserve">Table </w:t>
      </w:r>
      <w:r w:rsidR="003F6B29">
        <w:t>1</w:t>
      </w:r>
      <w:r w:rsidR="00482BA4" w:rsidRPr="003C3342">
        <w:t xml:space="preserve">). For most species, these </w:t>
      </w:r>
      <w:r w:rsidR="009A035F">
        <w:t xml:space="preserve">discarded </w:t>
      </w:r>
      <w:r w:rsidR="00482BA4" w:rsidRPr="003C3342">
        <w:t xml:space="preserve">tissues were </w:t>
      </w:r>
      <w:r w:rsidR="00C6125D" w:rsidRPr="003C3342">
        <w:t xml:space="preserve">predominantly </w:t>
      </w:r>
      <w:r w:rsidR="00482BA4" w:rsidRPr="003C3342">
        <w:t>pre-</w:t>
      </w:r>
      <w:r w:rsidR="002A5C83" w:rsidRPr="003C3342">
        <w:t>provisioning</w:t>
      </w:r>
      <w:r w:rsidR="00482BA4" w:rsidRPr="003C3342">
        <w:t>, with aborted seeds and fruit a minor component</w:t>
      </w:r>
      <w:r w:rsidR="00BD71EC">
        <w:t xml:space="preserve"> </w:t>
      </w:r>
      <w:r w:rsidR="00F51179">
        <w:t xml:space="preserve">of </w:t>
      </w:r>
      <w:r w:rsidR="009A035F">
        <w:t xml:space="preserve">discarded </w:t>
      </w:r>
      <w:r w:rsidR="00F51179">
        <w:t xml:space="preserve">tissue costs </w:t>
      </w:r>
      <w:r w:rsidR="009A035F">
        <w:t>(</w:t>
      </w:r>
      <w:r w:rsidR="00155B47">
        <w:t xml:space="preserve">Table </w:t>
      </w:r>
      <w:r w:rsidR="009A035F">
        <w:t>1)</w:t>
      </w:r>
      <w:r w:rsidR="00482BA4" w:rsidRPr="003C3342">
        <w:t xml:space="preserve">. </w:t>
      </w:r>
      <w:r w:rsidRPr="003C3342">
        <w:t xml:space="preserve">Note that fruit that abort after pollination </w:t>
      </w:r>
      <w:r w:rsidR="002A5C83" w:rsidRPr="003C3342">
        <w:t xml:space="preserve">but before </w:t>
      </w:r>
      <w:r w:rsidR="009A035F">
        <w:t xml:space="preserve">the onset of visible </w:t>
      </w:r>
      <w:r w:rsidR="002A5C83" w:rsidRPr="003C3342">
        <w:t xml:space="preserve">provisioning </w:t>
      </w:r>
      <w:r w:rsidR="00BD71EC">
        <w:t>are</w:t>
      </w:r>
      <w:r w:rsidRPr="003C3342">
        <w:t xml:space="preserve"> recorded as shed flowers</w:t>
      </w:r>
      <w:r w:rsidR="002A5C83" w:rsidRPr="003C3342">
        <w:t xml:space="preserve">, such that </w:t>
      </w:r>
      <w:r w:rsidR="00435B72">
        <w:t xml:space="preserve">pollen-attraction </w:t>
      </w:r>
      <w:r w:rsidR="00F51179">
        <w:t xml:space="preserve">costs </w:t>
      </w:r>
      <w:r w:rsidR="00435B72">
        <w:t>(</w:t>
      </w:r>
      <w:r w:rsidR="002A5C83" w:rsidRPr="003C3342">
        <w:t>pre-provisioning</w:t>
      </w:r>
      <w:r w:rsidR="00435B72">
        <w:t>)</w:t>
      </w:r>
      <w:r w:rsidR="002A5C83" w:rsidRPr="003C3342">
        <w:t xml:space="preserve"> includes </w:t>
      </w:r>
      <w:r w:rsidR="00F51179">
        <w:t xml:space="preserve">the costs associated with </w:t>
      </w:r>
      <w:r w:rsidR="002A5C83" w:rsidRPr="003C3342">
        <w:t xml:space="preserve">ovules that are aborted </w:t>
      </w:r>
      <w:r w:rsidR="00CF2A78" w:rsidRPr="003C3342">
        <w:t xml:space="preserve">both </w:t>
      </w:r>
      <w:r w:rsidR="002A5C83" w:rsidRPr="003C3342">
        <w:t xml:space="preserve">due to lack of pollination and </w:t>
      </w:r>
      <w:r w:rsidR="00CF2A78" w:rsidRPr="003C3342">
        <w:t xml:space="preserve">due to early maternal </w:t>
      </w:r>
      <w:r w:rsidR="009B4F79" w:rsidRPr="003C3342">
        <w:t>selection</w:t>
      </w:r>
      <w:r w:rsidR="002A5C83" w:rsidRPr="003C3342">
        <w:t xml:space="preserve">. </w:t>
      </w:r>
    </w:p>
    <w:p w14:paraId="597265E7" w14:textId="30AB0D88" w:rsidR="00EA13E4" w:rsidRPr="006B486D" w:rsidRDefault="009D5583" w:rsidP="007444C4">
      <w:r>
        <w:t xml:space="preserve">Total </w:t>
      </w:r>
      <w:r w:rsidR="009A035F">
        <w:t>success</w:t>
      </w:r>
      <w:r w:rsidR="00155B47">
        <w:t xml:space="preserve"> </w:t>
      </w:r>
      <w:r w:rsidR="008F4107" w:rsidRPr="003C3342">
        <w:t>costs are divided into mass of parts formed up to the point of pollination (</w:t>
      </w:r>
      <w:r w:rsidR="003F6B29">
        <w:t xml:space="preserve">pollen-attraction </w:t>
      </w:r>
      <w:r>
        <w:t>costs</w:t>
      </w:r>
      <w:r w:rsidR="008F4107" w:rsidRPr="003C3342">
        <w:t xml:space="preserve">) </w:t>
      </w:r>
      <w:r w:rsidR="009A035F">
        <w:t xml:space="preserve">versus </w:t>
      </w:r>
      <w:r w:rsidR="008F4107" w:rsidRPr="003C3342">
        <w:t xml:space="preserve">the mass of </w:t>
      </w:r>
      <w:r w:rsidR="00435B72">
        <w:t xml:space="preserve">the seed, </w:t>
      </w:r>
      <w:r w:rsidR="008F4107" w:rsidRPr="003C3342">
        <w:t>packaging</w:t>
      </w:r>
      <w:r w:rsidR="00435B72">
        <w:t>,</w:t>
      </w:r>
      <w:r w:rsidR="008F4107" w:rsidRPr="003C3342">
        <w:t xml:space="preserve"> and dispersal structures (</w:t>
      </w:r>
      <w:r w:rsidR="003F6B29">
        <w:t xml:space="preserve">provisioning </w:t>
      </w:r>
      <w:r>
        <w:t>costs</w:t>
      </w:r>
      <w:r w:rsidR="008F4107" w:rsidRPr="003C3342">
        <w:t xml:space="preserve">). The relative </w:t>
      </w:r>
      <w:r w:rsidR="00FD2B1C" w:rsidRPr="003C3342">
        <w:t>costs of these components shift</w:t>
      </w:r>
      <w:r w:rsidR="00A01D75" w:rsidRPr="003C3342">
        <w:t>ed</w:t>
      </w:r>
      <w:r w:rsidR="008F4107" w:rsidRPr="003C3342">
        <w:t xml:space="preserve"> markedly across species (</w:t>
      </w:r>
      <w:r w:rsidR="001D5CE8">
        <w:t xml:space="preserve">Table </w:t>
      </w:r>
      <w:r w:rsidR="003F6B29">
        <w:t>1</w:t>
      </w:r>
      <w:r w:rsidR="008F4107" w:rsidRPr="003C3342">
        <w:t xml:space="preserve">). </w:t>
      </w:r>
      <w:r w:rsidR="009B4F79" w:rsidRPr="003C3342">
        <w:t xml:space="preserve">Four </w:t>
      </w:r>
      <w:r w:rsidR="008F4107" w:rsidRPr="003C3342">
        <w:t xml:space="preserve">species, </w:t>
      </w:r>
      <w:r w:rsidR="008F4107" w:rsidRPr="003C3342">
        <w:rPr>
          <w:i/>
        </w:rPr>
        <w:t>Epacris microphylla</w:t>
      </w:r>
      <w:r w:rsidR="00FD2B1C" w:rsidRPr="003C3342">
        <w:rPr>
          <w:i/>
        </w:rPr>
        <w:t xml:space="preserve">, </w:t>
      </w:r>
      <w:r w:rsidR="009B4F79" w:rsidRPr="003C3342">
        <w:rPr>
          <w:i/>
        </w:rPr>
        <w:t>Hemigenia pu</w:t>
      </w:r>
      <w:r w:rsidR="000611F0">
        <w:rPr>
          <w:i/>
        </w:rPr>
        <w:t>r</w:t>
      </w:r>
      <w:r w:rsidR="009B4F79" w:rsidRPr="003C3342">
        <w:rPr>
          <w:i/>
        </w:rPr>
        <w:t xml:space="preserve">purea, Pimelea linifolia, and </w:t>
      </w:r>
      <w:r w:rsidR="000611F0" w:rsidRPr="007444C4">
        <w:rPr>
          <w:i/>
          <w:color w:val="000000"/>
          <w:szCs w:val="18"/>
        </w:rPr>
        <w:t>Pult</w:t>
      </w:r>
      <w:r w:rsidR="000611F0">
        <w:rPr>
          <w:i/>
          <w:color w:val="000000"/>
          <w:szCs w:val="18"/>
        </w:rPr>
        <w:t>e</w:t>
      </w:r>
      <w:r w:rsidR="000611F0" w:rsidRPr="007444C4">
        <w:rPr>
          <w:i/>
          <w:color w:val="000000"/>
          <w:szCs w:val="18"/>
        </w:rPr>
        <w:t xml:space="preserve">naea </w:t>
      </w:r>
      <w:r w:rsidR="009B4F79" w:rsidRPr="007444C4">
        <w:rPr>
          <w:i/>
          <w:color w:val="000000"/>
          <w:szCs w:val="18"/>
        </w:rPr>
        <w:t>tuberculata</w:t>
      </w:r>
      <w:r w:rsidR="009B4F79" w:rsidRPr="003C3342">
        <w:rPr>
          <w:sz w:val="28"/>
        </w:rPr>
        <w:t xml:space="preserve"> </w:t>
      </w:r>
      <w:r w:rsidR="00A01D75" w:rsidRPr="003C3342">
        <w:lastRenderedPageBreak/>
        <w:t xml:space="preserve">had </w:t>
      </w:r>
      <w:r w:rsidR="001D5CE8">
        <w:t>pollen-attraction</w:t>
      </w:r>
      <w:r w:rsidR="00FD2B1C" w:rsidRPr="003C3342">
        <w:t xml:space="preserve"> costs that </w:t>
      </w:r>
      <w:r w:rsidR="00A01D75" w:rsidRPr="003C3342">
        <w:t xml:space="preserve">were </w:t>
      </w:r>
      <w:r w:rsidR="00FD2B1C" w:rsidRPr="003C3342">
        <w:t xml:space="preserve">greater than 50% of total </w:t>
      </w:r>
      <w:r w:rsidR="009A035F">
        <w:t>success</w:t>
      </w:r>
      <w:r w:rsidR="002D634E">
        <w:t xml:space="preserve"> costs</w:t>
      </w:r>
      <w:r w:rsidR="00FD2B1C" w:rsidRPr="003C3342">
        <w:t xml:space="preserve">, while 5 species </w:t>
      </w:r>
      <w:r w:rsidR="00A01D75" w:rsidRPr="003C3342">
        <w:t xml:space="preserve">had </w:t>
      </w:r>
      <w:r w:rsidR="001D5CE8">
        <w:t>pollen-attraction</w:t>
      </w:r>
      <w:r w:rsidR="00FD2B1C" w:rsidRPr="003C3342">
        <w:t xml:space="preserve"> costs that </w:t>
      </w:r>
      <w:r w:rsidR="00A01D75" w:rsidRPr="003C3342">
        <w:t xml:space="preserve">were </w:t>
      </w:r>
      <w:r w:rsidR="00FD2B1C" w:rsidRPr="003C3342">
        <w:t xml:space="preserve">less than </w:t>
      </w:r>
      <w:r w:rsidR="009B4F79" w:rsidRPr="003C3342">
        <w:t>10</w:t>
      </w:r>
      <w:r w:rsidR="00FD2B1C" w:rsidRPr="003C3342">
        <w:t xml:space="preserve">% of total </w:t>
      </w:r>
      <w:r w:rsidR="009A035F">
        <w:t>success</w:t>
      </w:r>
      <w:r w:rsidR="002D634E">
        <w:t xml:space="preserve"> costs</w:t>
      </w:r>
      <w:r w:rsidR="002D634E" w:rsidRPr="003C3342">
        <w:t xml:space="preserve"> </w:t>
      </w:r>
      <w:r w:rsidR="00FD2B1C" w:rsidRPr="003C3342">
        <w:t>(</w:t>
      </w:r>
      <w:r w:rsidR="00BD71EC">
        <w:t xml:space="preserve">Table </w:t>
      </w:r>
      <w:r w:rsidR="003F6B29">
        <w:t>1</w:t>
      </w:r>
      <w:r w:rsidR="00FD2B1C" w:rsidRPr="003C3342">
        <w:t xml:space="preserve">). The </w:t>
      </w:r>
      <w:r w:rsidR="00517D94">
        <w:t xml:space="preserve">percentage </w:t>
      </w:r>
      <w:r w:rsidR="00FD2B1C" w:rsidRPr="003C3342">
        <w:t xml:space="preserve">of </w:t>
      </w:r>
      <w:r w:rsidR="00517D94">
        <w:t xml:space="preserve">success costs </w:t>
      </w:r>
      <w:r w:rsidR="00FD2B1C" w:rsidRPr="003C3342">
        <w:t xml:space="preserve">invested in </w:t>
      </w:r>
      <w:r w:rsidR="003F6B29">
        <w:t>provisioning</w:t>
      </w:r>
      <w:r w:rsidR="00FD2B1C" w:rsidRPr="003C3342">
        <w:t xml:space="preserve"> tissues</w:t>
      </w:r>
      <w:r w:rsidR="00435B72">
        <w:t xml:space="preserve"> (including the seed itself)</w:t>
      </w:r>
      <w:r w:rsidR="00FD2B1C" w:rsidRPr="003C3342">
        <w:t xml:space="preserve"> range</w:t>
      </w:r>
      <w:r w:rsidR="00A01D75" w:rsidRPr="003C3342">
        <w:t>d</w:t>
      </w:r>
      <w:r w:rsidR="00FD2B1C" w:rsidRPr="003C3342">
        <w:t xml:space="preserve"> from a low of </w:t>
      </w:r>
      <w:r w:rsidR="00517D94">
        <w:t xml:space="preserve">18% </w:t>
      </w:r>
      <w:r w:rsidR="00FD2B1C" w:rsidRPr="003C3342">
        <w:t>(for</w:t>
      </w:r>
      <w:r w:rsidR="00435B72">
        <w:t xml:space="preserve"> </w:t>
      </w:r>
      <w:r w:rsidR="00F35DFE" w:rsidRPr="003C3342">
        <w:rPr>
          <w:i/>
        </w:rPr>
        <w:t>Epacris microphylla</w:t>
      </w:r>
      <w:r w:rsidR="009B4F79" w:rsidRPr="003C3342">
        <w:t xml:space="preserve">) to a high of </w:t>
      </w:r>
      <w:r w:rsidR="00517D94">
        <w:t>99%</w:t>
      </w:r>
      <w:r w:rsidR="00435B72" w:rsidRPr="003C3342">
        <w:t xml:space="preserve"> </w:t>
      </w:r>
      <w:r w:rsidR="00FD2B1C" w:rsidRPr="003C3342">
        <w:t>(</w:t>
      </w:r>
      <w:r w:rsidR="009B4F79" w:rsidRPr="003C3342">
        <w:rPr>
          <w:i/>
        </w:rPr>
        <w:t>Banksia ericifolia</w:t>
      </w:r>
      <w:r w:rsidR="00FD2B1C" w:rsidRPr="003C3342">
        <w:t>)</w:t>
      </w:r>
      <w:r w:rsidR="008A0565" w:rsidRPr="003C3342">
        <w:t xml:space="preserve"> (</w:t>
      </w:r>
      <w:r w:rsidR="00BD71EC">
        <w:t xml:space="preserve">Table </w:t>
      </w:r>
      <w:r w:rsidR="003F6B29">
        <w:t>1</w:t>
      </w:r>
      <w:r w:rsidR="008A0565" w:rsidRPr="003C3342">
        <w:t>).</w:t>
      </w:r>
      <w:r w:rsidR="007F7DA6">
        <w:t xml:space="preserve"> </w:t>
      </w:r>
      <w:r w:rsidR="006B486D">
        <w:t>T</w:t>
      </w:r>
      <w:r w:rsidR="007F7DA6">
        <w:t xml:space="preserve">he </w:t>
      </w:r>
      <w:r w:rsidR="006B486D">
        <w:t xml:space="preserve">maximum </w:t>
      </w:r>
      <w:r w:rsidR="00517D94">
        <w:t xml:space="preserve">percentages </w:t>
      </w:r>
      <w:r w:rsidR="006B486D">
        <w:t xml:space="preserve">of </w:t>
      </w:r>
      <w:r w:rsidR="00F35DFE">
        <w:t xml:space="preserve">reproductive investment </w:t>
      </w:r>
      <w:r w:rsidR="006B486D">
        <w:t>any species invested directly in seeds were</w:t>
      </w:r>
      <w:r w:rsidR="00517D94">
        <w:t xml:space="preserve"> 4.2% for</w:t>
      </w:r>
      <w:r w:rsidR="006B486D">
        <w:t xml:space="preserve"> </w:t>
      </w:r>
      <w:r w:rsidR="00F35DFE" w:rsidRPr="003C3342">
        <w:rPr>
          <w:i/>
        </w:rPr>
        <w:t>Epacris microphylla</w:t>
      </w:r>
      <w:r w:rsidR="00F35DFE">
        <w:rPr>
          <w:i/>
        </w:rPr>
        <w:t xml:space="preserve"> </w:t>
      </w:r>
      <w:r w:rsidR="006B486D">
        <w:t xml:space="preserve">and </w:t>
      </w:r>
      <w:r w:rsidR="00517D94">
        <w:t xml:space="preserve">4.1% for </w:t>
      </w:r>
      <w:r w:rsidR="006B486D" w:rsidRPr="003C3342">
        <w:rPr>
          <w:i/>
        </w:rPr>
        <w:t>Hemigenia pu</w:t>
      </w:r>
      <w:r w:rsidR="000611F0">
        <w:rPr>
          <w:i/>
        </w:rPr>
        <w:t>r</w:t>
      </w:r>
      <w:r w:rsidR="006B486D" w:rsidRPr="003C3342">
        <w:rPr>
          <w:i/>
        </w:rPr>
        <w:t>purea</w:t>
      </w:r>
      <w:r w:rsidR="006B486D">
        <w:t xml:space="preserve">. </w:t>
      </w:r>
      <w:r w:rsidR="0026173D">
        <w:t xml:space="preserve"> </w:t>
      </w:r>
    </w:p>
    <w:p w14:paraId="2E575FE6" w14:textId="7A545B4C" w:rsidR="006E0A3A" w:rsidRPr="003C3342" w:rsidRDefault="00517D94" w:rsidP="006E0A3A">
      <w:pPr>
        <w:pStyle w:val="Heading2"/>
      </w:pPr>
      <w:r>
        <w:t>Observed trade</w:t>
      </w:r>
      <w:r w:rsidR="00F35DFE">
        <w:t xml:space="preserve">-offs </w:t>
      </w:r>
    </w:p>
    <w:p w14:paraId="35E966FD" w14:textId="59466351" w:rsidR="00F35DFE" w:rsidRDefault="00F35DFE" w:rsidP="006E0A3A">
      <w:pPr>
        <w:rPr>
          <w:rFonts w:eastAsia="Times New Roman"/>
          <w:color w:val="000000"/>
          <w:lang w:eastAsia="en-AU"/>
        </w:rPr>
      </w:pPr>
      <w:r>
        <w:t>Plants produce many inexpensive ovules or proportionally fewer more expensive ovules, such that the relationship between ovule count</w:t>
      </w:r>
      <w:r w:rsidR="00517D94">
        <w:t xml:space="preserve"> at the time of pollination</w:t>
      </w:r>
      <w:r>
        <w:t xml:space="preserve">, scaled </w:t>
      </w:r>
      <w:r w:rsidRPr="003C3342">
        <w:t xml:space="preserve">to </w:t>
      </w:r>
      <w:r>
        <w:t xml:space="preserve">the plant’s </w:t>
      </w:r>
      <w:r w:rsidRPr="003C3342">
        <w:t>leaf area</w:t>
      </w:r>
      <w:r w:rsidR="00517D94">
        <w:t>,</w:t>
      </w:r>
      <w:r>
        <w:t xml:space="preserve"> versus pollen-attraction costs </w:t>
      </w:r>
      <w:r w:rsidR="00517D94">
        <w:t xml:space="preserve">is highly significant and </w:t>
      </w:r>
      <w:r w:rsidR="0026173D">
        <w:t>has a slope not significantly different from -1 (Figure 2a; r</w:t>
      </w:r>
      <w:r w:rsidR="0026173D">
        <w:rPr>
          <w:vertAlign w:val="superscript"/>
        </w:rPr>
        <w:t>2</w:t>
      </w:r>
      <w:r w:rsidR="0026173D">
        <w:t xml:space="preserve">=0.88, slope = -1.12, with confidence interval </w:t>
      </w:r>
      <w:r w:rsidR="0026173D">
        <w:rPr>
          <w:rFonts w:eastAsia="Times New Roman"/>
          <w:color w:val="000000"/>
          <w:lang w:eastAsia="en-AU"/>
        </w:rPr>
        <w:t xml:space="preserve">[-0.90 </w:t>
      </w:r>
      <w:r w:rsidR="0026173D">
        <w:t>–</w:t>
      </w:r>
      <w:r w:rsidR="0026173D">
        <w:rPr>
          <w:rFonts w:eastAsia="Times New Roman"/>
          <w:color w:val="000000"/>
          <w:lang w:eastAsia="en-AU"/>
        </w:rPr>
        <w:t xml:space="preserve"> -1.41]). Similarly, plant produce a greater number of more expensive seeds or proportionally fewer less costly seeds, such that the relationship between seed count, scaled to the plant’s leaf area, and </w:t>
      </w:r>
      <w:r w:rsidR="00F91906">
        <w:rPr>
          <w:rFonts w:eastAsia="Times New Roman"/>
          <w:color w:val="000000"/>
          <w:lang w:eastAsia="en-AU"/>
        </w:rPr>
        <w:t xml:space="preserve">reproductive </w:t>
      </w:r>
      <w:r w:rsidR="0026173D">
        <w:rPr>
          <w:rFonts w:eastAsia="Times New Roman"/>
          <w:color w:val="000000"/>
          <w:lang w:eastAsia="en-AU"/>
        </w:rPr>
        <w:t xml:space="preserve">costs also has a slope </w:t>
      </w:r>
      <w:r w:rsidR="00517D94">
        <w:rPr>
          <w:rFonts w:eastAsia="Times New Roman"/>
          <w:color w:val="000000"/>
          <w:lang w:eastAsia="en-AU"/>
        </w:rPr>
        <w:t>of</w:t>
      </w:r>
      <w:r w:rsidR="0026173D">
        <w:rPr>
          <w:rFonts w:eastAsia="Times New Roman"/>
          <w:color w:val="000000"/>
          <w:lang w:eastAsia="en-AU"/>
        </w:rPr>
        <w:t xml:space="preserve"> -1 </w:t>
      </w:r>
      <w:r w:rsidR="0026173D">
        <w:t>(Figure 2a; r</w:t>
      </w:r>
      <w:r w:rsidR="0026173D">
        <w:rPr>
          <w:vertAlign w:val="superscript"/>
        </w:rPr>
        <w:t>2</w:t>
      </w:r>
      <w:r w:rsidR="0026173D">
        <w:t>=0.</w:t>
      </w:r>
      <w:r w:rsidR="00F91906">
        <w:t>93</w:t>
      </w:r>
      <w:r w:rsidR="0026173D">
        <w:t xml:space="preserve">, slope = -0.99, with confidence interval </w:t>
      </w:r>
      <w:r w:rsidR="0026173D">
        <w:rPr>
          <w:rFonts w:eastAsia="Times New Roman"/>
          <w:color w:val="000000"/>
          <w:lang w:eastAsia="en-AU"/>
        </w:rPr>
        <w:t>[-0.</w:t>
      </w:r>
      <w:r w:rsidR="00F91906">
        <w:rPr>
          <w:rFonts w:eastAsia="Times New Roman"/>
          <w:color w:val="000000"/>
          <w:lang w:eastAsia="en-AU"/>
        </w:rPr>
        <w:t xml:space="preserve">84 </w:t>
      </w:r>
      <w:r w:rsidR="0026173D">
        <w:t>–</w:t>
      </w:r>
      <w:r w:rsidR="0026173D">
        <w:rPr>
          <w:rFonts w:eastAsia="Times New Roman"/>
          <w:color w:val="000000"/>
          <w:lang w:eastAsia="en-AU"/>
        </w:rPr>
        <w:t xml:space="preserve"> -1.</w:t>
      </w:r>
      <w:r w:rsidR="00F91906">
        <w:rPr>
          <w:rFonts w:eastAsia="Times New Roman"/>
          <w:color w:val="000000"/>
          <w:lang w:eastAsia="en-AU"/>
        </w:rPr>
        <w:t>17</w:t>
      </w:r>
      <w:r w:rsidR="0026173D">
        <w:rPr>
          <w:rFonts w:eastAsia="Times New Roman"/>
          <w:color w:val="000000"/>
          <w:lang w:eastAsia="en-AU"/>
        </w:rPr>
        <w:t xml:space="preserve">]). </w:t>
      </w:r>
    </w:p>
    <w:p w14:paraId="17E96B64" w14:textId="4F55EE36" w:rsidR="00707367" w:rsidRDefault="00707367" w:rsidP="006E0A3A">
      <w:pPr>
        <w:rPr>
          <w:rFonts w:eastAsia="Times New Roman"/>
          <w:color w:val="000000"/>
          <w:lang w:eastAsia="en-AU"/>
        </w:rPr>
      </w:pPr>
      <w:r>
        <w:rPr>
          <w:rFonts w:eastAsia="Times New Roman"/>
          <w:color w:val="000000"/>
          <w:lang w:eastAsia="en-AU"/>
        </w:rPr>
        <w:t>There also exists a trade-off between choosiness (ovule to seed ratio, the inverse of seedset) and</w:t>
      </w:r>
      <w:r w:rsidR="00517D94">
        <w:rPr>
          <w:rFonts w:eastAsia="Times New Roman"/>
          <w:color w:val="000000"/>
          <w:lang w:eastAsia="en-AU"/>
        </w:rPr>
        <w:t xml:space="preserve"> </w:t>
      </w:r>
      <w:r w:rsidR="00342A2A">
        <w:rPr>
          <w:rFonts w:eastAsia="Times New Roman"/>
          <w:color w:val="000000"/>
          <w:lang w:eastAsia="en-AU"/>
        </w:rPr>
        <w:t xml:space="preserve">pollen-attraction costs, scaled to the plant’s leaf area (Figure 2b; </w:t>
      </w:r>
      <w:r w:rsidR="00342A2A">
        <w:t>r</w:t>
      </w:r>
      <w:r w:rsidR="00342A2A">
        <w:rPr>
          <w:vertAlign w:val="superscript"/>
        </w:rPr>
        <w:t>2</w:t>
      </w:r>
      <w:r w:rsidR="00342A2A">
        <w:t>=0.26, rising to r</w:t>
      </w:r>
      <w:r w:rsidR="00342A2A" w:rsidRPr="00342A2A">
        <w:rPr>
          <w:vertAlign w:val="superscript"/>
        </w:rPr>
        <w:t>2</w:t>
      </w:r>
      <w:r w:rsidR="00342A2A">
        <w:t xml:space="preserve">=0.77 when </w:t>
      </w:r>
      <w:r w:rsidR="00342A2A" w:rsidRPr="003C3342">
        <w:rPr>
          <w:i/>
        </w:rPr>
        <w:t>Epacris microphylla</w:t>
      </w:r>
      <w:r w:rsidR="00342A2A">
        <w:t xml:space="preserve"> with oddly high leaf area relative to all other metrics is removed; slope = -1.25, with confidence interval </w:t>
      </w:r>
      <w:r w:rsidR="00342A2A">
        <w:rPr>
          <w:rFonts w:eastAsia="Times New Roman"/>
          <w:color w:val="000000"/>
          <w:lang w:eastAsia="en-AU"/>
        </w:rPr>
        <w:t xml:space="preserve">[-0.91 </w:t>
      </w:r>
      <w:r w:rsidR="00342A2A">
        <w:t>–</w:t>
      </w:r>
      <w:r w:rsidR="00342A2A">
        <w:rPr>
          <w:rFonts w:eastAsia="Times New Roman"/>
          <w:color w:val="000000"/>
          <w:lang w:eastAsia="en-AU"/>
        </w:rPr>
        <w:t xml:space="preserve"> -1.71]). Plants which expend less of their energy budget to produce a single mature ovule, abort and discard a greater proportion of the ovules displayed to pollinators.</w:t>
      </w:r>
    </w:p>
    <w:p w14:paraId="4669AED5" w14:textId="5E3FCAAA" w:rsidR="00342A2A" w:rsidRPr="00707367" w:rsidRDefault="00342A2A" w:rsidP="004B2A69">
      <w:pPr>
        <w:pStyle w:val="Heading2"/>
        <w:rPr>
          <w:lang w:eastAsia="en-AU"/>
        </w:rPr>
      </w:pPr>
      <w:r>
        <w:rPr>
          <w:lang w:eastAsia="en-AU"/>
        </w:rPr>
        <w:t xml:space="preserve">Changes in </w:t>
      </w:r>
      <w:r w:rsidR="004B2A69">
        <w:rPr>
          <w:lang w:eastAsia="en-AU"/>
        </w:rPr>
        <w:t>relative energy investment with seed size</w:t>
      </w:r>
    </w:p>
    <w:p w14:paraId="37F89EC8" w14:textId="4DDFDD33" w:rsidR="00C822EE" w:rsidRDefault="00342A2A" w:rsidP="006E0A3A">
      <w:r>
        <w:t xml:space="preserve">The strong trade-offs between the cost to produce a specific reproductive tissue and the number of units produced by the plant is manifested as shifts in </w:t>
      </w:r>
      <w:r w:rsidR="00517D94">
        <w:t xml:space="preserve">the </w:t>
      </w:r>
      <w:r>
        <w:t>proportion of reproductive energy invested in different reproductive tissue pools</w:t>
      </w:r>
      <w:r w:rsidR="004B2A69">
        <w:t xml:space="preserve"> across the seed size spectrum. As seed size increases, there is </w:t>
      </w:r>
      <w:r w:rsidR="004B2A69">
        <w:lastRenderedPageBreak/>
        <w:t xml:space="preserve">also a trend toward increasing expenditure on discarded pollen-attraction tissues in comparison to successful pollen-attraction tissues (Figure </w:t>
      </w:r>
      <w:r w:rsidR="00DB0EBC">
        <w:t>2c</w:t>
      </w:r>
      <w:r w:rsidR="004B2A69">
        <w:t>; r</w:t>
      </w:r>
      <w:r w:rsidR="004B2A69">
        <w:rPr>
          <w:vertAlign w:val="superscript"/>
        </w:rPr>
        <w:t>2</w:t>
      </w:r>
      <w:r w:rsidR="004B2A69">
        <w:t>= 0.60, p=0.0012), reflecting the increased choosiness (decreased seed set) in larger-seeded species</w:t>
      </w:r>
      <w:r w:rsidR="00043187">
        <w:t xml:space="preserve"> (r</w:t>
      </w:r>
      <w:r w:rsidR="00043187">
        <w:rPr>
          <w:vertAlign w:val="superscript"/>
        </w:rPr>
        <w:t>2</w:t>
      </w:r>
      <w:r w:rsidR="00043187">
        <w:t xml:space="preserve"> =0 .59 for the seed set-seed size regression; p = 0.0013)</w:t>
      </w:r>
      <w:r w:rsidR="004B2A69">
        <w:t xml:space="preserve">. Increased seed size was only marginally related to a shift in the proportion of provisioning energy invested in successful versus discarded tissues, with larger-seeded species showing a slight increase in proportional investment in successful tissues (Figure </w:t>
      </w:r>
      <w:r w:rsidR="00DB0EBC">
        <w:t>2d</w:t>
      </w:r>
      <w:r w:rsidR="004B2A69">
        <w:t>; r</w:t>
      </w:r>
      <w:r w:rsidR="004B2A69">
        <w:rPr>
          <w:vertAlign w:val="superscript"/>
        </w:rPr>
        <w:t>2</w:t>
      </w:r>
      <w:r w:rsidR="004B2A69">
        <w:t xml:space="preserve">= 0.24, p=0.0741). </w:t>
      </w:r>
      <w:r w:rsidR="00DB0EBC">
        <w:t xml:space="preserve">Larger-seeded species expend a greater proportion of their </w:t>
      </w:r>
      <w:r w:rsidR="00DB0EBC">
        <w:rPr>
          <w:i/>
        </w:rPr>
        <w:t>success costs</w:t>
      </w:r>
      <w:r w:rsidR="00DB0EBC">
        <w:t xml:space="preserve"> on provisioning tissues versus pollen-attraction tissues in comparison to smaller-seeded species (Figure 2e; r</w:t>
      </w:r>
      <w:r w:rsidR="00DB0EBC">
        <w:rPr>
          <w:vertAlign w:val="superscript"/>
        </w:rPr>
        <w:t>2</w:t>
      </w:r>
      <w:r w:rsidR="00DB0EBC">
        <w:t>= 0.80, p&lt;0.0001).</w:t>
      </w:r>
    </w:p>
    <w:p w14:paraId="204480DE" w14:textId="727D4150" w:rsidR="00342A2A" w:rsidRPr="004B2A69" w:rsidRDefault="00C822EE" w:rsidP="006E0A3A">
      <w:r>
        <w:t xml:space="preserve">These shifts are also reflected in the relative slopes of the regression between seed size and provisioning costs and between seed size and pollen-attraction costs: provisioning costs show a steeper than isometric increase with seed size, while pollen-attraction costs show a less than isometric increase with seed size (Figure 2f; Table 2). The </w:t>
      </w:r>
      <w:r w:rsidR="00043187">
        <w:t xml:space="preserve">per seed matured </w:t>
      </w:r>
      <w:r>
        <w:t xml:space="preserve">costs of </w:t>
      </w:r>
      <w:r w:rsidR="00007746">
        <w:t xml:space="preserve">most </w:t>
      </w:r>
      <w:r>
        <w:t xml:space="preserve">other reproductive tissue pools </w:t>
      </w:r>
      <w:r w:rsidR="00007746">
        <w:t>show slightly steeper than isometric increases with increasing seed size, indicating the costs are relatively higher for larger-seeded species (Table 2).</w:t>
      </w:r>
    </w:p>
    <w:p w14:paraId="20C2530E" w14:textId="77777777" w:rsidR="00B03529" w:rsidRPr="003C3342" w:rsidRDefault="00B03529" w:rsidP="003C3342">
      <w:pPr>
        <w:pStyle w:val="Heading2"/>
      </w:pPr>
      <w:r w:rsidRPr="003C3342">
        <w:t>Shifts in accessory costs with plant size, age, or reproductive effort</w:t>
      </w:r>
    </w:p>
    <w:p w14:paraId="59F901F3" w14:textId="29411136" w:rsidR="000D2D6A" w:rsidRPr="007444C4" w:rsidRDefault="009F55CD" w:rsidP="008D27A1">
      <w:pPr>
        <w:rPr>
          <w:rFonts w:eastAsia="Times New Roman"/>
          <w:iCs/>
          <w:color w:val="000000"/>
          <w:lang w:eastAsia="en-AU"/>
        </w:rPr>
      </w:pPr>
      <w:r w:rsidRPr="003C3342">
        <w:t>No</w:t>
      </w:r>
      <w:r w:rsidR="00BE33A1" w:rsidRPr="003C3342">
        <w:t>ne of these</w:t>
      </w:r>
      <w:r w:rsidR="00B11F2C" w:rsidRPr="003C3342">
        <w:t xml:space="preserve"> </w:t>
      </w:r>
      <w:r w:rsidR="00AC1B5E" w:rsidRPr="003C3342">
        <w:t xml:space="preserve">species </w:t>
      </w:r>
      <w:r w:rsidRPr="003C3342">
        <w:t xml:space="preserve">demonstrated </w:t>
      </w:r>
      <w:r w:rsidR="008D27A1">
        <w:t>a</w:t>
      </w:r>
      <w:r w:rsidR="00B11F2C" w:rsidRPr="003C3342">
        <w:t xml:space="preserve"> decrease in per seed accessory costs with increasing </w:t>
      </w:r>
      <w:r w:rsidR="00B03529" w:rsidRPr="003C3342">
        <w:t>plant size or RE</w:t>
      </w:r>
      <w:r w:rsidR="00F4674B">
        <w:t xml:space="preserve">, </w:t>
      </w:r>
      <w:r w:rsidR="00435B72">
        <w:t xml:space="preserve">and only </w:t>
      </w:r>
      <w:r w:rsidR="00007746">
        <w:t xml:space="preserve">1 </w:t>
      </w:r>
      <w:r w:rsidR="00435B72">
        <w:t>species showed a decrease in per seed accessory costs with age. W</w:t>
      </w:r>
      <w:r w:rsidR="00F4674B">
        <w:t xml:space="preserve">ith </w:t>
      </w:r>
      <w:r w:rsidR="00F4674B">
        <w:rPr>
          <w:rFonts w:eastAsia="Times New Roman"/>
          <w:iCs/>
          <w:color w:val="000000"/>
          <w:lang w:eastAsia="en-AU"/>
        </w:rPr>
        <w:t xml:space="preserve">only </w:t>
      </w:r>
      <w:r w:rsidR="00007746">
        <w:rPr>
          <w:rFonts w:eastAsia="Times New Roman"/>
          <w:iCs/>
          <w:color w:val="000000"/>
          <w:lang w:eastAsia="en-AU"/>
        </w:rPr>
        <w:t>1</w:t>
      </w:r>
      <w:r w:rsidR="00F4674B">
        <w:rPr>
          <w:rFonts w:eastAsia="Times New Roman"/>
          <w:iCs/>
          <w:color w:val="000000"/>
          <w:lang w:eastAsia="en-AU"/>
        </w:rPr>
        <w:t>/</w:t>
      </w:r>
      <w:r w:rsidR="0033297E">
        <w:rPr>
          <w:rFonts w:eastAsia="Times New Roman"/>
          <w:iCs/>
          <w:color w:val="000000"/>
          <w:lang w:eastAsia="en-AU"/>
        </w:rPr>
        <w:t xml:space="preserve">42 </w:t>
      </w:r>
      <w:r w:rsidR="00F4674B">
        <w:rPr>
          <w:rFonts w:eastAsia="Times New Roman"/>
          <w:iCs/>
          <w:color w:val="000000"/>
          <w:lang w:eastAsia="en-AU"/>
        </w:rPr>
        <w:t>tests significant</w:t>
      </w:r>
      <w:r w:rsidR="0033297E">
        <w:rPr>
          <w:rFonts w:eastAsia="Times New Roman"/>
          <w:iCs/>
          <w:color w:val="000000"/>
          <w:lang w:eastAsia="en-AU"/>
        </w:rPr>
        <w:t xml:space="preserve"> (Supplementary Material)</w:t>
      </w:r>
      <w:r w:rsidR="00F4674B">
        <w:rPr>
          <w:rFonts w:eastAsia="Times New Roman"/>
          <w:iCs/>
          <w:color w:val="000000"/>
          <w:lang w:eastAsia="en-AU"/>
        </w:rPr>
        <w:t xml:space="preserve">, </w:t>
      </w:r>
      <w:r w:rsidR="00043187">
        <w:rPr>
          <w:rFonts w:eastAsia="Times New Roman"/>
          <w:iCs/>
          <w:color w:val="000000"/>
          <w:lang w:eastAsia="en-AU"/>
        </w:rPr>
        <w:t xml:space="preserve">this likely </w:t>
      </w:r>
      <w:r w:rsidR="00F4674B">
        <w:rPr>
          <w:rFonts w:eastAsia="Times New Roman"/>
          <w:iCs/>
          <w:color w:val="000000"/>
          <w:lang w:eastAsia="en-AU"/>
        </w:rPr>
        <w:t>represent</w:t>
      </w:r>
      <w:r w:rsidR="00043187">
        <w:rPr>
          <w:rFonts w:eastAsia="Times New Roman"/>
          <w:iCs/>
          <w:color w:val="000000"/>
          <w:lang w:eastAsia="en-AU"/>
        </w:rPr>
        <w:t>s</w:t>
      </w:r>
      <w:r w:rsidR="00F4674B">
        <w:rPr>
          <w:rFonts w:eastAsia="Times New Roman"/>
          <w:iCs/>
          <w:color w:val="000000"/>
          <w:lang w:eastAsia="en-AU"/>
        </w:rPr>
        <w:t xml:space="preserve"> little more than chance.</w:t>
      </w:r>
      <w:r w:rsidR="006573F0">
        <w:rPr>
          <w:rFonts w:eastAsia="Times New Roman"/>
          <w:iCs/>
          <w:color w:val="000000"/>
          <w:lang w:eastAsia="en-AU"/>
        </w:rPr>
        <w:t xml:space="preserve"> </w:t>
      </w:r>
      <w:r w:rsidR="00043187">
        <w:rPr>
          <w:rFonts w:eastAsia="Times New Roman"/>
          <w:iCs/>
          <w:color w:val="000000"/>
          <w:lang w:eastAsia="en-AU"/>
        </w:rPr>
        <w:t>There are also two regressions, where accessory costs increased with plant size or age (Supplementary Material).</w:t>
      </w:r>
    </w:p>
    <w:p w14:paraId="5081D51F" w14:textId="77777777" w:rsidR="00FE3EB9" w:rsidRPr="003C3342" w:rsidRDefault="00FE3EB9" w:rsidP="003C3342">
      <w:pPr>
        <w:pStyle w:val="Heading2"/>
      </w:pPr>
      <w:r w:rsidRPr="003C3342">
        <w:t>Correlates with total reproductive investment</w:t>
      </w:r>
    </w:p>
    <w:p w14:paraId="1FD9F66F" w14:textId="2DDD0EFE" w:rsidR="00FE3EB9" w:rsidRPr="003C3342" w:rsidRDefault="00FE3EB9" w:rsidP="007444C4">
      <w:r w:rsidRPr="003C3342">
        <w:t>Of the 599 plants included in this study, 357 individuals produced buds and 2</w:t>
      </w:r>
      <w:r w:rsidR="00514CFB" w:rsidRPr="003C3342">
        <w:t>23</w:t>
      </w:r>
      <w:r w:rsidRPr="003C3342">
        <w:t xml:space="preserve"> individuals produced mature seeds. Even among the individuals that produced seeds, </w:t>
      </w:r>
      <w:r w:rsidR="004F6219">
        <w:t xml:space="preserve">embryo and endosperm </w:t>
      </w:r>
      <w:r w:rsidRPr="003C3342">
        <w:lastRenderedPageBreak/>
        <w:t>investment was only rather loosely correlated with total reproductive investment, both within and across species (</w:t>
      </w:r>
      <w:r w:rsidR="00514CFB" w:rsidRPr="003C3342">
        <w:t xml:space="preserve">Tables </w:t>
      </w:r>
      <w:r w:rsidR="0033297E">
        <w:t xml:space="preserve">3, </w:t>
      </w:r>
      <w:r w:rsidR="00043187">
        <w:t xml:space="preserve">Figure 3, </w:t>
      </w:r>
      <w:r w:rsidR="008E625C">
        <w:t>and Supplementary</w:t>
      </w:r>
      <w:r w:rsidR="00E3342E">
        <w:t xml:space="preserve"> Material</w:t>
      </w:r>
      <w:r w:rsidRPr="003C3342">
        <w:t xml:space="preserve">). </w:t>
      </w:r>
      <w:r w:rsidR="00514CFB" w:rsidRPr="003C3342">
        <w:t xml:space="preserve">All but one species showed a </w:t>
      </w:r>
      <w:r w:rsidRPr="003C3342">
        <w:t xml:space="preserve">significant correlation between the two metrics, but only </w:t>
      </w:r>
      <w:r w:rsidR="00007746">
        <w:t xml:space="preserve">three </w:t>
      </w:r>
      <w:r w:rsidRPr="003C3342">
        <w:t>species displayed an r</w:t>
      </w:r>
      <w:r w:rsidRPr="003C3342">
        <w:rPr>
          <w:vertAlign w:val="superscript"/>
        </w:rPr>
        <w:t xml:space="preserve">2 </w:t>
      </w:r>
      <w:r w:rsidRPr="003C3342">
        <w:t xml:space="preserve">above 0.80 and only </w:t>
      </w:r>
      <w:r w:rsidR="00007746">
        <w:t xml:space="preserve">eight of </w:t>
      </w:r>
      <w:r w:rsidR="006341A0" w:rsidRPr="003C3342">
        <w:t xml:space="preserve">the </w:t>
      </w:r>
      <w:r w:rsidRPr="003C3342">
        <w:t>species had an r</w:t>
      </w:r>
      <w:r w:rsidRPr="003C3342">
        <w:rPr>
          <w:vertAlign w:val="superscript"/>
        </w:rPr>
        <w:t>2</w:t>
      </w:r>
      <w:r w:rsidRPr="003C3342">
        <w:t xml:space="preserve"> above 0.70. Furthermore, the slopes and intercepts of the relationship differed across species</w:t>
      </w:r>
      <w:r w:rsidR="000E3A12" w:rsidRPr="003C3342">
        <w:t xml:space="preserve"> with the result that</w:t>
      </w:r>
      <w:r w:rsidRPr="003C3342">
        <w:rPr>
          <w:color w:val="FF0000"/>
        </w:rPr>
        <w:t xml:space="preserve"> </w:t>
      </w:r>
      <w:r w:rsidRPr="003C3342">
        <w:t xml:space="preserve">the correlation between reproductive investment and propagule investment across individuals </w:t>
      </w:r>
      <w:r w:rsidR="00F51179">
        <w:t xml:space="preserve">of all species </w:t>
      </w:r>
      <w:r w:rsidRPr="003C3342">
        <w:t>had an r</w:t>
      </w:r>
      <w:r w:rsidRPr="003C3342">
        <w:rPr>
          <w:vertAlign w:val="superscript"/>
        </w:rPr>
        <w:t>2</w:t>
      </w:r>
      <w:r w:rsidRPr="003C3342">
        <w:t xml:space="preserve"> of just 0.5</w:t>
      </w:r>
      <w:r w:rsidR="006341A0" w:rsidRPr="003C3342">
        <w:t>2 (</w:t>
      </w:r>
      <w:r w:rsidR="00407792">
        <w:t>Figure 3a</w:t>
      </w:r>
      <w:r w:rsidR="0090058B">
        <w:t>, Table 3</w:t>
      </w:r>
      <w:r w:rsidR="006341A0" w:rsidRPr="003C3342">
        <w:t>)</w:t>
      </w:r>
      <w:r w:rsidR="00A27A66">
        <w:t xml:space="preserve"> </w:t>
      </w:r>
      <w:commentRangeStart w:id="14"/>
      <w:del w:id="15" w:author="Dr Elizabeth Wenk " w:date="2016-11-28T11:57:00Z">
        <w:r w:rsidR="00A27A66" w:rsidDel="004F6219">
          <w:delText>and</w:delText>
        </w:r>
      </w:del>
      <w:commentRangeEnd w:id="14"/>
      <w:r w:rsidR="004F6219">
        <w:rPr>
          <w:rStyle w:val="CommentReference"/>
        </w:rPr>
        <w:commentReference w:id="14"/>
      </w:r>
      <w:del w:id="16" w:author="Dr Elizabeth Wenk " w:date="2016-11-28T11:57:00Z">
        <w:r w:rsidR="00A27A66" w:rsidDel="004F6219">
          <w:delText xml:space="preserve"> only four of the species had slopes and intercepts identical to the all-individuals regression </w:delText>
        </w:r>
      </w:del>
      <w:r w:rsidR="00A27A66">
        <w:t>(Supplementary Material)</w:t>
      </w:r>
      <w:r w:rsidRPr="003C3342">
        <w:t xml:space="preserve">. </w:t>
      </w:r>
    </w:p>
    <w:p w14:paraId="7030BD2A" w14:textId="7AAC5C55" w:rsidR="005D31B2" w:rsidRPr="007444C4" w:rsidRDefault="00FE3EB9" w:rsidP="003C3342">
      <w:pPr>
        <w:rPr>
          <w:rFonts w:eastAsiaTheme="majorEastAsia"/>
          <w:color w:val="2E74B5" w:themeColor="accent1" w:themeShade="BF"/>
          <w:sz w:val="32"/>
          <w:szCs w:val="32"/>
        </w:rPr>
      </w:pPr>
      <w:r w:rsidRPr="003C3342">
        <w:t xml:space="preserve">To assess what approximation of reproductive investment was the best alternative to measuring total reproductive investment, we regressed additional investment categories against total reproductive investment. Measures that included only </w:t>
      </w:r>
      <w:r w:rsidR="0090058B">
        <w:t xml:space="preserve">investment in tissues </w:t>
      </w:r>
      <w:r w:rsidRPr="003C3342">
        <w:t xml:space="preserve">associated with the production of mature seeds, were inferior predictors of total reproductive investment </w:t>
      </w:r>
      <w:r w:rsidR="000E3A12" w:rsidRPr="003C3342">
        <w:t xml:space="preserve">compared </w:t>
      </w:r>
      <w:r w:rsidRPr="003C3342">
        <w:t xml:space="preserve">to measures that included investment in </w:t>
      </w:r>
      <w:r w:rsidR="009A035F">
        <w:t>discarded</w:t>
      </w:r>
      <w:r w:rsidRPr="003C3342">
        <w:t xml:space="preserve"> tissues (Table </w:t>
      </w:r>
      <w:r w:rsidR="00E3342E">
        <w:t>3</w:t>
      </w:r>
      <w:r w:rsidRPr="003C3342">
        <w:t xml:space="preserve">). In particular, note that the correlation </w:t>
      </w:r>
      <w:r w:rsidR="004F6219">
        <w:t>(r</w:t>
      </w:r>
      <w:r w:rsidR="004F6219" w:rsidRPr="004F6219">
        <w:rPr>
          <w:vertAlign w:val="superscript"/>
        </w:rPr>
        <w:t>2</w:t>
      </w:r>
      <w:r w:rsidR="004F6219">
        <w:t xml:space="preserve">) </w:t>
      </w:r>
      <w:r w:rsidRPr="003C3342">
        <w:t xml:space="preserve">between investment in all </w:t>
      </w:r>
      <w:r w:rsidR="009A035F">
        <w:t>discarded</w:t>
      </w:r>
      <w:r w:rsidRPr="003C3342">
        <w:t xml:space="preserve"> tissues versus all reproductive tissues was 0.</w:t>
      </w:r>
      <w:r w:rsidR="00E24109" w:rsidRPr="003C3342">
        <w:t>9</w:t>
      </w:r>
      <w:r w:rsidR="00E24109">
        <w:t>7</w:t>
      </w:r>
      <w:r w:rsidRPr="003C3342">
        <w:t>, while the correlation between investment in all successful tissues (</w:t>
      </w:r>
      <w:r w:rsidR="009A035F">
        <w:t>success</w:t>
      </w:r>
      <w:r w:rsidR="002D634E">
        <w:t xml:space="preserve"> costs</w:t>
      </w:r>
      <w:r w:rsidRPr="003C3342">
        <w:t>*seed count) versus all reproductive tissues was just 0.</w:t>
      </w:r>
      <w:r w:rsidR="00E24109" w:rsidRPr="003C3342">
        <w:t>7</w:t>
      </w:r>
      <w:r w:rsidR="00E24109">
        <w:t>3</w:t>
      </w:r>
      <w:r w:rsidRPr="003C3342">
        <w:t xml:space="preserve">. Investment in </w:t>
      </w:r>
      <w:r w:rsidR="009A035F">
        <w:t>discarded</w:t>
      </w:r>
      <w:r w:rsidRPr="003C3342">
        <w:t xml:space="preserve"> tissues is a better predictor for two reasons. First, because </w:t>
      </w:r>
      <w:r w:rsidR="009A035F">
        <w:t>discarded</w:t>
      </w:r>
      <w:r w:rsidRPr="003C3342">
        <w:t xml:space="preserve"> tissues accounted for </w:t>
      </w:r>
      <w:r w:rsidR="00E24109">
        <w:t>73</w:t>
      </w:r>
      <w:r w:rsidRPr="003C3342">
        <w:t xml:space="preserve">% of total reproductive investment; and second, because energy investment into buds and flowers was more predictable, while further </w:t>
      </w:r>
      <w:r w:rsidR="006341A0" w:rsidRPr="003C3342">
        <w:t xml:space="preserve">filtering processes occur </w:t>
      </w:r>
      <w:r w:rsidRPr="003C3342">
        <w:t xml:space="preserve">before buds </w:t>
      </w:r>
      <w:r w:rsidR="006341A0" w:rsidRPr="003C3342">
        <w:t xml:space="preserve">become </w:t>
      </w:r>
      <w:r w:rsidRPr="003C3342">
        <w:t xml:space="preserve">mature seeds. </w:t>
      </w:r>
      <w:r w:rsidR="006341A0" w:rsidRPr="003C3342">
        <w:t>A composite metric, the count of buds initiated * average flower mass, when regressed against total reproductive investment, had an r</w:t>
      </w:r>
      <w:r w:rsidR="006341A0" w:rsidRPr="003C3342">
        <w:rPr>
          <w:vertAlign w:val="superscript"/>
        </w:rPr>
        <w:t>2</w:t>
      </w:r>
      <w:r w:rsidR="006341A0" w:rsidRPr="003C3342">
        <w:t xml:space="preserve"> of 0.9</w:t>
      </w:r>
      <w:r w:rsidR="00E24109">
        <w:t>2</w:t>
      </w:r>
      <w:r w:rsidR="006341A0" w:rsidRPr="003C3342">
        <w:t xml:space="preserve">, making it nearly as strong a predictor of total reproductive investment as </w:t>
      </w:r>
      <w:r w:rsidR="009A035F">
        <w:t>discarded</w:t>
      </w:r>
      <w:r w:rsidR="006341A0" w:rsidRPr="003C3342">
        <w:t xml:space="preserve"> tissue investment. </w:t>
      </w:r>
      <w:r w:rsidRPr="003C3342">
        <w:t xml:space="preserve">This </w:t>
      </w:r>
      <w:r w:rsidR="006341A0" w:rsidRPr="003C3342">
        <w:t xml:space="preserve">composite </w:t>
      </w:r>
      <w:r w:rsidRPr="003C3342">
        <w:t>metric has the merits that it would be relatively easy to measure on large numbers of plants and that it effectively combines both the within and across species variation (</w:t>
      </w:r>
      <w:r w:rsidR="00407792">
        <w:t>Figure 3</w:t>
      </w:r>
      <w:r w:rsidR="00407792" w:rsidRPr="003C3342">
        <w:t>b</w:t>
      </w:r>
      <w:r w:rsidR="0090058B">
        <w:t>, Table 3, Supplementary Material</w:t>
      </w:r>
      <w:r w:rsidRPr="003C3342">
        <w:t>).</w:t>
      </w:r>
      <w:r w:rsidR="006341A0" w:rsidRPr="003C3342">
        <w:t xml:space="preserve"> </w:t>
      </w:r>
      <w:r w:rsidR="00A27A66">
        <w:t>Twelve of the species had the same slope for the relationship and eleven of the species had the same intercept for the relationship as the all-individuals regression (Supplementary Material).</w:t>
      </w:r>
    </w:p>
    <w:p w14:paraId="72BBF6FC" w14:textId="77777777" w:rsidR="005D31B2" w:rsidRPr="003C3342" w:rsidRDefault="005D31B2" w:rsidP="003C3342">
      <w:pPr>
        <w:pStyle w:val="Heading1"/>
        <w:rPr>
          <w:rFonts w:cs="Times New Roman"/>
        </w:rPr>
      </w:pPr>
      <w:r w:rsidRPr="003C3342">
        <w:rPr>
          <w:rFonts w:cs="Times New Roman"/>
        </w:rPr>
        <w:lastRenderedPageBreak/>
        <w:t>Discussion</w:t>
      </w:r>
    </w:p>
    <w:p w14:paraId="69DDA0FC" w14:textId="11005798" w:rsidR="00C9538A" w:rsidRPr="003C3342" w:rsidRDefault="00D345B6" w:rsidP="00DC5FAD">
      <w:r>
        <w:t xml:space="preserve">There </w:t>
      </w:r>
      <w:r w:rsidR="00EE1B6F">
        <w:t xml:space="preserve">were </w:t>
      </w:r>
      <w:r w:rsidR="00C1180B">
        <w:t xml:space="preserve">four </w:t>
      </w:r>
      <w:r>
        <w:t xml:space="preserve">key outcomes from this study. First, </w:t>
      </w:r>
      <w:r w:rsidR="00C75A1E">
        <w:t xml:space="preserve">these </w:t>
      </w:r>
      <w:r>
        <w:t>long-lived perennial plants expend</w:t>
      </w:r>
      <w:r w:rsidR="00C75A1E">
        <w:t>ed</w:t>
      </w:r>
      <w:r>
        <w:t xml:space="preserve"> an astounding proportion of reproductive energy on accessory costs. </w:t>
      </w:r>
      <w:r w:rsidRPr="003C3342">
        <w:t xml:space="preserve">Investment in seed dry mass represented a quite modest proportion of total reproductive investment </w:t>
      </w:r>
      <w:r w:rsidR="00EE1B6F">
        <w:t xml:space="preserve">(RE) </w:t>
      </w:r>
      <w:r w:rsidRPr="003C3342">
        <w:t xml:space="preserve">for the 14 perennial species included in this study, with just </w:t>
      </w:r>
      <w:r w:rsidR="00E24109">
        <w:t>0.2</w:t>
      </w:r>
      <w:r w:rsidRPr="003C3342">
        <w:t>-</w:t>
      </w:r>
      <w:r w:rsidR="00E24109">
        <w:t>4</w:t>
      </w:r>
      <w:r w:rsidRPr="003C3342">
        <w:t xml:space="preserve">% of </w:t>
      </w:r>
      <w:r w:rsidR="00EE1B6F">
        <w:t>RE</w:t>
      </w:r>
      <w:r w:rsidRPr="003C3342">
        <w:t xml:space="preserve"> going to </w:t>
      </w:r>
      <w:r>
        <w:t xml:space="preserve">seeds </w:t>
      </w:r>
      <w:r w:rsidRPr="003C3342">
        <w:t xml:space="preserve">versus other reproductive tissues (Table 1). Even the individual with the lowest accessory costs invested just </w:t>
      </w:r>
      <w:r w:rsidR="00E24109">
        <w:t>9.5</w:t>
      </w:r>
      <w:r w:rsidRPr="003C3342">
        <w:t xml:space="preserve">% of its </w:t>
      </w:r>
      <w:r w:rsidR="00EE1B6F">
        <w:t>RE</w:t>
      </w:r>
      <w:r w:rsidRPr="003C3342">
        <w:t xml:space="preserve"> into the </w:t>
      </w:r>
      <w:r>
        <w:t xml:space="preserve">seed </w:t>
      </w:r>
      <w:r w:rsidRPr="003C3342">
        <w:t xml:space="preserve">itself. </w:t>
      </w:r>
      <w:r>
        <w:t xml:space="preserve">Second, </w:t>
      </w:r>
      <w:r w:rsidR="008E625C">
        <w:t xml:space="preserve">there existed trade-offs between ovule count and pollen-attraction costs and between seed count and total </w:t>
      </w:r>
      <w:r w:rsidR="006111CA">
        <w:t>reproductive costs</w:t>
      </w:r>
      <w:r w:rsidR="0014546F">
        <w:t xml:space="preserve"> and. The trade-offs indicate there </w:t>
      </w:r>
      <w:r w:rsidR="008E625C">
        <w:t>exists a fixed pool of energy to invest and species differ in the relative cost of a part versus the number of parts they can produce</w:t>
      </w:r>
      <w:r w:rsidR="00B95004">
        <w:t xml:space="preserve">. We also </w:t>
      </w:r>
      <w:r w:rsidR="008E625C">
        <w:t>observed a trade-off between choosiness, defined as the inverse of seedset, and pollen-attraction costs: species that expend less energy to produce an ovule pro</w:t>
      </w:r>
      <w:r w:rsidR="00DC5FAD">
        <w:t>duce a greater excess of ovules</w:t>
      </w:r>
      <w:r w:rsidR="00BA2D11">
        <w:t xml:space="preserve">. These are species at the </w:t>
      </w:r>
      <w:r w:rsidR="00B95004" w:rsidRPr="00B95004">
        <w:rPr>
          <w:i/>
        </w:rPr>
        <w:t>parental</w:t>
      </w:r>
      <w:r w:rsidR="00B95004">
        <w:t xml:space="preserve"> </w:t>
      </w:r>
      <w:r>
        <w:rPr>
          <w:i/>
        </w:rPr>
        <w:t>optimist</w:t>
      </w:r>
      <w:r>
        <w:t xml:space="preserve"> end of the </w:t>
      </w:r>
      <w:r w:rsidR="00B95004">
        <w:t xml:space="preserve">optimist-pessimist </w:t>
      </w:r>
      <w:r>
        <w:t>spectrum</w:t>
      </w:r>
      <w:r w:rsidR="00B95004">
        <w:t>,</w:t>
      </w:r>
      <w:r>
        <w:t xml:space="preserve"> </w:t>
      </w:r>
      <w:r w:rsidR="00BA2D11">
        <w:t xml:space="preserve">which have </w:t>
      </w:r>
      <w:r>
        <w:t>proportionally costlier provisioning tissues relative to pollen attraction tissues</w:t>
      </w:r>
      <w:r w:rsidR="00DC5FAD">
        <w:t xml:space="preserve"> </w:t>
      </w:r>
      <w:r w:rsidR="00DC5FAD">
        <w:fldChar w:fldCharType="begin"/>
      </w:r>
      <w:r w:rsidR="00DC5FAD">
        <w:instrText xml:space="preserve"> ADDIN ZOTERO_ITEM CSL_CITATION {"citationID":"1ij31jp8ko","properties":{"formattedCitation":"{\\rtf (Rosenheim {\\i{}et al.} 2014)}","plainCitation":"(Rosenheim et al. 2014)"},"citationItems":[{"id":1714,"uris":["http://zotero.org/users/503753/items/WN2ZG9VC"],"uri":["http://zotero.org/users/503753/items/WN2ZG9VC"],"itemData":{"id":1714,"type":"article-journal","title":"Parental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DC5FAD">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w:t>
      </w:r>
      <w:r w:rsidR="00DC5FAD">
        <w:fldChar w:fldCharType="end"/>
      </w:r>
      <w:r>
        <w:t xml:space="preserve">. </w:t>
      </w:r>
      <w:r w:rsidR="00DD6F6E">
        <w:t>In combination</w:t>
      </w:r>
      <w:r w:rsidR="00C1180B">
        <w:t>, these trade-offs lead to systematic differences in the way energy is allocated across species</w:t>
      </w:r>
      <w:r w:rsidR="00DD6F6E">
        <w:t>, our third outcome.</w:t>
      </w:r>
      <w:r w:rsidR="00C1180B">
        <w:t xml:space="preserve"> </w:t>
      </w:r>
      <w:r w:rsidR="00DD6F6E">
        <w:t>T</w:t>
      </w:r>
      <w:r w:rsidR="00C9538A">
        <w:t xml:space="preserve">he </w:t>
      </w:r>
      <w:r w:rsidR="00C9538A">
        <w:rPr>
          <w:i/>
        </w:rPr>
        <w:t>parental optimists</w:t>
      </w:r>
      <w:r w:rsidR="00C9538A">
        <w:t xml:space="preserve"> </w:t>
      </w:r>
      <w:r w:rsidR="0053090F">
        <w:t>were</w:t>
      </w:r>
      <w:r w:rsidR="00C9538A">
        <w:t>, as predicted, the large-seeded species</w:t>
      </w:r>
      <w:r w:rsidR="0053090F">
        <w:t xml:space="preserve">: </w:t>
      </w:r>
      <w:r w:rsidR="00B95004">
        <w:t>part of the big seed-size, low seedset strategy is to invest proportionally less in flower construction to the point of pollination and proportionally more in provisioning tissues.</w:t>
      </w:r>
      <w:r w:rsidR="00EE1B6F">
        <w:t xml:space="preserve"> </w:t>
      </w:r>
      <w:r w:rsidR="00C9538A" w:rsidRPr="003C3342">
        <w:t xml:space="preserve">The </w:t>
      </w:r>
      <w:r w:rsidR="00DD6F6E">
        <w:t xml:space="preserve">fourth </w:t>
      </w:r>
      <w:r w:rsidR="00C9538A" w:rsidRPr="003C3342">
        <w:t>major result from these data was that for perennial species with low seedset, total reproductive investment was best predicted by energy expenditure in buds and flowers, not by investment in seeds or fruit.</w:t>
      </w:r>
      <w:r w:rsidR="00C75A1E">
        <w:t xml:space="preserve"> </w:t>
      </w:r>
    </w:p>
    <w:p w14:paraId="589CB80A" w14:textId="77777777" w:rsidR="00CE4918" w:rsidRPr="003C3342" w:rsidRDefault="00CE4918" w:rsidP="003C3342">
      <w:pPr>
        <w:pStyle w:val="Heading2"/>
      </w:pPr>
      <w:r w:rsidRPr="003C3342">
        <w:t>Accessory costs are large</w:t>
      </w:r>
    </w:p>
    <w:p w14:paraId="10F7C757" w14:textId="4171FE51" w:rsidR="00A75365" w:rsidRDefault="00C75A1E" w:rsidP="00A75365">
      <w:r>
        <w:t>All species in this study allocated an</w:t>
      </w:r>
      <w:r w:rsidR="007D50A3">
        <w:t xml:space="preserve"> enormous proportion of </w:t>
      </w:r>
      <w:r w:rsidR="00EE1B6F">
        <w:t>RE</w:t>
      </w:r>
      <w:r w:rsidR="007D50A3">
        <w:t xml:space="preserve"> to accessory costs, both </w:t>
      </w:r>
      <w:r w:rsidR="00E24109">
        <w:t xml:space="preserve">the </w:t>
      </w:r>
      <w:r w:rsidR="007D50A3">
        <w:t xml:space="preserve">required </w:t>
      </w:r>
      <w:r>
        <w:t>costs</w:t>
      </w:r>
      <w:r w:rsidR="00E24109">
        <w:t xml:space="preserve">, designated </w:t>
      </w:r>
      <w:r w:rsidR="00E24109">
        <w:rPr>
          <w:i/>
        </w:rPr>
        <w:t>success costs</w:t>
      </w:r>
      <w:r w:rsidR="00E24109">
        <w:t>,</w:t>
      </w:r>
      <w:r>
        <w:t xml:space="preserve"> </w:t>
      </w:r>
      <w:r w:rsidR="007D50A3">
        <w:t xml:space="preserve">and </w:t>
      </w:r>
      <w:r w:rsidR="009A035F">
        <w:t>discarded</w:t>
      </w:r>
      <w:r w:rsidR="007D50A3">
        <w:t xml:space="preserve"> tissues (</w:t>
      </w:r>
      <w:r w:rsidR="00A27A66">
        <w:t xml:space="preserve">Figure 1a, </w:t>
      </w:r>
      <w:r w:rsidR="007D50A3">
        <w:t xml:space="preserve">Table 1). </w:t>
      </w:r>
      <w:r w:rsidR="00CE4918" w:rsidRPr="003C3342">
        <w:t xml:space="preserve">Many estimates of plant energy investment </w:t>
      </w:r>
      <w:r w:rsidR="00041DFE" w:rsidRPr="003C3342">
        <w:t>in reproduction do not account for total accessory costs</w:t>
      </w:r>
      <w:r w:rsidR="00DD6AD7">
        <w:t>, leading to potentially misleading results</w:t>
      </w:r>
      <w:r w:rsidR="00C80ABD">
        <w:t xml:space="preserve"> (reviewed in </w:t>
      </w:r>
      <w:proofErr w:type="spellStart"/>
      <w:r w:rsidR="00C80ABD">
        <w:t>Obeso</w:t>
      </w:r>
      <w:proofErr w:type="spellEnd"/>
      <w:r w:rsidR="00C80ABD">
        <w:t xml:space="preserve"> 2002; </w:t>
      </w:r>
      <w:proofErr w:type="gramStart"/>
      <w:r w:rsidR="00C80ABD">
        <w:t>Lord &amp;</w:t>
      </w:r>
      <w:proofErr w:type="gramEnd"/>
      <w:r w:rsidR="00C80ABD">
        <w:t xml:space="preserve"> Westoby 2006; Rosenheim et al. </w:t>
      </w:r>
      <w:r w:rsidR="00C80ABD">
        <w:lastRenderedPageBreak/>
        <w:t>2014; Wenk &amp; Falster 2015)</w:t>
      </w:r>
      <w:r w:rsidR="00041DFE" w:rsidRPr="003C3342">
        <w:t>.</w:t>
      </w:r>
      <w:r w:rsidR="007D50A3">
        <w:t xml:space="preserve"> For example, </w:t>
      </w:r>
      <w:r w:rsidR="007D50A3" w:rsidRPr="003C3342">
        <w:t xml:space="preserve">studies seeking to estimate the cost of reproduction, may reach erroneous conclusions if they record only shifts in seed production year upon year, ignoring investment in accessory tissues </w:t>
      </w:r>
      <w:r w:rsidR="007D50A3" w:rsidRPr="003C3342">
        <w:fldChar w:fldCharType="begin"/>
      </w:r>
      <w:r w:rsidR="007D50A3" w:rsidRPr="003C3342">
        <w:instrText xml:space="preserve"> ADDIN ZOTERO_ITEM CSL_CITATION {"citationID":"FbDyH2NG","properties":{"formattedCitation":"(Obeso 2002 p. 200)","plainCitation":"(Obeso 2002 p. 200)"},"citationItems":[{"id":904,"uris":["http://zotero.org/users/503753/items/SHV6442F"],"uri":["http://zotero.org/users/503753/items/SHV6442F"],"itemData":{"id":904,"type":"article-journal","title":"The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Ramon"}],"issued":{"date-parts":[["2002",9]]}},"locator":"200"}],"schema":"https://github.com/citation-style-language/schema/raw/master/csl-citation.json"} </w:instrText>
      </w:r>
      <w:r w:rsidR="007D50A3" w:rsidRPr="003C3342">
        <w:fldChar w:fldCharType="separate"/>
      </w:r>
      <w:r w:rsidR="00181612" w:rsidRPr="00181612">
        <w:rPr>
          <w:rFonts w:cs="Times New Roman"/>
        </w:rPr>
        <w:t>(</w:t>
      </w:r>
      <w:proofErr w:type="spellStart"/>
      <w:r w:rsidR="00181612" w:rsidRPr="00181612">
        <w:rPr>
          <w:rFonts w:cs="Times New Roman"/>
        </w:rPr>
        <w:t>Obeso</w:t>
      </w:r>
      <w:proofErr w:type="spellEnd"/>
      <w:r w:rsidR="00181612" w:rsidRPr="00181612">
        <w:rPr>
          <w:rFonts w:cs="Times New Roman"/>
        </w:rPr>
        <w:t xml:space="preserve"> 2002 p. 200)</w:t>
      </w:r>
      <w:r w:rsidR="007D50A3" w:rsidRPr="003C3342">
        <w:fldChar w:fldCharType="end"/>
      </w:r>
      <w:r w:rsidR="007D50A3" w:rsidRPr="003C3342">
        <w:t>.</w:t>
      </w:r>
      <w:r w:rsidR="007D50A3">
        <w:t xml:space="preserve"> Reproductive allocation, </w:t>
      </w:r>
      <w:r w:rsidR="007D50A3" w:rsidRPr="003C3342">
        <w:t>the proportion of energy spent on reproduction</w:t>
      </w:r>
      <w:r w:rsidR="00C9538A">
        <w:t xml:space="preserve">, instead of </w:t>
      </w:r>
      <w:r w:rsidR="007D50A3" w:rsidRPr="003C3342">
        <w:t>on growing and replacing vegetative tissue</w:t>
      </w:r>
      <w:r w:rsidR="001E7EDB">
        <w:t xml:space="preserve"> </w:t>
      </w:r>
      <w:r w:rsidR="001E7EDB">
        <w:fldChar w:fldCharType="begin"/>
      </w:r>
      <w:r w:rsidR="00731F33">
        <w:instrText xml:space="preserve"> ADDIN ZOTERO_ITEM CSL_CITATION {"citationID":"V1KPA2Wb","properties":{"formattedCitation":"(Ashman 1994; Bazzaz, Ackerly &amp; Reekie 2000; Wenk &amp; Falster 2015)","plainCitation":"(Ashman 1994; Bazzaz, Ackerly &amp; Reekie 2000; Wenk &amp; Falster 2015)"},"citationItems":[{"id":1029,"uris":["http://zotero.org/users/503753/items/V3PDRZ3P"],"uri":["http://zotero.org/users/503753/items/V3PDRZ3P"],"itemData":{"id":1029,"type":"article-journal","title":"Reproductive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364,"uris":["http://zotero.org/users/503753/items/A5PXXDE2"],"uri":["http://zotero.org/users/503753/items/A5PXXDE2"],"itemData":{"id":364,"type":"chapter","title":"Reproductive allocation in plants","container-title":"Seeds: the ecology of regeneration in plant communities","publisher":"CABI","publisher-place":"Oxford","page":"1-30","edition":"2nd","source":"Google Books","event-place":"Oxford","abstract":"Contributors Preface, Michael Fenner 1. Reproductive Allocation in Plants, Fakhri A. Bazzaz, David D. Ackerly, and Edward G. Reekie 2. The Evolutionary Ecology of Seed Size, Michelle R. Leishman et al 3. Maternal Effects on Seeds During Development, Yitzchak Gutterman 4. The Ecology of Seed Dispersal, Mary F. Willson 5. Animals as Seed Dispersers, Edmund W. Stiles 6. Fruits and Frugivory, Pedro Jordano 7. Seed Predators and Plant Population Dynamics, Michael J. Crawley 8. Dormancy, Viability and Longevity, Alistair J. Murdoch and Richard H. Ellis 9. The Functional Ecology of Soil Seed Banks, Ken Thompson 10. Seed Responses to Light, Thijs L. Pons 11. The Role of Temperature in the Regulation of Seed Dormancy and Germination, Robin Probert 12. Effect of Chemical Environment on Seed Germination, Henk W. M. Hilhorst and Cees M. Karseen 13. Role of Fire in Regeneration from Seed Jon E. Keeley and C.J. Fotheringham 14. Ecology Seedlings Regeneration, Kaoru Kitajima and Michael Fenner 15. The Contribution of Seedlings Regeneration to the Structure and Dynamics of Plant Communities, Ecosystems and Larger Units of the Landscape, J. Philip Grime and Susan H. Hillier 16. Gaps and Seedlings, James M. Bullock Index","ISBN":"978-0-85199-432-1","language":"en","editor":[{"family":"Fenner","given":"Michael"}],"author":[{"family":"Bazzaz","given":"Fakhri A."},{"family":"Ackerly","given":"David D."},{"family":"Reekie","given":"Edward G"}],"issued":{"date-parts":[["2000"]]}}},{"id":1993,"uris":["http://zotero.org/users/503753/items/RKCR22GX"],"uri":["http://zotero.org/users/503753/items/RKCR22GX"],"itemData":{"id":1993,"type":"article-journal","title":"Quantifying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1E7EDB">
        <w:fldChar w:fldCharType="separate"/>
      </w:r>
      <w:r w:rsidR="00181612" w:rsidRPr="00181612">
        <w:rPr>
          <w:rFonts w:cs="Times New Roman"/>
        </w:rPr>
        <w:t xml:space="preserve">(Ashman 1994; </w:t>
      </w:r>
      <w:proofErr w:type="spellStart"/>
      <w:r w:rsidR="00181612" w:rsidRPr="00181612">
        <w:rPr>
          <w:rFonts w:cs="Times New Roman"/>
        </w:rPr>
        <w:t>Bazzaz</w:t>
      </w:r>
      <w:proofErr w:type="spellEnd"/>
      <w:r w:rsidR="00181612" w:rsidRPr="00181612">
        <w:rPr>
          <w:rFonts w:cs="Times New Roman"/>
        </w:rPr>
        <w:t xml:space="preserve">, </w:t>
      </w:r>
      <w:proofErr w:type="spellStart"/>
      <w:r w:rsidR="00181612" w:rsidRPr="00181612">
        <w:rPr>
          <w:rFonts w:cs="Times New Roman"/>
        </w:rPr>
        <w:t>Ackerly</w:t>
      </w:r>
      <w:proofErr w:type="spellEnd"/>
      <w:r w:rsidR="00181612" w:rsidRPr="00181612">
        <w:rPr>
          <w:rFonts w:cs="Times New Roman"/>
        </w:rPr>
        <w:t xml:space="preserve"> &amp; </w:t>
      </w:r>
      <w:proofErr w:type="spellStart"/>
      <w:r w:rsidR="00181612" w:rsidRPr="00181612">
        <w:rPr>
          <w:rFonts w:cs="Times New Roman"/>
        </w:rPr>
        <w:t>Reekie</w:t>
      </w:r>
      <w:proofErr w:type="spellEnd"/>
      <w:r w:rsidR="00181612" w:rsidRPr="00181612">
        <w:rPr>
          <w:rFonts w:cs="Times New Roman"/>
        </w:rPr>
        <w:t xml:space="preserve"> 2000; Wenk &amp; Falster 2015)</w:t>
      </w:r>
      <w:r w:rsidR="001E7EDB">
        <w:fldChar w:fldCharType="end"/>
      </w:r>
      <w:r w:rsidR="007D50A3">
        <w:t xml:space="preserve">, will also be </w:t>
      </w:r>
      <w:r w:rsidR="007D50A3" w:rsidRPr="003C3342">
        <w:t>substantially underestimate</w:t>
      </w:r>
      <w:r w:rsidR="007D50A3">
        <w:t>d</w:t>
      </w:r>
      <w:r w:rsidR="00C9538A">
        <w:t>,</w:t>
      </w:r>
      <w:r w:rsidR="007D50A3">
        <w:t xml:space="preserve"> leading to </w:t>
      </w:r>
      <w:r w:rsidR="00DD6AD7">
        <w:t>over</w:t>
      </w:r>
      <w:r w:rsidR="007D50A3">
        <w:t>estimates of the proportion of energy (</w:t>
      </w:r>
      <w:r w:rsidR="00C9538A">
        <w:t xml:space="preserve">and </w:t>
      </w:r>
      <w:r w:rsidR="007D50A3">
        <w:t xml:space="preserve">absolute amount of energy) available for vegetative growth. </w:t>
      </w:r>
      <w:r w:rsidR="00930F90">
        <w:t xml:space="preserve">The current study indicates </w:t>
      </w:r>
      <w:r w:rsidR="00A75365">
        <w:t>accurate calculation</w:t>
      </w:r>
      <w:r w:rsidR="00EE1B6F">
        <w:t>s</w:t>
      </w:r>
      <w:r w:rsidR="00A75365">
        <w:t xml:space="preserve"> of RE must </w:t>
      </w:r>
      <w:r w:rsidR="0014546F">
        <w:t xml:space="preserve">account for </w:t>
      </w:r>
      <w:r w:rsidR="00A75365">
        <w:t xml:space="preserve">all </w:t>
      </w:r>
      <w:r w:rsidR="00CF6A00">
        <w:t xml:space="preserve">pools </w:t>
      </w:r>
      <w:r w:rsidR="00EE1B6F">
        <w:t xml:space="preserve">of </w:t>
      </w:r>
      <w:r w:rsidR="00930F90">
        <w:t xml:space="preserve">accessory </w:t>
      </w:r>
      <w:r w:rsidR="00EE1B6F">
        <w:t>tissues</w:t>
      </w:r>
      <w:r w:rsidR="00DD6F6E">
        <w:t xml:space="preserve"> since </w:t>
      </w:r>
      <w:r w:rsidR="00CF6A00">
        <w:t xml:space="preserve">both </w:t>
      </w:r>
      <w:r w:rsidR="009A035F">
        <w:t>discarded</w:t>
      </w:r>
      <w:r w:rsidR="00CF6A00">
        <w:t xml:space="preserve"> tissue costs and </w:t>
      </w:r>
      <w:r w:rsidR="000B002E">
        <w:t xml:space="preserve">success </w:t>
      </w:r>
      <w:r w:rsidR="00CF6A00">
        <w:t>cost</w:t>
      </w:r>
      <w:r w:rsidR="00EE1B6F">
        <w:t xml:space="preserve"> components </w:t>
      </w:r>
      <w:r w:rsidR="00CF6A00">
        <w:t>(see Figure 1</w:t>
      </w:r>
      <w:r w:rsidR="007A1477">
        <w:t>a</w:t>
      </w:r>
      <w:r w:rsidR="00CF6A00">
        <w:t xml:space="preserve"> for definitions) contributed to the high accessory costs</w:t>
      </w:r>
      <w:r w:rsidR="007A1477">
        <w:t xml:space="preserve"> (Table 1)</w:t>
      </w:r>
      <w:r w:rsidR="00CF6A00">
        <w:t>.</w:t>
      </w:r>
    </w:p>
    <w:p w14:paraId="14C42988" w14:textId="70249247" w:rsidR="006666E1" w:rsidRDefault="006666E1" w:rsidP="006666E1">
      <w:r>
        <w:t>The study species have diverse floral and fruiting structures, such that disparate tissues comprise success cost expenditures in different species</w:t>
      </w:r>
      <w:r w:rsidR="00DD6F6E">
        <w:t xml:space="preserve"> </w:t>
      </w:r>
      <w:r w:rsidR="00DD6F6E" w:rsidRPr="003C3342">
        <w:t>(Figure 1</w:t>
      </w:r>
      <w:r w:rsidR="00DD6F6E">
        <w:t>a</w:t>
      </w:r>
      <w:r w:rsidR="00DD6F6E" w:rsidRPr="003C3342">
        <w:t>, Table 1).</w:t>
      </w:r>
      <w:r>
        <w:t xml:space="preserve"> For three species (</w:t>
      </w:r>
      <w:r>
        <w:rPr>
          <w:i/>
        </w:rPr>
        <w:t xml:space="preserve">Epacris microphylla, Hemigenia purpurea, </w:t>
      </w:r>
      <w:r w:rsidRPr="00100A08">
        <w:t xml:space="preserve">and </w:t>
      </w:r>
      <w:r>
        <w:rPr>
          <w:i/>
        </w:rPr>
        <w:t>Pimelea linifolia</w:t>
      </w:r>
      <w:r>
        <w:t xml:space="preserve">), the costs of producing pollen-attraction tissues (on flowers that develop into mature seeds) was 21-27% of total RE, while for other species it was substantially less (Table 1). The two cone-producing species, </w:t>
      </w:r>
      <w:r>
        <w:rPr>
          <w:i/>
        </w:rPr>
        <w:t xml:space="preserve">Banksia ericifolia </w:t>
      </w:r>
      <w:r>
        <w:t xml:space="preserve">and </w:t>
      </w:r>
      <w:r>
        <w:rPr>
          <w:i/>
        </w:rPr>
        <w:t xml:space="preserve">Petrophile pulchella, </w:t>
      </w:r>
      <w:r>
        <w:t>had the costliest packaging and dispersal tissues, spending 71.0% and 60.5% of total RE, respectively. Other species also had high packaging and dispersal expenditure due to structures including fleshy fruit (</w:t>
      </w:r>
      <w:r>
        <w:rPr>
          <w:i/>
        </w:rPr>
        <w:t>Persoonia lanceolata</w:t>
      </w:r>
      <w:r>
        <w:t>), woody seedpods (</w:t>
      </w:r>
      <w:r>
        <w:rPr>
          <w:i/>
        </w:rPr>
        <w:t xml:space="preserve">Grevillea </w:t>
      </w:r>
      <w:r>
        <w:t>species), and thick seedcoats (</w:t>
      </w:r>
      <w:r>
        <w:rPr>
          <w:i/>
        </w:rPr>
        <w:t>Leucopogon esquamatus</w:t>
      </w:r>
      <w:r>
        <w:t>). These are tissues that must be produced to mature each seed and their exact structures have presumably evolved to optimize seed production</w:t>
      </w:r>
      <w:r w:rsidR="00A27A66">
        <w:t xml:space="preserve"> and survival</w:t>
      </w:r>
      <w:r>
        <w:t>.</w:t>
      </w:r>
      <w:r w:rsidRPr="003C3342">
        <w:t xml:space="preserve"> </w:t>
      </w:r>
    </w:p>
    <w:p w14:paraId="479F0A13" w14:textId="21C8FD9B" w:rsidR="009F6139" w:rsidRDefault="006666E1" w:rsidP="009F6139">
      <w:r>
        <w:t>Discarded tissues, those tissues associated with ovules that abort instead of developing into a mature seed, are the complement to success investment and f</w:t>
      </w:r>
      <w:r w:rsidR="00731F33" w:rsidRPr="006733A1">
        <w:t>or</w:t>
      </w:r>
      <w:r w:rsidR="00731F33">
        <w:t xml:space="preserve"> 12 of the 14 study species, </w:t>
      </w:r>
      <w:r w:rsidR="009A035F">
        <w:t>discarded</w:t>
      </w:r>
      <w:r w:rsidR="00731F33">
        <w:t xml:space="preserve"> tissues</w:t>
      </w:r>
      <w:r>
        <w:t xml:space="preserve"> accounted for more than 60% of total reproductive investment</w:t>
      </w:r>
      <w:r w:rsidR="00731F33">
        <w:t xml:space="preserve"> </w:t>
      </w:r>
      <w:r w:rsidR="006733A1">
        <w:t>(Table 1)</w:t>
      </w:r>
      <w:r w:rsidR="00CF6A00">
        <w:t>. O</w:t>
      </w:r>
      <w:r w:rsidR="006733A1">
        <w:t xml:space="preserve">nly </w:t>
      </w:r>
      <w:r w:rsidR="00CF6A00">
        <w:t xml:space="preserve">in </w:t>
      </w:r>
      <w:r w:rsidR="006733A1">
        <w:rPr>
          <w:i/>
        </w:rPr>
        <w:t xml:space="preserve">Banksia ericifolia </w:t>
      </w:r>
      <w:r w:rsidR="006733A1">
        <w:t xml:space="preserve">and </w:t>
      </w:r>
      <w:r w:rsidR="006733A1">
        <w:rPr>
          <w:i/>
        </w:rPr>
        <w:t>Petrophile pulchella</w:t>
      </w:r>
      <w:r w:rsidR="00CF6A00">
        <w:rPr>
          <w:i/>
        </w:rPr>
        <w:t xml:space="preserve">, </w:t>
      </w:r>
      <w:r w:rsidR="00CF6A00">
        <w:t xml:space="preserve">the two species with </w:t>
      </w:r>
      <w:r>
        <w:t xml:space="preserve">very </w:t>
      </w:r>
      <w:r w:rsidR="00CF6A00">
        <w:t>high energy investment in woody cones,</w:t>
      </w:r>
      <w:r w:rsidR="00CF6A00">
        <w:rPr>
          <w:i/>
        </w:rPr>
        <w:t xml:space="preserve"> </w:t>
      </w:r>
      <w:r w:rsidR="00CF6A00">
        <w:t xml:space="preserve">was a smaller proportion of RE attributable to </w:t>
      </w:r>
      <w:r w:rsidR="009A035F">
        <w:t>discarded</w:t>
      </w:r>
      <w:r w:rsidR="00CF6A00">
        <w:t xml:space="preserve"> tissues</w:t>
      </w:r>
      <w:r w:rsidR="006733A1">
        <w:t xml:space="preserve">. </w:t>
      </w:r>
      <w:r w:rsidR="006733A1" w:rsidRPr="003C3342">
        <w:t>The majority of</w:t>
      </w:r>
      <w:r w:rsidR="006733A1">
        <w:t xml:space="preserve"> </w:t>
      </w:r>
      <w:r w:rsidR="009A035F">
        <w:t>discarded</w:t>
      </w:r>
      <w:r w:rsidR="00B04B52">
        <w:t xml:space="preserve"> tissue costs was </w:t>
      </w:r>
      <w:r w:rsidR="00CF6A00">
        <w:t xml:space="preserve">due </w:t>
      </w:r>
      <w:r w:rsidR="00B04B52">
        <w:t xml:space="preserve">to </w:t>
      </w:r>
      <w:r w:rsidR="006733A1" w:rsidRPr="003C3342">
        <w:t xml:space="preserve">buds and flowers that were aborted before seed provisioning became </w:t>
      </w:r>
      <w:r w:rsidR="006733A1" w:rsidRPr="003C3342">
        <w:lastRenderedPageBreak/>
        <w:t>substantial</w:t>
      </w:r>
      <w:r w:rsidR="006733A1">
        <w:t xml:space="preserve"> (</w:t>
      </w:r>
      <w:r w:rsidR="007A1477">
        <w:t>Table 1</w:t>
      </w:r>
      <w:r w:rsidR="006733A1">
        <w:t xml:space="preserve">). </w:t>
      </w:r>
      <w:r w:rsidR="009F6139">
        <w:t xml:space="preserve">Indeed, a </w:t>
      </w:r>
      <w:r w:rsidR="009F6139" w:rsidRPr="003C3342">
        <w:t xml:space="preserve">large energy investment in </w:t>
      </w:r>
      <w:r w:rsidR="009A035F">
        <w:t>discarded</w:t>
      </w:r>
      <w:r w:rsidR="009F6139">
        <w:t xml:space="preserve"> tissues </w:t>
      </w:r>
      <w:r w:rsidR="009F6139" w:rsidRPr="003C3342">
        <w:t xml:space="preserve">is true for all species that display low seed or fruit sets </w:t>
      </w:r>
      <w:r w:rsidR="009F6139" w:rsidRPr="003C3342">
        <w:fldChar w:fldCharType="begin"/>
      </w:r>
      <w:r w:rsidR="009F6139" w:rsidRPr="003C3342">
        <w:instrText xml:space="preserve"> ADDIN ZOTERO_ITEM CSL_CITATION {"citationID":"Z663J3ut","properties":{"formattedCitation":"{\\rtf (Stephenson 1981; Sutherland 1986; Ramirez &amp; Berry 1997; Knight {\\i{}et al.} 2005)}","plainCitation":"(Stephenson 1981; Sutherland 1986; Ramirez &amp; Berry 1997; Knight et al. 2005)"},"citationItems":[{"id":647,"uris":["http://zotero.org/users/503753/items/JA8NTPTT"],"uri":["http://zotero.org/users/503753/items/JA8NTPTT"],"itemData":{"id":647,"type":"article-journal","title":"Flower and fruit abortion: proximate causes and ultimate functions","container-title":"Annual Review of Ecology &amp; Systematics","page":"253-279","volume":"12","source":"EBSCOhost","abstract":"Researchers in horticulture, forestry, entomology, plant physiology, and ecology have all added significantly to the literature on flower and fruit abscission. Consequently, the data on this topic range from the physiological details of the abscission process to pertinent plant-animal interactions. This breadth of knowledge is a luxury not often afforded to ecological and evolutionary studies. Unfortunately, communication among disciplines is limited. Thus in this paper I attempt to organize and synthesize the diverse literature on flower and fruit abortion in order to help focus future ecological research. The literature review is not exhaustive but should provide access to the remaining literature. This paper has two additional objectives: to identify the proximate factors that limit fruit and seed production between anthesis and dispersal, and to determine if flower and fruit abscission provide plants with some degree of control over the number and quality of their offspring. [ABSTRACT FROM AUTHOR]\nCopyright of Annual Review of Ecology &amp; Systematics is the property of Annual Reviews Inc.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Abstracts.)","ISSN":"00664162","call-number":"12298347","shortTitle":"FLOWER AND FRUIT ABORTION","author":[{"family":"Stephenson","given":"A.G."}],"issued":{"date-parts":[["1981",12]]}}},{"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390,"uris":["http://zotero.org/users/503753/items/PVHRZ4DT"],"uri":["http://zotero.org/users/503753/items/PVHRZ4DT"],"itemData":{"id":390,"type":"article-journal","title":"Effect of sexual systems and dichogamy on levels of abortion and biomass allocation in plant reproductive structures","container-title":"Canadian Journal of Botany","page":"457-461","volume":"75","issue":"3","source":"NRC Research Press","abstract":"The levels of abortion at three stages (ovule, seed, and flower–fruit) and biomass allocation to flowers, seeds, and fruits were determined in 231 species from five Venezuelan plant communities. These values were analyzed as a function of the sexual systems of the plants and the presence of dichogamy. In this study, the only significant difference between sexual systems was in the level of ovule abortion, which was greater in dioecious and hermaphroditic species than in monoecious and andromonoecious species. Species with protandrous or protogynous flowers had higher seed set and lower levels of aborted ovules and aborted flowers and fruits than species with adichogamous flowers. These results indicate that hermaphroditic plants do not compensate for their inability to independently control the number of male and female flowers by producing an excess of flowers that function mainly as pollen donors. On the other hand, the temporal separation of male and female functions in hermaphroditic and monoecious sp..., Chez 231 espèces provenant de 5 communautés végétales du Vénézuéla, les auteurs ont déterminé l'importance de l'avortement, à trois stades du développement (ovule, graine, fleur–fruit), et l'allocation de la biomasse aux fleurs, aux graines et aux fruits. Ces valeurs ont été analysées en fonction des systèmes sexuels des plantes et de la présence de dichogamie. Dans cette étude, la seule différence significative entre les systèmes sexuels se retrouve dans l'importance de l'avortement des ovules, qui est plus grande chez les espèces dioïques et hermaphrodites que chez les espèces monoïques et andromonoïques. Les espèces à fleurs protrandres ou protogynes ont une meilleure grenaison et moins d'ovules, moins de fleurs et moins de fruits avortés que les espèces à fleurs adichogames. Ces résultats indiquent que les plantes hermaphrodites ne compensent pas pour leur incapacité à contrôler indépendamment les nombres de fleurs mâles et femelles, en produisant un excès de fleurs qui fonctionnent essentiellement co...","DOI":"10.1139/b97-049","ISSN":"0008-4026","journalAbbreviation":"Can. J. Bot.","author":[{"family":"Ramirez","given":"Nelson"},{"family":"Berry","given":"Paul E."}],"issued":{"date-parts":[["1997",3,1]]}}},{"id":1795,"uris":["http://zotero.org/users/503753/items/HX3UDN55"],"uri":["http://zotero.org/users/503753/items/HX3UDN55"],"itemData":{"id":1795,"type":"article-journal","title":"Pollen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J."},{"family":"Ashman","given":"Tia-Lynn"}],"issued":{"date-parts":[["2005"]]}}}],"schema":"https://github.com/citation-style-language/schema/raw/master/csl-citation.json"} </w:instrText>
      </w:r>
      <w:r w:rsidR="009F6139" w:rsidRPr="003C3342">
        <w:fldChar w:fldCharType="separate"/>
      </w:r>
      <w:r w:rsidR="00181612" w:rsidRPr="00181612">
        <w:rPr>
          <w:rFonts w:cs="Times New Roman"/>
        </w:rPr>
        <w:t xml:space="preserve">(Stephenson 1981; Sutherland 1986; Ramirez &amp; Berry 1997; Knight </w:t>
      </w:r>
      <w:r w:rsidR="00181612" w:rsidRPr="00181612">
        <w:rPr>
          <w:rFonts w:cs="Times New Roman"/>
          <w:i/>
          <w:iCs/>
        </w:rPr>
        <w:t>et al.</w:t>
      </w:r>
      <w:r w:rsidR="00181612" w:rsidRPr="00181612">
        <w:rPr>
          <w:rFonts w:cs="Times New Roman"/>
        </w:rPr>
        <w:t xml:space="preserve"> 2005)</w:t>
      </w:r>
      <w:r w:rsidR="009F6139" w:rsidRPr="003C3342">
        <w:fldChar w:fldCharType="end"/>
      </w:r>
      <w:r w:rsidR="007C209F">
        <w:t>.</w:t>
      </w:r>
      <w:r w:rsidR="00B04B52">
        <w:t xml:space="preserve"> </w:t>
      </w:r>
      <w:r w:rsidR="00E045F3">
        <w:t>H</w:t>
      </w:r>
      <w:r w:rsidR="005C653D">
        <w:t xml:space="preserve">igh discarded costs should not be considered a pointless cost to plants: </w:t>
      </w:r>
      <w:r w:rsidR="00E045F3">
        <w:t>plants should have evolved to produce the number of ovules that leads to the number of zygotes they are able to provision. Having a surplus of ovules may help with attracting pollinators or allow the plant to be selective about which zygotes to mature. Indeed, e</w:t>
      </w:r>
      <w:r w:rsidR="009F6139">
        <w:t xml:space="preserve">xplanations for </w:t>
      </w:r>
      <w:r w:rsidR="00B04B52">
        <w:t xml:space="preserve">the abortion of a large number of </w:t>
      </w:r>
      <w:r w:rsidR="007A1477">
        <w:t xml:space="preserve">mature </w:t>
      </w:r>
      <w:r w:rsidR="00B04B52">
        <w:t>ovules</w:t>
      </w:r>
      <w:r w:rsidR="009F6139">
        <w:t xml:space="preserve"> </w:t>
      </w:r>
      <w:r w:rsidR="007A1477">
        <w:t xml:space="preserve">near the time of pollination </w:t>
      </w:r>
      <w:r w:rsidR="009F6139">
        <w:t xml:space="preserve">include environmental stochasticity, </w:t>
      </w:r>
      <w:r w:rsidR="009F6139" w:rsidRPr="003C3342">
        <w:t xml:space="preserve">pollen-limitation, poor pollen-tube growth, pollen incompatibility, selective abortion, and resource limitation </w:t>
      </w:r>
      <w:r w:rsidR="009F6139" w:rsidRPr="003C3342">
        <w:fldChar w:fldCharType="begin"/>
      </w:r>
      <w:r w:rsidR="00524161">
        <w:instrText xml:space="preserve"> ADDIN ZOTERO_ITEM CSL_CITATION {"citationID":"ehhcfpip3","properties":{"formattedCitation":"{\\rtf (Ashman {\\i{}et al.} 2004; Knight {\\i{}et al.} 2005; Ruane, Rotzin &amp; Congleton 2014)}","plainCitation":"(Ashman et al. 2004; Knight et al. 2005; Ruane, Rotzin &amp; Congleton 2014)"},"citationItems":[{"id":844,"uris":["http://zotero.org/users/503753/items/QJZ3BIWH"],"uri":["http://zotero.org/users/503753/items/QJZ3BIWH"],"itemData":{"id":844,"type":"article-journal","title":"Pollen limitation of plant reproduction: ecological and evolutionary causes and consequences","container-title":"Ecology","page":"2408-2421","volume":"85","issue":"9","source":"esajournals.org (Atypon)","abstract":"Determining whether seed production is pollen limited has been an area of intensive empirical study over the last two decades. Yet current evidence does not allow satisfactory assessment of the causes or consequences of pollen limitation. Here, we critically evaluate existing theory and issues concerning pollen limitation. Our main conclusion is that a change in approach is needed to determine whether pollen limitation reflects random fluctuations around a pollen–resource equilibrium, an adaptation to stochastic pollination environments, or a chronic syndrome caused by an environmental perturbation. We formalize and extend D. Haig and M. Westoby's conceptual model, and illustrate its use in guiding research on the evolutionary consequences of pollen limitation, i.e., whether plants evolve or have evolved to ameliorate pollen limitation. This synthesis also reveals that we are only beginning to understand when and how pollen limitation at the plant level translates into effects on plant population dynamics. We highlight the need for both theoretical and empirical approaches to gain a deeper understanding of the importance of life-history characters, Allee effects, and environmental perturbations in population declines mediated by pollen limitation. Lastly, our synthesis identifies a critical need for research on potential effects of pollen limitation at the community and ecosystem levels.","DOI":"10.1890/03-8024","ISSN":"0012-9658","shortTitle":"Pollen limitation of plant reproduction","journalAbbreviation":"Ecology","author":[{"family":"Ashman","given":"Tia-Lynn"},{"family":"Knight","given":"Tiffany M."},{"family":"Steets","given":"Janette A."},{"family":"Amarasekare","given":"Priyanga"},{"family":"Burd","given":"Martin"},{"family":"Campbell","given":"Diane R."},{"family":"Dudash","given":"Michele R."},{"family":"Johnston","given":"Mark O."},{"family":"Mazer","given":"Susan J."},{"family":"Mitchell","given":"Randall J."},{"family":"Morgan","given":"Martin T."},{"family":"Wilson","given":"William G."}],"issued":{"date-parts":[["2004",9,1]]}}},{"id":1795,"uris":["http://zotero.org/users/503753/items/HX3UDN55"],"uri":["http://zotero.org/users/503753/items/HX3UDN55"],"itemData":{"id":1795,"type":"article-journal","title":"Pollen limitation of plant reproduction: pattern and process","container-title":"Annual Review of Ecology, Evolution, and Systematics","page":"467-497","volume":"36","source":"JSTOR","abstract":"Quantifying the extent to which seed production is limited by the availability of pollen has been an area of intensive empirical study over the past few decades. Whereas theory predicts that pollen augmentation should not increase seed production, numerous empirical studies report significant and strong pollen limitation. Here, we use a variety of approaches to examine the correlates of pollen limitation in an effort to understand its occurrence and importance in plant evolutionary ecology. In particular, we examine the role of recent ecological perturbations in influencing pollen limitation and discuss the relation between pollen limitation and plant traits. We find that the magnitude of pollen limitation observed in natural populations depends on both historical constraints and contemporary ecological factors.","ISSN":"1543-592X","shortTitle":"Pollen Limitation of Plant Reproduction","journalAbbreviation":"Annual Review of Ecology, Evolution, and Systematics","author":[{"family":"Knight","given":"Tiffany M."},{"family":"Steets","given":"Janette A."},{"family":"Vamosi","given":"Jana C."},{"family":"Mazer","given":"Susan J."},{"family":"Burd","given":"Martin"},{"family":"Campbell","given":"Diane R."},{"family":"Dudash","given":"Michele R."},{"family":"Johnston","given":"Mark O."},{"family":"Mitchell","given":"Randall J."},{"family":"Ashman","given":"Tia-Lynn"}],"issued":{"date-parts":[["2005"]]}}},{"id":1723,"uris":["http://zotero.org/users/503753/items/4CFP6I46"],"uri":["http://zotero.org/users/503753/items/4CFP6I46"],"itemData":{"id":1723,"type":"article-journal","title":"Floral display size, conspecific density and florivory affect fruit set in natural populations of &lt;i&gt;Phlox hirsuta&lt;/i&gt;, an endangered species","container-title":"Annals of Botany","page":"mcu007","source":"aob.oxfordjournals.org","abstract":"Background and Aims Natural variation in fruit and seed set may be explained by factors that affect the composition of pollen grains on stigmas. Self-incompatible species require compatible outcross pollen grains to produce seeds. The siring success of outcross pollen grains, however, can be hindered if self (or other incompatible) pollen grains co-occur on stigmas. This study identifies factors that determine fruit set in Phlox hirsuta, a self-sterile endangered species that is prone to self-pollination, and its associated fitness costs.\nMethods Multiple linear regressions were used to identify factors that explain variation in percentage fruit set within three of the five known populations of this endangered species. Florivorous beetle density, petal colour, floral display size, local conspecific density and pre-dispersal seed predation were quantified and their effects on the ability of flowers to produce fruits were assessed.\nKey Results In all three populations, percentage fruit set decreased as florivorous beetle density increased and as floral display size increased. The effect of floral display size on fruit set, however, often depended on the density of nearby conspecific plants. High local conspecific densities offset – even reversed – the negative effects of floral display size on percentage fruit set. Seed predation by mammals decreased fruit set in one population.\nConclusions The results indicate that seed production in P. hirsuta can be maximized by selectively augmenting populations in areas containing isolated large plants, by reducing the population sizes of florivorous beetles and by excluding mammals that consume unripe fruits.","DOI":"10.1093/aob/mcu007","ISSN":"0305-7364, 1095-8290","note":"PMID: 24557879","journalAbbreviation":"Ann Bot","language":"en","author":[{"family":"Ruane","given":"Lauren G."},{"family":"Rotzin","given":"Andrew T."},{"family":"Congleton","given":"Philip H."}],"issued":{"date-parts":[["2014",2,20]]}}}],"schema":"https://github.com/citation-style-language/schema/raw/master/csl-citation.json"} </w:instrText>
      </w:r>
      <w:r w:rsidR="009F6139" w:rsidRPr="003C3342">
        <w:fldChar w:fldCharType="separate"/>
      </w:r>
      <w:r w:rsidR="00181612" w:rsidRPr="00181612">
        <w:rPr>
          <w:rFonts w:cs="Times New Roman"/>
        </w:rPr>
        <w:t xml:space="preserve">(Ashman </w:t>
      </w:r>
      <w:r w:rsidR="00181612" w:rsidRPr="00181612">
        <w:rPr>
          <w:rFonts w:cs="Times New Roman"/>
          <w:i/>
          <w:iCs/>
        </w:rPr>
        <w:t>et al.</w:t>
      </w:r>
      <w:r w:rsidR="00181612" w:rsidRPr="00181612">
        <w:rPr>
          <w:rFonts w:cs="Times New Roman"/>
        </w:rPr>
        <w:t xml:space="preserve"> 2004; Knight </w:t>
      </w:r>
      <w:r w:rsidR="00181612" w:rsidRPr="00181612">
        <w:rPr>
          <w:rFonts w:cs="Times New Roman"/>
          <w:i/>
          <w:iCs/>
        </w:rPr>
        <w:t>et al.</w:t>
      </w:r>
      <w:r w:rsidR="00181612" w:rsidRPr="00181612">
        <w:rPr>
          <w:rFonts w:cs="Times New Roman"/>
        </w:rPr>
        <w:t xml:space="preserve"> 2005; </w:t>
      </w:r>
      <w:proofErr w:type="spellStart"/>
      <w:r w:rsidR="00181612" w:rsidRPr="00181612">
        <w:rPr>
          <w:rFonts w:cs="Times New Roman"/>
        </w:rPr>
        <w:t>Ruane</w:t>
      </w:r>
      <w:proofErr w:type="spellEnd"/>
      <w:r w:rsidR="00181612" w:rsidRPr="00181612">
        <w:rPr>
          <w:rFonts w:cs="Times New Roman"/>
        </w:rPr>
        <w:t xml:space="preserve">, </w:t>
      </w:r>
      <w:proofErr w:type="spellStart"/>
      <w:r w:rsidR="00181612" w:rsidRPr="00181612">
        <w:rPr>
          <w:rFonts w:cs="Times New Roman"/>
        </w:rPr>
        <w:t>Rotzin</w:t>
      </w:r>
      <w:proofErr w:type="spellEnd"/>
      <w:r w:rsidR="00181612" w:rsidRPr="00181612">
        <w:rPr>
          <w:rFonts w:cs="Times New Roman"/>
        </w:rPr>
        <w:t xml:space="preserve"> &amp; Congleton 2014)</w:t>
      </w:r>
      <w:r w:rsidR="009F6139" w:rsidRPr="003C3342">
        <w:fldChar w:fldCharType="end"/>
      </w:r>
      <w:r w:rsidR="009F6139" w:rsidRPr="003C3342">
        <w:t>.</w:t>
      </w:r>
      <w:r w:rsidR="009F6139">
        <w:t xml:space="preserve"> </w:t>
      </w:r>
      <w:r w:rsidR="00E045F3">
        <w:t>Additional zygotes will be lost during the provisioning period due to</w:t>
      </w:r>
      <w:r w:rsidR="00D53849">
        <w:t xml:space="preserve"> factors including</w:t>
      </w:r>
      <w:r w:rsidR="00E045F3">
        <w:t xml:space="preserve"> insect attack and poor environmental conditions.</w:t>
      </w:r>
    </w:p>
    <w:p w14:paraId="22E99958" w14:textId="2D7B6BE7" w:rsidR="003A0B41" w:rsidRPr="003C3342" w:rsidRDefault="003A5E17" w:rsidP="00A50540">
      <w:r w:rsidRPr="003C3342">
        <w:t>In the following section</w:t>
      </w:r>
      <w:r w:rsidR="007616B9">
        <w:t>s</w:t>
      </w:r>
      <w:r w:rsidRPr="003C3342">
        <w:t xml:space="preserve"> we explore whether </w:t>
      </w:r>
      <w:r w:rsidR="007616B9">
        <w:t xml:space="preserve">three trade-offs are observed and whether </w:t>
      </w:r>
      <w:r w:rsidRPr="003C3342">
        <w:t>the</w:t>
      </w:r>
      <w:r w:rsidR="007616B9">
        <w:t>se trade-offs predict how</w:t>
      </w:r>
      <w:r w:rsidRPr="003C3342">
        <w:t xml:space="preserve"> relative investment in different accessory cost pools shift</w:t>
      </w:r>
      <w:r w:rsidR="007616B9">
        <w:t>s across species.</w:t>
      </w:r>
    </w:p>
    <w:p w14:paraId="5CC92B7A" w14:textId="282F7F66" w:rsidR="00AA3DEB" w:rsidRDefault="00AA3DEB" w:rsidP="003C3342">
      <w:pPr>
        <w:pStyle w:val="Heading2"/>
      </w:pPr>
      <w:r>
        <w:t>Count-cost and choosiness-</w:t>
      </w:r>
      <w:r w:rsidR="008E4F7F">
        <w:t xml:space="preserve">investment strategy </w:t>
      </w:r>
      <w:r>
        <w:t>trade-offs observed</w:t>
      </w:r>
    </w:p>
    <w:p w14:paraId="51390005" w14:textId="6056A075" w:rsidR="008A6743" w:rsidRDefault="006E080A" w:rsidP="009972A0">
      <w:pPr>
        <w:rPr>
          <w:color w:val="000000" w:themeColor="text1"/>
        </w:rPr>
      </w:pPr>
      <w:r>
        <w:t xml:space="preserve">The first two trade-offs </w:t>
      </w:r>
      <w:r w:rsidR="007616B9">
        <w:t xml:space="preserve">identified in the introduction </w:t>
      </w:r>
      <w:r>
        <w:t xml:space="preserve">describe how a fixed pool of energy, relative to plant size, can be divided into many small units or proportionally fewer large units. Abundant theoretical and empirical evidence underpins the seed size-seed number trade-off </w:t>
      </w:r>
      <w:r w:rsidR="007616B9">
        <w:fldChar w:fldCharType="begin"/>
      </w:r>
      <w:r w:rsidR="007616B9">
        <w:instrText xml:space="preserve"> ADDIN ZOTERO_ITEM CSL_CITATION {"citationID":"2fq2hu3lhd","properties":{"formattedCitation":"{\\rtf (Smith &amp; Fretwell 1974; Moles {\\i{}et al.} 2004; Sadras 2007)}","plainCitation":"(Smith &amp; Fretwell 1974; Moles et al. 2004; Sadras 2007)"},"citationItems":[{"id":413,"uris":["http://zotero.org/users/503753/items/C2FW5V69"],"uri":["http://zotero.org/users/503753/items/C2FW5V69"],"itemData":{"id":413,"type":"article-journal","title":"The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D."}],"issued":{"date-parts":[["1974",7,1]]}}},{"id":158,"uris":["http://zotero.org/users/503753/items/4BUIV7BJ"],"uri":["http://zotero.org/users/503753/items/4BUIV7BJ"],"itemData":{"id":158,"type":"article-journal","title":"Small-seeded species produce more seeds per square metre of canopy per year, but not per individual per lifetime.","container-title":"Journal of Ecology","page":"384-396","volume":"92","issue":"3","source":"EBSCOhost","abstract":"Journal of Ecology (2004) 92, 384–396 [ABSTRACT FROM AUTHOR]","DOI":"10.1111/j.0022-0477.2004.00880.x","ISSN":"00220477","author":[{"family":"Moles","given":"Angela T."},{"family":"Falster","given":"Daniel S."},{"family":"Leishman","given":"Michelle R."},{"family":"Westoby","given":"Mark"}],"issued":{"date-parts":[["2004",6]]}}},{"id":1772,"uris":["http://zotero.org/users/503753/items/SU2692K3"],"uri":["http://zotero.org/users/503753/items/SU2692K3"],"itemData":{"id":1772,"type":"article-journal","title":"Evolutionary aspects of the trade-off between seed size and number in crops","container-title":"Field Crops Research","page":"125-138","volume":"100","issue":"2–3","source":"ScienceDirect","abstract":"Whereas the concept that availability of resources drives seed production is sound in principle, it is incomplete as there are many solutions to the allocation of resources that derive from the trade-off between number and size. This paper examines evolutionary aspects of this trade-off in annual grain crops. The analysis is centred on the working hypotheses that, for a given species and environment, allocation of resources to reproduction involves (H1) high plasticity in seed number, which allows for variable resource availability, and (H2) a relatively narrow range of seed size that results from evolutionary and agronomic selection. Comparisons between crops and fish are used to highlight common evolutionary elements in taxa where parents provide little or no care to their offspring, with the consequence that both number and early survival of offspring, hence fitness of parents, are partially related to embryo size and reserves.\n\nThe plasticity of seed number in relation to availability of resources is analysed against the established relationship between offspring number and parent growth rate during critical stages. The notion that seed size is under stabilising selection is analysed against three conditions: (1) mean seed size is conservative for a given species and environment, (2) seed size affects fitness, and (3) seed size is heritable. Databases from published papers were compiled to analyse the relative variability of seed size and number, and the heritability of seed size. Evidence for and against the link between seed size and parental fitness is revised using the Smith–Fretwell model as framework (Am. Nat., 108, 499–506).\n\nThe proposal of high plasticity of seed number and narrow variability of seed size resulting from stabilising natural selection is generally consistent with evolutionary and genetic considerations. Agronomic selection may have reinforced natural selection leading to relatively narrow seed size in species such as wheat and soybean, where cultivated types retained high plasticity for seed number. In contrast, selection for one or few inflorescences in crops like sunflower and maize may have morphologically reduced seed number plasticity and increased variability of seed size and its responsiveness to resource availability in relation to their wild ancestors.","DOI":"10.1016/j.fcr.2006.07.004","ISSN":"0378-4290","journalAbbreviation":"Field Crops Research","author":[{"family":"Sadras","given":"Victor O."}],"issued":{"date-parts":[["2007",2,1]]}}}],"schema":"https://github.com/citation-style-language/schema/raw/master/csl-citation.json"} </w:instrText>
      </w:r>
      <w:r w:rsidR="007616B9">
        <w:fldChar w:fldCharType="separate"/>
      </w:r>
      <w:r w:rsidR="007616B9" w:rsidRPr="007616B9">
        <w:rPr>
          <w:rFonts w:cs="Times New Roman"/>
        </w:rPr>
        <w:t xml:space="preserve">(Smith &amp; </w:t>
      </w:r>
      <w:proofErr w:type="spellStart"/>
      <w:r w:rsidR="007616B9" w:rsidRPr="007616B9">
        <w:rPr>
          <w:rFonts w:cs="Times New Roman"/>
        </w:rPr>
        <w:t>Fretwell</w:t>
      </w:r>
      <w:proofErr w:type="spellEnd"/>
      <w:r w:rsidR="007616B9" w:rsidRPr="007616B9">
        <w:rPr>
          <w:rFonts w:cs="Times New Roman"/>
        </w:rPr>
        <w:t xml:space="preserve"> 1974; Moles </w:t>
      </w:r>
      <w:r w:rsidR="007616B9" w:rsidRPr="007616B9">
        <w:rPr>
          <w:rFonts w:cs="Times New Roman"/>
          <w:i/>
          <w:iCs/>
        </w:rPr>
        <w:t>et al.</w:t>
      </w:r>
      <w:r w:rsidR="007616B9" w:rsidRPr="007616B9">
        <w:rPr>
          <w:rFonts w:cs="Times New Roman"/>
        </w:rPr>
        <w:t xml:space="preserve"> 2004; </w:t>
      </w:r>
      <w:proofErr w:type="spellStart"/>
      <w:r w:rsidR="007616B9" w:rsidRPr="007616B9">
        <w:rPr>
          <w:rFonts w:cs="Times New Roman"/>
        </w:rPr>
        <w:t>Sadras</w:t>
      </w:r>
      <w:proofErr w:type="spellEnd"/>
      <w:r w:rsidR="007616B9" w:rsidRPr="007616B9">
        <w:rPr>
          <w:rFonts w:cs="Times New Roman"/>
        </w:rPr>
        <w:t xml:space="preserve"> 2007)</w:t>
      </w:r>
      <w:r w:rsidR="007616B9">
        <w:fldChar w:fldCharType="end"/>
      </w:r>
      <w:r w:rsidR="0014546F">
        <w:t xml:space="preserve"> </w:t>
      </w:r>
      <w:r>
        <w:t xml:space="preserve">and here we extend </w:t>
      </w:r>
      <w:r w:rsidR="009434CD">
        <w:t>the theory to include two trade-offs that account for the significant accessory costs required for seed production. The first is the ovule count-pollen-attraction costs trade-off, suggesting that plants have a fixed pool of energy to allocat</w:t>
      </w:r>
      <w:r w:rsidR="008E4F7F">
        <w:t>e</w:t>
      </w:r>
      <w:r w:rsidR="009434CD">
        <w:t xml:space="preserve"> to construct flowers to the point of pollination and may divide this energy into fewer, showier flowers or more, less costly flowers</w:t>
      </w:r>
      <w:r w:rsidR="0014546F">
        <w:t xml:space="preserve"> (###refs)</w:t>
      </w:r>
      <w:r w:rsidR="009434CD">
        <w:t xml:space="preserve">. </w:t>
      </w:r>
      <w:r w:rsidR="007616B9">
        <w:t>A</w:t>
      </w:r>
      <w:r w:rsidR="008E4F7F">
        <w:t>cross angiosperms families, plants have also adjusted</w:t>
      </w:r>
      <w:r w:rsidR="009434CD">
        <w:t xml:space="preserve"> their per-ovule floral construction costs by increasing the count of ovules in each flower.</w:t>
      </w:r>
      <w:r w:rsidR="008E4F7F">
        <w:t xml:space="preserve"> The second trade-off is between seed count and total reproductive costs</w:t>
      </w:r>
      <w:r w:rsidR="007616B9">
        <w:t>,</w:t>
      </w:r>
      <w:r w:rsidR="004E2575">
        <w:t xml:space="preserve"> </w:t>
      </w:r>
      <w:r w:rsidR="009972A0">
        <w:t xml:space="preserve">closely related to the </w:t>
      </w:r>
      <w:r w:rsidR="008E4F7F">
        <w:t xml:space="preserve">well-established seed size-seed count trade-off and taken together demonstrate that large-seeded species are those </w:t>
      </w:r>
      <w:r w:rsidR="008E4F7F">
        <w:lastRenderedPageBreak/>
        <w:t xml:space="preserve">species with high </w:t>
      </w:r>
      <w:r w:rsidR="004E2575">
        <w:t xml:space="preserve">overall per seed </w:t>
      </w:r>
      <w:r w:rsidR="008E4F7F">
        <w:t>reproductive costs and low seed counts</w:t>
      </w:r>
      <w:r w:rsidR="009972A0">
        <w:t xml:space="preserve"> </w:t>
      </w:r>
      <w:r w:rsidR="009972A0" w:rsidRPr="00287E7D">
        <w:rPr>
          <w:color w:val="000000" w:themeColor="text1"/>
        </w:rPr>
        <w:fldChar w:fldCharType="begin"/>
      </w:r>
      <w:r w:rsidR="009972A0" w:rsidRPr="00287E7D">
        <w:rPr>
          <w:color w:val="000000" w:themeColor="text1"/>
        </w:rPr>
        <w:instrText xml:space="preserve"> ADDIN ZOTERO_ITEM CSL_CITATION {"citationID":"h5jWm6vc","properties":{"formattedCitation":"(Smith &amp; Fretwell 1974; Rees &amp; Westoby 1997; Moles &amp; Westoby 2006)","plainCitation":"(Smith &amp; Fretwell 1974; Rees &amp; Westoby 1997; Moles &amp; Westoby 2006)"},"citationItems":[{"id":413,"uris":["http://zotero.org/users/503753/items/C2FW5V69"],"uri":["http://zotero.org/users/503753/items/C2FW5V69"],"itemData":{"id":413,"type":"article-journal","title":"The Optimal Balance between Size and Number of Offspring","container-title":"The American Naturalist","page":"499-506","volume":"108","issue":"962","source":"JSTOR","abstract":"The relationship between the energy expended per offspring, fitness of offspring, and parental fitness is presented in a two-dimensional graphical model. The validity of the model in determining an optimal parental strategy is demonstrated analytically. The model applies under various conditions of parental care and sibling care for the offspring but is most useful for species that produce numerous small offspring which are given no parental care.","ISSN":"0003-0147","journalAbbreviation":"The American Naturalist","author":[{"family":"Smith","given":"Christopher C."},{"family":"Fretwell","given":"Stephen D."}],"issued":{"date-parts":[["1974",7,1]]}}},{"id":1952,"uris":["http://zotero.org/users/503753/items/QDB2PBRA"],"uri":["http://zotero.org/users/503753/items/QDB2PBRA"],"itemData":{"id":1952,"type":"article-journal","title":"Game-Theoretical Evolution of Seed Mass in Multi-Species Ecological Models","container-title":"Oikos","page":"116-126","volume":"78","issue":"1","source":"JSTOR","abstract":"Within plant communities seed mass often varies over 3 to 5 orders of magnitude, yet simple evolutionary models predict a single optimum seed mass. Here we explore a class of models where seed mass determines 1) the number of seeds produced via a size-number trade-off and 2) competitive ability - plants arising from large seeds are assumed to have a competitive advantage over those derived from small seeds. In this setting the existence of a single-species global ESS seed mass requires the competitive advantage of large seeds over small ones to be unbounded. If there is a limit on the competitive advantage that large seeds obtain then it is always possible to find a smaller seed mass that will successfully invade. In such circumstances there might be a multi-species coevolutionarily stable coalition of several species each with a different seed mass. In this way a wide range of seed masses could be promoted by evolution. In general the adaptive landscape generated by these models is extremely flat leading to slow evolutionary dynamics. The implications of these results for the interpretation of observational, comparative and experimental studies are discussed.","DOI":"10.2307/3545807","ISSN":"0030-1299","journalAbbreviation":"Oikos","author":[{"family":"Rees","given":"Mark"},{"family":"Westoby","given":"Mark"}],"issued":{"date-parts":[["1997"]]}}},{"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009972A0" w:rsidRPr="00287E7D">
        <w:rPr>
          <w:color w:val="000000" w:themeColor="text1"/>
        </w:rPr>
        <w:fldChar w:fldCharType="separate"/>
      </w:r>
      <w:r w:rsidR="00181612" w:rsidRPr="00181612">
        <w:rPr>
          <w:rFonts w:cs="Times New Roman"/>
        </w:rPr>
        <w:t xml:space="preserve">(Smith &amp; </w:t>
      </w:r>
      <w:proofErr w:type="spellStart"/>
      <w:r w:rsidR="00181612" w:rsidRPr="00181612">
        <w:rPr>
          <w:rFonts w:cs="Times New Roman"/>
        </w:rPr>
        <w:t>Fretwell</w:t>
      </w:r>
      <w:proofErr w:type="spellEnd"/>
      <w:r w:rsidR="00181612" w:rsidRPr="00181612">
        <w:rPr>
          <w:rFonts w:cs="Times New Roman"/>
        </w:rPr>
        <w:t xml:space="preserve"> 1974; Rees &amp; Westoby 1997; Moles &amp; Westoby 2006)</w:t>
      </w:r>
      <w:r w:rsidR="009972A0" w:rsidRPr="00287E7D">
        <w:rPr>
          <w:color w:val="000000" w:themeColor="text1"/>
        </w:rPr>
        <w:fldChar w:fldCharType="end"/>
      </w:r>
      <w:r w:rsidR="009972A0" w:rsidRPr="00287E7D">
        <w:rPr>
          <w:color w:val="000000" w:themeColor="text1"/>
        </w:rPr>
        <w:t xml:space="preserve">. </w:t>
      </w:r>
    </w:p>
    <w:p w14:paraId="3FDC8E78" w14:textId="26B4D6FE" w:rsidR="008A6743" w:rsidRDefault="008A6743" w:rsidP="008A6743">
      <w:pPr>
        <w:rPr>
          <w:color w:val="000000" w:themeColor="text1"/>
        </w:rPr>
      </w:pPr>
      <w:r>
        <w:t>The third trade-off is between choosiness (inverse of seedset) and the relative cost of producing a single ovule to the point of pollination: species for whom producing an ovule is less costly have lower seedset</w:t>
      </w:r>
      <w:r w:rsidR="0014546F">
        <w:t xml:space="preserve"> </w:t>
      </w:r>
      <w:r w:rsidR="007616B9">
        <w:fldChar w:fldCharType="begin"/>
      </w:r>
      <w:r w:rsidR="007616B9">
        <w:instrText xml:space="preserve"> ADDIN ZOTERO_ITEM CSL_CITATION {"citationID":"ZFImJpYu","properties":{"formattedCitation":"{\\rtf (Lord &amp; Westoby 2006; Rosenheim {\\i{}et al.} 2014)}","plainCitation":"(Lord &amp; Westoby 2006; Rosenheim et al. 2014)"},"citationItems":[{"id":291,"uris":["http://zotero.org/users/503753/items/7RWB9BFI"],"uri":["http://zotero.org/users/503753/items/7RWB9BFI"],"itemData":{"id":291,"type":"article-journal","title":"Accessory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007616B9">
        <w:fldChar w:fldCharType="separate"/>
      </w:r>
      <w:r w:rsidR="007616B9" w:rsidRPr="007616B9">
        <w:rPr>
          <w:rFonts w:cs="Times New Roman"/>
        </w:rPr>
        <w:t xml:space="preserve">(Lord &amp; Westoby 2006; Rosenheim </w:t>
      </w:r>
      <w:r w:rsidR="007616B9" w:rsidRPr="007616B9">
        <w:rPr>
          <w:rFonts w:cs="Times New Roman"/>
          <w:i/>
          <w:iCs/>
        </w:rPr>
        <w:t>et al.</w:t>
      </w:r>
      <w:r w:rsidR="007616B9" w:rsidRPr="007616B9">
        <w:rPr>
          <w:rFonts w:cs="Times New Roman"/>
        </w:rPr>
        <w:t xml:space="preserve"> 2014)</w:t>
      </w:r>
      <w:r w:rsidR="007616B9">
        <w:fldChar w:fldCharType="end"/>
      </w:r>
      <w:r>
        <w:t xml:space="preserve">. </w:t>
      </w:r>
      <w:r w:rsidRPr="00287E7D">
        <w:rPr>
          <w:color w:val="000000" w:themeColor="text1"/>
        </w:rPr>
        <w:t xml:space="preserve">Species with low seed set are also termed parental optimists: they produce excess pollinated ovules, relative to the seeds they can provision in an average year, because they are always optimistic that the year will be better than average. Due to the large number of ovules they produce, they are selected to reduce their pollen-attraction costs </w:t>
      </w:r>
      <w:r w:rsidRPr="00287E7D">
        <w:rPr>
          <w:color w:val="000000" w:themeColor="text1"/>
        </w:rPr>
        <w:fldChar w:fldCharType="begin"/>
      </w:r>
      <w:r w:rsidRPr="00287E7D">
        <w:rPr>
          <w:color w:val="000000" w:themeColor="text1"/>
        </w:rPr>
        <w:instrText xml:space="preserve"> ADDIN ZOTERO_ITEM CSL_CITATION {"citationID":"IkNbzKhH","properties":{"formattedCitation":"{\\rtf (Haig &amp; Westoby 1988; Schreiber {\\i{}et al.} 2015; Rosenheim {\\i{}et al.} 2015)}","plainCitation":"(Haig &amp; Westoby 1988; Schreiber et al. 2015; Rosenheim et al. 2015)"},"citationItems":[{"id":583,"uris":["http://zotero.org/users/503753/items/HF4Q4VVB"],"uri":["http://zotero.org/users/503753/items/HF4Q4VVB"],"itemData":{"id":583,"type":"article-journal","title":"On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287E7D">
        <w:rPr>
          <w:color w:val="000000" w:themeColor="text1"/>
        </w:rPr>
        <w:fldChar w:fldCharType="separate"/>
      </w:r>
      <w:r w:rsidR="00181612" w:rsidRPr="00181612">
        <w:rPr>
          <w:rFonts w:cs="Times New Roman"/>
        </w:rPr>
        <w:t xml:space="preserve">(Haig &amp; Westoby 1988;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287E7D">
        <w:rPr>
          <w:color w:val="000000" w:themeColor="text1"/>
        </w:rPr>
        <w:fldChar w:fldCharType="end"/>
      </w:r>
      <w:r w:rsidRPr="00287E7D">
        <w:rPr>
          <w:color w:val="000000" w:themeColor="text1"/>
        </w:rPr>
        <w:t xml:space="preserve">. Since </w:t>
      </w:r>
      <w:r>
        <w:rPr>
          <w:color w:val="000000" w:themeColor="text1"/>
        </w:rPr>
        <w:t xml:space="preserve">these </w:t>
      </w:r>
      <w:r w:rsidRPr="00287E7D">
        <w:rPr>
          <w:color w:val="000000" w:themeColor="text1"/>
        </w:rPr>
        <w:t xml:space="preserve">species have lower seed output, they are under stronger selection to produce seeds that will successfully establish </w:t>
      </w:r>
      <w:r w:rsidRPr="00287E7D">
        <w:rPr>
          <w:color w:val="000000" w:themeColor="text1"/>
        </w:rPr>
        <w:fldChar w:fldCharType="begin"/>
      </w:r>
      <w:r w:rsidRPr="00287E7D">
        <w:rPr>
          <w:color w:val="000000" w:themeColor="text1"/>
        </w:rPr>
        <w:instrText xml:space="preserve"> ADDIN ZOTERO_ITEM CSL_CITATION {"citationID":"1i3jkccpbv","properties":{"formattedCitation":"(Lord &amp; Westoby 2006)","plainCitation":"(Lord &amp; Westoby 2006)"},"citationItems":[{"id":291,"uris":["http://zotero.org/users/503753/items/7RWB9BFI"],"uri":["http://zotero.org/users/503753/items/7RWB9BFI"],"itemData":{"id":291,"type":"article-journal","title":"Accessory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M."},{"family":"Westoby","given":"M."}],"issued":{"date-parts":[["2006"]]}}}],"schema":"https://github.com/citation-style-language/schema/raw/master/csl-citation.json"} </w:instrText>
      </w:r>
      <w:r w:rsidRPr="00287E7D">
        <w:rPr>
          <w:color w:val="000000" w:themeColor="text1"/>
        </w:rPr>
        <w:fldChar w:fldCharType="separate"/>
      </w:r>
      <w:r w:rsidR="00181612" w:rsidRPr="00181612">
        <w:rPr>
          <w:rFonts w:cs="Times New Roman"/>
        </w:rPr>
        <w:t>(Lord &amp; Westoby 2006)</w:t>
      </w:r>
      <w:r w:rsidRPr="00287E7D">
        <w:rPr>
          <w:color w:val="000000" w:themeColor="text1"/>
        </w:rPr>
        <w:fldChar w:fldCharType="end"/>
      </w:r>
      <w:r w:rsidRPr="00287E7D">
        <w:rPr>
          <w:color w:val="000000" w:themeColor="text1"/>
        </w:rPr>
        <w:t xml:space="preserve">. Simply being larger is part of their strategy </w:t>
      </w:r>
      <w:r w:rsidRPr="00287E7D">
        <w:rPr>
          <w:color w:val="000000" w:themeColor="text1"/>
        </w:rPr>
        <w:fldChar w:fldCharType="begin"/>
      </w:r>
      <w:r w:rsidRPr="00287E7D">
        <w:rPr>
          <w:color w:val="000000" w:themeColor="text1"/>
        </w:rPr>
        <w:instrText xml:space="preserve"> ADDIN ZOTERO_ITEM CSL_CITATION {"citationID":"khpv2obv","properties":{"formattedCitation":"(Moles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sidRPr="00287E7D">
        <w:rPr>
          <w:color w:val="000000" w:themeColor="text1"/>
        </w:rPr>
        <w:fldChar w:fldCharType="separate"/>
      </w:r>
      <w:r w:rsidR="00181612" w:rsidRPr="00181612">
        <w:rPr>
          <w:rFonts w:cs="Times New Roman"/>
        </w:rPr>
        <w:t>(Moles &amp; Westoby 2006)</w:t>
      </w:r>
      <w:r w:rsidRPr="00287E7D">
        <w:rPr>
          <w:color w:val="000000" w:themeColor="text1"/>
        </w:rPr>
        <w:fldChar w:fldCharType="end"/>
      </w:r>
      <w:r w:rsidRPr="00287E7D">
        <w:rPr>
          <w:color w:val="000000" w:themeColor="text1"/>
        </w:rPr>
        <w:t>, but ensuring their seeds have vigorous genotypes is another strategy dimension and one achieved through greater choosiness of the most vigorous embryos shortly after pollination</w:t>
      </w:r>
      <w:del w:id="17" w:author="Dr Elizabeth Wenk " w:date="2016-11-28T14:11:00Z">
        <w:r w:rsidRPr="00287E7D" w:rsidDel="00FD0917">
          <w:rPr>
            <w:color w:val="000000" w:themeColor="text1"/>
          </w:rPr>
          <w:delText xml:space="preserve"> </w:delText>
        </w:r>
        <w:r w:rsidRPr="00287E7D" w:rsidDel="00FD0917">
          <w:rPr>
            <w:color w:val="000000" w:themeColor="text1"/>
          </w:rPr>
          <w:fldChar w:fldCharType="begin"/>
        </w:r>
        <w:r w:rsidRPr="00287E7D" w:rsidDel="00FD0917">
          <w:rPr>
            <w:color w:val="000000" w:themeColor="text1"/>
          </w:rPr>
          <w:delInstrText xml:space="preserve"> ADDIN ZOTERO_ITEM CSL_CITATION {"citationID":"1908sruo8b","properties":{"formattedCitation":"(Willson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delInstrText>
        </w:r>
        <w:r w:rsidRPr="00287E7D" w:rsidDel="00FD0917">
          <w:rPr>
            <w:color w:val="000000" w:themeColor="text1"/>
          </w:rPr>
          <w:fldChar w:fldCharType="separate"/>
        </w:r>
        <w:r w:rsidR="00181612" w:rsidRPr="00181612" w:rsidDel="00FD0917">
          <w:rPr>
            <w:rFonts w:cs="Times New Roman"/>
          </w:rPr>
          <w:delText>(Willson &amp; Burley 1983; Sutherland 1986; Guittian 1993)</w:delText>
        </w:r>
        <w:r w:rsidRPr="00287E7D" w:rsidDel="00FD0917">
          <w:rPr>
            <w:color w:val="000000" w:themeColor="text1"/>
          </w:rPr>
          <w:fldChar w:fldCharType="end"/>
        </w:r>
      </w:del>
      <w:r w:rsidRPr="00287E7D">
        <w:rPr>
          <w:color w:val="000000" w:themeColor="text1"/>
        </w:rPr>
        <w:t xml:space="preserve">. </w:t>
      </w:r>
      <w:r>
        <w:rPr>
          <w:color w:val="000000" w:themeColor="text1"/>
        </w:rPr>
        <w:t>H</w:t>
      </w:r>
      <w:r w:rsidRPr="00287E7D">
        <w:rPr>
          <w:color w:val="000000" w:themeColor="text1"/>
        </w:rPr>
        <w:t xml:space="preserve">aving excess ovules pollinated </w:t>
      </w:r>
      <w:r>
        <w:rPr>
          <w:color w:val="000000" w:themeColor="text1"/>
        </w:rPr>
        <w:t xml:space="preserve">means parental optimists </w:t>
      </w:r>
      <w:r w:rsidRPr="00287E7D">
        <w:rPr>
          <w:color w:val="000000" w:themeColor="text1"/>
        </w:rPr>
        <w:t xml:space="preserve">can be more selective in terms of pollen receipt </w:t>
      </w:r>
      <w:r w:rsidRPr="00287E7D">
        <w:rPr>
          <w:color w:val="000000" w:themeColor="text1"/>
        </w:rPr>
        <w:fldChar w:fldCharType="begin"/>
      </w:r>
      <w:r w:rsidRPr="00287E7D">
        <w:rPr>
          <w:color w:val="000000" w:themeColor="text1"/>
        </w:rPr>
        <w:instrText xml:space="preserve"> ADDIN ZOTERO_ITEM CSL_CITATION {"citationID":"1mhgbajd48","properties":{"formattedCitation":"(Zimmerman &amp; Pyke 1988)","plainCitation":"(Zimmerman &amp; Pyke 1988)"},"citationItems":[{"id":1747,"uris":["http://zotero.org/users/503753/items/G6J2AC4P"],"uri":["http://zotero.org/users/503753/items/G6J2AC4P"],"itemData":{"id":1747,"type":"article-journal","title":"Reproduction in Polemonium: assessing the factors limiting seed set","container-title":"The American Naturalist","page":"723-738","volume":"131","issue":"5","source":"JSTOR","abstract":"Evidence of pollen and/or resource limitation of seed production in the herbaceous perennial plant Polemonium foliosissimum was investigated. Large numbers of open flowers on selected individuals were hand-pollinated at regular intervals, and seed set was compared with that of control blossoms on those same plants as well as with that of control flowers on control individuals. Experimental and control individuals were monitored and reproductive output measured during the following flowering season as well. Although hand-pollinated flowers set significantly more seeds than did either set of control blossoms, the results suggest that individual reproduction (i.e., the total number of seeds produced by a plant) was limited by resources other than pollen. Pollen availability may also have limited seed production, but to a lesser extent. A proper protocol for examining the limitation of seed set is developed, and the biases inherent in most of the simplified procedures currently in use are discussed.","ISSN":"0003-0147","shortTitle":"Reproduction in Polemonium","journalAbbreviation":"The American Naturalist","author":[{"family":"Zimmerman","given":"Michael"},{"family":"Pyke","given":"Graham H."}],"issued":{"date-parts":[["1988"]]}}}],"schema":"https://github.com/citation-style-language/schema/raw/master/csl-citation.json"} </w:instrText>
      </w:r>
      <w:r w:rsidRPr="00287E7D">
        <w:rPr>
          <w:color w:val="000000" w:themeColor="text1"/>
        </w:rPr>
        <w:fldChar w:fldCharType="separate"/>
      </w:r>
      <w:r w:rsidR="00181612" w:rsidRPr="00181612">
        <w:rPr>
          <w:rFonts w:cs="Times New Roman"/>
        </w:rPr>
        <w:t>(Zimmerman &amp; Pyke 1988)</w:t>
      </w:r>
      <w:r w:rsidRPr="00287E7D">
        <w:rPr>
          <w:color w:val="000000" w:themeColor="text1"/>
        </w:rPr>
        <w:fldChar w:fldCharType="end"/>
      </w:r>
      <w:r w:rsidRPr="00287E7D">
        <w:rPr>
          <w:color w:val="000000" w:themeColor="text1"/>
        </w:rPr>
        <w:t xml:space="preserve"> and which zygotes to provision </w:t>
      </w:r>
      <w:r w:rsidRPr="00287E7D">
        <w:rPr>
          <w:color w:val="000000" w:themeColor="text1"/>
        </w:rPr>
        <w:fldChar w:fldCharType="begin"/>
      </w:r>
      <w:r w:rsidRPr="00287E7D">
        <w:rPr>
          <w:color w:val="000000" w:themeColor="text1"/>
        </w:rPr>
        <w:instrText xml:space="preserve"> ADDIN ZOTERO_ITEM CSL_CITATION {"citationID":"RnkClsKp","properties":{"formattedCitation":"(Willson &amp; Burley 1983; Sutherland 1986; Guittian 1993)","plainCitation":"(Willson &amp; Burley 1983; Sutherland 1986; Guittian 1993)"},"citationItems":[{"id":1987,"uris":["http://zotero.org/users/503753/items/W8BMISQJ"],"uri":["http://zotero.org/users/503753/items/W8BMISQJ"],"itemData":{"id":1987,"type":"book","title":"Mate Choice in Plants: Tactics, Mechanisms, and Consequences","publisher":"Princeton University Press","number-of-pages":"274","source":"Google Books","abstract":"This book maintains that higher plants manifest some degree of sexual selection, and it begins to build a framework that unifies many features of plant reproduction previously considered unrelated. Reviewing evidence for sexual selection in plants, the authors discuss possible male-female interactions, concluding with an extensive set of hypotheses for testing. Mechanisms that could be employed in sexual selection in plants include various cellular mechanisms, such as both nuclear and cytoplasmic genetics, B chromosomes, and paternal contributions to the zygote, as well as abortion, double fertilization, delayed fertilization, and certain forms of polyembryony. This study compares the consequences of these processes for the evolution of mate choice in \"gymnosperms\" and angiosperms.","ISBN":"978-0-691-08334-6","note":"Google-Books-ID: m5AsC4ulELQC","shortTitle":"Mate Choice in Plants","language":"en","author":[{"family":"Willson","given":"Mary F."},{"family":"Burley","given":"Nancy"}],"issued":{"date-parts":[["1983"]]}}},{"id":853,"uris":["http://zotero.org/users/503753/items/QTQQ5739"],"uri":["http://zotero.org/users/503753/items/QTQQ5739"],"itemData":{"id":853,"type":"article-journal","title":"Patterns of fruit-set: what controls fruit-flower ratios in plants?","container-title":"Evolution","page":"117-128","volume":"40","issue":"1","abstract":"Fruit-set values for 447 species of plants were examined for variations due to compatibility, breeding system, life form, latitude, type of fruit, and type of pollination. The results indicate significant differences between self-compatible and self-incompatible species in terms of 1) average fruit-set and 2) the effect of the independent variables. Breeding system, life form, and latitude were found to be the only significant independent variables for self-incompatible species, while fruit type and latitude were found to be significant for self-compatible plants. Although latitude was a significant variable for self-compatible and self-incompatible species, it was correlated with other variables and may actually have no direct effect on fruit-flower ratios in plants. Hypotheses explaining the effect of the significant independent variables on fruit-flower ratios were then examined and, when possible, predictions were tested. The results indicate that the selective-abortion and bet-hedging hypotheses may be important factors contributing to the low fruit-set in self-incompatible plants, while the male-function hypothesis may explain the lower fruit-flower ratios in hermaphrodites.","ISSN":"00143820","note":"ArticleType: research-article / Full publication date: Jan., 1986 / Copyright © 1986 Society for the Study of Evolution","author":[{"family":"Sutherland","given":"Steve"}],"issued":{"date-parts":[["1986",1,1]]}}},{"id":1974,"uris":["http://zotero.org/users/503753/items/2NE9GKJC"],"uri":["http://zotero.org/users/503753/items/2NE9GKJC"],"itemData":{"id":1974,"type":"article-journal","title":"Why Prunus mahaleb (Rosaceae) Produces More Flowers Than Fruits","container-title":"American Journal of Botany","page":"1305-1309","volume":"80","issue":"11","source":"JSTOR","abstract":"Various mutually compatible hypotheses have been proposed to explain the low levels of fruit set observed in many hermaphrodite plants. I carried out trials to determine which of these hypotheses best explains the low fruit set occurring in Prunus mahaleb L. (Rosaceae). The results of insect exclusion, supplementary pollination, and flower removal experiments indicate that the ovary reserve hypothesis and the selective abortion hypothesis seem to be the most likely explanations for the production of excess flowers in P mahaleb.","DOI":"10.2307/2445715","ISSN":"0002-9122","journalAbbreviation":"American Journal of Botany","author":[{"family":"Guittian","given":"Javier"}],"issued":{"date-parts":[["1993"]]}}}],"schema":"https://github.com/citation-style-language/schema/raw/master/csl-citation.json"} </w:instrText>
      </w:r>
      <w:r w:rsidRPr="00287E7D">
        <w:rPr>
          <w:color w:val="000000" w:themeColor="text1"/>
        </w:rPr>
        <w:fldChar w:fldCharType="separate"/>
      </w:r>
      <w:r w:rsidR="00181612" w:rsidRPr="00181612">
        <w:rPr>
          <w:rFonts w:cs="Times New Roman"/>
        </w:rPr>
        <w:t>(</w:t>
      </w:r>
      <w:proofErr w:type="spellStart"/>
      <w:r w:rsidR="00181612" w:rsidRPr="00181612">
        <w:rPr>
          <w:rFonts w:cs="Times New Roman"/>
        </w:rPr>
        <w:t>Willson</w:t>
      </w:r>
      <w:proofErr w:type="spellEnd"/>
      <w:r w:rsidR="00181612" w:rsidRPr="00181612">
        <w:rPr>
          <w:rFonts w:cs="Times New Roman"/>
        </w:rPr>
        <w:t xml:space="preserve"> &amp; Burley 1983; Sutherland 1986; </w:t>
      </w:r>
      <w:proofErr w:type="spellStart"/>
      <w:r w:rsidR="00181612" w:rsidRPr="00181612">
        <w:rPr>
          <w:rFonts w:cs="Times New Roman"/>
        </w:rPr>
        <w:t>Guittian</w:t>
      </w:r>
      <w:proofErr w:type="spellEnd"/>
      <w:r w:rsidR="00181612" w:rsidRPr="00181612">
        <w:rPr>
          <w:rFonts w:cs="Times New Roman"/>
        </w:rPr>
        <w:t xml:space="preserve"> 1993)</w:t>
      </w:r>
      <w:r w:rsidRPr="00287E7D">
        <w:rPr>
          <w:color w:val="000000" w:themeColor="text1"/>
        </w:rPr>
        <w:fldChar w:fldCharType="end"/>
      </w:r>
      <w:r w:rsidRPr="00287E7D">
        <w:rPr>
          <w:color w:val="000000" w:themeColor="text1"/>
        </w:rPr>
        <w:t xml:space="preserve">. </w:t>
      </w:r>
    </w:p>
    <w:p w14:paraId="09BAFFFE" w14:textId="34550D60" w:rsidR="00FD0917" w:rsidRDefault="00FD0917" w:rsidP="00FD0917">
      <w:pPr>
        <w:pStyle w:val="Heading2"/>
      </w:pPr>
      <w:r>
        <w:t>Species exhibit coordinated shifts in reproductive energy allocation</w:t>
      </w:r>
    </w:p>
    <w:p w14:paraId="593F00C7" w14:textId="1B13C76A" w:rsidR="00EF7ED8" w:rsidRDefault="006768FA" w:rsidP="00F13D56">
      <w:r>
        <w:t xml:space="preserve">Together, the three trade-offs predicts a </w:t>
      </w:r>
      <w:r w:rsidR="00B22E6C">
        <w:t xml:space="preserve">single axis of variation in reproductive strategies, showing how species exhibit coordinated shifts in resource allocation. At one end of the spectrum are </w:t>
      </w:r>
      <w:r w:rsidR="007C209F">
        <w:t>the parental optimists,</w:t>
      </w:r>
      <w:r w:rsidR="00B22E6C">
        <w:t xml:space="preserve"> </w:t>
      </w:r>
      <w:r w:rsidR="007C209F">
        <w:t xml:space="preserve">using their pool of pre-pollination energy to produce many, inexpensive ovules, but their total pool of reproductive energy to produce relatively few, costly seeds, resulting in low seedset. The parental pessimists fall on the opposite end of the spectrum. As a result, species will be under strong selection to coordinate their relative investment in the different energy pools described in Figure 1. </w:t>
      </w:r>
      <w:r w:rsidR="00DB0EBC">
        <w:t xml:space="preserve">Indeed, two </w:t>
      </w:r>
      <w:r w:rsidR="007C209F">
        <w:t xml:space="preserve">of the three coordinated </w:t>
      </w:r>
      <w:r w:rsidR="00DB0EBC">
        <w:t xml:space="preserve">tissue investment </w:t>
      </w:r>
      <w:r w:rsidR="007C209F">
        <w:t xml:space="preserve">shifts </w:t>
      </w:r>
      <w:r w:rsidR="00DB0EBC">
        <w:t xml:space="preserve">predicted </w:t>
      </w:r>
      <w:r w:rsidR="007C209F">
        <w:t>are strongly borne out by the data</w:t>
      </w:r>
      <w:r w:rsidR="00EF7ED8">
        <w:t>, while the third is weaker</w:t>
      </w:r>
      <w:r w:rsidR="007C209F">
        <w:t xml:space="preserve">. </w:t>
      </w:r>
      <w:r w:rsidR="00DB0EBC">
        <w:t xml:space="preserve">First, </w:t>
      </w:r>
      <w:r w:rsidR="00F13D56">
        <w:t xml:space="preserve">since large-seeded species have lower seedset </w:t>
      </w:r>
      <w:r w:rsidR="00F13D56">
        <w:lastRenderedPageBreak/>
        <w:t xml:space="preserve">– and in particular high ovule and embryo abortion near the point of pollination – they will be spending a larger proportion of their pool of energy for pollen-attraction tissues on tissues that are discarded, relative to smaller-seeded species (Figure 2c). Meanwhile, since these large-seeded species have a small proportion of ovules passing through the many filters to reach the point of provisioning and since these embryos have likely been carefully selected, the large-seeded species should want to ensure that the selected embryos are provisioned to become mature seeds. There was only a weak trend in this direction, in part reflecting the overall high success rate of embryos once post-pollination provisioning commenced among species of all seed sizes (Figure 2d). </w:t>
      </w:r>
    </w:p>
    <w:p w14:paraId="45350BBB" w14:textId="4303574D" w:rsidR="0088543F" w:rsidRPr="008A6743" w:rsidRDefault="00F13D56" w:rsidP="0088543F">
      <w:pPr>
        <w:rPr>
          <w:color w:val="000000" w:themeColor="text1"/>
        </w:rPr>
      </w:pPr>
      <w:r>
        <w:t xml:space="preserve">If large-seeded species are producing relatively many inexpensive ovules and relatively fewer expensive seeds, the proportion of </w:t>
      </w:r>
      <w:r w:rsidRPr="00F13D56">
        <w:rPr>
          <w:i/>
        </w:rPr>
        <w:t>success costs</w:t>
      </w:r>
      <w:r>
        <w:t xml:space="preserve"> allocated to pollen-attraction materials should decrease with seed size while the proportion of </w:t>
      </w:r>
      <w:r>
        <w:rPr>
          <w:i/>
        </w:rPr>
        <w:t xml:space="preserve">success costs </w:t>
      </w:r>
      <w:r w:rsidRPr="00F13D56">
        <w:t>allocated to provisioning materials should increase with seed size</w:t>
      </w:r>
      <w:r>
        <w:t>, a pattern strongly observed among the study species</w:t>
      </w:r>
      <w:r w:rsidR="00EF7ED8">
        <w:t xml:space="preserve"> (Figure 2e)</w:t>
      </w:r>
      <w:r w:rsidRPr="00F13D56">
        <w:t>.</w:t>
      </w:r>
      <w:r>
        <w:t xml:space="preserve"> This represents a fundamental shift in floral construction with seed size: </w:t>
      </w:r>
      <w:r w:rsidR="00EF7ED8">
        <w:t xml:space="preserve">in relative terms, </w:t>
      </w:r>
      <w:r>
        <w:t xml:space="preserve">larger-seeded species are </w:t>
      </w:r>
      <w:r w:rsidR="00EF7ED8">
        <w:t xml:space="preserve">producing larger packaging and dispersal tissues, but less costly pollen-attraction materials. This is being accomplished both through a reduction in floral size and, for some plant families, an increase in the number of ovules per flower or inflorescence (refs###). This trend can also be depicted by plotting </w:t>
      </w:r>
      <w:r w:rsidR="00EF7ED8">
        <w:rPr>
          <w:i/>
        </w:rPr>
        <w:t xml:space="preserve">pollen-attraction costs </w:t>
      </w:r>
      <w:r w:rsidR="00EF7ED8">
        <w:t xml:space="preserve">and </w:t>
      </w:r>
      <w:r w:rsidR="00EF7ED8">
        <w:rPr>
          <w:i/>
        </w:rPr>
        <w:t>provisioning costs</w:t>
      </w:r>
      <w:r w:rsidR="00EF7ED8">
        <w:t xml:space="preserve"> against seed size: </w:t>
      </w:r>
      <w:r w:rsidR="00EF7ED8">
        <w:rPr>
          <w:i/>
        </w:rPr>
        <w:t xml:space="preserve">Pollen-attraction costs </w:t>
      </w:r>
      <w:r w:rsidR="00EF7ED8">
        <w:t xml:space="preserve">display a less than isometric increase with increasing seed size, while </w:t>
      </w:r>
      <w:r w:rsidR="00EF7ED8">
        <w:rPr>
          <w:i/>
        </w:rPr>
        <w:t>provisioning costs</w:t>
      </w:r>
      <w:r w:rsidR="00EF7ED8">
        <w:t xml:space="preserve"> display a greater than isometric increase with increasing seed size (Table 2, Figure 2f).</w:t>
      </w:r>
      <w:r w:rsidR="0088543F">
        <w:t xml:space="preserve"> Identical patterns have been observed in other studies </w:t>
      </w:r>
      <w:r w:rsidR="0088543F">
        <w:rPr>
          <w:color w:val="000000" w:themeColor="text1"/>
        </w:rPr>
        <w:t xml:space="preserve">(Lord &amp; Westoby 2006, 2012) and have been attributed, in part, to </w:t>
      </w:r>
      <w:r w:rsidR="0088543F" w:rsidRPr="008A6743">
        <w:rPr>
          <w:color w:val="000000" w:themeColor="text1"/>
        </w:rPr>
        <w:t>larger seed</w:t>
      </w:r>
      <w:r w:rsidR="0088543F">
        <w:rPr>
          <w:color w:val="000000" w:themeColor="text1"/>
        </w:rPr>
        <w:t xml:space="preserve">ed-species tending to </w:t>
      </w:r>
      <w:r w:rsidR="0088543F" w:rsidRPr="008A6743">
        <w:rPr>
          <w:color w:val="000000" w:themeColor="text1"/>
        </w:rPr>
        <w:t xml:space="preserve">have biotic dispersal agents, and animal-dispersed species allocate a greater proportion of their reproductive energy to packaging and dispersal materials </w:t>
      </w:r>
      <w:r w:rsidR="0088543F" w:rsidRPr="008A6743">
        <w:rPr>
          <w:color w:val="000000" w:themeColor="text1"/>
        </w:rPr>
        <w:fldChar w:fldCharType="begin"/>
      </w:r>
      <w:r w:rsidR="0088543F">
        <w:rPr>
          <w:color w:val="000000" w:themeColor="text1"/>
        </w:rPr>
        <w:instrText xml:space="preserve"> ADDIN ZOTERO_ITEM CSL_CITATION {"citationID":"ye4dqh7E","properties":{"formattedCitation":"{\\rtf (Hughes {\\i{}et al.} 1994; Moles {\\i{}et al.} 2005; Eriksson 2008)}","plainCitation":"(Hughes et al. 1994; Moles et al. 2005; Eriksson 2008)"},"citationItems":[{"id":1868,"uris":["http://zotero.org/users/503753/items/VPV7N5NJ"],"uri":["http://zotero.org/users/503753/items/VPV7N5NJ"],"itemData":{"id":1868,"type":"article-journal","title":"Predicting dispersal spectra: a minimal set of hypotheses based on plant attributes","container-title":"Journal of Ecology","page":"933-950","volume":"82","issue":"4","source":"JSTOR","abstract":"1 The dispersal mode adopted by a plant species is frequently associated with other attributes of the plant and its habitat. In this paper we review these associations and present a set of hypotheses which, when considered together, make a probabilistic prediction of the dispersal mode adopted by a plant species. When applied to a species list, the hypotheses can be used to generate a prediction of its dispersal spectrum, i.e. the percentages of different dispersal modes that have been adopted. 2 The formulation of such a set of hypotheses has several purposes: (i) to summarize existing knowledge about dispersal adaptations and their interrelations with other attributes of plants and their habitats; (ii) to couch that knowledge in such a way that falsifiable predictions can be made; (iii) to arrive at provisional conclusions about which factors are the most important in shaping the evolution of dispersal mode in different plants or different environments. 3 The review of relationships between dispersal mode and other attributes of plants and their habitats lead to the following provisional conclusions; (i) seeds larger than 100 mg tend to be adapted for dispersal by vertebrates while those smaller than 0.1 mg tend to be unassisted; most seeds, however, are between 0.1 and 100 mg, and in this range all of the dispersal modes are feasible; (ii) plant growth form and stature (sometimes in relation to the canopy height of the vegetation) seem to exclude certain dispersal modes; (iii) the availability of specific dispersal vectors seems rarely to be an important determinant of dispersal mode; (iv) attributes of the physical environment also seem rarely to be important, except indirectly through their influence on plant stature and seed size.","DOI":"10.2307/2261456","ISSN":"0022-0477","shortTitle":"Predicting Dispersal Spectra","journalAbbreviation":"Journal of Ecology","author":[{"family":"Hughes","given":"Lesley"},{"family":"Dunlop","given":"Michael"},{"family":"French","given":"Kristine"},{"family":"Leishman","given":"Michelle R."},{"family":"Rice","given":"Barbara"},{"family":"Rodgerson","given":"Louise"},{"family":"Westoby","given":"Mark"}],"issued":{"date-parts":[["1994"]]}}},{"id":1044,"uris":["http://zotero.org/users/503753/items/VGZKNEZE"],"uri":["http://zotero.org/users/503753/items/VGZKNEZE"],"itemData":{"id":1044,"type":"article-journal","title":"Factors that shape seed mass evolution","container-title":"Proceedings of the National Academy of Sciences of the United States of America","page":"10540-10544","volume":"102","issue":"30","source":"www.pnas.org","abstract":"We used correlated divergence analysis to determine which factors have been most closely associated with changes in seed mass during seed plant evolution. We found that divergences in seed mass have been more consistently associated with divergences in growth form than with divergences in any other variable. This finding is consistent with the strong relationship between seed mass and growth form across present-day species and with the available data from the paleobotanical literature. Divergences in seed mass have also been associated with divergences in latitude, net primary productivity, temperature, precipitation, and leaf area index. However, these environmental variables had much less explanatory power than did plant traits such as seed dispersal syndrome and plant growth form.","DOI":"10.1073/pnas.0501473102","ISSN":"0027-8424, 1091-6490","note":"PMID: 16030149","journalAbbreviation":"PNAS","language":"en","author":[{"family":"Moles","given":"Angela T."},{"family":"Ackerly","given":"David D."},{"family":"Webb","given":"Campbell O."},{"family":"Tweddle","given":"John C."},{"family":"Dickie","given":"John B."},{"family":"Pitman","given":"Andy J."},{"family":"Westoby","given":"Mark"}],"issued":{"date-parts":[["2005",7,26]]}}},{"id":1791,"uris":["http://zotero.org/users/503753/items/WVBR26IV"],"uri":["http://zotero.org/users/503753/items/WVBR26IV"],"itemData":{"id":1791,"type":"article-journal","title":"Evolution of seed size and biotic seed dispersal in angiosperms: Paleoecological and neoecological evidence","container-title":"International Journal of Plant Sciences","page":"863-870","volume":"169","issue":"7","source":"JSTOR","abstract":"Origins of biotic seed dispersal by vertebrates and evolution of different seed sizes are conspicuous features in angiosperm evolution. In the Cretaceous, angiosperms remained small seeded, and biotic seed dispersal was rare. In the Early Tertiary, average seed size increased drastically, and biotic seed dispersal by vertebrates became common. Later in the Tertiary, along with climate cooling and the opening of vegetation, average seed size dropped. Fossil data suggest a positive correlation between seed size and biotic seed dispersal. This article examines three hypotheses: (1) the coevolution hypothesis, which suggests that evolution of large seeds and biotic dispersal were driven by interactions between plants and frugivorous vertebrates; (2) the recruitment hypothesis, which suggests that vegetation change altered recruitment conditions that favored large seeds and in turn promoted biotic dispersal; and (3) the life</w:instrText>
      </w:r>
      <w:r w:rsidR="0088543F">
        <w:rPr>
          <w:rFonts w:ascii="Cambria Math" w:hAnsi="Cambria Math" w:cs="Cambria Math"/>
          <w:color w:val="000000" w:themeColor="text1"/>
        </w:rPr>
        <w:instrText>‐</w:instrText>
      </w:r>
      <w:r w:rsidR="0088543F">
        <w:rPr>
          <w:color w:val="000000" w:themeColor="text1"/>
        </w:rPr>
        <w:instrText>form hypothesis, which suggests that large seeds and biotic dispersal evolved as coadapted traits along with evolution of large plant life</w:instrText>
      </w:r>
      <w:r w:rsidR="0088543F">
        <w:rPr>
          <w:rFonts w:ascii="Cambria Math" w:hAnsi="Cambria Math" w:cs="Cambria Math"/>
          <w:color w:val="000000" w:themeColor="text1"/>
        </w:rPr>
        <w:instrText>‐</w:instrText>
      </w:r>
      <w:r w:rsidR="0088543F">
        <w:rPr>
          <w:color w:val="000000" w:themeColor="text1"/>
        </w:rPr>
        <w:instrText>forms. The hypotheses are complementary rather than mutually exclusive. Evidence suggest that changes in vegetation structure (open vs. closed) are probably a primary driving mechanism of seed size and dispersal evolution, but life</w:instrText>
      </w:r>
      <w:r w:rsidR="0088543F">
        <w:rPr>
          <w:rFonts w:ascii="Cambria Math" w:hAnsi="Cambria Math" w:cs="Cambria Math"/>
          <w:color w:val="000000" w:themeColor="text1"/>
        </w:rPr>
        <w:instrText>‐</w:instrText>
      </w:r>
      <w:r w:rsidR="0088543F">
        <w:rPr>
          <w:color w:val="000000" w:themeColor="text1"/>
        </w:rPr>
        <w:instrText xml:space="preserve">forms, seed sizes, and biotic dispersal systems have evolved as coadapted sets of traits in response to these environmental changes.","DOI":"10.1086/589888","ISSN":"1058-5893","shortTitle":"Evolution of Seed Size and Biotic Seed Dispersal in Angiosperms","journalAbbreviation":"International Journal of Plant Sciences","author":[{"family":"Eriksson","given":"Ove"}],"issued":{"date-parts":[["2008"]]}}}],"schema":"https://github.com/citation-style-language/schema/raw/master/csl-citation.json"} </w:instrText>
      </w:r>
      <w:r w:rsidR="0088543F" w:rsidRPr="008A6743">
        <w:rPr>
          <w:color w:val="000000" w:themeColor="text1"/>
        </w:rPr>
        <w:fldChar w:fldCharType="separate"/>
      </w:r>
      <w:r w:rsidR="0088543F" w:rsidRPr="00181612">
        <w:rPr>
          <w:rFonts w:cs="Times New Roman"/>
        </w:rPr>
        <w:t xml:space="preserve">(Hughes </w:t>
      </w:r>
      <w:r w:rsidR="0088543F" w:rsidRPr="00181612">
        <w:rPr>
          <w:rFonts w:cs="Times New Roman"/>
          <w:i/>
          <w:iCs/>
        </w:rPr>
        <w:t>et al.</w:t>
      </w:r>
      <w:r w:rsidR="0088543F" w:rsidRPr="00181612">
        <w:rPr>
          <w:rFonts w:cs="Times New Roman"/>
        </w:rPr>
        <w:t xml:space="preserve"> 1994; Moles </w:t>
      </w:r>
      <w:r w:rsidR="0088543F" w:rsidRPr="00181612">
        <w:rPr>
          <w:rFonts w:cs="Times New Roman"/>
          <w:i/>
          <w:iCs/>
        </w:rPr>
        <w:t>et al.</w:t>
      </w:r>
      <w:r w:rsidR="0088543F" w:rsidRPr="00181612">
        <w:rPr>
          <w:rFonts w:cs="Times New Roman"/>
        </w:rPr>
        <w:t xml:space="preserve"> 2005; Eriksson 2008)</w:t>
      </w:r>
      <w:r w:rsidR="0088543F" w:rsidRPr="008A6743">
        <w:rPr>
          <w:color w:val="000000" w:themeColor="text1"/>
        </w:rPr>
        <w:fldChar w:fldCharType="end"/>
      </w:r>
      <w:r w:rsidR="0088543F" w:rsidRPr="008A6743">
        <w:rPr>
          <w:color w:val="000000" w:themeColor="text1"/>
        </w:rPr>
        <w:t xml:space="preserve">. </w:t>
      </w:r>
    </w:p>
    <w:p w14:paraId="0AA8D435" w14:textId="5C980314" w:rsidR="0088543F" w:rsidRDefault="0088543F" w:rsidP="00931AFE">
      <w:pPr>
        <w:rPr>
          <w:color w:val="000000" w:themeColor="text1"/>
        </w:rPr>
      </w:pPr>
      <w:r w:rsidRPr="009972A0">
        <w:t>In this study, total reproductive costs and accessory costs both showed a steeper than isometric increase with seed size</w:t>
      </w:r>
      <w:r>
        <w:t xml:space="preserve"> (Table 2)</w:t>
      </w:r>
      <w:r w:rsidRPr="009972A0">
        <w:t xml:space="preserve">, indicating proportion of reproductive energy invested in accessory </w:t>
      </w:r>
      <w:r w:rsidRPr="009972A0">
        <w:lastRenderedPageBreak/>
        <w:t>tissues is higher in larger-seeded species.</w:t>
      </w:r>
      <w:r>
        <w:t xml:space="preserve"> This contrasts with previous studies that </w:t>
      </w:r>
      <w:r w:rsidRPr="009972A0">
        <w:t>have found an isometric increase in total reproductive costs and accessory costs with increasing seed size</w:t>
      </w:r>
      <w:r>
        <w:t xml:space="preserve"> </w:t>
      </w:r>
      <w:r w:rsidR="00931AFE">
        <w:rPr>
          <w:rFonts w:cs="Times New Roman"/>
        </w:rPr>
        <w:fldChar w:fldCharType="begin"/>
      </w:r>
      <w:r w:rsidR="00931AFE">
        <w:rPr>
          <w:rFonts w:cs="Times New Roman"/>
        </w:rPr>
        <w:instrText xml:space="preserve"> ADDIN ZOTERO_ITEM CSL_CITATION {"citationID":"2kfouth64g","properties":{"formattedCitation":"{\\rtf (Henery &amp; Westoby 2001; Moles, Warton &amp; Westoby 2003; Lord &amp; Westoby 2006, 2012; Chen {\\i{}et al.} 2010)}","plainCitation":"(Henery &amp; Westoby 2001; Moles, Warton &amp; Westoby 2003; Lord &amp; Westoby 2006, 2012; Chen et al. 2010)"},"citationItems":[{"id":508,"uris":["http://zotero.org/users/503753/items/ET4N3TCB"],"uri":["http://zotero.org/users/503753/items/ET4N3TCB"],"itemData":{"id":508,"type":"article-journal","title":"Seed mass and seed nutrient content as predictors of seed output variation between species","container-title":"Oikos","page":"479-490","volume":"92","abstract":"In patch-occupancy models for vegetation, propagule output per area occupied is a key species trait, influencing the potential to colonize vacant patches, and hence species dynamics and coexistence. We estimated seed output across a range of species and quantified its relationship to seed dry mass, seed N and P content, and accessory costs in fruiting structures. Fruiting and seed production data were obtained for 47 woody perennial species, spanning an almost 3000-fold range of seed mass, over a period of one year in Ku-ring-gai Chase National Park, New South Wales, Australia. Seed output was measured as numbers per m2 canopy outline and per m2 leaf area. Of cross-species variation in seed output per m2 canopy outline per year, 72% could be predicted from seed mass alone, with a directly inverse relationship (log-log slope not significantly different from </w:instrText>
      </w:r>
      <w:r w:rsidR="00931AFE">
        <w:rPr>
          <w:rFonts w:ascii="Cambria Math" w:hAnsi="Cambria Math" w:cs="Cambria Math"/>
        </w:rPr>
        <w:instrText>⬚</w:instrText>
      </w:r>
      <w:r w:rsidR="00931AFE">
        <w:rPr>
          <w:rFonts w:cs="Times New Roman"/>
        </w:rPr>
        <w:instrText xml:space="preserve">1). Seed output per m2 leaf area could be predicted somewhat more tightly (75%), indicating leaf area per canopy outline area accounted for some cross-species variation. Reproductive production per m2 occupied per year varied much less than seed mass and accounted for the remaining variation in seed output. Although accessory costs were about equal in magnitude to seed mass as a component of aggregate investment per seed, they were strongly correlated with seed mass, and consequently did not add substantially to the predictive power. Total mass of N or P per seed were found to be slightly but significantly better predictors of seed output variation than dry seed mass (83% and 78%, respectively). This supports the idea that mineral nutrients are a more fundamental currency for seed production than dry mass. Seed mass, whether measured as dry mass or as N or P, appears to be the principal driver of variation in seed output per m2 occupied, and consequently is among the most important dimensions of ecological variation across coexisting species.","call-number":"0082","author":[{"family":"Henery","given":"M"},{"family":"Westoby","given":"M"}],"issued":{"date-parts":[["2001"]]}}},{"id":1690,"uris":["http://zotero.org/users/503753/items/XH4J26E9"],"uri":["http://zotero.org/users/503753/items/XH4J26E9"],"itemData":{"id":1690,"type":"article-journal","title":"Do small-seeded species have higher survival through seed predation than large-seeded species?","container-title":"Ecology","page":"3148-3161","volume":"84","issue":"12","source":"esajournals.org (Atypon)","abstract":"Seed ecologists have often stated that they expect larger-seeded species to have lower survivorship through postdispersal seed predation than smaller-seeded species. Similar predictions can be made for the relationship between survivorship through predispersal seed predation and seed mass. In order to test these predictions, we gathered data regarding survivorship through 24 hours of exposure to postdispersal seed predators for 81 Australian species, and survivorship through predispersal seed predation for 170 Australian species. These species came from an arid environment, a subalpine environment, and a temperate coastal environment. We also gathered data from the published literature (global) on survivorship through postdispersal seed predation for 280 species and survivorship through predispersal seed predation for 174 species. We found a weak positive correlation between seed mass and the percentage of seeds remaining after 24 hours of exposure to postdispersal seed predators at two of three field sites in Australia, and no significant relationship across 280 species from the global literature, or at the remaining field site. There was no significant relationship between seed mass and survivorship through predispersal seed predation either cross-species or across phylogenetic divergences in any of the vegetation types, or in the compilation of data from the literature. Postdispersal seed removal was responsible for a greater percentage of seed loss in our field studies than was predispersal seed predation. On average, 83% of diaspores remained after 24 hours of exposure to postdispersal seed removers, whereas 87% of seeds survived all predispersal seed predation that occurred between seed formation and seed maturity. Mean seed survival was higher in the field studies than in the literature compilations, and species showing 100% survival were heavily underrepresented in the literature. These differences may be due to biases in species selection or publication bias. Seed defensive tissue mass increased isometrically with seed mass, but there was no significant relationship between the amount of defensive tissue per gram of seed reserve mass and survivorship through postdispersal seed predation.","DOI":"10.1890/02-0662","ISSN":"0012-9658","journalAbbreviation":"Ecology","author":[{"family":"Moles","given":"Angela T."},{"family":"Warton","given":"David I."},{"family":"Westoby","given":"Mark"}],"issued":{"date-parts":[["2003",12,1]]}}},{"id":291,"uris":["http://zotero.org/users/503753/items/7RWB9BFI"],"uri":["http://zotero.org/users/503753/items/7RWB9BFI"],"itemData":{"id":291,"type":"article-journal","title":"Accessory costs of seed production","container-title":"Oecologia","page":"310-317","volume":"150","issue":"2","call-number":"0003","author":[{"family":"Lord","given":"J. M."},{"family":"Westoby","given":"M."}],"issued":{"date-parts":[["2006"]]}}},{"id":523,"uris":["http://zotero.org/users/503753/items/FE37CNSQ"],"uri":["http://zotero.org/users/503753/items/FE37CNSQ"],"itemData":{"id":523,"type":"article-journal","title":"Accessory costs of seed production and the evolution of angiosperms","container-title":"Evolution","page":"200-210","volume":"66","issue":"1","source":"Wiley Online Library","abstract":"Accessory costs of reproduction frequently equal or exceed direct investment in offspring, and can limit the evolution of small offspring sizes. Early angiosperms had minimum seed sizes, an order of magnitude smaller than their contemporaries. It has been proposed that changes to reproductive features at the base of the angiosperm clade reduced accessory costs thus removing the fitness disadvantage of small seeds. We measured accessory costs of reproduction in 25 extant gymnosperms and angiosperms, to test whether angiosperms can produce small seeds more economically than gymnosperms. Total accessory costs scaled isometrically to seed mass for angiosperms but less than isometrically for gymnosperms, so that smaller seeds were proportionally more expensive for gymnosperms to produce. In particular, costs of abortions and packaging structures were significantly higher in gymnosperms. Also, the relationship between seed:ovule ratio and seed size was negative in angiosperms but positive in gymnosperms. We argue that the carpel was a key evolutionary innovation reducing accessory costs in angiosperms by allowing sporophytic control of pre- and postzygotic mate selection and timing of resource allocation. The resulting reduction in costs of aborting unfertilized ovules or genetically inferior embryos would have lowered total reproductive costs enabling early angiosperms to evolve small seed sizes and short generation times.","DOI":"10.1111/j.1558-5646.2011.01425.x","ISSN":"1558-5646","language":"en","author":[{"family":"Lord","given":"Janice M."},{"family":"Westoby","given":"Mark"}],"issued":{"date-parts":[["2012"]]}}},{"id":1104,"uris":["http://zotero.org/users/503753/items/XHM3XHRA"],"uri":["http://zotero.org/users/503753/items/XHM3XHRA"],"itemData":{"id":1104,"type":"article-journal","title":"Allometry of within-fruit reproductive allocation in subtropical dicot woody species","container-title":"Am. J. Bot.","page":"611-619","volume":"97","issue":"4","source":"HighWire","abstract":"Angiosperm fruits typically consist of pericarp and seed, which collectively function to maximize plant reproductive success. Within-fruit reproductive allocation has been scarcely examined across a wide range of fruit types and taxa although it is critical to the understanding of the evolution of fruit size and seed size. We investigated seed size, fruit size, seed number per fruit (SNF), and within-fruit biomass allocation between seed mass and pericarp mass for 62 dicot woody species (27 deciduous and 35 evergreen species) of a subtropical evergreen forest in southwest China. At the fruit level, total pericarp mass (TPM) isometrically scaled with increasing total seed mass (TSM) in the evergreen species and in the pooled data set, while TPM increased faster than TSM in the deciduous species. The slope difference is possibly due to the difference in the timing of fruit development between the two species groups. At the seed level, seed package (pericarp mass per seed) isometrically scaled with increasing seed size in the deciduous group, but less than isometrically in the evergreens and in the pooled data set. SNF was negatively correlated with seed size but positively correlated with the proportion of pericarp within fruits. In conclusion, within-fruit biomass allocation is significantly affected by seed size, fruit size, and SNF in both deciduous and evergreen species. The implications of the observed scaling relationships are discussed in relation to seed size evolution and global patterns of seed size variation.","DOI":"10.3732/ajb.0900204","author":[{"family":"Chen","given":"Hong"},{"family":"Felker","given":"Sara"},{"family":"Sun","given":"Shucun"}],"issued":{"date-parts":[["2010",4,1]]}}}],"schema":"https://github.com/citation-style-language/schema/raw/master/csl-citation.json"} </w:instrText>
      </w:r>
      <w:r w:rsidR="00931AFE">
        <w:rPr>
          <w:rFonts w:cs="Times New Roman"/>
        </w:rPr>
        <w:fldChar w:fldCharType="separate"/>
      </w:r>
      <w:r w:rsidR="00931AFE" w:rsidRPr="00931AFE">
        <w:rPr>
          <w:rFonts w:cs="Times New Roman"/>
        </w:rPr>
        <w:t>(</w:t>
      </w:r>
      <w:proofErr w:type="spellStart"/>
      <w:r w:rsidR="00931AFE" w:rsidRPr="00931AFE">
        <w:rPr>
          <w:rFonts w:cs="Times New Roman"/>
        </w:rPr>
        <w:t>Henery</w:t>
      </w:r>
      <w:proofErr w:type="spellEnd"/>
      <w:r w:rsidR="00931AFE" w:rsidRPr="00931AFE">
        <w:rPr>
          <w:rFonts w:cs="Times New Roman"/>
        </w:rPr>
        <w:t xml:space="preserve"> &amp; Westoby 2001; Moles, Warton &amp; Westoby 2003; Lord &amp; Westoby 2006, 2012; Chen </w:t>
      </w:r>
      <w:r w:rsidR="00931AFE" w:rsidRPr="00931AFE">
        <w:rPr>
          <w:rFonts w:cs="Times New Roman"/>
          <w:i/>
          <w:iCs/>
        </w:rPr>
        <w:t>et al.</w:t>
      </w:r>
      <w:r w:rsidR="00931AFE" w:rsidRPr="00931AFE">
        <w:rPr>
          <w:rFonts w:cs="Times New Roman"/>
        </w:rPr>
        <w:t xml:space="preserve"> 2010)</w:t>
      </w:r>
      <w:r w:rsidR="00931AFE">
        <w:rPr>
          <w:rFonts w:cs="Times New Roman"/>
        </w:rPr>
        <w:fldChar w:fldCharType="end"/>
      </w:r>
      <w:r w:rsidR="00931AFE">
        <w:rPr>
          <w:rFonts w:cs="Times New Roman"/>
        </w:rPr>
        <w:t xml:space="preserve">. </w:t>
      </w:r>
      <w:r>
        <w:rPr>
          <w:color w:val="000000" w:themeColor="text1"/>
        </w:rPr>
        <w:t xml:space="preserve">They affirmed </w:t>
      </w:r>
      <w:r w:rsidRPr="009972A0">
        <w:rPr>
          <w:color w:val="000000" w:themeColor="text1"/>
        </w:rPr>
        <w:t>theories on optimal energy allocation</w:t>
      </w:r>
      <w:r>
        <w:rPr>
          <w:color w:val="000000" w:themeColor="text1"/>
        </w:rPr>
        <w:t xml:space="preserve"> that </w:t>
      </w:r>
      <w:r w:rsidRPr="009972A0">
        <w:rPr>
          <w:color w:val="000000" w:themeColor="text1"/>
        </w:rPr>
        <w:t>sugges</w:t>
      </w:r>
      <w:r>
        <w:rPr>
          <w:color w:val="000000" w:themeColor="text1"/>
        </w:rPr>
        <w:t>t</w:t>
      </w:r>
      <w:r w:rsidRPr="009972A0">
        <w:rPr>
          <w:color w:val="000000" w:themeColor="text1"/>
        </w:rPr>
        <w:t xml:space="preserve"> that despite the enormous diversity of floral forms and the known adaptive function of many floral parts </w:t>
      </w:r>
      <w:r w:rsidRPr="009972A0">
        <w:rPr>
          <w:color w:val="000000" w:themeColor="text1"/>
        </w:rPr>
        <w:fldChar w:fldCharType="begin"/>
      </w:r>
      <w:r w:rsidRPr="009972A0">
        <w:rPr>
          <w:color w:val="000000" w:themeColor="text1"/>
        </w:rPr>
        <w:instrText xml:space="preserve"> ADDIN ZOTERO_ITEM CSL_CITATION {"citationID":"P8Fd3yVE","properties":{"formattedCitation":"(Harder &amp; Barrett 2006; Harder &amp; Johnson 2009)","plainCitation":"(Harder &amp; Barrett 2006; Harder &amp; Johnson 2009)"},"citationItems":[{"id":431,"uris":["http://zotero.org/users/503753/items/CI98CQUN"],"uri":["http://zotero.org/users/503753/items/CI98CQUN"],"itemData":{"id":431,"type":"book","title":"Ecology and Evolution of Flowers","publisher":"Oxford University Press","number-of-pages":"400","source":"Google Books","abstract":"The reproductive organs and mating biology of angiosperms exhibit greater variety than those of any other group of organisms. Flowers and inflorescences are also the most diverse structures produced by angiosperms, and floral traits provide some of the most compelling examples of evolution by natural selection. Given that flowering plants include roughly 250,000 species, their reproductive diversity will not be explained easily by continued accumulation of case studies of individual species. Instead a more strategic approach is now required, which seeks to identify general principles concerning the role of ecological function in the evolution of reproductive diversity.  The Ecology and Evolution of Flowers uses this approach to expose new insights into the functional basis of floral diversity, and presents the very latest theoretical and empirical research on floral evolution. Floral biology is a dynamic and growing area and this book, written by the leading internationally recognized researchers in this field, reviews current progress in understanding the evolution and function of flowers. Chapters contain both new research findings and synthesis. Major sections in turn examine functional aspects of floral traits and sexual systems, the ecological influences on reproductive adaptation, and the role of floral biology in angiosperm diversification. Overall, this integrated treatment illustrates the role of floral function and evolution in the generation of angiosperm biodiversity.  This advanced textbook is suitable for graduate level students taking courses in plant ecology, evolution, systematics, biodiversity and conservation. It will also be of interest and use to a broader audience of plant scientists seeking an authoritative overview of recent advances in floral biology.","ISBN":"978-0-19-857086-8","language":"en","author":[{"family":"Harder","given":"Lawrence D."},{"family":"Barrett","given":"Spencer Charles Hilton"}],"issued":{"date-parts":[["2006"]]}}},{"id":1879,"uris":["http://zotero.org/users/503753/items/37QXBMEK"],"uri":["http://zotero.org/users/503753/items/37QXBMEK"],"itemData":{"id":1879,"type":"article-journal","title":"Darwin's beautiful contrivances: evolutionary and functional evidence for floral adaptation","container-title":"New Phytologist","page":"530-545","volume":"183","issue":"3","source":"Wiley Online Library","abstract":"Contents\n\n* Summary 530\n* I. Introduction 530\n* II. The process of floral and inflorescence adaptation 532\n* III. Experimental studies of flowers as adaptations 538\n* IV. Floral diversification: microevolution writ large? 539\n* V. Concluding comments 541\n* Acknowledgements 542\n* References 542\nSummary\nAlthough not ‘a professed botanist’, Charles Darwin made seminal contributions to understanding of floral and inflorescence function while seeking evidence of adaptation by natural selection. This review considers the legacy of Darwin's ideas from three perspectives. First, we examine the process of floral and inflorescence adaptation by surveying studies of phenotypic selection, heritability and selection responses. Despite widespread phenotypic and genetic capacity for natural selection, only one-third of estimates indicate phenotypic selection. Second, we evaluate experimental studies of floral and inflorescence function and find that they usually demonstrate that reproductive traits represent adaptations. Finally, we consider the role of adaptation in floral diversification. Despite different diversification modes (coevolution, divergent use of the same pollen vector, pollinator shifts), evidence of pollination ecotypes and phylogenetic patterns suggests that adaptation commonly contributes to floral diversity. Thus, this review reveals a contrast between the inconsistent occurrence of phenotypic selection and convincing experimental and comparative evidence that floral traits are adaptations. Rather than rejecting Darwin's hypotheses about floral evolution, this contrast suggests that the tempo of creative selection varies, with strong, consistent selection during episodes of diversification, but relatively weak and inconsistent selection during longer, ‘normal’ periods of relative phenotypic stasis.","DOI":"10.1111/j.1469-8137.2009.02914.x","ISSN":"1469-8137","shortTitle":"Darwin's beautiful contrivances","language":"en","author":[{"family":"Harder","given":"Lawrence D."},{"family":"Johnson","given":"Steven D."}],"issued":{"date-parts":[["2009",8,1]]}}}],"schema":"https://github.com/citation-style-language/schema/raw/master/csl-citation.json"} </w:instrText>
      </w:r>
      <w:r w:rsidRPr="009972A0">
        <w:rPr>
          <w:color w:val="000000" w:themeColor="text1"/>
        </w:rPr>
        <w:fldChar w:fldCharType="separate"/>
      </w:r>
      <w:r w:rsidRPr="00181612">
        <w:rPr>
          <w:rFonts w:cs="Times New Roman"/>
        </w:rPr>
        <w:t>(Harder &amp; Barrett 2006; Harder &amp; Johnson 2009)</w:t>
      </w:r>
      <w:r w:rsidRPr="009972A0">
        <w:rPr>
          <w:color w:val="000000" w:themeColor="text1"/>
        </w:rPr>
        <w:fldChar w:fldCharType="end"/>
      </w:r>
      <w:r w:rsidRPr="009972A0">
        <w:rPr>
          <w:color w:val="000000" w:themeColor="text1"/>
        </w:rPr>
        <w:t>, all seeds sizes are equally cost</w:t>
      </w:r>
      <w:r>
        <w:rPr>
          <w:color w:val="000000" w:themeColor="text1"/>
        </w:rPr>
        <w:t>ly</w:t>
      </w:r>
      <w:r w:rsidRPr="009972A0">
        <w:rPr>
          <w:color w:val="000000" w:themeColor="text1"/>
        </w:rPr>
        <w:t xml:space="preserve"> to produce</w:t>
      </w:r>
      <w:r>
        <w:rPr>
          <w:color w:val="000000" w:themeColor="text1"/>
        </w:rPr>
        <w:t xml:space="preserve"> </w:t>
      </w:r>
      <w:r w:rsidRPr="009972A0">
        <w:rPr>
          <w:color w:val="000000" w:themeColor="text1"/>
        </w:rPr>
        <w:t xml:space="preserve"> </w:t>
      </w:r>
      <w:r w:rsidRPr="009972A0">
        <w:rPr>
          <w:color w:val="000000" w:themeColor="text1"/>
        </w:rPr>
        <w:fldChar w:fldCharType="begin"/>
      </w:r>
      <w:r w:rsidRPr="009972A0">
        <w:rPr>
          <w:color w:val="000000" w:themeColor="text1"/>
        </w:rPr>
        <w:instrText xml:space="preserve"> ADDIN ZOTERO_ITEM CSL_CITATION {"citationID":"hw0JKX3t","properties":{"formattedCitation":"{\\rtf (Rosenheim {\\i{}et al.} 2010; Mironchenko &amp; Koz\\uc0\\u322{}owski 2014)}","plainCitation":"(Rosenheim et al. 2010; Mironchenko &amp; Kozłowski 2014)"},"citationItems":[{"id":901,"uris":["http://zotero.org/users/503753/items/7SHXUKQA"],"uri":["http://zotero.org/users/503753/items/7SHXUKQA"],"itemData":{"id":901,"type":"article-journal","title":"Evolutionary Balancing of Fitness</w:instrText>
      </w:r>
      <w:r w:rsidRPr="009972A0">
        <w:rPr>
          <w:rFonts w:ascii="Cambria Math" w:hAnsi="Cambria Math" w:cs="Cambria Math"/>
          <w:color w:val="000000" w:themeColor="text1"/>
        </w:rPr>
        <w:instrText>‐</w:instrText>
      </w:r>
      <w:r w:rsidRPr="009972A0">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9972A0">
        <w:rPr>
          <w:rFonts w:ascii="Cambria Math" w:hAnsi="Cambria Math" w:cs="Cambria Math"/>
          <w:color w:val="000000" w:themeColor="text1"/>
        </w:rPr>
        <w:instrText>‐</w:instrText>
      </w:r>
      <w:r w:rsidRPr="009972A0">
        <w:rPr>
          <w:color w:val="000000" w:themeColor="text1"/>
        </w:rPr>
        <w:instrText>factors problems involving essential resources or essential components of reproductive effort can be analyzed with an evolutionary application of Liebig’s law of the minimum. We explore life</w:instrText>
      </w:r>
      <w:r w:rsidRPr="009972A0">
        <w:rPr>
          <w:rFonts w:ascii="Cambria Math" w:hAnsi="Cambria Math" w:cs="Cambria Math"/>
          <w:color w:val="000000" w:themeColor="text1"/>
        </w:rPr>
        <w:instrText>‐</w:instrText>
      </w:r>
      <w:r w:rsidRPr="009972A0">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9972A0">
        <w:rPr>
          <w:rFonts w:ascii="Cambria Math" w:hAnsi="Cambria Math" w:cs="Cambria Math"/>
          <w:color w:val="000000" w:themeColor="text1"/>
        </w:rPr>
        <w:instrText>‐</w:instrText>
      </w:r>
      <w:r w:rsidRPr="009972A0">
        <w:rPr>
          <w:color w:val="000000" w:themeColor="text1"/>
        </w:rPr>
        <w:instrText>offspring harvest cost is smaller. Second, at the optimum, organisms balance multiple fitness</w:instrText>
      </w:r>
      <w:r w:rsidRPr="009972A0">
        <w:rPr>
          <w:rFonts w:ascii="Cambria Math" w:hAnsi="Cambria Math" w:cs="Cambria Math"/>
          <w:color w:val="000000" w:themeColor="text1"/>
        </w:rPr>
        <w:instrText>‐</w:instrText>
      </w:r>
      <w:r w:rsidRPr="009972A0">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A."}],"issued":{"date-parts":[["2010"]]}}},{"id":1759,"uris":["http://zotero.org/users/503753/items/XMFZX6RI"],"uri":["http://zotero.org/users/503753/items/XMFZX6RI"],"itemData":{"id":1759,"type":"article-journal","title":"Optimal allocation patterns and optimal seed mass of a perennial plant","container-title":"Journal of Theoretical Biology","page":"12-24","volume":"354","source":"ScienceDirect","abstract":"We present a novel optimal allocation model for perennial plants, in which assimilates are not allocated directly to vegetative or reproductive parts but instead go first to a storage compartment from where they are then optimally redistributed. We do not restrict considerations purely to periods favourable for photosynthesis, as it was done in published models of perennial species, but analyse the whole life period of a perennial plant. As a result, we obtain the general scheme of perennial plant development, for which annual and monocarpic strategies are special cases.\n\nWe not only re-derive predictions from several previous optimal allocation models, but also obtain more information about plants׳ strategies during transitions between favourable and unfavourable seasons. One of the model׳s predictions is that a plant can begin to re-establish vegetative tissues from storage some time before the beginning of favourable conditions, which in turn allows for better production potential when conditions become better. By means of numerical examples we show that annual plants with single or multiple reproduction periods, monocarps, evergreen perennials and polycarpic perennials can be studied successfully with the help of our unified model.\n\nFinally, we build a bridge between optimal allocation models and models describing trade-offs between size and the number of seeds: a modelled plant can control the distribution of not only allocated carbohydrates but also seed size. We provide sufficient conditions for the optimality of producing the smallest and largest seeds possible.","DOI":"10.1016/j.jtbi.2014.03.023","ISSN":"0022-5193","journalAbbreviation":"Journal of Theoretical Biology","author":[{"family":"Mironchenko","given":"Andrii"},{"family":"Kozłowski","given":"Jan"}],"issued":{"date-parts":[["2014",8,7]]}}}],"schema":"https://github.com/citation-style-language/schema/raw/master/csl-citation.json"} </w:instrText>
      </w:r>
      <w:r w:rsidRPr="009972A0">
        <w:rPr>
          <w:color w:val="000000" w:themeColor="text1"/>
        </w:rPr>
        <w:fldChar w:fldCharType="separate"/>
      </w:r>
      <w:r w:rsidRPr="00181612">
        <w:rPr>
          <w:rFonts w:cs="Times New Roman"/>
        </w:rPr>
        <w:t xml:space="preserve">(Rosenheim </w:t>
      </w:r>
      <w:r w:rsidRPr="00181612">
        <w:rPr>
          <w:rFonts w:cs="Times New Roman"/>
          <w:i/>
          <w:iCs/>
        </w:rPr>
        <w:t>et al.</w:t>
      </w:r>
      <w:r w:rsidRPr="00181612">
        <w:rPr>
          <w:rFonts w:cs="Times New Roman"/>
        </w:rPr>
        <w:t xml:space="preserve"> 2010; </w:t>
      </w:r>
      <w:proofErr w:type="spellStart"/>
      <w:r w:rsidRPr="00181612">
        <w:rPr>
          <w:rFonts w:cs="Times New Roman"/>
        </w:rPr>
        <w:t>Mironchenko</w:t>
      </w:r>
      <w:proofErr w:type="spellEnd"/>
      <w:r w:rsidRPr="00181612">
        <w:rPr>
          <w:rFonts w:cs="Times New Roman"/>
        </w:rPr>
        <w:t xml:space="preserve"> &amp; </w:t>
      </w:r>
      <w:proofErr w:type="spellStart"/>
      <w:r w:rsidRPr="00181612">
        <w:rPr>
          <w:rFonts w:cs="Times New Roman"/>
        </w:rPr>
        <w:t>Kozłowski</w:t>
      </w:r>
      <w:proofErr w:type="spellEnd"/>
      <w:r w:rsidRPr="00181612">
        <w:rPr>
          <w:rFonts w:cs="Times New Roman"/>
        </w:rPr>
        <w:t xml:space="preserve"> 2014)</w:t>
      </w:r>
      <w:r w:rsidRPr="009972A0">
        <w:rPr>
          <w:color w:val="000000" w:themeColor="text1"/>
        </w:rPr>
        <w:fldChar w:fldCharType="end"/>
      </w:r>
      <w:r>
        <w:rPr>
          <w:color w:val="000000" w:themeColor="text1"/>
        </w:rPr>
        <w:t xml:space="preserve">. </w:t>
      </w:r>
      <w:r w:rsidRPr="009972A0">
        <w:rPr>
          <w:color w:val="000000" w:themeColor="text1"/>
        </w:rPr>
        <w:t xml:space="preserve">This suggests </w:t>
      </w:r>
      <w:r>
        <w:rPr>
          <w:color w:val="000000" w:themeColor="text1"/>
        </w:rPr>
        <w:t xml:space="preserve">that among our study species </w:t>
      </w:r>
      <w:r w:rsidRPr="009972A0">
        <w:rPr>
          <w:color w:val="000000" w:themeColor="text1"/>
        </w:rPr>
        <w:t>there are additional benefits to being large-seeded that have not been explored in this study, such as higher seedling germination and success</w:t>
      </w:r>
      <w:r>
        <w:rPr>
          <w:color w:val="000000" w:themeColor="text1"/>
        </w:rPr>
        <w:t xml:space="preserve"> </w:t>
      </w:r>
      <w:r>
        <w:rPr>
          <w:color w:val="000000" w:themeColor="text1"/>
        </w:rPr>
        <w:fldChar w:fldCharType="begin"/>
      </w:r>
      <w:r>
        <w:rPr>
          <w:color w:val="000000" w:themeColor="text1"/>
        </w:rPr>
        <w:instrText xml:space="preserve"> ADDIN ZOTERO_ITEM CSL_CITATION {"citationID":"ugflq7pik","properties":{"formattedCitation":"(Moles &amp; Westoby 2006)","plainCitation":"(Moles &amp; Westoby 2006)"},"citationItems":[{"id":1825,"uris":["http://zotero.org/users/503753/items/8GCB3SHW"],"uri":["http://zotero.org/users/503753/items/8GCB3SHW"],"itemData":{"id":1825,"type":"article-journal","title":"Seed size and plant strategy across the whole life cycle","container-title":"Oikos","page":"91-105","volume":"113","issue":"1","source":"Wiley Online Library","abstract":"We compiled information from the international literature to quantify the relationships between seed mass and survival through each of the hazards plants face between seed production and maturity. We found that small-seeded species were more abundant in the seed rain than large-seeded species. However, this numerical advantage was lost by seedling emergence. The disadvantage of small-seeded species probably results from size-selective post-dispersal seed predation, or the longer time small-seeded species spend in the soil before germination. Seedlings from large-seeded species have higher survival through a given amount of time as seedlings. However, this advantage seems to be countered by the greater time taken for large-seeded species to reach reproductive maturity: our data suggested no relationship, or perhaps a weak negative relationship, between seed size and survival from seedling emergence through to adulthood. A previous compilation showed that the inverse relationship between seed mass and the number of seeds produced per unit canopy area per year is countered by positive relationships between seed mass, plant size and plant longevity. Taken together, these data show that our old understanding of a species’ seed mass as the result of a trade–off between producing a few large offspring, each with high survival probability, versus producing many small offspring each with a lower chance of successfully establishing was incomplete. It seems more likely that seed size evolves as part of a spectrum of life history traits, including plant size, plant longevity, juvenile survival rate and time to reproduction.","DOI":"10.1111/j.0030-1299.2006.14194.x","ISSN":"1600-0706","journalAbbreviation":"Oikos","language":"en","author":[{"family":"Moles","given":"Angela T."},{"family":"Westoby","given":"Mark"}],"issued":{"date-parts":[["2006",4,1]]}}}],"schema":"https://github.com/citation-style-language/schema/raw/master/csl-citation.json"} </w:instrText>
      </w:r>
      <w:r>
        <w:rPr>
          <w:color w:val="000000" w:themeColor="text1"/>
        </w:rPr>
        <w:fldChar w:fldCharType="separate"/>
      </w:r>
      <w:r w:rsidRPr="0088543F">
        <w:rPr>
          <w:rFonts w:cs="Times New Roman"/>
        </w:rPr>
        <w:t>(Moles &amp; Westoby 2006)</w:t>
      </w:r>
      <w:r>
        <w:rPr>
          <w:color w:val="000000" w:themeColor="text1"/>
        </w:rPr>
        <w:fldChar w:fldCharType="end"/>
      </w:r>
      <w:r w:rsidRPr="009972A0">
        <w:rPr>
          <w:color w:val="000000" w:themeColor="text1"/>
        </w:rPr>
        <w:t>.</w:t>
      </w:r>
    </w:p>
    <w:p w14:paraId="49C3D602" w14:textId="77777777" w:rsidR="003A0B41" w:rsidRDefault="003A0B41" w:rsidP="003C3342">
      <w:pPr>
        <w:pStyle w:val="Heading2"/>
      </w:pPr>
      <w:r w:rsidRPr="003C3342">
        <w:t>Shifts in accessory costs with plant size and age</w:t>
      </w:r>
    </w:p>
    <w:p w14:paraId="54FBFF62" w14:textId="34DB02E2" w:rsidR="003A0B41" w:rsidRPr="003C3342" w:rsidRDefault="00C130AB" w:rsidP="003C3342">
      <w:r w:rsidRPr="003C3342">
        <w:t>A</w:t>
      </w:r>
      <w:r w:rsidR="00992829">
        <w:t>n additional</w:t>
      </w:r>
      <w:r w:rsidRPr="003C3342">
        <w:t xml:space="preserve"> </w:t>
      </w:r>
      <w:r w:rsidR="003A0B41" w:rsidRPr="003C3342">
        <w:t>moti</w:t>
      </w:r>
      <w:r w:rsidRPr="003C3342">
        <w:t>vation</w:t>
      </w:r>
      <w:r w:rsidR="003A0B41" w:rsidRPr="003C3342">
        <w:t xml:space="preserve"> for this study was to determine if accessory costs shifted with plant age, size or </w:t>
      </w:r>
      <w:r w:rsidR="003E5113">
        <w:t>RE</w:t>
      </w:r>
      <w:r w:rsidR="003A0B41" w:rsidRPr="003C3342">
        <w:t xml:space="preserve">. The theoretical literature suggests that for plants to increase their allocation to reproduction (versus growth) as they grow and age, plants must realize some compounding benefit </w:t>
      </w:r>
      <w:r w:rsidR="003A0B41" w:rsidRPr="003C3342">
        <w:fldChar w:fldCharType="begin"/>
      </w:r>
      <w:r w:rsidR="003222B1">
        <w:instrText xml:space="preserve"> ADDIN ZOTERO_ITEM CSL_CITATION {"citationID":"tkKAngTY","properties":{"formattedCitation":"(Myers &amp; Doyle 1983; Sibly, Calow &amp; Nichols 1985; Reekie &amp; Bazzaz 1987a; Kozlowski 1992)","plainCitation":"(Myers &amp; Doyle 1983; Sibly, Calow &amp; Nichols 1985; Reekie &amp; Bazzaz 1987a; Kozlowski 1992)"},"citationItems":[{"id":720,"uris":["http://zotero.org/users/503753/items/KUR8SBEQ"],"uri":["http://zotero.org/users/503753/items/KUR8SBEQ"],"itemData":{"id":720,"type":"article-journal","title":"Predicting natural mortality rates and reproduction–mortality trade-offs from fish life history data","container-title":"Canadian Journal of Fisheries and Aquatic Sciences","page":"612-620","volume":"40","issue":"5","abstract":"A method for estimating natural mortality and evolutionary constraint on fish life histories is presented based on the assumption that observed life histories are evolutionarily stable. Inverse optimization techniques are used to determine the values of natural mortality, reproduction–mortality trade-offs, and energy conversion efficiencies that would make observed life histories evolutionarily stable. The life history method yields natural mortality estimates comparable with those based on population age–frequency data. Sensitivity analysis is used to determine the robustness of the predictions to errors in parameter estimation and density-dependent factors.","author":[{"family":"Myers","given":"R. A."},{"family":"Doyle","given":"R. W."}],"issued":{"date-parts":[["1983"]]}}},{"id":1140,"uris":["http://zotero.org/users/503753/items/ZDUE4KTC"],"uri":["http://zotero.org/users/503753/items/ZDUE4KTC"],"itemData":{"id":1140,"type":"article-journal","title":"Are patterns of growth adaptive?","container-title":"Journal of Theoretical Biology","page":"553-574","volume":"112","issue":"3","source":"ScienceDirect","abstract":"Models which define fitness in terms of per capita rate of increase of phenotypes are used to analyse patterns of individual growth. It is shown that sigmoid growth curves are an optimal strategy (i.e. maximize fitness) if (Assumption 1a) mortality decreases with body size; (2a) mortality is a convex function of specific growth rate, viewed from above; (3) there is a constraint on growth rate, which is attained in the first phase of growth. If the constraint is not attained then size should increase at a progressively reducing rate. These predictions are biologically plausible. Catch-up growth, for retarded individuals, is generally not an optimal strategy though in special cases (e.g. seasonal breeding) it might be.\nGrowth may be advantageous after first breeding if birth rate is a convex function of G (the fraction of production devoted to growth) viewed from above (Assumption 5a), or if mortality rate is a convex function of G, viewed from above (Assumption 6c). If assumptions 5a and 6c are both false, growth should cease at the age of first reproduction. These predictions could be used to evaluate the incidence of indeterminate versus determinate growth in the animal kingdom though the data currently available do not allow quantitative tests.\nIn animals with invariant adult size a method is given which allows one to calculate whether an increase in body size is favoured given that fecundity and developmental time are thereby increased.","DOI":"10.1016/S0022-5193(85)80022-9","ISSN":"0022-5193","author":[{"family":"Sibly","given":"R."},{"family":"Calow","given":"P."},{"family":"Nichols","given":"N."}],"issued":{"date-parts":[["1985",2,7]]}}},{"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reproduction","author":[{"family":"Kozlowski","given":"Jan"}],"issued":{"date-parts":[["1992",1]]}}}],"schema":"https://github.com/citation-style-language/schema/raw/master/csl-citation.json"} </w:instrText>
      </w:r>
      <w:r w:rsidR="003A0B41" w:rsidRPr="003C3342">
        <w:fldChar w:fldCharType="separate"/>
      </w:r>
      <w:r w:rsidR="00181612" w:rsidRPr="00181612">
        <w:rPr>
          <w:rFonts w:cs="Times New Roman"/>
        </w:rPr>
        <w:t xml:space="preserve">(Myers &amp; Doyle 1983; </w:t>
      </w:r>
      <w:proofErr w:type="spellStart"/>
      <w:r w:rsidR="00181612" w:rsidRPr="00181612">
        <w:rPr>
          <w:rFonts w:cs="Times New Roman"/>
        </w:rPr>
        <w:t>Sibly</w:t>
      </w:r>
      <w:proofErr w:type="spellEnd"/>
      <w:r w:rsidR="00181612" w:rsidRPr="00181612">
        <w:rPr>
          <w:rFonts w:cs="Times New Roman"/>
        </w:rPr>
        <w:t xml:space="preserve">, </w:t>
      </w:r>
      <w:proofErr w:type="spellStart"/>
      <w:r w:rsidR="00181612" w:rsidRPr="00181612">
        <w:rPr>
          <w:rFonts w:cs="Times New Roman"/>
        </w:rPr>
        <w:t>Calow</w:t>
      </w:r>
      <w:proofErr w:type="spellEnd"/>
      <w:r w:rsidR="00181612" w:rsidRPr="00181612">
        <w:rPr>
          <w:rFonts w:cs="Times New Roman"/>
        </w:rPr>
        <w:t xml:space="preserve"> &amp; Nichols 1985; </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1987a; Kozlowski 1992)</w:t>
      </w:r>
      <w:r w:rsidR="003A0B41" w:rsidRPr="003C3342">
        <w:fldChar w:fldCharType="end"/>
      </w:r>
      <w:r w:rsidR="003A0B41" w:rsidRPr="003C3342">
        <w:t xml:space="preserve">. </w:t>
      </w:r>
      <w:r w:rsidR="006429EF" w:rsidRPr="003C3342">
        <w:t xml:space="preserve">Increasing mortality with age and concurrent decreases in future reproductive value, is one mechanism that can increase </w:t>
      </w:r>
      <w:r w:rsidR="003E5113">
        <w:t xml:space="preserve">reproductive allocation (RA) </w:t>
      </w:r>
      <w:r w:rsidR="006429EF" w:rsidRPr="003C3342">
        <w:t xml:space="preserve">in older plants. </w:t>
      </w:r>
      <w:r w:rsidR="003A0B41" w:rsidRPr="003C3342">
        <w:t>Decreasing accessory costs</w:t>
      </w:r>
      <w:r w:rsidRPr="003C3342">
        <w:t xml:space="preserve">, </w:t>
      </w:r>
      <w:r w:rsidR="003A0B41" w:rsidRPr="003C3342">
        <w:t xml:space="preserve">and hence </w:t>
      </w:r>
      <w:r w:rsidRPr="003C3342">
        <w:t>more efficient seed production,</w:t>
      </w:r>
      <w:r w:rsidR="003A0B41" w:rsidRPr="003C3342">
        <w:t xml:space="preserve"> with increasing </w:t>
      </w:r>
      <w:r w:rsidR="003E5113">
        <w:t xml:space="preserve">RA </w:t>
      </w:r>
      <w:r w:rsidR="003A0B41" w:rsidRPr="003C3342">
        <w:t xml:space="preserve">is </w:t>
      </w:r>
      <w:r w:rsidR="006429EF" w:rsidRPr="003C3342">
        <w:t xml:space="preserve">another </w:t>
      </w:r>
      <w:r w:rsidR="003A0B41" w:rsidRPr="003C3342">
        <w:t xml:space="preserve">obvious compounding benefit. If, for instance, accessory costs declined with RE, plants should be selected to have fewer, larger reproductive episodes </w:t>
      </w:r>
      <w:r w:rsidR="003A0B41" w:rsidRPr="003C3342">
        <w:fldChar w:fldCharType="begin"/>
      </w:r>
      <w:r w:rsidR="000C685B" w:rsidRPr="003C3342">
        <w:instrText xml:space="preserve"> ADDIN ZOTERO_ITEM CSL_CITATION {"citationID":"SbcrCB9t","properties":{"formattedCitation":"(Kelly 1994; Kelly &amp; Sork 2002)","plainCitation":"(Kelly 1994; Kelly &amp; Sork 2002)"},"citationItems":[{"id":1136,"uris":["http://zotero.org/users/503753/items/Z75J982A"],"uri":["http://zotero.org/users/503753/items/Z75J982A"],"itemData":{"id":1136,"type":"article-journal","title":"The evolutionary ecology of mast seeding","container-title":"Trends in Ecology &amp; Evolution","page":"465-470","volume":"9","issue":"12","source":"ScienceDirect","abstract":"The past seven years have seen a revolution in understanding the causes of mast seeding In perennial plants. Before 1987, the two main theories were resource matching (i.e. plants vary their reproductive output to match variable resources) and predator satiation (i.e. losses to predators are reduced by varying the seed crop). Today, resource matching is restricted to a proximate role, and predator satiation is only one of many theories for the ultimate advantage of masting. Wind pollination, prediction of favourable years for seedling establishment, animal pollination, animal dispersal of fruits, high accessory costs of reproduction and large seed size have all been advanced as possible causes of masting. Of these, wind pollination, predator satiation and environmental prediction are important in a number of species, but the other theories have less support. In future, Important advances seem likely from quantifying synchrony within a population, and examining species with very constant reproduction between years.","DOI":"10.1016/0169-5347(94)90310-7","ISSN":"0169-5347","journalAbbreviation":"Trends in Ecology &amp; Evolution","author":[{"family":"Kelly","given":"Dave"}],"issued":{"date-parts":[["1994",12]]}}},{"id":132,"uris":["http://zotero.org/users/503753/items/3QNV9BD6"],"uri":["http://zotero.org/users/503753/items/3QNV9BD6"],"itemData":{"id":132,"type":"article-journal","title":"Mast seeding in perennial plants: Why, How, Where?","container-title":"Annual Review of Ecology and Systematics","page":"427-447","volume":"33","issue":"1","source":"CrossRef","DOI":"10.1146/annurev.ecolsys.33.020602.095433","ISSN":"0066-4162","shortTitle":"MAST SEEDING IN PERENNIAL PLANTS","journalAbbreviation":"Annu. Rev. Ecol. Syst.","author":[{"family":"Kelly","given":"Dave"},{"family":"Sork","given":"Victoria L."}],"issued":{"date-parts":[["2002",11]]}}}],"schema":"https://github.com/citation-style-language/schema/raw/master/csl-citation.json"} </w:instrText>
      </w:r>
      <w:r w:rsidR="003A0B41" w:rsidRPr="003C3342">
        <w:fldChar w:fldCharType="separate"/>
      </w:r>
      <w:r w:rsidR="00181612" w:rsidRPr="00181612">
        <w:rPr>
          <w:rFonts w:cs="Times New Roman"/>
        </w:rPr>
        <w:t xml:space="preserve">(Kelly 1994; Kelly &amp; </w:t>
      </w:r>
      <w:proofErr w:type="spellStart"/>
      <w:r w:rsidR="00181612" w:rsidRPr="00181612">
        <w:rPr>
          <w:rFonts w:cs="Times New Roman"/>
        </w:rPr>
        <w:t>Sork</w:t>
      </w:r>
      <w:proofErr w:type="spellEnd"/>
      <w:r w:rsidR="00181612" w:rsidRPr="00181612">
        <w:rPr>
          <w:rFonts w:cs="Times New Roman"/>
        </w:rPr>
        <w:t xml:space="preserve"> 2002)</w:t>
      </w:r>
      <w:r w:rsidR="003A0B41" w:rsidRPr="003C3342">
        <w:fldChar w:fldCharType="end"/>
      </w:r>
      <w:r w:rsidR="003A0B41" w:rsidRPr="003C3342">
        <w:t xml:space="preserve"> or delay reproduction until they are larger and can invest more energy in reproduction </w:t>
      </w:r>
      <w:r w:rsidR="003A0B41" w:rsidRPr="003C3342">
        <w:fldChar w:fldCharType="begin"/>
      </w:r>
      <w:r w:rsidR="000B50E7">
        <w:instrText xml:space="preserve"> ADDIN ZOTERO_ITEM CSL_CITATION {"citationID":"baKqaIoe","properties":{"formattedCitation":"(Cole 1954; Wenk &amp; Falster 2015)","plainCitation":"(Cole 1954; Wenk &amp; Falster 2015)"},"citationItems":[{"id":323,"uris":["http://zotero.org/users/503753/items/8NUMSTD2"],"uri":["http://zotero.org/users/503753/items/8NUMSTD2"],"itemData":{"id":323,"type":"article-journal","title":"The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3A0B41" w:rsidRPr="003C3342">
        <w:fldChar w:fldCharType="separate"/>
      </w:r>
      <w:r w:rsidR="00181612" w:rsidRPr="00181612">
        <w:rPr>
          <w:rFonts w:cs="Times New Roman"/>
        </w:rPr>
        <w:t>(Cole 1954; Wenk &amp; Falster 2015)</w:t>
      </w:r>
      <w:r w:rsidR="003A0B41" w:rsidRPr="003C3342">
        <w:fldChar w:fldCharType="end"/>
      </w:r>
      <w:r w:rsidR="003A0B41" w:rsidRPr="003C3342">
        <w:t xml:space="preserve">. </w:t>
      </w:r>
      <w:r w:rsidR="00992829" w:rsidRPr="003C3342">
        <w:t>This pattern was not observed in this dataset. Across individuals within a species, total accessory costs and accessory cost components did not shift consistently with plant size, age, or</w:t>
      </w:r>
      <w:r w:rsidR="00992829">
        <w:t xml:space="preserve"> total reproductive investment</w:t>
      </w:r>
      <w:r w:rsidR="003A0B41" w:rsidRPr="003C3342">
        <w:t xml:space="preserve"> (</w:t>
      </w:r>
      <w:r w:rsidR="0033297E">
        <w:t>Supplementary Material</w:t>
      </w:r>
      <w:r w:rsidR="003A0B41" w:rsidRPr="003C3342">
        <w:t>). The consistent lack of shift in per seed accessory costs (or seedset</w:t>
      </w:r>
      <w:r w:rsidR="000C685B" w:rsidRPr="003C3342">
        <w:t>, data not shown</w:t>
      </w:r>
      <w:r w:rsidR="003A0B41" w:rsidRPr="003C3342">
        <w:t>) with RE (or bud count</w:t>
      </w:r>
      <w:r w:rsidR="000C685B" w:rsidRPr="003C3342">
        <w:t>, data not shown</w:t>
      </w:r>
      <w:r w:rsidR="003A0B41" w:rsidRPr="003C3342">
        <w:t xml:space="preserve">) is notable. There is a large literature on expected and observed trends in pollination and seedset with the size of the floral display, with quite disparate patterns, </w:t>
      </w:r>
      <w:r w:rsidR="000C685B" w:rsidRPr="003C3342">
        <w:t xml:space="preserve">but we had not anticipated a flat relationship for </w:t>
      </w:r>
      <w:r w:rsidR="000C685B" w:rsidRPr="003C3342">
        <w:lastRenderedPageBreak/>
        <w:t>13 of 14 species</w:t>
      </w:r>
      <w:r w:rsidR="0078147A">
        <w:t xml:space="preserve"> </w:t>
      </w:r>
      <w:r w:rsidR="0078147A" w:rsidRPr="003C3342">
        <w:t>(</w:t>
      </w:r>
      <w:r w:rsidR="0078147A">
        <w:t>Supplementary Material</w:t>
      </w:r>
      <w:r w:rsidR="0078147A" w:rsidRPr="003C3342">
        <w:t>)</w:t>
      </w:r>
      <w:r w:rsidR="003A0B41" w:rsidRPr="003C3342">
        <w:t xml:space="preserve">. </w:t>
      </w:r>
      <w:r w:rsidR="000C685B" w:rsidRPr="003C3342">
        <w:t>In conclusion, f</w:t>
      </w:r>
      <w:r w:rsidR="003A0B41" w:rsidRPr="003C3342">
        <w:t>or many species, the sample sizes of the current data set are large and we sampled across their entire age range, such that if a shift in accessory costs (or accessory cost components) existed</w:t>
      </w:r>
      <w:r w:rsidR="00992829">
        <w:t xml:space="preserve"> with plant size, age, or RE</w:t>
      </w:r>
      <w:r w:rsidR="003A0B41" w:rsidRPr="003C3342">
        <w:t xml:space="preserve"> it should have been detected in this data. </w:t>
      </w:r>
    </w:p>
    <w:p w14:paraId="12C0BD57" w14:textId="7C5ADF36" w:rsidR="004432A6" w:rsidRPr="003C3342" w:rsidRDefault="004432A6" w:rsidP="003C3342">
      <w:pPr>
        <w:pStyle w:val="Heading2"/>
      </w:pPr>
      <w:r w:rsidRPr="003C3342">
        <w:t xml:space="preserve">Estimating reproductive </w:t>
      </w:r>
      <w:r w:rsidR="00DD6AD7">
        <w:t>effort</w:t>
      </w:r>
    </w:p>
    <w:p w14:paraId="3DDCA5F9" w14:textId="5326848F" w:rsidR="00BF1046" w:rsidRDefault="00BA5768" w:rsidP="007444C4">
      <w:r w:rsidRPr="003C3342">
        <w:t xml:space="preserve">Realistic estimates </w:t>
      </w:r>
      <w:r w:rsidR="001A0703" w:rsidRPr="003C3342">
        <w:t xml:space="preserve">of </w:t>
      </w:r>
      <w:r w:rsidR="00DD6AD7">
        <w:t xml:space="preserve">RE </w:t>
      </w:r>
      <w:r w:rsidRPr="003C3342">
        <w:t xml:space="preserve">are </w:t>
      </w:r>
      <w:r w:rsidR="001A0703" w:rsidRPr="003C3342">
        <w:t xml:space="preserve">essential </w:t>
      </w:r>
      <w:r w:rsidR="00DD6AD7">
        <w:t>for many research questions: p</w:t>
      </w:r>
      <w:r w:rsidR="00DD6AD7" w:rsidRPr="003C3342">
        <w:t>lant functional growth models</w:t>
      </w:r>
      <w:r w:rsidR="00DD6AD7" w:rsidRPr="003C3342" w:rsidDel="00DD6AD7">
        <w:t xml:space="preserve"> </w:t>
      </w:r>
      <w:r w:rsidR="001A0703" w:rsidRPr="003C3342">
        <w:t>require estimates of the proportion of photosynthetic energy that is allocated to growth versus reproduction</w:t>
      </w:r>
      <w:r w:rsidR="000B50E7">
        <w:t xml:space="preserve"> </w:t>
      </w:r>
      <w:r w:rsidR="000B50E7">
        <w:fldChar w:fldCharType="begin"/>
      </w:r>
      <w:r w:rsidR="000B50E7">
        <w:instrText xml:space="preserve"> ADDIN ZOTERO_ITEM CSL_CITATION {"citationID":"1gnvujlflo","properties":{"formattedCitation":"{\\rtf (Fisher {\\i{}et al.} 2010; Falster {\\i{}et al.} 2011; Scheiter, Langan &amp; Higgins 2013)}","plainCitation":"(Fisher et al. 2010; Falster et al. 2011; Scheiter, Langan &amp; Higgins 2013)"},"citationItems":[{"id":166,"uris":["http://zotero.org/users/503753/items/4MUMVXUQ"],"uri":["http://zotero.org/users/503753/items/4MUMVXUQ"],"itemData":{"id":166,"type":"article-journal","title":"Assessing uncertainties in a second-generation dynamic vegetation model caused by ecological scale limitations","container-title":"New Phytologist","page":"666-681","volume":"187","issue":"3","source":"Wiley Online Library","abstract":"* •Second-generation Dynamic Global Vegetation Models (DGVMs) have recently been developed that explicitly represent the ecological dynamics of disturbance, vertical competition for light, and succession. Here, we introduce a modified second-generation DGVM and examine how the representation of demographic processes operating at two-dimensional spatial scales not represented by these models can influence predicted community structure, and responses of ecosystems to climate change.\n* •The key demographic processes we investigated were seed advection, seed mixing, sapling survival, competitive exclusion and plant mortality. We varied these parameters in the context of a simulated Amazon rainforest ecosystem containing seven plant functional types (PFTs) that varied along a trade-off surface between growth and the risk of starvation induced mortality.\n* •Varying the five unconstrained parameters generated community structures ranging from monocultures to equal co-dominance of the seven PFTs. When exposed to a climate change scenario, the competing impacts of CO2 fertilization and increasing plant mortality caused ecosystem biomass to diverge substantially between simulations, with mid-21st century biomass predictions ranging from 1.5 to 27.0 kg C m−2.\n* •Filtering the results using contemporary observation ranges of biomass, leaf area index (LAI), gross primary productivity (GPP) and net primary productivity (NPP) did not substantially constrain the potential outcomes. We conclude that demographic processes represent a large source of uncertainty in DGVM predictions.","DOI":"10.1111/j.1469-8137.2010.03340.x","ISSN":"1469-8137","language":"en","author":[{"family":"Fisher","given":"Rosie"},{"family":"McDowell","given":"Nate"},{"family":"Purves","given":"Drew"},{"family":"Moorcroft","given":"Paul"},{"family":"Sitch","given":"Stephen"},{"family":"Cox","given":"Peter"},{"family":"Huntingford","given":"Chris"},{"family":"Meir","given":"Patrick"},{"family":"Ian Woodward","given":"F."}],"issued":{"date-parts":[["2010",8,1]]}}},{"id":1051,"uris":["http://zotero.org/users/503753/items/VT5N63KR"],"uri":["http://zotero.org/users/503753/items/VT5N63KR"],"itemData":{"id":1051,"type":"article-journal","title":"Influence of four major plant traits on average height, leaf-area cover, net primary productivity, and biomass density in single-species forests: a theoretical investigation","container-title":"Journal of Ecology","page":"148-164","volume":"99","issue":"1","source":"CrossRef","DOI":"10.1111/j.1365-2745.2010.01735.x","ISSN":"00220477","shortTitle":"Influence of four major plant traits on average height, leaf-area cover, net primary productivity, and biomass density in single-species forests","author":[{"family":"Falster","given":"Daniel S."},{"family":"Brännström","given":"Åke"},{"family":"Dieckmann","given":"Ulf"},{"family":"Westoby","given":"Mark"}],"issued":{"date-parts":[["2011",1]]}}},{"id":271,"uris":["http://zotero.org/users/503753/items/7ERGC2B6"],"uri":["http://zotero.org/users/503753/items/7ERGC2B6"],"itemData":{"id":271,"type":"article-journal","title":"Next-generation dynamic global vegetation models: learning from community ecology","container-title":"New Phytologist","page":"957-969","volume":"198","issue":"3","source":"Wiley Online Library","abstract":"Summary\n\n\n\n\n\n* Dynamic global vegetation models (DGVMs) are powerful tools to project past, current and future vegetation patterns and associated biogeochemical cycles. However, most models are limited by how they define vegetation and by their simplistic representation of competition.\n\n\n* We discuss how concepts from community assembly theory and coexistence theory can help to improve vegetation models. We further present a trait- and individual-based vegetation model (aDGVM2) that allows individual plants to adopt a unique combination of trait values. These traits define how individual plants grow and compete. A genetic optimization algorithm is used to simulate trait inheritance and reproductive isolation between individuals. These model properties allow the assembly of plant communities that are adapted to a site's biotic and abiotic conditions.\n\n\n* The aDGVM2 simulates how environmental conditions influence the trait spectra of plant communities; that fire selects for traits that enhance fire protection and reduces trait diversity; and the emergence of life-history strategies that are suggestive of colonization–competition trade-offs.\n\n\n* The aDGVM2 deals with functional diversity and competition fundamentally differently from current DGVMs. This approach may yield novel insights as to how vegetation may respond to climate change and we believe it could foster collaborations between functional plant biologists and vegetation modellers.","DOI":"10.1111/nph.12210","ISSN":"1469-8137","shortTitle":"Next-generation dynamic global vegetation models","journalAbbreviation":"New Phytol","language":"en","author":[{"family":"Scheiter","given":"Simon"},{"family":"Langan","given":"Liam"},{"family":"Higgins","given":"Steven I."}],"issued":{"date-parts":[["2013",5,1]]}}}],"schema":"https://github.com/citation-style-language/schema/raw/master/csl-citation.json"} </w:instrText>
      </w:r>
      <w:r w:rsidR="000B50E7">
        <w:fldChar w:fldCharType="separate"/>
      </w:r>
      <w:r w:rsidR="00181612" w:rsidRPr="00181612">
        <w:rPr>
          <w:rFonts w:cs="Times New Roman"/>
        </w:rPr>
        <w:t xml:space="preserve">(Fisher </w:t>
      </w:r>
      <w:r w:rsidR="00181612" w:rsidRPr="00181612">
        <w:rPr>
          <w:rFonts w:cs="Times New Roman"/>
          <w:i/>
          <w:iCs/>
        </w:rPr>
        <w:t>et al.</w:t>
      </w:r>
      <w:r w:rsidR="00181612" w:rsidRPr="00181612">
        <w:rPr>
          <w:rFonts w:cs="Times New Roman"/>
        </w:rPr>
        <w:t xml:space="preserve"> 2010; Falster </w:t>
      </w:r>
      <w:r w:rsidR="00181612" w:rsidRPr="00181612">
        <w:rPr>
          <w:rFonts w:cs="Times New Roman"/>
          <w:i/>
          <w:iCs/>
        </w:rPr>
        <w:t>et al.</w:t>
      </w:r>
      <w:r w:rsidR="00181612" w:rsidRPr="00181612">
        <w:rPr>
          <w:rFonts w:cs="Times New Roman"/>
        </w:rPr>
        <w:t xml:space="preserve"> 2011; </w:t>
      </w:r>
      <w:proofErr w:type="spellStart"/>
      <w:r w:rsidR="00181612" w:rsidRPr="00181612">
        <w:rPr>
          <w:rFonts w:cs="Times New Roman"/>
        </w:rPr>
        <w:t>Scheiter</w:t>
      </w:r>
      <w:proofErr w:type="spellEnd"/>
      <w:r w:rsidR="00181612" w:rsidRPr="00181612">
        <w:rPr>
          <w:rFonts w:cs="Times New Roman"/>
        </w:rPr>
        <w:t xml:space="preserve">, </w:t>
      </w:r>
      <w:proofErr w:type="spellStart"/>
      <w:r w:rsidR="00181612" w:rsidRPr="00181612">
        <w:rPr>
          <w:rFonts w:cs="Times New Roman"/>
        </w:rPr>
        <w:t>Langan</w:t>
      </w:r>
      <w:proofErr w:type="spellEnd"/>
      <w:r w:rsidR="00181612" w:rsidRPr="00181612">
        <w:rPr>
          <w:rFonts w:cs="Times New Roman"/>
        </w:rPr>
        <w:t xml:space="preserve"> &amp; Higgins 2013)</w:t>
      </w:r>
      <w:r w:rsidR="000B50E7">
        <w:fldChar w:fldCharType="end"/>
      </w:r>
      <w:r w:rsidR="00DD6AD7">
        <w:t>, while d</w:t>
      </w:r>
      <w:r w:rsidRPr="003C3342">
        <w:t>emographic m</w:t>
      </w:r>
      <w:r w:rsidR="005F05B9" w:rsidRPr="003C3342">
        <w:t xml:space="preserve">odels </w:t>
      </w:r>
      <w:r w:rsidR="00DD6AD7">
        <w:t xml:space="preserve">may </w:t>
      </w:r>
      <w:r w:rsidR="005F05B9" w:rsidRPr="003C3342">
        <w:t xml:space="preserve">need </w:t>
      </w:r>
      <w:r w:rsidR="00DD6AD7">
        <w:t xml:space="preserve">estimates of </w:t>
      </w:r>
      <w:r w:rsidR="001A0703" w:rsidRPr="003C3342">
        <w:t>seed</w:t>
      </w:r>
      <w:r w:rsidR="00DD6AD7">
        <w:t xml:space="preserve"> production </w:t>
      </w:r>
      <w:r w:rsidR="001A0703" w:rsidRPr="003C3342">
        <w:t xml:space="preserve">for a given </w:t>
      </w:r>
      <w:r w:rsidR="00DD6AD7">
        <w:t xml:space="preserve">RE </w:t>
      </w:r>
      <w:r w:rsidR="00A3280F">
        <w:fldChar w:fldCharType="begin"/>
      </w:r>
      <w:r w:rsidR="00A3280F">
        <w:instrText xml:space="preserve"> ADDIN ZOTERO_ITEM CSL_CITATION {"citationID":"8sb6uzdP","properties":{"formattedCitation":"{\\rtf (Garcia &amp; Ehrlen 2002; Miller {\\i{}et al.} 2012)}","plainCitation":"(Garcia &amp; Ehrlen 2002; Miller et al. 2012)"},"citationItems":[{"id":1149,"uris":["http://zotero.org/users/503753/items/ZM472877"],"uri":["http://zotero.org/users/503753/items/ZM472877"],"itemData":{"id":1149,"type":"article-journal","title":"Reproductive effort and herbivory timing in a perennial herb: fitness components at the individual and population levels","container-title":"Am. J. Bot.","page":"1295-1302","volume":"89","issue":"8","source":"HighWire","abstract":"We experimentally investigated how pollinator- and herbivore-induced changes influence the performance of the long-lived herb Primula veris. Eight treatments that corresponded to natural factors normally affecting this species were designed to enhance or reduce reproductive success and resource availability (flower removal, supplementary pollination, defoliation). During the experimental season and in the following year we quantified responses in terms of survival, growth, and seed production of reproductive plants. Matrix population models were used to calculate population growth rate using the demographic parameters recorded in permanent plots and respective treatment groups. Seed production was not limited by pollen availability, and we found no evidence of a cost of reproduction. Leaf removal had either no effect or a negative effect on future performance, depending on the timing of removal. Defoliation early in the season reduced current seed production and future growth, whereas removal during fruit development affected performance in the following year. Demographic models suggest that leaf damage has a smaller negative impact than flower removal on overall performance in this population. Our results suggest that the source-sink paths vary over the season and that the timing of herbivory may influence the extent to which effects are carried over to subsequent reproductive seasons.","DOI":"&lt;p&gt;10.3732/ajb.89.8.1295&lt;/p&gt;","shortTitle":"Reproductive effort and herbivory timing in a perennial herb","author":[{"family":"Garcia","given":"Maria B."},{"family":"Ehrlen","given":"Johan"}],"issued":{"date-parts":[["2002",8,1]]}}},{"id":964,"uris":["http://zotero.org/users/503753/items/TQTW4KET"],"uri":["http://zotero.org/users/503753/items/TQTW4KET"],"itemData":{"id":964,"type":"article-journal","title":"Evolutionary demography of iteroparous plants: incorporating non-lethal costs of reproduction into integral projection models","container-title":"Proceedings of the Royal Society B-Biological Sciences","page":"2831-2840","volume":"279","issue":"1739","source":"ISI Web of Knowledge","abstract":"Understanding the selective forces that shape reproductive strategies is a central goal of evolutionary ecology. Selection on the timing of reproduction is well studied in semelparous organisms because the cost of reproduction (death) can be easily incorporated into demographic models. Iteroparous organisms also exhibit delayed reproduction and experience reproductive costs, although these are not necessarily lethal. How non-lethal costs shape iteroparous life histories remains unresolved. We analysed long-term demographic data for the iteroparous orchid Orchis purpurea from two habitat types (light and shade). In both the habitats, flowering plants had lower growth rates and this cost was greater for smaller plants. We detected an additional growth cost of fruit production in the light habitat. We incorporated these non-lethal costs into integral projection models to identify the flowering size that maximizes fitness. In both habitats, observed flowering sizes were well predicted by the models. We also estimated optimal parameters for size-dependent flowering effort, but found a strong mismatch with the observed flower production. Our study highlights the role of context-dependent non-lethal reproductive costs as selective forces in the evolution of iteroparous life histories, and provides a novel and broadly applicable approach to studying the evolutionary demography of iteroparous organisms.","DOI":"10.1098/rspb.2012.0326","ISSN":"0962-8452","shortTitle":"Evolutionary demography of iteroparous plants","journalAbbreviation":"Proc. R. Soc. B-Biol. Sci.","language":"English","author":[{"family":"Miller","given":"Tom E. X."},{"family":"Williams","given":"Jennifer L."},{"family":"Jongejans","given":"Eelke"},{"family":"Brys","given":"Rein"},{"family":"Jacquemyn","given":"Hans"}],"issued":{"date-parts":[["2012",7,22]]}}}],"schema":"https://github.com/citation-style-language/schema/raw/master/csl-citation.json"} </w:instrText>
      </w:r>
      <w:r w:rsidR="00A3280F">
        <w:fldChar w:fldCharType="separate"/>
      </w:r>
      <w:r w:rsidR="00181612" w:rsidRPr="00181612">
        <w:rPr>
          <w:rFonts w:cs="Times New Roman"/>
        </w:rPr>
        <w:t xml:space="preserve">(Garcia &amp; </w:t>
      </w:r>
      <w:proofErr w:type="spellStart"/>
      <w:r w:rsidR="00181612" w:rsidRPr="00181612">
        <w:rPr>
          <w:rFonts w:cs="Times New Roman"/>
        </w:rPr>
        <w:t>Ehrlen</w:t>
      </w:r>
      <w:proofErr w:type="spellEnd"/>
      <w:r w:rsidR="00181612" w:rsidRPr="00181612">
        <w:rPr>
          <w:rFonts w:cs="Times New Roman"/>
        </w:rPr>
        <w:t xml:space="preserve"> 2002; Miller </w:t>
      </w:r>
      <w:r w:rsidR="00181612" w:rsidRPr="00181612">
        <w:rPr>
          <w:rFonts w:cs="Times New Roman"/>
          <w:i/>
          <w:iCs/>
        </w:rPr>
        <w:t>et al.</w:t>
      </w:r>
      <w:r w:rsidR="00181612" w:rsidRPr="00181612">
        <w:rPr>
          <w:rFonts w:cs="Times New Roman"/>
        </w:rPr>
        <w:t xml:space="preserve"> 2012)</w:t>
      </w:r>
      <w:r w:rsidR="00A3280F">
        <w:fldChar w:fldCharType="end"/>
      </w:r>
      <w:r w:rsidR="001A0703" w:rsidRPr="003C3342">
        <w:t xml:space="preserve">. </w:t>
      </w:r>
      <w:r w:rsidR="003E3A57">
        <w:t>The current study – and others – have shown that plants are allocating energy to many different reproductive tissues, with a notably small proportion going to seeds. However, t</w:t>
      </w:r>
      <w:r w:rsidR="00BF1046" w:rsidRPr="003C3342">
        <w:t xml:space="preserve">he detailed measurements </w:t>
      </w:r>
      <w:r w:rsidR="0078147A">
        <w:t xml:space="preserve">required to account for all reproductive energy expenditure </w:t>
      </w:r>
      <w:r w:rsidR="00BF1046" w:rsidRPr="003C3342">
        <w:t xml:space="preserve">are not practical for many research projects and pointing researchers to the best rapidly-obtainable estimates of total </w:t>
      </w:r>
      <w:r w:rsidR="00DD6AD7">
        <w:t xml:space="preserve">RE </w:t>
      </w:r>
      <w:r w:rsidR="00BF1046" w:rsidRPr="003C3342">
        <w:t xml:space="preserve">would be beneficial to many. </w:t>
      </w:r>
    </w:p>
    <w:p w14:paraId="5CB1F83C" w14:textId="6C63FA14" w:rsidR="000B60EB" w:rsidRPr="003C3342" w:rsidRDefault="00BF1046" w:rsidP="007444C4">
      <w:r>
        <w:t>Total</w:t>
      </w:r>
      <w:r w:rsidR="001A0703" w:rsidRPr="003C3342">
        <w:t xml:space="preserve"> </w:t>
      </w:r>
      <w:r w:rsidR="005A56EB">
        <w:t xml:space="preserve">RE </w:t>
      </w:r>
      <w:r w:rsidR="001A0703" w:rsidRPr="003C3342">
        <w:t>scale</w:t>
      </w:r>
      <w:r w:rsidR="00430493" w:rsidRPr="003C3342">
        <w:t>d</w:t>
      </w:r>
      <w:r w:rsidR="001A0703" w:rsidRPr="003C3342">
        <w:t xml:space="preserve"> isometrically with seed size, indicating that total </w:t>
      </w:r>
      <w:r w:rsidR="00DD6AD7">
        <w:t>RE</w:t>
      </w:r>
      <w:r w:rsidR="002014D0" w:rsidRPr="003C3342">
        <w:t xml:space="preserve">, </w:t>
      </w:r>
      <w:r w:rsidR="002014D0" w:rsidRPr="003C3342">
        <w:rPr>
          <w:i/>
        </w:rPr>
        <w:t>on a species level</w:t>
      </w:r>
      <w:r w:rsidR="002014D0" w:rsidRPr="003C3342">
        <w:t>,</w:t>
      </w:r>
      <w:r w:rsidR="001A0703" w:rsidRPr="003C3342">
        <w:t xml:space="preserve"> </w:t>
      </w:r>
      <w:r w:rsidR="00430493" w:rsidRPr="003C3342">
        <w:t xml:space="preserve">could </w:t>
      </w:r>
      <w:r w:rsidR="001A0703" w:rsidRPr="003C3342">
        <w:t xml:space="preserve">be </w:t>
      </w:r>
      <w:r w:rsidR="00415BC2" w:rsidRPr="003C3342">
        <w:t xml:space="preserve">broadly estimated </w:t>
      </w:r>
      <w:r w:rsidR="001A0703" w:rsidRPr="003C3342">
        <w:t>by knowing seed size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5</w:t>
      </w:r>
      <w:r w:rsidR="000A1AA2">
        <w:t>6</w:t>
      </w:r>
      <w:r w:rsidR="000A1AA2" w:rsidRPr="003C3342">
        <w:t xml:space="preserve"> </w:t>
      </w:r>
      <w:r w:rsidR="00D761B2" w:rsidRPr="003C3342">
        <w:t>(</w:t>
      </w:r>
      <w:r w:rsidR="00D761B2" w:rsidRPr="003C3342">
        <w:rPr>
          <w:i/>
        </w:rPr>
        <w:t>p = 0.</w:t>
      </w:r>
      <w:r w:rsidR="000A1AA2" w:rsidRPr="003C3342">
        <w:rPr>
          <w:i/>
        </w:rPr>
        <w:t>00</w:t>
      </w:r>
      <w:r w:rsidR="000A1AA2">
        <w:rPr>
          <w:i/>
        </w:rPr>
        <w:t>21</w:t>
      </w:r>
      <w:r w:rsidR="00D761B2" w:rsidRPr="003C3342">
        <w:t>)</w:t>
      </w:r>
      <w:r w:rsidR="001A0703" w:rsidRPr="003C3342">
        <w:t>, increasing to r</w:t>
      </w:r>
      <w:r w:rsidR="001A0703" w:rsidRPr="003C3342">
        <w:rPr>
          <w:vertAlign w:val="superscript"/>
        </w:rPr>
        <w:t>2</w:t>
      </w:r>
      <w:r w:rsidR="00D761B2" w:rsidRPr="003C3342">
        <w:rPr>
          <w:vertAlign w:val="superscript"/>
        </w:rPr>
        <w:t xml:space="preserve"> </w:t>
      </w:r>
      <w:r w:rsidR="001A0703" w:rsidRPr="003C3342">
        <w:t>=</w:t>
      </w:r>
      <w:r w:rsidR="00D761B2" w:rsidRPr="003C3342">
        <w:t xml:space="preserve"> </w:t>
      </w:r>
      <w:r w:rsidR="001A0703" w:rsidRPr="003C3342">
        <w:t>0.</w:t>
      </w:r>
      <w:r w:rsidR="000A1AA2" w:rsidRPr="003C3342">
        <w:t>6</w:t>
      </w:r>
      <w:r w:rsidR="000A1AA2">
        <w:t>9</w:t>
      </w:r>
      <w:r w:rsidR="000A1AA2" w:rsidRPr="003C3342">
        <w:t xml:space="preserve"> </w:t>
      </w:r>
      <w:r w:rsidR="00D761B2" w:rsidRPr="003C3342">
        <w:t>(</w:t>
      </w:r>
      <w:r w:rsidR="00D761B2" w:rsidRPr="003C3342">
        <w:rPr>
          <w:i/>
        </w:rPr>
        <w:t>p = 0.</w:t>
      </w:r>
      <w:r w:rsidR="000A1AA2" w:rsidRPr="003C3342">
        <w:rPr>
          <w:i/>
        </w:rPr>
        <w:t>000</w:t>
      </w:r>
      <w:r w:rsidR="000A1AA2">
        <w:rPr>
          <w:i/>
        </w:rPr>
        <w:t>4</w:t>
      </w:r>
      <w:r w:rsidR="00D761B2" w:rsidRPr="003C3342">
        <w:t xml:space="preserve">) </w:t>
      </w:r>
      <w:r w:rsidR="001A0703" w:rsidRPr="003C3342">
        <w:t xml:space="preserve">if </w:t>
      </w:r>
      <w:r w:rsidR="001A0703" w:rsidRPr="003C3342">
        <w:rPr>
          <w:i/>
        </w:rPr>
        <w:t xml:space="preserve">Epacris </w:t>
      </w:r>
      <w:r w:rsidR="005970FD" w:rsidRPr="003C3342">
        <w:rPr>
          <w:i/>
        </w:rPr>
        <w:t>microphylla</w:t>
      </w:r>
      <w:r w:rsidR="003E5AEA">
        <w:t>, with very small seeds,</w:t>
      </w:r>
      <w:r w:rsidR="005970FD" w:rsidRPr="003C3342">
        <w:rPr>
          <w:i/>
        </w:rPr>
        <w:t xml:space="preserve"> </w:t>
      </w:r>
      <w:r w:rsidR="001A0703" w:rsidRPr="003C3342">
        <w:t xml:space="preserve">is omitted). Total plant weight </w:t>
      </w:r>
      <w:r w:rsidR="00430493" w:rsidRPr="003C3342">
        <w:t xml:space="preserve">was </w:t>
      </w:r>
      <w:r w:rsidR="003E5AEA">
        <w:t xml:space="preserve">similarly </w:t>
      </w:r>
      <w:r w:rsidR="001A0703" w:rsidRPr="003C3342">
        <w:t xml:space="preserve">strongly correlated with seed size </w:t>
      </w:r>
      <w:r w:rsidR="001A0703" w:rsidRPr="003C3342">
        <w:rPr>
          <w:i/>
        </w:rPr>
        <w:t>on a species level</w:t>
      </w:r>
      <w:r w:rsidR="00415BC2" w:rsidRPr="003C3342">
        <w:t xml:space="preserve"> (r</w:t>
      </w:r>
      <w:r w:rsidR="00415BC2" w:rsidRPr="003C3342">
        <w:rPr>
          <w:vertAlign w:val="superscript"/>
        </w:rPr>
        <w:t xml:space="preserve">2 </w:t>
      </w:r>
      <w:r w:rsidR="00415BC2" w:rsidRPr="003C3342">
        <w:t>= 0.</w:t>
      </w:r>
      <w:r w:rsidR="000A1AA2">
        <w:t>62</w:t>
      </w:r>
      <w:r w:rsidR="00D761B2" w:rsidRPr="003C3342">
        <w:t xml:space="preserve">, </w:t>
      </w:r>
      <w:r w:rsidR="00D761B2" w:rsidRPr="003C3342">
        <w:rPr>
          <w:i/>
        </w:rPr>
        <w:t>p = 0.</w:t>
      </w:r>
      <w:r w:rsidR="000A1AA2" w:rsidRPr="003C3342">
        <w:rPr>
          <w:i/>
        </w:rPr>
        <w:t>00</w:t>
      </w:r>
      <w:r w:rsidR="000A1AA2">
        <w:rPr>
          <w:i/>
        </w:rPr>
        <w:t>08</w:t>
      </w:r>
      <w:r w:rsidR="00415BC2" w:rsidRPr="003C3342">
        <w:t xml:space="preserve">). </w:t>
      </w:r>
      <w:r w:rsidR="000B60EB" w:rsidRPr="003C3342">
        <w:t>These relationship</w:t>
      </w:r>
      <w:r w:rsidR="005F211B" w:rsidRPr="003C3342">
        <w:t>s</w:t>
      </w:r>
      <w:r w:rsidR="000B60EB" w:rsidRPr="003C3342">
        <w:t xml:space="preserve"> show that </w:t>
      </w:r>
      <w:r w:rsidR="000A1AA2">
        <w:t xml:space="preserve">species that are larger-seeded also have a larger adult size </w:t>
      </w:r>
      <w:r w:rsidR="000B60EB" w:rsidRPr="003C3342">
        <w:t xml:space="preserve">and therefore </w:t>
      </w:r>
      <w:r w:rsidR="00430493" w:rsidRPr="003C3342">
        <w:t xml:space="preserve">had </w:t>
      </w:r>
      <w:r w:rsidR="000B60EB" w:rsidRPr="003C3342">
        <w:t xml:space="preserve">more energy going to reproduction. However, </w:t>
      </w:r>
      <w:r>
        <w:t xml:space="preserve">seed size cannot provide an </w:t>
      </w:r>
      <w:r w:rsidR="000B60EB" w:rsidRPr="003C3342">
        <w:t xml:space="preserve">estimate </w:t>
      </w:r>
      <w:r>
        <w:t xml:space="preserve">of </w:t>
      </w:r>
      <w:r w:rsidR="00DD6AD7">
        <w:t>RE</w:t>
      </w:r>
      <w:r w:rsidR="000B60EB" w:rsidRPr="003C3342">
        <w:t xml:space="preserve"> for individual plants in a population</w:t>
      </w:r>
    </w:p>
    <w:p w14:paraId="2D5C6B97" w14:textId="5E98F0D6" w:rsidR="00E76AB7" w:rsidRPr="003C3342" w:rsidRDefault="00BF1046" w:rsidP="00D46295">
      <w:commentRangeStart w:id="18"/>
      <w:r>
        <w:t>At</w:t>
      </w:r>
      <w:commentRangeEnd w:id="18"/>
      <w:r w:rsidR="00B5625C">
        <w:rPr>
          <w:rStyle w:val="CommentReference"/>
        </w:rPr>
        <w:commentReference w:id="18"/>
      </w:r>
      <w:r>
        <w:t xml:space="preserve"> the individual level, </w:t>
      </w:r>
      <w:r w:rsidR="00B7720E">
        <w:t xml:space="preserve">embryo and endosperm investment, </w:t>
      </w:r>
      <w:r w:rsidR="000A1AA2">
        <w:t xml:space="preserve">propagule </w:t>
      </w:r>
      <w:r w:rsidRPr="003C3342">
        <w:t>investment</w:t>
      </w:r>
      <w:r w:rsidR="00B7720E">
        <w:t xml:space="preserve">, </w:t>
      </w:r>
      <w:r>
        <w:t xml:space="preserve">and fruit investment were </w:t>
      </w:r>
      <w:r w:rsidR="00B7720E">
        <w:t xml:space="preserve">relatively </w:t>
      </w:r>
      <w:r>
        <w:t>poor</w:t>
      </w:r>
      <w:r w:rsidRPr="00BF1046">
        <w:t xml:space="preserve"> </w:t>
      </w:r>
      <w:r w:rsidRPr="003C3342">
        <w:t>predictor</w:t>
      </w:r>
      <w:r>
        <w:t>s</w:t>
      </w:r>
      <w:r w:rsidRPr="003C3342">
        <w:t xml:space="preserve"> of </w:t>
      </w:r>
      <w:r w:rsidR="00B5625C">
        <w:t xml:space="preserve">RE </w:t>
      </w:r>
      <w:r w:rsidRPr="003C3342">
        <w:t xml:space="preserve">(Table </w:t>
      </w:r>
      <w:r w:rsidR="00E3342E">
        <w:t>3</w:t>
      </w:r>
      <w:r w:rsidRPr="003C3342">
        <w:t>)</w:t>
      </w:r>
      <w:r w:rsidR="00B5625C">
        <w:t xml:space="preserve">, with </w:t>
      </w:r>
      <w:r w:rsidR="00B7720E" w:rsidRPr="003C3342">
        <w:t>r</w:t>
      </w:r>
      <w:r w:rsidR="00B7720E" w:rsidRPr="003C3342">
        <w:rPr>
          <w:vertAlign w:val="superscript"/>
        </w:rPr>
        <w:t>2</w:t>
      </w:r>
      <w:r w:rsidR="00B7720E" w:rsidRPr="003C3342">
        <w:t>=</w:t>
      </w:r>
      <w:r w:rsidR="00B7720E">
        <w:t xml:space="preserve">0.66, </w:t>
      </w:r>
      <w:r w:rsidR="00B5625C" w:rsidRPr="003C3342">
        <w:t>r</w:t>
      </w:r>
      <w:r w:rsidR="00B5625C" w:rsidRPr="003C3342">
        <w:rPr>
          <w:vertAlign w:val="superscript"/>
        </w:rPr>
        <w:t>2</w:t>
      </w:r>
      <w:r w:rsidR="00B5625C" w:rsidRPr="003C3342">
        <w:t>=</w:t>
      </w:r>
      <w:r w:rsidR="00B5625C">
        <w:t>0.5</w:t>
      </w:r>
      <w:r w:rsidR="00B7720E">
        <w:t>3</w:t>
      </w:r>
      <w:r w:rsidR="00B5625C">
        <w:t xml:space="preserve"> and </w:t>
      </w:r>
      <w:r w:rsidR="00B5625C" w:rsidRPr="003C3342">
        <w:t>r</w:t>
      </w:r>
      <w:r w:rsidR="00B5625C" w:rsidRPr="003C3342">
        <w:rPr>
          <w:vertAlign w:val="superscript"/>
        </w:rPr>
        <w:t>2</w:t>
      </w:r>
      <w:r w:rsidR="00B5625C" w:rsidRPr="003C3342">
        <w:t>=</w:t>
      </w:r>
      <w:r w:rsidR="00B5625C">
        <w:t>0.</w:t>
      </w:r>
      <w:r w:rsidR="00B7720E">
        <w:t>68</w:t>
      </w:r>
      <w:r w:rsidR="00B5625C">
        <w:t>, respectively</w:t>
      </w:r>
      <w:r w:rsidR="00D46295">
        <w:t>, for regressions across individuals of all species</w:t>
      </w:r>
      <w:r w:rsidR="00B5625C">
        <w:t xml:space="preserve">. </w:t>
      </w:r>
      <w:r w:rsidR="003E3A57">
        <w:t xml:space="preserve">Even within species, knowing seed </w:t>
      </w:r>
      <w:r w:rsidR="003E3A57">
        <w:lastRenderedPageBreak/>
        <w:t xml:space="preserve">investment provided only a mediocre total RE, with only 8 of the 14 species having an </w:t>
      </w:r>
      <w:r w:rsidR="003E3A57" w:rsidRPr="003C3342">
        <w:t>r</w:t>
      </w:r>
      <w:r w:rsidR="003E3A57" w:rsidRPr="003C3342">
        <w:rPr>
          <w:vertAlign w:val="superscript"/>
        </w:rPr>
        <w:t>2</w:t>
      </w:r>
      <w:r w:rsidR="003E3A57">
        <w:t>&gt;0.7</w:t>
      </w:r>
      <w:r w:rsidR="003E3A57" w:rsidRPr="003C3342">
        <w:t>0</w:t>
      </w:r>
      <w:r w:rsidR="003E3A57">
        <w:t xml:space="preserve"> and </w:t>
      </w:r>
      <w:r w:rsidR="003E3A57" w:rsidRPr="003C3342">
        <w:t>one species not even displaying a significant correlation across individuals (</w:t>
      </w:r>
      <w:r w:rsidR="00E3342E">
        <w:t>Supplementary Material</w:t>
      </w:r>
      <w:r w:rsidR="003E3A57" w:rsidRPr="003C3342">
        <w:t>)</w:t>
      </w:r>
      <w:r w:rsidR="003E3A57">
        <w:t xml:space="preserve">. </w:t>
      </w:r>
      <w:r w:rsidR="00B5625C">
        <w:t xml:space="preserve">In contrast, </w:t>
      </w:r>
      <w:r w:rsidR="001606B8">
        <w:t xml:space="preserve">all </w:t>
      </w:r>
      <w:r w:rsidR="00B5625C" w:rsidRPr="003C3342">
        <w:t xml:space="preserve">investment in </w:t>
      </w:r>
      <w:r w:rsidR="009A035F">
        <w:t>discarded</w:t>
      </w:r>
      <w:r w:rsidR="00B5625C" w:rsidRPr="003C3342">
        <w:t xml:space="preserve"> tissues</w:t>
      </w:r>
      <w:r w:rsidR="00B5625C">
        <w:t xml:space="preserve">, primarily </w:t>
      </w:r>
      <w:r w:rsidR="00B5625C" w:rsidRPr="003C3342">
        <w:t>represent</w:t>
      </w:r>
      <w:r w:rsidR="00B5625C">
        <w:t>ing</w:t>
      </w:r>
      <w:r w:rsidR="00B5625C" w:rsidRPr="003C3342">
        <w:t xml:space="preserve"> investment in aborted flowers and buds</w:t>
      </w:r>
      <w:r w:rsidR="00B5625C">
        <w:t xml:space="preserve">, and our artificial </w:t>
      </w:r>
      <w:r w:rsidR="00B5625C" w:rsidRPr="003C3342">
        <w:t>composite measur</w:t>
      </w:r>
      <w:r w:rsidR="00B5625C">
        <w:t>e,</w:t>
      </w:r>
      <w:r w:rsidR="00B5625C" w:rsidRPr="003C3342">
        <w:t xml:space="preserve"> “total bud count * average flower </w:t>
      </w:r>
      <w:r w:rsidR="003E5AEA">
        <w:t xml:space="preserve">mass </w:t>
      </w:r>
      <w:r w:rsidR="00B5625C" w:rsidRPr="003C3342">
        <w:t>at the time of pollination”</w:t>
      </w:r>
      <w:r w:rsidR="00B5625C">
        <w:t>,</w:t>
      </w:r>
      <w:r w:rsidR="00B5625C" w:rsidRPr="003C3342">
        <w:t xml:space="preserve"> </w:t>
      </w:r>
      <w:r w:rsidR="00B5625C">
        <w:t xml:space="preserve">provided excellent estimates of total RE </w:t>
      </w:r>
      <w:r w:rsidR="00B5625C" w:rsidRPr="003C3342">
        <w:t>(r</w:t>
      </w:r>
      <w:r w:rsidR="00B5625C" w:rsidRPr="003C3342">
        <w:rPr>
          <w:vertAlign w:val="superscript"/>
        </w:rPr>
        <w:t>2</w:t>
      </w:r>
      <w:r w:rsidR="00B5625C" w:rsidRPr="003C3342">
        <w:t>=0.</w:t>
      </w:r>
      <w:r w:rsidR="00DB7445" w:rsidRPr="003C3342">
        <w:t>9</w:t>
      </w:r>
      <w:r w:rsidR="00DB7445">
        <w:t xml:space="preserve">6 </w:t>
      </w:r>
      <w:r w:rsidR="00B5625C">
        <w:t xml:space="preserve">and </w:t>
      </w:r>
      <w:r w:rsidR="00B5625C" w:rsidRPr="003C3342">
        <w:t>r</w:t>
      </w:r>
      <w:r w:rsidR="00B5625C" w:rsidRPr="003C3342">
        <w:rPr>
          <w:vertAlign w:val="superscript"/>
        </w:rPr>
        <w:t>2</w:t>
      </w:r>
      <w:r w:rsidR="00B5625C" w:rsidRPr="003C3342">
        <w:t>=0.</w:t>
      </w:r>
      <w:r w:rsidR="00DB7445" w:rsidRPr="003C3342">
        <w:t>9</w:t>
      </w:r>
      <w:r w:rsidR="00DB7445">
        <w:t xml:space="preserve">2 </w:t>
      </w:r>
      <w:r w:rsidR="00B5625C">
        <w:t>respectively</w:t>
      </w:r>
      <w:r w:rsidR="001606B8">
        <w:t xml:space="preserve"> for regressions across all individuals</w:t>
      </w:r>
      <w:r w:rsidR="00D46295">
        <w:t xml:space="preserve">; Table </w:t>
      </w:r>
      <w:r w:rsidR="00E3342E">
        <w:t>3</w:t>
      </w:r>
      <w:r w:rsidR="00B5625C">
        <w:t xml:space="preserve">). While total </w:t>
      </w:r>
      <w:r w:rsidR="009A035F">
        <w:t>discarded</w:t>
      </w:r>
      <w:r w:rsidR="00B5625C">
        <w:t xml:space="preserve"> tissue investment is not a “quick measure”</w:t>
      </w:r>
      <w:r w:rsidR="00B5625C" w:rsidRPr="003C3342">
        <w:t>, requiring repeat visits to the field and tedious accounting</w:t>
      </w:r>
      <w:r w:rsidR="00B5625C">
        <w:t>, the composite measure would work well f</w:t>
      </w:r>
      <w:r w:rsidR="00B5625C" w:rsidRPr="003C3342">
        <w:t>or species where most of their buds are visible at a single point in time</w:t>
      </w:r>
      <w:r w:rsidR="001606B8">
        <w:t>. Doing a</w:t>
      </w:r>
      <w:r w:rsidR="00127A88">
        <w:t xml:space="preserve"> </w:t>
      </w:r>
      <w:r w:rsidR="00B5625C" w:rsidRPr="003C3342">
        <w:t xml:space="preserve">single bud count and determining flower weight for the species </w:t>
      </w:r>
      <w:r w:rsidR="001606B8">
        <w:t xml:space="preserve">would be </w:t>
      </w:r>
      <w:r w:rsidR="00B5625C" w:rsidRPr="003C3342">
        <w:t>a manageable prospect.</w:t>
      </w:r>
      <w:r w:rsidR="003E3A57">
        <w:t xml:space="preserve"> </w:t>
      </w:r>
      <w:r w:rsidR="00C4696C" w:rsidRPr="003C3342">
        <w:t xml:space="preserve">These results conversely demonstrate that if your research question requires seed investment or seed count as an output, estimates of </w:t>
      </w:r>
      <w:r w:rsidR="00DD6AD7">
        <w:t>RE</w:t>
      </w:r>
      <w:r w:rsidR="00C4696C" w:rsidRPr="003C3342">
        <w:t xml:space="preserve"> </w:t>
      </w:r>
      <w:r w:rsidR="00A32BAF" w:rsidRPr="003C3342">
        <w:t>will not accurately predict seed production</w:t>
      </w:r>
      <w:r w:rsidR="00127A88">
        <w:t>. I</w:t>
      </w:r>
      <w:r w:rsidR="00D46295">
        <w:t>nstead</w:t>
      </w:r>
      <w:r w:rsidR="00127A88">
        <w:t xml:space="preserve">, </w:t>
      </w:r>
      <w:r w:rsidR="003E5AEA">
        <w:t xml:space="preserve">and </w:t>
      </w:r>
      <w:r w:rsidR="00127A88">
        <w:t xml:space="preserve">in contrast to many herbaceous species </w:t>
      </w:r>
      <w:r w:rsidR="00127A88">
        <w:fldChar w:fldCharType="begin"/>
      </w:r>
      <w:r w:rsidR="00127A88">
        <w:instrText xml:space="preserve"> ADDIN ZOTERO_ITEM CSL_CITATION {"citationID":"25j469tguc","properties":{"formattedCitation":"(Shipley &amp; Dion 1992)","plainCitation":"(Shipley &amp; Dion 1992)"},"citationItems":[{"id":809,"uris":["http://zotero.org/users/503753/items/P98HHJV9"],"uri":["http://zotero.org/users/503753/items/P98HHJV9"],"itemData":{"id":809,"type":"article-journal","title":"The allometry of seed production in herbaceous angiosperms","container-title":"The American Naturalist","page":"467-483","volume":"139","issue":"3","ISSN":"00030147","note":"ArticleType: research-article / Full publication date: Mar., 1992 / Copyright © 1992 The University of Chicago Press","author":[{"family":"Shipley","given":"Bill"},{"family":"Dion","given":"Jerome"}],"issued":{"date-parts":[["1992",3,1]]}}}],"schema":"https://github.com/citation-style-language/schema/raw/master/csl-citation.json"} </w:instrText>
      </w:r>
      <w:r w:rsidR="00127A88">
        <w:fldChar w:fldCharType="separate"/>
      </w:r>
      <w:r w:rsidR="00181612" w:rsidRPr="00181612">
        <w:rPr>
          <w:rFonts w:cs="Times New Roman"/>
        </w:rPr>
        <w:t>(Shipley &amp; Dion 1992)</w:t>
      </w:r>
      <w:r w:rsidR="00127A88">
        <w:fldChar w:fldCharType="end"/>
      </w:r>
      <w:r w:rsidR="003E5AEA">
        <w:t>,</w:t>
      </w:r>
      <w:r w:rsidR="00D46295">
        <w:t xml:space="preserve"> this is a measure that must be measured at the individual level for perennial species with relatively low seedset</w:t>
      </w:r>
      <w:r w:rsidR="00A32BAF" w:rsidRPr="003C3342">
        <w:t>.</w:t>
      </w:r>
    </w:p>
    <w:p w14:paraId="156D3672" w14:textId="74349958" w:rsidR="00277B98" w:rsidRPr="003C3342" w:rsidRDefault="00FD6434" w:rsidP="007444C4">
      <w:r w:rsidRPr="003C3342">
        <w:t xml:space="preserve">The explanation for the poor correlation between seed investment and </w:t>
      </w:r>
      <w:r w:rsidR="00D46295">
        <w:t>RE</w:t>
      </w:r>
      <w:r w:rsidRPr="003C3342">
        <w:t xml:space="preserve"> is clear: </w:t>
      </w:r>
      <w:r w:rsidR="0046571E" w:rsidRPr="003C3342">
        <w:t>most of these species have relatively low seedset</w:t>
      </w:r>
      <w:r w:rsidR="00E573B8" w:rsidRPr="003C3342">
        <w:t xml:space="preserve"> (Table 1)</w:t>
      </w:r>
      <w:r w:rsidR="0046571E" w:rsidRPr="003C3342">
        <w:t xml:space="preserve"> and moreover, seed set is quite variable across individuals </w:t>
      </w:r>
      <w:r w:rsidR="001606B8">
        <w:t>at a single site</w:t>
      </w:r>
      <w:r w:rsidR="003A0038" w:rsidRPr="003C3342">
        <w:t xml:space="preserve"> </w:t>
      </w:r>
      <w:r w:rsidR="003E5AEA" w:rsidRPr="003C3342">
        <w:t>(</w:t>
      </w:r>
      <w:r w:rsidR="003E5AEA">
        <w:t>Figure 3</w:t>
      </w:r>
      <w:r w:rsidR="003E5AEA" w:rsidRPr="003C3342">
        <w:t xml:space="preserve">). </w:t>
      </w:r>
      <w:r w:rsidRPr="003C3342">
        <w:t xml:space="preserve">Therefore, although the number of </w:t>
      </w:r>
      <w:r w:rsidR="004716BC" w:rsidRPr="003C3342">
        <w:t xml:space="preserve">initiated buds is well-predicted by plant size (for most species) and is in turn tightly correlated with total reproductive investment (for all species), the unpredictability of seedset and overall low seedset means that </w:t>
      </w:r>
      <w:r w:rsidR="005A2338" w:rsidRPr="003C3342">
        <w:t>investment in seeds</w:t>
      </w:r>
      <w:r w:rsidR="004716BC" w:rsidRPr="003C3342">
        <w:t>, at the individual level, cannot be predicted by any easy-to-measure metrics.</w:t>
      </w:r>
      <w:r w:rsidR="004432A6" w:rsidRPr="003C3342">
        <w:t xml:space="preserve"> M</w:t>
      </w:r>
      <w:r w:rsidR="0046571E" w:rsidRPr="003C3342">
        <w:t>any stochastic processes, from pollinator activity to pollen compatibility to resource availability lie between bud production and seed</w:t>
      </w:r>
      <w:r w:rsidR="009216CF" w:rsidRPr="003C3342">
        <w:t xml:space="preserve"> production</w:t>
      </w:r>
      <w:r w:rsidR="00BA7BDC" w:rsidRPr="003C3342">
        <w:t xml:space="preserve"> </w:t>
      </w:r>
      <w:r w:rsidR="00BA7BDC" w:rsidRPr="003C3342">
        <w:fldChar w:fldCharType="begin"/>
      </w:r>
      <w:r w:rsidR="00524161">
        <w:instrText xml:space="preserve"> ADDIN ZOTERO_ITEM CSL_CITATION {"citationID":"OKuNbv9N","properties":{"formattedCitation":"{\\rtf (Herrera {\\i{}et al.} 1998; Wesselingh 2007; G\\uc0\\u243{}mez 2008)}","plainCitation":"(Herrera et al. 1998; Wesselingh 2007; Gómez 2008)"},"citationItems":[{"id":1850,"uris":["http://zotero.org/users/503753/items/HVQ3A33A"],"uri":["http://zotero.org/users/503753/items/HVQ3A33A"],"itemData":{"id":1850,"type":"article-journal","title":"Annual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524161">
        <w:rPr>
          <w:rFonts w:ascii="Cambria Math" w:hAnsi="Cambria Math" w:cs="Cambria Math"/>
        </w:rPr>
        <w:instrText>‐</w:instrText>
      </w:r>
      <w:r w:rsidR="00524161">
        <w:instrText>annual schedules consisting of either high or low reproduction years. Seed production was weakly more variable among wind</w:instrText>
      </w:r>
      <w:r w:rsidR="00524161">
        <w:rPr>
          <w:rFonts w:ascii="Cambria Math" w:hAnsi="Cambria Math" w:cs="Cambria Math"/>
        </w:rPr>
        <w:instrText>‐</w:instrText>
      </w:r>
      <w:r w:rsidR="00524161">
        <w:instrText>pollinated taxa than animal</w:instrText>
      </w:r>
      <w:r w:rsidR="00524161">
        <w:rPr>
          <w:rFonts w:ascii="Cambria Math" w:hAnsi="Cambria Math" w:cs="Cambria Math"/>
        </w:rPr>
        <w:instrText>‐</w:instrText>
      </w:r>
      <w:r w:rsidR="00524161">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524161">
        <w:rPr>
          <w:rFonts w:ascii="Cambria Math" w:hAnsi="Cambria Math" w:cs="Cambria Math"/>
        </w:rPr>
        <w:instrText>‐</w:instrText>
      </w:r>
      <w:r w:rsidR="00524161">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A."}],"issued":{"date-parts":[["2007"]]}}},{"id":1713,"uris":["http://zotero.org/users/503753/items/5G3KBVD8"],"uri":["http://zotero.org/users/503753/items/5G3KBVD8"],"itemData":{"id":1713,"type":"article-journal","title":"Sequential Conflicting Selection Due to Multispecific Interactions Triggers Evolutionary Trade-Offs in a Monocarpic Herb","container-title":"Evolution","page":"668-679","volume":"62","issue":"3","source":"Wiley Online Library","abstract":"Trade-offs are crucial in understanding phenotypic evolution of organisms. A main source of trade-offs is conflicting selection, a phenomenon very likely in complex multispecific scenarios in which many potential selective agents coexist. The main goal of this study is to investigate the selective trade-offs arising due to conflicting selection on female-fitness components in Erysimum mediohispanicum. I quantified the selection exerted on 10 plant traits by a mutualistic (pollinators) and antagonistic (gall-makers, predispersal and postdispersal seed predators, mammalian herbivores) multispecific assemblage acting sequentially throughout eight selective episodes of the plant, from floral bud to juvenile production. Variation in lifetime female fitness (quantified as number of juveniles) was related mostly to variation in number of flowers, fruit initiation, and seedling establishment. The direction of selection changed among different selective episode for many traits. Most importantly, conflicting selection was frequent in the study system, with half of the phenotypic traits experiencing opposing selection in different selective episodes. Selection at individual life-cycle stages diverged remarkably from selection based on total fitness. Consequently, the evolution of many traits is determined by the relative importance of each episode of selection, with conflicting selection inevitably yielding evolutionary compromises.","DOI":"10.1111/j.1558-5646.2007.00312.x","ISSN":"1558-5646","language":"en","author":[{"family":"Gómez","given":"José M."}],"issued":{"date-parts":[["2008",3,1]]}}}],"schema":"https://github.com/citation-style-language/schema/raw/master/csl-citation.json"} </w:instrText>
      </w:r>
      <w:r w:rsidR="00BA7BDC" w:rsidRPr="003C3342">
        <w:fldChar w:fldCharType="separate"/>
      </w:r>
      <w:r w:rsidR="00181612" w:rsidRPr="00181612">
        <w:rPr>
          <w:rFonts w:cs="Times New Roman"/>
        </w:rPr>
        <w:t xml:space="preserve">(Herrera </w:t>
      </w:r>
      <w:r w:rsidR="00181612" w:rsidRPr="00181612">
        <w:rPr>
          <w:rFonts w:cs="Times New Roman"/>
          <w:i/>
          <w:iCs/>
        </w:rPr>
        <w:t>et al.</w:t>
      </w:r>
      <w:r w:rsidR="00181612" w:rsidRPr="00181612">
        <w:rPr>
          <w:rFonts w:cs="Times New Roman"/>
        </w:rPr>
        <w:t xml:space="preserve"> 1998; </w:t>
      </w:r>
      <w:proofErr w:type="spellStart"/>
      <w:r w:rsidR="00181612" w:rsidRPr="00181612">
        <w:rPr>
          <w:rFonts w:cs="Times New Roman"/>
        </w:rPr>
        <w:t>Wesselingh</w:t>
      </w:r>
      <w:proofErr w:type="spellEnd"/>
      <w:r w:rsidR="00181612" w:rsidRPr="00181612">
        <w:rPr>
          <w:rFonts w:cs="Times New Roman"/>
        </w:rPr>
        <w:t xml:space="preserve"> 2007; Gómez 2008)</w:t>
      </w:r>
      <w:r w:rsidR="00BA7BDC" w:rsidRPr="003C3342">
        <w:fldChar w:fldCharType="end"/>
      </w:r>
      <w:r w:rsidR="005C3269" w:rsidRPr="003C3342">
        <w:t xml:space="preserve">. </w:t>
      </w:r>
      <w:r w:rsidR="00BA7BDC" w:rsidRPr="003C3342">
        <w:t>These processes lead to both individual and inter-annual variation in seed production</w:t>
      </w:r>
      <w:r w:rsidR="00277B98" w:rsidRPr="003C3342">
        <w:t xml:space="preserve"> </w:t>
      </w:r>
      <w:r w:rsidR="00277B98" w:rsidRPr="003C3342">
        <w:fldChar w:fldCharType="begin"/>
      </w:r>
      <w:r w:rsidR="00277B98" w:rsidRPr="003C3342">
        <w:instrText xml:space="preserve"> ADDIN ZOTERO_ITEM CSL_CITATION {"citationID":"XOuujPot","properties":{"formattedCitation":"{\\rtf (Copland &amp; Whelan 1989; Mitchell 1997; Herrera {\\i{}et al.} 1998)}","plainCitation":"(Copland &amp; Whelan 1989; Mitchell 1997; Herrera et al. 1998)"},"citationItems":[{"id":1852,"uris":["http://zotero.org/users/503753/items/HC7R7H6G"],"uri":["http://zotero.org/users/503753/items/HC7R7H6G"],"itemData":{"id":1852,"type":"article-journal","title":"Seasonal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J."}],"issued":{"date-parts":[["1989"]]}}},{"id":1782,"uris":["http://zotero.org/users/503753/items/KEBRG7UC"],"uri":["http://zotero.org/users/503753/items/KEBRG7UC"],"itemData":{"id":1782,"type":"article-journal","title":"Effects of pollination intensity on &lt;i&gt;Lesquerella fendleri&lt;/i&gt; seed set: variation among plants","container-title":"Oecologia","page":"382-388","volume":"109","issue":"3","source":"link.springer.com","abstract":"The amount of pollen arriving on a flower can be an important determinant of seed production. I investigated the effect of varying pollen loads on seed set of the perennial desert mustard Lesquerella fendleri. To do this, I quantified the dose response relationship between stigmatic pollen load and seed set per fruit using over 400 flowers from 13 greenhouse-grown plants. Seed set per fruit generally increased with pollen up to about 100 pollen grains, then reached a plateau. A negative exponential regression of seed set on pollen load for the pooled data explained less than 10% of the observed variation in seeds per fruit. However, accounting for variation among individual plants in the dose-response relationship increased explained variation to 40%, indicating that plants responded differently to the same amount of available pollen. Plants varied little in the initial slope of the dose-response curve, but differed substantially in the asymptote, which ranged from 3 to 16 seeds. This limit is not imposed by ovule number, and may instead result from variation among plants in vigor, propensity to abort seeds, or in gender specialization. Such variation among plants in dose-response relationships has important consequences for understanding pollination limitation and pollen competition.","DOI":"10.1007/s004420050097","ISSN":"0029-8549, 1432-1939","shortTitle":"Effects of pollination intensity on &lt;i&gt;Lesquerella fendleri&lt;/i&gt; seed set","journalAbbreviation":"Oecologia","language":"en","author":[{"family":"Mitchell","given":"Randall J."}],"issued":{"date-parts":[["1997",2]]}}},{"id":1850,"uris":["http://zotero.org/users/503753/items/HVQ3A33A"],"uri":["http://zotero.org/users/503753/items/HVQ3A33A"],"itemData":{"id":1850,"type":"article-journal","title":"Annual Variability in Seed Production by Woody Plants and the Masting Concept: Reassessment of Principles and Relationship to Pollination and Seed Dispersal","container-title":"The American Naturalist","page":"576-594","volume":"152","issue":"4","source":"JSTOR","abstract":"ABSTRACT By analyzing 296 published and unpublished data sets describing annual variation in seed output by 144 species of woody plants, this article addresses the following questions. Do plant species naturally fall into distinct groups corresponding to masting and nonmasting habits? Do plant populations generally exhibit significant bimodality in annual seed output? Are there significant relationships between annual variability in seed production and pollination and seed dispersal modes, as predicted from economy of scale considerations? We failed to identify distinct groups of species with contrasting levels of annual variability in seed output but did find evidence that most polycarpic woody plants seem to adhere to alternating supra</w:instrText>
      </w:r>
      <w:r w:rsidR="00277B98" w:rsidRPr="007444C4">
        <w:rPr>
          <w:rFonts w:ascii="Adobe Caslon Pro" w:hAnsi="Adobe Caslon Pro" w:cs="Adobe Caslon Pro"/>
        </w:rPr>
        <w:instrText>‐</w:instrText>
      </w:r>
      <w:r w:rsidR="00277B98" w:rsidRPr="003C3342">
        <w:instrText>annual schedules consisting of either high or low reproduction years. Seed production was weakly more variable among wind</w:instrText>
      </w:r>
      <w:r w:rsidR="00277B98" w:rsidRPr="007444C4">
        <w:rPr>
          <w:rFonts w:ascii="Adobe Caslon Pro" w:hAnsi="Adobe Caslon Pro" w:cs="Adobe Caslon Pro"/>
        </w:rPr>
        <w:instrText>‐</w:instrText>
      </w:r>
      <w:r w:rsidR="00277B98" w:rsidRPr="003C3342">
        <w:instrText>pollinated taxa than animal</w:instrText>
      </w:r>
      <w:r w:rsidR="00277B98" w:rsidRPr="007444C4">
        <w:rPr>
          <w:rFonts w:ascii="Adobe Caslon Pro" w:hAnsi="Adobe Caslon Pro" w:cs="Adobe Caslon Pro"/>
        </w:rPr>
        <w:instrText>‐</w:instrText>
      </w:r>
      <w:r w:rsidR="00277B98" w:rsidRPr="003C3342">
        <w:instrText>pollinated ones. Plants dispersed by mutualistic frugivores were less variable than those dispersed by either inanimate means or animals that predominantly behave as seed predators. We conclude that there are no objective reasons to perpetuate the concept of mast fruiting in the ecological literature as a shorthand to designate a distinct biological phenomenon. Associations between supra</w:instrText>
      </w:r>
      <w:r w:rsidR="00277B98" w:rsidRPr="007444C4">
        <w:rPr>
          <w:rFonts w:ascii="Adobe Caslon Pro" w:hAnsi="Adobe Caslon Pro" w:cs="Adobe Caslon Pro"/>
        </w:rPr>
        <w:instrText>‐</w:instrText>
      </w:r>
      <w:r w:rsidR="00277B98" w:rsidRPr="003C3342">
        <w:instrText xml:space="preserve">annual variabiity in seed output and pollination and seed dispersal methods suggest the existence of important reproductive correlates that demand further investigation.","DOI":"10.1086/286191","ISSN":"0003-0147","shortTitle":"Annual Variability in Seed Production by Woody Plants and the Masting Concept","journalAbbreviation":"The American Naturalist","author":[{"family":"Herrera","given":"Carlos M."},{"family":"Jordano","given":"Pedro"},{"family":"Guitián","given":"Javier"},{"family":"Traveset","given":"Anna"}],"issued":{"date-parts":[["1998"]]}}}],"schema":"https://github.com/citation-style-language/schema/raw/master/csl-citation.json"} </w:instrText>
      </w:r>
      <w:r w:rsidR="00277B98" w:rsidRPr="003C3342">
        <w:fldChar w:fldCharType="separate"/>
      </w:r>
      <w:r w:rsidR="00181612" w:rsidRPr="00181612">
        <w:rPr>
          <w:rFonts w:cs="Times New Roman"/>
        </w:rPr>
        <w:t xml:space="preserve">(Copland &amp; Whelan 1989; Mitchell 1997; Herrera </w:t>
      </w:r>
      <w:r w:rsidR="00181612" w:rsidRPr="00181612">
        <w:rPr>
          <w:rFonts w:cs="Times New Roman"/>
          <w:i/>
          <w:iCs/>
        </w:rPr>
        <w:t>et al.</w:t>
      </w:r>
      <w:r w:rsidR="00181612" w:rsidRPr="00181612">
        <w:rPr>
          <w:rFonts w:cs="Times New Roman"/>
        </w:rPr>
        <w:t xml:space="preserve"> 1998)</w:t>
      </w:r>
      <w:r w:rsidR="00277B98" w:rsidRPr="003C3342">
        <w:fldChar w:fldCharType="end"/>
      </w:r>
      <w:r w:rsidR="00BA7BDC" w:rsidRPr="003C3342">
        <w:t xml:space="preserve">. </w:t>
      </w:r>
    </w:p>
    <w:p w14:paraId="07A810F6" w14:textId="5D37DD92" w:rsidR="002014D0" w:rsidRPr="003C3342" w:rsidRDefault="00E573B8" w:rsidP="003C3342">
      <w:pPr>
        <w:pStyle w:val="Heading2"/>
      </w:pPr>
      <w:r w:rsidRPr="003C3342">
        <w:lastRenderedPageBreak/>
        <w:t>Considerations</w:t>
      </w:r>
    </w:p>
    <w:p w14:paraId="7E6B62C0" w14:textId="60FCE792" w:rsidR="00AA1D0B" w:rsidRDefault="00E573B8" w:rsidP="007444C4">
      <w:r w:rsidRPr="003C3342">
        <w:t xml:space="preserve">To reach meaningful conclusions </w:t>
      </w:r>
      <w:r w:rsidR="00DA549B">
        <w:t>about trade-offs between reproductive costs, counts, and seedset,</w:t>
      </w:r>
      <w:r w:rsidRPr="003C3342">
        <w:t xml:space="preserve"> accurate measurements of total reproductive investment is essential. Our accounting scheme is very </w:t>
      </w:r>
      <w:r w:rsidR="00181612">
        <w:t>detailed</w:t>
      </w:r>
      <w:r w:rsidRPr="003C3342">
        <w:t>, but of course imperfect. The largest source of error is that we have not measured nectar production, despite knowing that several of the species produce abundant nectar</w:t>
      </w:r>
      <w:r w:rsidR="00DA549B">
        <w:t xml:space="preserve">, </w:t>
      </w:r>
      <w:r w:rsidR="00DA549B" w:rsidRPr="003C3342">
        <w:t>particular</w:t>
      </w:r>
      <w:r w:rsidR="00DA549B">
        <w:t>ly</w:t>
      </w:r>
      <w:r w:rsidR="00DA549B" w:rsidRPr="003C3342">
        <w:t xml:space="preserve"> </w:t>
      </w:r>
      <w:r w:rsidR="00DA549B" w:rsidRPr="003C3342">
        <w:rPr>
          <w:i/>
        </w:rPr>
        <w:t>Banksia ericifolia</w:t>
      </w:r>
      <w:r w:rsidR="00DA549B" w:rsidRPr="003C3342">
        <w:t>,</w:t>
      </w:r>
      <w:r w:rsidR="00DA549B" w:rsidRPr="003C3342">
        <w:rPr>
          <w:i/>
        </w:rPr>
        <w:t xml:space="preserve"> Hakea teretifolia</w:t>
      </w:r>
      <w:r w:rsidR="00DA549B" w:rsidRPr="003C3342">
        <w:t xml:space="preserve"> and</w:t>
      </w:r>
      <w:r w:rsidR="00DA549B" w:rsidRPr="003C3342">
        <w:rPr>
          <w:i/>
        </w:rPr>
        <w:t xml:space="preserve"> </w:t>
      </w:r>
      <w:r w:rsidR="00DA549B" w:rsidRPr="003C3342">
        <w:t xml:space="preserve">both </w:t>
      </w:r>
      <w:r w:rsidR="00DA549B" w:rsidRPr="003C3342">
        <w:rPr>
          <w:i/>
        </w:rPr>
        <w:t xml:space="preserve">Grevillea </w:t>
      </w:r>
      <w:r w:rsidR="00DA549B" w:rsidRPr="003C3342">
        <w:t>species</w:t>
      </w:r>
      <w:r w:rsidRPr="003C3342">
        <w:t xml:space="preserve"> </w:t>
      </w:r>
      <w:r w:rsidR="008E5655">
        <w:fldChar w:fldCharType="begin"/>
      </w:r>
      <w:r w:rsidR="008E5655">
        <w:instrText xml:space="preserve"> ADDIN ZOTERO_ITEM CSL_CITATION {"citationID":"HvQpHHhe","properties":{"formattedCitation":"{\\rtf (Pyke 1983; Pyke, O\\uc0\\u8217{}Connor &amp; Recher 1993; Lloyd, Ayre &amp; Whelan 2002)}","plainCitation":"(Pyke 1983; Pyke, O’Connor &amp; Recher 1993; Lloyd, Ayre &amp; Whelan 2002)"},"citationItems":[{"id":832,"uris":["http://zotero.org/users/503753/items/Q5HC8PUE"],"uri":["http://zotero.org/users/503753/items/Q5HC8PUE"],"itemData":{"id":832,"type":"article-journal","title":"Seasonal pattern of abundance of honeyeaters and their resources in heathland areas near Sydney","container-title":"Australian Journal of Ecology","page":"217–233","volume":"8","issue":"3","source":"Wiley Online Library","abstract":"Abundances of honeyeaters, flowers and flying insects, the daily nectar-energy production per flower and the average size of flying insects were estimated every three weeks for circles of radius 20 m located in three heathland areas near Sydney. Seasonal fluctuations in honeyeater density showed no apparent relationship with seasonal fluctuations in nectar-energy productivity or in biomass of flying insects. Variation between circles in honeyeater density was also unrelated to spatial variation in energy productivity and insect biomass. The relatively low incidence of nectar-feeding and high incidence of flying exhibited by birds observed during troughs in nectar-energy production suggest that many of these birds are transient and that their density may consequently be unrelated to local conditions.","DOI":"10.1111/j.1442-9993.1983.tb01320.x","ISSN":"1442-9993","language":"en","author":[{"family":"Pyke","given":"Graham H."}],"issued":{"date-parts":[["1983"]]}}},{"id":624,"uris":["http://zotero.org/users/503753/items/IPR3CKDA"],"uri":["http://zotero.org/users/503753/items/IPR3CKDA"],"itemData":{"id":624,"type":"article-journal","title":"Relationship between nectar production and yearly and spatial variation in density and nesting of resident honeyeaters in heathland near Sydney","container-title":"Australian Journal of Ecology","page":"221–229","volume":"18","issue":"2","source":"Wiley Online Library","abstract":"Abstract The maximum density of resident honeyeaters in heathland near Sydney was very similar from one area and year to another, despite large variation in production of nectar-energy. The most likely explanation for this is that density is determined by the spacing behaviour of birds rather than by nectar production or other factors. Within years, nesting by these residents was positively correlated with temporal variation in production of nectar-energy and 90% of nesting occurred when the estimated average amount of energy available in the heathland per pair exceeded that required to support parents and young. Most nesting and the highest nectar production consistently occurred between April and July.","DOI":"10.1111/j.1442-9993.1993.tb00446.x","ISSN":"1442-9993","language":"en","author":[{"family":"Pyke","given":"G. H."},{"family":"O'Connor","given":"P. J."},{"family":"Recher","given":"H. F."}],"issued":{"date-parts":[["1993"]]}}},{"id":750,"uris":["http://zotero.org/users/503753/items/MPNXCQJS"],"uri":["http://zotero.org/users/503753/items/MPNXCQJS"],"itemData":{"id":750,"type":"article-journal","title":"A rapid and accurate visual assessment of nectar production can reveal patterns of temporal variation in &lt;i&gt;Banksia ericifolia&lt;/i&gt; (Proteaceae)","container-title":"Aust. J. Bot.","page":"595-600","volume":"50","issue":"5","source":"CSIRO Publishing","abstract":"&lt;i&gt;Banksia&lt;/i&gt; species are conspicuous in Australian heathlands and woodlands and provide a major source of nectar for a range of vertebrate and invertebrate pollinators. However, nectar production by &lt;i&gt;Banksia&lt;/i&gt; is difficult to measure because inflorescences comprise large numbers (hundreds to thousands) of tiny flowers. Our aim was to quantify variation in nectar volume among &lt;i&gt;B. ericifolia&lt;/i&gt; L.f. plants, but existing techniques were too time consuming or required destructive sampling of inflorescences. We estimated nectar volume by counting the number and estimating the size of nectar drops on a sample of flowers on each inflorescence. Our technique was fast (10 min per inflorescence) and a highly significant positive relationship was found between visual estimations and direct measures (capillary tubes and micropipettes) of nectar volume (&lt;i&gt;r&lt;/i&gt; = 0.92; &lt;i&gt;P&lt;/i&gt; &amp;#8804;  0.0001). This technique thus provides an alternative to current techniques for measuring nectar volume in plants that have large numbers of small flowers arranged in dense inflorescences. By using this technique, we found significant variation among days in nectar volume produced by each of five &lt;i&gt;B. ericifolia&lt;/i&gt; plants (&lt;i&gt;P&lt;/i&gt; &amp;#8804; 0.02). Furthermore, days of high and low nectar production were synchronised among plants. We concluded that the temporal variation found may be the result of fluctuations in environmental variables, rather than the age of an inflorescence. Indeed, nectar volume was found to be significantly correlated with a range of weather variables including daily maximum temperature (&amp;#0176;C), precipitation (mm), wind speed (km h&lt;sup&gt;&amp;#8211;&lt;/sup&gt;&lt;sup&gt;1&lt;/sup&gt;) and relative humidity (&amp;#37;). However, larger-scale and longer-term studies are needed to adequately examine any relationship between environmental variables and nectar production.","author":[{"family":"Lloyd","given":"Samantha"},{"family":"Ayre","given":"David J."},{"family":"Whelan","given":"Rob. J."}],"issued":{"date-parts":[["2002",1,1]]}}}],"schema":"https://github.com/citation-style-language/schema/raw/master/csl-citation.json"} </w:instrText>
      </w:r>
      <w:r w:rsidR="008E5655">
        <w:fldChar w:fldCharType="separate"/>
      </w:r>
      <w:r w:rsidR="00181612" w:rsidRPr="00181612">
        <w:rPr>
          <w:rFonts w:cs="Times New Roman"/>
        </w:rPr>
        <w:t xml:space="preserve">(Pyke 1983; Pyke, O’Connor &amp; </w:t>
      </w:r>
      <w:proofErr w:type="spellStart"/>
      <w:r w:rsidR="00181612" w:rsidRPr="00181612">
        <w:rPr>
          <w:rFonts w:cs="Times New Roman"/>
        </w:rPr>
        <w:t>Recher</w:t>
      </w:r>
      <w:proofErr w:type="spellEnd"/>
      <w:r w:rsidR="00181612" w:rsidRPr="00181612">
        <w:rPr>
          <w:rFonts w:cs="Times New Roman"/>
        </w:rPr>
        <w:t xml:space="preserve"> 1993; Lloyd, </w:t>
      </w:r>
      <w:proofErr w:type="spellStart"/>
      <w:r w:rsidR="00181612" w:rsidRPr="00181612">
        <w:rPr>
          <w:rFonts w:cs="Times New Roman"/>
        </w:rPr>
        <w:t>Ayre</w:t>
      </w:r>
      <w:proofErr w:type="spellEnd"/>
      <w:r w:rsidR="00181612" w:rsidRPr="00181612">
        <w:rPr>
          <w:rFonts w:cs="Times New Roman"/>
        </w:rPr>
        <w:t xml:space="preserve"> &amp; Whelan 2002)</w:t>
      </w:r>
      <w:r w:rsidR="008E5655">
        <w:fldChar w:fldCharType="end"/>
      </w:r>
      <w:r w:rsidR="00B677BE" w:rsidRPr="003C3342">
        <w:t xml:space="preserve">. </w:t>
      </w:r>
      <w:r w:rsidR="006A57AA" w:rsidRPr="003C3342">
        <w:t>Very rough b</w:t>
      </w:r>
      <w:r w:rsidR="00B677BE" w:rsidRPr="003C3342">
        <w:t>ack</w:t>
      </w:r>
      <w:r w:rsidR="00181612">
        <w:t>-</w:t>
      </w:r>
      <w:r w:rsidR="00B677BE" w:rsidRPr="003C3342">
        <w:t>of</w:t>
      </w:r>
      <w:r w:rsidR="00181612">
        <w:t>-</w:t>
      </w:r>
      <w:r w:rsidR="00B677BE" w:rsidRPr="003C3342">
        <w:t>the</w:t>
      </w:r>
      <w:r w:rsidR="00181612">
        <w:t>-</w:t>
      </w:r>
      <w:r w:rsidR="00B677BE" w:rsidRPr="003C3342">
        <w:t>envelope calculations, based on studies of closely related species in nearby communities</w:t>
      </w:r>
      <w:r w:rsidR="001E1144" w:rsidRPr="003C3342">
        <w:t>,</w:t>
      </w:r>
      <w:r w:rsidR="00B677BE" w:rsidRPr="003C3342">
        <w:t xml:space="preserve"> indicate </w:t>
      </w:r>
      <w:r w:rsidR="006A57AA" w:rsidRPr="003C3342">
        <w:t xml:space="preserve">nectar production increases total reproductive investment by ~20% for </w:t>
      </w:r>
      <w:r w:rsidR="006A57AA" w:rsidRPr="003C3342">
        <w:rPr>
          <w:i/>
        </w:rPr>
        <w:t>Grevillea speciosa</w:t>
      </w:r>
      <w:r w:rsidR="006A57AA" w:rsidRPr="003C3342">
        <w:t xml:space="preserve">, 10% for </w:t>
      </w:r>
      <w:r w:rsidR="006A57AA" w:rsidRPr="003C3342">
        <w:rPr>
          <w:i/>
        </w:rPr>
        <w:t>Hakea teretifolia</w:t>
      </w:r>
      <w:r w:rsidR="006A57AA" w:rsidRPr="003C3342">
        <w:t>, and well under 5% for the other two species</w:t>
      </w:r>
      <w:r w:rsidR="00800476">
        <w:t>, increasing pollen-attraction costs relative to provisioning costs</w:t>
      </w:r>
      <w:r w:rsidR="00181612">
        <w:t xml:space="preserve"> (###refs)</w:t>
      </w:r>
      <w:r w:rsidR="006A57AA" w:rsidRPr="003C3342">
        <w:t xml:space="preserve">. </w:t>
      </w:r>
    </w:p>
    <w:p w14:paraId="3423116E" w14:textId="15C5F826" w:rsidR="00E573B8" w:rsidRDefault="006A57AA" w:rsidP="007444C4">
      <w:r w:rsidRPr="003C3342">
        <w:t xml:space="preserve">These seemingly large energy expenditures, segue to our next consideration: </w:t>
      </w:r>
      <w:r w:rsidR="001E1144" w:rsidRPr="003C3342">
        <w:t>I</w:t>
      </w:r>
      <w:r w:rsidRPr="003C3342">
        <w:t xml:space="preserve">s dry weight the best measure of energy expenditure, especially in a community growing on soils known to be very low in P </w:t>
      </w:r>
      <w:r w:rsidR="008E5655">
        <w:fldChar w:fldCharType="begin"/>
      </w:r>
      <w:r w:rsidR="008E5655">
        <w:instrText xml:space="preserve"> ADDIN ZOTERO_ITEM CSL_CITATION {"citationID":"2jj76ufjke","properties":{"formattedCitation":"(Beadle 1968)","plainCitation":"(Beadle 1968)"},"citationItems":[{"id":2002,"uris":["http://zotero.org/users/503753/items/RUNIXWCU"],"uri":["http://zotero.org/users/503753/items/RUNIXWCU"],"itemData":{"id":2002,"type":"article-journal","title":"Some aspects of the ecology and physiology of Australian xeromorphic plants.","container-title":"Australian Journal of Science","page":"348-355","volume":"30","issue":"9","author":[{"family":"Beadle","given":"N. C. W."}],"issued":{"date-parts":[["1968"]]}}}],"schema":"https://github.com/citation-style-language/schema/raw/master/csl-citation.json"} </w:instrText>
      </w:r>
      <w:r w:rsidR="008E5655">
        <w:fldChar w:fldCharType="separate"/>
      </w:r>
      <w:r w:rsidR="00181612" w:rsidRPr="00181612">
        <w:rPr>
          <w:rFonts w:cs="Times New Roman"/>
        </w:rPr>
        <w:t>(Beadle 1968)</w:t>
      </w:r>
      <w:r w:rsidR="008E5655">
        <w:fldChar w:fldCharType="end"/>
      </w:r>
      <w:r w:rsidRPr="003C3342">
        <w:t xml:space="preserve">? Previous studies indicate that nutrient concentrations may better estimate energy allocation choices </w:t>
      </w:r>
      <w:r w:rsidRPr="003C3342">
        <w:fldChar w:fldCharType="begin"/>
      </w:r>
      <w:r w:rsidR="00224C2A" w:rsidRPr="003C3342">
        <w:instrText xml:space="preserve"> ADDIN ZOTERO_ITEM CSL_CITATION {"citationID":"l83CdYgR","properties":{"formattedCitation":"{\\rtf (Reekie &amp; Bazzaz 1987b; Ashman 1994; Rosenheim {\\i{}et al.} 2014)}","plainCitation":"(Reekie &amp; Bazzaz 1987b; Ashman 1994; Rosenheim et al. 2014)"},"citationItems":[{"id":657,"uris":["http://zotero.org/users/503753/items/JEW23DZA"],"uri":["http://zotero.org/users/503753/items/JEW23DZA"],"itemData":{"id":657,"type":"article-journal","title":"Reproductive effort in plants. 2. Does carbon reflect the allocation of other resources?","container-title":"The American Naturalist","page":"897-906","volume":"129","issue":"6","abstract":"The assessment of reproductive effort (RE) in plants has been hampered by the uncertainty about which resource should be used as the currency to evaluate resource-allocation patterns. In this paper, we argue that carbon, because of its important energetic role in plants, tends to integrate the allocation patterns of other resources and can therefore be used as a common currency to assess allocation patterns. We show that the respiratory cost of plant growth in Agropyron repens increases as the concentration of nitrogen and phosphorus in the tissue increases. Furthermore, the respiratory cost per unit of nutrient generally increases as these nutrients become less available. This means not only that carbon allocation tends to reflect the distribution of other nutrients, but also that the allocation of carbon tends to be biased toward that of the most limiting resources. The second point is particularly important because the concept of resource allocation is relevant in life history studies only if resources are limiting growth. This bias in the allocation of carbon is reflected in the convergence at low levels of applied nitrogen of RE calculated in terms of total carbon (biomass plus respiratory carbon) and that calculated in terms of nitrogen. In our experiments, the overall rank correlation between RE calculated in terms of carbon and nitrogen across various genotypes and resource treatments was 0.804. Convergence was not evident between reproductive efforts calculated in terms of carbon and phosphorus, probably because phosphorus was not a seriously limiting factor in these experiments. However, the overall rank correlation between carbon- and phosphorus-based measures of RE was still high (0.900), suggesting that even when phosphorus is not limiting, carbon is an adequate measure of phosphorus allocation.","ISSN":"00030147","note":"ArticleType: research-article / Full publication date: Jun., 1987 / Copyright © 1987 The University of Chicago Press","author":[{"family":"Reekie","given":"E. G."},{"family":"Bazzaz","given":"F. A."}],"issued":{"date-parts":[["1987",6,1]]}}},{"id":1029,"uris":["http://zotero.org/users/503753/items/V3PDRZ3P"],"uri":["http://zotero.org/users/503753/items/V3PDRZ3P"],"itemData":{"id":1029,"type":"article-journal","title":"Reproductive allocation in hermaphrodite and female plants of &lt;i&gt;Sidalcea oregana&lt;/i&gt; ssp &lt;i&gt;spicata&lt;/i&gt; (Malvaceae) using 4 currencies","container-title":"American Journal of Botany","page":"433-438","volume":"81","issue":"4","source":"ISI Web of Knowledge","abstract":"Reproductive allocation was investigated in female and hermaphrodite plants of gynodioecious Sidalcea oregana ssp. spicata. Total reproductive investment and partitioning of that investment was documented at the level of whole plants in terms of four ecologically relevant currencies: biomass, nitrogen, phosphorus, and potassium. Nutrient augmentations in the field confirmed that nutrients were limiting plant vegetative growth and propensity to flower; thus the use of these nutrients as currency was appropriate. Once the effects of plant size were removed, the sex morphs allocated similar total amounts of biomass, nitrogen, phosphorus, and potassium to reproduction, but partitioned those differentially. For any given individual size, females allocated larger proportions of their reproductive resource budgets to seeds. Hermaphrodites' reproductive investment in pollen and flowers was allocated at the expense of allocation to seeds. These data are relevant to the evolution of gynodioecy from hermaphroditism and support the hypothesis that females reallocate resources not spent on pollen to seeds.","DOI":"10.2307/2445492","ISSN":"0002-9122","journalAbbreviation":"Am. J. Bot.","language":"English","author":[{"family":"Ashman","given":"Tl"}],"issued":{"date-parts":[["1994",4]]}}},{"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3C3342">
        <w:fldChar w:fldCharType="separate"/>
      </w:r>
      <w:r w:rsidR="00181612" w:rsidRPr="00181612">
        <w:rPr>
          <w:rFonts w:cs="Times New Roman"/>
        </w:rPr>
        <w:t>(</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1987b; Ashman 1994; Rosenheim </w:t>
      </w:r>
      <w:r w:rsidR="00181612" w:rsidRPr="00181612">
        <w:rPr>
          <w:rFonts w:cs="Times New Roman"/>
          <w:i/>
          <w:iCs/>
        </w:rPr>
        <w:t>et al.</w:t>
      </w:r>
      <w:r w:rsidR="00181612" w:rsidRPr="00181612">
        <w:rPr>
          <w:rFonts w:cs="Times New Roman"/>
        </w:rPr>
        <w:t xml:space="preserve"> 2014)</w:t>
      </w:r>
      <w:r w:rsidRPr="003C3342">
        <w:fldChar w:fldCharType="end"/>
      </w:r>
      <w:r w:rsidRPr="003C3342">
        <w:t xml:space="preserve">, but also that all currencies yield similar results. </w:t>
      </w:r>
      <w:r w:rsidR="001E1144" w:rsidRPr="003C3342">
        <w:t xml:space="preserve">It is however, possible that in a P-limited community, it is less “costly” to produce copious quantities of nectar, for carbon is </w:t>
      </w:r>
      <w:r w:rsidR="00181612">
        <w:t>relatively less expensive</w:t>
      </w:r>
      <w:r w:rsidR="001E1144" w:rsidRPr="003C3342">
        <w:t xml:space="preserve">. This is a direction for future investigations. </w:t>
      </w:r>
      <w:r w:rsidRPr="003C3342">
        <w:t>A final consideration, is how to choose which tissues to include as “reproductive tissues”, since some green reproductive tissues are known to photosynthesize</w:t>
      </w:r>
      <w:r w:rsidR="00181612">
        <w:t xml:space="preserve"> </w:t>
      </w:r>
      <w:r w:rsidR="00181612">
        <w:fldChar w:fldCharType="begin"/>
      </w:r>
      <w:r w:rsidR="00181612">
        <w:instrText xml:space="preserve"> ADDIN ZOTERO_ITEM CSL_CITATION {"citationID":"2nld5ff7f2","properties":{"formattedCitation":"(Cohen 1976; Reekie &amp; Bazzaz 1987a; Wesselingh 2007)","plainCitation":"(Cohen 1976; Reekie &amp; Bazzaz 1987a; Wesselingh 2007)"},"citationItems":[{"id":195,"uris":["http://zotero.org/users/503753/items/5CGQQ4RC"],"uri":["http://zotero.org/users/503753/items/5CGQQ4RC"],"itemData":{"id":195,"type":"article-journal","title":"The optimal timing of reproduction","container-title":"The American Naturalist","page":"801","volume":"110","issue":"975","source":"CrossRef","DOI":"10.1086/283103","ISSN":"0003-0147, 1537-5323","author":[{"family":"Cohen","given":"Dan"}],"issued":{"date-parts":[["1976",1]]}}},{"id":342,"uris":["http://zotero.org/users/503753/items/9GG7BN3A"],"uri":["http://zotero.org/users/503753/items/9GG7BN3A"],"itemData":{"id":342,"type":"article-journal","title":"Reproductive effort in plants. 1. Carbon allocation to reproduction","container-title":"The American Naturalist","page":"876-896","volume":"129","issue":"6","abstract":"Reproductive effort, or the proportion of an organism's resources allocated to reproduction, is a crucial aspect of an organism's life history; the optimal allocation of resources to reproduction in different environments has been the subject of much theorizing. Adequate tests of these theories have been hampered by the difficulties involved in assessing reproductive effort. In this paper, we address the problem of determining which structures and activities should be considered part of reproduction, using Agropyron repens as the experimental material. We approached the problem by first determining the structures and activities necessary for vegetative growth and then determining reproductive structures and activities by subtraction. Using carbon as the currency of allocation, we defined vegetative growth as those structures directly involved in the capture of carbon (i.e., leaves) plus all necessary support structures and activities. The necessary support structures and activities were determined by comparison with vegetative plants grown under similar conditions. Reproduction in A. repens involves not only the production of flowering and fruiting structures, but also the production of a substantial amount of stem material, the loss of carbon through respiration, and carbon gain through photosynthesis. Reproductive photosynthesis includes both direct photosynthesis by the reproductive structures and reproductive enhancement of leaf photosynthesis. Simple measures of reproductive effort based on biomass allocation to flowering and fruiting structures do not adequately reflect carbon allocation to reproduction since there is both genotypic and environmentally induced variation among plants in the amount of reproductive stem material and in the ability to compensate for the cost of reproduction through reproductive photosynthesis.","ISSN":"00030147","note":"ArticleType: research-article / Full publication date: Jun., 1987 / Copyright © 1987 The University of Chicago Press","author":[{"family":"Reekie","given":"E. G."},{"family":"Bazzaz","given":"F. A."}],"issued":{"date-parts":[["1987",6,1]]}}},{"id":1832,"uris":["http://zotero.org/users/503753/items/TCVS77JZ"],"uri":["http://zotero.org/users/503753/items/TCVS77JZ"],"itemData":{"id":1832,"type":"article-journal","title":"Pollen limitation meets resource allocation: towards a comprehensive methodology","container-title":"The New Phytologist","page":"26-37","volume":"174","issue":"1","source":"PubMed","abstract":"The standard method of measuring pollen limitation is to add pollen to a number of flowers, preferably to a whole plant, and to compare fruit and seed set with that of naturally pollinated flowers on other plants. In 25 yr of research, this method has yielded valuable data, but it is difficult to use in large plants. This has caused a bias in the available data towards smaller, herbaceous plants with relatively few flowers. I argue that, in order to widen our knowledge of how pollen limitation affects plants, we should go beyond whole-plant pollen addition and change our concept of how a flowering plant functions. The traditional method does not take into account the variation in and dynamics of resource allocation and pollen availability. The concept of integrated physiological units (IPUs) does, but, although it has been applied to pollination biology, it has not received the attention it deserves. I use this article to present its merits again, to propose a step-by-step methodology for studying pollen limitation, and to examine factors influencing possible plant strategies.","DOI":"10.1111/j.1469-8137.2007.01997.x","ISSN":"0028-646X","note":"PMID: 17335494","shortTitle":"Pollen limitation meets resource allocation","journalAbbreviation":"New Phytol.","language":"eng","author":[{"family":"Wesselingh","given":"Renate A."}],"issued":{"date-parts":[["2007"]]}}}],"schema":"https://github.com/citation-style-language/schema/raw/master/csl-citation.json"} </w:instrText>
      </w:r>
      <w:r w:rsidR="00181612">
        <w:fldChar w:fldCharType="separate"/>
      </w:r>
      <w:r w:rsidR="00181612" w:rsidRPr="00181612">
        <w:rPr>
          <w:rFonts w:cs="Times New Roman"/>
        </w:rPr>
        <w:t xml:space="preserve">(Cohen 1976; </w:t>
      </w:r>
      <w:proofErr w:type="spellStart"/>
      <w:r w:rsidR="00181612" w:rsidRPr="00181612">
        <w:rPr>
          <w:rFonts w:cs="Times New Roman"/>
        </w:rPr>
        <w:t>Reekie</w:t>
      </w:r>
      <w:proofErr w:type="spellEnd"/>
      <w:r w:rsidR="00181612" w:rsidRPr="00181612">
        <w:rPr>
          <w:rFonts w:cs="Times New Roman"/>
        </w:rPr>
        <w:t xml:space="preserve"> &amp; </w:t>
      </w:r>
      <w:proofErr w:type="spellStart"/>
      <w:r w:rsidR="00181612" w:rsidRPr="00181612">
        <w:rPr>
          <w:rFonts w:cs="Times New Roman"/>
        </w:rPr>
        <w:t>Bazzaz</w:t>
      </w:r>
      <w:proofErr w:type="spellEnd"/>
      <w:r w:rsidR="00181612" w:rsidRPr="00181612">
        <w:rPr>
          <w:rFonts w:cs="Times New Roman"/>
        </w:rPr>
        <w:t xml:space="preserve"> 1987a; </w:t>
      </w:r>
      <w:proofErr w:type="spellStart"/>
      <w:r w:rsidR="00181612" w:rsidRPr="00181612">
        <w:rPr>
          <w:rFonts w:cs="Times New Roman"/>
        </w:rPr>
        <w:t>Wesselingh</w:t>
      </w:r>
      <w:proofErr w:type="spellEnd"/>
      <w:r w:rsidR="00181612" w:rsidRPr="00181612">
        <w:rPr>
          <w:rFonts w:cs="Times New Roman"/>
        </w:rPr>
        <w:t xml:space="preserve"> 2007)</w:t>
      </w:r>
      <w:r w:rsidR="00181612">
        <w:fldChar w:fldCharType="end"/>
      </w:r>
      <w:r w:rsidR="00181612">
        <w:t xml:space="preserve">. </w:t>
      </w:r>
      <w:r w:rsidRPr="003C3342">
        <w:t xml:space="preserve"> Since the </w:t>
      </w:r>
      <w:r w:rsidR="00926CD4" w:rsidRPr="003C3342">
        <w:t xml:space="preserve">net </w:t>
      </w:r>
      <w:r w:rsidRPr="003C3342">
        <w:t xml:space="preserve">photosynthetic benefit of green </w:t>
      </w:r>
      <w:r w:rsidR="00926CD4" w:rsidRPr="003C3342">
        <w:t xml:space="preserve">reproductive </w:t>
      </w:r>
      <w:r w:rsidRPr="003C3342">
        <w:t>tissues was unknown in this study</w:t>
      </w:r>
      <w:r w:rsidR="00926CD4" w:rsidRPr="003C3342">
        <w:t xml:space="preserve"> and likely varied enormously across species, tissues and time</w:t>
      </w:r>
      <w:r w:rsidRPr="003C3342">
        <w:t xml:space="preserve">, we adopted </w:t>
      </w:r>
      <w:r w:rsidR="001E1144" w:rsidRPr="003C3342">
        <w:t>the</w:t>
      </w:r>
      <w:r w:rsidRPr="003C3342">
        <w:t xml:space="preserve"> </w:t>
      </w:r>
      <w:r w:rsidR="00926CD4" w:rsidRPr="003C3342">
        <w:t>parsimonious</w:t>
      </w:r>
      <w:r w:rsidRPr="003C3342">
        <w:t xml:space="preserve"> approach of considering all </w:t>
      </w:r>
      <w:r w:rsidR="00926CD4" w:rsidRPr="003C3342">
        <w:t xml:space="preserve">plant parts produced solely for the benefit of reproduction </w:t>
      </w:r>
      <w:r w:rsidR="001E1144" w:rsidRPr="003C3342">
        <w:t xml:space="preserve">as </w:t>
      </w:r>
      <w:r w:rsidR="00926CD4" w:rsidRPr="003C3342">
        <w:t>component</w:t>
      </w:r>
      <w:r w:rsidR="001E1144" w:rsidRPr="003C3342">
        <w:t>s</w:t>
      </w:r>
      <w:r w:rsidR="00926CD4" w:rsidRPr="003C3342">
        <w:t xml:space="preserve"> of reproductive investment.</w:t>
      </w:r>
      <w:r w:rsidRPr="003C3342">
        <w:t xml:space="preserve"> </w:t>
      </w:r>
    </w:p>
    <w:p w14:paraId="6CAD4A4E" w14:textId="019BF356" w:rsidR="008A6743" w:rsidRPr="008A6743" w:rsidRDefault="008A6743" w:rsidP="008A6743">
      <w:pPr>
        <w:rPr>
          <w:color w:val="000000" w:themeColor="text1"/>
        </w:rPr>
      </w:pPr>
      <w:r w:rsidRPr="008A6743">
        <w:rPr>
          <w:color w:val="000000" w:themeColor="text1"/>
        </w:rPr>
        <w:t xml:space="preserve">Not addressed by this dataset, are other known factors that undoubtedly also contribute to low seedset in this system, including pollen-limitation </w:t>
      </w:r>
      <w:r w:rsidRPr="008A6743">
        <w:rPr>
          <w:color w:val="000000" w:themeColor="text1"/>
        </w:rPr>
        <w:fldChar w:fldCharType="begin"/>
      </w:r>
      <w:r w:rsidR="00524161">
        <w:rPr>
          <w:color w:val="000000" w:themeColor="text1"/>
        </w:rPr>
        <w:instrText xml:space="preserve"> ADDIN ZOTERO_ITEM CSL_CITATION {"citationID":"i3n04fj1r","properties":{"formattedCitation":"(Burd 2008, 2016)","plainCitation":"(Burd 2008, 2016)"},"citationItems":[{"id":797,"uris":["http://zotero.org/users/503753/items/NXNQGRR6"],"uri":["http://zotero.org/users/503753/items/NXNQGRR6"],"itemData":{"id":797,"type":"article-journal","title":"The Haig</w:instrText>
      </w:r>
      <w:r w:rsidR="00524161">
        <w:rPr>
          <w:rFonts w:ascii="Cambria Math" w:hAnsi="Cambria Math" w:cs="Cambria Math"/>
          <w:color w:val="000000" w:themeColor="text1"/>
        </w:rPr>
        <w:instrText>‐</w:instrText>
      </w:r>
      <w:r w:rsidR="00524161">
        <w:rPr>
          <w:color w:val="000000" w:themeColor="text1"/>
        </w:rPr>
        <w:instrText>Westoby model revisited.","container-title":"The American Naturalist","page":"400-404","volume":"171","issue":"3","source":"JSTOR","abstract":"Abstract: The Haig</w:instrText>
      </w:r>
      <w:r w:rsidR="00524161">
        <w:rPr>
          <w:rFonts w:ascii="Cambria Math" w:hAnsi="Cambria Math" w:cs="Cambria Math"/>
          <w:color w:val="000000" w:themeColor="text1"/>
        </w:rPr>
        <w:instrText>‐</w:instrText>
      </w:r>
      <w:r w:rsidR="00524161">
        <w:rPr>
          <w:color w:val="000000" w:themeColor="text1"/>
        </w:rPr>
        <w:instrText>Westoby model predicted that seed set in flowering plants would be equally limited by both pollen capture and resource supply because the optimal level of pollinator attraction should garner just the number of ovule fertilizations needed to consume the available seed</w:instrText>
      </w:r>
      <w:r w:rsidR="00524161">
        <w:rPr>
          <w:rFonts w:ascii="Cambria Math" w:hAnsi="Cambria Math" w:cs="Cambria Math"/>
          <w:color w:val="000000" w:themeColor="text1"/>
        </w:rPr>
        <w:instrText>‐</w:instrText>
      </w:r>
      <w:r w:rsidR="00524161">
        <w:rPr>
          <w:color w:val="000000" w:themeColor="text1"/>
        </w:rPr>
        <w:instrText>provisioning resources. Variability in the underlying resource and fertilization functions can disrupt this predicted optimum, a point made but only briefly explored by Haig and Westoby. Here I incorporate stochastic variation in both ovule fertilization and resource availability into the Haig</w:instrText>
      </w:r>
      <w:r w:rsidR="00524161">
        <w:rPr>
          <w:rFonts w:ascii="Cambria Math" w:hAnsi="Cambria Math" w:cs="Cambria Math"/>
          <w:color w:val="000000" w:themeColor="text1"/>
        </w:rPr>
        <w:instrText>‐</w:instrText>
      </w:r>
      <w:r w:rsidR="00524161">
        <w:rPr>
          <w:color w:val="000000" w:themeColor="text1"/>
        </w:rPr>
        <w:instrText>Westoby model and show that the modified model makes two noteworthy predictions: (1) pollen limitation of seed set (as measured by the response to supplemental pollen) should be common, and (2) the degree of pollen limitation may be greater when plants are more attractive to pollinators. The first prediction accords with recent meta</w:instrText>
      </w:r>
      <w:r w:rsidR="00524161">
        <w:rPr>
          <w:rFonts w:ascii="Cambria Math" w:hAnsi="Cambria Math" w:cs="Cambria Math"/>
          <w:color w:val="000000" w:themeColor="text1"/>
        </w:rPr>
        <w:instrText>‐</w:instrText>
      </w:r>
      <w:r w:rsidR="00524161">
        <w:rPr>
          <w:color w:val="000000" w:themeColor="text1"/>
        </w:rPr>
        <w:instrText xml:space="preserve">analyses of pollen limitation; the second remains to be examined.","DOI":"10.1086/527499","ISSN":"0003-0147","journalAbbreviation":"The American Naturalist","author":[{"family":"Burd","given":"Martin"}],"issued":{"date-parts":[["2008",3,1]]}}},{"id":1828,"uris":["http://zotero.org/users/503753/items/F3RBRQWJ"],"uri":["http://zotero.org/users/503753/items/F3RBRQWJ"],"itemData":{"id":1828,"type":"article-journal","title":"Pollen Limitation Is Common-Should It Be?","container-title":"The American Naturalist","page":"388-396","volume":"187","issue":"3","source":"PubMed","abstract":"Although several meta-analyses have indicated that pollen limitation of seed output is widespread and often severe in flowering plants, a theoretical model of Rosenheim et al. published in 2014 predicts otherwise. Their predictions of infrequent pollen limitation were based on estimated ratios between prefertilization and postfertilization costs that are likely to be unrealistically low and on an assumption about variance in ovule fertilization among plants that is likely to be unrealistically narrow. I show that the predictions of the model of Rosenheim et al. are sensitive to these assumptions. In particular, more realistic distributions of pollination variation yield predictions that are in better accord with empirical data. Pervasive pollen limitation therefore remains unsurprising, although the extent of lifetime pollen limitation remains an important frontier for research.","DOI":"10.1086/684848","ISSN":"1537-5323","note":"PMID: 26913950","journalAbbreviation":"Am. Nat.","language":"eng","author":[{"family":"Burd","given":"Martin"}],"issued":{"date-parts":[["2016",3]]}}}],"schema":"https://github.com/citation-style-language/schema/raw/master/csl-citation.json"} </w:instrText>
      </w:r>
      <w:r w:rsidRPr="008A6743">
        <w:rPr>
          <w:color w:val="000000" w:themeColor="text1"/>
        </w:rPr>
        <w:fldChar w:fldCharType="separate"/>
      </w:r>
      <w:r w:rsidR="00181612" w:rsidRPr="00181612">
        <w:rPr>
          <w:rFonts w:cs="Times New Roman"/>
        </w:rPr>
        <w:t>(</w:t>
      </w:r>
      <w:proofErr w:type="spellStart"/>
      <w:r w:rsidR="00181612" w:rsidRPr="00181612">
        <w:rPr>
          <w:rFonts w:cs="Times New Roman"/>
        </w:rPr>
        <w:t>Burd</w:t>
      </w:r>
      <w:proofErr w:type="spellEnd"/>
      <w:r w:rsidR="00181612" w:rsidRPr="00181612">
        <w:rPr>
          <w:rFonts w:cs="Times New Roman"/>
        </w:rPr>
        <w:t xml:space="preserve"> 2008, 2016)</w:t>
      </w:r>
      <w:r w:rsidRPr="008A6743">
        <w:rPr>
          <w:color w:val="000000" w:themeColor="text1"/>
        </w:rPr>
        <w:fldChar w:fldCharType="end"/>
      </w:r>
      <w:r w:rsidRPr="008A6743">
        <w:rPr>
          <w:color w:val="000000" w:themeColor="text1"/>
        </w:rPr>
        <w:t xml:space="preserve"> and environmental </w:t>
      </w:r>
      <w:r w:rsidRPr="008A6743">
        <w:rPr>
          <w:color w:val="000000" w:themeColor="text1"/>
        </w:rPr>
        <w:lastRenderedPageBreak/>
        <w:t xml:space="preserve">stochasticity. Insufficient pollen receipt may certainly be contributing to the patterns observed in this community, but given recent theoretical treatments that suggest pollen-limitation should be more severe among parental-pessimists </w:t>
      </w:r>
      <w:r w:rsidRPr="008A6743">
        <w:rPr>
          <w:color w:val="000000" w:themeColor="text1"/>
        </w:rPr>
        <w:fldChar w:fldCharType="begin"/>
      </w:r>
      <w:r w:rsidR="00524161">
        <w:rPr>
          <w:color w:val="000000" w:themeColor="text1"/>
        </w:rPr>
        <w:instrText xml:space="preserve"> ADDIN ZOTERO_ITEM CSL_CITATION {"citationID":"3umh6u8cp","properties":{"formattedCitation":"{\\rtf (Rosenheim {\\i{}et al.} 2014, 2016)}","plainCitation":"(Rosenheim et al. 2014, 2016)"},"citationItems":[{"id":1714,"uris":["http://zotero.org/users/503753/items/WN2ZG9VC"],"uri":["http://zotero.org/users/503753/items/WN2ZG9VC"],"itemData":{"id":1714,"type":"article-journal","title":"Parental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L."}],"issued":{"date-parts":[["2014"]]}}},{"id":1830,"uris":["http://zotero.org/users/503753/items/IEWQVXC6"],"uri":["http://zotero.org/users/503753/items/IEWQVXC6"],"itemData":{"id":1830,"type":"article-journal","title":"Modest pollen limitation of lifetime seed production is in good agreement with modest uncertainty in whole-plant pollen receipt","container-title":"The American Naturalist","page":"397-404","volume":"187","issue":"3","source":"PubMed","abstract":"We recently introduced a model that predicts the degree to which a plant's lifetime seed production may be constrained by unpredictable shortfalls of pollen receipt (\"pollen limitation\"). Burd's comment in this issue criticized our analysis, first by arguing that the empirical literature documents much higher levels of pollen limitation than our model predicts and then suggesting that the apparent discrepancy stemmed from our (1) underestimating the costs of securing a fertilized ovule and (2) assuming too little unpredictability in whole-plant pollen receipt. We reply as follows. First, the empirical literature must be consulted carefully. Burd relies on pollen supplementation experiments performed on parts of plants or on whole plants but during only one reproductive season for polycarpic perennials; in both cases, resource reallocation often leads to gross overestimates of pollen limitation. We comprehensively review pollen limitation estimates that are free of these estimation problems and find strong agreement with our model predictions. Second, although cost estimates for different components of seed production are imprecise, errors are likely to be small relative to the &gt;1,000-fold differences observed across plant species, the primary focus of our article. Finally, contrary to Burd's argument, pollen receipt by entire plants is much more predictable than that by individual flowers because the flower-to-flower variation \"averages out\" when summed across many flowers. Our model uses parameter values that are in broad agreement with the empirical record of modest plant-to-plant variation in pollen receipt and thus predicts the generally modest pollen limitation that is observed in nature.","DOI":"10.1086/684849","ISSN":"1537-5323","note":"PMID: 26913951","journalAbbreviation":"Am. Nat.","language":"eng","author":[{"family":"Rosenheim","given":"Jay A."},{"family":"Williams","given":"Neal M."},{"family":"Schreiber","given":"Sebastian J."},{"family":"Rapp","given":"Joshua M."}],"issued":{"date-parts":[["2016",3]]}}}],"schema":"https://github.com/citation-style-language/schema/raw/master/csl-citation.json"}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2014, 2016)</w:t>
      </w:r>
      <w:r w:rsidRPr="008A6743">
        <w:rPr>
          <w:color w:val="000000" w:themeColor="text1"/>
        </w:rPr>
        <w:fldChar w:fldCharType="end"/>
      </w:r>
      <w:r w:rsidRPr="008A6743">
        <w:rPr>
          <w:color w:val="000000" w:themeColor="text1"/>
        </w:rPr>
        <w:t xml:space="preserve">, it is unlikely the observed trend of lower seedset among the parental-optimists is primarily attributable to pollen-limitation. Environmental stochasticity, both in terms of pollen receipt and resources to provision embryos, also select for overproduction of embryos in parental optimists </w:t>
      </w:r>
      <w:r w:rsidRPr="008A6743">
        <w:rPr>
          <w:color w:val="000000" w:themeColor="text1"/>
        </w:rPr>
        <w:fldChar w:fldCharType="begin"/>
      </w:r>
      <w:r w:rsidRPr="008A6743">
        <w:rPr>
          <w:color w:val="000000" w:themeColor="text1"/>
        </w:rPr>
        <w:instrText xml:space="preserve"> ADDIN ZOTERO_ITEM CSL_CITATION {"citationID":"2ojb2oqtgt","properties":{"formattedCitation":"{\\rtf (Haig &amp; Westoby 1988; Rosenheim {\\i{}et al.} 2014)}","plainCitation":"(Haig &amp; Westoby 1988; Rosenheim et al. 2014)"},"citationItems":[{"id":583,"uris":["http://zotero.org/users/503753/items/HF4Q4VVB"],"uri":["http://zotero.org/users/503753/items/HF4Q4VVB"],"itemData":{"id":583,"type":"article-journal","title":"On limits to seed production","container-title":"American Naturalist","page":"757-759","volume":"131","call-number":"0171","author":[{"family":"Haig","given":"D"},{"family":"Westoby","given":"M."}],"issued":{"date-parts":[["1988"]]}}},{"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(Haig &amp; Westoby 1988; Rosenheim </w:t>
      </w:r>
      <w:r w:rsidR="00181612" w:rsidRPr="00181612">
        <w:rPr>
          <w:rFonts w:cs="Times New Roman"/>
          <w:i/>
          <w:iCs/>
        </w:rPr>
        <w:t>et al.</w:t>
      </w:r>
      <w:r w:rsidR="00181612" w:rsidRPr="00181612">
        <w:rPr>
          <w:rFonts w:cs="Times New Roman"/>
        </w:rPr>
        <w:t xml:space="preserve"> 2014)</w:t>
      </w:r>
      <w:r w:rsidRPr="008A6743">
        <w:rPr>
          <w:color w:val="000000" w:themeColor="text1"/>
        </w:rPr>
        <w:fldChar w:fldCharType="end"/>
      </w:r>
      <w:r w:rsidRPr="008A6743">
        <w:rPr>
          <w:color w:val="000000" w:themeColor="text1"/>
        </w:rPr>
        <w:t xml:space="preserve">. Indeed the tendency towards over- (or under-) production of ovules among parental optimists (or pessimists) will be exacerbated by environmental stochasticity, because plants will invest more heavily in the cheaper of the tissue categories </w:t>
      </w:r>
      <w:r w:rsidRPr="008A6743">
        <w:rPr>
          <w:color w:val="000000" w:themeColor="text1"/>
        </w:rPr>
        <w:fldChar w:fldCharType="begin"/>
      </w:r>
      <w:r w:rsidRPr="008A6743">
        <w:rPr>
          <w:color w:val="000000" w:themeColor="text1"/>
        </w:rPr>
        <w:instrText xml:space="preserve"> ADDIN ZOTERO_ITEM CSL_CITATION {"citationID":"3uUttsSS","properties":{"formattedCitation":"{\\rtf (Rosenheim {\\i{}et al.} 2010, 2014)}","plainCitation":"(Rosenheim et al. 2010, 2014)"},"citationItems":[{"id":901,"uris":["http://zotero.org/users/503753/items/7SHXUKQA"],"uri":["http://zotero.org/users/503753/items/7SHXUKQA"],"itemData":{"id":901,"type":"article-journal","title":"Evolutionary Balancing of Fitness</w:instrText>
      </w:r>
      <w:r w:rsidRPr="008A6743">
        <w:rPr>
          <w:rFonts w:ascii="Cambria Math" w:hAnsi="Cambria Math" w:cs="Cambria Math"/>
          <w:color w:val="000000" w:themeColor="text1"/>
        </w:rPr>
        <w:instrText>‐</w:instrText>
      </w:r>
      <w:r w:rsidRPr="008A6743">
        <w:rPr>
          <w:color w:val="000000" w:themeColor="text1"/>
        </w:rPr>
        <w:instrText>Limiting Factors","container-title":"The American Naturalist","page":"662-674","volume":"175","issue":"6","source":"JSTOR","abstract":"Abstract: Debates concerning the roles of different factors that may limit an organism’s reproductive success pervade evolutionary ecology. We suggest that a broad class of limiting</w:instrText>
      </w:r>
      <w:r w:rsidRPr="008A6743">
        <w:rPr>
          <w:rFonts w:ascii="Cambria Math" w:hAnsi="Cambria Math" w:cs="Cambria Math"/>
          <w:color w:val="000000" w:themeColor="text1"/>
        </w:rPr>
        <w:instrText>‐</w:instrText>
      </w:r>
      <w:r w:rsidRPr="008A6743">
        <w:rPr>
          <w:color w:val="000000" w:themeColor="text1"/>
        </w:rPr>
        <w:instrText>factors problems involving essential resources or essential components of reproductive effort can be analyzed with an evolutionary application of Liebig’s law of the minimum. We explore life</w:instrText>
      </w:r>
      <w:r w:rsidRPr="008A6743">
        <w:rPr>
          <w:rFonts w:ascii="Cambria Math" w:hAnsi="Cambria Math" w:cs="Cambria Math"/>
          <w:color w:val="000000" w:themeColor="text1"/>
        </w:rPr>
        <w:instrText>‐</w:instrText>
      </w:r>
      <w:r w:rsidRPr="008A6743">
        <w:rPr>
          <w:color w:val="000000" w:themeColor="text1"/>
        </w:rPr>
        <w:instrText>history evolution using the metaphor of an organism that must harvest two essential resources (resources 1 and 2) from a stochastically varying environment. Our models make three predictions. First, organisms should overinvest, relative to the deterministic case, in harvesting the resource whose per</w:instrText>
      </w:r>
      <w:r w:rsidRPr="008A6743">
        <w:rPr>
          <w:rFonts w:ascii="Cambria Math" w:hAnsi="Cambria Math" w:cs="Cambria Math"/>
          <w:color w:val="000000" w:themeColor="text1"/>
        </w:rPr>
        <w:instrText>‐</w:instrText>
      </w:r>
      <w:r w:rsidRPr="008A6743">
        <w:rPr>
          <w:color w:val="000000" w:themeColor="text1"/>
        </w:rPr>
        <w:instrText>offspring harvest cost is smaller. Second, at the optimum, organisms balance multiple fitness</w:instrText>
      </w:r>
      <w:r w:rsidRPr="008A6743">
        <w:rPr>
          <w:rFonts w:ascii="Cambria Math" w:hAnsi="Cambria Math" w:cs="Cambria Math"/>
          <w:color w:val="000000" w:themeColor="text1"/>
        </w:rPr>
        <w:instrText>‐</w:instrText>
      </w:r>
      <w:r w:rsidRPr="008A6743">
        <w:rPr>
          <w:color w:val="000000" w:themeColor="text1"/>
        </w:rPr>
        <w:instrText xml:space="preserve">limiting factors rather than being consistently limited by one factor. Third, the optimal investment in harvesting a resource is directly linked to the probability that the organism’s fitness will be limited by that resource. Under temporal variation, the optimal proportional investment in harvesting resource 1 is equal to the probability that resource 1 will limit fitness. Our results help to explain why the responses of populations to environmental perturbations are hard to predict: as an organism transitions between different limiting factors, its responses to perturbations of those factors will likewise change.","DOI":"10.1086/652468","ISSN":"0003-0147","journalAbbreviation":"The American Naturalist","author":[{"family":"Rosenheim","given":"Jay A."},{"family":"Alon","given":"Uri"},{"family":"Shinar","given":"Guy"},{"family":"Keeling","given":"Associate Editor: Matthew J."},{"family":"McPeek","given":"Editor: Mark A."}],"issued":{"date-parts":[["2010"]]}}},{"id":1714,"uris":["http://zotero.org/users/503753/items/WN2ZG9VC"],"uri":["http://zotero.org/users/503753/items/WN2ZG9VC"],"itemData":{"id":1714,"type":"article-journal","title":"Parental optimism versus parental pessimism in plants: how common should we expect pollen limitation to be?","container-title":"The American Naturalist","page":"75-90","volume":"184","issue":"1","source":"JSTOR","abstract":"AbstractMany organisms exhibit parental optimism, producing more of the initial stages of offspring (e.g., eggs, embryos) than they can usually mature. For plants, parental optimism may be linked to the risk of seed production being limited by pollen receipt (pollen limitation). Here we elaborate a stochastic model of pollen limitation developed by Haig and Westoby (1988) and Burd (2008) and link it with published data on the magnitudes of prepollination costs versus postpollination costs of seed production in 80 plant species. We demonstrate that parental optimism should be expected when prepollination costs of seed production are small relative to postpollination costs. This was observed for most (62 of 80) of the plant taxa surveyed. Under parental optimism, plants overinvest in securing fertilized ovules, and consequently pollen limitation is predicted to be uncommon. However, for a sizable minority of plant species (18 of 80), prepollination costs approach or exceed postpollination costs. For these species, parental pessimism is instead optimal. Parents initiate fewer zygotes than they can usually mature, and pollen limitation is predicted to be severe. Because the relative magnitudes of prepollination and postpollination costs vary by more than 1,000-fold across plant taxa, parental outlook (optimism vs. pessimism) and levels of pollen limitation are predicted to vary widely.","DOI":"10.1086/676503","ISSN":"0003-0147","shortTitle":"Parental Optimism versus Parental Pessimism in Plants","journalAbbreviation":"The American Naturalist","author":[{"family":"Rosenheim","given":"Jay A."},{"family":"Williams","given":"Neal M."},{"family":"Schreiber","given":"Sebastian J."},{"family":"Ashman","given":"Associate Editor: Tia-Lynn"},{"family":"Bronstein","given":"Editor: Judith L."}],"issued":{"date-parts":[["2014"]]}}}],"schema":"https://github.com/citation-style-language/schema/raw/master/csl-citation.json"} </w:instrText>
      </w:r>
      <w:r w:rsidRPr="008A6743">
        <w:rPr>
          <w:color w:val="000000" w:themeColor="text1"/>
        </w:rPr>
        <w:fldChar w:fldCharType="separate"/>
      </w:r>
      <w:r w:rsidR="00181612" w:rsidRPr="00181612">
        <w:rPr>
          <w:rFonts w:cs="Times New Roman"/>
        </w:rPr>
        <w:t xml:space="preserve">(Rosenheim </w:t>
      </w:r>
      <w:r w:rsidR="00181612" w:rsidRPr="00181612">
        <w:rPr>
          <w:rFonts w:cs="Times New Roman"/>
          <w:i/>
          <w:iCs/>
        </w:rPr>
        <w:t>et al.</w:t>
      </w:r>
      <w:r w:rsidR="00181612" w:rsidRPr="00181612">
        <w:rPr>
          <w:rFonts w:cs="Times New Roman"/>
        </w:rPr>
        <w:t xml:space="preserve"> 2010, 2014)</w:t>
      </w:r>
      <w:r w:rsidRPr="008A6743">
        <w:rPr>
          <w:color w:val="000000" w:themeColor="text1"/>
        </w:rPr>
        <w:fldChar w:fldCharType="end"/>
      </w:r>
      <w:r w:rsidRPr="008A6743">
        <w:rPr>
          <w:color w:val="000000" w:themeColor="text1"/>
        </w:rPr>
        <w:t xml:space="preserve">. Indeed, it is from the environmental stochasticity in resource supply that “parental optimists” have their name: They over-produce ovules because they are optimistic about resource supply and the number of ovules they will be able to mature and therefore have additional ovules that can be matured when sufficient resources are available </w:t>
      </w:r>
      <w:r w:rsidRPr="008A6743">
        <w:rPr>
          <w:color w:val="000000" w:themeColor="text1"/>
        </w:rPr>
        <w:fldChar w:fldCharType="begin"/>
      </w:r>
      <w:r w:rsidR="00524161">
        <w:rPr>
          <w:color w:val="000000" w:themeColor="text1"/>
        </w:rPr>
        <w:instrText xml:space="preserve"> ADDIN ZOTERO_ITEM CSL_CITATION {"citationID":"oR74Yu0g","properties":{"formattedCitation":"{\\rtf (Mock &amp; Forbes 1995; Burd {\\i{}et al.} 2009; Schreiber {\\i{}et al.} 2015; Rosenheim {\\i{}et al.} 2015)}","plainCitation":"(Mock &amp; Forbes 1995; Burd et al. 2009; Schreiber et al. 2015; Rosenheim et al. 2015)"},"citationItems":[{"id":1834,"uris":["http://zotero.org/users/503753/items/ZR62GC6S"],"uri":["http://zotero.org/users/503753/items/ZR62GC6S"],"itemData":{"id":1834,"type":"article-journal","title":"The evolution of parental optimism","container-title":"Trends in Ecology &amp; Evolution","page":"130-134","volume":"10","issue":"3","source":"ScienceDirect","abstract":"In choosing how many offspring to rear per cycle, parents commonly starts with more than they really can afford, then allow/encourage some to die. Multiple incentives for overproduction exist. By creating marginal young, parents may: (1) capitalize when unpredictable resources prove unusually rich; (2) supply these as food or servants for core brood members; and/or (3) have a stock of replacements for any core offspring that either fail to survive or develop poorly.","DOI":"10.1016/S0169-5347(00)89014-X","ISSN":"0169-5347","journalAbbreviation":"Trends in Ecology &amp; Evolution","author":[{"family":"Mock","given":"Douglas W."},{"family":"Forbes","given":"L. Scott"}],"issued":{"date-parts":[["1995",3]]}}},{"id":1892,"uris":["http://zotero.org/users/503753/items/BQ29S2EW"],"uri":["http://zotero.org/users/503753/items/BQ29S2EW"],"itemData":{"id":1892,"type":"article-journal","title":"Ovule number per flower in a world of unpredictable pollination","container-title":"American Journal of Botany","page":"1159-1167","volume":"96","issue":"6","source":"www.amjbot.org","abstract":"The number of ovules per flower varies over several orders of magnitude among angiosperms. Here we consider evidence that stochastic uncertainty in pollen receipt and ovule fertilization has been a selective factor in the evolution of ovule number per flower. We hypothesize that stochastic variation in floral mating success creates an advantage to producing many ovules per flower because a plant will often gain more fitness from occasional abundant seed production in randomly successful flowers than it loses in resource commitment to less successful flowers. Greater statistical dispersion in pollination and fertilization among flowers increases the frequency of windfall success, which should increase the strength of selection for greater ovule number per flower. We therefore looked for evidence of a positive relationship between ovule number per flower and the statistical dispersion of pollen receipt or seed number per flower in a comparative analysis involving 187 angiosperm species. We found strong evidence of such a relationship. Our results support the hypothesis that unpredictable variation in mating success at the floral level has been a factor in the evolution of ovule packaging in angiosperms.","DOI":"10.3732/ajb.0800183","ISSN":"0002-9122, 1537-2197","note":"PMID: 21628266","journalAbbreviation":"Am. J. Bot.","language":"en","author":[{"family":"Burd","given":"Martin"},{"family":"Ashman","given":"Tia-Lynn"},{"family":"Campbell","given":"Diane R."},{"family":"Dudash","given":"Michele R."},{"family":"Johnston","given":"Mark O."},{"family":"Knight","given":"Tiffany M."},{"family":"Mazer","given":"Susan J."},{"family":"Mitchell","given":"Randall J."},{"family":"Steets","given":"Janette A."},{"family":"Vamosi","given":"Jana C."}],"issued":{"date-parts":[["2009",6,1]]}}},{"id":161,"uris":["http://zotero.org/users/503753/items/4HB47WDX"],"uri":["http://zotero.org/users/503753/items/4HB47WDX"],"itemData":{"id":161,"type":"article-journal","title":"Evolutionary and ecological consequences of multiscale variation in pollen receipt for seed production.","container-title":"The American Naturalist","page":"E14-E29","volume":"185","issue":"1","source":"JSTOR","abstract":"Abstract Variation in resource availability can select for traits that reduce the negative impacts of this variability on mean fitness. Such selection may be particularly potent for seed production in flowering plants, as they often experience variation in pollen receipt among individuals and among flowers within individuals. Using analytically tractable models, we examine the optimal allocations for producing ovules, attracting pollen, and maturing seeds in deterministic and stochastic pollen environments. In deterministic environments, the optimal strategy attracts sufficient pollen to fertilize every ovule and mature every zygote into a seed. Stochastic environments select for allocations proportional to the risk of seed production being limited by zygotes or seed maturation. When producing an ovule is cheap and maturing a seed is expensive, among-plant variation selects for attracting more pollen at the expense of producing fewer ovules and having fewer resources for seed maturation. Despite this increased allocation, such populations are likely to be pollen limited. In contrast, within-plant variation generally selects for an overproduction of ovules and, to a lesser extent, pollen attraction. Such populations are likely to be resource limited and exhibit low seed-to-ovule ratios. These results highlight the importance of multiscale variation in the evolution and ecology of resource allocations.","DOI":"10.1086/678982","ISSN":"0003-0147","journalAbbreviation":"The American Naturalist","author":[{"family":"Schreiber","given":"Sebastian J."},{"family":"Rosenheim","given":"Jay A."},{"family":"Williams","given":"","suffix":"Neal W."},{"family":"Harder","given":"Lawrence D."}],"issued":{"date-parts":[["2015",1,1]]}}},{"id":1716,"uris":["http://zotero.org/users/503753/items/5DH97XUH"],"uri":["http://zotero.org/users/503753/items/5DH97XUH"],"itemData":{"id":1716,"type":"article-journal","title":"Does an ‘oversupply’ of ovules cause pollen limitation?","container-title":"New Phytologist","page":"n/a-n/a","source":"Wiley Online Library","abstract":"* Lifetime seed production can be constrained by shortfalls of pollen receipt (‘pollen limitation’). The ovule oversupply hypothesis states that, in response to unpredictable pollen availability, plants evolve to produce more ovules than they expect to be fertilized, and that this results in pollen limitation of seed production.\n\n\n* Here, we present a cartoon model and a model of optimal plant reproductive allocations under stochastic pollen receipt to evaluate the hypothesis that an oversupply of ovules leads to increased pollen limitation.\n\n\n* We show that an oversupply of ovules has two opposing influences on pollen limitation of whole-plant seed production. First, ovule oversupply increases the likelihood that pollen receipt limits the number of ovules that can be fertilized (‘prezygotic pollen limitation’). Second, ovule oversupply increases the proportion of pollen grains received that are used to fertilize ovules (‘pollen use efficiency’). As a result of these opposing influences, ovule oversupply has only a modest effect on the degree to which lifetime seed production is constrained by pollen receipt, producing a small decrease in the incidence of pollen limitation.\n\n\n* Ovule oversupply is not the cause of the pollen limitation problem, but rather is part of the evolutionary solution to that problem.","DOI":"10.1111/nph.13750","ISSN":"1469-8137","journalAbbreviation":"New Phytol","language":"en","author":[{"family":"Rosenheim","given":"Jay A."},{"family":"Schreiber","given":"Sebastian J."},{"family":"Williams","given":"Neal M."}],"issued":{"date-parts":[["2015",11,1]]}}}],"schema":"https://github.com/citation-style-language/schema/raw/master/csl-citation.json"} </w:instrText>
      </w:r>
      <w:r w:rsidRPr="008A6743">
        <w:rPr>
          <w:color w:val="000000" w:themeColor="text1"/>
        </w:rPr>
        <w:fldChar w:fldCharType="separate"/>
      </w:r>
      <w:r w:rsidR="00181612" w:rsidRPr="00181612">
        <w:rPr>
          <w:rFonts w:cs="Times New Roman"/>
        </w:rPr>
        <w:t xml:space="preserve">(Mock &amp; Forbes 1995; </w:t>
      </w:r>
      <w:proofErr w:type="spellStart"/>
      <w:r w:rsidR="00181612" w:rsidRPr="00181612">
        <w:rPr>
          <w:rFonts w:cs="Times New Roman"/>
        </w:rPr>
        <w:t>Burd</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2009; Schreiber </w:t>
      </w:r>
      <w:r w:rsidR="00181612" w:rsidRPr="00181612">
        <w:rPr>
          <w:rFonts w:cs="Times New Roman"/>
          <w:i/>
          <w:iCs/>
        </w:rPr>
        <w:t>et al.</w:t>
      </w:r>
      <w:r w:rsidR="00181612" w:rsidRPr="00181612">
        <w:rPr>
          <w:rFonts w:cs="Times New Roman"/>
        </w:rPr>
        <w:t xml:space="preserve"> 2015; Rosenheim </w:t>
      </w:r>
      <w:r w:rsidR="00181612" w:rsidRPr="00181612">
        <w:rPr>
          <w:rFonts w:cs="Times New Roman"/>
          <w:i/>
          <w:iCs/>
        </w:rPr>
        <w:t>et al.</w:t>
      </w:r>
      <w:r w:rsidR="00181612" w:rsidRPr="00181612">
        <w:rPr>
          <w:rFonts w:cs="Times New Roman"/>
        </w:rPr>
        <w:t xml:space="preserve"> 2015)</w:t>
      </w:r>
      <w:r w:rsidRPr="008A6743">
        <w:rPr>
          <w:color w:val="000000" w:themeColor="text1"/>
        </w:rPr>
        <w:fldChar w:fldCharType="end"/>
      </w:r>
      <w:r w:rsidRPr="008A6743">
        <w:rPr>
          <w:color w:val="000000" w:themeColor="text1"/>
        </w:rPr>
        <w:t xml:space="preserve">. </w:t>
      </w:r>
    </w:p>
    <w:p w14:paraId="647FDDE9" w14:textId="77777777" w:rsidR="008A6743" w:rsidRPr="003C3342" w:rsidRDefault="008A6743" w:rsidP="007444C4"/>
    <w:p w14:paraId="54E9BE98" w14:textId="2A6B1848" w:rsidR="001E1144" w:rsidRDefault="00926CD4" w:rsidP="003C3342">
      <w:r w:rsidRPr="003C3342">
        <w:t xml:space="preserve">The coastal heath community in eastern Australia has been well studied, both </w:t>
      </w:r>
      <w:r w:rsidR="001E1144" w:rsidRPr="003C3342">
        <w:t>as</w:t>
      </w:r>
      <w:r w:rsidRPr="003C3342">
        <w:t xml:space="preserve"> a focal point for data collection on trait ecology and because of a general interest in the family Proteaceae, a dominant in this and many nearby communities. Indeed, 7 of the 14 species in this study are in Proteaceae, a family known to have particularly low fruit set </w:t>
      </w:r>
      <w:r w:rsidRPr="003C3342">
        <w:fldChar w:fldCharType="begin"/>
      </w:r>
      <w:r w:rsidRPr="003C3342">
        <w:instrText xml:space="preserve"> ADDIN ZOTERO_ITEM CSL_CITATION {"citationID":"1i7fpor2g","properties":{"formattedCitation":"{\\rtf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w:t>
      </w:r>
      <w:proofErr w:type="spellStart"/>
      <w:r w:rsidR="00181612" w:rsidRPr="00181612">
        <w:rPr>
          <w:rFonts w:cs="Times New Roman"/>
        </w:rPr>
        <w:t>Hermanutz</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w:t>
      </w:r>
      <w:r w:rsidR="001E1144" w:rsidRPr="003C3342">
        <w:t xml:space="preserve"> and </w:t>
      </w:r>
      <w:r w:rsidR="00D052D4" w:rsidRPr="003C3342">
        <w:t xml:space="preserve">to </w:t>
      </w:r>
      <w:r w:rsidR="001E1144" w:rsidRPr="003C3342">
        <w:t>produce large woody fruits designed to allow seeds to withstand the frequent fires and then germinate following fire</w:t>
      </w:r>
      <w:r w:rsidRPr="003C3342">
        <w:t xml:space="preserve">. Five species of </w:t>
      </w:r>
      <w:r w:rsidRPr="003C3342">
        <w:rPr>
          <w:i/>
        </w:rPr>
        <w:t>G</w:t>
      </w:r>
      <w:r w:rsidR="00F92408">
        <w:rPr>
          <w:i/>
        </w:rPr>
        <w:t>r</w:t>
      </w:r>
      <w:r w:rsidRPr="003C3342">
        <w:rPr>
          <w:i/>
        </w:rPr>
        <w:t xml:space="preserve">evillea </w:t>
      </w:r>
      <w:r w:rsidRPr="003C3342">
        <w:t xml:space="preserve">studied in communities nearby had fruit set between 1.5-9.6% </w:t>
      </w:r>
      <w:r w:rsidRPr="003C3342">
        <w:fldChar w:fldCharType="begin"/>
      </w:r>
      <w:r w:rsidR="007C79BA" w:rsidRPr="003C3342">
        <w:instrText xml:space="preserve"> ADDIN ZOTERO_ITEM CSL_CITATION {"citationID":"KAXqNvRH","properties":{"formattedCitation":"{\\rtf (Hermanutz {\\i{}et al.} 1998)}","plainCitation":"(Hermanutz et al. 1998)"},"citationItems":[{"id":1678,"uris":["http://zotero.org/users/503753/items/8NXW47CM"],"uri":["http://zotero.org/users/503753/items/8NXW47CM"],"itemData":{"id":1678,"type":"article-journal","title":"Very low fruit: flower ratios in &lt;i&gt;Grevillea&lt;/i&gt; (Proteaceae) are independent of breeding system","container-title":"Australian Journal of Botany","page":"465-478","volume":"46","issue":"4","source":"CSIRO Publishing","abstract":"Members of the family Proteaceae have extremely low mature fruit : flower (FR : FL) ratios (range 0.001&amp;#8211;0.163) compared with other temperate, hermaphroditic, woody perennials. Sutherland&amp;#8217;s (1986) survey of FR : FL ratios indicated that compatibility was an important factor explaining levels of fruit set. The role of compatibility in regulating FR : FL ratios was tested in five closely related species of &lt;i&gt;Grevillea&lt;/i&gt; (Proteaceae). Species-specific compatibility was compared using the self-compatibility index (SI = ratio of selfed fruit set to crossed fruit set) calculated at fruit initiation to minimise the confounding effect of other post-fertilisation fruit losses, such as inbreeding depression and pre-dispersal predation. Fruit : flower ratios at initiation ranged from 0.041&amp;#8211;0.249, and at maturity 0.015&amp;#8211;0.096. &lt;i&gt;Grevillea&lt;/i&gt; species showed highly variable breeding systems: &lt;i&gt;G. linearifolia&lt;/i&gt; was self-incompatible (SI = 0.003), &lt;i&gt;G. sphacelata&lt;/i&gt;, &lt;i&gt;G. mucronulata&lt;/i&gt;, and &lt;i&gt;G. oleoides&lt;/i&gt; were partially self-compatible (SI = 0.07&amp;#8211;0.28) and &lt;i&gt;G. longifolia&lt;/i&gt; was self-compatible (SI = 0.61). Intrapopulation variability in the level of self-incompatibility was high in all species but &lt;i&gt;G. linearifolia&lt;/i&gt;. The correlation between SI and FR: FL ratios was non-significant, indicating that compatibility has a minimal effect on fruit set in the &lt;i&gt;Grevillea&lt;/i&gt; species studied, and that these data, together with other data on proteaceous species do not support trends observed in Sutherland&amp;#8217;s survey. Low FR : FL ratios resulted from of a combination of pollen limitation, and high levels of flower and fruit predation.","shortTitle":"Very Low Fruit","journalAbbreviation":"Aust. J. Bot.","author":[{"family":"Hermanutz","given":"Luise"},{"family":"Innes","given":"David"},{"family":"Denham","given":"Andrew"},{"family":"Whelan","given":"Robert"}],"issued":{"date-parts":[["1998",1,1]]}}}],"schema":"https://github.com/citation-style-language/schema/raw/master/csl-citation.json"} </w:instrText>
      </w:r>
      <w:r w:rsidRPr="003C3342">
        <w:fldChar w:fldCharType="separate"/>
      </w:r>
      <w:r w:rsidR="00181612" w:rsidRPr="00181612">
        <w:rPr>
          <w:rFonts w:cs="Times New Roman"/>
        </w:rPr>
        <w:t>(</w:t>
      </w:r>
      <w:proofErr w:type="spellStart"/>
      <w:r w:rsidR="00181612" w:rsidRPr="00181612">
        <w:rPr>
          <w:rFonts w:cs="Times New Roman"/>
        </w:rPr>
        <w:t>Hermanutz</w:t>
      </w:r>
      <w:proofErr w:type="spellEnd"/>
      <w:r w:rsidR="00181612" w:rsidRPr="00181612">
        <w:rPr>
          <w:rFonts w:cs="Times New Roman"/>
        </w:rPr>
        <w:t xml:space="preserve"> </w:t>
      </w:r>
      <w:r w:rsidR="00181612" w:rsidRPr="00181612">
        <w:rPr>
          <w:rFonts w:cs="Times New Roman"/>
          <w:i/>
          <w:iCs/>
        </w:rPr>
        <w:t>et al.</w:t>
      </w:r>
      <w:r w:rsidR="00181612" w:rsidRPr="00181612">
        <w:rPr>
          <w:rFonts w:cs="Times New Roman"/>
        </w:rPr>
        <w:t xml:space="preserve"> 1998)</w:t>
      </w:r>
      <w:r w:rsidRPr="003C3342">
        <w:fldChar w:fldCharType="end"/>
      </w:r>
      <w:r w:rsidRPr="003C3342">
        <w:t xml:space="preserve">, similar to the </w:t>
      </w:r>
      <w:r w:rsidR="00A32BAF" w:rsidRPr="003C3342">
        <w:t xml:space="preserve">seedset of the </w:t>
      </w:r>
      <w:r w:rsidRPr="003C3342">
        <w:t xml:space="preserve">two species growing at our study site (Table 1). </w:t>
      </w:r>
      <w:r w:rsidRPr="003C3342">
        <w:rPr>
          <w:i/>
        </w:rPr>
        <w:t xml:space="preserve">Grevillea </w:t>
      </w:r>
      <w:r w:rsidRPr="003C3342">
        <w:t xml:space="preserve">species tend not to be self-incompatible, with </w:t>
      </w:r>
      <w:r w:rsidR="00A32BAF" w:rsidRPr="003C3342">
        <w:t xml:space="preserve">the low fruit set attributed to </w:t>
      </w:r>
      <w:r w:rsidRPr="003C3342">
        <w:t>pollen limitation and flower and fruit predation.</w:t>
      </w:r>
      <w:r w:rsidR="001E1144" w:rsidRPr="003C3342">
        <w:t xml:space="preserve"> </w:t>
      </w:r>
      <w:r w:rsidR="001E1144" w:rsidRPr="003C3342">
        <w:rPr>
          <w:i/>
        </w:rPr>
        <w:t>Banksia ericifolia</w:t>
      </w:r>
      <w:r w:rsidR="001E1144" w:rsidRPr="003C3342">
        <w:t xml:space="preserve">, </w:t>
      </w:r>
      <w:r w:rsidR="001E1144" w:rsidRPr="003C3342">
        <w:rPr>
          <w:i/>
        </w:rPr>
        <w:t>Hakea teretifolia</w:t>
      </w:r>
      <w:r w:rsidR="001E1144" w:rsidRPr="003C3342">
        <w:t xml:space="preserve">, and </w:t>
      </w:r>
      <w:r w:rsidR="001E1144" w:rsidRPr="003C3342">
        <w:rPr>
          <w:i/>
        </w:rPr>
        <w:t>Petrophile pulchella</w:t>
      </w:r>
      <w:r w:rsidR="001E1144" w:rsidRPr="003C3342">
        <w:t xml:space="preserve"> all have fire-resistant fruits, and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Hakea</w:t>
      </w:r>
      <w:r w:rsidR="001E1144" w:rsidRPr="003C3342">
        <w:t xml:space="preserve"> </w:t>
      </w:r>
      <w:r w:rsidR="00AA1D0B" w:rsidRPr="003C3342">
        <w:rPr>
          <w:i/>
        </w:rPr>
        <w:t>teretifolia</w:t>
      </w:r>
      <w:r w:rsidR="00AA1D0B" w:rsidRPr="003C3342">
        <w:t xml:space="preserve"> </w:t>
      </w:r>
      <w:r w:rsidR="001E1144" w:rsidRPr="003C3342">
        <w:lastRenderedPageBreak/>
        <w:t xml:space="preserve">have the largest seeds and greatest packaging and dispersal investment among the species in this study. </w:t>
      </w:r>
      <w:r w:rsidR="00AA1D0B">
        <w:t>A</w:t>
      </w:r>
      <w:r w:rsidR="001E1144" w:rsidRPr="003C3342">
        <w:t xml:space="preserve">lthough none of the species included in the study are explicitly masting species, the two cone-producing species, </w:t>
      </w:r>
      <w:r w:rsidR="001E1144" w:rsidRPr="003C3342">
        <w:rPr>
          <w:i/>
        </w:rPr>
        <w:t>Banksia</w:t>
      </w:r>
      <w:r w:rsidR="001E1144" w:rsidRPr="003C3342">
        <w:t xml:space="preserve"> </w:t>
      </w:r>
      <w:r w:rsidR="00AA1D0B" w:rsidRPr="003C3342">
        <w:rPr>
          <w:i/>
        </w:rPr>
        <w:t>ericifolia</w:t>
      </w:r>
      <w:r w:rsidR="00AA1D0B" w:rsidRPr="003C3342">
        <w:t xml:space="preserve"> </w:t>
      </w:r>
      <w:r w:rsidR="001E1144" w:rsidRPr="003C3342">
        <w:t xml:space="preserve">and </w:t>
      </w:r>
      <w:r w:rsidR="001E1144" w:rsidRPr="003C3342">
        <w:rPr>
          <w:i/>
        </w:rPr>
        <w:t>Petrophile</w:t>
      </w:r>
      <w:r w:rsidR="00AA1D0B">
        <w:rPr>
          <w:i/>
        </w:rPr>
        <w:t xml:space="preserve"> </w:t>
      </w:r>
      <w:r w:rsidR="00AA1D0B" w:rsidRPr="003C3342">
        <w:rPr>
          <w:i/>
        </w:rPr>
        <w:t>pulchella</w:t>
      </w:r>
      <w:r w:rsidR="001E1144" w:rsidRPr="003C3342">
        <w:t xml:space="preserve">, do not form seeds each year (pers. obs.). This is shown at the population level by the large number of reproductively mature individuals that do not produce any seeds – or sometimes even any buds – in a given year. As has been shown in other species of </w:t>
      </w:r>
      <w:r w:rsidR="001E1144" w:rsidRPr="003C3342">
        <w:rPr>
          <w:i/>
        </w:rPr>
        <w:t>Banksia</w:t>
      </w:r>
      <w:r w:rsidR="001E1144" w:rsidRPr="003C3342">
        <w:t xml:space="preserve"> </w:t>
      </w:r>
      <w:r w:rsidR="001E1144" w:rsidRPr="003C3342">
        <w:fldChar w:fldCharType="begin"/>
      </w:r>
      <w:r w:rsidR="001E1144" w:rsidRPr="003C3342">
        <w:instrText xml:space="preserve"> ADDIN ZOTERO_ITEM CSL_CITATION {"citationID":"2p52u9t710","properties":{"formattedCitation":"(Copland &amp; Whelan 1989)","plainCitation":"(Copland &amp; Whelan 1989)"},"citationItems":[{"id":1852,"uris":["http://zotero.org/users/503753/items/HC7R7H6G"],"uri":["http://zotero.org/users/503753/items/HC7R7H6G"],"itemData":{"id":1852,"type":"article-journal","title":"Seasonal Variation in Flowering Intensity and Pollination Limitation of Fruit Set in Four Co-Occurring Banksia Species","container-title":"Journal of Ecology","page":"509-523","volume":"77","issue":"2","source":"JSTOR","abstract":"(1) Patterns of flowering, levels of fruit set and pollination limitation of fruit set were examined over four years in a group of four co-occurring Banksia species (Proteaceae) in south-eastern Australia. (2) Mean numbers of inflorescences per plant varied markedly between years, but the timing of onset, peak and completion of flowering was relatively consistent among years for all species. (3) Three of the four species studied flowered in winter, and flowering times for these three overlapped substantially. (4) Fruit set in the three winter-flowering species varied both within and between years. Variation was caused by differences in the proportions of inflorescences successfully setting fruit and not by differences in numbers of fruits produced per inflorescence. (5) Fruit set in Banksia ericifolia was examined in detail. The proportion of inflorescences setting fruit was generally lower in late-season samples than earlier each year. Resource limitation probably explained this because experimental additions of outcross pollen failed to increase fruit set in late-season inflorescences in any year. (6) Pollen-supplementation did increase fruit set in B. ericifolia on one occasion: peak flowering in 1985. This was the time of highest flowering intensity during the four years of the study. Fruit set in B. spinulosa and B. paludosa was also increased by pollen supplementation in this year. These results indicate that pollination was limiting fruit set in 1985. Further, they suggest that interspecific competition among plants for pollination may be occurring and should be examined directly. (7) Approximately half of the inflorescences produced by the B. ericifolia plants studied over the four years of the study appeared during peak flowering in 1985. The greatest contribution to the seed bank, which is stored in the canopy until released by a future fire, therefore occurred at this time. (8) Limitation of fruit set by ineffective pollination, although it may occur only rarely, can thus have a disproportionately large impact on reproductive success over a relatively long inter-fire period.","DOI":"10.2307/2260766","ISSN":"0022-0477","journalAbbreviation":"Journal of Ecology","author":[{"family":"Copland","given":"B. J."},{"family":"Whelan","given":"R. J."}],"issued":{"date-parts":[["1989"]]}}}],"schema":"https://github.com/citation-style-language/schema/raw/master/csl-citation.json"} </w:instrText>
      </w:r>
      <w:r w:rsidR="001E1144" w:rsidRPr="003C3342">
        <w:fldChar w:fldCharType="separate"/>
      </w:r>
      <w:r w:rsidR="00181612" w:rsidRPr="00181612">
        <w:rPr>
          <w:rFonts w:cs="Times New Roman"/>
        </w:rPr>
        <w:t>(Copland &amp; Whelan 1989)</w:t>
      </w:r>
      <w:r w:rsidR="001E1144" w:rsidRPr="003C3342">
        <w:fldChar w:fldCharType="end"/>
      </w:r>
      <w:r w:rsidR="001E1144" w:rsidRPr="003C3342">
        <w:t xml:space="preserve">, the inter-annual variability in seed production for these species may be due to resource limitation in the year following seed production. </w:t>
      </w:r>
    </w:p>
    <w:p w14:paraId="12E439B0" w14:textId="5885C364" w:rsidR="00F66C59" w:rsidRDefault="00F66C59" w:rsidP="007444C4">
      <w:pPr>
        <w:pStyle w:val="Heading2"/>
      </w:pPr>
      <w:r>
        <w:t>Conclusions</w:t>
      </w:r>
    </w:p>
    <w:p w14:paraId="256D252D" w14:textId="2EBF7019" w:rsidR="003663EC" w:rsidRDefault="003663EC" w:rsidP="003663EC">
      <w:r w:rsidRPr="003C3342">
        <w:t xml:space="preserve">In summary, the correlations observed in our study indicate that seed size, </w:t>
      </w:r>
      <w:r w:rsidR="00AC6375">
        <w:t>ovule</w:t>
      </w:r>
      <w:r w:rsidR="00AC6375" w:rsidRPr="003C3342">
        <w:t xml:space="preserve"> </w:t>
      </w:r>
      <w:r w:rsidRPr="003C3342">
        <w:t>production</w:t>
      </w:r>
      <w:r>
        <w:t xml:space="preserve"> versus seed production</w:t>
      </w:r>
      <w:r w:rsidRPr="003C3342">
        <w:t xml:space="preserve">, and the magnitude of specific </w:t>
      </w:r>
      <w:r w:rsidR="00606711">
        <w:t xml:space="preserve">RE pools </w:t>
      </w:r>
      <w:r w:rsidRPr="003C3342">
        <w:t xml:space="preserve">are coordinated across species. </w:t>
      </w:r>
      <w:r>
        <w:t>While a plant’s accessory costs may be startlingly large at first glance, one must assume their allocation of energy to different tissues represents an evolved strategy to maximize fitness. Identifying trade-offs between specific energy allocation choices – and then determining that energy allocation within this community matches the predicted patterns – provides a framework for understanding coordinated responses for seed size, seedset, and allocation to pollen-attraction versus seed provisioning tissues.</w:t>
      </w:r>
      <w:r w:rsidR="00AC6375">
        <w:t xml:space="preserve"> Just as species have long been shown to follow a seed size-seed number trade-off, so do all species have the same amount of energy (relative to their leaf area) to invest in ovules, leading to a trade-off between the cost pollen-attraction tissues and ovule count. Large-seeded, low seedset species have proportionally less costly pollen-attraction tissues and produce a proportionally larger excess of ovules relative to, on average, the seeds they are able to provision. </w:t>
      </w:r>
    </w:p>
    <w:p w14:paraId="325B5F28" w14:textId="645CCF59" w:rsidR="004F6B2C" w:rsidRDefault="004F6B2C" w:rsidP="000C4B85">
      <w:pPr>
        <w:pStyle w:val="Heading1"/>
      </w:pPr>
      <w:r w:rsidRPr="003C3342">
        <w:rPr>
          <w:rFonts w:cs="Times New Roman"/>
        </w:rPr>
        <w:t>References</w:t>
      </w:r>
    </w:p>
    <w:p w14:paraId="21482403" w14:textId="77777777" w:rsidR="000C4B85" w:rsidRPr="000C4B85" w:rsidRDefault="000C4B85" w:rsidP="000C4B85">
      <w:pPr>
        <w:pStyle w:val="Bibliography"/>
        <w:rPr>
          <w:rFonts w:cs="Times New Roman"/>
        </w:rPr>
      </w:pPr>
      <w:r>
        <w:fldChar w:fldCharType="begin"/>
      </w:r>
      <w:r>
        <w:instrText xml:space="preserve"> ADDIN ZOTERO_BIBL {"custom":[]} CSL_BIBLIOGRAPHY </w:instrText>
      </w:r>
      <w:r>
        <w:fldChar w:fldCharType="separate"/>
      </w:r>
      <w:r w:rsidRPr="000C4B85">
        <w:rPr>
          <w:rFonts w:cs="Times New Roman"/>
        </w:rPr>
        <w:t xml:space="preserve">Ashman, T. (1994) Reproductive allocation in </w:t>
      </w:r>
      <w:bookmarkStart w:id="19" w:name="_GoBack"/>
      <w:bookmarkEnd w:id="19"/>
      <w:r w:rsidRPr="000C4B85">
        <w:rPr>
          <w:rFonts w:cs="Times New Roman"/>
        </w:rPr>
        <w:t xml:space="preserve">hermaphrodite and female plants of </w:t>
      </w:r>
      <w:proofErr w:type="spellStart"/>
      <w:r w:rsidRPr="000C4B85">
        <w:rPr>
          <w:rFonts w:cs="Times New Roman"/>
          <w:i/>
          <w:iCs/>
        </w:rPr>
        <w:t>Sidalcea</w:t>
      </w:r>
      <w:proofErr w:type="spellEnd"/>
      <w:r w:rsidRPr="000C4B85">
        <w:rPr>
          <w:rFonts w:cs="Times New Roman"/>
          <w:i/>
          <w:iCs/>
        </w:rPr>
        <w:t xml:space="preserve"> </w:t>
      </w:r>
      <w:proofErr w:type="spellStart"/>
      <w:r w:rsidRPr="000C4B85">
        <w:rPr>
          <w:rFonts w:cs="Times New Roman"/>
          <w:i/>
          <w:iCs/>
        </w:rPr>
        <w:t>oregana</w:t>
      </w:r>
      <w:proofErr w:type="spellEnd"/>
      <w:r w:rsidRPr="000C4B85">
        <w:rPr>
          <w:rFonts w:cs="Times New Roman"/>
        </w:rPr>
        <w:t xml:space="preserve"> </w:t>
      </w:r>
      <w:proofErr w:type="spellStart"/>
      <w:r w:rsidRPr="000C4B85">
        <w:rPr>
          <w:rFonts w:cs="Times New Roman"/>
        </w:rPr>
        <w:t>ssp</w:t>
      </w:r>
      <w:proofErr w:type="spellEnd"/>
      <w:r w:rsidRPr="000C4B85">
        <w:rPr>
          <w:rFonts w:cs="Times New Roman"/>
        </w:rPr>
        <w:t xml:space="preserve"> </w:t>
      </w:r>
      <w:proofErr w:type="spellStart"/>
      <w:r w:rsidRPr="000C4B85">
        <w:rPr>
          <w:rFonts w:cs="Times New Roman"/>
          <w:i/>
          <w:iCs/>
        </w:rPr>
        <w:t>spicata</w:t>
      </w:r>
      <w:proofErr w:type="spellEnd"/>
      <w:r w:rsidRPr="000C4B85">
        <w:rPr>
          <w:rFonts w:cs="Times New Roman"/>
        </w:rPr>
        <w:t xml:space="preserve"> (</w:t>
      </w:r>
      <w:proofErr w:type="spellStart"/>
      <w:r w:rsidRPr="000C4B85">
        <w:rPr>
          <w:rFonts w:cs="Times New Roman"/>
        </w:rPr>
        <w:t>Malvaceae</w:t>
      </w:r>
      <w:proofErr w:type="spellEnd"/>
      <w:r w:rsidRPr="000C4B85">
        <w:rPr>
          <w:rFonts w:cs="Times New Roman"/>
        </w:rPr>
        <w:t xml:space="preserve">) using 4 currencies. </w:t>
      </w:r>
      <w:r w:rsidRPr="000C4B85">
        <w:rPr>
          <w:rFonts w:cs="Times New Roman"/>
          <w:i/>
          <w:iCs/>
        </w:rPr>
        <w:t>American Journal of Botany</w:t>
      </w:r>
      <w:r w:rsidRPr="000C4B85">
        <w:rPr>
          <w:rFonts w:cs="Times New Roman"/>
        </w:rPr>
        <w:t xml:space="preserve">, </w:t>
      </w:r>
      <w:r w:rsidRPr="000C4B85">
        <w:rPr>
          <w:rFonts w:cs="Times New Roman"/>
          <w:b/>
          <w:bCs/>
        </w:rPr>
        <w:t>81</w:t>
      </w:r>
      <w:r w:rsidRPr="000C4B85">
        <w:rPr>
          <w:rFonts w:cs="Times New Roman"/>
        </w:rPr>
        <w:t>, 433–438.</w:t>
      </w:r>
    </w:p>
    <w:p w14:paraId="679A5AC8" w14:textId="77777777" w:rsidR="000C4B85" w:rsidRPr="000C4B85" w:rsidRDefault="000C4B85" w:rsidP="000C4B85">
      <w:pPr>
        <w:pStyle w:val="Bibliography"/>
        <w:rPr>
          <w:rFonts w:cs="Times New Roman"/>
        </w:rPr>
      </w:pPr>
      <w:r w:rsidRPr="000C4B85">
        <w:rPr>
          <w:rFonts w:cs="Times New Roman"/>
        </w:rPr>
        <w:lastRenderedPageBreak/>
        <w:t xml:space="preserve">Ashman, T.-L., Knight, T.M., </w:t>
      </w:r>
      <w:proofErr w:type="spellStart"/>
      <w:r w:rsidRPr="000C4B85">
        <w:rPr>
          <w:rFonts w:cs="Times New Roman"/>
        </w:rPr>
        <w:t>Steets</w:t>
      </w:r>
      <w:proofErr w:type="spellEnd"/>
      <w:r w:rsidRPr="000C4B85">
        <w:rPr>
          <w:rFonts w:cs="Times New Roman"/>
        </w:rPr>
        <w:t xml:space="preserve">, J.A., </w:t>
      </w:r>
      <w:proofErr w:type="spellStart"/>
      <w:r w:rsidRPr="000C4B85">
        <w:rPr>
          <w:rFonts w:cs="Times New Roman"/>
        </w:rPr>
        <w:t>Amarasekare</w:t>
      </w:r>
      <w:proofErr w:type="spellEnd"/>
      <w:r w:rsidRPr="000C4B85">
        <w:rPr>
          <w:rFonts w:cs="Times New Roman"/>
        </w:rPr>
        <w:t xml:space="preserve">, P., </w:t>
      </w:r>
      <w:proofErr w:type="spellStart"/>
      <w:r w:rsidRPr="000C4B85">
        <w:rPr>
          <w:rFonts w:cs="Times New Roman"/>
        </w:rPr>
        <w:t>Burd</w:t>
      </w:r>
      <w:proofErr w:type="spellEnd"/>
      <w:r w:rsidRPr="000C4B85">
        <w:rPr>
          <w:rFonts w:cs="Times New Roman"/>
        </w:rPr>
        <w:t xml:space="preserve">, M., Campbell, D.R., </w:t>
      </w:r>
      <w:proofErr w:type="spellStart"/>
      <w:r w:rsidRPr="000C4B85">
        <w:rPr>
          <w:rFonts w:cs="Times New Roman"/>
        </w:rPr>
        <w:t>Dudash</w:t>
      </w:r>
      <w:proofErr w:type="spellEnd"/>
      <w:r w:rsidRPr="000C4B85">
        <w:rPr>
          <w:rFonts w:cs="Times New Roman"/>
        </w:rPr>
        <w:t xml:space="preserve">, M.R., Johnston, M.O., Mazer, S.J., Mitchell, R.J., Morgan, M.T. &amp; Wilson, W.G. (2004) Pollen limitation of plant reproduction: ecological and evolutionary causes and consequences. </w:t>
      </w:r>
      <w:r w:rsidRPr="000C4B85">
        <w:rPr>
          <w:rFonts w:cs="Times New Roman"/>
          <w:i/>
          <w:iCs/>
        </w:rPr>
        <w:t>Ecology</w:t>
      </w:r>
      <w:r w:rsidRPr="000C4B85">
        <w:rPr>
          <w:rFonts w:cs="Times New Roman"/>
        </w:rPr>
        <w:t xml:space="preserve">, </w:t>
      </w:r>
      <w:r w:rsidRPr="000C4B85">
        <w:rPr>
          <w:rFonts w:cs="Times New Roman"/>
          <w:b/>
          <w:bCs/>
        </w:rPr>
        <w:t>85</w:t>
      </w:r>
      <w:r w:rsidRPr="000C4B85">
        <w:rPr>
          <w:rFonts w:cs="Times New Roman"/>
        </w:rPr>
        <w:t>, 2408–2421.</w:t>
      </w:r>
    </w:p>
    <w:p w14:paraId="2799A6BD" w14:textId="77777777" w:rsidR="000C4B85" w:rsidRPr="000C4B85" w:rsidRDefault="000C4B85" w:rsidP="000C4B85">
      <w:pPr>
        <w:pStyle w:val="Bibliography"/>
        <w:rPr>
          <w:rFonts w:cs="Times New Roman"/>
        </w:rPr>
      </w:pPr>
      <w:proofErr w:type="spellStart"/>
      <w:r w:rsidRPr="000C4B85">
        <w:rPr>
          <w:rFonts w:cs="Times New Roman"/>
        </w:rPr>
        <w:t>Bazzaz</w:t>
      </w:r>
      <w:proofErr w:type="spellEnd"/>
      <w:r w:rsidRPr="000C4B85">
        <w:rPr>
          <w:rFonts w:cs="Times New Roman"/>
        </w:rPr>
        <w:t xml:space="preserve">, F.A., </w:t>
      </w:r>
      <w:proofErr w:type="spellStart"/>
      <w:r w:rsidRPr="000C4B85">
        <w:rPr>
          <w:rFonts w:cs="Times New Roman"/>
        </w:rPr>
        <w:t>Ackerly</w:t>
      </w:r>
      <w:proofErr w:type="spellEnd"/>
      <w:r w:rsidRPr="000C4B85">
        <w:rPr>
          <w:rFonts w:cs="Times New Roman"/>
        </w:rPr>
        <w:t xml:space="preserve">, D.D. &amp; </w:t>
      </w:r>
      <w:proofErr w:type="spellStart"/>
      <w:r w:rsidRPr="000C4B85">
        <w:rPr>
          <w:rFonts w:cs="Times New Roman"/>
        </w:rPr>
        <w:t>Reekie</w:t>
      </w:r>
      <w:proofErr w:type="spellEnd"/>
      <w:r w:rsidRPr="000C4B85">
        <w:rPr>
          <w:rFonts w:cs="Times New Roman"/>
        </w:rPr>
        <w:t xml:space="preserve">, E.G. (2000) Reproductive allocation in plants. </w:t>
      </w:r>
      <w:r w:rsidRPr="000C4B85">
        <w:rPr>
          <w:rFonts w:cs="Times New Roman"/>
          <w:i/>
          <w:iCs/>
        </w:rPr>
        <w:t>Seeds: the ecology of regeneration in plant communities</w:t>
      </w:r>
      <w:r w:rsidRPr="000C4B85">
        <w:rPr>
          <w:rFonts w:cs="Times New Roman"/>
        </w:rPr>
        <w:t xml:space="preserve">, 2nd </w:t>
      </w:r>
      <w:proofErr w:type="spellStart"/>
      <w:proofErr w:type="gramStart"/>
      <w:r w:rsidRPr="000C4B85">
        <w:rPr>
          <w:rFonts w:cs="Times New Roman"/>
        </w:rPr>
        <w:t>ed</w:t>
      </w:r>
      <w:proofErr w:type="spellEnd"/>
      <w:proofErr w:type="gramEnd"/>
      <w:r w:rsidRPr="000C4B85">
        <w:rPr>
          <w:rFonts w:cs="Times New Roman"/>
        </w:rPr>
        <w:t xml:space="preserve"> (</w:t>
      </w:r>
      <w:proofErr w:type="spellStart"/>
      <w:r w:rsidRPr="000C4B85">
        <w:rPr>
          <w:rFonts w:cs="Times New Roman"/>
        </w:rPr>
        <w:t>ed</w:t>
      </w:r>
      <w:proofErr w:type="spellEnd"/>
      <w:r w:rsidRPr="000C4B85">
        <w:rPr>
          <w:rFonts w:cs="Times New Roman"/>
        </w:rPr>
        <w:t xml:space="preserve"> M. </w:t>
      </w:r>
      <w:proofErr w:type="spellStart"/>
      <w:r w:rsidRPr="000C4B85">
        <w:rPr>
          <w:rFonts w:cs="Times New Roman"/>
        </w:rPr>
        <w:t>Fenner</w:t>
      </w:r>
      <w:proofErr w:type="spellEnd"/>
      <w:r w:rsidRPr="000C4B85">
        <w:rPr>
          <w:rFonts w:cs="Times New Roman"/>
        </w:rPr>
        <w:t>), pp. 1–30. CABI, Oxford.</w:t>
      </w:r>
    </w:p>
    <w:p w14:paraId="4C9E72B5" w14:textId="77777777" w:rsidR="000C4B85" w:rsidRPr="000C4B85" w:rsidRDefault="000C4B85" w:rsidP="000C4B85">
      <w:pPr>
        <w:pStyle w:val="Bibliography"/>
        <w:rPr>
          <w:rFonts w:cs="Times New Roman"/>
        </w:rPr>
      </w:pPr>
      <w:r w:rsidRPr="000C4B85">
        <w:rPr>
          <w:rFonts w:cs="Times New Roman"/>
        </w:rPr>
        <w:t xml:space="preserve">Beadle, N.C.W. (1968) </w:t>
      </w:r>
      <w:proofErr w:type="gramStart"/>
      <w:r w:rsidRPr="000C4B85">
        <w:rPr>
          <w:rFonts w:cs="Times New Roman"/>
        </w:rPr>
        <w:t>Some</w:t>
      </w:r>
      <w:proofErr w:type="gramEnd"/>
      <w:r w:rsidRPr="000C4B85">
        <w:rPr>
          <w:rFonts w:cs="Times New Roman"/>
        </w:rPr>
        <w:t xml:space="preserve"> aspects of the ecology and physiology of Australian xeromorphic plants. </w:t>
      </w:r>
      <w:r w:rsidRPr="000C4B85">
        <w:rPr>
          <w:rFonts w:cs="Times New Roman"/>
          <w:i/>
          <w:iCs/>
        </w:rPr>
        <w:t>Australian Journal of Science</w:t>
      </w:r>
      <w:r w:rsidRPr="000C4B85">
        <w:rPr>
          <w:rFonts w:cs="Times New Roman"/>
        </w:rPr>
        <w:t xml:space="preserve">, </w:t>
      </w:r>
      <w:r w:rsidRPr="000C4B85">
        <w:rPr>
          <w:rFonts w:cs="Times New Roman"/>
          <w:b/>
          <w:bCs/>
        </w:rPr>
        <w:t>30</w:t>
      </w:r>
      <w:r w:rsidRPr="000C4B85">
        <w:rPr>
          <w:rFonts w:cs="Times New Roman"/>
        </w:rPr>
        <w:t>, 348–355.</w:t>
      </w:r>
    </w:p>
    <w:p w14:paraId="75A35F9E" w14:textId="77777777" w:rsidR="000C4B85" w:rsidRPr="000C4B85" w:rsidRDefault="000C4B85" w:rsidP="000C4B85">
      <w:pPr>
        <w:pStyle w:val="Bibliography"/>
        <w:rPr>
          <w:rFonts w:cs="Times New Roman"/>
        </w:rPr>
      </w:pPr>
      <w:proofErr w:type="spellStart"/>
      <w:r w:rsidRPr="000C4B85">
        <w:rPr>
          <w:rFonts w:cs="Times New Roman"/>
        </w:rPr>
        <w:t>Bierzychudek</w:t>
      </w:r>
      <w:proofErr w:type="spellEnd"/>
      <w:r w:rsidRPr="000C4B85">
        <w:rPr>
          <w:rFonts w:cs="Times New Roman"/>
        </w:rPr>
        <w:t xml:space="preserve">, P. (1981) Pollinator limitation of plant reproductive effort. </w:t>
      </w:r>
      <w:r w:rsidRPr="000C4B85">
        <w:rPr>
          <w:rFonts w:cs="Times New Roman"/>
          <w:i/>
          <w:iCs/>
        </w:rPr>
        <w:t>The American Naturalist</w:t>
      </w:r>
      <w:r w:rsidRPr="000C4B85">
        <w:rPr>
          <w:rFonts w:cs="Times New Roman"/>
        </w:rPr>
        <w:t xml:space="preserve">, </w:t>
      </w:r>
      <w:r w:rsidRPr="000C4B85">
        <w:rPr>
          <w:rFonts w:cs="Times New Roman"/>
          <w:b/>
          <w:bCs/>
        </w:rPr>
        <w:t>117</w:t>
      </w:r>
      <w:r w:rsidRPr="000C4B85">
        <w:rPr>
          <w:rFonts w:cs="Times New Roman"/>
        </w:rPr>
        <w:t>, 838–840.</w:t>
      </w:r>
    </w:p>
    <w:p w14:paraId="179836BF" w14:textId="77777777" w:rsidR="000C4B85" w:rsidRPr="000C4B85" w:rsidRDefault="000C4B85" w:rsidP="000C4B85">
      <w:pPr>
        <w:pStyle w:val="Bibliography"/>
        <w:rPr>
          <w:rFonts w:cs="Times New Roman"/>
        </w:rPr>
      </w:pPr>
      <w:proofErr w:type="spellStart"/>
      <w:r w:rsidRPr="000C4B85">
        <w:rPr>
          <w:rFonts w:cs="Times New Roman"/>
        </w:rPr>
        <w:t>Burd</w:t>
      </w:r>
      <w:proofErr w:type="spellEnd"/>
      <w:r w:rsidRPr="000C4B85">
        <w:rPr>
          <w:rFonts w:cs="Times New Roman"/>
        </w:rPr>
        <w:t xml:space="preserve">, M. (1994) Bateman’s principle and plant reproduction: The role of pollen limitation in fruit and seed set. </w:t>
      </w:r>
      <w:r w:rsidRPr="000C4B85">
        <w:rPr>
          <w:rFonts w:cs="Times New Roman"/>
          <w:i/>
          <w:iCs/>
        </w:rPr>
        <w:t>The Botanical Review</w:t>
      </w:r>
      <w:r w:rsidRPr="000C4B85">
        <w:rPr>
          <w:rFonts w:cs="Times New Roman"/>
        </w:rPr>
        <w:t xml:space="preserve">, </w:t>
      </w:r>
      <w:r w:rsidRPr="000C4B85">
        <w:rPr>
          <w:rFonts w:cs="Times New Roman"/>
          <w:b/>
          <w:bCs/>
        </w:rPr>
        <w:t>60</w:t>
      </w:r>
      <w:r w:rsidRPr="000C4B85">
        <w:rPr>
          <w:rFonts w:cs="Times New Roman"/>
        </w:rPr>
        <w:t>, 83–139.</w:t>
      </w:r>
    </w:p>
    <w:p w14:paraId="45790B16" w14:textId="77777777" w:rsidR="000C4B85" w:rsidRPr="000C4B85" w:rsidRDefault="000C4B85" w:rsidP="000C4B85">
      <w:pPr>
        <w:pStyle w:val="Bibliography"/>
        <w:rPr>
          <w:rFonts w:cs="Times New Roman"/>
        </w:rPr>
      </w:pPr>
      <w:proofErr w:type="spellStart"/>
      <w:r w:rsidRPr="000C4B85">
        <w:rPr>
          <w:rFonts w:cs="Times New Roman"/>
        </w:rPr>
        <w:t>Burd</w:t>
      </w:r>
      <w:proofErr w:type="spellEnd"/>
      <w:r w:rsidRPr="000C4B85">
        <w:rPr>
          <w:rFonts w:cs="Times New Roman"/>
        </w:rPr>
        <w:t xml:space="preserve">, M. (2008) The Haig‐Westoby model revisited. </w:t>
      </w:r>
      <w:r w:rsidRPr="000C4B85">
        <w:rPr>
          <w:rFonts w:cs="Times New Roman"/>
          <w:i/>
          <w:iCs/>
        </w:rPr>
        <w:t>The American Naturalist</w:t>
      </w:r>
      <w:r w:rsidRPr="000C4B85">
        <w:rPr>
          <w:rFonts w:cs="Times New Roman"/>
        </w:rPr>
        <w:t xml:space="preserve">, </w:t>
      </w:r>
      <w:r w:rsidRPr="000C4B85">
        <w:rPr>
          <w:rFonts w:cs="Times New Roman"/>
          <w:b/>
          <w:bCs/>
        </w:rPr>
        <w:t>171</w:t>
      </w:r>
      <w:r w:rsidRPr="000C4B85">
        <w:rPr>
          <w:rFonts w:cs="Times New Roman"/>
        </w:rPr>
        <w:t>, 400–404.</w:t>
      </w:r>
    </w:p>
    <w:p w14:paraId="4FAB32B1" w14:textId="77777777" w:rsidR="000C4B85" w:rsidRPr="000C4B85" w:rsidRDefault="000C4B85" w:rsidP="000C4B85">
      <w:pPr>
        <w:pStyle w:val="Bibliography"/>
        <w:rPr>
          <w:rFonts w:cs="Times New Roman"/>
        </w:rPr>
      </w:pPr>
      <w:proofErr w:type="spellStart"/>
      <w:r w:rsidRPr="000C4B85">
        <w:rPr>
          <w:rFonts w:cs="Times New Roman"/>
        </w:rPr>
        <w:t>Burd</w:t>
      </w:r>
      <w:proofErr w:type="spellEnd"/>
      <w:r w:rsidRPr="000C4B85">
        <w:rPr>
          <w:rFonts w:cs="Times New Roman"/>
        </w:rPr>
        <w:t xml:space="preserve">, M. (2016) Pollen Limitation Is Common-Should It Be? </w:t>
      </w:r>
      <w:r w:rsidRPr="000C4B85">
        <w:rPr>
          <w:rFonts w:cs="Times New Roman"/>
          <w:i/>
          <w:iCs/>
        </w:rPr>
        <w:t>The American Naturalist</w:t>
      </w:r>
      <w:r w:rsidRPr="000C4B85">
        <w:rPr>
          <w:rFonts w:cs="Times New Roman"/>
        </w:rPr>
        <w:t xml:space="preserve">, </w:t>
      </w:r>
      <w:r w:rsidRPr="000C4B85">
        <w:rPr>
          <w:rFonts w:cs="Times New Roman"/>
          <w:b/>
          <w:bCs/>
        </w:rPr>
        <w:t>187</w:t>
      </w:r>
      <w:r w:rsidRPr="000C4B85">
        <w:rPr>
          <w:rFonts w:cs="Times New Roman"/>
        </w:rPr>
        <w:t>, 388–396.</w:t>
      </w:r>
    </w:p>
    <w:p w14:paraId="75C4991F" w14:textId="77777777" w:rsidR="000C4B85" w:rsidRPr="000C4B85" w:rsidRDefault="000C4B85" w:rsidP="000C4B85">
      <w:pPr>
        <w:pStyle w:val="Bibliography"/>
        <w:rPr>
          <w:rFonts w:cs="Times New Roman"/>
        </w:rPr>
      </w:pPr>
      <w:proofErr w:type="spellStart"/>
      <w:r w:rsidRPr="000C4B85">
        <w:rPr>
          <w:rFonts w:cs="Times New Roman"/>
        </w:rPr>
        <w:t>Burd</w:t>
      </w:r>
      <w:proofErr w:type="spellEnd"/>
      <w:r w:rsidRPr="000C4B85">
        <w:rPr>
          <w:rFonts w:cs="Times New Roman"/>
        </w:rPr>
        <w:t xml:space="preserve">, M., Ashman, T.-L., Campbell, D.R., </w:t>
      </w:r>
      <w:proofErr w:type="spellStart"/>
      <w:r w:rsidRPr="000C4B85">
        <w:rPr>
          <w:rFonts w:cs="Times New Roman"/>
        </w:rPr>
        <w:t>Dudash</w:t>
      </w:r>
      <w:proofErr w:type="spellEnd"/>
      <w:r w:rsidRPr="000C4B85">
        <w:rPr>
          <w:rFonts w:cs="Times New Roman"/>
        </w:rPr>
        <w:t xml:space="preserve">, M.R., Johnston, M.O., Knight, T.M., Mazer, S.J., Mitchell, R.J., </w:t>
      </w:r>
      <w:proofErr w:type="spellStart"/>
      <w:r w:rsidRPr="000C4B85">
        <w:rPr>
          <w:rFonts w:cs="Times New Roman"/>
        </w:rPr>
        <w:t>Steets</w:t>
      </w:r>
      <w:proofErr w:type="spellEnd"/>
      <w:r w:rsidRPr="000C4B85">
        <w:rPr>
          <w:rFonts w:cs="Times New Roman"/>
        </w:rPr>
        <w:t xml:space="preserve">, J.A. &amp; </w:t>
      </w:r>
      <w:proofErr w:type="spellStart"/>
      <w:r w:rsidRPr="000C4B85">
        <w:rPr>
          <w:rFonts w:cs="Times New Roman"/>
        </w:rPr>
        <w:t>Vamosi</w:t>
      </w:r>
      <w:proofErr w:type="spellEnd"/>
      <w:r w:rsidRPr="000C4B85">
        <w:rPr>
          <w:rFonts w:cs="Times New Roman"/>
        </w:rPr>
        <w:t xml:space="preserve">, J.C. (2009) Ovule number per flower in a world of unpredictable pollination. </w:t>
      </w:r>
      <w:r w:rsidRPr="000C4B85">
        <w:rPr>
          <w:rFonts w:cs="Times New Roman"/>
          <w:i/>
          <w:iCs/>
        </w:rPr>
        <w:t>American Journal of Botany</w:t>
      </w:r>
      <w:r w:rsidRPr="000C4B85">
        <w:rPr>
          <w:rFonts w:cs="Times New Roman"/>
        </w:rPr>
        <w:t xml:space="preserve">, </w:t>
      </w:r>
      <w:r w:rsidRPr="000C4B85">
        <w:rPr>
          <w:rFonts w:cs="Times New Roman"/>
          <w:b/>
          <w:bCs/>
        </w:rPr>
        <w:t>96</w:t>
      </w:r>
      <w:r w:rsidRPr="000C4B85">
        <w:rPr>
          <w:rFonts w:cs="Times New Roman"/>
        </w:rPr>
        <w:t>, 1159–1167.</w:t>
      </w:r>
    </w:p>
    <w:p w14:paraId="12333EE3" w14:textId="77777777" w:rsidR="000C4B85" w:rsidRPr="000C4B85" w:rsidRDefault="000C4B85" w:rsidP="000C4B85">
      <w:pPr>
        <w:pStyle w:val="Bibliography"/>
        <w:rPr>
          <w:rFonts w:cs="Times New Roman"/>
        </w:rPr>
      </w:pPr>
      <w:r w:rsidRPr="000C4B85">
        <w:rPr>
          <w:rFonts w:cs="Times New Roman"/>
        </w:rPr>
        <w:t xml:space="preserve">Chen, H., </w:t>
      </w:r>
      <w:proofErr w:type="spellStart"/>
      <w:r w:rsidRPr="000C4B85">
        <w:rPr>
          <w:rFonts w:cs="Times New Roman"/>
        </w:rPr>
        <w:t>Felker</w:t>
      </w:r>
      <w:proofErr w:type="spellEnd"/>
      <w:r w:rsidRPr="000C4B85">
        <w:rPr>
          <w:rFonts w:cs="Times New Roman"/>
        </w:rPr>
        <w:t xml:space="preserve">, S. &amp; Sun, S. (2010) </w:t>
      </w:r>
      <w:proofErr w:type="spellStart"/>
      <w:r w:rsidRPr="000C4B85">
        <w:rPr>
          <w:rFonts w:cs="Times New Roman"/>
        </w:rPr>
        <w:t>Allometry</w:t>
      </w:r>
      <w:proofErr w:type="spellEnd"/>
      <w:r w:rsidRPr="000C4B85">
        <w:rPr>
          <w:rFonts w:cs="Times New Roman"/>
        </w:rPr>
        <w:t xml:space="preserve"> of within-fruit reproductive allocation in subtropical dicot woody species. </w:t>
      </w:r>
      <w:r w:rsidRPr="000C4B85">
        <w:rPr>
          <w:rFonts w:cs="Times New Roman"/>
          <w:i/>
          <w:iCs/>
        </w:rPr>
        <w:t>Am. J. Bot.</w:t>
      </w:r>
      <w:r w:rsidRPr="000C4B85">
        <w:rPr>
          <w:rFonts w:cs="Times New Roman"/>
        </w:rPr>
        <w:t xml:space="preserve">, </w:t>
      </w:r>
      <w:r w:rsidRPr="000C4B85">
        <w:rPr>
          <w:rFonts w:cs="Times New Roman"/>
          <w:b/>
          <w:bCs/>
        </w:rPr>
        <w:t>97</w:t>
      </w:r>
      <w:r w:rsidRPr="000C4B85">
        <w:rPr>
          <w:rFonts w:cs="Times New Roman"/>
        </w:rPr>
        <w:t>, 611–619.</w:t>
      </w:r>
    </w:p>
    <w:p w14:paraId="5300516C" w14:textId="77777777" w:rsidR="000C4B85" w:rsidRPr="000C4B85" w:rsidRDefault="000C4B85" w:rsidP="000C4B85">
      <w:pPr>
        <w:pStyle w:val="Bibliography"/>
        <w:rPr>
          <w:rFonts w:cs="Times New Roman"/>
        </w:rPr>
      </w:pPr>
      <w:r w:rsidRPr="000C4B85">
        <w:rPr>
          <w:rFonts w:cs="Times New Roman"/>
        </w:rPr>
        <w:t xml:space="preserve">Cohen, D. (1976) </w:t>
      </w:r>
      <w:proofErr w:type="gramStart"/>
      <w:r w:rsidRPr="000C4B85">
        <w:rPr>
          <w:rFonts w:cs="Times New Roman"/>
        </w:rPr>
        <w:t>The</w:t>
      </w:r>
      <w:proofErr w:type="gramEnd"/>
      <w:r w:rsidRPr="000C4B85">
        <w:rPr>
          <w:rFonts w:cs="Times New Roman"/>
        </w:rPr>
        <w:t xml:space="preserve"> optimal timing of reproduction. </w:t>
      </w:r>
      <w:r w:rsidRPr="000C4B85">
        <w:rPr>
          <w:rFonts w:cs="Times New Roman"/>
          <w:i/>
          <w:iCs/>
        </w:rPr>
        <w:t>The American Naturalist</w:t>
      </w:r>
      <w:r w:rsidRPr="000C4B85">
        <w:rPr>
          <w:rFonts w:cs="Times New Roman"/>
        </w:rPr>
        <w:t xml:space="preserve">, </w:t>
      </w:r>
      <w:r w:rsidRPr="000C4B85">
        <w:rPr>
          <w:rFonts w:cs="Times New Roman"/>
          <w:b/>
          <w:bCs/>
        </w:rPr>
        <w:t>110</w:t>
      </w:r>
      <w:r w:rsidRPr="000C4B85">
        <w:rPr>
          <w:rFonts w:cs="Times New Roman"/>
        </w:rPr>
        <w:t>, 801.</w:t>
      </w:r>
    </w:p>
    <w:p w14:paraId="4E407699" w14:textId="77777777" w:rsidR="000C4B85" w:rsidRPr="000C4B85" w:rsidRDefault="000C4B85" w:rsidP="000C4B85">
      <w:pPr>
        <w:pStyle w:val="Bibliography"/>
        <w:rPr>
          <w:rFonts w:cs="Times New Roman"/>
        </w:rPr>
      </w:pPr>
      <w:r w:rsidRPr="000C4B85">
        <w:rPr>
          <w:rFonts w:cs="Times New Roman"/>
        </w:rPr>
        <w:t xml:space="preserve">Cole, L.C. (1954) </w:t>
      </w:r>
      <w:proofErr w:type="gramStart"/>
      <w:r w:rsidRPr="000C4B85">
        <w:rPr>
          <w:rFonts w:cs="Times New Roman"/>
        </w:rPr>
        <w:t>The</w:t>
      </w:r>
      <w:proofErr w:type="gramEnd"/>
      <w:r w:rsidRPr="000C4B85">
        <w:rPr>
          <w:rFonts w:cs="Times New Roman"/>
        </w:rPr>
        <w:t xml:space="preserve"> population consequences of life history phenomena. </w:t>
      </w:r>
      <w:r w:rsidRPr="000C4B85">
        <w:rPr>
          <w:rFonts w:cs="Times New Roman"/>
          <w:i/>
          <w:iCs/>
        </w:rPr>
        <w:t>The Quarterly Review of Biology</w:t>
      </w:r>
      <w:r w:rsidRPr="000C4B85">
        <w:rPr>
          <w:rFonts w:cs="Times New Roman"/>
        </w:rPr>
        <w:t xml:space="preserve">, </w:t>
      </w:r>
      <w:r w:rsidRPr="000C4B85">
        <w:rPr>
          <w:rFonts w:cs="Times New Roman"/>
          <w:b/>
          <w:bCs/>
        </w:rPr>
        <w:t>29</w:t>
      </w:r>
      <w:r w:rsidRPr="000C4B85">
        <w:rPr>
          <w:rFonts w:cs="Times New Roman"/>
        </w:rPr>
        <w:t>, 103–137.</w:t>
      </w:r>
    </w:p>
    <w:p w14:paraId="1A12A7AC" w14:textId="77777777" w:rsidR="000C4B85" w:rsidRPr="000C4B85" w:rsidRDefault="000C4B85" w:rsidP="000C4B85">
      <w:pPr>
        <w:pStyle w:val="Bibliography"/>
        <w:rPr>
          <w:rFonts w:cs="Times New Roman"/>
        </w:rPr>
      </w:pPr>
      <w:r w:rsidRPr="000C4B85">
        <w:rPr>
          <w:rFonts w:cs="Times New Roman"/>
        </w:rPr>
        <w:t xml:space="preserve">Copland, B.J. &amp; Whelan, R.J. (1989) Seasonal Variation in Flowering Intensity and Pollination Limitation of Fruit Set in Four Co-Occurring Banksia Species. </w:t>
      </w:r>
      <w:r w:rsidRPr="000C4B85">
        <w:rPr>
          <w:rFonts w:cs="Times New Roman"/>
          <w:i/>
          <w:iCs/>
        </w:rPr>
        <w:t>Journal of Ecology</w:t>
      </w:r>
      <w:r w:rsidRPr="000C4B85">
        <w:rPr>
          <w:rFonts w:cs="Times New Roman"/>
        </w:rPr>
        <w:t xml:space="preserve">, </w:t>
      </w:r>
      <w:r w:rsidRPr="000C4B85">
        <w:rPr>
          <w:rFonts w:cs="Times New Roman"/>
          <w:b/>
          <w:bCs/>
        </w:rPr>
        <w:t>77</w:t>
      </w:r>
      <w:r w:rsidRPr="000C4B85">
        <w:rPr>
          <w:rFonts w:cs="Times New Roman"/>
        </w:rPr>
        <w:t>, 509–523.</w:t>
      </w:r>
    </w:p>
    <w:p w14:paraId="58B72E06" w14:textId="77777777" w:rsidR="000C4B85" w:rsidRPr="000C4B85" w:rsidRDefault="000C4B85" w:rsidP="000C4B85">
      <w:pPr>
        <w:pStyle w:val="Bibliography"/>
        <w:rPr>
          <w:rFonts w:cs="Times New Roman"/>
        </w:rPr>
      </w:pPr>
      <w:r w:rsidRPr="000C4B85">
        <w:rPr>
          <w:rFonts w:cs="Times New Roman"/>
        </w:rPr>
        <w:t xml:space="preserve">Eriksson, O. (2008) Evolution of seed size and biotic seed dispersal in angiosperms: </w:t>
      </w:r>
      <w:proofErr w:type="spellStart"/>
      <w:r w:rsidRPr="000C4B85">
        <w:rPr>
          <w:rFonts w:cs="Times New Roman"/>
        </w:rPr>
        <w:t>Paleoecological</w:t>
      </w:r>
      <w:proofErr w:type="spellEnd"/>
      <w:r w:rsidRPr="000C4B85">
        <w:rPr>
          <w:rFonts w:cs="Times New Roman"/>
        </w:rPr>
        <w:t xml:space="preserve"> and </w:t>
      </w:r>
      <w:proofErr w:type="spellStart"/>
      <w:r w:rsidRPr="000C4B85">
        <w:rPr>
          <w:rFonts w:cs="Times New Roman"/>
        </w:rPr>
        <w:t>neoecological</w:t>
      </w:r>
      <w:proofErr w:type="spellEnd"/>
      <w:r w:rsidRPr="000C4B85">
        <w:rPr>
          <w:rFonts w:cs="Times New Roman"/>
        </w:rPr>
        <w:t xml:space="preserve"> evidence. </w:t>
      </w:r>
      <w:r w:rsidRPr="000C4B85">
        <w:rPr>
          <w:rFonts w:cs="Times New Roman"/>
          <w:i/>
          <w:iCs/>
        </w:rPr>
        <w:t>International Journal of Plant Sciences</w:t>
      </w:r>
      <w:r w:rsidRPr="000C4B85">
        <w:rPr>
          <w:rFonts w:cs="Times New Roman"/>
        </w:rPr>
        <w:t xml:space="preserve">, </w:t>
      </w:r>
      <w:r w:rsidRPr="000C4B85">
        <w:rPr>
          <w:rFonts w:cs="Times New Roman"/>
          <w:b/>
          <w:bCs/>
        </w:rPr>
        <w:t>169</w:t>
      </w:r>
      <w:r w:rsidRPr="000C4B85">
        <w:rPr>
          <w:rFonts w:cs="Times New Roman"/>
        </w:rPr>
        <w:t>, 863–870.</w:t>
      </w:r>
    </w:p>
    <w:p w14:paraId="066D9365" w14:textId="77777777" w:rsidR="000C4B85" w:rsidRPr="000C4B85" w:rsidRDefault="000C4B85" w:rsidP="000C4B85">
      <w:pPr>
        <w:pStyle w:val="Bibliography"/>
        <w:rPr>
          <w:rFonts w:cs="Times New Roman"/>
        </w:rPr>
      </w:pPr>
      <w:r w:rsidRPr="000C4B85">
        <w:rPr>
          <w:rFonts w:cs="Times New Roman"/>
        </w:rPr>
        <w:t xml:space="preserve">Falster, D.S., </w:t>
      </w:r>
      <w:proofErr w:type="spellStart"/>
      <w:r w:rsidRPr="000C4B85">
        <w:rPr>
          <w:rFonts w:cs="Times New Roman"/>
        </w:rPr>
        <w:t>Brännström</w:t>
      </w:r>
      <w:proofErr w:type="spellEnd"/>
      <w:r w:rsidRPr="000C4B85">
        <w:rPr>
          <w:rFonts w:cs="Times New Roman"/>
        </w:rPr>
        <w:t xml:space="preserve">, </w:t>
      </w:r>
      <w:proofErr w:type="gramStart"/>
      <w:r w:rsidRPr="000C4B85">
        <w:rPr>
          <w:rFonts w:cs="Times New Roman"/>
        </w:rPr>
        <w:t>Å.,</w:t>
      </w:r>
      <w:proofErr w:type="gramEnd"/>
      <w:r w:rsidRPr="000C4B85">
        <w:rPr>
          <w:rFonts w:cs="Times New Roman"/>
        </w:rPr>
        <w:t xml:space="preserve"> </w:t>
      </w:r>
      <w:proofErr w:type="spellStart"/>
      <w:r w:rsidRPr="000C4B85">
        <w:rPr>
          <w:rFonts w:cs="Times New Roman"/>
        </w:rPr>
        <w:t>Dieckmann</w:t>
      </w:r>
      <w:proofErr w:type="spellEnd"/>
      <w:r w:rsidRPr="000C4B85">
        <w:rPr>
          <w:rFonts w:cs="Times New Roman"/>
        </w:rPr>
        <w:t xml:space="preserve">, U. &amp; Westoby, M. (2011) Influence of four major plant traits on average height, leaf-area cover, net primary productivity, and biomass density in single-species forests: a theoretical investigation. </w:t>
      </w:r>
      <w:r w:rsidRPr="000C4B85">
        <w:rPr>
          <w:rFonts w:cs="Times New Roman"/>
          <w:i/>
          <w:iCs/>
        </w:rPr>
        <w:t>Journal of Ecology</w:t>
      </w:r>
      <w:r w:rsidRPr="000C4B85">
        <w:rPr>
          <w:rFonts w:cs="Times New Roman"/>
        </w:rPr>
        <w:t xml:space="preserve">, </w:t>
      </w:r>
      <w:r w:rsidRPr="000C4B85">
        <w:rPr>
          <w:rFonts w:cs="Times New Roman"/>
          <w:b/>
          <w:bCs/>
        </w:rPr>
        <w:t>99</w:t>
      </w:r>
      <w:r w:rsidRPr="000C4B85">
        <w:rPr>
          <w:rFonts w:cs="Times New Roman"/>
        </w:rPr>
        <w:t>, 148–164.</w:t>
      </w:r>
    </w:p>
    <w:p w14:paraId="34BC3CCB" w14:textId="77777777" w:rsidR="000C4B85" w:rsidRPr="000C4B85" w:rsidRDefault="000C4B85" w:rsidP="000C4B85">
      <w:pPr>
        <w:pStyle w:val="Bibliography"/>
        <w:rPr>
          <w:rFonts w:cs="Times New Roman"/>
        </w:rPr>
      </w:pPr>
      <w:r w:rsidRPr="000C4B85">
        <w:rPr>
          <w:rFonts w:cs="Times New Roman"/>
        </w:rPr>
        <w:t xml:space="preserve">Fisher, R., McDowell, N., Purves, D., Moorcroft, P., </w:t>
      </w:r>
      <w:proofErr w:type="spellStart"/>
      <w:r w:rsidRPr="000C4B85">
        <w:rPr>
          <w:rFonts w:cs="Times New Roman"/>
        </w:rPr>
        <w:t>Sitch</w:t>
      </w:r>
      <w:proofErr w:type="spellEnd"/>
      <w:r w:rsidRPr="000C4B85">
        <w:rPr>
          <w:rFonts w:cs="Times New Roman"/>
        </w:rPr>
        <w:t xml:space="preserve">, S., Cox, P., </w:t>
      </w:r>
      <w:proofErr w:type="spellStart"/>
      <w:r w:rsidRPr="000C4B85">
        <w:rPr>
          <w:rFonts w:cs="Times New Roman"/>
        </w:rPr>
        <w:t>Huntingford</w:t>
      </w:r>
      <w:proofErr w:type="spellEnd"/>
      <w:r w:rsidRPr="000C4B85">
        <w:rPr>
          <w:rFonts w:cs="Times New Roman"/>
        </w:rPr>
        <w:t xml:space="preserve">, C., Meir, P. &amp; Ian Woodward, F. (2010) Assessing uncertainties in a second-generation dynamic vegetation model caused by ecological scale limitations. </w:t>
      </w:r>
      <w:r w:rsidRPr="000C4B85">
        <w:rPr>
          <w:rFonts w:cs="Times New Roman"/>
          <w:i/>
          <w:iCs/>
        </w:rPr>
        <w:t xml:space="preserve">New </w:t>
      </w:r>
      <w:proofErr w:type="spellStart"/>
      <w:r w:rsidRPr="000C4B85">
        <w:rPr>
          <w:rFonts w:cs="Times New Roman"/>
          <w:i/>
          <w:iCs/>
        </w:rPr>
        <w:t>Phytologist</w:t>
      </w:r>
      <w:proofErr w:type="spellEnd"/>
      <w:r w:rsidRPr="000C4B85">
        <w:rPr>
          <w:rFonts w:cs="Times New Roman"/>
        </w:rPr>
        <w:t xml:space="preserve">, </w:t>
      </w:r>
      <w:r w:rsidRPr="000C4B85">
        <w:rPr>
          <w:rFonts w:cs="Times New Roman"/>
          <w:b/>
          <w:bCs/>
        </w:rPr>
        <w:t>187</w:t>
      </w:r>
      <w:r w:rsidRPr="000C4B85">
        <w:rPr>
          <w:rFonts w:cs="Times New Roman"/>
        </w:rPr>
        <w:t>, 666–681.</w:t>
      </w:r>
    </w:p>
    <w:p w14:paraId="34750CF1" w14:textId="77777777" w:rsidR="000C4B85" w:rsidRPr="000C4B85" w:rsidRDefault="000C4B85" w:rsidP="000C4B85">
      <w:pPr>
        <w:pStyle w:val="Bibliography"/>
        <w:rPr>
          <w:rFonts w:cs="Times New Roman"/>
        </w:rPr>
      </w:pPr>
      <w:r w:rsidRPr="000C4B85">
        <w:rPr>
          <w:rFonts w:cs="Times New Roman"/>
        </w:rPr>
        <w:t xml:space="preserve">Garcia, M.B. &amp; </w:t>
      </w:r>
      <w:proofErr w:type="spellStart"/>
      <w:r w:rsidRPr="000C4B85">
        <w:rPr>
          <w:rFonts w:cs="Times New Roman"/>
        </w:rPr>
        <w:t>Ehrlen</w:t>
      </w:r>
      <w:proofErr w:type="spellEnd"/>
      <w:r w:rsidRPr="000C4B85">
        <w:rPr>
          <w:rFonts w:cs="Times New Roman"/>
        </w:rPr>
        <w:t xml:space="preserve">, J. (2002) Reproductive effort and herbivory timing in a perennial herb: fitness components at the individual and population levels. </w:t>
      </w:r>
      <w:r w:rsidRPr="000C4B85">
        <w:rPr>
          <w:rFonts w:cs="Times New Roman"/>
          <w:i/>
          <w:iCs/>
        </w:rPr>
        <w:t>Am. J. Bot.</w:t>
      </w:r>
      <w:r w:rsidRPr="000C4B85">
        <w:rPr>
          <w:rFonts w:cs="Times New Roman"/>
        </w:rPr>
        <w:t xml:space="preserve">, </w:t>
      </w:r>
      <w:r w:rsidRPr="000C4B85">
        <w:rPr>
          <w:rFonts w:cs="Times New Roman"/>
          <w:b/>
          <w:bCs/>
        </w:rPr>
        <w:t>89</w:t>
      </w:r>
      <w:r w:rsidRPr="000C4B85">
        <w:rPr>
          <w:rFonts w:cs="Times New Roman"/>
        </w:rPr>
        <w:t>, 1295–1302.</w:t>
      </w:r>
    </w:p>
    <w:p w14:paraId="097E4130" w14:textId="77777777" w:rsidR="000C4B85" w:rsidRPr="000C4B85" w:rsidRDefault="000C4B85" w:rsidP="000C4B85">
      <w:pPr>
        <w:pStyle w:val="Bibliography"/>
        <w:rPr>
          <w:rFonts w:cs="Times New Roman"/>
        </w:rPr>
      </w:pPr>
      <w:r w:rsidRPr="000C4B85">
        <w:rPr>
          <w:rFonts w:cs="Times New Roman"/>
        </w:rPr>
        <w:lastRenderedPageBreak/>
        <w:t xml:space="preserve">Gómez, J.M. (2008) Sequential Conflicting Selection Due to </w:t>
      </w:r>
      <w:proofErr w:type="spellStart"/>
      <w:r w:rsidRPr="000C4B85">
        <w:rPr>
          <w:rFonts w:cs="Times New Roman"/>
        </w:rPr>
        <w:t>Multispecific</w:t>
      </w:r>
      <w:proofErr w:type="spellEnd"/>
      <w:r w:rsidRPr="000C4B85">
        <w:rPr>
          <w:rFonts w:cs="Times New Roman"/>
        </w:rPr>
        <w:t xml:space="preserve"> Interactions Triggers Evolutionary Trade-Offs in a Monocarpic Herb. </w:t>
      </w:r>
      <w:r w:rsidRPr="000C4B85">
        <w:rPr>
          <w:rFonts w:cs="Times New Roman"/>
          <w:i/>
          <w:iCs/>
        </w:rPr>
        <w:t>Evolution</w:t>
      </w:r>
      <w:r w:rsidRPr="000C4B85">
        <w:rPr>
          <w:rFonts w:cs="Times New Roman"/>
        </w:rPr>
        <w:t xml:space="preserve">, </w:t>
      </w:r>
      <w:r w:rsidRPr="000C4B85">
        <w:rPr>
          <w:rFonts w:cs="Times New Roman"/>
          <w:b/>
          <w:bCs/>
        </w:rPr>
        <w:t>62</w:t>
      </w:r>
      <w:r w:rsidRPr="000C4B85">
        <w:rPr>
          <w:rFonts w:cs="Times New Roman"/>
        </w:rPr>
        <w:t>, 668–679.</w:t>
      </w:r>
    </w:p>
    <w:p w14:paraId="4B97746D" w14:textId="77777777" w:rsidR="000C4B85" w:rsidRPr="000C4B85" w:rsidRDefault="000C4B85" w:rsidP="000C4B85">
      <w:pPr>
        <w:pStyle w:val="Bibliography"/>
        <w:rPr>
          <w:rFonts w:cs="Times New Roman"/>
        </w:rPr>
      </w:pPr>
      <w:proofErr w:type="spellStart"/>
      <w:r w:rsidRPr="000C4B85">
        <w:rPr>
          <w:rFonts w:cs="Times New Roman"/>
        </w:rPr>
        <w:t>Guittian</w:t>
      </w:r>
      <w:proofErr w:type="spellEnd"/>
      <w:r w:rsidRPr="000C4B85">
        <w:rPr>
          <w:rFonts w:cs="Times New Roman"/>
        </w:rPr>
        <w:t xml:space="preserve">, J. (1993) Why Prunus </w:t>
      </w:r>
      <w:proofErr w:type="spellStart"/>
      <w:r w:rsidRPr="000C4B85">
        <w:rPr>
          <w:rFonts w:cs="Times New Roman"/>
        </w:rPr>
        <w:t>mahaleb</w:t>
      </w:r>
      <w:proofErr w:type="spellEnd"/>
      <w:r w:rsidRPr="000C4B85">
        <w:rPr>
          <w:rFonts w:cs="Times New Roman"/>
        </w:rPr>
        <w:t xml:space="preserve"> (</w:t>
      </w:r>
      <w:proofErr w:type="spellStart"/>
      <w:r w:rsidRPr="000C4B85">
        <w:rPr>
          <w:rFonts w:cs="Times New Roman"/>
        </w:rPr>
        <w:t>Rosaceae</w:t>
      </w:r>
      <w:proofErr w:type="spellEnd"/>
      <w:r w:rsidRPr="000C4B85">
        <w:rPr>
          <w:rFonts w:cs="Times New Roman"/>
        </w:rPr>
        <w:t xml:space="preserve">) Produces More Flowers </w:t>
      </w:r>
      <w:proofErr w:type="gramStart"/>
      <w:r w:rsidRPr="000C4B85">
        <w:rPr>
          <w:rFonts w:cs="Times New Roman"/>
        </w:rPr>
        <w:t>Than</w:t>
      </w:r>
      <w:proofErr w:type="gramEnd"/>
      <w:r w:rsidRPr="000C4B85">
        <w:rPr>
          <w:rFonts w:cs="Times New Roman"/>
        </w:rPr>
        <w:t xml:space="preserve"> Fruits. </w:t>
      </w:r>
      <w:r w:rsidRPr="000C4B85">
        <w:rPr>
          <w:rFonts w:cs="Times New Roman"/>
          <w:i/>
          <w:iCs/>
        </w:rPr>
        <w:t>American Journal of Botany</w:t>
      </w:r>
      <w:r w:rsidRPr="000C4B85">
        <w:rPr>
          <w:rFonts w:cs="Times New Roman"/>
        </w:rPr>
        <w:t xml:space="preserve">, </w:t>
      </w:r>
      <w:r w:rsidRPr="000C4B85">
        <w:rPr>
          <w:rFonts w:cs="Times New Roman"/>
          <w:b/>
          <w:bCs/>
        </w:rPr>
        <w:t>80</w:t>
      </w:r>
      <w:r w:rsidRPr="000C4B85">
        <w:rPr>
          <w:rFonts w:cs="Times New Roman"/>
        </w:rPr>
        <w:t>, 1305–1309.</w:t>
      </w:r>
    </w:p>
    <w:p w14:paraId="0C5A56F6" w14:textId="77777777" w:rsidR="000C4B85" w:rsidRPr="000C4B85" w:rsidRDefault="000C4B85" w:rsidP="000C4B85">
      <w:pPr>
        <w:pStyle w:val="Bibliography"/>
        <w:rPr>
          <w:rFonts w:cs="Times New Roman"/>
        </w:rPr>
      </w:pPr>
      <w:r w:rsidRPr="000C4B85">
        <w:rPr>
          <w:rFonts w:cs="Times New Roman"/>
        </w:rPr>
        <w:t xml:space="preserve">Haig, D. &amp; Westoby, M. (1988) </w:t>
      </w:r>
      <w:proofErr w:type="gramStart"/>
      <w:r w:rsidRPr="000C4B85">
        <w:rPr>
          <w:rFonts w:cs="Times New Roman"/>
        </w:rPr>
        <w:t>On</w:t>
      </w:r>
      <w:proofErr w:type="gramEnd"/>
      <w:r w:rsidRPr="000C4B85">
        <w:rPr>
          <w:rFonts w:cs="Times New Roman"/>
        </w:rPr>
        <w:t xml:space="preserve"> limits to seed production. </w:t>
      </w:r>
      <w:r w:rsidRPr="000C4B85">
        <w:rPr>
          <w:rFonts w:cs="Times New Roman"/>
          <w:i/>
          <w:iCs/>
        </w:rPr>
        <w:t>American Naturalist</w:t>
      </w:r>
      <w:r w:rsidRPr="000C4B85">
        <w:rPr>
          <w:rFonts w:cs="Times New Roman"/>
        </w:rPr>
        <w:t xml:space="preserve">, </w:t>
      </w:r>
      <w:r w:rsidRPr="000C4B85">
        <w:rPr>
          <w:rFonts w:cs="Times New Roman"/>
          <w:b/>
          <w:bCs/>
        </w:rPr>
        <w:t>131</w:t>
      </w:r>
      <w:r w:rsidRPr="000C4B85">
        <w:rPr>
          <w:rFonts w:cs="Times New Roman"/>
        </w:rPr>
        <w:t>, 757–759.</w:t>
      </w:r>
    </w:p>
    <w:p w14:paraId="00C6DB49" w14:textId="77777777" w:rsidR="000C4B85" w:rsidRPr="000C4B85" w:rsidRDefault="000C4B85" w:rsidP="000C4B85">
      <w:pPr>
        <w:pStyle w:val="Bibliography"/>
        <w:rPr>
          <w:rFonts w:cs="Times New Roman"/>
        </w:rPr>
      </w:pPr>
      <w:r w:rsidRPr="000C4B85">
        <w:rPr>
          <w:rFonts w:cs="Times New Roman"/>
        </w:rPr>
        <w:t xml:space="preserve">Harder, L.D. &amp; Barrett, S.C.H. (2006) </w:t>
      </w:r>
      <w:r w:rsidRPr="000C4B85">
        <w:rPr>
          <w:rFonts w:cs="Times New Roman"/>
          <w:i/>
          <w:iCs/>
        </w:rPr>
        <w:t>Ecology and Evolution of Flowers</w:t>
      </w:r>
      <w:r w:rsidRPr="000C4B85">
        <w:rPr>
          <w:rFonts w:cs="Times New Roman"/>
        </w:rPr>
        <w:t>. Oxford University Press.</w:t>
      </w:r>
    </w:p>
    <w:p w14:paraId="67D730AC" w14:textId="77777777" w:rsidR="000C4B85" w:rsidRPr="000C4B85" w:rsidRDefault="000C4B85" w:rsidP="000C4B85">
      <w:pPr>
        <w:pStyle w:val="Bibliography"/>
        <w:rPr>
          <w:rFonts w:cs="Times New Roman"/>
        </w:rPr>
      </w:pPr>
      <w:r w:rsidRPr="000C4B85">
        <w:rPr>
          <w:rFonts w:cs="Times New Roman"/>
        </w:rPr>
        <w:t xml:space="preserve">Harder, L.D. &amp; Johnson, S.D. (2009) Darwin’s beautiful contrivances: evolutionary and functional evidence for floral adaptation. </w:t>
      </w:r>
      <w:r w:rsidRPr="000C4B85">
        <w:rPr>
          <w:rFonts w:cs="Times New Roman"/>
          <w:i/>
          <w:iCs/>
        </w:rPr>
        <w:t xml:space="preserve">New </w:t>
      </w:r>
      <w:proofErr w:type="spellStart"/>
      <w:r w:rsidRPr="000C4B85">
        <w:rPr>
          <w:rFonts w:cs="Times New Roman"/>
          <w:i/>
          <w:iCs/>
        </w:rPr>
        <w:t>Phytologist</w:t>
      </w:r>
      <w:proofErr w:type="spellEnd"/>
      <w:r w:rsidRPr="000C4B85">
        <w:rPr>
          <w:rFonts w:cs="Times New Roman"/>
        </w:rPr>
        <w:t xml:space="preserve">, </w:t>
      </w:r>
      <w:r w:rsidRPr="000C4B85">
        <w:rPr>
          <w:rFonts w:cs="Times New Roman"/>
          <w:b/>
          <w:bCs/>
        </w:rPr>
        <w:t>183</w:t>
      </w:r>
      <w:r w:rsidRPr="000C4B85">
        <w:rPr>
          <w:rFonts w:cs="Times New Roman"/>
        </w:rPr>
        <w:t>, 530–545.</w:t>
      </w:r>
    </w:p>
    <w:p w14:paraId="45731652" w14:textId="77777777" w:rsidR="000C4B85" w:rsidRPr="000C4B85" w:rsidRDefault="000C4B85" w:rsidP="000C4B85">
      <w:pPr>
        <w:pStyle w:val="Bibliography"/>
        <w:rPr>
          <w:rFonts w:cs="Times New Roman"/>
        </w:rPr>
      </w:pPr>
      <w:proofErr w:type="spellStart"/>
      <w:r w:rsidRPr="000C4B85">
        <w:rPr>
          <w:rFonts w:cs="Times New Roman"/>
        </w:rPr>
        <w:t>Henery</w:t>
      </w:r>
      <w:proofErr w:type="spellEnd"/>
      <w:r w:rsidRPr="000C4B85">
        <w:rPr>
          <w:rFonts w:cs="Times New Roman"/>
        </w:rPr>
        <w:t xml:space="preserve">, M. &amp; Westoby, M. (2001) Seed mass and seed nutrient content as predictors of seed output variation between species. </w:t>
      </w:r>
      <w:proofErr w:type="spellStart"/>
      <w:r w:rsidRPr="000C4B85">
        <w:rPr>
          <w:rFonts w:cs="Times New Roman"/>
          <w:i/>
          <w:iCs/>
        </w:rPr>
        <w:t>Oikos</w:t>
      </w:r>
      <w:proofErr w:type="spellEnd"/>
      <w:r w:rsidRPr="000C4B85">
        <w:rPr>
          <w:rFonts w:cs="Times New Roman"/>
        </w:rPr>
        <w:t xml:space="preserve">, </w:t>
      </w:r>
      <w:r w:rsidRPr="000C4B85">
        <w:rPr>
          <w:rFonts w:cs="Times New Roman"/>
          <w:b/>
          <w:bCs/>
        </w:rPr>
        <w:t>92</w:t>
      </w:r>
      <w:r w:rsidRPr="000C4B85">
        <w:rPr>
          <w:rFonts w:cs="Times New Roman"/>
        </w:rPr>
        <w:t>, 479–490.</w:t>
      </w:r>
    </w:p>
    <w:p w14:paraId="6B2C12F1" w14:textId="77777777" w:rsidR="000C4B85" w:rsidRPr="000C4B85" w:rsidRDefault="000C4B85" w:rsidP="000C4B85">
      <w:pPr>
        <w:pStyle w:val="Bibliography"/>
        <w:rPr>
          <w:rFonts w:cs="Times New Roman"/>
        </w:rPr>
      </w:pPr>
      <w:proofErr w:type="spellStart"/>
      <w:r w:rsidRPr="000C4B85">
        <w:rPr>
          <w:rFonts w:cs="Times New Roman"/>
        </w:rPr>
        <w:t>Hermanutz</w:t>
      </w:r>
      <w:proofErr w:type="spellEnd"/>
      <w:r w:rsidRPr="000C4B85">
        <w:rPr>
          <w:rFonts w:cs="Times New Roman"/>
        </w:rPr>
        <w:t xml:space="preserve">, L., Innes, D., Denham, </w:t>
      </w:r>
      <w:proofErr w:type="gramStart"/>
      <w:r w:rsidRPr="000C4B85">
        <w:rPr>
          <w:rFonts w:cs="Times New Roman"/>
        </w:rPr>
        <w:t>A</w:t>
      </w:r>
      <w:proofErr w:type="gramEnd"/>
      <w:r w:rsidRPr="000C4B85">
        <w:rPr>
          <w:rFonts w:cs="Times New Roman"/>
        </w:rPr>
        <w:t xml:space="preserve">. &amp; Whelan, R. (1998) Very low fruit: flower ratios in </w:t>
      </w:r>
      <w:r w:rsidRPr="000C4B85">
        <w:rPr>
          <w:rFonts w:cs="Times New Roman"/>
          <w:i/>
          <w:iCs/>
        </w:rPr>
        <w:t>Grevillea</w:t>
      </w:r>
      <w:r w:rsidRPr="000C4B85">
        <w:rPr>
          <w:rFonts w:cs="Times New Roman"/>
        </w:rPr>
        <w:t xml:space="preserve"> (Proteaceae) are independent of breeding system. </w:t>
      </w:r>
      <w:r w:rsidRPr="000C4B85">
        <w:rPr>
          <w:rFonts w:cs="Times New Roman"/>
          <w:i/>
          <w:iCs/>
        </w:rPr>
        <w:t>Australian Journal of Botany</w:t>
      </w:r>
      <w:r w:rsidRPr="000C4B85">
        <w:rPr>
          <w:rFonts w:cs="Times New Roman"/>
        </w:rPr>
        <w:t xml:space="preserve">, </w:t>
      </w:r>
      <w:r w:rsidRPr="000C4B85">
        <w:rPr>
          <w:rFonts w:cs="Times New Roman"/>
          <w:b/>
          <w:bCs/>
        </w:rPr>
        <w:t>46</w:t>
      </w:r>
      <w:r w:rsidRPr="000C4B85">
        <w:rPr>
          <w:rFonts w:cs="Times New Roman"/>
        </w:rPr>
        <w:t>, 465–478.</w:t>
      </w:r>
    </w:p>
    <w:p w14:paraId="14DF8883" w14:textId="77777777" w:rsidR="000C4B85" w:rsidRPr="000C4B85" w:rsidRDefault="000C4B85" w:rsidP="000C4B85">
      <w:pPr>
        <w:pStyle w:val="Bibliography"/>
        <w:rPr>
          <w:rFonts w:cs="Times New Roman"/>
        </w:rPr>
      </w:pPr>
      <w:r w:rsidRPr="000C4B85">
        <w:rPr>
          <w:rFonts w:cs="Times New Roman"/>
        </w:rPr>
        <w:t xml:space="preserve">Herrera, C.M., </w:t>
      </w:r>
      <w:proofErr w:type="spellStart"/>
      <w:r w:rsidRPr="000C4B85">
        <w:rPr>
          <w:rFonts w:cs="Times New Roman"/>
        </w:rPr>
        <w:t>Jordano</w:t>
      </w:r>
      <w:proofErr w:type="spellEnd"/>
      <w:r w:rsidRPr="000C4B85">
        <w:rPr>
          <w:rFonts w:cs="Times New Roman"/>
        </w:rPr>
        <w:t xml:space="preserve">, P., </w:t>
      </w:r>
      <w:proofErr w:type="spellStart"/>
      <w:r w:rsidRPr="000C4B85">
        <w:rPr>
          <w:rFonts w:cs="Times New Roman"/>
        </w:rPr>
        <w:t>Guitián</w:t>
      </w:r>
      <w:proofErr w:type="spellEnd"/>
      <w:r w:rsidRPr="000C4B85">
        <w:rPr>
          <w:rFonts w:cs="Times New Roman"/>
        </w:rPr>
        <w:t xml:space="preserve">, J. &amp; </w:t>
      </w:r>
      <w:proofErr w:type="spellStart"/>
      <w:r w:rsidRPr="000C4B85">
        <w:rPr>
          <w:rFonts w:cs="Times New Roman"/>
        </w:rPr>
        <w:t>Traveset</w:t>
      </w:r>
      <w:proofErr w:type="spellEnd"/>
      <w:r w:rsidRPr="000C4B85">
        <w:rPr>
          <w:rFonts w:cs="Times New Roman"/>
        </w:rPr>
        <w:t xml:space="preserve">, A. (1998) Annual Variability in Seed Production by Woody Plants and the Masting Concept: Reassessment of Principles and Relationship to Pollination and Seed Dispersal. </w:t>
      </w:r>
      <w:r w:rsidRPr="000C4B85">
        <w:rPr>
          <w:rFonts w:cs="Times New Roman"/>
          <w:i/>
          <w:iCs/>
        </w:rPr>
        <w:t>The American Naturalist</w:t>
      </w:r>
      <w:r w:rsidRPr="000C4B85">
        <w:rPr>
          <w:rFonts w:cs="Times New Roman"/>
        </w:rPr>
        <w:t xml:space="preserve">, </w:t>
      </w:r>
      <w:r w:rsidRPr="000C4B85">
        <w:rPr>
          <w:rFonts w:cs="Times New Roman"/>
          <w:b/>
          <w:bCs/>
        </w:rPr>
        <w:t>152</w:t>
      </w:r>
      <w:r w:rsidRPr="000C4B85">
        <w:rPr>
          <w:rFonts w:cs="Times New Roman"/>
        </w:rPr>
        <w:t>, 576–594.</w:t>
      </w:r>
    </w:p>
    <w:p w14:paraId="5E84BEDD" w14:textId="77777777" w:rsidR="000C4B85" w:rsidRPr="000C4B85" w:rsidRDefault="000C4B85" w:rsidP="000C4B85">
      <w:pPr>
        <w:pStyle w:val="Bibliography"/>
        <w:rPr>
          <w:rFonts w:cs="Times New Roman"/>
        </w:rPr>
      </w:pPr>
      <w:r w:rsidRPr="000C4B85">
        <w:rPr>
          <w:rFonts w:cs="Times New Roman"/>
        </w:rPr>
        <w:t xml:space="preserve">Hirayama, D., </w:t>
      </w:r>
      <w:proofErr w:type="spellStart"/>
      <w:r w:rsidRPr="000C4B85">
        <w:rPr>
          <w:rFonts w:cs="Times New Roman"/>
        </w:rPr>
        <w:t>Nanami</w:t>
      </w:r>
      <w:proofErr w:type="spellEnd"/>
      <w:r w:rsidRPr="000C4B85">
        <w:rPr>
          <w:rFonts w:cs="Times New Roman"/>
        </w:rPr>
        <w:t xml:space="preserve">, S., Itoh, A. &amp; </w:t>
      </w:r>
      <w:proofErr w:type="spellStart"/>
      <w:r w:rsidRPr="000C4B85">
        <w:rPr>
          <w:rFonts w:cs="Times New Roman"/>
        </w:rPr>
        <w:t>Yamakura</w:t>
      </w:r>
      <w:proofErr w:type="spellEnd"/>
      <w:r w:rsidRPr="000C4B85">
        <w:rPr>
          <w:rFonts w:cs="Times New Roman"/>
        </w:rPr>
        <w:t xml:space="preserve">, T. (2008) Individual resource allocation to vegetative growth and reproduction in subgenus </w:t>
      </w:r>
      <w:proofErr w:type="spellStart"/>
      <w:r w:rsidRPr="000C4B85">
        <w:rPr>
          <w:rFonts w:cs="Times New Roman"/>
          <w:i/>
          <w:iCs/>
        </w:rPr>
        <w:t>Cyclobalanopsis</w:t>
      </w:r>
      <w:proofErr w:type="spellEnd"/>
      <w:r w:rsidRPr="000C4B85">
        <w:rPr>
          <w:rFonts w:cs="Times New Roman"/>
        </w:rPr>
        <w:t xml:space="preserve"> (</w:t>
      </w:r>
      <w:proofErr w:type="spellStart"/>
      <w:r w:rsidRPr="000C4B85">
        <w:rPr>
          <w:rFonts w:cs="Times New Roman"/>
        </w:rPr>
        <w:t>Quercus</w:t>
      </w:r>
      <w:proofErr w:type="spellEnd"/>
      <w:r w:rsidRPr="000C4B85">
        <w:rPr>
          <w:rFonts w:cs="Times New Roman"/>
        </w:rPr>
        <w:t xml:space="preserve">, </w:t>
      </w:r>
      <w:proofErr w:type="spellStart"/>
      <w:r w:rsidRPr="000C4B85">
        <w:rPr>
          <w:rFonts w:cs="Times New Roman"/>
        </w:rPr>
        <w:t>Fagaceae</w:t>
      </w:r>
      <w:proofErr w:type="spellEnd"/>
      <w:r w:rsidRPr="000C4B85">
        <w:rPr>
          <w:rFonts w:cs="Times New Roman"/>
        </w:rPr>
        <w:t xml:space="preserve">) trees. </w:t>
      </w:r>
      <w:r w:rsidRPr="000C4B85">
        <w:rPr>
          <w:rFonts w:cs="Times New Roman"/>
          <w:i/>
          <w:iCs/>
        </w:rPr>
        <w:t>Ecological Research</w:t>
      </w:r>
      <w:r w:rsidRPr="000C4B85">
        <w:rPr>
          <w:rFonts w:cs="Times New Roman"/>
        </w:rPr>
        <w:t xml:space="preserve">, </w:t>
      </w:r>
      <w:r w:rsidRPr="000C4B85">
        <w:rPr>
          <w:rFonts w:cs="Times New Roman"/>
          <w:b/>
          <w:bCs/>
        </w:rPr>
        <w:t>23</w:t>
      </w:r>
      <w:r w:rsidRPr="000C4B85">
        <w:rPr>
          <w:rFonts w:cs="Times New Roman"/>
        </w:rPr>
        <w:t>, 451–458.</w:t>
      </w:r>
    </w:p>
    <w:p w14:paraId="259B03BF" w14:textId="77777777" w:rsidR="000C4B85" w:rsidRPr="000C4B85" w:rsidRDefault="000C4B85" w:rsidP="000C4B85">
      <w:pPr>
        <w:pStyle w:val="Bibliography"/>
        <w:rPr>
          <w:rFonts w:cs="Times New Roman"/>
        </w:rPr>
      </w:pPr>
      <w:r w:rsidRPr="000C4B85">
        <w:rPr>
          <w:rFonts w:cs="Times New Roman"/>
        </w:rPr>
        <w:t xml:space="preserve">Holland, J.N. &amp; Chamberlain, S.A. (2007) Ecological and evolutionary mechanisms for low seed : ovule ratios: need for a pluralistic approach? </w:t>
      </w:r>
      <w:r w:rsidRPr="000C4B85">
        <w:rPr>
          <w:rFonts w:cs="Times New Roman"/>
          <w:i/>
          <w:iCs/>
        </w:rPr>
        <w:t>Ecology</w:t>
      </w:r>
      <w:r w:rsidRPr="000C4B85">
        <w:rPr>
          <w:rFonts w:cs="Times New Roman"/>
        </w:rPr>
        <w:t xml:space="preserve">, </w:t>
      </w:r>
      <w:r w:rsidRPr="000C4B85">
        <w:rPr>
          <w:rFonts w:cs="Times New Roman"/>
          <w:b/>
          <w:bCs/>
        </w:rPr>
        <w:t>88</w:t>
      </w:r>
      <w:r w:rsidRPr="000C4B85">
        <w:rPr>
          <w:rFonts w:cs="Times New Roman"/>
        </w:rPr>
        <w:t>, 706–715.</w:t>
      </w:r>
    </w:p>
    <w:p w14:paraId="46EB7999" w14:textId="77777777" w:rsidR="000C4B85" w:rsidRPr="000C4B85" w:rsidRDefault="000C4B85" w:rsidP="000C4B85">
      <w:pPr>
        <w:pStyle w:val="Bibliography"/>
        <w:rPr>
          <w:rFonts w:cs="Times New Roman"/>
        </w:rPr>
      </w:pPr>
      <w:r w:rsidRPr="000C4B85">
        <w:rPr>
          <w:rFonts w:cs="Times New Roman"/>
        </w:rPr>
        <w:t xml:space="preserve">Hughes, L., Dunlop, M., French, K., Leishman, M.R., Rice, B., </w:t>
      </w:r>
      <w:proofErr w:type="spellStart"/>
      <w:r w:rsidRPr="000C4B85">
        <w:rPr>
          <w:rFonts w:cs="Times New Roman"/>
        </w:rPr>
        <w:t>Rodgerson</w:t>
      </w:r>
      <w:proofErr w:type="spellEnd"/>
      <w:r w:rsidRPr="000C4B85">
        <w:rPr>
          <w:rFonts w:cs="Times New Roman"/>
        </w:rPr>
        <w:t xml:space="preserve">, L. &amp; Westoby, M. (1994) Predicting dispersal spectra: a minimal set of hypotheses based on plant attributes. </w:t>
      </w:r>
      <w:r w:rsidRPr="000C4B85">
        <w:rPr>
          <w:rFonts w:cs="Times New Roman"/>
          <w:i/>
          <w:iCs/>
        </w:rPr>
        <w:t>Journal of Ecology</w:t>
      </w:r>
      <w:r w:rsidRPr="000C4B85">
        <w:rPr>
          <w:rFonts w:cs="Times New Roman"/>
        </w:rPr>
        <w:t xml:space="preserve">, </w:t>
      </w:r>
      <w:r w:rsidRPr="000C4B85">
        <w:rPr>
          <w:rFonts w:cs="Times New Roman"/>
          <w:b/>
          <w:bCs/>
        </w:rPr>
        <w:t>82</w:t>
      </w:r>
      <w:r w:rsidRPr="000C4B85">
        <w:rPr>
          <w:rFonts w:cs="Times New Roman"/>
        </w:rPr>
        <w:t>, 933–950.</w:t>
      </w:r>
    </w:p>
    <w:p w14:paraId="52A4B9CC" w14:textId="77777777" w:rsidR="000C4B85" w:rsidRPr="000C4B85" w:rsidRDefault="000C4B85" w:rsidP="000C4B85">
      <w:pPr>
        <w:pStyle w:val="Bibliography"/>
        <w:rPr>
          <w:rFonts w:cs="Times New Roman"/>
        </w:rPr>
      </w:pPr>
      <w:r w:rsidRPr="000C4B85">
        <w:rPr>
          <w:rFonts w:cs="Times New Roman"/>
        </w:rPr>
        <w:t xml:space="preserve">Kelly, D. (1994) </w:t>
      </w:r>
      <w:proofErr w:type="gramStart"/>
      <w:r w:rsidRPr="000C4B85">
        <w:rPr>
          <w:rFonts w:cs="Times New Roman"/>
        </w:rPr>
        <w:t>The</w:t>
      </w:r>
      <w:proofErr w:type="gramEnd"/>
      <w:r w:rsidRPr="000C4B85">
        <w:rPr>
          <w:rFonts w:cs="Times New Roman"/>
        </w:rPr>
        <w:t xml:space="preserve"> evolutionary ecology of mast seeding. </w:t>
      </w:r>
      <w:r w:rsidRPr="000C4B85">
        <w:rPr>
          <w:rFonts w:cs="Times New Roman"/>
          <w:i/>
          <w:iCs/>
        </w:rPr>
        <w:t>Trends in Ecology &amp; Evolution</w:t>
      </w:r>
      <w:r w:rsidRPr="000C4B85">
        <w:rPr>
          <w:rFonts w:cs="Times New Roman"/>
        </w:rPr>
        <w:t xml:space="preserve">, </w:t>
      </w:r>
      <w:r w:rsidRPr="000C4B85">
        <w:rPr>
          <w:rFonts w:cs="Times New Roman"/>
          <w:b/>
          <w:bCs/>
        </w:rPr>
        <w:t>9</w:t>
      </w:r>
      <w:r w:rsidRPr="000C4B85">
        <w:rPr>
          <w:rFonts w:cs="Times New Roman"/>
        </w:rPr>
        <w:t>, 465–470.</w:t>
      </w:r>
    </w:p>
    <w:p w14:paraId="1478B170" w14:textId="77777777" w:rsidR="000C4B85" w:rsidRPr="000C4B85" w:rsidRDefault="000C4B85" w:rsidP="000C4B85">
      <w:pPr>
        <w:pStyle w:val="Bibliography"/>
        <w:rPr>
          <w:rFonts w:cs="Times New Roman"/>
        </w:rPr>
      </w:pPr>
      <w:r w:rsidRPr="000C4B85">
        <w:rPr>
          <w:rFonts w:cs="Times New Roman"/>
        </w:rPr>
        <w:t xml:space="preserve">Kelly, D. &amp; </w:t>
      </w:r>
      <w:proofErr w:type="spellStart"/>
      <w:r w:rsidRPr="000C4B85">
        <w:rPr>
          <w:rFonts w:cs="Times New Roman"/>
        </w:rPr>
        <w:t>Sork</w:t>
      </w:r>
      <w:proofErr w:type="spellEnd"/>
      <w:r w:rsidRPr="000C4B85">
        <w:rPr>
          <w:rFonts w:cs="Times New Roman"/>
        </w:rPr>
        <w:t xml:space="preserve">, V.L. (2002) Mast seeding in perennial plants: Why, How, Where? </w:t>
      </w:r>
      <w:r w:rsidRPr="000C4B85">
        <w:rPr>
          <w:rFonts w:cs="Times New Roman"/>
          <w:i/>
          <w:iCs/>
        </w:rPr>
        <w:t>Annual Review of Ecology and Systematics</w:t>
      </w:r>
      <w:r w:rsidRPr="000C4B85">
        <w:rPr>
          <w:rFonts w:cs="Times New Roman"/>
        </w:rPr>
        <w:t xml:space="preserve">, </w:t>
      </w:r>
      <w:r w:rsidRPr="000C4B85">
        <w:rPr>
          <w:rFonts w:cs="Times New Roman"/>
          <w:b/>
          <w:bCs/>
        </w:rPr>
        <w:t>33</w:t>
      </w:r>
      <w:r w:rsidRPr="000C4B85">
        <w:rPr>
          <w:rFonts w:cs="Times New Roman"/>
        </w:rPr>
        <w:t>, 427–447.</w:t>
      </w:r>
    </w:p>
    <w:p w14:paraId="753BBF7F" w14:textId="77777777" w:rsidR="000C4B85" w:rsidRPr="000C4B85" w:rsidRDefault="000C4B85" w:rsidP="000C4B85">
      <w:pPr>
        <w:pStyle w:val="Bibliography"/>
        <w:rPr>
          <w:rFonts w:cs="Times New Roman"/>
        </w:rPr>
      </w:pPr>
      <w:r w:rsidRPr="000C4B85">
        <w:rPr>
          <w:rFonts w:cs="Times New Roman"/>
        </w:rPr>
        <w:t xml:space="preserve">Knight, T.M., </w:t>
      </w:r>
      <w:proofErr w:type="spellStart"/>
      <w:r w:rsidRPr="000C4B85">
        <w:rPr>
          <w:rFonts w:cs="Times New Roman"/>
        </w:rPr>
        <w:t>Steets</w:t>
      </w:r>
      <w:proofErr w:type="spellEnd"/>
      <w:r w:rsidRPr="000C4B85">
        <w:rPr>
          <w:rFonts w:cs="Times New Roman"/>
        </w:rPr>
        <w:t xml:space="preserve">, J.A., </w:t>
      </w:r>
      <w:proofErr w:type="spellStart"/>
      <w:r w:rsidRPr="000C4B85">
        <w:rPr>
          <w:rFonts w:cs="Times New Roman"/>
        </w:rPr>
        <w:t>Vamosi</w:t>
      </w:r>
      <w:proofErr w:type="spellEnd"/>
      <w:r w:rsidRPr="000C4B85">
        <w:rPr>
          <w:rFonts w:cs="Times New Roman"/>
        </w:rPr>
        <w:t xml:space="preserve">, J.C., Mazer, S.J., </w:t>
      </w:r>
      <w:proofErr w:type="spellStart"/>
      <w:r w:rsidRPr="000C4B85">
        <w:rPr>
          <w:rFonts w:cs="Times New Roman"/>
        </w:rPr>
        <w:t>Burd</w:t>
      </w:r>
      <w:proofErr w:type="spellEnd"/>
      <w:r w:rsidRPr="000C4B85">
        <w:rPr>
          <w:rFonts w:cs="Times New Roman"/>
        </w:rPr>
        <w:t xml:space="preserve">, M., Campbell, D.R., </w:t>
      </w:r>
      <w:proofErr w:type="spellStart"/>
      <w:r w:rsidRPr="000C4B85">
        <w:rPr>
          <w:rFonts w:cs="Times New Roman"/>
        </w:rPr>
        <w:t>Dudash</w:t>
      </w:r>
      <w:proofErr w:type="spellEnd"/>
      <w:r w:rsidRPr="000C4B85">
        <w:rPr>
          <w:rFonts w:cs="Times New Roman"/>
        </w:rPr>
        <w:t xml:space="preserve">, M.R., Johnston, M.O., Mitchell, R.J. &amp; Ashman, T.-L. (2005) Pollen limitation of plant reproduction: pattern and process. </w:t>
      </w:r>
      <w:r w:rsidRPr="000C4B85">
        <w:rPr>
          <w:rFonts w:cs="Times New Roman"/>
          <w:i/>
          <w:iCs/>
        </w:rPr>
        <w:t>Annual Review of Ecology, Evolution, and Systematics</w:t>
      </w:r>
      <w:r w:rsidRPr="000C4B85">
        <w:rPr>
          <w:rFonts w:cs="Times New Roman"/>
        </w:rPr>
        <w:t xml:space="preserve">, </w:t>
      </w:r>
      <w:r w:rsidRPr="000C4B85">
        <w:rPr>
          <w:rFonts w:cs="Times New Roman"/>
          <w:b/>
          <w:bCs/>
        </w:rPr>
        <w:t>36</w:t>
      </w:r>
      <w:r w:rsidRPr="000C4B85">
        <w:rPr>
          <w:rFonts w:cs="Times New Roman"/>
        </w:rPr>
        <w:t>, 467–497.</w:t>
      </w:r>
    </w:p>
    <w:p w14:paraId="102E529E" w14:textId="77777777" w:rsidR="000C4B85" w:rsidRPr="000C4B85" w:rsidRDefault="000C4B85" w:rsidP="000C4B85">
      <w:pPr>
        <w:pStyle w:val="Bibliography"/>
        <w:rPr>
          <w:rFonts w:cs="Times New Roman"/>
        </w:rPr>
      </w:pPr>
      <w:proofErr w:type="spellStart"/>
      <w:r w:rsidRPr="000C4B85">
        <w:rPr>
          <w:rFonts w:cs="Times New Roman"/>
        </w:rPr>
        <w:t>Kodela</w:t>
      </w:r>
      <w:proofErr w:type="spellEnd"/>
      <w:r w:rsidRPr="000C4B85">
        <w:rPr>
          <w:rFonts w:cs="Times New Roman"/>
        </w:rPr>
        <w:t xml:space="preserve">, P.G. &amp; Dodson, J.R. (1988) late Holocene vegetation and fire record from Ku-ring-gai Chase National Park, New South Wales. </w:t>
      </w:r>
      <w:r w:rsidRPr="000C4B85">
        <w:rPr>
          <w:rFonts w:cs="Times New Roman"/>
          <w:i/>
          <w:iCs/>
        </w:rPr>
        <w:t xml:space="preserve">Proceedings of the </w:t>
      </w:r>
      <w:proofErr w:type="spellStart"/>
      <w:r w:rsidRPr="000C4B85">
        <w:rPr>
          <w:rFonts w:cs="Times New Roman"/>
          <w:i/>
          <w:iCs/>
        </w:rPr>
        <w:t>Linnean</w:t>
      </w:r>
      <w:proofErr w:type="spellEnd"/>
      <w:r w:rsidRPr="000C4B85">
        <w:rPr>
          <w:rFonts w:cs="Times New Roman"/>
          <w:i/>
          <w:iCs/>
        </w:rPr>
        <w:t xml:space="preserve"> Society of New South Wales</w:t>
      </w:r>
      <w:r w:rsidRPr="000C4B85">
        <w:rPr>
          <w:rFonts w:cs="Times New Roman"/>
        </w:rPr>
        <w:t>.</w:t>
      </w:r>
    </w:p>
    <w:p w14:paraId="5C242507" w14:textId="77777777" w:rsidR="000C4B85" w:rsidRPr="000C4B85" w:rsidRDefault="000C4B85" w:rsidP="000C4B85">
      <w:pPr>
        <w:pStyle w:val="Bibliography"/>
        <w:rPr>
          <w:rFonts w:cs="Times New Roman"/>
        </w:rPr>
      </w:pPr>
      <w:r w:rsidRPr="000C4B85">
        <w:rPr>
          <w:rFonts w:cs="Times New Roman"/>
        </w:rPr>
        <w:t xml:space="preserve">Kozlowski, J. (1992) </w:t>
      </w:r>
      <w:proofErr w:type="gramStart"/>
      <w:r w:rsidRPr="000C4B85">
        <w:rPr>
          <w:rFonts w:cs="Times New Roman"/>
        </w:rPr>
        <w:t>Optimal</w:t>
      </w:r>
      <w:proofErr w:type="gramEnd"/>
      <w:r w:rsidRPr="000C4B85">
        <w:rPr>
          <w:rFonts w:cs="Times New Roman"/>
        </w:rPr>
        <w:t xml:space="preserve"> allocation of resources to growth and reproduction: Implications for age and size at maturity. </w:t>
      </w:r>
      <w:r w:rsidRPr="000C4B85">
        <w:rPr>
          <w:rFonts w:cs="Times New Roman"/>
          <w:i/>
          <w:iCs/>
        </w:rPr>
        <w:t>Trends in Ecology &amp; Evolution</w:t>
      </w:r>
      <w:r w:rsidRPr="000C4B85">
        <w:rPr>
          <w:rFonts w:cs="Times New Roman"/>
        </w:rPr>
        <w:t xml:space="preserve">, </w:t>
      </w:r>
      <w:r w:rsidRPr="000C4B85">
        <w:rPr>
          <w:rFonts w:cs="Times New Roman"/>
          <w:b/>
          <w:bCs/>
        </w:rPr>
        <w:t>7</w:t>
      </w:r>
      <w:r w:rsidRPr="000C4B85">
        <w:rPr>
          <w:rFonts w:cs="Times New Roman"/>
        </w:rPr>
        <w:t>, 15–19.</w:t>
      </w:r>
    </w:p>
    <w:p w14:paraId="71AD6F22" w14:textId="77777777" w:rsidR="000C4B85" w:rsidRPr="000C4B85" w:rsidRDefault="000C4B85" w:rsidP="000C4B85">
      <w:pPr>
        <w:pStyle w:val="Bibliography"/>
        <w:rPr>
          <w:rFonts w:cs="Times New Roman"/>
        </w:rPr>
      </w:pPr>
      <w:r w:rsidRPr="000C4B85">
        <w:rPr>
          <w:rFonts w:cs="Times New Roman"/>
        </w:rPr>
        <w:lastRenderedPageBreak/>
        <w:t xml:space="preserve">Kozlowski, J. &amp; Stearns, S.C. (1989) Hypotheses for the Production of Excess Zygotes: Models of Bet-Hedging and Selective Abortion. </w:t>
      </w:r>
      <w:r w:rsidRPr="000C4B85">
        <w:rPr>
          <w:rFonts w:cs="Times New Roman"/>
          <w:i/>
          <w:iCs/>
        </w:rPr>
        <w:t>Evolution</w:t>
      </w:r>
      <w:r w:rsidRPr="000C4B85">
        <w:rPr>
          <w:rFonts w:cs="Times New Roman"/>
        </w:rPr>
        <w:t xml:space="preserve">, </w:t>
      </w:r>
      <w:r w:rsidRPr="000C4B85">
        <w:rPr>
          <w:rFonts w:cs="Times New Roman"/>
          <w:b/>
          <w:bCs/>
        </w:rPr>
        <w:t>43</w:t>
      </w:r>
      <w:r w:rsidRPr="000C4B85">
        <w:rPr>
          <w:rFonts w:cs="Times New Roman"/>
        </w:rPr>
        <w:t>, 1369–1377.</w:t>
      </w:r>
    </w:p>
    <w:p w14:paraId="258D5347" w14:textId="77777777" w:rsidR="000C4B85" w:rsidRPr="000C4B85" w:rsidRDefault="000C4B85" w:rsidP="000C4B85">
      <w:pPr>
        <w:pStyle w:val="Bibliography"/>
        <w:rPr>
          <w:rFonts w:cs="Times New Roman"/>
        </w:rPr>
      </w:pPr>
      <w:r w:rsidRPr="000C4B85">
        <w:rPr>
          <w:rFonts w:cs="Times New Roman"/>
        </w:rPr>
        <w:t xml:space="preserve">Leishman, M.R. (2001) Does the seed size/number trade-off model determine plant community structure? An assessment of the model mechanisms and their generality. </w:t>
      </w:r>
      <w:proofErr w:type="spellStart"/>
      <w:r w:rsidRPr="000C4B85">
        <w:rPr>
          <w:rFonts w:cs="Times New Roman"/>
          <w:i/>
          <w:iCs/>
        </w:rPr>
        <w:t>Oikos</w:t>
      </w:r>
      <w:proofErr w:type="spellEnd"/>
      <w:r w:rsidRPr="000C4B85">
        <w:rPr>
          <w:rFonts w:cs="Times New Roman"/>
        </w:rPr>
        <w:t xml:space="preserve">, </w:t>
      </w:r>
      <w:r w:rsidRPr="000C4B85">
        <w:rPr>
          <w:rFonts w:cs="Times New Roman"/>
          <w:b/>
          <w:bCs/>
        </w:rPr>
        <w:t>93</w:t>
      </w:r>
      <w:r w:rsidRPr="000C4B85">
        <w:rPr>
          <w:rFonts w:cs="Times New Roman"/>
        </w:rPr>
        <w:t>, 294–302.</w:t>
      </w:r>
    </w:p>
    <w:p w14:paraId="39C0A23C" w14:textId="77777777" w:rsidR="000C4B85" w:rsidRPr="000C4B85" w:rsidRDefault="000C4B85" w:rsidP="000C4B85">
      <w:pPr>
        <w:pStyle w:val="Bibliography"/>
        <w:rPr>
          <w:rFonts w:cs="Times New Roman"/>
        </w:rPr>
      </w:pPr>
      <w:r w:rsidRPr="000C4B85">
        <w:rPr>
          <w:rFonts w:cs="Times New Roman"/>
        </w:rPr>
        <w:t xml:space="preserve">Lloyd, S., </w:t>
      </w:r>
      <w:proofErr w:type="spellStart"/>
      <w:r w:rsidRPr="000C4B85">
        <w:rPr>
          <w:rFonts w:cs="Times New Roman"/>
        </w:rPr>
        <w:t>Ayre</w:t>
      </w:r>
      <w:proofErr w:type="spellEnd"/>
      <w:r w:rsidRPr="000C4B85">
        <w:rPr>
          <w:rFonts w:cs="Times New Roman"/>
        </w:rPr>
        <w:t xml:space="preserve">, D.J. &amp; Whelan, R.J. (2002) </w:t>
      </w:r>
      <w:proofErr w:type="gramStart"/>
      <w:r w:rsidRPr="000C4B85">
        <w:rPr>
          <w:rFonts w:cs="Times New Roman"/>
        </w:rPr>
        <w:t>A</w:t>
      </w:r>
      <w:proofErr w:type="gramEnd"/>
      <w:r w:rsidRPr="000C4B85">
        <w:rPr>
          <w:rFonts w:cs="Times New Roman"/>
        </w:rPr>
        <w:t xml:space="preserve"> rapid and accurate visual assessment of nectar production can reveal patterns of temporal variation in </w:t>
      </w:r>
      <w:r w:rsidRPr="000C4B85">
        <w:rPr>
          <w:rFonts w:cs="Times New Roman"/>
          <w:i/>
          <w:iCs/>
        </w:rPr>
        <w:t>Banksia ericifolia</w:t>
      </w:r>
      <w:r w:rsidRPr="000C4B85">
        <w:rPr>
          <w:rFonts w:cs="Times New Roman"/>
        </w:rPr>
        <w:t xml:space="preserve"> (Proteaceae). </w:t>
      </w:r>
      <w:r w:rsidRPr="000C4B85">
        <w:rPr>
          <w:rFonts w:cs="Times New Roman"/>
          <w:i/>
          <w:iCs/>
        </w:rPr>
        <w:t>Aust. J. Bot.</w:t>
      </w:r>
      <w:r w:rsidRPr="000C4B85">
        <w:rPr>
          <w:rFonts w:cs="Times New Roman"/>
        </w:rPr>
        <w:t xml:space="preserve">, </w:t>
      </w:r>
      <w:r w:rsidRPr="000C4B85">
        <w:rPr>
          <w:rFonts w:cs="Times New Roman"/>
          <w:b/>
          <w:bCs/>
        </w:rPr>
        <w:t>50</w:t>
      </w:r>
      <w:r w:rsidRPr="000C4B85">
        <w:rPr>
          <w:rFonts w:cs="Times New Roman"/>
        </w:rPr>
        <w:t>, 595–600.</w:t>
      </w:r>
    </w:p>
    <w:p w14:paraId="2E1CB0AA" w14:textId="77777777" w:rsidR="000C4B85" w:rsidRPr="000C4B85" w:rsidRDefault="000C4B85" w:rsidP="000C4B85">
      <w:pPr>
        <w:pStyle w:val="Bibliography"/>
        <w:rPr>
          <w:rFonts w:cs="Times New Roman"/>
        </w:rPr>
      </w:pPr>
      <w:r w:rsidRPr="000C4B85">
        <w:rPr>
          <w:rFonts w:cs="Times New Roman"/>
        </w:rPr>
        <w:t xml:space="preserve">Lord, J.M. &amp; Westoby, M. (2006) Accessory costs of seed production. </w:t>
      </w:r>
      <w:proofErr w:type="spellStart"/>
      <w:r w:rsidRPr="000C4B85">
        <w:rPr>
          <w:rFonts w:cs="Times New Roman"/>
          <w:i/>
          <w:iCs/>
        </w:rPr>
        <w:t>Oecologia</w:t>
      </w:r>
      <w:proofErr w:type="spellEnd"/>
      <w:r w:rsidRPr="000C4B85">
        <w:rPr>
          <w:rFonts w:cs="Times New Roman"/>
        </w:rPr>
        <w:t xml:space="preserve">, </w:t>
      </w:r>
      <w:r w:rsidRPr="000C4B85">
        <w:rPr>
          <w:rFonts w:cs="Times New Roman"/>
          <w:b/>
          <w:bCs/>
        </w:rPr>
        <w:t>150</w:t>
      </w:r>
      <w:r w:rsidRPr="000C4B85">
        <w:rPr>
          <w:rFonts w:cs="Times New Roman"/>
        </w:rPr>
        <w:t>, 310–317.</w:t>
      </w:r>
    </w:p>
    <w:p w14:paraId="1DB22D92" w14:textId="77777777" w:rsidR="000C4B85" w:rsidRPr="000C4B85" w:rsidRDefault="000C4B85" w:rsidP="000C4B85">
      <w:pPr>
        <w:pStyle w:val="Bibliography"/>
        <w:rPr>
          <w:rFonts w:cs="Times New Roman"/>
        </w:rPr>
      </w:pPr>
      <w:r w:rsidRPr="000C4B85">
        <w:rPr>
          <w:rFonts w:cs="Times New Roman"/>
        </w:rPr>
        <w:t xml:space="preserve">Lord, J.M. &amp; Westoby, M. (2012) Accessory costs of seed production and the evolution of angiosperms. </w:t>
      </w:r>
      <w:r w:rsidRPr="000C4B85">
        <w:rPr>
          <w:rFonts w:cs="Times New Roman"/>
          <w:i/>
          <w:iCs/>
        </w:rPr>
        <w:t>Evolution</w:t>
      </w:r>
      <w:r w:rsidRPr="000C4B85">
        <w:rPr>
          <w:rFonts w:cs="Times New Roman"/>
        </w:rPr>
        <w:t xml:space="preserve">, </w:t>
      </w:r>
      <w:r w:rsidRPr="000C4B85">
        <w:rPr>
          <w:rFonts w:cs="Times New Roman"/>
          <w:b/>
          <w:bCs/>
        </w:rPr>
        <w:t>66</w:t>
      </w:r>
      <w:r w:rsidRPr="000C4B85">
        <w:rPr>
          <w:rFonts w:cs="Times New Roman"/>
        </w:rPr>
        <w:t>, 200–210.</w:t>
      </w:r>
    </w:p>
    <w:p w14:paraId="578AFC46" w14:textId="77777777" w:rsidR="000C4B85" w:rsidRPr="000C4B85" w:rsidRDefault="000C4B85" w:rsidP="000C4B85">
      <w:pPr>
        <w:pStyle w:val="Bibliography"/>
        <w:rPr>
          <w:rFonts w:cs="Times New Roman"/>
        </w:rPr>
      </w:pPr>
      <w:proofErr w:type="spellStart"/>
      <w:r w:rsidRPr="000C4B85">
        <w:rPr>
          <w:rFonts w:cs="Times New Roman"/>
        </w:rPr>
        <w:t>Melser</w:t>
      </w:r>
      <w:proofErr w:type="spellEnd"/>
      <w:r w:rsidRPr="000C4B85">
        <w:rPr>
          <w:rFonts w:cs="Times New Roman"/>
        </w:rPr>
        <w:t xml:space="preserve">, C. &amp; </w:t>
      </w:r>
      <w:proofErr w:type="spellStart"/>
      <w:r w:rsidRPr="000C4B85">
        <w:rPr>
          <w:rFonts w:cs="Times New Roman"/>
        </w:rPr>
        <w:t>Klinkhamer</w:t>
      </w:r>
      <w:proofErr w:type="spellEnd"/>
      <w:r w:rsidRPr="000C4B85">
        <w:rPr>
          <w:rFonts w:cs="Times New Roman"/>
        </w:rPr>
        <w:t xml:space="preserve">, P.G.L. (2001) Selective seed abortion increases offspring survival in </w:t>
      </w:r>
      <w:proofErr w:type="spellStart"/>
      <w:r w:rsidRPr="000C4B85">
        <w:rPr>
          <w:rFonts w:cs="Times New Roman"/>
        </w:rPr>
        <w:t>Cynoglossum</w:t>
      </w:r>
      <w:proofErr w:type="spellEnd"/>
      <w:r w:rsidRPr="000C4B85">
        <w:rPr>
          <w:rFonts w:cs="Times New Roman"/>
        </w:rPr>
        <w:t xml:space="preserve"> </w:t>
      </w:r>
      <w:proofErr w:type="spellStart"/>
      <w:r w:rsidRPr="000C4B85">
        <w:rPr>
          <w:rFonts w:cs="Times New Roman"/>
        </w:rPr>
        <w:t>officinale</w:t>
      </w:r>
      <w:proofErr w:type="spellEnd"/>
      <w:r w:rsidRPr="000C4B85">
        <w:rPr>
          <w:rFonts w:cs="Times New Roman"/>
        </w:rPr>
        <w:t xml:space="preserve"> (</w:t>
      </w:r>
      <w:proofErr w:type="spellStart"/>
      <w:r w:rsidRPr="000C4B85">
        <w:rPr>
          <w:rFonts w:cs="Times New Roman"/>
        </w:rPr>
        <w:t>Boraginaceae</w:t>
      </w:r>
      <w:proofErr w:type="spellEnd"/>
      <w:r w:rsidRPr="000C4B85">
        <w:rPr>
          <w:rFonts w:cs="Times New Roman"/>
        </w:rPr>
        <w:t xml:space="preserve">). </w:t>
      </w:r>
      <w:r w:rsidRPr="000C4B85">
        <w:rPr>
          <w:rFonts w:cs="Times New Roman"/>
          <w:i/>
          <w:iCs/>
        </w:rPr>
        <w:t>American Journal of Botany</w:t>
      </w:r>
      <w:r w:rsidRPr="000C4B85">
        <w:rPr>
          <w:rFonts w:cs="Times New Roman"/>
        </w:rPr>
        <w:t xml:space="preserve">, </w:t>
      </w:r>
      <w:r w:rsidRPr="000C4B85">
        <w:rPr>
          <w:rFonts w:cs="Times New Roman"/>
          <w:b/>
          <w:bCs/>
        </w:rPr>
        <w:t>88</w:t>
      </w:r>
      <w:r w:rsidRPr="000C4B85">
        <w:rPr>
          <w:rFonts w:cs="Times New Roman"/>
        </w:rPr>
        <w:t>, 1033–1040.</w:t>
      </w:r>
    </w:p>
    <w:p w14:paraId="09FCF927" w14:textId="77777777" w:rsidR="000C4B85" w:rsidRPr="000C4B85" w:rsidRDefault="000C4B85" w:rsidP="000C4B85">
      <w:pPr>
        <w:pStyle w:val="Bibliography"/>
        <w:rPr>
          <w:rFonts w:cs="Times New Roman"/>
        </w:rPr>
      </w:pPr>
      <w:r w:rsidRPr="000C4B85">
        <w:rPr>
          <w:rFonts w:cs="Times New Roman"/>
        </w:rPr>
        <w:t xml:space="preserve">Miller, T.E.X., Williams, J.L., </w:t>
      </w:r>
      <w:proofErr w:type="spellStart"/>
      <w:r w:rsidRPr="000C4B85">
        <w:rPr>
          <w:rFonts w:cs="Times New Roman"/>
        </w:rPr>
        <w:t>Jongejans</w:t>
      </w:r>
      <w:proofErr w:type="spellEnd"/>
      <w:r w:rsidRPr="000C4B85">
        <w:rPr>
          <w:rFonts w:cs="Times New Roman"/>
        </w:rPr>
        <w:t xml:space="preserve">, E., </w:t>
      </w:r>
      <w:proofErr w:type="spellStart"/>
      <w:r w:rsidRPr="000C4B85">
        <w:rPr>
          <w:rFonts w:cs="Times New Roman"/>
        </w:rPr>
        <w:t>Brys</w:t>
      </w:r>
      <w:proofErr w:type="spellEnd"/>
      <w:r w:rsidRPr="000C4B85">
        <w:rPr>
          <w:rFonts w:cs="Times New Roman"/>
        </w:rPr>
        <w:t xml:space="preserve">, </w:t>
      </w:r>
      <w:proofErr w:type="gramStart"/>
      <w:r w:rsidRPr="000C4B85">
        <w:rPr>
          <w:rFonts w:cs="Times New Roman"/>
        </w:rPr>
        <w:t>R</w:t>
      </w:r>
      <w:proofErr w:type="gramEnd"/>
      <w:r w:rsidRPr="000C4B85">
        <w:rPr>
          <w:rFonts w:cs="Times New Roman"/>
        </w:rPr>
        <w:t xml:space="preserve">. &amp; </w:t>
      </w:r>
      <w:proofErr w:type="spellStart"/>
      <w:r w:rsidRPr="000C4B85">
        <w:rPr>
          <w:rFonts w:cs="Times New Roman"/>
        </w:rPr>
        <w:t>Jacquemyn</w:t>
      </w:r>
      <w:proofErr w:type="spellEnd"/>
      <w:r w:rsidRPr="000C4B85">
        <w:rPr>
          <w:rFonts w:cs="Times New Roman"/>
        </w:rPr>
        <w:t xml:space="preserve">, H. (2012) Evolutionary demography of </w:t>
      </w:r>
      <w:proofErr w:type="spellStart"/>
      <w:r w:rsidRPr="000C4B85">
        <w:rPr>
          <w:rFonts w:cs="Times New Roman"/>
        </w:rPr>
        <w:t>iteroparous</w:t>
      </w:r>
      <w:proofErr w:type="spellEnd"/>
      <w:r w:rsidRPr="000C4B85">
        <w:rPr>
          <w:rFonts w:cs="Times New Roman"/>
        </w:rPr>
        <w:t xml:space="preserve"> plants: incorporating non-lethal costs of reproduction into integral projection models. </w:t>
      </w:r>
      <w:r w:rsidRPr="000C4B85">
        <w:rPr>
          <w:rFonts w:cs="Times New Roman"/>
          <w:i/>
          <w:iCs/>
        </w:rPr>
        <w:t>Proceedings of the Royal Society B-Biological Sciences</w:t>
      </w:r>
      <w:r w:rsidRPr="000C4B85">
        <w:rPr>
          <w:rFonts w:cs="Times New Roman"/>
        </w:rPr>
        <w:t xml:space="preserve">, </w:t>
      </w:r>
      <w:r w:rsidRPr="000C4B85">
        <w:rPr>
          <w:rFonts w:cs="Times New Roman"/>
          <w:b/>
          <w:bCs/>
        </w:rPr>
        <w:t>279</w:t>
      </w:r>
      <w:r w:rsidRPr="000C4B85">
        <w:rPr>
          <w:rFonts w:cs="Times New Roman"/>
        </w:rPr>
        <w:t>, 2831–2840.</w:t>
      </w:r>
    </w:p>
    <w:p w14:paraId="48EEF9FA" w14:textId="77777777" w:rsidR="000C4B85" w:rsidRPr="000C4B85" w:rsidRDefault="000C4B85" w:rsidP="000C4B85">
      <w:pPr>
        <w:pStyle w:val="Bibliography"/>
        <w:rPr>
          <w:rFonts w:cs="Times New Roman"/>
        </w:rPr>
      </w:pPr>
      <w:proofErr w:type="spellStart"/>
      <w:r w:rsidRPr="000C4B85">
        <w:rPr>
          <w:rFonts w:cs="Times New Roman"/>
        </w:rPr>
        <w:t>Mironchenko</w:t>
      </w:r>
      <w:proofErr w:type="spellEnd"/>
      <w:r w:rsidRPr="000C4B85">
        <w:rPr>
          <w:rFonts w:cs="Times New Roman"/>
        </w:rPr>
        <w:t xml:space="preserve">, A. &amp; </w:t>
      </w:r>
      <w:proofErr w:type="spellStart"/>
      <w:r w:rsidRPr="000C4B85">
        <w:rPr>
          <w:rFonts w:cs="Times New Roman"/>
        </w:rPr>
        <w:t>Kozłowski</w:t>
      </w:r>
      <w:proofErr w:type="spellEnd"/>
      <w:r w:rsidRPr="000C4B85">
        <w:rPr>
          <w:rFonts w:cs="Times New Roman"/>
        </w:rPr>
        <w:t xml:space="preserve">, J. (2014) </w:t>
      </w:r>
      <w:proofErr w:type="gramStart"/>
      <w:r w:rsidRPr="000C4B85">
        <w:rPr>
          <w:rFonts w:cs="Times New Roman"/>
        </w:rPr>
        <w:t>Optimal</w:t>
      </w:r>
      <w:proofErr w:type="gramEnd"/>
      <w:r w:rsidRPr="000C4B85">
        <w:rPr>
          <w:rFonts w:cs="Times New Roman"/>
        </w:rPr>
        <w:t xml:space="preserve"> allocation patterns and optimal seed mass of a perennial plant. </w:t>
      </w:r>
      <w:r w:rsidRPr="000C4B85">
        <w:rPr>
          <w:rFonts w:cs="Times New Roman"/>
          <w:i/>
          <w:iCs/>
        </w:rPr>
        <w:t>Journal of Theoretical Biology</w:t>
      </w:r>
      <w:r w:rsidRPr="000C4B85">
        <w:rPr>
          <w:rFonts w:cs="Times New Roman"/>
        </w:rPr>
        <w:t xml:space="preserve">, </w:t>
      </w:r>
      <w:r w:rsidRPr="000C4B85">
        <w:rPr>
          <w:rFonts w:cs="Times New Roman"/>
          <w:b/>
          <w:bCs/>
        </w:rPr>
        <w:t>354</w:t>
      </w:r>
      <w:r w:rsidRPr="000C4B85">
        <w:rPr>
          <w:rFonts w:cs="Times New Roman"/>
        </w:rPr>
        <w:t>, 12–24.</w:t>
      </w:r>
    </w:p>
    <w:p w14:paraId="12F8B720" w14:textId="77777777" w:rsidR="000C4B85" w:rsidRPr="000C4B85" w:rsidRDefault="000C4B85" w:rsidP="000C4B85">
      <w:pPr>
        <w:pStyle w:val="Bibliography"/>
        <w:rPr>
          <w:rFonts w:cs="Times New Roman"/>
        </w:rPr>
      </w:pPr>
      <w:r w:rsidRPr="000C4B85">
        <w:rPr>
          <w:rFonts w:cs="Times New Roman"/>
        </w:rPr>
        <w:t xml:space="preserve">Mitchell, R.J. (1997) Effects of pollination intensity on </w:t>
      </w:r>
      <w:proofErr w:type="spellStart"/>
      <w:r w:rsidRPr="000C4B85">
        <w:rPr>
          <w:rFonts w:cs="Times New Roman"/>
          <w:i/>
          <w:iCs/>
        </w:rPr>
        <w:t>Lesquerella</w:t>
      </w:r>
      <w:proofErr w:type="spellEnd"/>
      <w:r w:rsidRPr="000C4B85">
        <w:rPr>
          <w:rFonts w:cs="Times New Roman"/>
          <w:i/>
          <w:iCs/>
        </w:rPr>
        <w:t xml:space="preserve"> </w:t>
      </w:r>
      <w:proofErr w:type="spellStart"/>
      <w:r w:rsidRPr="000C4B85">
        <w:rPr>
          <w:rFonts w:cs="Times New Roman"/>
          <w:i/>
          <w:iCs/>
        </w:rPr>
        <w:t>fendleri</w:t>
      </w:r>
      <w:proofErr w:type="spellEnd"/>
      <w:r w:rsidRPr="000C4B85">
        <w:rPr>
          <w:rFonts w:cs="Times New Roman"/>
        </w:rPr>
        <w:t xml:space="preserve"> seed set: variation among plants. </w:t>
      </w:r>
      <w:proofErr w:type="spellStart"/>
      <w:r w:rsidRPr="000C4B85">
        <w:rPr>
          <w:rFonts w:cs="Times New Roman"/>
          <w:i/>
          <w:iCs/>
        </w:rPr>
        <w:t>Oecologia</w:t>
      </w:r>
      <w:proofErr w:type="spellEnd"/>
      <w:r w:rsidRPr="000C4B85">
        <w:rPr>
          <w:rFonts w:cs="Times New Roman"/>
        </w:rPr>
        <w:t xml:space="preserve">, </w:t>
      </w:r>
      <w:r w:rsidRPr="000C4B85">
        <w:rPr>
          <w:rFonts w:cs="Times New Roman"/>
          <w:b/>
          <w:bCs/>
        </w:rPr>
        <w:t>109</w:t>
      </w:r>
      <w:r w:rsidRPr="000C4B85">
        <w:rPr>
          <w:rFonts w:cs="Times New Roman"/>
        </w:rPr>
        <w:t>, 382–388.</w:t>
      </w:r>
    </w:p>
    <w:p w14:paraId="6A960F27" w14:textId="77777777" w:rsidR="000C4B85" w:rsidRPr="000C4B85" w:rsidRDefault="000C4B85" w:rsidP="000C4B85">
      <w:pPr>
        <w:pStyle w:val="Bibliography"/>
        <w:rPr>
          <w:rFonts w:cs="Times New Roman"/>
        </w:rPr>
      </w:pPr>
      <w:r w:rsidRPr="000C4B85">
        <w:rPr>
          <w:rFonts w:cs="Times New Roman"/>
        </w:rPr>
        <w:t xml:space="preserve">Mock, D.W. &amp; Forbes, L.S. (1995) </w:t>
      </w:r>
      <w:proofErr w:type="gramStart"/>
      <w:r w:rsidRPr="000C4B85">
        <w:rPr>
          <w:rFonts w:cs="Times New Roman"/>
        </w:rPr>
        <w:t>The</w:t>
      </w:r>
      <w:proofErr w:type="gramEnd"/>
      <w:r w:rsidRPr="000C4B85">
        <w:rPr>
          <w:rFonts w:cs="Times New Roman"/>
        </w:rPr>
        <w:t xml:space="preserve"> evolution of parental optimism. </w:t>
      </w:r>
      <w:r w:rsidRPr="000C4B85">
        <w:rPr>
          <w:rFonts w:cs="Times New Roman"/>
          <w:i/>
          <w:iCs/>
        </w:rPr>
        <w:t>Trends in Ecology &amp; Evolution</w:t>
      </w:r>
      <w:r w:rsidRPr="000C4B85">
        <w:rPr>
          <w:rFonts w:cs="Times New Roman"/>
        </w:rPr>
        <w:t xml:space="preserve">, </w:t>
      </w:r>
      <w:r w:rsidRPr="000C4B85">
        <w:rPr>
          <w:rFonts w:cs="Times New Roman"/>
          <w:b/>
          <w:bCs/>
        </w:rPr>
        <w:t>10</w:t>
      </w:r>
      <w:r w:rsidRPr="000C4B85">
        <w:rPr>
          <w:rFonts w:cs="Times New Roman"/>
        </w:rPr>
        <w:t>, 130–134.</w:t>
      </w:r>
    </w:p>
    <w:p w14:paraId="19D044C7" w14:textId="77777777" w:rsidR="000C4B85" w:rsidRPr="000C4B85" w:rsidRDefault="000C4B85" w:rsidP="000C4B85">
      <w:pPr>
        <w:pStyle w:val="Bibliography"/>
        <w:rPr>
          <w:rFonts w:cs="Times New Roman"/>
        </w:rPr>
      </w:pPr>
      <w:r w:rsidRPr="000C4B85">
        <w:rPr>
          <w:rFonts w:cs="Times New Roman"/>
        </w:rPr>
        <w:t xml:space="preserve">Moles, A.T., </w:t>
      </w:r>
      <w:proofErr w:type="spellStart"/>
      <w:r w:rsidRPr="000C4B85">
        <w:rPr>
          <w:rFonts w:cs="Times New Roman"/>
        </w:rPr>
        <w:t>Ackerly</w:t>
      </w:r>
      <w:proofErr w:type="spellEnd"/>
      <w:r w:rsidRPr="000C4B85">
        <w:rPr>
          <w:rFonts w:cs="Times New Roman"/>
        </w:rPr>
        <w:t xml:space="preserve">, D.D., Webb, C.O., </w:t>
      </w:r>
      <w:proofErr w:type="spellStart"/>
      <w:r w:rsidRPr="000C4B85">
        <w:rPr>
          <w:rFonts w:cs="Times New Roman"/>
        </w:rPr>
        <w:t>Tweddle</w:t>
      </w:r>
      <w:proofErr w:type="spellEnd"/>
      <w:r w:rsidRPr="000C4B85">
        <w:rPr>
          <w:rFonts w:cs="Times New Roman"/>
        </w:rPr>
        <w:t xml:space="preserve">, J.C., Dickie, J.B., Pitman, A.J. &amp; Westoby, M. (2005) Factors that shape seed mass evolution. </w:t>
      </w:r>
      <w:r w:rsidRPr="000C4B85">
        <w:rPr>
          <w:rFonts w:cs="Times New Roman"/>
          <w:i/>
          <w:iCs/>
        </w:rPr>
        <w:t>Proceedings of the National Academy of Sciences of the United States of America</w:t>
      </w:r>
      <w:r w:rsidRPr="000C4B85">
        <w:rPr>
          <w:rFonts w:cs="Times New Roman"/>
        </w:rPr>
        <w:t xml:space="preserve">, </w:t>
      </w:r>
      <w:r w:rsidRPr="000C4B85">
        <w:rPr>
          <w:rFonts w:cs="Times New Roman"/>
          <w:b/>
          <w:bCs/>
        </w:rPr>
        <w:t>102</w:t>
      </w:r>
      <w:r w:rsidRPr="000C4B85">
        <w:rPr>
          <w:rFonts w:cs="Times New Roman"/>
        </w:rPr>
        <w:t>, 10540–10544.</w:t>
      </w:r>
    </w:p>
    <w:p w14:paraId="65EB5890" w14:textId="77777777" w:rsidR="000C4B85" w:rsidRPr="000C4B85" w:rsidRDefault="000C4B85" w:rsidP="000C4B85">
      <w:pPr>
        <w:pStyle w:val="Bibliography"/>
        <w:rPr>
          <w:rFonts w:cs="Times New Roman"/>
        </w:rPr>
      </w:pPr>
      <w:r w:rsidRPr="000C4B85">
        <w:rPr>
          <w:rFonts w:cs="Times New Roman"/>
        </w:rPr>
        <w:t xml:space="preserve">Moles, A.T., Falster, D.S., Leishman, M.R. &amp; Westoby, M. (2004) Small-seeded species produce more seeds per square metre of canopy per year, but not per individual per lifetime. </w:t>
      </w:r>
      <w:r w:rsidRPr="000C4B85">
        <w:rPr>
          <w:rFonts w:cs="Times New Roman"/>
          <w:i/>
          <w:iCs/>
        </w:rPr>
        <w:t>Journal of Ecology</w:t>
      </w:r>
      <w:r w:rsidRPr="000C4B85">
        <w:rPr>
          <w:rFonts w:cs="Times New Roman"/>
        </w:rPr>
        <w:t xml:space="preserve">, </w:t>
      </w:r>
      <w:r w:rsidRPr="000C4B85">
        <w:rPr>
          <w:rFonts w:cs="Times New Roman"/>
          <w:b/>
          <w:bCs/>
        </w:rPr>
        <w:t>92</w:t>
      </w:r>
      <w:r w:rsidRPr="000C4B85">
        <w:rPr>
          <w:rFonts w:cs="Times New Roman"/>
        </w:rPr>
        <w:t>, 384–396.</w:t>
      </w:r>
    </w:p>
    <w:p w14:paraId="10B17717" w14:textId="77777777" w:rsidR="000C4B85" w:rsidRPr="000C4B85" w:rsidRDefault="000C4B85" w:rsidP="000C4B85">
      <w:pPr>
        <w:pStyle w:val="Bibliography"/>
        <w:rPr>
          <w:rFonts w:cs="Times New Roman"/>
        </w:rPr>
      </w:pPr>
      <w:r w:rsidRPr="000C4B85">
        <w:rPr>
          <w:rFonts w:cs="Times New Roman"/>
        </w:rPr>
        <w:t xml:space="preserve">Moles, A.T., Warton, D.I. &amp; Westoby, M. (2003) Do small-seeded species have higher survival through seed predation than large-seeded species? </w:t>
      </w:r>
      <w:r w:rsidRPr="000C4B85">
        <w:rPr>
          <w:rFonts w:cs="Times New Roman"/>
          <w:i/>
          <w:iCs/>
        </w:rPr>
        <w:t>Ecology</w:t>
      </w:r>
      <w:r w:rsidRPr="000C4B85">
        <w:rPr>
          <w:rFonts w:cs="Times New Roman"/>
        </w:rPr>
        <w:t xml:space="preserve">, </w:t>
      </w:r>
      <w:r w:rsidRPr="000C4B85">
        <w:rPr>
          <w:rFonts w:cs="Times New Roman"/>
          <w:b/>
          <w:bCs/>
        </w:rPr>
        <w:t>84</w:t>
      </w:r>
      <w:r w:rsidRPr="000C4B85">
        <w:rPr>
          <w:rFonts w:cs="Times New Roman"/>
        </w:rPr>
        <w:t>, 3148–3161.</w:t>
      </w:r>
    </w:p>
    <w:p w14:paraId="03325A9E" w14:textId="77777777" w:rsidR="000C4B85" w:rsidRPr="000C4B85" w:rsidRDefault="000C4B85" w:rsidP="000C4B85">
      <w:pPr>
        <w:pStyle w:val="Bibliography"/>
        <w:rPr>
          <w:rFonts w:cs="Times New Roman"/>
        </w:rPr>
      </w:pPr>
      <w:r w:rsidRPr="000C4B85">
        <w:rPr>
          <w:rFonts w:cs="Times New Roman"/>
        </w:rPr>
        <w:t xml:space="preserve">Moles, A.T. &amp; Westoby, M. (2006) Seed size and plant strategy across the whole life cycle. </w:t>
      </w:r>
      <w:proofErr w:type="spellStart"/>
      <w:r w:rsidRPr="000C4B85">
        <w:rPr>
          <w:rFonts w:cs="Times New Roman"/>
          <w:i/>
          <w:iCs/>
        </w:rPr>
        <w:t>Oikos</w:t>
      </w:r>
      <w:proofErr w:type="spellEnd"/>
      <w:r w:rsidRPr="000C4B85">
        <w:rPr>
          <w:rFonts w:cs="Times New Roman"/>
        </w:rPr>
        <w:t xml:space="preserve">, </w:t>
      </w:r>
      <w:r w:rsidRPr="000C4B85">
        <w:rPr>
          <w:rFonts w:cs="Times New Roman"/>
          <w:b/>
          <w:bCs/>
        </w:rPr>
        <w:t>113</w:t>
      </w:r>
      <w:r w:rsidRPr="000C4B85">
        <w:rPr>
          <w:rFonts w:cs="Times New Roman"/>
        </w:rPr>
        <w:t>, 91–105.</w:t>
      </w:r>
    </w:p>
    <w:p w14:paraId="3DCB07C9" w14:textId="77777777" w:rsidR="000C4B85" w:rsidRPr="000C4B85" w:rsidRDefault="000C4B85" w:rsidP="000C4B85">
      <w:pPr>
        <w:pStyle w:val="Bibliography"/>
        <w:rPr>
          <w:rFonts w:cs="Times New Roman"/>
        </w:rPr>
      </w:pPr>
      <w:r w:rsidRPr="000C4B85">
        <w:rPr>
          <w:rFonts w:cs="Times New Roman"/>
        </w:rPr>
        <w:t xml:space="preserve">Myers, R.A. &amp; Doyle, R.W. (1983) Predicting natural mortality rates and reproduction–mortality trade-offs from fish life history data. </w:t>
      </w:r>
      <w:r w:rsidRPr="000C4B85">
        <w:rPr>
          <w:rFonts w:cs="Times New Roman"/>
          <w:i/>
          <w:iCs/>
        </w:rPr>
        <w:t>Canadian Journal of Fisheries and Aquatic Sciences</w:t>
      </w:r>
      <w:r w:rsidRPr="000C4B85">
        <w:rPr>
          <w:rFonts w:cs="Times New Roman"/>
        </w:rPr>
        <w:t xml:space="preserve">, </w:t>
      </w:r>
      <w:r w:rsidRPr="000C4B85">
        <w:rPr>
          <w:rFonts w:cs="Times New Roman"/>
          <w:b/>
          <w:bCs/>
        </w:rPr>
        <w:t>40</w:t>
      </w:r>
      <w:r w:rsidRPr="000C4B85">
        <w:rPr>
          <w:rFonts w:cs="Times New Roman"/>
        </w:rPr>
        <w:t>, 612–620.</w:t>
      </w:r>
    </w:p>
    <w:p w14:paraId="30F68031" w14:textId="77777777" w:rsidR="000C4B85" w:rsidRPr="000C4B85" w:rsidRDefault="000C4B85" w:rsidP="000C4B85">
      <w:pPr>
        <w:pStyle w:val="Bibliography"/>
        <w:rPr>
          <w:rFonts w:cs="Times New Roman"/>
        </w:rPr>
      </w:pPr>
      <w:r w:rsidRPr="000C4B85">
        <w:rPr>
          <w:rFonts w:cs="Times New Roman"/>
        </w:rPr>
        <w:t xml:space="preserve">NSW Office of the Environment. (2006) </w:t>
      </w:r>
      <w:r w:rsidRPr="000C4B85">
        <w:rPr>
          <w:rFonts w:cs="Times New Roman"/>
          <w:i/>
          <w:iCs/>
        </w:rPr>
        <w:t>Ku-Ring-Gai Chase National Park Fire Management Strategy</w:t>
      </w:r>
      <w:r w:rsidRPr="000C4B85">
        <w:rPr>
          <w:rFonts w:cs="Times New Roman"/>
        </w:rPr>
        <w:t>.</w:t>
      </w:r>
    </w:p>
    <w:p w14:paraId="7BA09DEE" w14:textId="77777777" w:rsidR="000C4B85" w:rsidRPr="000C4B85" w:rsidRDefault="000C4B85" w:rsidP="000C4B85">
      <w:pPr>
        <w:pStyle w:val="Bibliography"/>
        <w:rPr>
          <w:rFonts w:cs="Times New Roman"/>
        </w:rPr>
      </w:pPr>
      <w:proofErr w:type="spellStart"/>
      <w:r w:rsidRPr="000C4B85">
        <w:rPr>
          <w:rFonts w:cs="Times New Roman"/>
        </w:rPr>
        <w:lastRenderedPageBreak/>
        <w:t>Obeso</w:t>
      </w:r>
      <w:proofErr w:type="spellEnd"/>
      <w:r w:rsidRPr="000C4B85">
        <w:rPr>
          <w:rFonts w:cs="Times New Roman"/>
        </w:rPr>
        <w:t xml:space="preserve">, J.R. (2002) </w:t>
      </w:r>
      <w:proofErr w:type="gramStart"/>
      <w:r w:rsidRPr="000C4B85">
        <w:rPr>
          <w:rFonts w:cs="Times New Roman"/>
        </w:rPr>
        <w:t>The</w:t>
      </w:r>
      <w:proofErr w:type="gramEnd"/>
      <w:r w:rsidRPr="000C4B85">
        <w:rPr>
          <w:rFonts w:cs="Times New Roman"/>
        </w:rPr>
        <w:t xml:space="preserve"> costs of reproduction in plants. </w:t>
      </w:r>
      <w:r w:rsidRPr="000C4B85">
        <w:rPr>
          <w:rFonts w:cs="Times New Roman"/>
          <w:i/>
          <w:iCs/>
        </w:rPr>
        <w:t xml:space="preserve">New </w:t>
      </w:r>
      <w:proofErr w:type="spellStart"/>
      <w:r w:rsidRPr="000C4B85">
        <w:rPr>
          <w:rFonts w:cs="Times New Roman"/>
          <w:i/>
          <w:iCs/>
        </w:rPr>
        <w:t>Phytologist</w:t>
      </w:r>
      <w:proofErr w:type="spellEnd"/>
      <w:r w:rsidRPr="000C4B85">
        <w:rPr>
          <w:rFonts w:cs="Times New Roman"/>
        </w:rPr>
        <w:t xml:space="preserve">, </w:t>
      </w:r>
      <w:r w:rsidRPr="000C4B85">
        <w:rPr>
          <w:rFonts w:cs="Times New Roman"/>
          <w:b/>
          <w:bCs/>
        </w:rPr>
        <w:t>155</w:t>
      </w:r>
      <w:r w:rsidRPr="000C4B85">
        <w:rPr>
          <w:rFonts w:cs="Times New Roman"/>
        </w:rPr>
        <w:t>, 321–348.</w:t>
      </w:r>
    </w:p>
    <w:p w14:paraId="5BD7B443" w14:textId="77777777" w:rsidR="000C4B85" w:rsidRPr="000C4B85" w:rsidRDefault="000C4B85" w:rsidP="000C4B85">
      <w:pPr>
        <w:pStyle w:val="Bibliography"/>
        <w:rPr>
          <w:rFonts w:cs="Times New Roman"/>
        </w:rPr>
      </w:pPr>
      <w:proofErr w:type="spellStart"/>
      <w:r w:rsidRPr="000C4B85">
        <w:rPr>
          <w:rFonts w:cs="Times New Roman"/>
        </w:rPr>
        <w:t>Obeso</w:t>
      </w:r>
      <w:proofErr w:type="spellEnd"/>
      <w:r w:rsidRPr="000C4B85">
        <w:rPr>
          <w:rFonts w:cs="Times New Roman"/>
        </w:rPr>
        <w:t xml:space="preserve">, J.R. (2004) </w:t>
      </w:r>
      <w:proofErr w:type="gramStart"/>
      <w:r w:rsidRPr="000C4B85">
        <w:rPr>
          <w:rFonts w:cs="Times New Roman"/>
        </w:rPr>
        <w:t>A</w:t>
      </w:r>
      <w:proofErr w:type="gramEnd"/>
      <w:r w:rsidRPr="000C4B85">
        <w:rPr>
          <w:rFonts w:cs="Times New Roman"/>
        </w:rPr>
        <w:t xml:space="preserve"> hierarchical perspective in allocation to reproduction from whole plant to fruit and seed level. </w:t>
      </w:r>
      <w:r w:rsidRPr="000C4B85">
        <w:rPr>
          <w:rFonts w:cs="Times New Roman"/>
          <w:i/>
          <w:iCs/>
        </w:rPr>
        <w:t>Perspectives in Plant Ecology, Evolution and Systematics</w:t>
      </w:r>
      <w:r w:rsidRPr="000C4B85">
        <w:rPr>
          <w:rFonts w:cs="Times New Roman"/>
        </w:rPr>
        <w:t xml:space="preserve">, </w:t>
      </w:r>
      <w:r w:rsidRPr="000C4B85">
        <w:rPr>
          <w:rFonts w:cs="Times New Roman"/>
          <w:b/>
          <w:bCs/>
        </w:rPr>
        <w:t>6</w:t>
      </w:r>
      <w:r w:rsidRPr="000C4B85">
        <w:rPr>
          <w:rFonts w:cs="Times New Roman"/>
        </w:rPr>
        <w:t>, 217–225.</w:t>
      </w:r>
    </w:p>
    <w:p w14:paraId="7D2B5177" w14:textId="77777777" w:rsidR="000C4B85" w:rsidRPr="000C4B85" w:rsidRDefault="000C4B85" w:rsidP="000C4B85">
      <w:pPr>
        <w:pStyle w:val="Bibliography"/>
        <w:rPr>
          <w:rFonts w:cs="Times New Roman"/>
        </w:rPr>
      </w:pPr>
      <w:r w:rsidRPr="000C4B85">
        <w:rPr>
          <w:rFonts w:cs="Times New Roman"/>
        </w:rPr>
        <w:t xml:space="preserve">Pyke, G.H. (1983) Seasonal pattern of abundance of honeyeaters and their resources in heathland areas near Sydney. </w:t>
      </w:r>
      <w:r w:rsidRPr="000C4B85">
        <w:rPr>
          <w:rFonts w:cs="Times New Roman"/>
          <w:i/>
          <w:iCs/>
        </w:rPr>
        <w:t>Australian Journal of Ecology</w:t>
      </w:r>
      <w:r w:rsidRPr="000C4B85">
        <w:rPr>
          <w:rFonts w:cs="Times New Roman"/>
        </w:rPr>
        <w:t xml:space="preserve">, </w:t>
      </w:r>
      <w:r w:rsidRPr="000C4B85">
        <w:rPr>
          <w:rFonts w:cs="Times New Roman"/>
          <w:b/>
          <w:bCs/>
        </w:rPr>
        <w:t>8</w:t>
      </w:r>
      <w:r w:rsidRPr="000C4B85">
        <w:rPr>
          <w:rFonts w:cs="Times New Roman"/>
        </w:rPr>
        <w:t>, 217–233.</w:t>
      </w:r>
    </w:p>
    <w:p w14:paraId="01E14E5A" w14:textId="77777777" w:rsidR="000C4B85" w:rsidRPr="000C4B85" w:rsidRDefault="000C4B85" w:rsidP="000C4B85">
      <w:pPr>
        <w:pStyle w:val="Bibliography"/>
        <w:rPr>
          <w:rFonts w:cs="Times New Roman"/>
        </w:rPr>
      </w:pPr>
      <w:r w:rsidRPr="000C4B85">
        <w:rPr>
          <w:rFonts w:cs="Times New Roman"/>
        </w:rPr>
        <w:t xml:space="preserve">Pyke, G.H., O’Connor, P.J. &amp; </w:t>
      </w:r>
      <w:proofErr w:type="spellStart"/>
      <w:r w:rsidRPr="000C4B85">
        <w:rPr>
          <w:rFonts w:cs="Times New Roman"/>
        </w:rPr>
        <w:t>Recher</w:t>
      </w:r>
      <w:proofErr w:type="spellEnd"/>
      <w:r w:rsidRPr="000C4B85">
        <w:rPr>
          <w:rFonts w:cs="Times New Roman"/>
        </w:rPr>
        <w:t xml:space="preserve">, H.F. (1993) Relationship between nectar production and yearly and spatial variation in density and nesting of resident honeyeaters in heathland near Sydney. </w:t>
      </w:r>
      <w:r w:rsidRPr="000C4B85">
        <w:rPr>
          <w:rFonts w:cs="Times New Roman"/>
          <w:i/>
          <w:iCs/>
        </w:rPr>
        <w:t>Australian Journal of Ecology</w:t>
      </w:r>
      <w:r w:rsidRPr="000C4B85">
        <w:rPr>
          <w:rFonts w:cs="Times New Roman"/>
        </w:rPr>
        <w:t xml:space="preserve">, </w:t>
      </w:r>
      <w:r w:rsidRPr="000C4B85">
        <w:rPr>
          <w:rFonts w:cs="Times New Roman"/>
          <w:b/>
          <w:bCs/>
        </w:rPr>
        <w:t>18</w:t>
      </w:r>
      <w:r w:rsidRPr="000C4B85">
        <w:rPr>
          <w:rFonts w:cs="Times New Roman"/>
        </w:rPr>
        <w:t>, 221–229.</w:t>
      </w:r>
    </w:p>
    <w:p w14:paraId="3B877995" w14:textId="77777777" w:rsidR="000C4B85" w:rsidRPr="000C4B85" w:rsidRDefault="000C4B85" w:rsidP="000C4B85">
      <w:pPr>
        <w:pStyle w:val="Bibliography"/>
        <w:rPr>
          <w:rFonts w:cs="Times New Roman"/>
        </w:rPr>
      </w:pPr>
      <w:r w:rsidRPr="000C4B85">
        <w:rPr>
          <w:rFonts w:cs="Times New Roman"/>
        </w:rPr>
        <w:t xml:space="preserve">Ramirez, N. &amp; Berry, P.E. (1997) Effect of sexual systems and </w:t>
      </w:r>
      <w:proofErr w:type="spellStart"/>
      <w:r w:rsidRPr="000C4B85">
        <w:rPr>
          <w:rFonts w:cs="Times New Roman"/>
        </w:rPr>
        <w:t>dichogamy</w:t>
      </w:r>
      <w:proofErr w:type="spellEnd"/>
      <w:r w:rsidRPr="000C4B85">
        <w:rPr>
          <w:rFonts w:cs="Times New Roman"/>
        </w:rPr>
        <w:t xml:space="preserve"> on levels of abortion and biomass allocation in plant reproductive structures. </w:t>
      </w:r>
      <w:r w:rsidRPr="000C4B85">
        <w:rPr>
          <w:rFonts w:cs="Times New Roman"/>
          <w:i/>
          <w:iCs/>
        </w:rPr>
        <w:t>Canadian Journal of Botany</w:t>
      </w:r>
      <w:r w:rsidRPr="000C4B85">
        <w:rPr>
          <w:rFonts w:cs="Times New Roman"/>
        </w:rPr>
        <w:t xml:space="preserve">, </w:t>
      </w:r>
      <w:r w:rsidRPr="000C4B85">
        <w:rPr>
          <w:rFonts w:cs="Times New Roman"/>
          <w:b/>
          <w:bCs/>
        </w:rPr>
        <w:t>75</w:t>
      </w:r>
      <w:r w:rsidRPr="000C4B85">
        <w:rPr>
          <w:rFonts w:cs="Times New Roman"/>
        </w:rPr>
        <w:t>, 457–461.</w:t>
      </w:r>
    </w:p>
    <w:p w14:paraId="57502D62" w14:textId="77777777" w:rsidR="000C4B85" w:rsidRPr="000C4B85" w:rsidRDefault="000C4B85" w:rsidP="000C4B85">
      <w:pPr>
        <w:pStyle w:val="Bibliography"/>
        <w:rPr>
          <w:rFonts w:cs="Times New Roman"/>
        </w:rPr>
      </w:pPr>
      <w:r w:rsidRPr="000C4B85">
        <w:rPr>
          <w:rFonts w:cs="Times New Roman"/>
        </w:rPr>
        <w:t xml:space="preserve">Ramsey, M. (1997) No evidence for demographic costs of seed production in the pollen-limited perennial herb </w:t>
      </w:r>
      <w:proofErr w:type="spellStart"/>
      <w:r w:rsidRPr="000C4B85">
        <w:rPr>
          <w:rFonts w:cs="Times New Roman"/>
          <w:i/>
          <w:iCs/>
        </w:rPr>
        <w:t>Blandfordia</w:t>
      </w:r>
      <w:proofErr w:type="spellEnd"/>
      <w:r w:rsidRPr="000C4B85">
        <w:rPr>
          <w:rFonts w:cs="Times New Roman"/>
          <w:i/>
          <w:iCs/>
        </w:rPr>
        <w:t xml:space="preserve"> grandiflora</w:t>
      </w:r>
      <w:r w:rsidRPr="000C4B85">
        <w:rPr>
          <w:rFonts w:cs="Times New Roman"/>
        </w:rPr>
        <w:t xml:space="preserve"> (</w:t>
      </w:r>
      <w:proofErr w:type="spellStart"/>
      <w:r w:rsidRPr="000C4B85">
        <w:rPr>
          <w:rFonts w:cs="Times New Roman"/>
        </w:rPr>
        <w:t>Liliaceae</w:t>
      </w:r>
      <w:proofErr w:type="spellEnd"/>
      <w:r w:rsidRPr="000C4B85">
        <w:rPr>
          <w:rFonts w:cs="Times New Roman"/>
        </w:rPr>
        <w:t xml:space="preserve">). </w:t>
      </w:r>
      <w:r w:rsidRPr="000C4B85">
        <w:rPr>
          <w:rFonts w:cs="Times New Roman"/>
          <w:i/>
          <w:iCs/>
        </w:rPr>
        <w:t>International Journal of Plant Sciences</w:t>
      </w:r>
      <w:r w:rsidRPr="000C4B85">
        <w:rPr>
          <w:rFonts w:cs="Times New Roman"/>
        </w:rPr>
        <w:t xml:space="preserve">, </w:t>
      </w:r>
      <w:r w:rsidRPr="000C4B85">
        <w:rPr>
          <w:rFonts w:cs="Times New Roman"/>
          <w:b/>
          <w:bCs/>
        </w:rPr>
        <w:t>158</w:t>
      </w:r>
      <w:r w:rsidRPr="000C4B85">
        <w:rPr>
          <w:rFonts w:cs="Times New Roman"/>
        </w:rPr>
        <w:t>, 785–793.</w:t>
      </w:r>
    </w:p>
    <w:p w14:paraId="39E9FACB" w14:textId="77777777" w:rsidR="000C4B85" w:rsidRPr="000C4B85" w:rsidRDefault="000C4B85" w:rsidP="000C4B85">
      <w:pPr>
        <w:pStyle w:val="Bibliography"/>
        <w:rPr>
          <w:rFonts w:cs="Times New Roman"/>
        </w:rPr>
      </w:pPr>
      <w:proofErr w:type="spellStart"/>
      <w:r w:rsidRPr="000C4B85">
        <w:rPr>
          <w:rFonts w:cs="Times New Roman"/>
        </w:rPr>
        <w:t>Reekie</w:t>
      </w:r>
      <w:proofErr w:type="spellEnd"/>
      <w:r w:rsidRPr="000C4B85">
        <w:rPr>
          <w:rFonts w:cs="Times New Roman"/>
        </w:rPr>
        <w:t xml:space="preserve">, E.G. &amp; </w:t>
      </w:r>
      <w:proofErr w:type="spellStart"/>
      <w:r w:rsidRPr="000C4B85">
        <w:rPr>
          <w:rFonts w:cs="Times New Roman"/>
        </w:rPr>
        <w:t>Bazzaz</w:t>
      </w:r>
      <w:proofErr w:type="spellEnd"/>
      <w:r w:rsidRPr="000C4B85">
        <w:rPr>
          <w:rFonts w:cs="Times New Roman"/>
        </w:rPr>
        <w:t xml:space="preserve">, F.A. (1987a) Reproductive effort in plants. 1. Carbon allocation to reproduction. </w:t>
      </w:r>
      <w:r w:rsidRPr="000C4B85">
        <w:rPr>
          <w:rFonts w:cs="Times New Roman"/>
          <w:i/>
          <w:iCs/>
        </w:rPr>
        <w:t>The American Naturalist</w:t>
      </w:r>
      <w:r w:rsidRPr="000C4B85">
        <w:rPr>
          <w:rFonts w:cs="Times New Roman"/>
        </w:rPr>
        <w:t xml:space="preserve">, </w:t>
      </w:r>
      <w:r w:rsidRPr="000C4B85">
        <w:rPr>
          <w:rFonts w:cs="Times New Roman"/>
          <w:b/>
          <w:bCs/>
        </w:rPr>
        <w:t>129</w:t>
      </w:r>
      <w:r w:rsidRPr="000C4B85">
        <w:rPr>
          <w:rFonts w:cs="Times New Roman"/>
        </w:rPr>
        <w:t>, 876–896.</w:t>
      </w:r>
    </w:p>
    <w:p w14:paraId="604710B1" w14:textId="77777777" w:rsidR="000C4B85" w:rsidRPr="000C4B85" w:rsidRDefault="000C4B85" w:rsidP="000C4B85">
      <w:pPr>
        <w:pStyle w:val="Bibliography"/>
        <w:rPr>
          <w:rFonts w:cs="Times New Roman"/>
        </w:rPr>
      </w:pPr>
      <w:proofErr w:type="spellStart"/>
      <w:r w:rsidRPr="000C4B85">
        <w:rPr>
          <w:rFonts w:cs="Times New Roman"/>
        </w:rPr>
        <w:t>Reekie</w:t>
      </w:r>
      <w:proofErr w:type="spellEnd"/>
      <w:r w:rsidRPr="000C4B85">
        <w:rPr>
          <w:rFonts w:cs="Times New Roman"/>
        </w:rPr>
        <w:t xml:space="preserve">, E.G. &amp; </w:t>
      </w:r>
      <w:proofErr w:type="spellStart"/>
      <w:r w:rsidRPr="000C4B85">
        <w:rPr>
          <w:rFonts w:cs="Times New Roman"/>
        </w:rPr>
        <w:t>Bazzaz</w:t>
      </w:r>
      <w:proofErr w:type="spellEnd"/>
      <w:r w:rsidRPr="000C4B85">
        <w:rPr>
          <w:rFonts w:cs="Times New Roman"/>
        </w:rPr>
        <w:t xml:space="preserve">, F.A. (1987b) Reproductive effort in plants. 2. Does carbon reflect the allocation of other resources? </w:t>
      </w:r>
      <w:r w:rsidRPr="000C4B85">
        <w:rPr>
          <w:rFonts w:cs="Times New Roman"/>
          <w:i/>
          <w:iCs/>
        </w:rPr>
        <w:t>The American Naturalist</w:t>
      </w:r>
      <w:r w:rsidRPr="000C4B85">
        <w:rPr>
          <w:rFonts w:cs="Times New Roman"/>
        </w:rPr>
        <w:t xml:space="preserve">, </w:t>
      </w:r>
      <w:r w:rsidRPr="000C4B85">
        <w:rPr>
          <w:rFonts w:cs="Times New Roman"/>
          <w:b/>
          <w:bCs/>
        </w:rPr>
        <w:t>129</w:t>
      </w:r>
      <w:r w:rsidRPr="000C4B85">
        <w:rPr>
          <w:rFonts w:cs="Times New Roman"/>
        </w:rPr>
        <w:t>, 897–906.</w:t>
      </w:r>
    </w:p>
    <w:p w14:paraId="21583310" w14:textId="77777777" w:rsidR="000C4B85" w:rsidRPr="000C4B85" w:rsidRDefault="000C4B85" w:rsidP="000C4B85">
      <w:pPr>
        <w:pStyle w:val="Bibliography"/>
        <w:rPr>
          <w:rFonts w:cs="Times New Roman"/>
        </w:rPr>
      </w:pPr>
      <w:r w:rsidRPr="000C4B85">
        <w:rPr>
          <w:rFonts w:cs="Times New Roman"/>
        </w:rPr>
        <w:t xml:space="preserve">Rees, M. &amp; Westoby, M. (1997) Game-Theoretical Evolution of Seed Mass in Multi-Species Ecological Models. </w:t>
      </w:r>
      <w:proofErr w:type="spellStart"/>
      <w:r w:rsidRPr="000C4B85">
        <w:rPr>
          <w:rFonts w:cs="Times New Roman"/>
          <w:i/>
          <w:iCs/>
        </w:rPr>
        <w:t>Oikos</w:t>
      </w:r>
      <w:proofErr w:type="spellEnd"/>
      <w:r w:rsidRPr="000C4B85">
        <w:rPr>
          <w:rFonts w:cs="Times New Roman"/>
        </w:rPr>
        <w:t xml:space="preserve">, </w:t>
      </w:r>
      <w:r w:rsidRPr="000C4B85">
        <w:rPr>
          <w:rFonts w:cs="Times New Roman"/>
          <w:b/>
          <w:bCs/>
        </w:rPr>
        <w:t>78</w:t>
      </w:r>
      <w:r w:rsidRPr="000C4B85">
        <w:rPr>
          <w:rFonts w:cs="Times New Roman"/>
        </w:rPr>
        <w:t>, 116–126.</w:t>
      </w:r>
    </w:p>
    <w:p w14:paraId="4FABC1B5" w14:textId="77777777" w:rsidR="000C4B85" w:rsidRPr="000C4B85" w:rsidRDefault="000C4B85" w:rsidP="000C4B85">
      <w:pPr>
        <w:pStyle w:val="Bibliography"/>
        <w:rPr>
          <w:rFonts w:cs="Times New Roman"/>
        </w:rPr>
      </w:pPr>
      <w:r w:rsidRPr="000C4B85">
        <w:rPr>
          <w:rFonts w:cs="Times New Roman"/>
        </w:rPr>
        <w:t xml:space="preserve">Rosenheim, J.A., </w:t>
      </w:r>
      <w:proofErr w:type="spellStart"/>
      <w:r w:rsidRPr="000C4B85">
        <w:rPr>
          <w:rFonts w:cs="Times New Roman"/>
        </w:rPr>
        <w:t>Alon</w:t>
      </w:r>
      <w:proofErr w:type="spellEnd"/>
      <w:r w:rsidRPr="000C4B85">
        <w:rPr>
          <w:rFonts w:cs="Times New Roman"/>
        </w:rPr>
        <w:t xml:space="preserve">, U., Shinar, G., Keeling, A.E.M.J. &amp; </w:t>
      </w:r>
      <w:proofErr w:type="spellStart"/>
      <w:r w:rsidRPr="000C4B85">
        <w:rPr>
          <w:rFonts w:cs="Times New Roman"/>
        </w:rPr>
        <w:t>McPeek</w:t>
      </w:r>
      <w:proofErr w:type="spellEnd"/>
      <w:r w:rsidRPr="000C4B85">
        <w:rPr>
          <w:rFonts w:cs="Times New Roman"/>
        </w:rPr>
        <w:t>, E.M.A. (2010) Evolutionary Balancing of Fitness</w:t>
      </w:r>
      <w:r w:rsidRPr="000C4B85">
        <w:rPr>
          <w:rFonts w:ascii="Cambria Math" w:hAnsi="Cambria Math" w:cs="Cambria Math"/>
        </w:rPr>
        <w:t>‐</w:t>
      </w:r>
      <w:r w:rsidRPr="000C4B85">
        <w:rPr>
          <w:rFonts w:cs="Times New Roman"/>
        </w:rPr>
        <w:t xml:space="preserve">Limiting Factors. </w:t>
      </w:r>
      <w:r w:rsidRPr="000C4B85">
        <w:rPr>
          <w:rFonts w:cs="Times New Roman"/>
          <w:i/>
          <w:iCs/>
        </w:rPr>
        <w:t>The American Naturalist</w:t>
      </w:r>
      <w:r w:rsidRPr="000C4B85">
        <w:rPr>
          <w:rFonts w:cs="Times New Roman"/>
        </w:rPr>
        <w:t xml:space="preserve">, </w:t>
      </w:r>
      <w:r w:rsidRPr="000C4B85">
        <w:rPr>
          <w:rFonts w:cs="Times New Roman"/>
          <w:b/>
          <w:bCs/>
        </w:rPr>
        <w:t>175</w:t>
      </w:r>
      <w:r w:rsidRPr="000C4B85">
        <w:rPr>
          <w:rFonts w:cs="Times New Roman"/>
        </w:rPr>
        <w:t>, 662–674.</w:t>
      </w:r>
    </w:p>
    <w:p w14:paraId="0B330EE1" w14:textId="77777777" w:rsidR="000C4B85" w:rsidRPr="000C4B85" w:rsidRDefault="000C4B85" w:rsidP="000C4B85">
      <w:pPr>
        <w:pStyle w:val="Bibliography"/>
        <w:rPr>
          <w:rFonts w:cs="Times New Roman"/>
        </w:rPr>
      </w:pPr>
      <w:r w:rsidRPr="000C4B85">
        <w:rPr>
          <w:rFonts w:cs="Times New Roman"/>
        </w:rPr>
        <w:t xml:space="preserve">Rosenheim, J.A., Schreiber, S.J. &amp; Williams, N.M. (2015) Does an “oversupply” of ovules cause pollen limitation? </w:t>
      </w:r>
      <w:r w:rsidRPr="000C4B85">
        <w:rPr>
          <w:rFonts w:cs="Times New Roman"/>
          <w:i/>
          <w:iCs/>
        </w:rPr>
        <w:t xml:space="preserve">New </w:t>
      </w:r>
      <w:proofErr w:type="spellStart"/>
      <w:r w:rsidRPr="000C4B85">
        <w:rPr>
          <w:rFonts w:cs="Times New Roman"/>
          <w:i/>
          <w:iCs/>
        </w:rPr>
        <w:t>Phytologist</w:t>
      </w:r>
      <w:proofErr w:type="spellEnd"/>
      <w:r w:rsidRPr="000C4B85">
        <w:rPr>
          <w:rFonts w:cs="Times New Roman"/>
        </w:rPr>
        <w:t>, n/a-n/a.</w:t>
      </w:r>
    </w:p>
    <w:p w14:paraId="40CE8436" w14:textId="77777777" w:rsidR="000C4B85" w:rsidRPr="000C4B85" w:rsidRDefault="000C4B85" w:rsidP="000C4B85">
      <w:pPr>
        <w:pStyle w:val="Bibliography"/>
        <w:rPr>
          <w:rFonts w:cs="Times New Roman"/>
        </w:rPr>
      </w:pPr>
      <w:r w:rsidRPr="000C4B85">
        <w:rPr>
          <w:rFonts w:cs="Times New Roman"/>
        </w:rPr>
        <w:t xml:space="preserve">Rosenheim, J.A., Williams, N.M., Schreiber, S.J., Ashman, A.E.T.-L. &amp; Bronstein, E.J.L. (2014) Parental optimism versus parental pessimism in plants: how common should we expect pollen limitation to be? </w:t>
      </w:r>
      <w:r w:rsidRPr="000C4B85">
        <w:rPr>
          <w:rFonts w:cs="Times New Roman"/>
          <w:i/>
          <w:iCs/>
        </w:rPr>
        <w:t>The American Naturalist</w:t>
      </w:r>
      <w:r w:rsidRPr="000C4B85">
        <w:rPr>
          <w:rFonts w:cs="Times New Roman"/>
        </w:rPr>
        <w:t xml:space="preserve">, </w:t>
      </w:r>
      <w:r w:rsidRPr="000C4B85">
        <w:rPr>
          <w:rFonts w:cs="Times New Roman"/>
          <w:b/>
          <w:bCs/>
        </w:rPr>
        <w:t>184</w:t>
      </w:r>
      <w:r w:rsidRPr="000C4B85">
        <w:rPr>
          <w:rFonts w:cs="Times New Roman"/>
        </w:rPr>
        <w:t>, 75–90.</w:t>
      </w:r>
    </w:p>
    <w:p w14:paraId="4DB2E77B" w14:textId="77777777" w:rsidR="000C4B85" w:rsidRPr="000C4B85" w:rsidRDefault="000C4B85" w:rsidP="000C4B85">
      <w:pPr>
        <w:pStyle w:val="Bibliography"/>
        <w:rPr>
          <w:rFonts w:cs="Times New Roman"/>
        </w:rPr>
      </w:pPr>
      <w:r w:rsidRPr="000C4B85">
        <w:rPr>
          <w:rFonts w:cs="Times New Roman"/>
        </w:rPr>
        <w:t xml:space="preserve">Rosenheim, J.A., Williams, N.M., Schreiber, S.J. &amp; Rapp, J.M. (2016) </w:t>
      </w:r>
      <w:proofErr w:type="gramStart"/>
      <w:r w:rsidRPr="000C4B85">
        <w:rPr>
          <w:rFonts w:cs="Times New Roman"/>
        </w:rPr>
        <w:t>Modest</w:t>
      </w:r>
      <w:proofErr w:type="gramEnd"/>
      <w:r w:rsidRPr="000C4B85">
        <w:rPr>
          <w:rFonts w:cs="Times New Roman"/>
        </w:rPr>
        <w:t xml:space="preserve"> pollen limitation of lifetime seed production is in good agreement with modest uncertainty in whole-plant pollen receipt. </w:t>
      </w:r>
      <w:r w:rsidRPr="000C4B85">
        <w:rPr>
          <w:rFonts w:cs="Times New Roman"/>
          <w:i/>
          <w:iCs/>
        </w:rPr>
        <w:t>The American Naturalist</w:t>
      </w:r>
      <w:r w:rsidRPr="000C4B85">
        <w:rPr>
          <w:rFonts w:cs="Times New Roman"/>
        </w:rPr>
        <w:t xml:space="preserve">, </w:t>
      </w:r>
      <w:r w:rsidRPr="000C4B85">
        <w:rPr>
          <w:rFonts w:cs="Times New Roman"/>
          <w:b/>
          <w:bCs/>
        </w:rPr>
        <w:t>187</w:t>
      </w:r>
      <w:r w:rsidRPr="000C4B85">
        <w:rPr>
          <w:rFonts w:cs="Times New Roman"/>
        </w:rPr>
        <w:t>, 397–404.</w:t>
      </w:r>
    </w:p>
    <w:p w14:paraId="636727AF" w14:textId="77777777" w:rsidR="000C4B85" w:rsidRPr="000C4B85" w:rsidRDefault="000C4B85" w:rsidP="000C4B85">
      <w:pPr>
        <w:pStyle w:val="Bibliography"/>
        <w:rPr>
          <w:rFonts w:cs="Times New Roman"/>
        </w:rPr>
      </w:pPr>
      <w:proofErr w:type="spellStart"/>
      <w:r w:rsidRPr="000C4B85">
        <w:rPr>
          <w:rFonts w:cs="Times New Roman"/>
        </w:rPr>
        <w:t>Ruane</w:t>
      </w:r>
      <w:proofErr w:type="spellEnd"/>
      <w:r w:rsidRPr="000C4B85">
        <w:rPr>
          <w:rFonts w:cs="Times New Roman"/>
        </w:rPr>
        <w:t xml:space="preserve">, L.G., </w:t>
      </w:r>
      <w:proofErr w:type="spellStart"/>
      <w:r w:rsidRPr="000C4B85">
        <w:rPr>
          <w:rFonts w:cs="Times New Roman"/>
        </w:rPr>
        <w:t>Rotzin</w:t>
      </w:r>
      <w:proofErr w:type="spellEnd"/>
      <w:r w:rsidRPr="000C4B85">
        <w:rPr>
          <w:rFonts w:cs="Times New Roman"/>
        </w:rPr>
        <w:t xml:space="preserve">, A.T. &amp; Congleton, P.H. (2014) Floral display size, conspecific density and </w:t>
      </w:r>
      <w:proofErr w:type="spellStart"/>
      <w:r w:rsidRPr="000C4B85">
        <w:rPr>
          <w:rFonts w:cs="Times New Roman"/>
        </w:rPr>
        <w:t>florivory</w:t>
      </w:r>
      <w:proofErr w:type="spellEnd"/>
      <w:r w:rsidRPr="000C4B85">
        <w:rPr>
          <w:rFonts w:cs="Times New Roman"/>
        </w:rPr>
        <w:t xml:space="preserve"> affect fruit set in natural populations of </w:t>
      </w:r>
      <w:r w:rsidRPr="000C4B85">
        <w:rPr>
          <w:rFonts w:cs="Times New Roman"/>
          <w:i/>
          <w:iCs/>
        </w:rPr>
        <w:t xml:space="preserve">Phlox </w:t>
      </w:r>
      <w:proofErr w:type="spellStart"/>
      <w:r w:rsidRPr="000C4B85">
        <w:rPr>
          <w:rFonts w:cs="Times New Roman"/>
          <w:i/>
          <w:iCs/>
        </w:rPr>
        <w:t>hirsuta</w:t>
      </w:r>
      <w:proofErr w:type="spellEnd"/>
      <w:r w:rsidRPr="000C4B85">
        <w:rPr>
          <w:rFonts w:cs="Times New Roman"/>
        </w:rPr>
        <w:t xml:space="preserve">, an endangered species. </w:t>
      </w:r>
      <w:r w:rsidRPr="000C4B85">
        <w:rPr>
          <w:rFonts w:cs="Times New Roman"/>
          <w:i/>
          <w:iCs/>
        </w:rPr>
        <w:t>Annals of Botany</w:t>
      </w:r>
      <w:r w:rsidRPr="000C4B85">
        <w:rPr>
          <w:rFonts w:cs="Times New Roman"/>
        </w:rPr>
        <w:t>, mcu007.</w:t>
      </w:r>
    </w:p>
    <w:p w14:paraId="076A41CA" w14:textId="77777777" w:rsidR="000C4B85" w:rsidRPr="000C4B85" w:rsidRDefault="000C4B85" w:rsidP="000C4B85">
      <w:pPr>
        <w:pStyle w:val="Bibliography"/>
        <w:rPr>
          <w:rFonts w:cs="Times New Roman"/>
        </w:rPr>
      </w:pPr>
      <w:proofErr w:type="spellStart"/>
      <w:r w:rsidRPr="000C4B85">
        <w:rPr>
          <w:rFonts w:cs="Times New Roman"/>
        </w:rPr>
        <w:t>Sadras</w:t>
      </w:r>
      <w:proofErr w:type="spellEnd"/>
      <w:r w:rsidRPr="000C4B85">
        <w:rPr>
          <w:rFonts w:cs="Times New Roman"/>
        </w:rPr>
        <w:t xml:space="preserve">, V.O. (2007) Evolutionary aspects of the trade-off between seed size and number in crops. </w:t>
      </w:r>
      <w:r w:rsidRPr="000C4B85">
        <w:rPr>
          <w:rFonts w:cs="Times New Roman"/>
          <w:i/>
          <w:iCs/>
        </w:rPr>
        <w:t>Field Crops Research</w:t>
      </w:r>
      <w:r w:rsidRPr="000C4B85">
        <w:rPr>
          <w:rFonts w:cs="Times New Roman"/>
        </w:rPr>
        <w:t xml:space="preserve">, </w:t>
      </w:r>
      <w:r w:rsidRPr="000C4B85">
        <w:rPr>
          <w:rFonts w:cs="Times New Roman"/>
          <w:b/>
          <w:bCs/>
        </w:rPr>
        <w:t>100</w:t>
      </w:r>
      <w:r w:rsidRPr="000C4B85">
        <w:rPr>
          <w:rFonts w:cs="Times New Roman"/>
        </w:rPr>
        <w:t>, 125–138.</w:t>
      </w:r>
    </w:p>
    <w:p w14:paraId="126A945D" w14:textId="77777777" w:rsidR="000C4B85" w:rsidRPr="000C4B85" w:rsidRDefault="000C4B85" w:rsidP="000C4B85">
      <w:pPr>
        <w:pStyle w:val="Bibliography"/>
        <w:rPr>
          <w:rFonts w:cs="Times New Roman"/>
        </w:rPr>
      </w:pPr>
      <w:proofErr w:type="spellStart"/>
      <w:r w:rsidRPr="000C4B85">
        <w:rPr>
          <w:rFonts w:cs="Times New Roman"/>
        </w:rPr>
        <w:t>Scheiter</w:t>
      </w:r>
      <w:proofErr w:type="spellEnd"/>
      <w:r w:rsidRPr="000C4B85">
        <w:rPr>
          <w:rFonts w:cs="Times New Roman"/>
        </w:rPr>
        <w:t xml:space="preserve">, S., </w:t>
      </w:r>
      <w:proofErr w:type="spellStart"/>
      <w:r w:rsidRPr="000C4B85">
        <w:rPr>
          <w:rFonts w:cs="Times New Roman"/>
        </w:rPr>
        <w:t>Langan</w:t>
      </w:r>
      <w:proofErr w:type="spellEnd"/>
      <w:r w:rsidRPr="000C4B85">
        <w:rPr>
          <w:rFonts w:cs="Times New Roman"/>
        </w:rPr>
        <w:t xml:space="preserve">, L. &amp; Higgins, S.I. (2013) Next-generation dynamic global vegetation models: learning from community ecology. </w:t>
      </w:r>
      <w:r w:rsidRPr="000C4B85">
        <w:rPr>
          <w:rFonts w:cs="Times New Roman"/>
          <w:i/>
          <w:iCs/>
        </w:rPr>
        <w:t xml:space="preserve">New </w:t>
      </w:r>
      <w:proofErr w:type="spellStart"/>
      <w:r w:rsidRPr="000C4B85">
        <w:rPr>
          <w:rFonts w:cs="Times New Roman"/>
          <w:i/>
          <w:iCs/>
        </w:rPr>
        <w:t>Phytologist</w:t>
      </w:r>
      <w:proofErr w:type="spellEnd"/>
      <w:r w:rsidRPr="000C4B85">
        <w:rPr>
          <w:rFonts w:cs="Times New Roman"/>
        </w:rPr>
        <w:t xml:space="preserve">, </w:t>
      </w:r>
      <w:r w:rsidRPr="000C4B85">
        <w:rPr>
          <w:rFonts w:cs="Times New Roman"/>
          <w:b/>
          <w:bCs/>
        </w:rPr>
        <w:t>198</w:t>
      </w:r>
      <w:r w:rsidRPr="000C4B85">
        <w:rPr>
          <w:rFonts w:cs="Times New Roman"/>
        </w:rPr>
        <w:t>, 957–969.</w:t>
      </w:r>
    </w:p>
    <w:p w14:paraId="1DCA6D2F" w14:textId="77777777" w:rsidR="000C4B85" w:rsidRPr="000C4B85" w:rsidRDefault="000C4B85" w:rsidP="000C4B85">
      <w:pPr>
        <w:pStyle w:val="Bibliography"/>
        <w:rPr>
          <w:rFonts w:cs="Times New Roman"/>
        </w:rPr>
      </w:pPr>
      <w:r w:rsidRPr="000C4B85">
        <w:rPr>
          <w:rFonts w:cs="Times New Roman"/>
        </w:rPr>
        <w:lastRenderedPageBreak/>
        <w:t xml:space="preserve">Schreiber, S.J., Rosenheim, J.A., Williams, Neal W. &amp; Harder, L.D. (2015) Evolutionary and ecological consequences of multiscale variation in pollen receipt for seed production. </w:t>
      </w:r>
      <w:r w:rsidRPr="000C4B85">
        <w:rPr>
          <w:rFonts w:cs="Times New Roman"/>
          <w:i/>
          <w:iCs/>
        </w:rPr>
        <w:t>The American Naturalist</w:t>
      </w:r>
      <w:r w:rsidRPr="000C4B85">
        <w:rPr>
          <w:rFonts w:cs="Times New Roman"/>
        </w:rPr>
        <w:t xml:space="preserve">, </w:t>
      </w:r>
      <w:r w:rsidRPr="000C4B85">
        <w:rPr>
          <w:rFonts w:cs="Times New Roman"/>
          <w:b/>
          <w:bCs/>
        </w:rPr>
        <w:t>185</w:t>
      </w:r>
      <w:r w:rsidRPr="000C4B85">
        <w:rPr>
          <w:rFonts w:cs="Times New Roman"/>
        </w:rPr>
        <w:t>, E14–E29.</w:t>
      </w:r>
    </w:p>
    <w:p w14:paraId="79CB5CCB" w14:textId="77777777" w:rsidR="000C4B85" w:rsidRPr="000C4B85" w:rsidRDefault="000C4B85" w:rsidP="000C4B85">
      <w:pPr>
        <w:pStyle w:val="Bibliography"/>
        <w:rPr>
          <w:rFonts w:cs="Times New Roman"/>
        </w:rPr>
      </w:pPr>
      <w:r w:rsidRPr="000C4B85">
        <w:rPr>
          <w:rFonts w:cs="Times New Roman"/>
        </w:rPr>
        <w:t xml:space="preserve">Shipley, B. &amp; Dion, J. (1992) </w:t>
      </w:r>
      <w:proofErr w:type="gramStart"/>
      <w:r w:rsidRPr="000C4B85">
        <w:rPr>
          <w:rFonts w:cs="Times New Roman"/>
        </w:rPr>
        <w:t>The</w:t>
      </w:r>
      <w:proofErr w:type="gramEnd"/>
      <w:r w:rsidRPr="000C4B85">
        <w:rPr>
          <w:rFonts w:cs="Times New Roman"/>
        </w:rPr>
        <w:t xml:space="preserve"> </w:t>
      </w:r>
      <w:proofErr w:type="spellStart"/>
      <w:r w:rsidRPr="000C4B85">
        <w:rPr>
          <w:rFonts w:cs="Times New Roman"/>
        </w:rPr>
        <w:t>allometry</w:t>
      </w:r>
      <w:proofErr w:type="spellEnd"/>
      <w:r w:rsidRPr="000C4B85">
        <w:rPr>
          <w:rFonts w:cs="Times New Roman"/>
        </w:rPr>
        <w:t xml:space="preserve"> of seed production in herbaceous angiosperms. </w:t>
      </w:r>
      <w:r w:rsidRPr="000C4B85">
        <w:rPr>
          <w:rFonts w:cs="Times New Roman"/>
          <w:i/>
          <w:iCs/>
        </w:rPr>
        <w:t>The American Naturalist</w:t>
      </w:r>
      <w:r w:rsidRPr="000C4B85">
        <w:rPr>
          <w:rFonts w:cs="Times New Roman"/>
        </w:rPr>
        <w:t xml:space="preserve">, </w:t>
      </w:r>
      <w:r w:rsidRPr="000C4B85">
        <w:rPr>
          <w:rFonts w:cs="Times New Roman"/>
          <w:b/>
          <w:bCs/>
        </w:rPr>
        <w:t>139</w:t>
      </w:r>
      <w:r w:rsidRPr="000C4B85">
        <w:rPr>
          <w:rFonts w:cs="Times New Roman"/>
        </w:rPr>
        <w:t>, 467–483.</w:t>
      </w:r>
    </w:p>
    <w:p w14:paraId="09B3C4D8" w14:textId="77777777" w:rsidR="000C4B85" w:rsidRPr="000C4B85" w:rsidRDefault="000C4B85" w:rsidP="000C4B85">
      <w:pPr>
        <w:pStyle w:val="Bibliography"/>
        <w:rPr>
          <w:rFonts w:cs="Times New Roman"/>
        </w:rPr>
      </w:pPr>
      <w:proofErr w:type="spellStart"/>
      <w:r w:rsidRPr="000C4B85">
        <w:rPr>
          <w:rFonts w:cs="Times New Roman"/>
        </w:rPr>
        <w:t>Sibly</w:t>
      </w:r>
      <w:proofErr w:type="spellEnd"/>
      <w:r w:rsidRPr="000C4B85">
        <w:rPr>
          <w:rFonts w:cs="Times New Roman"/>
        </w:rPr>
        <w:t xml:space="preserve">, R., </w:t>
      </w:r>
      <w:proofErr w:type="spellStart"/>
      <w:r w:rsidRPr="000C4B85">
        <w:rPr>
          <w:rFonts w:cs="Times New Roman"/>
        </w:rPr>
        <w:t>Calow</w:t>
      </w:r>
      <w:proofErr w:type="spellEnd"/>
      <w:r w:rsidRPr="000C4B85">
        <w:rPr>
          <w:rFonts w:cs="Times New Roman"/>
        </w:rPr>
        <w:t xml:space="preserve">, P. &amp; Nichols, N. (1985) Are patterns of growth adaptive? </w:t>
      </w:r>
      <w:r w:rsidRPr="000C4B85">
        <w:rPr>
          <w:rFonts w:cs="Times New Roman"/>
          <w:i/>
          <w:iCs/>
        </w:rPr>
        <w:t>Journal of Theoretical Biology</w:t>
      </w:r>
      <w:r w:rsidRPr="000C4B85">
        <w:rPr>
          <w:rFonts w:cs="Times New Roman"/>
        </w:rPr>
        <w:t xml:space="preserve">, </w:t>
      </w:r>
      <w:r w:rsidRPr="000C4B85">
        <w:rPr>
          <w:rFonts w:cs="Times New Roman"/>
          <w:b/>
          <w:bCs/>
        </w:rPr>
        <w:t>112</w:t>
      </w:r>
      <w:r w:rsidRPr="000C4B85">
        <w:rPr>
          <w:rFonts w:cs="Times New Roman"/>
        </w:rPr>
        <w:t>, 553–574.</w:t>
      </w:r>
    </w:p>
    <w:p w14:paraId="509357ED" w14:textId="77777777" w:rsidR="000C4B85" w:rsidRPr="000C4B85" w:rsidRDefault="000C4B85" w:rsidP="000C4B85">
      <w:pPr>
        <w:pStyle w:val="Bibliography"/>
        <w:rPr>
          <w:rFonts w:cs="Times New Roman"/>
        </w:rPr>
      </w:pPr>
      <w:r w:rsidRPr="000C4B85">
        <w:rPr>
          <w:rFonts w:cs="Times New Roman"/>
        </w:rPr>
        <w:t xml:space="preserve">Smith, C.C. &amp; </w:t>
      </w:r>
      <w:proofErr w:type="spellStart"/>
      <w:r w:rsidRPr="000C4B85">
        <w:rPr>
          <w:rFonts w:cs="Times New Roman"/>
        </w:rPr>
        <w:t>Fretwell</w:t>
      </w:r>
      <w:proofErr w:type="spellEnd"/>
      <w:r w:rsidRPr="000C4B85">
        <w:rPr>
          <w:rFonts w:cs="Times New Roman"/>
        </w:rPr>
        <w:t xml:space="preserve">, S.D. (1974) The Optimal Balance between Size and Number of Offspring. </w:t>
      </w:r>
      <w:r w:rsidRPr="000C4B85">
        <w:rPr>
          <w:rFonts w:cs="Times New Roman"/>
          <w:i/>
          <w:iCs/>
        </w:rPr>
        <w:t>The American Naturalist</w:t>
      </w:r>
      <w:r w:rsidRPr="000C4B85">
        <w:rPr>
          <w:rFonts w:cs="Times New Roman"/>
        </w:rPr>
        <w:t xml:space="preserve">, </w:t>
      </w:r>
      <w:r w:rsidRPr="000C4B85">
        <w:rPr>
          <w:rFonts w:cs="Times New Roman"/>
          <w:b/>
          <w:bCs/>
        </w:rPr>
        <w:t>108</w:t>
      </w:r>
      <w:r w:rsidRPr="000C4B85">
        <w:rPr>
          <w:rFonts w:cs="Times New Roman"/>
        </w:rPr>
        <w:t>, 499–506.</w:t>
      </w:r>
    </w:p>
    <w:p w14:paraId="3FA1078C" w14:textId="77777777" w:rsidR="000C4B85" w:rsidRPr="000C4B85" w:rsidRDefault="000C4B85" w:rsidP="000C4B85">
      <w:pPr>
        <w:pStyle w:val="Bibliography"/>
        <w:rPr>
          <w:rFonts w:cs="Times New Roman"/>
        </w:rPr>
      </w:pPr>
      <w:r w:rsidRPr="000C4B85">
        <w:rPr>
          <w:rFonts w:cs="Times New Roman"/>
        </w:rPr>
        <w:t xml:space="preserve">Stephenson, A.G. (1981) Flower and fruit abortion: proximate causes and ultimate functions. </w:t>
      </w:r>
      <w:r w:rsidRPr="000C4B85">
        <w:rPr>
          <w:rFonts w:cs="Times New Roman"/>
          <w:i/>
          <w:iCs/>
        </w:rPr>
        <w:t>Annual Review of Ecology &amp; Systematics</w:t>
      </w:r>
      <w:r w:rsidRPr="000C4B85">
        <w:rPr>
          <w:rFonts w:cs="Times New Roman"/>
        </w:rPr>
        <w:t xml:space="preserve">, </w:t>
      </w:r>
      <w:r w:rsidRPr="000C4B85">
        <w:rPr>
          <w:rFonts w:cs="Times New Roman"/>
          <w:b/>
          <w:bCs/>
        </w:rPr>
        <w:t>12</w:t>
      </w:r>
      <w:r w:rsidRPr="000C4B85">
        <w:rPr>
          <w:rFonts w:cs="Times New Roman"/>
        </w:rPr>
        <w:t>, 253–279.</w:t>
      </w:r>
    </w:p>
    <w:p w14:paraId="1FAB67A5" w14:textId="77777777" w:rsidR="000C4B85" w:rsidRPr="000C4B85" w:rsidRDefault="000C4B85" w:rsidP="000C4B85">
      <w:pPr>
        <w:pStyle w:val="Bibliography"/>
        <w:rPr>
          <w:rFonts w:cs="Times New Roman"/>
        </w:rPr>
      </w:pPr>
      <w:r w:rsidRPr="000C4B85">
        <w:rPr>
          <w:rFonts w:cs="Times New Roman"/>
        </w:rPr>
        <w:t xml:space="preserve">Sutherland, S. (1986) Patterns of fruit-set: what controls fruit-flower ratios in plants? </w:t>
      </w:r>
      <w:r w:rsidRPr="000C4B85">
        <w:rPr>
          <w:rFonts w:cs="Times New Roman"/>
          <w:i/>
          <w:iCs/>
        </w:rPr>
        <w:t>Evolution</w:t>
      </w:r>
      <w:r w:rsidRPr="000C4B85">
        <w:rPr>
          <w:rFonts w:cs="Times New Roman"/>
        </w:rPr>
        <w:t xml:space="preserve">, </w:t>
      </w:r>
      <w:r w:rsidRPr="000C4B85">
        <w:rPr>
          <w:rFonts w:cs="Times New Roman"/>
          <w:b/>
          <w:bCs/>
        </w:rPr>
        <w:t>40</w:t>
      </w:r>
      <w:r w:rsidRPr="000C4B85">
        <w:rPr>
          <w:rFonts w:cs="Times New Roman"/>
        </w:rPr>
        <w:t>, 117–128.</w:t>
      </w:r>
    </w:p>
    <w:p w14:paraId="0DB3D9FE" w14:textId="77777777" w:rsidR="000C4B85" w:rsidRPr="000C4B85" w:rsidRDefault="000C4B85" w:rsidP="000C4B85">
      <w:pPr>
        <w:pStyle w:val="Bibliography"/>
        <w:rPr>
          <w:rFonts w:cs="Times New Roman"/>
        </w:rPr>
      </w:pPr>
      <w:r w:rsidRPr="000C4B85">
        <w:rPr>
          <w:rFonts w:cs="Times New Roman"/>
        </w:rPr>
        <w:t xml:space="preserve">Thomas, S.C. (2011) Age-related changes in tree growth and functional biology: the role of reproduction. </w:t>
      </w:r>
      <w:r w:rsidRPr="000C4B85">
        <w:rPr>
          <w:rFonts w:cs="Times New Roman"/>
          <w:i/>
          <w:iCs/>
        </w:rPr>
        <w:t>Size- and Age-Related Changes in Tree Structure and Function</w:t>
      </w:r>
      <w:r w:rsidRPr="000C4B85">
        <w:rPr>
          <w:rFonts w:cs="Times New Roman"/>
        </w:rPr>
        <w:t xml:space="preserve"> (</w:t>
      </w:r>
      <w:proofErr w:type="spellStart"/>
      <w:proofErr w:type="gramStart"/>
      <w:r w:rsidRPr="000C4B85">
        <w:rPr>
          <w:rFonts w:cs="Times New Roman"/>
        </w:rPr>
        <w:t>eds</w:t>
      </w:r>
      <w:proofErr w:type="spellEnd"/>
      <w:proofErr w:type="gramEnd"/>
      <w:r w:rsidRPr="000C4B85">
        <w:rPr>
          <w:rFonts w:cs="Times New Roman"/>
        </w:rPr>
        <w:t xml:space="preserve"> F.C. </w:t>
      </w:r>
      <w:proofErr w:type="spellStart"/>
      <w:r w:rsidRPr="000C4B85">
        <w:rPr>
          <w:rFonts w:cs="Times New Roman"/>
        </w:rPr>
        <w:t>Meinzer</w:t>
      </w:r>
      <w:proofErr w:type="spellEnd"/>
      <w:r w:rsidRPr="000C4B85">
        <w:rPr>
          <w:rFonts w:cs="Times New Roman"/>
        </w:rPr>
        <w:t xml:space="preserve">, B. </w:t>
      </w:r>
      <w:proofErr w:type="spellStart"/>
      <w:r w:rsidRPr="000C4B85">
        <w:rPr>
          <w:rFonts w:cs="Times New Roman"/>
        </w:rPr>
        <w:t>Lachenbruch</w:t>
      </w:r>
      <w:proofErr w:type="spellEnd"/>
      <w:r w:rsidRPr="000C4B85">
        <w:rPr>
          <w:rFonts w:cs="Times New Roman"/>
        </w:rPr>
        <w:t xml:space="preserve"> &amp; T.E. Dawson), pp. 33–64. Springer Netherlands, Dordrecht.</w:t>
      </w:r>
    </w:p>
    <w:p w14:paraId="47BEAFD4" w14:textId="77777777" w:rsidR="000C4B85" w:rsidRPr="000C4B85" w:rsidRDefault="000C4B85" w:rsidP="000C4B85">
      <w:pPr>
        <w:pStyle w:val="Bibliography"/>
        <w:rPr>
          <w:rFonts w:cs="Times New Roman"/>
        </w:rPr>
      </w:pPr>
      <w:r w:rsidRPr="000C4B85">
        <w:rPr>
          <w:rFonts w:cs="Times New Roman"/>
        </w:rPr>
        <w:t xml:space="preserve">Turnbull, L.A., </w:t>
      </w:r>
      <w:proofErr w:type="spellStart"/>
      <w:r w:rsidRPr="000C4B85">
        <w:rPr>
          <w:rFonts w:cs="Times New Roman"/>
        </w:rPr>
        <w:t>Coomes</w:t>
      </w:r>
      <w:proofErr w:type="spellEnd"/>
      <w:r w:rsidRPr="000C4B85">
        <w:rPr>
          <w:rFonts w:cs="Times New Roman"/>
        </w:rPr>
        <w:t xml:space="preserve">, D., Hector, A. &amp; Rees, M. (2004) Seed mass and the competition/colonization trade-off: competitive interactions and spatial patterns in a guild of annual plants. </w:t>
      </w:r>
      <w:r w:rsidRPr="000C4B85">
        <w:rPr>
          <w:rFonts w:cs="Times New Roman"/>
          <w:i/>
          <w:iCs/>
        </w:rPr>
        <w:t>Journal of Ecology</w:t>
      </w:r>
      <w:r w:rsidRPr="000C4B85">
        <w:rPr>
          <w:rFonts w:cs="Times New Roman"/>
        </w:rPr>
        <w:t xml:space="preserve">, </w:t>
      </w:r>
      <w:r w:rsidRPr="000C4B85">
        <w:rPr>
          <w:rFonts w:cs="Times New Roman"/>
          <w:b/>
          <w:bCs/>
        </w:rPr>
        <w:t>92</w:t>
      </w:r>
      <w:r w:rsidRPr="000C4B85">
        <w:rPr>
          <w:rFonts w:cs="Times New Roman"/>
        </w:rPr>
        <w:t>, 97–109.</w:t>
      </w:r>
    </w:p>
    <w:p w14:paraId="796C2796" w14:textId="77777777" w:rsidR="000C4B85" w:rsidRPr="000C4B85" w:rsidRDefault="000C4B85" w:rsidP="000C4B85">
      <w:pPr>
        <w:pStyle w:val="Bibliography"/>
        <w:rPr>
          <w:rFonts w:cs="Times New Roman"/>
        </w:rPr>
      </w:pPr>
      <w:r w:rsidRPr="000C4B85">
        <w:rPr>
          <w:rFonts w:cs="Times New Roman"/>
        </w:rPr>
        <w:t xml:space="preserve">Wenk, E.H. &amp; Falster, D.S. (2015) Quantifying and understanding reproductive allocation schedules in plants. </w:t>
      </w:r>
      <w:r w:rsidRPr="000C4B85">
        <w:rPr>
          <w:rFonts w:cs="Times New Roman"/>
          <w:i/>
          <w:iCs/>
        </w:rPr>
        <w:t>Ecology and Evolution</w:t>
      </w:r>
      <w:r w:rsidRPr="000C4B85">
        <w:rPr>
          <w:rFonts w:cs="Times New Roman"/>
        </w:rPr>
        <w:t xml:space="preserve">, </w:t>
      </w:r>
      <w:r w:rsidRPr="000C4B85">
        <w:rPr>
          <w:rFonts w:cs="Times New Roman"/>
          <w:b/>
          <w:bCs/>
        </w:rPr>
        <w:t>5</w:t>
      </w:r>
      <w:r w:rsidRPr="000C4B85">
        <w:rPr>
          <w:rFonts w:cs="Times New Roman"/>
        </w:rPr>
        <w:t>, 5521–5538.</w:t>
      </w:r>
    </w:p>
    <w:p w14:paraId="4537A1F3" w14:textId="77777777" w:rsidR="000C4B85" w:rsidRPr="000C4B85" w:rsidRDefault="000C4B85" w:rsidP="000C4B85">
      <w:pPr>
        <w:pStyle w:val="Bibliography"/>
        <w:rPr>
          <w:rFonts w:cs="Times New Roman"/>
        </w:rPr>
      </w:pPr>
      <w:proofErr w:type="spellStart"/>
      <w:r w:rsidRPr="000C4B85">
        <w:rPr>
          <w:rFonts w:cs="Times New Roman"/>
        </w:rPr>
        <w:t>Wesselingh</w:t>
      </w:r>
      <w:proofErr w:type="spellEnd"/>
      <w:r w:rsidRPr="000C4B85">
        <w:rPr>
          <w:rFonts w:cs="Times New Roman"/>
        </w:rPr>
        <w:t xml:space="preserve">, R.A. (2007) Pollen limitation meets resource allocation: towards a comprehensive methodology. </w:t>
      </w:r>
      <w:r w:rsidRPr="000C4B85">
        <w:rPr>
          <w:rFonts w:cs="Times New Roman"/>
          <w:i/>
          <w:iCs/>
        </w:rPr>
        <w:t xml:space="preserve">The New </w:t>
      </w:r>
      <w:proofErr w:type="spellStart"/>
      <w:r w:rsidRPr="000C4B85">
        <w:rPr>
          <w:rFonts w:cs="Times New Roman"/>
          <w:i/>
          <w:iCs/>
        </w:rPr>
        <w:t>Phytologist</w:t>
      </w:r>
      <w:proofErr w:type="spellEnd"/>
      <w:r w:rsidRPr="000C4B85">
        <w:rPr>
          <w:rFonts w:cs="Times New Roman"/>
        </w:rPr>
        <w:t xml:space="preserve">, </w:t>
      </w:r>
      <w:r w:rsidRPr="000C4B85">
        <w:rPr>
          <w:rFonts w:cs="Times New Roman"/>
          <w:b/>
          <w:bCs/>
        </w:rPr>
        <w:t>174</w:t>
      </w:r>
      <w:r w:rsidRPr="000C4B85">
        <w:rPr>
          <w:rFonts w:cs="Times New Roman"/>
        </w:rPr>
        <w:t>, 26–37.</w:t>
      </w:r>
    </w:p>
    <w:p w14:paraId="024CB5E2" w14:textId="77777777" w:rsidR="000C4B85" w:rsidRPr="000C4B85" w:rsidRDefault="000C4B85" w:rsidP="000C4B85">
      <w:pPr>
        <w:pStyle w:val="Bibliography"/>
        <w:rPr>
          <w:rFonts w:cs="Times New Roman"/>
        </w:rPr>
      </w:pPr>
      <w:r w:rsidRPr="000C4B85">
        <w:rPr>
          <w:rFonts w:cs="Times New Roman"/>
        </w:rPr>
        <w:t xml:space="preserve">Wiens, D. (1984) Ovule survivorship, brood size, life history, breeding systems, and reproductive success in plants. </w:t>
      </w:r>
      <w:proofErr w:type="spellStart"/>
      <w:r w:rsidRPr="000C4B85">
        <w:rPr>
          <w:rFonts w:cs="Times New Roman"/>
          <w:i/>
          <w:iCs/>
        </w:rPr>
        <w:t>Oecologia</w:t>
      </w:r>
      <w:proofErr w:type="spellEnd"/>
      <w:r w:rsidRPr="000C4B85">
        <w:rPr>
          <w:rFonts w:cs="Times New Roman"/>
        </w:rPr>
        <w:t xml:space="preserve">, </w:t>
      </w:r>
      <w:r w:rsidRPr="000C4B85">
        <w:rPr>
          <w:rFonts w:cs="Times New Roman"/>
          <w:b/>
          <w:bCs/>
        </w:rPr>
        <w:t>64</w:t>
      </w:r>
      <w:r w:rsidRPr="000C4B85">
        <w:rPr>
          <w:rFonts w:cs="Times New Roman"/>
        </w:rPr>
        <w:t>, 47–53.</w:t>
      </w:r>
    </w:p>
    <w:p w14:paraId="53EA40F8" w14:textId="77777777" w:rsidR="000C4B85" w:rsidRPr="000C4B85" w:rsidRDefault="000C4B85" w:rsidP="000C4B85">
      <w:pPr>
        <w:pStyle w:val="Bibliography"/>
        <w:rPr>
          <w:rFonts w:cs="Times New Roman"/>
        </w:rPr>
      </w:pPr>
      <w:proofErr w:type="spellStart"/>
      <w:r w:rsidRPr="000C4B85">
        <w:rPr>
          <w:rFonts w:cs="Times New Roman"/>
        </w:rPr>
        <w:t>Willson</w:t>
      </w:r>
      <w:proofErr w:type="spellEnd"/>
      <w:r w:rsidRPr="000C4B85">
        <w:rPr>
          <w:rFonts w:cs="Times New Roman"/>
        </w:rPr>
        <w:t xml:space="preserve">, M.F. &amp; Burley, N. (1983) </w:t>
      </w:r>
      <w:r w:rsidRPr="000C4B85">
        <w:rPr>
          <w:rFonts w:cs="Times New Roman"/>
          <w:i/>
          <w:iCs/>
        </w:rPr>
        <w:t>Mate Choice in Plants: Tactics, Mechanisms, and Consequences</w:t>
      </w:r>
      <w:r w:rsidRPr="000C4B85">
        <w:rPr>
          <w:rFonts w:cs="Times New Roman"/>
        </w:rPr>
        <w:t>. Princeton University Press.</w:t>
      </w:r>
    </w:p>
    <w:p w14:paraId="5CCB47D4" w14:textId="77777777" w:rsidR="000C4B85" w:rsidRPr="000C4B85" w:rsidRDefault="000C4B85" w:rsidP="000C4B85">
      <w:pPr>
        <w:pStyle w:val="Bibliography"/>
        <w:rPr>
          <w:rFonts w:cs="Times New Roman"/>
        </w:rPr>
      </w:pPr>
      <w:r w:rsidRPr="000C4B85">
        <w:rPr>
          <w:rFonts w:cs="Times New Roman"/>
        </w:rPr>
        <w:t xml:space="preserve">Zimmerman, M. &amp; Pyke, </w:t>
      </w:r>
      <w:proofErr w:type="gramStart"/>
      <w:r w:rsidRPr="000C4B85">
        <w:rPr>
          <w:rFonts w:cs="Times New Roman"/>
        </w:rPr>
        <w:t>G.H</w:t>
      </w:r>
      <w:proofErr w:type="gramEnd"/>
      <w:r w:rsidRPr="000C4B85">
        <w:rPr>
          <w:rFonts w:cs="Times New Roman"/>
        </w:rPr>
        <w:t xml:space="preserve">. (1988) Reproduction in </w:t>
      </w:r>
      <w:proofErr w:type="spellStart"/>
      <w:r w:rsidRPr="000C4B85">
        <w:rPr>
          <w:rFonts w:cs="Times New Roman"/>
        </w:rPr>
        <w:t>Polemonium</w:t>
      </w:r>
      <w:proofErr w:type="spellEnd"/>
      <w:r w:rsidRPr="000C4B85">
        <w:rPr>
          <w:rFonts w:cs="Times New Roman"/>
        </w:rPr>
        <w:t xml:space="preserve">: assessing the factors limiting seed set. </w:t>
      </w:r>
      <w:r w:rsidRPr="000C4B85">
        <w:rPr>
          <w:rFonts w:cs="Times New Roman"/>
          <w:i/>
          <w:iCs/>
        </w:rPr>
        <w:t>The American Naturalist</w:t>
      </w:r>
      <w:r w:rsidRPr="000C4B85">
        <w:rPr>
          <w:rFonts w:cs="Times New Roman"/>
        </w:rPr>
        <w:t xml:space="preserve">, </w:t>
      </w:r>
      <w:r w:rsidRPr="000C4B85">
        <w:rPr>
          <w:rFonts w:cs="Times New Roman"/>
          <w:b/>
          <w:bCs/>
        </w:rPr>
        <w:t>131</w:t>
      </w:r>
      <w:r w:rsidRPr="000C4B85">
        <w:rPr>
          <w:rFonts w:cs="Times New Roman"/>
        </w:rPr>
        <w:t>, 723–738.</w:t>
      </w:r>
    </w:p>
    <w:p w14:paraId="3D07978D" w14:textId="06A55124" w:rsidR="000C4B85" w:rsidRPr="000C4B85" w:rsidRDefault="000C4B85" w:rsidP="000C4B85">
      <w:r>
        <w:fldChar w:fldCharType="end"/>
      </w:r>
    </w:p>
    <w:sectPr w:rsidR="000C4B85" w:rsidRPr="000C4B85" w:rsidSect="007444C4">
      <w:footerReference w:type="default" r:id="rId10"/>
      <w:pgSz w:w="11906" w:h="16838"/>
      <w:pgMar w:top="1134" w:right="1134" w:bottom="1134" w:left="1134"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Falster" w:date="2016-08-29T13:19:00Z" w:initials="DF">
    <w:p w14:paraId="6615DF91" w14:textId="77777777" w:rsidR="00FD0917" w:rsidRDefault="00FD0917" w:rsidP="003C3342">
      <w:pPr>
        <w:pStyle w:val="NormalWeb"/>
        <w:shd w:val="clear" w:color="auto" w:fill="FFFFFF"/>
        <w:spacing w:line="360" w:lineRule="atLeast"/>
        <w:rPr>
          <w:rFonts w:ascii="Helvetica" w:hAnsi="Helvetica"/>
          <w:color w:val="000000"/>
          <w:sz w:val="21"/>
          <w:szCs w:val="21"/>
        </w:rPr>
      </w:pPr>
      <w:r>
        <w:rPr>
          <w:rStyle w:val="CommentReference"/>
        </w:rPr>
        <w:annotationRef/>
      </w:r>
      <w:r>
        <w:rPr>
          <w:rStyle w:val="Strong"/>
          <w:rFonts w:ascii="Helvetica" w:hAnsi="Helvetica"/>
          <w:color w:val="000000"/>
          <w:sz w:val="21"/>
          <w:szCs w:val="21"/>
        </w:rPr>
        <w:t>Double Blind Review</w:t>
      </w:r>
      <w:r>
        <w:rPr>
          <w:rFonts w:ascii="Helvetica" w:hAnsi="Helvetica"/>
          <w:color w:val="000000"/>
          <w:sz w:val="21"/>
          <w:szCs w:val="21"/>
        </w:rPr>
        <w:t>: In an effort to minimize implicit bias, the</w:t>
      </w:r>
      <w:r>
        <w:rPr>
          <w:rStyle w:val="apple-converted-space"/>
          <w:rFonts w:ascii="Helvetica" w:hAnsi="Helvetica"/>
          <w:color w:val="000000"/>
          <w:sz w:val="21"/>
          <w:szCs w:val="21"/>
        </w:rPr>
        <w:t> </w:t>
      </w:r>
      <w:r>
        <w:rPr>
          <w:rStyle w:val="Emphasis"/>
          <w:rFonts w:ascii="Helvetica" w:hAnsi="Helvetica"/>
          <w:color w:val="000000"/>
          <w:sz w:val="21"/>
          <w:szCs w:val="21"/>
        </w:rPr>
        <w:t>American Naturalist</w:t>
      </w:r>
      <w:r>
        <w:rPr>
          <w:rStyle w:val="apple-converted-space"/>
          <w:rFonts w:ascii="Helvetica" w:hAnsi="Helvetica"/>
          <w:color w:val="000000"/>
          <w:sz w:val="21"/>
          <w:szCs w:val="21"/>
        </w:rPr>
        <w:t> </w:t>
      </w:r>
      <w:r>
        <w:rPr>
          <w:rFonts w:ascii="Helvetica" w:hAnsi="Helvetica"/>
          <w:color w:val="000000"/>
          <w:sz w:val="21"/>
          <w:szCs w:val="21"/>
        </w:rPr>
        <w:t>now follows a form of double blind reviewing (for more on this policy, see</w:t>
      </w:r>
      <w:r>
        <w:rPr>
          <w:rStyle w:val="apple-converted-space"/>
          <w:rFonts w:ascii="Helvetica" w:hAnsi="Helvetica"/>
          <w:color w:val="000000"/>
          <w:sz w:val="21"/>
          <w:szCs w:val="21"/>
        </w:rPr>
        <w:t> </w:t>
      </w:r>
      <w:hyperlink r:id="rId1" w:tgtFrame="_blank" w:tooltip="Follow link" w:history="1">
        <w:r>
          <w:rPr>
            <w:rStyle w:val="Hyperlink"/>
            <w:rFonts w:ascii="Helvetica" w:hAnsi="Helvetica"/>
            <w:color w:val="0B529F"/>
            <w:sz w:val="21"/>
            <w:szCs w:val="21"/>
          </w:rPr>
          <w:t>http://comments.amnat.org/2014/12/am-nat-goes-double-blind-in-new-year.html</w:t>
        </w:r>
      </w:hyperlink>
      <w:r>
        <w:rPr>
          <w:rFonts w:ascii="Helvetica" w:hAnsi="Helvetica"/>
          <w:color w:val="000000"/>
          <w:sz w:val="21"/>
          <w:szCs w:val="21"/>
        </w:rPr>
        <w:t>). Author names have been redacted throughout the peer review system. Author names, affiliations, and email addresses must not appear on the title page or in headers and footers. Beyond that,</w:t>
      </w:r>
      <w:r>
        <w:rPr>
          <w:rStyle w:val="apple-converted-space"/>
          <w:rFonts w:ascii="Helvetica" w:hAnsi="Helvetica"/>
          <w:color w:val="000000"/>
          <w:sz w:val="21"/>
          <w:szCs w:val="21"/>
        </w:rPr>
        <w:t> </w:t>
      </w:r>
      <w:r>
        <w:rPr>
          <w:rStyle w:val="Emphasis"/>
          <w:rFonts w:ascii="Helvetica" w:hAnsi="Helvetica"/>
          <w:color w:val="000000"/>
          <w:sz w:val="21"/>
          <w:szCs w:val="21"/>
        </w:rPr>
        <w:t>the American Naturalist</w:t>
      </w:r>
      <w:r>
        <w:rPr>
          <w:rStyle w:val="apple-converted-space"/>
          <w:rFonts w:ascii="Helvetica" w:hAnsi="Helvetica"/>
          <w:color w:val="000000"/>
          <w:sz w:val="21"/>
          <w:szCs w:val="21"/>
        </w:rPr>
        <w:t> </w:t>
      </w:r>
      <w:r>
        <w:rPr>
          <w:rFonts w:ascii="Helvetica" w:hAnsi="Helvetica"/>
          <w:color w:val="000000"/>
          <w:sz w:val="21"/>
          <w:szCs w:val="21"/>
        </w:rPr>
        <w:t>regards double blind review as a service to authors; authors are therefore best suited to judge what is desirable and necessary to maintain their anonymity. Some areas to consider are the following:</w:t>
      </w:r>
    </w:p>
    <w:p w14:paraId="702EB94E"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Many acknowledgments include identifying information and should be removed from the manuscript file. Acknowledgments for double blind manuscripts should instead be pasted in the Comments field of the submission interface.</w:t>
      </w:r>
    </w:p>
    <w:p w14:paraId="4B87DA4C"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 xml:space="preserve">An author who has files on external locations such as GitHub, </w:t>
      </w:r>
      <w:proofErr w:type="spellStart"/>
      <w:r>
        <w:rPr>
          <w:rFonts w:ascii="Helvetica" w:eastAsia="Times New Roman" w:hAnsi="Helvetica" w:cs="Times New Roman"/>
          <w:color w:val="000000"/>
          <w:sz w:val="21"/>
          <w:szCs w:val="21"/>
        </w:rPr>
        <w:t>figshare</w:t>
      </w:r>
      <w:proofErr w:type="spellEnd"/>
      <w:r>
        <w:rPr>
          <w:rFonts w:ascii="Helvetica" w:eastAsia="Times New Roman" w:hAnsi="Helvetica" w:cs="Times New Roman"/>
          <w:color w:val="000000"/>
          <w:sz w:val="21"/>
          <w:szCs w:val="21"/>
        </w:rPr>
        <w:t>, and personal webpages that reveal the author's name may substitute the phrase "(links are available from the journal office)" so that these identifiers can be removed from the file. Place the links in the Comments section during the submission process. If a reviewer is interested enough to pursue the actual code then the hurdle of unconscious bias will have been cleared.</w:t>
      </w:r>
    </w:p>
    <w:p w14:paraId="35CE8448" w14:textId="77777777" w:rsidR="00FD0917" w:rsidRDefault="00FD0917" w:rsidP="003C3342">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References to previously published work should be in the third person.</w:t>
      </w:r>
    </w:p>
    <w:p w14:paraId="4EB57C7F" w14:textId="77777777" w:rsidR="00FD0917" w:rsidRDefault="00FD0917" w:rsidP="003C3342">
      <w:pPr>
        <w:pStyle w:val="NormalWeb"/>
        <w:shd w:val="clear" w:color="auto" w:fill="FFFFFF"/>
        <w:spacing w:line="360" w:lineRule="atLeast"/>
        <w:rPr>
          <w:rFonts w:ascii="Helvetica" w:eastAsiaTheme="minorHAnsi" w:hAnsi="Helvetica"/>
          <w:color w:val="000000"/>
          <w:sz w:val="21"/>
          <w:szCs w:val="21"/>
        </w:rPr>
      </w:pPr>
      <w:r>
        <w:rPr>
          <w:rFonts w:ascii="Helvetica" w:hAnsi="Helvetica"/>
          <w:color w:val="000000"/>
          <w:sz w:val="21"/>
          <w:szCs w:val="21"/>
        </w:rPr>
        <w:t>Authors may opt out of double blind reviewing during submission. In that case, the title page may include author names, affiliations, and email addresses, but it must also include this statement, “The authors wish to be identified to the reviewers.”</w:t>
      </w:r>
    </w:p>
    <w:p w14:paraId="1328A16A" w14:textId="18C511B6" w:rsidR="00FD0917" w:rsidRDefault="00FD0917">
      <w:pPr>
        <w:pStyle w:val="CommentText"/>
      </w:pPr>
    </w:p>
  </w:comment>
  <w:comment w:id="1" w:author="Daniel Falster" w:date="2016-08-29T13:12:00Z" w:initials="DF">
    <w:p w14:paraId="2AAADB8C" w14:textId="570732B9" w:rsidR="00FD0917" w:rsidRDefault="00FD0917">
      <w:pPr>
        <w:pStyle w:val="CommentText"/>
      </w:pPr>
      <w:r>
        <w:rPr>
          <w:rStyle w:val="CommentReference"/>
        </w:rPr>
        <w:annotationRef/>
      </w:r>
      <w:r w:rsidRPr="003C3342">
        <w:t>http://www.journals.uchicago.edu/journals/an/instruct</w:t>
      </w:r>
    </w:p>
    <w:p w14:paraId="4A31C510" w14:textId="42B35B96" w:rsidR="00FD0917" w:rsidRDefault="00FD0917">
      <w:pPr>
        <w:pStyle w:val="CommentText"/>
      </w:pPr>
      <w:r w:rsidRPr="003C3342">
        <w:t>21 manuscript pages or fewer of text, not includin</w:t>
      </w:r>
      <w:r>
        <w:t>g the literature cited,</w:t>
      </w:r>
      <w:r w:rsidRPr="003C3342">
        <w:t xml:space="preserve"> no more than six tables and/or figures</w:t>
      </w:r>
    </w:p>
  </w:comment>
  <w:comment w:id="8" w:author="Dr Elizabeth Wenk " w:date="2016-11-28T11:52:00Z" w:initials="DEW">
    <w:p w14:paraId="5F34800A" w14:textId="0A44035B" w:rsidR="00FD0917" w:rsidRDefault="00FD0917">
      <w:pPr>
        <w:pStyle w:val="CommentText"/>
      </w:pPr>
      <w:r>
        <w:rPr>
          <w:rStyle w:val="CommentReference"/>
        </w:rPr>
        <w:annotationRef/>
      </w:r>
      <w:r>
        <w:t>Daniel suggests rewording – need to discuss why</w:t>
      </w:r>
    </w:p>
  </w:comment>
  <w:comment w:id="9" w:author="Dr Elizabeth Wenk " w:date="2016-11-24T13:50:00Z" w:initials="DEW">
    <w:p w14:paraId="422E4B62" w14:textId="3AF4030E" w:rsidR="00FD0917" w:rsidRDefault="00FD0917">
      <w:pPr>
        <w:pStyle w:val="CommentText"/>
      </w:pPr>
      <w:r>
        <w:rPr>
          <w:rStyle w:val="CommentReference"/>
        </w:rPr>
        <w:annotationRef/>
      </w:r>
      <w:r>
        <w:t xml:space="preserve">I’ve had “success costs” here, but actually total </w:t>
      </w:r>
      <w:proofErr w:type="gramStart"/>
      <w:r>
        <w:t>“ reproductive</w:t>
      </w:r>
      <w:proofErr w:type="gramEnd"/>
      <w:r>
        <w:t xml:space="preserve"> costs” including aborted material is a better logical fit. So I’ve changed throughout – doesn’t actually change the message at all.</w:t>
      </w:r>
    </w:p>
  </w:comment>
  <w:comment w:id="14" w:author="Dr Elizabeth Wenk " w:date="2016-11-28T11:58:00Z" w:initials="DEW">
    <w:p w14:paraId="049E8DC8" w14:textId="5C9701AE" w:rsidR="00FD0917" w:rsidRDefault="00FD0917">
      <w:pPr>
        <w:pStyle w:val="CommentText"/>
      </w:pPr>
      <w:r>
        <w:rPr>
          <w:rStyle w:val="CommentReference"/>
        </w:rPr>
        <w:annotationRef/>
      </w:r>
      <w:r>
        <w:t xml:space="preserve">Maybe word differently, but felt that it strengthened the point to compare the slope/intercept of the individual </w:t>
      </w:r>
    </w:p>
  </w:comment>
  <w:comment w:id="18" w:author="Dr Elizabeth Wenk " w:date="2016-09-05T11:06:00Z" w:initials="DEW">
    <w:p w14:paraId="420078CC" w14:textId="129691DE" w:rsidR="00FD0917" w:rsidRDefault="00FD0917" w:rsidP="00B5625C">
      <w:pPr>
        <w:pStyle w:val="CommentText"/>
      </w:pPr>
      <w:r>
        <w:rPr>
          <w:rStyle w:val="CommentReference"/>
        </w:rPr>
        <w:annotationRef/>
      </w:r>
      <w:r>
        <w:t xml:space="preserve">Wondering about representing the data in Table 3 as a type of path diagram – take the same basic structure of Figure 1, but show the correlations between different components to drive home the long path lengths between plant size (not currently show) -&gt; repro </w:t>
      </w:r>
      <w:proofErr w:type="spellStart"/>
      <w:r>
        <w:t>inv</w:t>
      </w:r>
      <w:proofErr w:type="spellEnd"/>
      <w:r>
        <w:t xml:space="preserve"> -&gt; </w:t>
      </w:r>
      <w:proofErr w:type="spellStart"/>
      <w:r>
        <w:t>acc</w:t>
      </w:r>
      <w:proofErr w:type="spellEnd"/>
      <w:r>
        <w:t xml:space="preserve"> components. This would also focus people’s attention that the relative costs of failure do not change between species, while the various seed cost components do, adding to the noise in the correlation</w:t>
      </w:r>
    </w:p>
    <w:p w14:paraId="2726FA22" w14:textId="77777777" w:rsidR="00FD0917" w:rsidRDefault="00FD0917" w:rsidP="00B5625C">
      <w:pPr>
        <w:pStyle w:val="CommentText"/>
      </w:pPr>
    </w:p>
    <w:p w14:paraId="1D56C3E5" w14:textId="77777777" w:rsidR="00FD0917" w:rsidRDefault="00FD0917" w:rsidP="00B5625C">
      <w:pPr>
        <w:pStyle w:val="CommentText"/>
      </w:pPr>
      <w:r>
        <w:t>MW Personally I quite like the idea of such a schematic, but it seems likely to invite the question whether a formal path analysis has been done</w:t>
      </w:r>
    </w:p>
    <w:p w14:paraId="4DADA111" w14:textId="1908DC46" w:rsidR="00FD0917" w:rsidRPr="00B5625C" w:rsidRDefault="00FD0917">
      <w:pPr>
        <w:pStyle w:val="CommentText"/>
        <w:rPr>
          <w:b/>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28A16A" w15:done="0"/>
  <w15:commentEx w15:paraId="4A31C510" w15:done="0"/>
  <w15:commentEx w15:paraId="5F34800A" w15:done="0"/>
  <w15:commentEx w15:paraId="422E4B62" w15:done="0"/>
  <w15:commentEx w15:paraId="049E8DC8" w15:done="0"/>
  <w15:commentEx w15:paraId="4DADA11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2B10F" w14:textId="77777777" w:rsidR="00D22AA4" w:rsidRDefault="00D22AA4" w:rsidP="00991A62">
      <w:pPr>
        <w:spacing w:after="0" w:line="240" w:lineRule="auto"/>
      </w:pPr>
      <w:r>
        <w:separator/>
      </w:r>
    </w:p>
  </w:endnote>
  <w:endnote w:type="continuationSeparator" w:id="0">
    <w:p w14:paraId="5EEA02EA" w14:textId="77777777" w:rsidR="00D22AA4" w:rsidRDefault="00D22AA4" w:rsidP="00991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Tms Rmn">
    <w:panose1 w:val="020206030405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obe Caslon Pro">
    <w:altName w:val="Georgia"/>
    <w:charset w:val="00"/>
    <w:family w:val="auto"/>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054838"/>
      <w:docPartObj>
        <w:docPartGallery w:val="Page Numbers (Bottom of Page)"/>
        <w:docPartUnique/>
      </w:docPartObj>
    </w:sdtPr>
    <w:sdtEndPr>
      <w:rPr>
        <w:noProof/>
      </w:rPr>
    </w:sdtEndPr>
    <w:sdtContent>
      <w:p w14:paraId="556D3D6C" w14:textId="01EA9B9E" w:rsidR="00FD0917" w:rsidRDefault="00FD0917">
        <w:pPr>
          <w:pStyle w:val="Footer"/>
          <w:jc w:val="right"/>
        </w:pPr>
        <w:r>
          <w:fldChar w:fldCharType="begin"/>
        </w:r>
        <w:r>
          <w:instrText xml:space="preserve"> PAGE   \* MERGEFORMAT </w:instrText>
        </w:r>
        <w:r>
          <w:fldChar w:fldCharType="separate"/>
        </w:r>
        <w:r w:rsidR="000C4B85">
          <w:rPr>
            <w:noProof/>
          </w:rPr>
          <w:t>17</w:t>
        </w:r>
        <w:r>
          <w:rPr>
            <w:noProof/>
          </w:rPr>
          <w:fldChar w:fldCharType="end"/>
        </w:r>
      </w:p>
    </w:sdtContent>
  </w:sdt>
  <w:p w14:paraId="2E4FBA35" w14:textId="77777777" w:rsidR="00FD0917" w:rsidRDefault="00FD09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72C06" w14:textId="77777777" w:rsidR="00D22AA4" w:rsidRDefault="00D22AA4" w:rsidP="00991A62">
      <w:pPr>
        <w:spacing w:after="0" w:line="240" w:lineRule="auto"/>
      </w:pPr>
      <w:r>
        <w:separator/>
      </w:r>
    </w:p>
  </w:footnote>
  <w:footnote w:type="continuationSeparator" w:id="0">
    <w:p w14:paraId="45BA0F27" w14:textId="77777777" w:rsidR="00D22AA4" w:rsidRDefault="00D22AA4" w:rsidP="00991A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756B8"/>
    <w:multiLevelType w:val="hybridMultilevel"/>
    <w:tmpl w:val="1D4C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552CF5"/>
    <w:multiLevelType w:val="hybridMultilevel"/>
    <w:tmpl w:val="D45C832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6879B9"/>
    <w:multiLevelType w:val="hybridMultilevel"/>
    <w:tmpl w:val="A0F0C38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2790320"/>
    <w:multiLevelType w:val="hybridMultilevel"/>
    <w:tmpl w:val="1C146DD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CFE27FA"/>
    <w:multiLevelType w:val="multilevel"/>
    <w:tmpl w:val="A13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D0B6E"/>
    <w:multiLevelType w:val="hybridMultilevel"/>
    <w:tmpl w:val="F8800D6E"/>
    <w:lvl w:ilvl="0" w:tplc="18AA7A8E">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5AB67C7"/>
    <w:multiLevelType w:val="hybridMultilevel"/>
    <w:tmpl w:val="8DAEE7BE"/>
    <w:lvl w:ilvl="0" w:tplc="61AC76EA">
      <w:numFmt w:val="bullet"/>
      <w:lvlText w:val=""/>
      <w:lvlJc w:val="left"/>
      <w:pPr>
        <w:ind w:left="1080" w:hanging="360"/>
      </w:pPr>
      <w:rPr>
        <w:rFonts w:ascii="Symbol" w:eastAsiaTheme="minorHAnsi"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49BB56C9"/>
    <w:multiLevelType w:val="hybridMultilevel"/>
    <w:tmpl w:val="6A04AA74"/>
    <w:lvl w:ilvl="0" w:tplc="FABC8A3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507C6539"/>
    <w:multiLevelType w:val="hybridMultilevel"/>
    <w:tmpl w:val="123E52AE"/>
    <w:lvl w:ilvl="0" w:tplc="418E702E">
      <w:start w:val="5"/>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A87487"/>
    <w:multiLevelType w:val="hybridMultilevel"/>
    <w:tmpl w:val="FCE2ED70"/>
    <w:lvl w:ilvl="0" w:tplc="90E05DCE">
      <w:start w:val="599"/>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7"/>
  </w:num>
  <w:num w:numId="7">
    <w:abstractNumId w:val="10"/>
  </w:num>
  <w:num w:numId="8">
    <w:abstractNumId w:val="8"/>
  </w:num>
  <w:num w:numId="9">
    <w:abstractNumId w:val="9"/>
  </w:num>
  <w:num w:numId="10">
    <w:abstractNumId w:val="5"/>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Elizabeth Wenk ">
    <w15:presenceInfo w15:providerId="AD" w15:userId="S-1-5-21-1594774353-775871607-213974443-2525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34B"/>
    <w:rsid w:val="0000005F"/>
    <w:rsid w:val="0000086B"/>
    <w:rsid w:val="0000114F"/>
    <w:rsid w:val="00007746"/>
    <w:rsid w:val="0001243A"/>
    <w:rsid w:val="00013152"/>
    <w:rsid w:val="00015A27"/>
    <w:rsid w:val="00015AEA"/>
    <w:rsid w:val="0002344A"/>
    <w:rsid w:val="0002486B"/>
    <w:rsid w:val="000266CD"/>
    <w:rsid w:val="00026DA4"/>
    <w:rsid w:val="000308F5"/>
    <w:rsid w:val="00035C45"/>
    <w:rsid w:val="00041DFE"/>
    <w:rsid w:val="00043187"/>
    <w:rsid w:val="00044068"/>
    <w:rsid w:val="00044431"/>
    <w:rsid w:val="00047436"/>
    <w:rsid w:val="0004785C"/>
    <w:rsid w:val="0005679F"/>
    <w:rsid w:val="000611F0"/>
    <w:rsid w:val="00065D08"/>
    <w:rsid w:val="0007385B"/>
    <w:rsid w:val="00077E6E"/>
    <w:rsid w:val="00085CF0"/>
    <w:rsid w:val="00085F30"/>
    <w:rsid w:val="000877BF"/>
    <w:rsid w:val="00090A0E"/>
    <w:rsid w:val="00091293"/>
    <w:rsid w:val="000A1AA2"/>
    <w:rsid w:val="000A1BFA"/>
    <w:rsid w:val="000A1C6D"/>
    <w:rsid w:val="000A2113"/>
    <w:rsid w:val="000A6870"/>
    <w:rsid w:val="000A6BDA"/>
    <w:rsid w:val="000B002E"/>
    <w:rsid w:val="000B06B9"/>
    <w:rsid w:val="000B0C18"/>
    <w:rsid w:val="000B50E7"/>
    <w:rsid w:val="000B60EB"/>
    <w:rsid w:val="000C438C"/>
    <w:rsid w:val="000C4B85"/>
    <w:rsid w:val="000C685B"/>
    <w:rsid w:val="000D0446"/>
    <w:rsid w:val="000D210B"/>
    <w:rsid w:val="000D2D6A"/>
    <w:rsid w:val="000D3E48"/>
    <w:rsid w:val="000D45B6"/>
    <w:rsid w:val="000D6FD5"/>
    <w:rsid w:val="000D7922"/>
    <w:rsid w:val="000E3A12"/>
    <w:rsid w:val="000E3AE0"/>
    <w:rsid w:val="000E6031"/>
    <w:rsid w:val="000F1F76"/>
    <w:rsid w:val="000F3967"/>
    <w:rsid w:val="0010069E"/>
    <w:rsid w:val="00100A08"/>
    <w:rsid w:val="001012EB"/>
    <w:rsid w:val="00102648"/>
    <w:rsid w:val="00103914"/>
    <w:rsid w:val="001065E2"/>
    <w:rsid w:val="00112F94"/>
    <w:rsid w:val="00114027"/>
    <w:rsid w:val="001155DD"/>
    <w:rsid w:val="00115F3A"/>
    <w:rsid w:val="00115F52"/>
    <w:rsid w:val="00117E1E"/>
    <w:rsid w:val="00120BEF"/>
    <w:rsid w:val="0012287A"/>
    <w:rsid w:val="00124139"/>
    <w:rsid w:val="00127A88"/>
    <w:rsid w:val="00130EC6"/>
    <w:rsid w:val="00131838"/>
    <w:rsid w:val="00132ECE"/>
    <w:rsid w:val="00141682"/>
    <w:rsid w:val="00143ADB"/>
    <w:rsid w:val="0014546F"/>
    <w:rsid w:val="001466D4"/>
    <w:rsid w:val="00147C3B"/>
    <w:rsid w:val="00151EF3"/>
    <w:rsid w:val="00155B47"/>
    <w:rsid w:val="00155CC0"/>
    <w:rsid w:val="001606B8"/>
    <w:rsid w:val="00161521"/>
    <w:rsid w:val="0017109B"/>
    <w:rsid w:val="00171B5B"/>
    <w:rsid w:val="00172307"/>
    <w:rsid w:val="00172BEE"/>
    <w:rsid w:val="0017467B"/>
    <w:rsid w:val="00181612"/>
    <w:rsid w:val="00182650"/>
    <w:rsid w:val="00182DB7"/>
    <w:rsid w:val="0018528B"/>
    <w:rsid w:val="001871E9"/>
    <w:rsid w:val="00190C8F"/>
    <w:rsid w:val="00192544"/>
    <w:rsid w:val="0019338B"/>
    <w:rsid w:val="0019420F"/>
    <w:rsid w:val="001943FC"/>
    <w:rsid w:val="00194F6A"/>
    <w:rsid w:val="0019603C"/>
    <w:rsid w:val="001A0703"/>
    <w:rsid w:val="001A1B84"/>
    <w:rsid w:val="001A2079"/>
    <w:rsid w:val="001A3D22"/>
    <w:rsid w:val="001A72BB"/>
    <w:rsid w:val="001A7A97"/>
    <w:rsid w:val="001B18BD"/>
    <w:rsid w:val="001B2CCA"/>
    <w:rsid w:val="001B32B1"/>
    <w:rsid w:val="001B43E7"/>
    <w:rsid w:val="001B6D0C"/>
    <w:rsid w:val="001C049E"/>
    <w:rsid w:val="001C1B2D"/>
    <w:rsid w:val="001C3A39"/>
    <w:rsid w:val="001C4FCB"/>
    <w:rsid w:val="001D27A8"/>
    <w:rsid w:val="001D303D"/>
    <w:rsid w:val="001D54F5"/>
    <w:rsid w:val="001D5CE8"/>
    <w:rsid w:val="001D6B58"/>
    <w:rsid w:val="001D74F4"/>
    <w:rsid w:val="001D7FAA"/>
    <w:rsid w:val="001E0D29"/>
    <w:rsid w:val="001E1144"/>
    <w:rsid w:val="001E21A9"/>
    <w:rsid w:val="001E2DE8"/>
    <w:rsid w:val="001E7EDB"/>
    <w:rsid w:val="001F4051"/>
    <w:rsid w:val="001F6126"/>
    <w:rsid w:val="0020109D"/>
    <w:rsid w:val="002014D0"/>
    <w:rsid w:val="002064F3"/>
    <w:rsid w:val="00210402"/>
    <w:rsid w:val="00210508"/>
    <w:rsid w:val="00216A25"/>
    <w:rsid w:val="00217AEA"/>
    <w:rsid w:val="00220449"/>
    <w:rsid w:val="00224C2A"/>
    <w:rsid w:val="00233091"/>
    <w:rsid w:val="00234842"/>
    <w:rsid w:val="00235552"/>
    <w:rsid w:val="002362BD"/>
    <w:rsid w:val="0025237B"/>
    <w:rsid w:val="00252B64"/>
    <w:rsid w:val="00254E85"/>
    <w:rsid w:val="00256119"/>
    <w:rsid w:val="0026173D"/>
    <w:rsid w:val="00261F69"/>
    <w:rsid w:val="0026426B"/>
    <w:rsid w:val="00264451"/>
    <w:rsid w:val="002648BF"/>
    <w:rsid w:val="002658C1"/>
    <w:rsid w:val="002666BC"/>
    <w:rsid w:val="00274EF6"/>
    <w:rsid w:val="002766F5"/>
    <w:rsid w:val="00276FD1"/>
    <w:rsid w:val="00277B98"/>
    <w:rsid w:val="002836F6"/>
    <w:rsid w:val="00285F92"/>
    <w:rsid w:val="0028648A"/>
    <w:rsid w:val="00287E7D"/>
    <w:rsid w:val="002A024A"/>
    <w:rsid w:val="002A2CF7"/>
    <w:rsid w:val="002A5C83"/>
    <w:rsid w:val="002A6BE3"/>
    <w:rsid w:val="002A7922"/>
    <w:rsid w:val="002B048C"/>
    <w:rsid w:val="002B067E"/>
    <w:rsid w:val="002B21FA"/>
    <w:rsid w:val="002B609D"/>
    <w:rsid w:val="002C0BBE"/>
    <w:rsid w:val="002C1C9B"/>
    <w:rsid w:val="002C527C"/>
    <w:rsid w:val="002C56AF"/>
    <w:rsid w:val="002D5AC6"/>
    <w:rsid w:val="002D634E"/>
    <w:rsid w:val="002D6A04"/>
    <w:rsid w:val="002E177B"/>
    <w:rsid w:val="002E256C"/>
    <w:rsid w:val="002E3CED"/>
    <w:rsid w:val="002E3D01"/>
    <w:rsid w:val="002E5E25"/>
    <w:rsid w:val="002E6AEA"/>
    <w:rsid w:val="002F14AE"/>
    <w:rsid w:val="002F240C"/>
    <w:rsid w:val="002F3E56"/>
    <w:rsid w:val="00300E95"/>
    <w:rsid w:val="00305C8C"/>
    <w:rsid w:val="00307ACA"/>
    <w:rsid w:val="00314B59"/>
    <w:rsid w:val="0032137C"/>
    <w:rsid w:val="003222B1"/>
    <w:rsid w:val="003227F1"/>
    <w:rsid w:val="0032285F"/>
    <w:rsid w:val="00323156"/>
    <w:rsid w:val="003239B9"/>
    <w:rsid w:val="003270F1"/>
    <w:rsid w:val="0033297E"/>
    <w:rsid w:val="00334B10"/>
    <w:rsid w:val="003357BD"/>
    <w:rsid w:val="00342A2A"/>
    <w:rsid w:val="00343DAF"/>
    <w:rsid w:val="003449B5"/>
    <w:rsid w:val="003450E0"/>
    <w:rsid w:val="00352C49"/>
    <w:rsid w:val="00357EAB"/>
    <w:rsid w:val="003651FD"/>
    <w:rsid w:val="003663EC"/>
    <w:rsid w:val="00372B31"/>
    <w:rsid w:val="0037517E"/>
    <w:rsid w:val="0038264F"/>
    <w:rsid w:val="00384C76"/>
    <w:rsid w:val="0038740D"/>
    <w:rsid w:val="00392EDE"/>
    <w:rsid w:val="00393581"/>
    <w:rsid w:val="00396CFE"/>
    <w:rsid w:val="00396E33"/>
    <w:rsid w:val="003A0038"/>
    <w:rsid w:val="003A0B41"/>
    <w:rsid w:val="003A2D62"/>
    <w:rsid w:val="003A5E17"/>
    <w:rsid w:val="003B10B2"/>
    <w:rsid w:val="003B15B6"/>
    <w:rsid w:val="003B52F5"/>
    <w:rsid w:val="003B548B"/>
    <w:rsid w:val="003B6AE0"/>
    <w:rsid w:val="003C3342"/>
    <w:rsid w:val="003C7210"/>
    <w:rsid w:val="003D0241"/>
    <w:rsid w:val="003D5363"/>
    <w:rsid w:val="003D565A"/>
    <w:rsid w:val="003D632F"/>
    <w:rsid w:val="003E1C11"/>
    <w:rsid w:val="003E3A57"/>
    <w:rsid w:val="003E5113"/>
    <w:rsid w:val="003E5188"/>
    <w:rsid w:val="003E5AEA"/>
    <w:rsid w:val="003F0949"/>
    <w:rsid w:val="003F5336"/>
    <w:rsid w:val="003F6B29"/>
    <w:rsid w:val="0040203F"/>
    <w:rsid w:val="00407792"/>
    <w:rsid w:val="00407C8C"/>
    <w:rsid w:val="00415BC2"/>
    <w:rsid w:val="00416677"/>
    <w:rsid w:val="00416733"/>
    <w:rsid w:val="004173DF"/>
    <w:rsid w:val="00417D69"/>
    <w:rsid w:val="00430493"/>
    <w:rsid w:val="00432532"/>
    <w:rsid w:val="00432B18"/>
    <w:rsid w:val="00432B3E"/>
    <w:rsid w:val="004356A0"/>
    <w:rsid w:val="00435B72"/>
    <w:rsid w:val="004379C8"/>
    <w:rsid w:val="004417BA"/>
    <w:rsid w:val="004432A6"/>
    <w:rsid w:val="00443A29"/>
    <w:rsid w:val="00445219"/>
    <w:rsid w:val="004469BE"/>
    <w:rsid w:val="00447D97"/>
    <w:rsid w:val="00447E7F"/>
    <w:rsid w:val="004501BA"/>
    <w:rsid w:val="00450BE8"/>
    <w:rsid w:val="004561D9"/>
    <w:rsid w:val="004570BB"/>
    <w:rsid w:val="00457D12"/>
    <w:rsid w:val="004634D9"/>
    <w:rsid w:val="0046571E"/>
    <w:rsid w:val="004666D3"/>
    <w:rsid w:val="00467A71"/>
    <w:rsid w:val="004716BC"/>
    <w:rsid w:val="00473A0E"/>
    <w:rsid w:val="00475842"/>
    <w:rsid w:val="00477229"/>
    <w:rsid w:val="00480928"/>
    <w:rsid w:val="004817D7"/>
    <w:rsid w:val="004828E2"/>
    <w:rsid w:val="00482BA4"/>
    <w:rsid w:val="00483B70"/>
    <w:rsid w:val="00484528"/>
    <w:rsid w:val="00491A14"/>
    <w:rsid w:val="0049263F"/>
    <w:rsid w:val="004959C0"/>
    <w:rsid w:val="00497944"/>
    <w:rsid w:val="004A424B"/>
    <w:rsid w:val="004A65C0"/>
    <w:rsid w:val="004B2A69"/>
    <w:rsid w:val="004C4579"/>
    <w:rsid w:val="004C5CD8"/>
    <w:rsid w:val="004C6F36"/>
    <w:rsid w:val="004D0943"/>
    <w:rsid w:val="004D1304"/>
    <w:rsid w:val="004D1582"/>
    <w:rsid w:val="004D426E"/>
    <w:rsid w:val="004D56E0"/>
    <w:rsid w:val="004D5B90"/>
    <w:rsid w:val="004D64BA"/>
    <w:rsid w:val="004D65C8"/>
    <w:rsid w:val="004D6A38"/>
    <w:rsid w:val="004E1ADB"/>
    <w:rsid w:val="004E2575"/>
    <w:rsid w:val="004E4FD0"/>
    <w:rsid w:val="004E6BC7"/>
    <w:rsid w:val="004F118B"/>
    <w:rsid w:val="004F5460"/>
    <w:rsid w:val="004F5B6E"/>
    <w:rsid w:val="004F6219"/>
    <w:rsid w:val="004F6B2C"/>
    <w:rsid w:val="00500218"/>
    <w:rsid w:val="00501601"/>
    <w:rsid w:val="0050304C"/>
    <w:rsid w:val="00504650"/>
    <w:rsid w:val="005115DA"/>
    <w:rsid w:val="00512A90"/>
    <w:rsid w:val="005142CC"/>
    <w:rsid w:val="00514CFB"/>
    <w:rsid w:val="00514E51"/>
    <w:rsid w:val="00517132"/>
    <w:rsid w:val="0051734B"/>
    <w:rsid w:val="00517B67"/>
    <w:rsid w:val="00517D94"/>
    <w:rsid w:val="00521B31"/>
    <w:rsid w:val="00523C05"/>
    <w:rsid w:val="00523CB1"/>
    <w:rsid w:val="00524161"/>
    <w:rsid w:val="00525DFE"/>
    <w:rsid w:val="00527091"/>
    <w:rsid w:val="0053090F"/>
    <w:rsid w:val="005327EF"/>
    <w:rsid w:val="00537884"/>
    <w:rsid w:val="005407F1"/>
    <w:rsid w:val="00542AF0"/>
    <w:rsid w:val="00543076"/>
    <w:rsid w:val="00550304"/>
    <w:rsid w:val="00550810"/>
    <w:rsid w:val="005517F7"/>
    <w:rsid w:val="00551D72"/>
    <w:rsid w:val="00552EFA"/>
    <w:rsid w:val="00554D01"/>
    <w:rsid w:val="00556C27"/>
    <w:rsid w:val="00560190"/>
    <w:rsid w:val="00563A09"/>
    <w:rsid w:val="0057133A"/>
    <w:rsid w:val="00571CA1"/>
    <w:rsid w:val="005764D3"/>
    <w:rsid w:val="00577E3A"/>
    <w:rsid w:val="005817A4"/>
    <w:rsid w:val="0058210B"/>
    <w:rsid w:val="0058515B"/>
    <w:rsid w:val="0058534D"/>
    <w:rsid w:val="0058600C"/>
    <w:rsid w:val="00590056"/>
    <w:rsid w:val="00591276"/>
    <w:rsid w:val="00591E71"/>
    <w:rsid w:val="00593819"/>
    <w:rsid w:val="00593DC2"/>
    <w:rsid w:val="005970FD"/>
    <w:rsid w:val="005A01D9"/>
    <w:rsid w:val="005A2338"/>
    <w:rsid w:val="005A33E4"/>
    <w:rsid w:val="005A4D85"/>
    <w:rsid w:val="005A56EB"/>
    <w:rsid w:val="005A6889"/>
    <w:rsid w:val="005A6B03"/>
    <w:rsid w:val="005A7CC4"/>
    <w:rsid w:val="005A7EBE"/>
    <w:rsid w:val="005B2926"/>
    <w:rsid w:val="005B3105"/>
    <w:rsid w:val="005B3E80"/>
    <w:rsid w:val="005C3269"/>
    <w:rsid w:val="005C3D6B"/>
    <w:rsid w:val="005C43C7"/>
    <w:rsid w:val="005C653D"/>
    <w:rsid w:val="005C706F"/>
    <w:rsid w:val="005D31B2"/>
    <w:rsid w:val="005D448C"/>
    <w:rsid w:val="005E08E7"/>
    <w:rsid w:val="005E0EF1"/>
    <w:rsid w:val="005E14BF"/>
    <w:rsid w:val="005E338D"/>
    <w:rsid w:val="005E66AA"/>
    <w:rsid w:val="005F05B9"/>
    <w:rsid w:val="005F1303"/>
    <w:rsid w:val="005F211B"/>
    <w:rsid w:val="006000B9"/>
    <w:rsid w:val="00601321"/>
    <w:rsid w:val="006057FE"/>
    <w:rsid w:val="00606711"/>
    <w:rsid w:val="00607957"/>
    <w:rsid w:val="006111CA"/>
    <w:rsid w:val="006133B8"/>
    <w:rsid w:val="00614181"/>
    <w:rsid w:val="00616B60"/>
    <w:rsid w:val="00623B0C"/>
    <w:rsid w:val="00624E1C"/>
    <w:rsid w:val="006277CE"/>
    <w:rsid w:val="006317E4"/>
    <w:rsid w:val="00632960"/>
    <w:rsid w:val="006341A0"/>
    <w:rsid w:val="006429EF"/>
    <w:rsid w:val="00643CB0"/>
    <w:rsid w:val="0064600A"/>
    <w:rsid w:val="006478F9"/>
    <w:rsid w:val="00650583"/>
    <w:rsid w:val="006516A6"/>
    <w:rsid w:val="00654BEE"/>
    <w:rsid w:val="006573F0"/>
    <w:rsid w:val="00660F5D"/>
    <w:rsid w:val="00664402"/>
    <w:rsid w:val="006655EA"/>
    <w:rsid w:val="006666E1"/>
    <w:rsid w:val="00666BA3"/>
    <w:rsid w:val="00666E35"/>
    <w:rsid w:val="0067148D"/>
    <w:rsid w:val="006722D0"/>
    <w:rsid w:val="006733A1"/>
    <w:rsid w:val="006745A2"/>
    <w:rsid w:val="00674AEB"/>
    <w:rsid w:val="00674B54"/>
    <w:rsid w:val="006768FA"/>
    <w:rsid w:val="00681695"/>
    <w:rsid w:val="00682A90"/>
    <w:rsid w:val="00685263"/>
    <w:rsid w:val="0068650F"/>
    <w:rsid w:val="006869F3"/>
    <w:rsid w:val="006879A2"/>
    <w:rsid w:val="00687D3A"/>
    <w:rsid w:val="006908AF"/>
    <w:rsid w:val="00690BBE"/>
    <w:rsid w:val="00691062"/>
    <w:rsid w:val="006921C2"/>
    <w:rsid w:val="006926CC"/>
    <w:rsid w:val="00694609"/>
    <w:rsid w:val="0069532B"/>
    <w:rsid w:val="00697719"/>
    <w:rsid w:val="006A0EE8"/>
    <w:rsid w:val="006A24B0"/>
    <w:rsid w:val="006A57AA"/>
    <w:rsid w:val="006B1761"/>
    <w:rsid w:val="006B486D"/>
    <w:rsid w:val="006B4A02"/>
    <w:rsid w:val="006B6697"/>
    <w:rsid w:val="006C04C5"/>
    <w:rsid w:val="006C39BF"/>
    <w:rsid w:val="006C6705"/>
    <w:rsid w:val="006E080A"/>
    <w:rsid w:val="006E0A3A"/>
    <w:rsid w:val="006E26B4"/>
    <w:rsid w:val="006E2DD3"/>
    <w:rsid w:val="006E4643"/>
    <w:rsid w:val="006E76EC"/>
    <w:rsid w:val="00700857"/>
    <w:rsid w:val="00700C5A"/>
    <w:rsid w:val="00702F29"/>
    <w:rsid w:val="0070304C"/>
    <w:rsid w:val="00703346"/>
    <w:rsid w:val="0070471C"/>
    <w:rsid w:val="00707367"/>
    <w:rsid w:val="00711F3C"/>
    <w:rsid w:val="00712ACB"/>
    <w:rsid w:val="00717B9E"/>
    <w:rsid w:val="0072091B"/>
    <w:rsid w:val="00721195"/>
    <w:rsid w:val="007239A3"/>
    <w:rsid w:val="0072400F"/>
    <w:rsid w:val="00725A78"/>
    <w:rsid w:val="00730CEF"/>
    <w:rsid w:val="00731A68"/>
    <w:rsid w:val="00731F33"/>
    <w:rsid w:val="00736CD5"/>
    <w:rsid w:val="00737142"/>
    <w:rsid w:val="0074148E"/>
    <w:rsid w:val="00741FB0"/>
    <w:rsid w:val="007444C4"/>
    <w:rsid w:val="00744C20"/>
    <w:rsid w:val="00745AD0"/>
    <w:rsid w:val="007471F6"/>
    <w:rsid w:val="00751C3A"/>
    <w:rsid w:val="00753B09"/>
    <w:rsid w:val="00755B5E"/>
    <w:rsid w:val="00757486"/>
    <w:rsid w:val="0076033F"/>
    <w:rsid w:val="0076133E"/>
    <w:rsid w:val="007616B9"/>
    <w:rsid w:val="00767024"/>
    <w:rsid w:val="00773BFE"/>
    <w:rsid w:val="00774BF4"/>
    <w:rsid w:val="00775FF6"/>
    <w:rsid w:val="0077723A"/>
    <w:rsid w:val="0078147A"/>
    <w:rsid w:val="00782C92"/>
    <w:rsid w:val="007850F8"/>
    <w:rsid w:val="00787947"/>
    <w:rsid w:val="00790E00"/>
    <w:rsid w:val="00794FA0"/>
    <w:rsid w:val="007A1477"/>
    <w:rsid w:val="007A27AD"/>
    <w:rsid w:val="007A35CC"/>
    <w:rsid w:val="007A5770"/>
    <w:rsid w:val="007A7959"/>
    <w:rsid w:val="007B18EB"/>
    <w:rsid w:val="007B6510"/>
    <w:rsid w:val="007B6CA2"/>
    <w:rsid w:val="007B7178"/>
    <w:rsid w:val="007C209F"/>
    <w:rsid w:val="007C2559"/>
    <w:rsid w:val="007C32CE"/>
    <w:rsid w:val="007C6EDF"/>
    <w:rsid w:val="007C79BA"/>
    <w:rsid w:val="007D23AE"/>
    <w:rsid w:val="007D2CBE"/>
    <w:rsid w:val="007D3813"/>
    <w:rsid w:val="007D4F81"/>
    <w:rsid w:val="007D50A3"/>
    <w:rsid w:val="007D7B1E"/>
    <w:rsid w:val="007E2452"/>
    <w:rsid w:val="007E3C2C"/>
    <w:rsid w:val="007E75D9"/>
    <w:rsid w:val="007F0243"/>
    <w:rsid w:val="007F0DBD"/>
    <w:rsid w:val="007F3731"/>
    <w:rsid w:val="007F509A"/>
    <w:rsid w:val="007F6C8C"/>
    <w:rsid w:val="007F6EB7"/>
    <w:rsid w:val="007F7DA6"/>
    <w:rsid w:val="00800476"/>
    <w:rsid w:val="00806C17"/>
    <w:rsid w:val="00806EF2"/>
    <w:rsid w:val="008130DA"/>
    <w:rsid w:val="0081749F"/>
    <w:rsid w:val="008205B4"/>
    <w:rsid w:val="00820E66"/>
    <w:rsid w:val="00822EA8"/>
    <w:rsid w:val="008355CB"/>
    <w:rsid w:val="008466C7"/>
    <w:rsid w:val="008508BE"/>
    <w:rsid w:val="00853808"/>
    <w:rsid w:val="00853DFF"/>
    <w:rsid w:val="00855FBA"/>
    <w:rsid w:val="008613BF"/>
    <w:rsid w:val="008615B1"/>
    <w:rsid w:val="008616DC"/>
    <w:rsid w:val="00863D0E"/>
    <w:rsid w:val="00864719"/>
    <w:rsid w:val="00864A3E"/>
    <w:rsid w:val="008653A4"/>
    <w:rsid w:val="008732AC"/>
    <w:rsid w:val="008748CE"/>
    <w:rsid w:val="00877031"/>
    <w:rsid w:val="00877AF0"/>
    <w:rsid w:val="00877F70"/>
    <w:rsid w:val="00882407"/>
    <w:rsid w:val="0088543F"/>
    <w:rsid w:val="008855E5"/>
    <w:rsid w:val="008934FF"/>
    <w:rsid w:val="00893F51"/>
    <w:rsid w:val="008978FD"/>
    <w:rsid w:val="008A0565"/>
    <w:rsid w:val="008A1902"/>
    <w:rsid w:val="008A36CD"/>
    <w:rsid w:val="008A370A"/>
    <w:rsid w:val="008A6743"/>
    <w:rsid w:val="008B607B"/>
    <w:rsid w:val="008B7C99"/>
    <w:rsid w:val="008C11AC"/>
    <w:rsid w:val="008C369F"/>
    <w:rsid w:val="008C55F9"/>
    <w:rsid w:val="008C57EB"/>
    <w:rsid w:val="008C72C6"/>
    <w:rsid w:val="008D0548"/>
    <w:rsid w:val="008D1C27"/>
    <w:rsid w:val="008D27A1"/>
    <w:rsid w:val="008D5690"/>
    <w:rsid w:val="008D67B3"/>
    <w:rsid w:val="008E4F7F"/>
    <w:rsid w:val="008E5575"/>
    <w:rsid w:val="008E5655"/>
    <w:rsid w:val="008E5C36"/>
    <w:rsid w:val="008E625C"/>
    <w:rsid w:val="008F24B1"/>
    <w:rsid w:val="008F4107"/>
    <w:rsid w:val="008F65B5"/>
    <w:rsid w:val="008F6F9B"/>
    <w:rsid w:val="008F7743"/>
    <w:rsid w:val="008F7878"/>
    <w:rsid w:val="008F7B4B"/>
    <w:rsid w:val="00900051"/>
    <w:rsid w:val="0090058B"/>
    <w:rsid w:val="00901173"/>
    <w:rsid w:val="0090227E"/>
    <w:rsid w:val="0090669F"/>
    <w:rsid w:val="00906D20"/>
    <w:rsid w:val="00910A75"/>
    <w:rsid w:val="00911B4C"/>
    <w:rsid w:val="009122D1"/>
    <w:rsid w:val="00913ECA"/>
    <w:rsid w:val="009143B6"/>
    <w:rsid w:val="009151EE"/>
    <w:rsid w:val="00920167"/>
    <w:rsid w:val="009216CF"/>
    <w:rsid w:val="00921F2D"/>
    <w:rsid w:val="009220FC"/>
    <w:rsid w:val="0092677D"/>
    <w:rsid w:val="00926CD4"/>
    <w:rsid w:val="009301BC"/>
    <w:rsid w:val="00930F90"/>
    <w:rsid w:val="00931AFE"/>
    <w:rsid w:val="00931E56"/>
    <w:rsid w:val="00933507"/>
    <w:rsid w:val="00933D88"/>
    <w:rsid w:val="00934455"/>
    <w:rsid w:val="009347F0"/>
    <w:rsid w:val="009348CB"/>
    <w:rsid w:val="00936BE9"/>
    <w:rsid w:val="00937390"/>
    <w:rsid w:val="009434CD"/>
    <w:rsid w:val="00944994"/>
    <w:rsid w:val="00944F26"/>
    <w:rsid w:val="00951D77"/>
    <w:rsid w:val="00952FF9"/>
    <w:rsid w:val="00954136"/>
    <w:rsid w:val="00957CF9"/>
    <w:rsid w:val="009603D7"/>
    <w:rsid w:val="00962879"/>
    <w:rsid w:val="009629BC"/>
    <w:rsid w:val="009644EF"/>
    <w:rsid w:val="009659FB"/>
    <w:rsid w:val="00970F74"/>
    <w:rsid w:val="00973DC6"/>
    <w:rsid w:val="009778EB"/>
    <w:rsid w:val="009820C7"/>
    <w:rsid w:val="00987A67"/>
    <w:rsid w:val="009915C4"/>
    <w:rsid w:val="00991A62"/>
    <w:rsid w:val="009923FF"/>
    <w:rsid w:val="00992829"/>
    <w:rsid w:val="00992F9D"/>
    <w:rsid w:val="009972A0"/>
    <w:rsid w:val="009A035F"/>
    <w:rsid w:val="009A06EF"/>
    <w:rsid w:val="009A3CA2"/>
    <w:rsid w:val="009A3F95"/>
    <w:rsid w:val="009B32D0"/>
    <w:rsid w:val="009B4CF6"/>
    <w:rsid w:val="009B4F79"/>
    <w:rsid w:val="009B5DE1"/>
    <w:rsid w:val="009B74B5"/>
    <w:rsid w:val="009C221E"/>
    <w:rsid w:val="009C2C2F"/>
    <w:rsid w:val="009C56B7"/>
    <w:rsid w:val="009C66FA"/>
    <w:rsid w:val="009C69E3"/>
    <w:rsid w:val="009C6AF5"/>
    <w:rsid w:val="009D1755"/>
    <w:rsid w:val="009D23C5"/>
    <w:rsid w:val="009D4244"/>
    <w:rsid w:val="009D5583"/>
    <w:rsid w:val="009D68AD"/>
    <w:rsid w:val="009D7192"/>
    <w:rsid w:val="009E3306"/>
    <w:rsid w:val="009E4327"/>
    <w:rsid w:val="009E7C1A"/>
    <w:rsid w:val="009F55CD"/>
    <w:rsid w:val="009F6139"/>
    <w:rsid w:val="00A00C45"/>
    <w:rsid w:val="00A01D75"/>
    <w:rsid w:val="00A05A79"/>
    <w:rsid w:val="00A10C6F"/>
    <w:rsid w:val="00A15A49"/>
    <w:rsid w:val="00A214E8"/>
    <w:rsid w:val="00A2298E"/>
    <w:rsid w:val="00A27A66"/>
    <w:rsid w:val="00A3280F"/>
    <w:rsid w:val="00A32BAF"/>
    <w:rsid w:val="00A36899"/>
    <w:rsid w:val="00A3792F"/>
    <w:rsid w:val="00A4069B"/>
    <w:rsid w:val="00A4309C"/>
    <w:rsid w:val="00A44100"/>
    <w:rsid w:val="00A465F6"/>
    <w:rsid w:val="00A46E48"/>
    <w:rsid w:val="00A50540"/>
    <w:rsid w:val="00A510DA"/>
    <w:rsid w:val="00A528EE"/>
    <w:rsid w:val="00A54A53"/>
    <w:rsid w:val="00A54D4F"/>
    <w:rsid w:val="00A55C2A"/>
    <w:rsid w:val="00A55FA3"/>
    <w:rsid w:val="00A57BA4"/>
    <w:rsid w:val="00A615EF"/>
    <w:rsid w:val="00A62D2C"/>
    <w:rsid w:val="00A636AB"/>
    <w:rsid w:val="00A65A2A"/>
    <w:rsid w:val="00A65BD0"/>
    <w:rsid w:val="00A7291A"/>
    <w:rsid w:val="00A74228"/>
    <w:rsid w:val="00A7423B"/>
    <w:rsid w:val="00A75365"/>
    <w:rsid w:val="00A81372"/>
    <w:rsid w:val="00A84EB5"/>
    <w:rsid w:val="00A87B93"/>
    <w:rsid w:val="00AA1D0B"/>
    <w:rsid w:val="00AA3DEB"/>
    <w:rsid w:val="00AA6495"/>
    <w:rsid w:val="00AA6DF4"/>
    <w:rsid w:val="00AA706E"/>
    <w:rsid w:val="00AB27E3"/>
    <w:rsid w:val="00AC1B5E"/>
    <w:rsid w:val="00AC35C9"/>
    <w:rsid w:val="00AC35F9"/>
    <w:rsid w:val="00AC6223"/>
    <w:rsid w:val="00AC62B4"/>
    <w:rsid w:val="00AC6375"/>
    <w:rsid w:val="00AC63B2"/>
    <w:rsid w:val="00AC6D56"/>
    <w:rsid w:val="00AD1A1E"/>
    <w:rsid w:val="00AD30BB"/>
    <w:rsid w:val="00AD4017"/>
    <w:rsid w:val="00AD55B2"/>
    <w:rsid w:val="00AE6290"/>
    <w:rsid w:val="00AF245D"/>
    <w:rsid w:val="00AF496A"/>
    <w:rsid w:val="00AF5402"/>
    <w:rsid w:val="00B022BE"/>
    <w:rsid w:val="00B02D25"/>
    <w:rsid w:val="00B03529"/>
    <w:rsid w:val="00B04740"/>
    <w:rsid w:val="00B04B52"/>
    <w:rsid w:val="00B06845"/>
    <w:rsid w:val="00B07AD7"/>
    <w:rsid w:val="00B11F2C"/>
    <w:rsid w:val="00B178C5"/>
    <w:rsid w:val="00B17A3F"/>
    <w:rsid w:val="00B22E6C"/>
    <w:rsid w:val="00B24069"/>
    <w:rsid w:val="00B300BB"/>
    <w:rsid w:val="00B3168A"/>
    <w:rsid w:val="00B3291A"/>
    <w:rsid w:val="00B33002"/>
    <w:rsid w:val="00B36621"/>
    <w:rsid w:val="00B40B7A"/>
    <w:rsid w:val="00B40CEE"/>
    <w:rsid w:val="00B43291"/>
    <w:rsid w:val="00B46287"/>
    <w:rsid w:val="00B46D73"/>
    <w:rsid w:val="00B5625C"/>
    <w:rsid w:val="00B57E8E"/>
    <w:rsid w:val="00B63786"/>
    <w:rsid w:val="00B671CE"/>
    <w:rsid w:val="00B677BE"/>
    <w:rsid w:val="00B73F41"/>
    <w:rsid w:val="00B7617F"/>
    <w:rsid w:val="00B7720E"/>
    <w:rsid w:val="00B772A1"/>
    <w:rsid w:val="00B773E7"/>
    <w:rsid w:val="00B81630"/>
    <w:rsid w:val="00B846EB"/>
    <w:rsid w:val="00B85E23"/>
    <w:rsid w:val="00B940DD"/>
    <w:rsid w:val="00B95004"/>
    <w:rsid w:val="00B976D7"/>
    <w:rsid w:val="00B97739"/>
    <w:rsid w:val="00BA0BF7"/>
    <w:rsid w:val="00BA0D72"/>
    <w:rsid w:val="00BA26EC"/>
    <w:rsid w:val="00BA2D11"/>
    <w:rsid w:val="00BA5768"/>
    <w:rsid w:val="00BA5B8D"/>
    <w:rsid w:val="00BA60F8"/>
    <w:rsid w:val="00BA744F"/>
    <w:rsid w:val="00BA7BDC"/>
    <w:rsid w:val="00BB1CFF"/>
    <w:rsid w:val="00BB22BA"/>
    <w:rsid w:val="00BB6023"/>
    <w:rsid w:val="00BC07F4"/>
    <w:rsid w:val="00BC0851"/>
    <w:rsid w:val="00BC11C3"/>
    <w:rsid w:val="00BC3EB4"/>
    <w:rsid w:val="00BD0368"/>
    <w:rsid w:val="00BD71EC"/>
    <w:rsid w:val="00BD7313"/>
    <w:rsid w:val="00BE33A1"/>
    <w:rsid w:val="00BE7898"/>
    <w:rsid w:val="00BF1046"/>
    <w:rsid w:val="00BF1A8A"/>
    <w:rsid w:val="00BF5056"/>
    <w:rsid w:val="00BF5BA5"/>
    <w:rsid w:val="00C0208B"/>
    <w:rsid w:val="00C021BD"/>
    <w:rsid w:val="00C045A3"/>
    <w:rsid w:val="00C04C51"/>
    <w:rsid w:val="00C1180B"/>
    <w:rsid w:val="00C12F56"/>
    <w:rsid w:val="00C130AB"/>
    <w:rsid w:val="00C1372B"/>
    <w:rsid w:val="00C13919"/>
    <w:rsid w:val="00C14873"/>
    <w:rsid w:val="00C2018E"/>
    <w:rsid w:val="00C2141E"/>
    <w:rsid w:val="00C214FE"/>
    <w:rsid w:val="00C21EA5"/>
    <w:rsid w:val="00C22354"/>
    <w:rsid w:val="00C22E00"/>
    <w:rsid w:val="00C234EC"/>
    <w:rsid w:val="00C2430E"/>
    <w:rsid w:val="00C2618D"/>
    <w:rsid w:val="00C26AB3"/>
    <w:rsid w:val="00C278F2"/>
    <w:rsid w:val="00C27FCB"/>
    <w:rsid w:val="00C32ED2"/>
    <w:rsid w:val="00C36180"/>
    <w:rsid w:val="00C36D9F"/>
    <w:rsid w:val="00C40A5E"/>
    <w:rsid w:val="00C4696C"/>
    <w:rsid w:val="00C52231"/>
    <w:rsid w:val="00C53C0D"/>
    <w:rsid w:val="00C53D4C"/>
    <w:rsid w:val="00C60FC0"/>
    <w:rsid w:val="00C6125D"/>
    <w:rsid w:val="00C67BBF"/>
    <w:rsid w:val="00C701D7"/>
    <w:rsid w:val="00C70343"/>
    <w:rsid w:val="00C70B23"/>
    <w:rsid w:val="00C72F0F"/>
    <w:rsid w:val="00C7399E"/>
    <w:rsid w:val="00C75A1E"/>
    <w:rsid w:val="00C8043C"/>
    <w:rsid w:val="00C80ABD"/>
    <w:rsid w:val="00C822EE"/>
    <w:rsid w:val="00C839B7"/>
    <w:rsid w:val="00C851EE"/>
    <w:rsid w:val="00C8795B"/>
    <w:rsid w:val="00C94C70"/>
    <w:rsid w:val="00C94EFD"/>
    <w:rsid w:val="00C9538A"/>
    <w:rsid w:val="00CA3C76"/>
    <w:rsid w:val="00CA4AA9"/>
    <w:rsid w:val="00CA7FDB"/>
    <w:rsid w:val="00CB0C54"/>
    <w:rsid w:val="00CB0D0C"/>
    <w:rsid w:val="00CB1E7D"/>
    <w:rsid w:val="00CC03B7"/>
    <w:rsid w:val="00CC0462"/>
    <w:rsid w:val="00CC3F4A"/>
    <w:rsid w:val="00CC6902"/>
    <w:rsid w:val="00CD0530"/>
    <w:rsid w:val="00CD0718"/>
    <w:rsid w:val="00CD2594"/>
    <w:rsid w:val="00CD34F5"/>
    <w:rsid w:val="00CD548E"/>
    <w:rsid w:val="00CE167F"/>
    <w:rsid w:val="00CE3362"/>
    <w:rsid w:val="00CE4918"/>
    <w:rsid w:val="00CE55E3"/>
    <w:rsid w:val="00CF0B5D"/>
    <w:rsid w:val="00CF2A78"/>
    <w:rsid w:val="00CF3967"/>
    <w:rsid w:val="00CF6A00"/>
    <w:rsid w:val="00CF6F53"/>
    <w:rsid w:val="00D02419"/>
    <w:rsid w:val="00D03293"/>
    <w:rsid w:val="00D052D4"/>
    <w:rsid w:val="00D06D49"/>
    <w:rsid w:val="00D074E9"/>
    <w:rsid w:val="00D14C63"/>
    <w:rsid w:val="00D22AA4"/>
    <w:rsid w:val="00D26FB7"/>
    <w:rsid w:val="00D30364"/>
    <w:rsid w:val="00D305A2"/>
    <w:rsid w:val="00D345B6"/>
    <w:rsid w:val="00D363F8"/>
    <w:rsid w:val="00D40633"/>
    <w:rsid w:val="00D406B9"/>
    <w:rsid w:val="00D41545"/>
    <w:rsid w:val="00D4285E"/>
    <w:rsid w:val="00D433BD"/>
    <w:rsid w:val="00D44323"/>
    <w:rsid w:val="00D46295"/>
    <w:rsid w:val="00D46403"/>
    <w:rsid w:val="00D47837"/>
    <w:rsid w:val="00D53849"/>
    <w:rsid w:val="00D5414D"/>
    <w:rsid w:val="00D578EE"/>
    <w:rsid w:val="00D60ADC"/>
    <w:rsid w:val="00D663BE"/>
    <w:rsid w:val="00D705AE"/>
    <w:rsid w:val="00D73830"/>
    <w:rsid w:val="00D761B2"/>
    <w:rsid w:val="00D820DF"/>
    <w:rsid w:val="00D8366D"/>
    <w:rsid w:val="00D846CE"/>
    <w:rsid w:val="00D909E4"/>
    <w:rsid w:val="00D93262"/>
    <w:rsid w:val="00D9566F"/>
    <w:rsid w:val="00D96C54"/>
    <w:rsid w:val="00DA1BD6"/>
    <w:rsid w:val="00DA3947"/>
    <w:rsid w:val="00DA5070"/>
    <w:rsid w:val="00DA549B"/>
    <w:rsid w:val="00DA5B57"/>
    <w:rsid w:val="00DA6C4A"/>
    <w:rsid w:val="00DB0EBC"/>
    <w:rsid w:val="00DB2FA0"/>
    <w:rsid w:val="00DB469E"/>
    <w:rsid w:val="00DB7445"/>
    <w:rsid w:val="00DC32BA"/>
    <w:rsid w:val="00DC3738"/>
    <w:rsid w:val="00DC55F8"/>
    <w:rsid w:val="00DC56BB"/>
    <w:rsid w:val="00DC5746"/>
    <w:rsid w:val="00DC5FAD"/>
    <w:rsid w:val="00DC65F4"/>
    <w:rsid w:val="00DC6D08"/>
    <w:rsid w:val="00DD190F"/>
    <w:rsid w:val="00DD5717"/>
    <w:rsid w:val="00DD658C"/>
    <w:rsid w:val="00DD6AD7"/>
    <w:rsid w:val="00DD6F6E"/>
    <w:rsid w:val="00DE3935"/>
    <w:rsid w:val="00DE5DB4"/>
    <w:rsid w:val="00DE6E7D"/>
    <w:rsid w:val="00DF20AA"/>
    <w:rsid w:val="00DF6FC6"/>
    <w:rsid w:val="00E00A84"/>
    <w:rsid w:val="00E01C92"/>
    <w:rsid w:val="00E04130"/>
    <w:rsid w:val="00E045F3"/>
    <w:rsid w:val="00E0652E"/>
    <w:rsid w:val="00E1504D"/>
    <w:rsid w:val="00E23373"/>
    <w:rsid w:val="00E24109"/>
    <w:rsid w:val="00E2540F"/>
    <w:rsid w:val="00E306C7"/>
    <w:rsid w:val="00E327E7"/>
    <w:rsid w:val="00E3342E"/>
    <w:rsid w:val="00E341C7"/>
    <w:rsid w:val="00E378EE"/>
    <w:rsid w:val="00E40602"/>
    <w:rsid w:val="00E43601"/>
    <w:rsid w:val="00E436A4"/>
    <w:rsid w:val="00E470B1"/>
    <w:rsid w:val="00E473DC"/>
    <w:rsid w:val="00E5073E"/>
    <w:rsid w:val="00E5289F"/>
    <w:rsid w:val="00E52DA4"/>
    <w:rsid w:val="00E52FF8"/>
    <w:rsid w:val="00E54199"/>
    <w:rsid w:val="00E573B8"/>
    <w:rsid w:val="00E57D6F"/>
    <w:rsid w:val="00E63B73"/>
    <w:rsid w:val="00E66A20"/>
    <w:rsid w:val="00E70474"/>
    <w:rsid w:val="00E76AB7"/>
    <w:rsid w:val="00E77B1A"/>
    <w:rsid w:val="00E83E77"/>
    <w:rsid w:val="00E936AF"/>
    <w:rsid w:val="00E94EB2"/>
    <w:rsid w:val="00E951AB"/>
    <w:rsid w:val="00E9551A"/>
    <w:rsid w:val="00E959AB"/>
    <w:rsid w:val="00E961E5"/>
    <w:rsid w:val="00EA13E4"/>
    <w:rsid w:val="00EA3135"/>
    <w:rsid w:val="00EA342B"/>
    <w:rsid w:val="00EB1EF1"/>
    <w:rsid w:val="00EB619C"/>
    <w:rsid w:val="00EC13FA"/>
    <w:rsid w:val="00EC1C02"/>
    <w:rsid w:val="00EC5E1A"/>
    <w:rsid w:val="00EC6388"/>
    <w:rsid w:val="00ED12FF"/>
    <w:rsid w:val="00ED15EF"/>
    <w:rsid w:val="00ED2212"/>
    <w:rsid w:val="00ED3115"/>
    <w:rsid w:val="00ED3E97"/>
    <w:rsid w:val="00ED7536"/>
    <w:rsid w:val="00ED7DBD"/>
    <w:rsid w:val="00EE1B6F"/>
    <w:rsid w:val="00EE1F09"/>
    <w:rsid w:val="00EE55AF"/>
    <w:rsid w:val="00EF2123"/>
    <w:rsid w:val="00EF232C"/>
    <w:rsid w:val="00EF7ED8"/>
    <w:rsid w:val="00F01E37"/>
    <w:rsid w:val="00F02B42"/>
    <w:rsid w:val="00F0317B"/>
    <w:rsid w:val="00F1202D"/>
    <w:rsid w:val="00F13D56"/>
    <w:rsid w:val="00F2346D"/>
    <w:rsid w:val="00F235AD"/>
    <w:rsid w:val="00F239FF"/>
    <w:rsid w:val="00F33D95"/>
    <w:rsid w:val="00F35DFE"/>
    <w:rsid w:val="00F37176"/>
    <w:rsid w:val="00F41976"/>
    <w:rsid w:val="00F4674B"/>
    <w:rsid w:val="00F51179"/>
    <w:rsid w:val="00F514EA"/>
    <w:rsid w:val="00F51CF7"/>
    <w:rsid w:val="00F54776"/>
    <w:rsid w:val="00F56467"/>
    <w:rsid w:val="00F65A77"/>
    <w:rsid w:val="00F66AAF"/>
    <w:rsid w:val="00F66C59"/>
    <w:rsid w:val="00F72286"/>
    <w:rsid w:val="00F759C0"/>
    <w:rsid w:val="00F768CA"/>
    <w:rsid w:val="00F769A0"/>
    <w:rsid w:val="00F77E15"/>
    <w:rsid w:val="00F908A5"/>
    <w:rsid w:val="00F90BEE"/>
    <w:rsid w:val="00F91906"/>
    <w:rsid w:val="00F91B6A"/>
    <w:rsid w:val="00F92309"/>
    <w:rsid w:val="00F92408"/>
    <w:rsid w:val="00F95E1F"/>
    <w:rsid w:val="00F97E57"/>
    <w:rsid w:val="00FA0EAE"/>
    <w:rsid w:val="00FA2964"/>
    <w:rsid w:val="00FB09D2"/>
    <w:rsid w:val="00FC4781"/>
    <w:rsid w:val="00FC4F67"/>
    <w:rsid w:val="00FC5774"/>
    <w:rsid w:val="00FD0917"/>
    <w:rsid w:val="00FD0B6B"/>
    <w:rsid w:val="00FD2B1C"/>
    <w:rsid w:val="00FD6434"/>
    <w:rsid w:val="00FD7EB1"/>
    <w:rsid w:val="00FE3EB9"/>
    <w:rsid w:val="00FE77B8"/>
    <w:rsid w:val="00FF02E0"/>
    <w:rsid w:val="00FF087A"/>
    <w:rsid w:val="00FF1E3C"/>
    <w:rsid w:val="00FF39A7"/>
    <w:rsid w:val="00FF4B9B"/>
    <w:rsid w:val="00FF696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94195F"/>
  <w15:docId w15:val="{9387530D-191B-456C-99A6-B3DE31BF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342"/>
    <w:pPr>
      <w:spacing w:after="360" w:line="480" w:lineRule="auto"/>
    </w:pPr>
    <w:rPr>
      <w:rFonts w:ascii="Times New Roman" w:hAnsi="Times New Roman"/>
      <w:sz w:val="24"/>
      <w:szCs w:val="24"/>
    </w:rPr>
  </w:style>
  <w:style w:type="paragraph" w:styleId="Heading1">
    <w:name w:val="heading 1"/>
    <w:basedOn w:val="Normal"/>
    <w:next w:val="Normal"/>
    <w:link w:val="Heading1Char"/>
    <w:uiPriority w:val="9"/>
    <w:qFormat/>
    <w:rsid w:val="0093350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66C59"/>
    <w:pPr>
      <w:keepNext/>
      <w:keepLines/>
      <w:spacing w:before="40" w:after="0"/>
      <w:outlineLvl w:val="1"/>
    </w:pPr>
    <w:rPr>
      <w:rFonts w:eastAsiaTheme="majorEastAsia" w:cs="Times New Roman"/>
      <w:b/>
    </w:rPr>
  </w:style>
  <w:style w:type="paragraph" w:styleId="Heading3">
    <w:name w:val="heading 3"/>
    <w:basedOn w:val="Normal"/>
    <w:next w:val="Normal"/>
    <w:link w:val="Heading3Char"/>
    <w:uiPriority w:val="9"/>
    <w:unhideWhenUsed/>
    <w:qFormat/>
    <w:rsid w:val="006C6705"/>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091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E00"/>
    <w:pPr>
      <w:ind w:left="720"/>
      <w:contextualSpacing/>
    </w:pPr>
  </w:style>
  <w:style w:type="character" w:customStyle="1" w:styleId="Heading2Char">
    <w:name w:val="Heading 2 Char"/>
    <w:basedOn w:val="DefaultParagraphFont"/>
    <w:link w:val="Heading2"/>
    <w:uiPriority w:val="9"/>
    <w:rsid w:val="00F66C59"/>
    <w:rPr>
      <w:rFonts w:ascii="Times New Roman" w:eastAsiaTheme="majorEastAsia" w:hAnsi="Times New Roman" w:cs="Times New Roman"/>
      <w:b/>
      <w:sz w:val="24"/>
      <w:szCs w:val="24"/>
    </w:rPr>
  </w:style>
  <w:style w:type="paragraph" w:styleId="Header">
    <w:name w:val="header"/>
    <w:basedOn w:val="Normal"/>
    <w:link w:val="HeaderChar"/>
    <w:uiPriority w:val="99"/>
    <w:unhideWhenUsed/>
    <w:rsid w:val="00991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A62"/>
  </w:style>
  <w:style w:type="paragraph" w:styleId="Footer">
    <w:name w:val="footer"/>
    <w:basedOn w:val="Normal"/>
    <w:link w:val="FooterChar"/>
    <w:uiPriority w:val="99"/>
    <w:unhideWhenUsed/>
    <w:rsid w:val="00991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A62"/>
  </w:style>
  <w:style w:type="paragraph" w:styleId="HTMLPreformatted">
    <w:name w:val="HTML Preformatted"/>
    <w:basedOn w:val="Normal"/>
    <w:link w:val="HTMLPreformattedChar"/>
    <w:uiPriority w:val="99"/>
    <w:semiHidden/>
    <w:unhideWhenUsed/>
    <w:rsid w:val="007A79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A7959"/>
    <w:rPr>
      <w:rFonts w:ascii="Courier New" w:eastAsia="Times New Roman" w:hAnsi="Courier New" w:cs="Courier New"/>
      <w:sz w:val="20"/>
      <w:szCs w:val="20"/>
      <w:lang w:eastAsia="en-AU"/>
    </w:rPr>
  </w:style>
  <w:style w:type="paragraph" w:styleId="BalloonText">
    <w:name w:val="Balloon Text"/>
    <w:basedOn w:val="Normal"/>
    <w:link w:val="BalloonTextChar"/>
    <w:uiPriority w:val="99"/>
    <w:semiHidden/>
    <w:unhideWhenUsed/>
    <w:rsid w:val="00B46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6D73"/>
    <w:rPr>
      <w:rFonts w:ascii="Segoe UI" w:hAnsi="Segoe UI" w:cs="Segoe UI"/>
      <w:sz w:val="18"/>
      <w:szCs w:val="18"/>
    </w:rPr>
  </w:style>
  <w:style w:type="character" w:customStyle="1" w:styleId="Heading1Char">
    <w:name w:val="Heading 1 Char"/>
    <w:basedOn w:val="DefaultParagraphFont"/>
    <w:link w:val="Heading1"/>
    <w:uiPriority w:val="9"/>
    <w:rsid w:val="00933507"/>
    <w:rPr>
      <w:rFonts w:ascii="Times New Roman" w:eastAsiaTheme="majorEastAsia" w:hAnsi="Times New Roman" w:cstheme="majorBidi"/>
      <w:b/>
      <w:sz w:val="28"/>
      <w:szCs w:val="32"/>
    </w:rPr>
  </w:style>
  <w:style w:type="paragraph" w:styleId="Caption">
    <w:name w:val="caption"/>
    <w:basedOn w:val="Normal"/>
    <w:next w:val="Normal"/>
    <w:uiPriority w:val="35"/>
    <w:unhideWhenUsed/>
    <w:qFormat/>
    <w:rsid w:val="00171B5B"/>
    <w:pPr>
      <w:spacing w:after="200" w:line="240" w:lineRule="auto"/>
    </w:pPr>
    <w:rPr>
      <w:i/>
      <w:iCs/>
      <w:color w:val="44546A" w:themeColor="text2"/>
      <w:sz w:val="18"/>
      <w:szCs w:val="18"/>
    </w:rPr>
  </w:style>
  <w:style w:type="table" w:styleId="TableGrid">
    <w:name w:val="Table Grid"/>
    <w:basedOn w:val="TableNormal"/>
    <w:uiPriority w:val="39"/>
    <w:rsid w:val="00A1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C6705"/>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920167"/>
    <w:rPr>
      <w:sz w:val="16"/>
      <w:szCs w:val="16"/>
    </w:rPr>
  </w:style>
  <w:style w:type="paragraph" w:styleId="CommentText">
    <w:name w:val="annotation text"/>
    <w:basedOn w:val="Normal"/>
    <w:link w:val="CommentTextChar"/>
    <w:uiPriority w:val="99"/>
    <w:semiHidden/>
    <w:unhideWhenUsed/>
    <w:rsid w:val="00920167"/>
    <w:pPr>
      <w:spacing w:line="240" w:lineRule="auto"/>
    </w:pPr>
    <w:rPr>
      <w:sz w:val="20"/>
      <w:szCs w:val="20"/>
    </w:rPr>
  </w:style>
  <w:style w:type="character" w:customStyle="1" w:styleId="CommentTextChar">
    <w:name w:val="Comment Text Char"/>
    <w:basedOn w:val="DefaultParagraphFont"/>
    <w:link w:val="CommentText"/>
    <w:uiPriority w:val="99"/>
    <w:semiHidden/>
    <w:rsid w:val="00920167"/>
    <w:rPr>
      <w:sz w:val="20"/>
      <w:szCs w:val="20"/>
    </w:rPr>
  </w:style>
  <w:style w:type="paragraph" w:styleId="CommentSubject">
    <w:name w:val="annotation subject"/>
    <w:basedOn w:val="CommentText"/>
    <w:next w:val="CommentText"/>
    <w:link w:val="CommentSubjectChar"/>
    <w:uiPriority w:val="99"/>
    <w:semiHidden/>
    <w:unhideWhenUsed/>
    <w:rsid w:val="00920167"/>
    <w:rPr>
      <w:b/>
      <w:bCs/>
    </w:rPr>
  </w:style>
  <w:style w:type="character" w:customStyle="1" w:styleId="CommentSubjectChar">
    <w:name w:val="Comment Subject Char"/>
    <w:basedOn w:val="CommentTextChar"/>
    <w:link w:val="CommentSubject"/>
    <w:uiPriority w:val="99"/>
    <w:semiHidden/>
    <w:rsid w:val="00920167"/>
    <w:rPr>
      <w:b/>
      <w:bCs/>
      <w:sz w:val="20"/>
      <w:szCs w:val="20"/>
    </w:rPr>
  </w:style>
  <w:style w:type="paragraph" w:styleId="NormalWeb">
    <w:name w:val="Normal (Web)"/>
    <w:basedOn w:val="Normal"/>
    <w:uiPriority w:val="99"/>
    <w:semiHidden/>
    <w:unhideWhenUsed/>
    <w:rsid w:val="007E3C2C"/>
    <w:pPr>
      <w:spacing w:before="100" w:beforeAutospacing="1" w:after="100" w:afterAutospacing="1" w:line="240" w:lineRule="auto"/>
    </w:pPr>
    <w:rPr>
      <w:rFonts w:eastAsiaTheme="minorEastAsia" w:cs="Times New Roman"/>
      <w:lang w:eastAsia="en-AU"/>
    </w:rPr>
  </w:style>
  <w:style w:type="paragraph" w:customStyle="1" w:styleId="references">
    <w:name w:val="references"/>
    <w:rsid w:val="00E9551A"/>
    <w:pPr>
      <w:keepLines/>
      <w:spacing w:after="0" w:line="240" w:lineRule="exact"/>
      <w:ind w:left="567" w:hanging="567"/>
    </w:pPr>
    <w:rPr>
      <w:rFonts w:ascii="Tms Rmn" w:eastAsia="Times New Roman" w:hAnsi="Tms Rmn" w:cs="Times New Roman"/>
      <w:sz w:val="24"/>
      <w:szCs w:val="20"/>
    </w:rPr>
  </w:style>
  <w:style w:type="paragraph" w:styleId="Revision">
    <w:name w:val="Revision"/>
    <w:hidden/>
    <w:uiPriority w:val="99"/>
    <w:semiHidden/>
    <w:rsid w:val="00AC6223"/>
    <w:pPr>
      <w:spacing w:after="0" w:line="240" w:lineRule="auto"/>
    </w:pPr>
  </w:style>
  <w:style w:type="character" w:customStyle="1" w:styleId="Heading4Char">
    <w:name w:val="Heading 4 Char"/>
    <w:basedOn w:val="DefaultParagraphFont"/>
    <w:link w:val="Heading4"/>
    <w:uiPriority w:val="9"/>
    <w:rsid w:val="0072091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4F6B2C"/>
    <w:pPr>
      <w:spacing w:after="240" w:line="240" w:lineRule="auto"/>
      <w:ind w:left="720" w:hanging="720"/>
    </w:pPr>
  </w:style>
  <w:style w:type="character" w:styleId="Strong">
    <w:name w:val="Strong"/>
    <w:basedOn w:val="DefaultParagraphFont"/>
    <w:uiPriority w:val="22"/>
    <w:qFormat/>
    <w:rsid w:val="00933507"/>
    <w:rPr>
      <w:b/>
      <w:bCs/>
    </w:rPr>
  </w:style>
  <w:style w:type="character" w:styleId="Hyperlink">
    <w:name w:val="Hyperlink"/>
    <w:basedOn w:val="DefaultParagraphFont"/>
    <w:uiPriority w:val="99"/>
    <w:unhideWhenUsed/>
    <w:rsid w:val="00C12F56"/>
    <w:rPr>
      <w:color w:val="0563C1" w:themeColor="hyperlink"/>
      <w:u w:val="single"/>
    </w:rPr>
  </w:style>
  <w:style w:type="character" w:styleId="LineNumber">
    <w:name w:val="line number"/>
    <w:basedOn w:val="DefaultParagraphFont"/>
    <w:uiPriority w:val="99"/>
    <w:semiHidden/>
    <w:unhideWhenUsed/>
    <w:rsid w:val="003C3342"/>
  </w:style>
  <w:style w:type="character" w:customStyle="1" w:styleId="apple-converted-space">
    <w:name w:val="apple-converted-space"/>
    <w:basedOn w:val="DefaultParagraphFont"/>
    <w:rsid w:val="003C3342"/>
  </w:style>
  <w:style w:type="character" w:styleId="Emphasis">
    <w:name w:val="Emphasis"/>
    <w:basedOn w:val="DefaultParagraphFont"/>
    <w:uiPriority w:val="20"/>
    <w:qFormat/>
    <w:rsid w:val="003C3342"/>
    <w:rPr>
      <w:i/>
      <w:iCs/>
    </w:rPr>
  </w:style>
  <w:style w:type="paragraph" w:styleId="DocumentMap">
    <w:name w:val="Document Map"/>
    <w:basedOn w:val="Normal"/>
    <w:link w:val="DocumentMapChar"/>
    <w:uiPriority w:val="99"/>
    <w:semiHidden/>
    <w:unhideWhenUsed/>
    <w:rsid w:val="00AC35F9"/>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AC35F9"/>
    <w:rPr>
      <w:rFonts w:ascii="Lucida Grande" w:hAnsi="Lucida Grande" w:cs="Lucida Grande"/>
      <w:sz w:val="24"/>
      <w:szCs w:val="24"/>
    </w:rPr>
  </w:style>
  <w:style w:type="character" w:styleId="FollowedHyperlink">
    <w:name w:val="FollowedHyperlink"/>
    <w:basedOn w:val="DefaultParagraphFont"/>
    <w:uiPriority w:val="99"/>
    <w:semiHidden/>
    <w:unhideWhenUsed/>
    <w:rsid w:val="00117E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2833">
      <w:bodyDiv w:val="1"/>
      <w:marLeft w:val="0"/>
      <w:marRight w:val="0"/>
      <w:marTop w:val="0"/>
      <w:marBottom w:val="0"/>
      <w:divBdr>
        <w:top w:val="none" w:sz="0" w:space="0" w:color="auto"/>
        <w:left w:val="none" w:sz="0" w:space="0" w:color="auto"/>
        <w:bottom w:val="none" w:sz="0" w:space="0" w:color="auto"/>
        <w:right w:val="none" w:sz="0" w:space="0" w:color="auto"/>
      </w:divBdr>
    </w:div>
    <w:div w:id="377705569">
      <w:bodyDiv w:val="1"/>
      <w:marLeft w:val="0"/>
      <w:marRight w:val="0"/>
      <w:marTop w:val="0"/>
      <w:marBottom w:val="0"/>
      <w:divBdr>
        <w:top w:val="none" w:sz="0" w:space="0" w:color="auto"/>
        <w:left w:val="none" w:sz="0" w:space="0" w:color="auto"/>
        <w:bottom w:val="none" w:sz="0" w:space="0" w:color="auto"/>
        <w:right w:val="none" w:sz="0" w:space="0" w:color="auto"/>
      </w:divBdr>
    </w:div>
    <w:div w:id="411437651">
      <w:bodyDiv w:val="1"/>
      <w:marLeft w:val="0"/>
      <w:marRight w:val="0"/>
      <w:marTop w:val="0"/>
      <w:marBottom w:val="0"/>
      <w:divBdr>
        <w:top w:val="none" w:sz="0" w:space="0" w:color="auto"/>
        <w:left w:val="none" w:sz="0" w:space="0" w:color="auto"/>
        <w:bottom w:val="none" w:sz="0" w:space="0" w:color="auto"/>
        <w:right w:val="none" w:sz="0" w:space="0" w:color="auto"/>
      </w:divBdr>
    </w:div>
    <w:div w:id="469597833">
      <w:bodyDiv w:val="1"/>
      <w:marLeft w:val="0"/>
      <w:marRight w:val="0"/>
      <w:marTop w:val="0"/>
      <w:marBottom w:val="0"/>
      <w:divBdr>
        <w:top w:val="none" w:sz="0" w:space="0" w:color="auto"/>
        <w:left w:val="none" w:sz="0" w:space="0" w:color="auto"/>
        <w:bottom w:val="none" w:sz="0" w:space="0" w:color="auto"/>
        <w:right w:val="none" w:sz="0" w:space="0" w:color="auto"/>
      </w:divBdr>
    </w:div>
    <w:div w:id="576209421">
      <w:bodyDiv w:val="1"/>
      <w:marLeft w:val="0"/>
      <w:marRight w:val="0"/>
      <w:marTop w:val="0"/>
      <w:marBottom w:val="0"/>
      <w:divBdr>
        <w:top w:val="none" w:sz="0" w:space="0" w:color="auto"/>
        <w:left w:val="none" w:sz="0" w:space="0" w:color="auto"/>
        <w:bottom w:val="none" w:sz="0" w:space="0" w:color="auto"/>
        <w:right w:val="none" w:sz="0" w:space="0" w:color="auto"/>
      </w:divBdr>
    </w:div>
    <w:div w:id="596980512">
      <w:bodyDiv w:val="1"/>
      <w:marLeft w:val="0"/>
      <w:marRight w:val="0"/>
      <w:marTop w:val="0"/>
      <w:marBottom w:val="0"/>
      <w:divBdr>
        <w:top w:val="none" w:sz="0" w:space="0" w:color="auto"/>
        <w:left w:val="none" w:sz="0" w:space="0" w:color="auto"/>
        <w:bottom w:val="none" w:sz="0" w:space="0" w:color="auto"/>
        <w:right w:val="none" w:sz="0" w:space="0" w:color="auto"/>
      </w:divBdr>
    </w:div>
    <w:div w:id="713239344">
      <w:bodyDiv w:val="1"/>
      <w:marLeft w:val="0"/>
      <w:marRight w:val="0"/>
      <w:marTop w:val="0"/>
      <w:marBottom w:val="0"/>
      <w:divBdr>
        <w:top w:val="none" w:sz="0" w:space="0" w:color="auto"/>
        <w:left w:val="none" w:sz="0" w:space="0" w:color="auto"/>
        <w:bottom w:val="none" w:sz="0" w:space="0" w:color="auto"/>
        <w:right w:val="none" w:sz="0" w:space="0" w:color="auto"/>
      </w:divBdr>
    </w:div>
    <w:div w:id="843252368">
      <w:bodyDiv w:val="1"/>
      <w:marLeft w:val="0"/>
      <w:marRight w:val="0"/>
      <w:marTop w:val="0"/>
      <w:marBottom w:val="0"/>
      <w:divBdr>
        <w:top w:val="none" w:sz="0" w:space="0" w:color="auto"/>
        <w:left w:val="none" w:sz="0" w:space="0" w:color="auto"/>
        <w:bottom w:val="none" w:sz="0" w:space="0" w:color="auto"/>
        <w:right w:val="none" w:sz="0" w:space="0" w:color="auto"/>
      </w:divBdr>
    </w:div>
    <w:div w:id="1003899560">
      <w:bodyDiv w:val="1"/>
      <w:marLeft w:val="0"/>
      <w:marRight w:val="0"/>
      <w:marTop w:val="0"/>
      <w:marBottom w:val="0"/>
      <w:divBdr>
        <w:top w:val="none" w:sz="0" w:space="0" w:color="auto"/>
        <w:left w:val="none" w:sz="0" w:space="0" w:color="auto"/>
        <w:bottom w:val="none" w:sz="0" w:space="0" w:color="auto"/>
        <w:right w:val="none" w:sz="0" w:space="0" w:color="auto"/>
      </w:divBdr>
    </w:div>
    <w:div w:id="1062756822">
      <w:bodyDiv w:val="1"/>
      <w:marLeft w:val="0"/>
      <w:marRight w:val="0"/>
      <w:marTop w:val="0"/>
      <w:marBottom w:val="0"/>
      <w:divBdr>
        <w:top w:val="none" w:sz="0" w:space="0" w:color="auto"/>
        <w:left w:val="none" w:sz="0" w:space="0" w:color="auto"/>
        <w:bottom w:val="none" w:sz="0" w:space="0" w:color="auto"/>
        <w:right w:val="none" w:sz="0" w:space="0" w:color="auto"/>
      </w:divBdr>
    </w:div>
    <w:div w:id="1298561271">
      <w:bodyDiv w:val="1"/>
      <w:marLeft w:val="0"/>
      <w:marRight w:val="0"/>
      <w:marTop w:val="0"/>
      <w:marBottom w:val="0"/>
      <w:divBdr>
        <w:top w:val="none" w:sz="0" w:space="0" w:color="auto"/>
        <w:left w:val="none" w:sz="0" w:space="0" w:color="auto"/>
        <w:bottom w:val="none" w:sz="0" w:space="0" w:color="auto"/>
        <w:right w:val="none" w:sz="0" w:space="0" w:color="auto"/>
      </w:divBdr>
    </w:div>
    <w:div w:id="1298605935">
      <w:bodyDiv w:val="1"/>
      <w:marLeft w:val="0"/>
      <w:marRight w:val="0"/>
      <w:marTop w:val="0"/>
      <w:marBottom w:val="0"/>
      <w:divBdr>
        <w:top w:val="none" w:sz="0" w:space="0" w:color="auto"/>
        <w:left w:val="none" w:sz="0" w:space="0" w:color="auto"/>
        <w:bottom w:val="none" w:sz="0" w:space="0" w:color="auto"/>
        <w:right w:val="none" w:sz="0" w:space="0" w:color="auto"/>
      </w:divBdr>
    </w:div>
    <w:div w:id="1319722797">
      <w:bodyDiv w:val="1"/>
      <w:marLeft w:val="0"/>
      <w:marRight w:val="0"/>
      <w:marTop w:val="0"/>
      <w:marBottom w:val="0"/>
      <w:divBdr>
        <w:top w:val="none" w:sz="0" w:space="0" w:color="auto"/>
        <w:left w:val="none" w:sz="0" w:space="0" w:color="auto"/>
        <w:bottom w:val="none" w:sz="0" w:space="0" w:color="auto"/>
        <w:right w:val="none" w:sz="0" w:space="0" w:color="auto"/>
      </w:divBdr>
    </w:div>
    <w:div w:id="1408696839">
      <w:bodyDiv w:val="1"/>
      <w:marLeft w:val="0"/>
      <w:marRight w:val="0"/>
      <w:marTop w:val="0"/>
      <w:marBottom w:val="0"/>
      <w:divBdr>
        <w:top w:val="none" w:sz="0" w:space="0" w:color="auto"/>
        <w:left w:val="none" w:sz="0" w:space="0" w:color="auto"/>
        <w:bottom w:val="none" w:sz="0" w:space="0" w:color="auto"/>
        <w:right w:val="none" w:sz="0" w:space="0" w:color="auto"/>
      </w:divBdr>
    </w:div>
    <w:div w:id="1621759911">
      <w:bodyDiv w:val="1"/>
      <w:marLeft w:val="0"/>
      <w:marRight w:val="0"/>
      <w:marTop w:val="0"/>
      <w:marBottom w:val="0"/>
      <w:divBdr>
        <w:top w:val="none" w:sz="0" w:space="0" w:color="auto"/>
        <w:left w:val="none" w:sz="0" w:space="0" w:color="auto"/>
        <w:bottom w:val="none" w:sz="0" w:space="0" w:color="auto"/>
        <w:right w:val="none" w:sz="0" w:space="0" w:color="auto"/>
      </w:divBdr>
    </w:div>
    <w:div w:id="1626354646">
      <w:bodyDiv w:val="1"/>
      <w:marLeft w:val="0"/>
      <w:marRight w:val="0"/>
      <w:marTop w:val="0"/>
      <w:marBottom w:val="0"/>
      <w:divBdr>
        <w:top w:val="none" w:sz="0" w:space="0" w:color="auto"/>
        <w:left w:val="none" w:sz="0" w:space="0" w:color="auto"/>
        <w:bottom w:val="none" w:sz="0" w:space="0" w:color="auto"/>
        <w:right w:val="none" w:sz="0" w:space="0" w:color="auto"/>
      </w:divBdr>
    </w:div>
    <w:div w:id="1635676039">
      <w:bodyDiv w:val="1"/>
      <w:marLeft w:val="0"/>
      <w:marRight w:val="0"/>
      <w:marTop w:val="0"/>
      <w:marBottom w:val="0"/>
      <w:divBdr>
        <w:top w:val="none" w:sz="0" w:space="0" w:color="auto"/>
        <w:left w:val="none" w:sz="0" w:space="0" w:color="auto"/>
        <w:bottom w:val="none" w:sz="0" w:space="0" w:color="auto"/>
        <w:right w:val="none" w:sz="0" w:space="0" w:color="auto"/>
      </w:divBdr>
    </w:div>
    <w:div w:id="1658342793">
      <w:bodyDiv w:val="1"/>
      <w:marLeft w:val="0"/>
      <w:marRight w:val="0"/>
      <w:marTop w:val="0"/>
      <w:marBottom w:val="0"/>
      <w:divBdr>
        <w:top w:val="none" w:sz="0" w:space="0" w:color="auto"/>
        <w:left w:val="none" w:sz="0" w:space="0" w:color="auto"/>
        <w:bottom w:val="none" w:sz="0" w:space="0" w:color="auto"/>
        <w:right w:val="none" w:sz="0" w:space="0" w:color="auto"/>
      </w:divBdr>
    </w:div>
    <w:div w:id="1766609472">
      <w:bodyDiv w:val="1"/>
      <w:marLeft w:val="0"/>
      <w:marRight w:val="0"/>
      <w:marTop w:val="0"/>
      <w:marBottom w:val="0"/>
      <w:divBdr>
        <w:top w:val="none" w:sz="0" w:space="0" w:color="auto"/>
        <w:left w:val="none" w:sz="0" w:space="0" w:color="auto"/>
        <w:bottom w:val="none" w:sz="0" w:space="0" w:color="auto"/>
        <w:right w:val="none" w:sz="0" w:space="0" w:color="auto"/>
      </w:divBdr>
    </w:div>
    <w:div w:id="1783836092">
      <w:bodyDiv w:val="1"/>
      <w:marLeft w:val="0"/>
      <w:marRight w:val="0"/>
      <w:marTop w:val="0"/>
      <w:marBottom w:val="0"/>
      <w:divBdr>
        <w:top w:val="none" w:sz="0" w:space="0" w:color="auto"/>
        <w:left w:val="none" w:sz="0" w:space="0" w:color="auto"/>
        <w:bottom w:val="none" w:sz="0" w:space="0" w:color="auto"/>
        <w:right w:val="none" w:sz="0" w:space="0" w:color="auto"/>
      </w:divBdr>
    </w:div>
    <w:div w:id="1814760402">
      <w:bodyDiv w:val="1"/>
      <w:marLeft w:val="0"/>
      <w:marRight w:val="0"/>
      <w:marTop w:val="0"/>
      <w:marBottom w:val="0"/>
      <w:divBdr>
        <w:top w:val="none" w:sz="0" w:space="0" w:color="auto"/>
        <w:left w:val="none" w:sz="0" w:space="0" w:color="auto"/>
        <w:bottom w:val="none" w:sz="0" w:space="0" w:color="auto"/>
        <w:right w:val="none" w:sz="0" w:space="0" w:color="auto"/>
      </w:divBdr>
      <w:divsChild>
        <w:div w:id="266813417">
          <w:marLeft w:val="0"/>
          <w:marRight w:val="0"/>
          <w:marTop w:val="0"/>
          <w:marBottom w:val="0"/>
          <w:divBdr>
            <w:top w:val="none" w:sz="0" w:space="0" w:color="auto"/>
            <w:left w:val="none" w:sz="0" w:space="0" w:color="auto"/>
            <w:bottom w:val="none" w:sz="0" w:space="0" w:color="auto"/>
            <w:right w:val="none" w:sz="0" w:space="0" w:color="auto"/>
          </w:divBdr>
        </w:div>
      </w:divsChild>
    </w:div>
    <w:div w:id="1867793555">
      <w:bodyDiv w:val="1"/>
      <w:marLeft w:val="0"/>
      <w:marRight w:val="0"/>
      <w:marTop w:val="0"/>
      <w:marBottom w:val="0"/>
      <w:divBdr>
        <w:top w:val="none" w:sz="0" w:space="0" w:color="auto"/>
        <w:left w:val="none" w:sz="0" w:space="0" w:color="auto"/>
        <w:bottom w:val="none" w:sz="0" w:space="0" w:color="auto"/>
        <w:right w:val="none" w:sz="0" w:space="0" w:color="auto"/>
      </w:divBdr>
    </w:div>
    <w:div w:id="1899127952">
      <w:bodyDiv w:val="1"/>
      <w:marLeft w:val="0"/>
      <w:marRight w:val="0"/>
      <w:marTop w:val="0"/>
      <w:marBottom w:val="0"/>
      <w:divBdr>
        <w:top w:val="none" w:sz="0" w:space="0" w:color="auto"/>
        <w:left w:val="none" w:sz="0" w:space="0" w:color="auto"/>
        <w:bottom w:val="none" w:sz="0" w:space="0" w:color="auto"/>
        <w:right w:val="none" w:sz="0" w:space="0" w:color="auto"/>
      </w:divBdr>
    </w:div>
    <w:div w:id="1918637827">
      <w:bodyDiv w:val="1"/>
      <w:marLeft w:val="0"/>
      <w:marRight w:val="0"/>
      <w:marTop w:val="0"/>
      <w:marBottom w:val="0"/>
      <w:divBdr>
        <w:top w:val="none" w:sz="0" w:space="0" w:color="auto"/>
        <w:left w:val="none" w:sz="0" w:space="0" w:color="auto"/>
        <w:bottom w:val="none" w:sz="0" w:space="0" w:color="auto"/>
        <w:right w:val="none" w:sz="0" w:space="0" w:color="auto"/>
      </w:divBdr>
    </w:div>
    <w:div w:id="1942641794">
      <w:bodyDiv w:val="1"/>
      <w:marLeft w:val="0"/>
      <w:marRight w:val="0"/>
      <w:marTop w:val="0"/>
      <w:marBottom w:val="0"/>
      <w:divBdr>
        <w:top w:val="none" w:sz="0" w:space="0" w:color="auto"/>
        <w:left w:val="none" w:sz="0" w:space="0" w:color="auto"/>
        <w:bottom w:val="none" w:sz="0" w:space="0" w:color="auto"/>
        <w:right w:val="none" w:sz="0" w:space="0" w:color="auto"/>
      </w:divBdr>
    </w:div>
    <w:div w:id="1982879382">
      <w:bodyDiv w:val="1"/>
      <w:marLeft w:val="0"/>
      <w:marRight w:val="0"/>
      <w:marTop w:val="0"/>
      <w:marBottom w:val="0"/>
      <w:divBdr>
        <w:top w:val="none" w:sz="0" w:space="0" w:color="auto"/>
        <w:left w:val="none" w:sz="0" w:space="0" w:color="auto"/>
        <w:bottom w:val="none" w:sz="0" w:space="0" w:color="auto"/>
        <w:right w:val="none" w:sz="0" w:space="0" w:color="auto"/>
      </w:divBdr>
    </w:div>
    <w:div w:id="20319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mments.amnat.org/2014/12/am-nat-goes-double-blind-in-new-ye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1DDA3-B9E7-4DDD-B7AC-1F84ADE8B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33</Pages>
  <Words>55754</Words>
  <Characters>317799</Characters>
  <Application>Microsoft Office Word</Application>
  <DocSecurity>0</DocSecurity>
  <Lines>2648</Lines>
  <Paragraphs>745</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372808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5</cp:revision>
  <cp:lastPrinted>2016-03-21T02:58:00Z</cp:lastPrinted>
  <dcterms:created xsi:type="dcterms:W3CDTF">2016-11-28T01:17:00Z</dcterms:created>
  <dcterms:modified xsi:type="dcterms:W3CDTF">2016-11-29T00:04:00Z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id="Xq8Uk8Z3"/&gt;&lt;style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