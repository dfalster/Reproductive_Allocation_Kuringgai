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pPr>
        <w:jc w:val="center"/>
        <w:rPr>
          <w:ins w:id="2" w:author="Daniel Falster" w:date="2016-08-29T12:54:00Z"/>
          <w:rStyle w:val="Strong"/>
          <w:rFonts w:cs="Times New Roman"/>
          <w:sz w:val="32"/>
          <w:szCs w:val="32"/>
        </w:rPr>
        <w:pPrChange w:id="3" w:author="Daniel Falster" w:date="2016-08-29T13:17:00Z">
          <w:pPr/>
        </w:pPrChange>
      </w:pPr>
      <w:ins w:id="4" w:author="Daniel Falster" w:date="2016-08-29T13:07:00Z">
        <w:r>
          <w:rPr>
            <w:rStyle w:val="Strong"/>
            <w:rFonts w:cs="Times New Roman"/>
            <w:sz w:val="32"/>
            <w:szCs w:val="32"/>
          </w:rPr>
          <w:t>Accessor</w:t>
        </w:r>
      </w:ins>
      <w:ins w:id="5" w:author="Daniel Falster" w:date="2016-08-29T13:08:00Z">
        <w:r>
          <w:rPr>
            <w:rStyle w:val="Strong"/>
            <w:rFonts w:cs="Times New Roman"/>
            <w:sz w:val="32"/>
            <w:szCs w:val="32"/>
          </w:rPr>
          <w:t>ies</w:t>
        </w:r>
      </w:ins>
      <w:ins w:id="6" w:author="Daniel Falster" w:date="2016-08-29T13:07:00Z">
        <w:r>
          <w:rPr>
            <w:rStyle w:val="Strong"/>
            <w:rFonts w:cs="Times New Roman"/>
            <w:sz w:val="32"/>
            <w:szCs w:val="32"/>
          </w:rPr>
          <w:t xml:space="preserve"> dominate the costs of produc</w:t>
        </w:r>
      </w:ins>
      <w:ins w:id="7" w:author="Daniel Falster" w:date="2016-08-29T13:08:00Z">
        <w:r>
          <w:rPr>
            <w:rStyle w:val="Strong"/>
            <w:rFonts w:cs="Times New Roman"/>
            <w:sz w:val="32"/>
            <w:szCs w:val="32"/>
          </w:rPr>
          <w:t>ing seed</w:t>
        </w:r>
      </w:ins>
    </w:p>
    <w:p w14:paraId="37CD755C" w14:textId="57732DEF" w:rsidR="00933507" w:rsidRPr="003C3342" w:rsidRDefault="00933507">
      <w:pPr>
        <w:jc w:val="center"/>
        <w:rPr>
          <w:ins w:id="8" w:author="Daniel Falster" w:date="2016-08-29T12:54:00Z"/>
          <w:rStyle w:val="Strong"/>
          <w:rFonts w:cs="Times New Roman"/>
          <w:b w:val="0"/>
          <w:sz w:val="28"/>
          <w:szCs w:val="28"/>
        </w:rPr>
      </w:pPr>
      <w:commentRangeStart w:id="9"/>
      <w:ins w:id="10" w:author="Daniel Falster" w:date="2016-08-29T12:54:00Z">
        <w:r w:rsidRPr="003C3342">
          <w:rPr>
            <w:rStyle w:val="Strong"/>
            <w:rFonts w:cs="Times New Roman"/>
            <w:sz w:val="28"/>
            <w:szCs w:val="28"/>
          </w:rPr>
          <w:t>E.</w:t>
        </w:r>
      </w:ins>
      <w:ins w:id="11" w:author="Daniel Falster" w:date="2016-08-29T12:56:00Z">
        <w:r w:rsidRPr="003C3342">
          <w:rPr>
            <w:rStyle w:val="Strong"/>
            <w:rFonts w:cs="Times New Roman"/>
            <w:sz w:val="28"/>
            <w:szCs w:val="28"/>
          </w:rPr>
          <w:t xml:space="preserve"> </w:t>
        </w:r>
      </w:ins>
      <w:ins w:id="12" w:author="Daniel Falster" w:date="2016-08-29T12:54:00Z">
        <w:r w:rsidRPr="003C3342">
          <w:rPr>
            <w:rStyle w:val="Strong"/>
            <w:rFonts w:cs="Times New Roman"/>
            <w:sz w:val="28"/>
            <w:szCs w:val="28"/>
          </w:rPr>
          <w:t xml:space="preserve">H. </w:t>
        </w:r>
      </w:ins>
      <w:ins w:id="13" w:author="Daniel Falster" w:date="2016-08-29T12:56:00Z">
        <w:r w:rsidRPr="003C3342">
          <w:rPr>
            <w:rStyle w:val="Strong"/>
            <w:rFonts w:cs="Times New Roman"/>
            <w:sz w:val="28"/>
            <w:szCs w:val="28"/>
          </w:rPr>
          <w:t>Wenk</w:t>
        </w:r>
      </w:ins>
      <w:ins w:id="14" w:author="Daniel Falster" w:date="2016-08-29T12:54:00Z">
        <w:r w:rsidRPr="003C3342">
          <w:rPr>
            <w:rStyle w:val="Strong"/>
            <w:rFonts w:cs="Times New Roman"/>
            <w:sz w:val="28"/>
            <w:szCs w:val="28"/>
            <w:vertAlign w:val="superscript"/>
          </w:rPr>
          <w:t>* a</w:t>
        </w:r>
        <w:r w:rsidRPr="003C3342">
          <w:rPr>
            <w:rStyle w:val="Strong"/>
            <w:rFonts w:cs="Times New Roman"/>
            <w:sz w:val="28"/>
            <w:szCs w:val="28"/>
          </w:rPr>
          <w:t xml:space="preserve">, </w:t>
        </w:r>
      </w:ins>
      <w:ins w:id="15" w:author="Daniel Falster" w:date="2016-08-29T12:56:00Z">
        <w:r w:rsidRPr="003C3342">
          <w:rPr>
            <w:rStyle w:val="Strong"/>
            <w:rFonts w:cs="Times New Roman"/>
            <w:sz w:val="28"/>
            <w:szCs w:val="28"/>
          </w:rPr>
          <w:t>K</w:t>
        </w:r>
      </w:ins>
      <w:ins w:id="16" w:author="Daniel Falster" w:date="2016-08-29T12:54:00Z">
        <w:r w:rsidRPr="003C3342">
          <w:rPr>
            <w:rStyle w:val="Strong"/>
            <w:rFonts w:cs="Times New Roman"/>
            <w:sz w:val="28"/>
            <w:szCs w:val="28"/>
          </w:rPr>
          <w:t xml:space="preserve">. </w:t>
        </w:r>
      </w:ins>
      <w:proofErr w:type="spellStart"/>
      <w:ins w:id="17" w:author="Daniel Falster" w:date="2016-08-29T12:57:00Z">
        <w:r w:rsidRPr="003C3342">
          <w:rPr>
            <w:rStyle w:val="Strong"/>
            <w:rFonts w:cs="Times New Roman"/>
            <w:sz w:val="28"/>
            <w:szCs w:val="28"/>
          </w:rPr>
          <w:t>Abramowicz</w:t>
        </w:r>
      </w:ins>
      <w:ins w:id="18" w:author="Daniel Falster" w:date="2016-08-29T12:54:00Z">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w:t>
        </w:r>
      </w:ins>
      <w:ins w:id="19" w:author="Daniel Falster" w:date="2016-08-29T12:57:00Z">
        <w:r w:rsidRPr="003C3342">
          <w:rPr>
            <w:rStyle w:val="Strong"/>
            <w:rFonts w:cs="Times New Roman"/>
            <w:sz w:val="28"/>
            <w:szCs w:val="28"/>
          </w:rPr>
          <w:t>M.</w:t>
        </w:r>
      </w:ins>
      <w:ins w:id="20" w:author="Daniel Falster" w:date="2016-08-29T12:54:00Z">
        <w:r w:rsidRPr="003C3342">
          <w:rPr>
            <w:rStyle w:val="Strong"/>
            <w:rFonts w:cs="Times New Roman"/>
            <w:sz w:val="28"/>
            <w:szCs w:val="28"/>
          </w:rPr>
          <w:t xml:space="preserve"> Westoby </w:t>
        </w:r>
      </w:ins>
      <w:ins w:id="21" w:author="Daniel Falster" w:date="2016-08-29T12:57:00Z">
        <w:r w:rsidRPr="003C3342">
          <w:rPr>
            <w:rStyle w:val="Strong"/>
            <w:rFonts w:cs="Times New Roman"/>
            <w:sz w:val="28"/>
            <w:szCs w:val="28"/>
            <w:vertAlign w:val="superscript"/>
          </w:rPr>
          <w:t>a</w:t>
        </w:r>
      </w:ins>
      <w:ins w:id="22" w:author="Daniel Falster" w:date="2016-08-29T12:54:00Z">
        <w:r w:rsidRPr="003C3342">
          <w:rPr>
            <w:rStyle w:val="Strong"/>
            <w:rFonts w:cs="Times New Roman"/>
            <w:sz w:val="28"/>
            <w:szCs w:val="28"/>
          </w:rPr>
          <w:t xml:space="preserve">, </w:t>
        </w:r>
      </w:ins>
      <w:ins w:id="23" w:author="Daniel Falster" w:date="2016-08-29T12:57:00Z">
        <w:r w:rsidRPr="003C3342">
          <w:rPr>
            <w:rStyle w:val="Strong"/>
            <w:rFonts w:cs="Times New Roman"/>
            <w:sz w:val="28"/>
            <w:szCs w:val="28"/>
          </w:rPr>
          <w:t>D</w:t>
        </w:r>
      </w:ins>
      <w:ins w:id="24" w:author="Daniel Falster" w:date="2016-08-29T12:54:00Z">
        <w:r w:rsidRPr="003C3342">
          <w:rPr>
            <w:rStyle w:val="Strong"/>
            <w:rFonts w:cs="Times New Roman"/>
            <w:sz w:val="28"/>
            <w:szCs w:val="28"/>
          </w:rPr>
          <w:t>.</w:t>
        </w:r>
      </w:ins>
      <w:ins w:id="25" w:author="Daniel Falster" w:date="2016-08-29T12:57:00Z">
        <w:r w:rsidRPr="003C3342">
          <w:rPr>
            <w:rStyle w:val="Strong"/>
            <w:rFonts w:cs="Times New Roman"/>
            <w:sz w:val="28"/>
            <w:szCs w:val="28"/>
          </w:rPr>
          <w:t xml:space="preserve"> S. </w:t>
        </w:r>
      </w:ins>
      <w:ins w:id="26" w:author="Daniel Falster" w:date="2016-08-29T12:54:00Z">
        <w:r w:rsidRPr="003C3342">
          <w:rPr>
            <w:rStyle w:val="Strong"/>
            <w:rFonts w:cs="Times New Roman"/>
            <w:sz w:val="28"/>
            <w:szCs w:val="28"/>
          </w:rPr>
          <w:t xml:space="preserve"> </w:t>
        </w:r>
      </w:ins>
      <w:proofErr w:type="spellStart"/>
      <w:ins w:id="27" w:author="Daniel Falster" w:date="2016-08-29T12:57:00Z">
        <w:r w:rsidRPr="003C3342">
          <w:rPr>
            <w:rStyle w:val="Strong"/>
            <w:rFonts w:cs="Times New Roman"/>
            <w:sz w:val="28"/>
            <w:szCs w:val="28"/>
          </w:rPr>
          <w:t>Falster</w:t>
        </w:r>
        <w:r w:rsidRPr="003C3342">
          <w:rPr>
            <w:rStyle w:val="Strong"/>
            <w:rFonts w:cs="Times New Roman"/>
            <w:sz w:val="28"/>
            <w:szCs w:val="28"/>
            <w:vertAlign w:val="superscript"/>
          </w:rPr>
          <w:t>a</w:t>
        </w:r>
      </w:ins>
      <w:commentRangeEnd w:id="9"/>
      <w:proofErr w:type="spellEnd"/>
      <w:ins w:id="28" w:author="Daniel Falster" w:date="2016-08-29T13:19:00Z">
        <w:r w:rsidR="003C3342">
          <w:rPr>
            <w:rStyle w:val="CommentReference"/>
          </w:rPr>
          <w:commentReference w:id="9"/>
        </w:r>
      </w:ins>
    </w:p>
    <w:p w14:paraId="601C0F48" w14:textId="540D6442" w:rsidR="00933507" w:rsidRPr="003C3342" w:rsidRDefault="00933507">
      <w:pPr>
        <w:spacing w:line="240" w:lineRule="auto"/>
        <w:rPr>
          <w:ins w:id="29" w:author="Daniel Falster" w:date="2016-08-29T12:54:00Z"/>
        </w:rPr>
        <w:pPrChange w:id="30" w:author="Daniel Falster" w:date="2016-08-29T13:17:00Z">
          <w:pPr>
            <w:jc w:val="center"/>
          </w:pPr>
        </w:pPrChange>
      </w:pPr>
      <w:proofErr w:type="gramStart"/>
      <w:ins w:id="31" w:author="Daniel Falster" w:date="2016-08-29T12:54:00Z">
        <w:r w:rsidRPr="003C3342">
          <w:rPr>
            <w:vertAlign w:val="superscript"/>
          </w:rPr>
          <w:t>a</w:t>
        </w:r>
        <w:proofErr w:type="gramEnd"/>
        <w:r w:rsidRPr="003C3342">
          <w:t xml:space="preserve"> Department of </w:t>
        </w:r>
      </w:ins>
      <w:ins w:id="32" w:author="Daniel Falster" w:date="2016-08-29T12:58:00Z">
        <w:r w:rsidRPr="003C3342">
          <w:t>Biological</w:t>
        </w:r>
      </w:ins>
      <w:ins w:id="33" w:author="Daniel Falster" w:date="2016-08-29T12:54:00Z">
        <w:r w:rsidRPr="003C3342">
          <w:t xml:space="preserve"> Sciences, </w:t>
        </w:r>
      </w:ins>
      <w:ins w:id="34" w:author="Daniel Falster" w:date="2016-08-29T12:58:00Z">
        <w:r w:rsidRPr="003C3342">
          <w:t>Macquarie University</w:t>
        </w:r>
      </w:ins>
      <w:ins w:id="35" w:author="Daniel Falster" w:date="2016-08-29T12:54:00Z">
        <w:r w:rsidRPr="003C3342">
          <w:t xml:space="preserve"> NSW 2109, </w:t>
        </w:r>
      </w:ins>
      <w:ins w:id="36" w:author="Daniel Falster" w:date="2016-08-29T12:58:00Z">
        <w:r w:rsidRPr="003C3342">
          <w:t>Australia</w:t>
        </w:r>
      </w:ins>
    </w:p>
    <w:p w14:paraId="1ECF9023" w14:textId="7BE82A2E" w:rsidR="00933507" w:rsidRPr="003C3342" w:rsidRDefault="00933507">
      <w:pPr>
        <w:spacing w:line="240" w:lineRule="auto"/>
        <w:rPr>
          <w:ins w:id="37" w:author="Daniel Falster" w:date="2016-08-29T12:54:00Z"/>
        </w:rPr>
        <w:pPrChange w:id="38" w:author="Daniel Falster" w:date="2016-08-29T13:17:00Z">
          <w:pPr>
            <w:jc w:val="center"/>
          </w:pPr>
        </w:pPrChange>
      </w:pPr>
      <w:proofErr w:type="gramStart"/>
      <w:ins w:id="39" w:author="Daniel Falster" w:date="2016-08-29T12:54:00Z">
        <w:r w:rsidRPr="003C3342">
          <w:rPr>
            <w:vertAlign w:val="superscript"/>
          </w:rPr>
          <w:t>b</w:t>
        </w:r>
        <w:proofErr w:type="gramEnd"/>
        <w:r w:rsidRPr="003C3342">
          <w:t xml:space="preserve"> </w:t>
        </w:r>
      </w:ins>
      <w:ins w:id="40" w:author="Daniel Falster" w:date="2016-08-29T12:58:00Z">
        <w:r w:rsidRPr="003C3342">
          <w:t xml:space="preserve">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ins>
    </w:p>
    <w:p w14:paraId="1A66DD64" w14:textId="77777777" w:rsidR="003C3342" w:rsidRDefault="003C3342" w:rsidP="00AC35F9">
      <w:pPr>
        <w:spacing w:line="240" w:lineRule="auto"/>
        <w:rPr>
          <w:ins w:id="41" w:author="Daniel Falster" w:date="2016-08-29T13:15:00Z"/>
        </w:rPr>
      </w:pPr>
      <w:ins w:id="42" w:author="Daniel Falster" w:date="2016-08-29T13:15:00Z">
        <w:r w:rsidRPr="003C3342">
          <w:rPr>
            <w:vertAlign w:val="superscript"/>
          </w:rPr>
          <w:t>*</w:t>
        </w:r>
        <w:r w:rsidRPr="003C3342">
          <w:t xml:space="preserve"> Corresponding </w:t>
        </w:r>
        <w:r>
          <w:t>author</w:t>
        </w:r>
      </w:ins>
    </w:p>
    <w:p w14:paraId="0969783E" w14:textId="3B77BF2B" w:rsidR="00933507" w:rsidRDefault="003C3342">
      <w:pPr>
        <w:spacing w:line="240" w:lineRule="auto"/>
        <w:rPr>
          <w:ins w:id="43" w:author="Daniel Falster" w:date="2016-08-29T13:15:00Z"/>
        </w:rPr>
        <w:pPrChange w:id="44" w:author="Daniel Falster" w:date="2016-08-29T13:17:00Z">
          <w:pPr>
            <w:jc w:val="both"/>
          </w:pPr>
        </w:pPrChange>
      </w:pPr>
      <w:ins w:id="45" w:author="Daniel Falster" w:date="2016-08-29T13:14:00Z">
        <w:r>
          <w:t>E</w:t>
        </w:r>
      </w:ins>
      <w:ins w:id="46" w:author="Daniel Falster" w:date="2016-08-29T13:13:00Z">
        <w:r>
          <w:t>mail</w:t>
        </w:r>
      </w:ins>
      <w:ins w:id="47" w:author="Daniel Falster" w:date="2016-08-29T13:14:00Z">
        <w:r>
          <w:t xml:space="preserve"> addresses</w:t>
        </w:r>
      </w:ins>
      <w:ins w:id="48" w:author="Daniel Falster" w:date="2016-08-29T13:13:00Z">
        <w:r>
          <w:t>:</w:t>
        </w:r>
      </w:ins>
      <w:ins w:id="49" w:author="Daniel Falster" w:date="2016-08-29T12:54:00Z">
        <w:r w:rsidR="00933507" w:rsidRPr="003C3342">
          <w:t xml:space="preserve"> </w:t>
        </w:r>
      </w:ins>
      <w:ins w:id="50" w:author="Daniel Falster" w:date="2016-08-29T13:02:00Z">
        <w:r w:rsidR="00F66C59" w:rsidRPr="00F66C59">
          <w:t>ehwenk@gmail.com</w:t>
        </w:r>
      </w:ins>
      <w:ins w:id="51" w:author="Daniel Falster" w:date="2016-08-29T13:13:00Z">
        <w:r>
          <w:t xml:space="preserve">, </w:t>
        </w:r>
      </w:ins>
      <w:ins w:id="52" w:author="Daniel Falster" w:date="2016-08-29T13:14:00Z">
        <w:r w:rsidRPr="003C3342">
          <w:t>konrad.ab@gmail.com</w:t>
        </w:r>
        <w:r>
          <w:t xml:space="preserve">, </w:t>
        </w:r>
        <w:r w:rsidRPr="003C3342">
          <w:t>mark.westoby@mq.edu.au</w:t>
        </w:r>
        <w:r>
          <w:t xml:space="preserve">, </w:t>
        </w:r>
        <w:r w:rsidRPr="003C3342">
          <w:t>adaptive.plant@gmail.com</w:t>
        </w:r>
      </w:ins>
    </w:p>
    <w:p w14:paraId="7C4D8BB7" w14:textId="7678EC87" w:rsidR="00C12F56" w:rsidRPr="00C12F56" w:rsidRDefault="00C12F56">
      <w:pPr>
        <w:rPr>
          <w:ins w:id="53" w:author="Daniel Falster" w:date="2016-08-29T13:09:00Z"/>
        </w:rPr>
        <w:pPrChange w:id="54" w:author="Daniel Falster" w:date="2016-08-29T13:17:00Z">
          <w:pPr>
            <w:spacing w:after="0"/>
            <w:jc w:val="center"/>
          </w:pPr>
        </w:pPrChange>
      </w:pPr>
      <w:ins w:id="55" w:author="Daniel Falster" w:date="2016-08-29T13:09:00Z">
        <w:r w:rsidRPr="00C12F56">
          <w:t>A manuscript in consideration as a</w:t>
        </w:r>
      </w:ins>
      <w:ins w:id="56" w:author="Daniel Falster" w:date="2016-08-29T13:12:00Z">
        <w:r w:rsidR="003C3342">
          <w:t>n “</w:t>
        </w:r>
      </w:ins>
      <w:ins w:id="57" w:author="Daniel Falster" w:date="2016-08-29T13:09:00Z">
        <w:r w:rsidRPr="00C12F56">
          <w:t>A</w:t>
        </w:r>
      </w:ins>
      <w:ins w:id="58" w:author="Daniel Falster" w:date="2016-08-29T13:12:00Z">
        <w:r w:rsidR="003C3342">
          <w:t>rticle”</w:t>
        </w:r>
      </w:ins>
      <w:ins w:id="59" w:author="Daniel Falster" w:date="2016-08-29T13:09:00Z">
        <w:r w:rsidRPr="00C12F56">
          <w:t xml:space="preserve"> for publication in </w:t>
        </w:r>
      </w:ins>
      <w:commentRangeStart w:id="60"/>
      <w:ins w:id="61" w:author="Daniel Falster" w:date="2016-08-29T13:10:00Z">
        <w:r>
          <w:rPr>
            <w:i/>
          </w:rPr>
          <w:t>The American Naturalist</w:t>
        </w:r>
      </w:ins>
      <w:commentRangeEnd w:id="60"/>
      <w:ins w:id="62" w:author="Daniel Falster" w:date="2016-08-29T13:11:00Z">
        <w:r w:rsidR="003C3342">
          <w:rPr>
            <w:rStyle w:val="CommentReference"/>
          </w:rPr>
          <w:commentReference w:id="60"/>
        </w:r>
        <w:r>
          <w:t>.</w:t>
        </w:r>
      </w:ins>
    </w:p>
    <w:p w14:paraId="0D34FC6D" w14:textId="62C1B45B" w:rsidR="00933507" w:rsidRPr="003C3342" w:rsidRDefault="00933507">
      <w:pPr>
        <w:rPr>
          <w:ins w:id="63" w:author="Daniel Falster" w:date="2016-08-29T12:54:00Z"/>
        </w:rPr>
        <w:pPrChange w:id="64" w:author="Daniel Falster" w:date="2016-08-29T13:17:00Z">
          <w:pPr>
            <w:pStyle w:val="Heading1"/>
          </w:pPr>
        </w:pPrChange>
      </w:pPr>
      <w:ins w:id="65" w:author="Daniel Falster" w:date="2016-08-29T12:59:00Z">
        <w:r w:rsidRPr="00C12F56">
          <w:rPr>
            <w:b/>
            <w:rPrChange w:id="66" w:author="Daniel Falster" w:date="2016-08-29T13:11:00Z">
              <w:rPr>
                <w:b/>
                <w:sz w:val="28"/>
                <w:szCs w:val="28"/>
              </w:rPr>
            </w:rPrChange>
          </w:rPr>
          <w:t>Key-words</w:t>
        </w:r>
      </w:ins>
      <w:ins w:id="67" w:author="Daniel Falster" w:date="2016-08-29T13:11:00Z">
        <w:r w:rsidR="00C12F56">
          <w:t>:</w:t>
        </w:r>
      </w:ins>
      <w:ins w:id="68" w:author="Daniel Falster" w:date="2016-08-29T12:59:00Z">
        <w:r w:rsidRPr="003C3342">
          <w:t xml:space="preserve"> </w:t>
        </w:r>
      </w:ins>
      <w:ins w:id="69" w:author="Daniel Falster" w:date="2016-08-29T13:13:00Z">
        <w:r w:rsidR="003C3342">
          <w:t xml:space="preserve"> (four – six)</w:t>
        </w:r>
      </w:ins>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3EDC0730" w:rsidR="000E3A12" w:rsidRPr="003C3342" w:rsidRDefault="000E3A12" w:rsidP="003C3342">
      <w:pPr>
        <w:pStyle w:val="Heading1"/>
        <w:rPr>
          <w:ins w:id="70" w:author="Mark Westoby" w:date="2016-08-19T15:41:00Z"/>
          <w:rFonts w:cs="Times New Roman"/>
        </w:rPr>
      </w:pPr>
      <w:ins w:id="71" w:author="Mark Westoby" w:date="2016-08-19T15:41:00Z">
        <w:del w:id="72" w:author="Daniel Falster" w:date="2016-08-29T12:59:00Z">
          <w:r w:rsidRPr="003C3342" w:rsidDel="00933507">
            <w:rPr>
              <w:rFonts w:cs="Times New Roman"/>
            </w:rPr>
            <w:lastRenderedPageBreak/>
            <w:delText>key points for abstract</w:delText>
          </w:r>
        </w:del>
      </w:ins>
      <w:r w:rsidR="003C3342">
        <w:rPr>
          <w:rFonts w:cs="Times New Roman"/>
        </w:rPr>
        <w:t>Abstract</w:t>
      </w:r>
    </w:p>
    <w:p w14:paraId="113856E9" w14:textId="0AD8A793" w:rsidR="000E3A12" w:rsidRPr="003C3342" w:rsidRDefault="000E3A12">
      <w:pPr>
        <w:rPr>
          <w:ins w:id="73" w:author="Mark Westoby" w:date="2016-08-19T15:42:00Z"/>
        </w:rPr>
        <w:pPrChange w:id="74" w:author="Daniel Falster" w:date="2016-08-29T13:17:00Z">
          <w:pPr>
            <w:pStyle w:val="Heading1"/>
          </w:pPr>
        </w:pPrChange>
      </w:pPr>
      <w:proofErr w:type="gramStart"/>
      <w:ins w:id="75" w:author="Mark Westoby" w:date="2016-08-19T15:42:00Z">
        <w:r w:rsidRPr="003C3342">
          <w:t>accessory</w:t>
        </w:r>
        <w:proofErr w:type="gramEnd"/>
        <w:r w:rsidRPr="003C3342">
          <w:t xml:space="preserve"> costs are </w:t>
        </w:r>
      </w:ins>
      <w:ins w:id="76" w:author="Mark Westoby" w:date="2016-08-19T15:45:00Z">
        <w:r w:rsidRPr="00933507">
          <w:rPr>
            <w:sz w:val="22"/>
            <w:szCs w:val="22"/>
            <w:u w:val="single"/>
            <w:rPrChange w:id="77" w:author="Daniel Falster" w:date="2016-08-29T13:01:00Z">
              <w:rPr>
                <w:b/>
                <w:i/>
                <w:sz w:val="28"/>
                <w:u w:val="single"/>
              </w:rPr>
            </w:rPrChange>
          </w:rPr>
          <w:t>BIG</w:t>
        </w:r>
      </w:ins>
    </w:p>
    <w:p w14:paraId="51ED758E" w14:textId="69566F39" w:rsidR="000E3A12" w:rsidRPr="003C3342" w:rsidRDefault="000E3A12">
      <w:pPr>
        <w:rPr>
          <w:ins w:id="78" w:author="Mark Westoby" w:date="2016-08-19T15:43:00Z"/>
        </w:rPr>
        <w:pPrChange w:id="79" w:author="Daniel Falster" w:date="2016-08-29T13:17:00Z">
          <w:pPr>
            <w:pStyle w:val="Heading1"/>
          </w:pPr>
        </w:pPrChange>
      </w:pPr>
      <w:proofErr w:type="gramStart"/>
      <w:ins w:id="80" w:author="Mark Westoby" w:date="2016-08-19T15:42:00Z">
        <w:r w:rsidRPr="003C3342">
          <w:t>in</w:t>
        </w:r>
        <w:proofErr w:type="gramEnd"/>
        <w:r w:rsidRPr="003C3342">
          <w:t xml:space="preserve"> failed </w:t>
        </w:r>
      </w:ins>
      <w:ins w:id="81" w:author="Mark Westoby" w:date="2016-08-19T15:43:00Z">
        <w:r w:rsidRPr="003C3342">
          <w:t xml:space="preserve">or surplus </w:t>
        </w:r>
      </w:ins>
      <w:ins w:id="82" w:author="Mark Westoby" w:date="2016-08-19T15:45:00Z">
        <w:r w:rsidRPr="003C3342">
          <w:t>ovules</w:t>
        </w:r>
      </w:ins>
      <w:ins w:id="83" w:author="Mark Westoby" w:date="2016-08-19T15:42:00Z">
        <w:r w:rsidRPr="003C3342">
          <w:t xml:space="preserve"> more so than </w:t>
        </w:r>
      </w:ins>
      <w:ins w:id="84" w:author="Mark Westoby" w:date="2016-08-19T15:43:00Z">
        <w:r w:rsidRPr="003C3342">
          <w:t xml:space="preserve">in </w:t>
        </w:r>
      </w:ins>
      <w:ins w:id="85" w:author="Mark Westoby" w:date="2016-08-19T15:42:00Z">
        <w:r w:rsidRPr="003C3342">
          <w:t>costs of success</w:t>
        </w:r>
      </w:ins>
    </w:p>
    <w:p w14:paraId="5D9B9C76" w14:textId="21124FAD" w:rsidR="000E3A12" w:rsidRPr="003C3342" w:rsidRDefault="000E3A12">
      <w:pPr>
        <w:rPr>
          <w:ins w:id="86" w:author="Mark Westoby" w:date="2016-08-19T15:45:00Z"/>
        </w:rPr>
        <w:pPrChange w:id="87" w:author="Daniel Falster" w:date="2016-08-29T13:17:00Z">
          <w:pPr>
            <w:pStyle w:val="Heading1"/>
          </w:pPr>
        </w:pPrChange>
      </w:pPr>
      <w:proofErr w:type="gramStart"/>
      <w:ins w:id="88" w:author="Mark Westoby" w:date="2016-08-19T15:43:00Z">
        <w:r w:rsidRPr="003C3342">
          <w:t>one</w:t>
        </w:r>
        <w:proofErr w:type="gramEnd"/>
        <w:r w:rsidRPr="003C3342">
          <w:t xml:space="preserve"> consequence </w:t>
        </w:r>
      </w:ins>
      <w:ins w:id="89" w:author="Mark Westoby" w:date="2016-08-19T15:44:00Z">
        <w:r w:rsidRPr="003C3342">
          <w:t>is</w:t>
        </w:r>
      </w:ins>
      <w:ins w:id="90" w:author="Mark Westoby" w:date="2016-08-19T15:43:00Z">
        <w:r w:rsidRPr="003C3342">
          <w:t xml:space="preserve"> that seed </w:t>
        </w:r>
      </w:ins>
      <w:ins w:id="91" w:author="Mark Westoby" w:date="2016-08-19T15:44:00Z">
        <w:r w:rsidRPr="003C3342">
          <w:t>output</w:t>
        </w:r>
      </w:ins>
      <w:ins w:id="92" w:author="Mark Westoby" w:date="2016-08-19T15:43:00Z">
        <w:r w:rsidRPr="003C3342">
          <w:t xml:space="preserve"> </w:t>
        </w:r>
      </w:ins>
      <w:ins w:id="93" w:author="Mark Westoby" w:date="2016-08-19T15:47:00Z">
        <w:r w:rsidRPr="003C3342">
          <w:t xml:space="preserve">radically underestimates RE and </w:t>
        </w:r>
      </w:ins>
      <w:ins w:id="94" w:author="Mark Westoby" w:date="2016-08-19T15:43:00Z">
        <w:r w:rsidRPr="003C3342">
          <w:t xml:space="preserve">is </w:t>
        </w:r>
      </w:ins>
      <w:ins w:id="95" w:author="Mark Westoby" w:date="2016-08-19T15:47:00Z">
        <w:r w:rsidRPr="003C3342">
          <w:t xml:space="preserve">only </w:t>
        </w:r>
      </w:ins>
      <w:ins w:id="96" w:author="Mark Westoby" w:date="2016-08-19T15:43:00Z">
        <w:r w:rsidRPr="003C3342">
          <w:t>weak</w:t>
        </w:r>
      </w:ins>
      <w:ins w:id="97" w:author="Mark Westoby" w:date="2016-08-19T15:47:00Z">
        <w:r w:rsidRPr="003C3342">
          <w:t xml:space="preserve">ly correlated </w:t>
        </w:r>
      </w:ins>
    </w:p>
    <w:p w14:paraId="30F495CB" w14:textId="77777777" w:rsidR="00D052D4" w:rsidRPr="003C3342" w:rsidRDefault="000E3A12">
      <w:pPr>
        <w:rPr>
          <w:ins w:id="98" w:author="Mark Westoby" w:date="2016-08-19T18:46:00Z"/>
        </w:rPr>
        <w:pPrChange w:id="99" w:author="Daniel Falster" w:date="2016-08-29T13:17:00Z">
          <w:pPr>
            <w:pStyle w:val="Heading1"/>
          </w:pPr>
        </w:pPrChange>
      </w:pPr>
      <w:proofErr w:type="spellStart"/>
      <w:proofErr w:type="gramStart"/>
      <w:ins w:id="100" w:author="Mark Westoby" w:date="2016-08-19T15:45:00Z">
        <w:r w:rsidRPr="003C3342">
          <w:t>prod</w:t>
        </w:r>
      </w:ins>
      <w:ins w:id="101" w:author="Mark Westoby" w:date="2016-08-19T18:45:00Z">
        <w:r w:rsidR="00D052D4" w:rsidRPr="003C3342">
          <w:t>n</w:t>
        </w:r>
      </w:ins>
      <w:proofErr w:type="spellEnd"/>
      <w:proofErr w:type="gramEnd"/>
      <w:ins w:id="102" w:author="Mark Westoby" w:date="2016-08-19T15:45:00Z">
        <w:r w:rsidRPr="003C3342">
          <w:t xml:space="preserve"> of surplus ovules is tied up with overall strategy, and correlates with propagule </w:t>
        </w:r>
      </w:ins>
      <w:ins w:id="103" w:author="Mark Westoby" w:date="2016-08-19T15:46:00Z">
        <w:r w:rsidRPr="003C3342">
          <w:t>size</w:t>
        </w:r>
      </w:ins>
    </w:p>
    <w:p w14:paraId="34A176F6" w14:textId="5DEB0F28" w:rsidR="000E3A12" w:rsidRPr="003C3342" w:rsidRDefault="00D052D4">
      <w:pPr>
        <w:rPr>
          <w:ins w:id="104" w:author="Mark Westoby" w:date="2016-08-19T15:42:00Z"/>
        </w:rPr>
        <w:pPrChange w:id="105" w:author="Daniel Falster" w:date="2016-08-29T13:17:00Z">
          <w:pPr>
            <w:pStyle w:val="Heading1"/>
          </w:pPr>
        </w:pPrChange>
      </w:pPr>
      <w:ins w:id="106" w:author="Mark Westoby" w:date="2016-08-19T18:46:00Z">
        <w:r w:rsidRPr="003C3342">
          <w:t>[</w:t>
        </w:r>
      </w:ins>
      <w:proofErr w:type="gramStart"/>
      <w:ins w:id="107" w:author="Mark Westoby" w:date="2016-08-19T18:48:00Z">
        <w:r w:rsidRPr="003C3342">
          <w:t>general</w:t>
        </w:r>
        <w:proofErr w:type="gramEnd"/>
        <w:r w:rsidRPr="003C3342">
          <w:t xml:space="preserve"> comment: </w:t>
        </w:r>
      </w:ins>
      <w:ins w:id="108" w:author="Mark Westoby" w:date="2016-08-19T18:46:00Z">
        <w:r w:rsidRPr="003C3342">
          <w:t xml:space="preserve">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w:t>
        </w:r>
      </w:ins>
      <w:ins w:id="109" w:author="Mark Westoby" w:date="2016-08-19T18:48:00Z">
        <w:r w:rsidRPr="003C3342">
          <w:t xml:space="preserve"> for successfully-provisioned seeds</w:t>
        </w:r>
      </w:ins>
      <w:ins w:id="110" w:author="Mark Westoby" w:date="2016-08-19T18:46:00Z">
        <w:r w:rsidRPr="003C3342">
          <w:t>]</w:t>
        </w:r>
      </w:ins>
      <w:ins w:id="111" w:author="Mark Westoby" w:date="2016-08-19T15:46:00Z">
        <w:r w:rsidR="000E3A12" w:rsidRPr="003C3342">
          <w:t xml:space="preserve"> </w:t>
        </w:r>
      </w:ins>
    </w:p>
    <w:p w14:paraId="6E8D80E6" w14:textId="77777777" w:rsidR="000E3A12" w:rsidRPr="003C3342" w:rsidRDefault="000E3A12">
      <w:pPr>
        <w:rPr>
          <w:ins w:id="112" w:author="Mark Westoby" w:date="2016-08-19T15:42:00Z"/>
        </w:rPr>
        <w:pPrChange w:id="113" w:author="Daniel Falster" w:date="2016-08-29T13:17:00Z">
          <w:pPr>
            <w:pStyle w:val="Heading1"/>
          </w:pPr>
        </w:pPrChange>
      </w:pPr>
    </w:p>
    <w:p w14:paraId="77DBA301" w14:textId="77777777" w:rsidR="000E3A12" w:rsidRPr="003C3342" w:rsidRDefault="000E3A12">
      <w:pPr>
        <w:rPr>
          <w:ins w:id="114" w:author="Mark Westoby" w:date="2016-08-19T15:41:00Z"/>
        </w:rPr>
        <w:pPrChange w:id="115" w:author="Daniel Falster" w:date="2016-08-29T13:17:00Z">
          <w:pPr>
            <w:pStyle w:val="Heading1"/>
          </w:pPr>
        </w:pPrChange>
      </w:pPr>
    </w:p>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1E0004A1" w:rsidR="00527091" w:rsidRDefault="00210508">
      <w:pPr>
        <w:rPr>
          <w:ins w:id="116" w:author="Daniel Falster" w:date="2016-08-29T16:22:00Z"/>
        </w:rPr>
        <w:pPrChange w:id="117" w:author="Daniel Falster" w:date="2016-08-29T13:17:00Z">
          <w:pPr>
            <w:spacing w:line="340" w:lineRule="atLeast"/>
            <w:ind w:firstLine="720"/>
          </w:pPr>
        </w:pPrChange>
      </w:pPr>
      <w:r w:rsidRPr="003C3342">
        <w:t>Plants allocate a sizeable proportion of their photosynthetic energy to reproduction</w:t>
      </w:r>
      <w:r w:rsidR="00F02B42">
        <w:t xml:space="preserve"> (refs? </w:t>
      </w:r>
      <w:r w:rsidR="00F02B42" w:rsidRPr="00F02B42">
        <w:t xml:space="preserve">including </w:t>
      </w:r>
      <w:r w:rsidR="00F02B42">
        <w:t xml:space="preserve">Wenk </w:t>
      </w:r>
      <w:r w:rsidR="00962879">
        <w:t xml:space="preserve">&amp; </w:t>
      </w:r>
      <w:r w:rsidR="00962879" w:rsidRPr="00962879">
        <w:t>Falster</w:t>
      </w:r>
      <w:r w:rsidR="00962879">
        <w:t>, 2016</w:t>
      </w:r>
      <w:r w:rsidR="00F02B42">
        <w:t>)</w:t>
      </w:r>
      <w:r w:rsidR="00FE77B8">
        <w:t xml:space="preserve">, including to seeds and </w:t>
      </w:r>
      <w:r w:rsidRPr="003C3342">
        <w:t xml:space="preserve">also into the many other tissues associated with reproduction, termed </w:t>
      </w:r>
      <w:bookmarkStart w:id="118" w:name="OLE_LINK1"/>
      <w:bookmarkStart w:id="119" w:name="OLE_LINK2"/>
      <w:r w:rsidRPr="003C3342">
        <w:t>accessory costs</w:t>
      </w:r>
      <w:bookmarkEnd w:id="118"/>
      <w:bookmarkEnd w:id="119"/>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9347F0">
        <w:t xml:space="preserve"> (see Table 1 for summary of terms)</w:t>
      </w:r>
      <w:r w:rsidR="00447E7F" w:rsidRPr="003C3342">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Pr="003C3342">
        <w:instrText xml:space="preserve"> ADDIN ZOTERO_ITEM CSL_CITATION {"citationID":"ch3o89lql","properties":{"formattedCitation":"(Haig &amp; Westoby 1988; Henery &amp; Westoby 2001; Lord &amp; Westoby 2006)","plainCitation":"(Haig &amp; Westoby 1988; Henery &amp; Westoby 2001; Lord &amp; Westoby 2006)"},"citationItems":[{"id":583,"uris":["http://zotero.org/users/503753/items/HF4Q4VVB"],"uri":["http://zotero.org/users/503753/items/HF4Q4VVB"],"itemData":{"id":583,"type":"article-journal","title":"On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3C3342">
        <w:fldChar w:fldCharType="separate"/>
      </w:r>
      <w:r w:rsidRPr="00933507">
        <w:rPr>
          <w:rPrChange w:id="120" w:author="Daniel Falster" w:date="2016-08-29T13:01:00Z">
            <w:rPr>
              <w:rFonts w:ascii="Calibri" w:hAnsi="Calibri"/>
            </w:rPr>
          </w:rPrChange>
        </w:rPr>
        <w:t>(Haig &amp; Westoby 1988; Henery &amp; Westoby 2001; Lord &amp; Westoby 2006)</w:t>
      </w:r>
      <w:r w:rsidRPr="003C3342">
        <w:fldChar w:fldCharType="end"/>
      </w:r>
      <w:r w:rsidRPr="003C3342">
        <w:t xml:space="preserve">. </w:t>
      </w:r>
      <w:r w:rsidR="00447E7F">
        <w:t>Moreover, s</w:t>
      </w:r>
      <w:r w:rsidRPr="003C3342">
        <w:t xml:space="preserve">ince fruit set </w:t>
      </w:r>
      <w:del w:id="121" w:author="Mark Westoby" w:date="2016-08-17T17:18:00Z">
        <w:r w:rsidRPr="003C3342" w:rsidDel="00254E85">
          <w:delText>(</w:delText>
        </w:r>
      </w:del>
      <w:r w:rsidRPr="003C3342">
        <w:t>and seed set</w:t>
      </w:r>
      <w:del w:id="122" w:author="Mark Westoby" w:date="2016-08-17T17:18:00Z">
        <w:r w:rsidRPr="003C3342" w:rsidDel="00254E85">
          <w:delText>)</w:delText>
        </w:r>
      </w:del>
      <w:r w:rsidRPr="003C3342">
        <w:t xml:space="preserve"> is generally below 50% in perennial species </w:t>
      </w:r>
      <w:r w:rsidRPr="003C3342">
        <w:fldChar w:fldCharType="begin"/>
      </w:r>
      <w:r w:rsidRPr="003C3342">
        <w:instrText xml:space="preserve"> ADDIN ZOTERO_ITEM CSL_CITATION {"citationID":"rk3YRJFA","properties":{"formattedCitation":"{\\rtf (Stephenson 1981; Sutherland 1986; Knight {\\i{}et al.} 2005; Rosenheim {\\i{}et al.} 2014)}","plainCitation":"(Stephenson 1981;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933507">
        <w:rPr>
          <w:rPrChange w:id="123" w:author="Daniel Falster" w:date="2016-08-29T13:01:00Z">
            <w:rPr>
              <w:rFonts w:ascii="Calibri" w:hAnsi="Calibri" w:cs="Times New Roman"/>
            </w:rPr>
          </w:rPrChange>
        </w:rPr>
        <w:t xml:space="preserve">(Stephenson 1981; Sutherland 1986; Knight </w:t>
      </w:r>
      <w:r w:rsidRPr="00933507">
        <w:rPr>
          <w:rFonts w:ascii="Times New Roman" w:hAnsi="Times New Roman"/>
          <w:i/>
          <w:iCs/>
          <w:rPrChange w:id="124" w:author="Daniel Falster" w:date="2016-08-29T13:01:00Z">
            <w:rPr>
              <w:rFonts w:ascii="Calibri" w:hAnsi="Calibri" w:cs="Times New Roman"/>
              <w:i/>
              <w:iCs/>
            </w:rPr>
          </w:rPrChange>
        </w:rPr>
        <w:t>et al.</w:t>
      </w:r>
      <w:r w:rsidRPr="00933507">
        <w:rPr>
          <w:rFonts w:ascii="Times New Roman" w:hAnsi="Times New Roman"/>
          <w:rPrChange w:id="125" w:author="Daniel Falster" w:date="2016-08-29T13:01:00Z">
            <w:rPr>
              <w:rFonts w:ascii="Calibri" w:hAnsi="Calibri" w:cs="Times New Roman"/>
            </w:rPr>
          </w:rPrChange>
        </w:rPr>
        <w:t xml:space="preserve"> 2005; Rosenheim </w:t>
      </w:r>
      <w:r w:rsidRPr="00933507">
        <w:rPr>
          <w:rFonts w:ascii="Times New Roman" w:hAnsi="Times New Roman"/>
          <w:i/>
          <w:iCs/>
          <w:rPrChange w:id="126" w:author="Daniel Falster" w:date="2016-08-29T13:01:00Z">
            <w:rPr>
              <w:rFonts w:ascii="Calibri" w:hAnsi="Calibri" w:cs="Times New Roman"/>
              <w:i/>
              <w:iCs/>
            </w:rPr>
          </w:rPrChange>
        </w:rPr>
        <w:t>et al.</w:t>
      </w:r>
      <w:r w:rsidRPr="00933507">
        <w:rPr>
          <w:rFonts w:ascii="Times New Roman" w:hAnsi="Times New Roman"/>
          <w:rPrChange w:id="127" w:author="Daniel Falster" w:date="2016-08-29T13:01:00Z">
            <w:rPr>
              <w:rFonts w:ascii="Calibri" w:hAnsi="Calibri" w:cs="Times New Roman"/>
            </w:rPr>
          </w:rPrChange>
        </w:rPr>
        <w:t xml:space="preserve"> 2014)</w:t>
      </w:r>
      <w:r w:rsidRPr="003C3342">
        <w:fldChar w:fldCharType="end"/>
      </w:r>
      <w:r w:rsidRPr="003C3342">
        <w:t xml:space="preserve">, the cost of aborted tissues </w:t>
      </w:r>
      <w:r w:rsidR="00FE77B8">
        <w:t xml:space="preserve">may be </w:t>
      </w:r>
      <w:r w:rsidRPr="003C3342">
        <w:t xml:space="preserve">substantial.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and with exception of a few well-studied </w:t>
      </w:r>
      <w:r w:rsidR="00FE77B8" w:rsidRPr="00FE77B8">
        <w:t xml:space="preserve">species </w:t>
      </w:r>
      <w:r w:rsidR="00FE77B8">
        <w:t xml:space="preserve">(refs), little </w:t>
      </w:r>
      <w:r w:rsidR="00FE77B8">
        <w:lastRenderedPageBreak/>
        <w:t xml:space="preserve">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55461EC9" w14:textId="33C4E967" w:rsidR="00C14873" w:rsidDel="00C14873" w:rsidRDefault="00C14873" w:rsidP="00C14873">
      <w:pPr>
        <w:rPr>
          <w:del w:id="128" w:author="Daniel Falster" w:date="2016-08-29T16:23:00Z"/>
        </w:rPr>
      </w:pPr>
      <w:ins w:id="129" w:author="Daniel Falster" w:date="2016-08-29T16:22:00Z">
        <w:r>
          <w:t xml:space="preserve">While plant </w:t>
        </w:r>
      </w:ins>
      <w:ins w:id="130" w:author="Daniel Falster" w:date="2016-08-29T16:37:00Z">
        <w:r w:rsidR="00782C92" w:rsidRPr="00782C92">
          <w:t xml:space="preserve">species </w:t>
        </w:r>
      </w:ins>
      <w:ins w:id="131" w:author="Daniel Falster" w:date="2016-08-29T16:22:00Z">
        <w:r>
          <w:t xml:space="preserve">demonstrate an extraordinary diversity of reproductive structures and </w:t>
        </w:r>
      </w:ins>
      <w:ins w:id="132" w:author="Daniel Falster" w:date="2016-08-29T16:23:00Z">
        <w:r>
          <w:t>strategies</w:t>
        </w:r>
      </w:ins>
      <w:ins w:id="133" w:author="Daniel Falster" w:date="2016-08-29T16:22:00Z">
        <w:r>
          <w:t xml:space="preserve">, </w:t>
        </w:r>
      </w:ins>
      <w:ins w:id="134" w:author="Daniel Falster" w:date="2016-08-29T16:23:00Z">
        <w:r>
          <w:t xml:space="preserve">the investments made </w:t>
        </w:r>
        <w:commentRangeStart w:id="135"/>
        <w:r>
          <w:t xml:space="preserve">by most </w:t>
        </w:r>
        <w:r w:rsidRPr="00C14873">
          <w:t>species</w:t>
        </w:r>
        <w:r>
          <w:t xml:space="preserve"> fall into several </w:t>
        </w:r>
      </w:ins>
      <w:ins w:id="136" w:author="Daniel Falster" w:date="2016-08-29T16:48:00Z">
        <w:r w:rsidR="00BA744F">
          <w:t>broad</w:t>
        </w:r>
      </w:ins>
      <w:ins w:id="137" w:author="Daniel Falster" w:date="2016-08-29T16:23:00Z">
        <w:r>
          <w:t xml:space="preserve"> categories </w:t>
        </w:r>
      </w:ins>
      <w:commentRangeEnd w:id="135"/>
      <w:ins w:id="138" w:author="Daniel Falster" w:date="2016-08-29T17:18:00Z">
        <w:r w:rsidR="003270F1">
          <w:rPr>
            <w:rStyle w:val="CommentReference"/>
          </w:rPr>
          <w:commentReference w:id="135"/>
        </w:r>
      </w:ins>
      <w:ins w:id="139" w:author="Daniel Falster" w:date="2016-08-29T16:23:00Z">
        <w:r>
          <w:t xml:space="preserve">(Figure 1). </w:t>
        </w:r>
      </w:ins>
      <w:moveToRangeStart w:id="140" w:author="Daniel Falster" w:date="2016-08-29T16:22:00Z" w:name="move334107066"/>
    </w:p>
    <w:p w14:paraId="754FBC7F" w14:textId="3CEF3D07" w:rsidR="00C14873" w:rsidRDefault="00C14873">
      <w:pPr>
        <w:pPrChange w:id="141" w:author="Daniel Falster" w:date="2016-08-29T13:17:00Z">
          <w:pPr>
            <w:spacing w:line="340" w:lineRule="atLeast"/>
            <w:ind w:firstLine="720"/>
          </w:pPr>
        </w:pPrChange>
      </w:pPr>
      <w:commentRangeStart w:id="142"/>
      <w:moveTo w:id="143" w:author="Daniel Falster" w:date="2016-08-29T16:22:00Z">
        <w:r w:rsidRPr="003C3342">
          <w:t xml:space="preserve">The total energy investment in required parts (per seed matured) is termed the </w:t>
        </w:r>
        <w:r w:rsidRPr="003C3342">
          <w:rPr>
            <w:i/>
          </w:rPr>
          <w:t>seed costs</w:t>
        </w:r>
        <w:r w:rsidRPr="003C3342">
          <w:t>, and these can be further divided into structures required for attracting pollen (e.g. petals) versus structures developed post-pollination (e.g. seed pod, seed), hereafter termed provisioning costs</w:t>
        </w:r>
      </w:moveTo>
      <w:ins w:id="144" w:author="Daniel Falster" w:date="2016-08-29T16:24:00Z">
        <w:r>
          <w:t>.</w:t>
        </w:r>
      </w:ins>
      <w:moveTo w:id="145" w:author="Daniel Falster" w:date="2016-08-29T16:22:00Z">
        <w:del w:id="146" w:author="Daniel Falster" w:date="2016-08-29T16:24:00Z">
          <w:r w:rsidRPr="003C3342" w:rsidDel="00C14873">
            <w:delText xml:space="preserve"> (see Figure 1).</w:delText>
          </w:r>
        </w:del>
        <w:r w:rsidRPr="003C3342">
          <w:t xml:space="preserve"> The provisioning component can be further split into investment in the seed itself versus the dispersal and packaging tissues. On top of required seed costs per seed matured are the so-called </w:t>
        </w:r>
        <w:r w:rsidRPr="003C3342">
          <w:rPr>
            <w:i/>
          </w:rPr>
          <w:t>costs of failure</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moveTo>
      <w:ins w:id="147" w:author="Daniel Falster" w:date="2016-08-29T16:24:00Z">
        <w:r>
          <w:t>.</w:t>
        </w:r>
      </w:ins>
      <w:moveTo w:id="148" w:author="Daniel Falster" w:date="2016-08-29T16:22:00Z">
        <w:del w:id="149" w:author="Daniel Falster" w:date="2016-08-29T16:24:00Z">
          <w:r w:rsidRPr="003C3342" w:rsidDel="00C14873">
            <w:delText xml:space="preserve"> (Figure 1).</w:delText>
          </w:r>
        </w:del>
        <w:r w:rsidRPr="003C3342">
          <w:t xml:space="preserve"> </w:t>
        </w:r>
        <w:commentRangeEnd w:id="142"/>
        <w:r>
          <w:rPr>
            <w:rStyle w:val="CommentReference"/>
          </w:rPr>
          <w:commentReference w:id="142"/>
        </w:r>
        <w:r w:rsidRPr="003C3342">
          <w:t xml:space="preserve">Low seed to ovule ratios, and concurrently high costs of failure, occur in perennial plants for a diversity of reasons, including pollen-limitation, pollen-ovule incompatibility, 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et 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moveTo>
      <w:moveToRangeEnd w:id="140"/>
      <w:ins w:id="150" w:author="Daniel Falster" w:date="2016-08-29T16:22:00Z">
        <w:r>
          <w:t>.</w:t>
        </w:r>
      </w:ins>
      <w:ins w:id="151" w:author="Daniel Falster" w:date="2016-08-29T16:24:00Z">
        <w:r>
          <w:t xml:space="preserve"> Combined, these different activities suggest XXX main types of investment, as summarised in Figure 1.</w:t>
        </w:r>
      </w:ins>
    </w:p>
    <w:p w14:paraId="580645A0" w14:textId="2C2531F4" w:rsidR="00614181" w:rsidDel="00C14873" w:rsidRDefault="00527091" w:rsidP="00C14873">
      <w:pPr>
        <w:rPr>
          <w:del w:id="152" w:author="Daniel Falster" w:date="2016-08-29T16:19:00Z"/>
        </w:rPr>
      </w:pPr>
      <w:r w:rsidRPr="00C94EFD">
        <w:t xml:space="preserve">There are multiple reasons to expect not only that </w:t>
      </w:r>
      <w:ins w:id="153" w:author="Daniel Falster" w:date="2016-08-29T16:25:00Z">
        <w:r w:rsidR="00C14873">
          <w:t xml:space="preserve">investments into these different types of </w:t>
        </w:r>
      </w:ins>
      <w:r w:rsidRPr="00C94EFD">
        <w:t>accessory cost</w:t>
      </w:r>
      <w:del w:id="154" w:author="Daniel Falster" w:date="2016-08-29T16:25:00Z">
        <w:r w:rsidRPr="00C94EFD" w:rsidDel="00C14873">
          <w:delText>s</w:delText>
        </w:r>
      </w:del>
      <w:r w:rsidRPr="00C94EFD">
        <w:t xml:space="preserve"> </w:t>
      </w:r>
      <w:r w:rsidR="00C94EFD">
        <w:t xml:space="preserve">will be substantial, </w:t>
      </w:r>
      <w:r w:rsidRPr="00C94EFD">
        <w:t>but also that the</w:t>
      </w:r>
      <w:ins w:id="155" w:author="Daniel Falster" w:date="2016-08-29T16:25:00Z">
        <w:r w:rsidR="00C14873">
          <w:t xml:space="preserve"> relative amounts might </w:t>
        </w:r>
      </w:ins>
      <w:del w:id="156" w:author="Daniel Falster" w:date="2016-08-29T16:25:00Z">
        <w:r w:rsidRPr="00C94EFD" w:rsidDel="00C14873">
          <w:delText xml:space="preserve">se should </w:delText>
        </w:r>
      </w:del>
      <w:r w:rsidRPr="00C94EFD">
        <w:t xml:space="preserve">differ during ontogeny and among species. </w:t>
      </w:r>
      <w:r w:rsidR="00FE77B8" w:rsidRPr="00C94EFD">
        <w:t xml:space="preserve">Evolutionary arguments </w:t>
      </w:r>
      <w:r w:rsidR="00614181">
        <w:t xml:space="preserve">would </w:t>
      </w:r>
      <w:del w:id="157" w:author="Daniel Falster" w:date="2016-08-29T16:21:00Z">
        <w:r w:rsidR="00614181" w:rsidDel="00C14873">
          <w:delText xml:space="preserve">indicate </w:delText>
        </w:r>
      </w:del>
      <w:ins w:id="158" w:author="Daniel Falster" w:date="2016-08-29T16:21:00Z">
        <w:r w:rsidR="00C14873">
          <w:t xml:space="preserve">suggest </w:t>
        </w:r>
      </w:ins>
      <w:r w:rsidR="00614181">
        <w:t>plants</w:t>
      </w:r>
      <w:del w:id="159" w:author="Daniel Falster" w:date="2016-08-29T16:19:00Z">
        <w:r w:rsidR="00614181" w:rsidDel="00C14873">
          <w:delText xml:space="preserve"> </w:delText>
        </w:r>
      </w:del>
    </w:p>
    <w:p w14:paraId="119F7D01" w14:textId="5C70CDBD" w:rsidR="00254E85" w:rsidRPr="00527091" w:rsidDel="00C14873" w:rsidRDefault="00FE77B8" w:rsidP="00C14873">
      <w:pPr>
        <w:rPr>
          <w:ins w:id="160" w:author="Mark Westoby" w:date="2016-08-17T17:18:00Z"/>
          <w:del w:id="161" w:author="Daniel Falster" w:date="2016-08-29T16:19:00Z"/>
          <w:highlight w:val="yellow"/>
        </w:rPr>
      </w:pPr>
      <w:del w:id="162" w:author="Daniel Falster" w:date="2016-08-29T16:19:00Z">
        <w:r w:rsidRPr="00C94EFD" w:rsidDel="00C14873">
          <w:delText>should</w:delText>
        </w:r>
      </w:del>
      <w:r w:rsidRPr="00C94EFD">
        <w:t xml:space="preserve"> </w:t>
      </w:r>
      <w:proofErr w:type="gramStart"/>
      <w:r w:rsidRPr="00C94EFD">
        <w:t>evolve</w:t>
      </w:r>
      <w:proofErr w:type="gramEnd"/>
      <w:r w:rsidRPr="00C94EFD">
        <w:t xml:space="preserve"> to </w:t>
      </w:r>
      <w:commentRangeStart w:id="163"/>
      <w:del w:id="164" w:author="Daniel Falster" w:date="2016-08-29T16:19:00Z">
        <w:r w:rsidRPr="00C94EFD" w:rsidDel="00C14873">
          <w:delText xml:space="preserve">minimize </w:delText>
        </w:r>
      </w:del>
      <w:commentRangeEnd w:id="163"/>
      <w:ins w:id="165" w:author="Daniel Falster" w:date="2016-08-29T16:19:00Z">
        <w:r w:rsidR="00C14873">
          <w:t>optimize</w:t>
        </w:r>
        <w:r w:rsidR="00C14873" w:rsidRPr="00C94EFD">
          <w:t xml:space="preserve"> </w:t>
        </w:r>
      </w:ins>
      <w:r w:rsidRPr="00C94EFD">
        <w:rPr>
          <w:rStyle w:val="CommentReference"/>
        </w:rPr>
        <w:commentReference w:id="163"/>
      </w:r>
      <w:ins w:id="166" w:author="Daniel Falster" w:date="2016-08-29T16:49:00Z">
        <w:r w:rsidR="0000086B">
          <w:t xml:space="preserve">the amount of </w:t>
        </w:r>
      </w:ins>
      <w:r w:rsidRPr="00C94EFD">
        <w:t xml:space="preserve">accessory costs per successful seed </w:t>
      </w:r>
      <w:del w:id="167" w:author="Daniel Falster" w:date="2016-08-29T16:21:00Z">
        <w:r w:rsidRPr="00C94EFD" w:rsidDel="00C14873">
          <w:delText>formed</w:delText>
        </w:r>
      </w:del>
      <w:ins w:id="168" w:author="Daniel Falster" w:date="2016-08-29T16:19:00Z">
        <w:r w:rsidR="00C14873">
          <w:t>(refs??)</w:t>
        </w:r>
      </w:ins>
      <w:r w:rsidRPr="00C94EFD">
        <w:t>.</w:t>
      </w:r>
      <w:ins w:id="169" w:author="Daniel Falster" w:date="2016-08-29T16:19:00Z">
        <w:r w:rsidR="00C14873">
          <w:t xml:space="preserve"> </w:t>
        </w:r>
      </w:ins>
    </w:p>
    <w:p w14:paraId="2025C72B" w14:textId="0BD17ABB" w:rsidR="00210508" w:rsidRPr="003C3342" w:rsidDel="00C14873" w:rsidRDefault="00210508">
      <w:pPr>
        <w:rPr>
          <w:del w:id="170" w:author="Daniel Falster" w:date="2016-08-29T16:19:00Z"/>
        </w:rPr>
        <w:pPrChange w:id="171" w:author="Daniel Falster" w:date="2016-08-29T13:17:00Z">
          <w:pPr>
            <w:spacing w:line="340" w:lineRule="atLeast"/>
            <w:ind w:firstLine="720"/>
          </w:pPr>
        </w:pPrChange>
      </w:pPr>
      <w:bookmarkStart w:id="172" w:name="_GoBack"/>
      <w:del w:id="173" w:author="Daniel Falster" w:date="2016-08-29T16:19:00Z">
        <w:r w:rsidRPr="003C3342" w:rsidDel="00C14873">
          <w:lastRenderedPageBreak/>
          <w:delText xml:space="preserve">Multiple research strands require </w:delText>
        </w:r>
      </w:del>
      <w:ins w:id="174" w:author="Mark Westoby" w:date="2016-08-17T17:19:00Z">
        <w:del w:id="175" w:author="Daniel Falster" w:date="2016-08-29T16:19:00Z">
          <w:r w:rsidR="00254E85" w:rsidRPr="003C3342" w:rsidDel="00C14873">
            <w:delText xml:space="preserve">can benefit from </w:delText>
          </w:r>
        </w:del>
      </w:ins>
      <w:del w:id="176" w:author="Daniel Falster" w:date="2016-08-29T16:19:00Z">
        <w:r w:rsidRPr="003C3342" w:rsidDel="00C14873">
          <w:delText xml:space="preserve">detailed </w:delText>
        </w:r>
      </w:del>
      <w:ins w:id="177" w:author="Mark Westoby" w:date="2016-08-17T17:19:00Z">
        <w:del w:id="178" w:author="Daniel Falster" w:date="2016-08-29T16:19:00Z">
          <w:r w:rsidR="00254E85" w:rsidRPr="003C3342" w:rsidDel="00C14873">
            <w:delText xml:space="preserve">improved </w:delText>
          </w:r>
        </w:del>
      </w:ins>
      <w:del w:id="179" w:author="Daniel Falster" w:date="2016-08-29T16:19:00Z">
        <w:r w:rsidRPr="003C3342" w:rsidDel="00C14873">
          <w:delText xml:space="preserve">knowledge of plant energy allocation. Functional growth models require accurate </w:delText>
        </w:r>
      </w:del>
      <w:ins w:id="180" w:author="Mark Westoby" w:date="2016-08-17T17:19:00Z">
        <w:del w:id="181" w:author="Daniel Falster" w:date="2016-08-29T16:19:00Z">
          <w:r w:rsidR="00254E85" w:rsidRPr="003C3342" w:rsidDel="00C14873">
            <w:delText xml:space="preserve">realistic </w:delText>
          </w:r>
        </w:del>
      </w:ins>
      <w:del w:id="182" w:author="Daniel Falster" w:date="2016-08-29T16:19:00Z">
        <w:r w:rsidRPr="003C3342" w:rsidDel="00C14873">
          <w:delText xml:space="preserve">estimates of the relative investment in growth versus reproduction for species with different functional traits and </w:delText>
        </w:r>
      </w:del>
      <w:ins w:id="183" w:author="Mark Westoby" w:date="2016-08-17T17:20:00Z">
        <w:del w:id="184" w:author="Daniel Falster" w:date="2016-08-29T16:19:00Z">
          <w:r w:rsidR="00254E85" w:rsidRPr="003C3342" w:rsidDel="00C14873">
            <w:delText xml:space="preserve">for </w:delText>
          </w:r>
        </w:del>
      </w:ins>
      <w:del w:id="185" w:author="Daniel Falster" w:date="2016-08-29T16:19:00Z">
        <w:r w:rsidRPr="003C3342" w:rsidDel="00C14873">
          <w:delText xml:space="preserve">individuals of different sizes and ages (###). Furthermore, to understand how this investment translates to future recruitment, models require accurate </w:delText>
        </w:r>
      </w:del>
      <w:ins w:id="186" w:author="Mark Westoby" w:date="2016-08-17T17:20:00Z">
        <w:del w:id="187" w:author="Daniel Falster" w:date="2016-08-29T16:19:00Z">
          <w:r w:rsidR="00254E85" w:rsidRPr="003C3342" w:rsidDel="00C14873">
            <w:delText xml:space="preserve">realistic </w:delText>
          </w:r>
        </w:del>
      </w:ins>
      <w:del w:id="188" w:author="Daniel Falster" w:date="2016-08-29T16:19:00Z">
        <w:r w:rsidRPr="003C3342" w:rsidDel="00C14873">
          <w:delText>estimates of seed investment</w:delText>
        </w:r>
        <w:r w:rsidR="0064600A" w:rsidRPr="003C3342" w:rsidDel="00C14873">
          <w:delText xml:space="preserve"> (versus accessory costs)</w:delText>
        </w:r>
        <w:r w:rsidRPr="003C3342" w:rsidDel="00C14873">
          <w:delText xml:space="preserve">, preferably both seed count and seed mass. </w:delText>
        </w:r>
        <w:commentRangeStart w:id="189"/>
        <w:r w:rsidRPr="003C3342" w:rsidDel="00C14873">
          <w:delText xml:space="preserve">At the </w:delText>
        </w:r>
      </w:del>
      <w:ins w:id="190" w:author="Mark Westoby" w:date="2016-08-17T17:20:00Z">
        <w:del w:id="191" w:author="Daniel Falster" w:date="2016-08-29T16:19:00Z">
          <w:r w:rsidR="00254E85" w:rsidRPr="003C3342" w:rsidDel="00C14873">
            <w:delText>cross-</w:delText>
          </w:r>
        </w:del>
      </w:ins>
      <w:del w:id="192" w:author="Daniel Falster" w:date="2016-08-29T16:19:00Z">
        <w:r w:rsidRPr="003C3342" w:rsidDel="00C14873">
          <w:delText>species scale, theories make predictions about how energy allocation to specific accessory tissues will shift with seed size and seedset, which if accurate, will allow characterizations of energy allocation across members of a community.</w:delText>
        </w:r>
        <w:commentRangeEnd w:id="189"/>
        <w:r w:rsidR="00254E85" w:rsidRPr="003C3342" w:rsidDel="00C14873">
          <w:rPr>
            <w:rStyle w:val="CommentReference"/>
            <w:rFonts w:cs="Times New Roman"/>
          </w:rPr>
          <w:commentReference w:id="189"/>
        </w:r>
        <w:r w:rsidRPr="003C3342" w:rsidDel="00C14873">
          <w:delText xml:space="preserve"> Studying the relative investment of energy into accessory tissues versus seeds and </w:delText>
        </w:r>
      </w:del>
    </w:p>
    <w:bookmarkEnd w:id="172"/>
    <w:p w14:paraId="4907FD81" w14:textId="7E5E0E67" w:rsidR="00514E51" w:rsidRPr="003C3342" w:rsidDel="00C14873" w:rsidRDefault="00514E51" w:rsidP="003C3342">
      <w:pPr>
        <w:pStyle w:val="Heading2"/>
        <w:rPr>
          <w:del w:id="193" w:author="Daniel Falster" w:date="2016-08-29T16:19:00Z"/>
        </w:rPr>
      </w:pPr>
      <w:del w:id="194" w:author="Daniel Falster" w:date="2016-08-29T16:19:00Z">
        <w:r w:rsidRPr="003C3342" w:rsidDel="00C14873">
          <w:delText>Inter-specific variation in accessory costs</w:delText>
        </w:r>
      </w:del>
    </w:p>
    <w:p w14:paraId="3E44D20D" w14:textId="139D626C" w:rsidR="00614181" w:rsidDel="00BA744F" w:rsidRDefault="00210508">
      <w:pPr>
        <w:rPr>
          <w:del w:id="195" w:author="Daniel Falster" w:date="2016-08-29T16:45:00Z"/>
        </w:rPr>
        <w:pPrChange w:id="196" w:author="Daniel Falster" w:date="2016-08-29T13:17:00Z">
          <w:pPr>
            <w:spacing w:line="340" w:lineRule="atLeast"/>
          </w:pPr>
        </w:pPrChange>
      </w:pPr>
      <w:r w:rsidRPr="003C3342">
        <w:t xml:space="preserve">Some </w:t>
      </w:r>
      <w:del w:id="197" w:author="Daniel Falster" w:date="2016-08-29T16:19:00Z">
        <w:r w:rsidRPr="003C3342" w:rsidDel="00C14873">
          <w:delText xml:space="preserve">accessory </w:delText>
        </w:r>
      </w:del>
      <w:r w:rsidRPr="003C3342">
        <w:t xml:space="preserve">investment is undeniably </w:t>
      </w:r>
      <w:del w:id="198" w:author="Daniel Falster" w:date="2016-08-29T16:28:00Z">
        <w:r w:rsidRPr="003C3342" w:rsidDel="00C14873">
          <w:delText xml:space="preserve">necessary </w:delText>
        </w:r>
      </w:del>
      <w:ins w:id="199" w:author="Daniel Falster" w:date="2016-08-29T16:29:00Z">
        <w:r w:rsidR="00C14873">
          <w:t>beneficial</w:t>
        </w:r>
      </w:ins>
      <w:ins w:id="200" w:author="Daniel Falster" w:date="2016-08-29T16:28:00Z">
        <w:r w:rsidR="00C14873" w:rsidRPr="003C3342">
          <w:t xml:space="preserve"> </w:t>
        </w:r>
      </w:ins>
      <w:r w:rsidRPr="003C3342">
        <w:t>for the successful formation and dispersal of a seed</w:t>
      </w:r>
      <w:ins w:id="201" w:author="Daniel Falster" w:date="2016-08-29T16:20:00Z">
        <w:r w:rsidR="00C14873">
          <w:t xml:space="preserve">. </w:t>
        </w:r>
      </w:ins>
      <w:del w:id="202" w:author="Daniel Falster" w:date="2016-08-29T16:20:00Z">
        <w:r w:rsidRPr="003C3342" w:rsidDel="00C14873">
          <w:delText xml:space="preserve"> – w</w:delText>
        </w:r>
      </w:del>
      <w:ins w:id="203" w:author="Daniel Falster" w:date="2016-08-29T16:20:00Z">
        <w:r w:rsidR="00C14873">
          <w:t>W</w:t>
        </w:r>
      </w:ins>
      <w:r w:rsidRPr="003C3342">
        <w:t xml:space="preserve">ithout showy petals insects would not be attracted to the stamens and stigma, without sepals the developing bud would not be protected, without a seed coat a seed would not be protected during dispersal, and without a tasty fruit, many seeds would not be dispersed. </w:t>
      </w:r>
      <w:ins w:id="204" w:author="Daniel Falster" w:date="2016-08-29T16:29:00Z">
        <w:r w:rsidR="00782C92">
          <w:t xml:space="preserve">At the same time, there </w:t>
        </w:r>
      </w:ins>
      <w:ins w:id="205" w:author="Daniel Falster" w:date="2016-08-29T16:32:00Z">
        <w:r w:rsidR="00782C92">
          <w:t>are</w:t>
        </w:r>
      </w:ins>
      <w:ins w:id="206" w:author="Daniel Falster" w:date="2016-08-29T16:29:00Z">
        <w:r w:rsidR="00782C92">
          <w:t xml:space="preserve"> surely diminishing returns in the benefits accrued through greater investment in accessory costs</w:t>
        </w:r>
      </w:ins>
      <w:ins w:id="207" w:author="Daniel Falster" w:date="2016-08-29T16:49:00Z">
        <w:r w:rsidR="005B2926">
          <w:t xml:space="preserve">, especially </w:t>
        </w:r>
      </w:ins>
      <w:ins w:id="208" w:author="Daniel Falster" w:date="2016-08-29T16:59:00Z">
        <w:r w:rsidR="005142CC">
          <w:t>given that energy invested in accessory costs detracts from further seed production</w:t>
        </w:r>
      </w:ins>
      <w:ins w:id="209" w:author="Daniel Falster" w:date="2016-08-29T16:29:00Z">
        <w:r w:rsidR="00782C92">
          <w:t xml:space="preserve">. </w:t>
        </w:r>
      </w:ins>
      <w:ins w:id="210" w:author="Daniel Falster" w:date="2016-08-29T16:49:00Z">
        <w:r w:rsidR="005B2926">
          <w:t>Ther</w:t>
        </w:r>
      </w:ins>
      <w:ins w:id="211" w:author="Daniel Falster" w:date="2016-08-29T17:00:00Z">
        <w:r w:rsidR="005142CC">
          <w:t>e</w:t>
        </w:r>
      </w:ins>
      <w:ins w:id="212" w:author="Daniel Falster" w:date="2016-08-29T16:49:00Z">
        <w:r w:rsidR="005B2926">
          <w:t xml:space="preserve"> will therefore be an optimal level of </w:t>
        </w:r>
      </w:ins>
      <w:ins w:id="213" w:author="Daniel Falster" w:date="2016-08-29T16:50:00Z">
        <w:r w:rsidR="005B2926">
          <w:t>investment</w:t>
        </w:r>
      </w:ins>
      <w:ins w:id="214" w:author="Daniel Falster" w:date="2016-08-29T16:49:00Z">
        <w:r w:rsidR="005B2926">
          <w:t xml:space="preserve"> </w:t>
        </w:r>
      </w:ins>
      <w:ins w:id="215" w:author="Daniel Falster" w:date="2016-08-29T16:50:00Z">
        <w:r w:rsidR="005B2926">
          <w:t xml:space="preserve">per seed. Moreover, this </w:t>
        </w:r>
      </w:ins>
      <w:ins w:id="216" w:author="Daniel Falster" w:date="2016-08-29T16:30:00Z">
        <w:r w:rsidR="00782C92">
          <w:t xml:space="preserve">optimal investment </w:t>
        </w:r>
      </w:ins>
      <w:ins w:id="217" w:author="Daniel Falster" w:date="2016-08-29T16:32:00Z">
        <w:r w:rsidR="00782C92">
          <w:t xml:space="preserve">is </w:t>
        </w:r>
      </w:ins>
      <w:ins w:id="218" w:author="Daniel Falster" w:date="2016-08-29T16:30:00Z">
        <w:r w:rsidR="00782C92">
          <w:t xml:space="preserve">likely </w:t>
        </w:r>
      </w:ins>
      <w:ins w:id="219" w:author="Daniel Falster" w:date="2016-08-29T16:32:00Z">
        <w:r w:rsidR="00782C92">
          <w:t xml:space="preserve">to </w:t>
        </w:r>
      </w:ins>
      <w:ins w:id="220" w:author="Daniel Falster" w:date="2016-08-29T16:30:00Z">
        <w:r w:rsidR="00782C92">
          <w:t xml:space="preserve">differ among </w:t>
        </w:r>
        <w:r w:rsidR="00782C92" w:rsidRPr="00782C92">
          <w:t>species</w:t>
        </w:r>
        <w:r w:rsidR="00782C92">
          <w:t xml:space="preserve">, </w:t>
        </w:r>
      </w:ins>
      <w:ins w:id="221" w:author="Daniel Falster" w:date="2016-08-29T16:50:00Z">
        <w:r w:rsidR="005B2926">
          <w:t>depending on their specific</w:t>
        </w:r>
      </w:ins>
      <w:ins w:id="222" w:author="Daniel Falster" w:date="2016-08-29T16:28:00Z">
        <w:r w:rsidR="00C14873">
          <w:t xml:space="preserve"> physiologies and interactions with pollinators</w:t>
        </w:r>
      </w:ins>
      <w:moveFromRangeStart w:id="223" w:author="Daniel Falster" w:date="2016-08-29T16:22:00Z" w:name="move334107066"/>
      <w:commentRangeStart w:id="224"/>
      <w:moveFrom w:id="225" w:author="Daniel Falster" w:date="2016-08-29T16:22:00Z">
        <w:r w:rsidRPr="003C3342" w:rsidDel="00C14873">
          <w:t xml:space="preserve">The total energy investment in required parts (per seed matured) is termed the </w:t>
        </w:r>
        <w:r w:rsidRPr="003C3342" w:rsidDel="00C14873">
          <w:rPr>
            <w:i/>
          </w:rPr>
          <w:t>seed costs</w:t>
        </w:r>
        <w:r w:rsidRPr="003C3342" w:rsidDel="00C14873">
          <w:t xml:space="preserve">, and these can be further divided into structures </w:t>
        </w:r>
        <w:r w:rsidR="006C39BF" w:rsidRPr="003C3342" w:rsidDel="00C14873">
          <w:t xml:space="preserve">required for attracting pollen </w:t>
        </w:r>
        <w:r w:rsidRPr="003C3342" w:rsidDel="00C14873">
          <w:t xml:space="preserve">(e.g. petals) versus structures </w:t>
        </w:r>
        <w:r w:rsidR="006C39BF" w:rsidRPr="003C3342" w:rsidDel="00C14873">
          <w:t xml:space="preserve">developed post-pollination </w:t>
        </w:r>
        <w:r w:rsidRPr="003C3342" w:rsidDel="00C14873">
          <w:t>(e.g. seed pod, seed)</w:t>
        </w:r>
        <w:r w:rsidR="006C39BF" w:rsidRPr="003C3342" w:rsidDel="00C14873">
          <w:t>, hereafter termed provisioning costs</w:t>
        </w:r>
        <w:r w:rsidRPr="003C3342" w:rsidDel="00C14873">
          <w:t xml:space="preserve"> (see Figure 1). The </w:t>
        </w:r>
        <w:r w:rsidR="006C39BF" w:rsidRPr="003C3342" w:rsidDel="00C14873">
          <w:t xml:space="preserve">provisioning </w:t>
        </w:r>
        <w:r w:rsidRPr="003C3342" w:rsidDel="00C14873">
          <w:t xml:space="preserve">component can be further split into investment in the seed itself versus the dispersal and packaging tissues. On top of required seed costs per seed matured are the so-called </w:t>
        </w:r>
        <w:r w:rsidRPr="003C3342" w:rsidDel="00C14873">
          <w:rPr>
            <w:i/>
          </w:rPr>
          <w:t>costs of failure</w:t>
        </w:r>
        <w:r w:rsidRPr="003C3342" w:rsidDel="00C14873">
          <w:t>,</w:t>
        </w:r>
        <w:r w:rsidRPr="003C3342" w:rsidDel="00C14873">
          <w:rPr>
            <w:i/>
          </w:rPr>
          <w:t xml:space="preserve"> </w:t>
        </w:r>
        <w:r w:rsidRPr="003C3342" w:rsidDel="00C14873">
          <w:t xml:space="preserve">the energy expenditure on flowers, fruit, and seeds that never form mature propagules, again calculated on a </w:t>
        </w:r>
        <w:r w:rsidRPr="003C3342" w:rsidDel="00C14873">
          <w:rPr>
            <w:i/>
          </w:rPr>
          <w:t xml:space="preserve">per seed matured </w:t>
        </w:r>
        <w:r w:rsidRPr="003C3342" w:rsidDel="00C14873">
          <w:t xml:space="preserve">basis (Figure 1). </w:t>
        </w:r>
        <w:commentRangeEnd w:id="224"/>
        <w:r w:rsidR="00725A78" w:rsidDel="00C14873">
          <w:rPr>
            <w:rStyle w:val="CommentReference"/>
          </w:rPr>
          <w:commentReference w:id="224"/>
        </w:r>
        <w:r w:rsidRPr="003C3342" w:rsidDel="00C14873">
          <w:t xml:space="preserve">Low seed to ovule ratios, and concurrently high costs of failure, occur in perennial plants for a diversity of </w:t>
        </w:r>
        <w:r w:rsidRPr="003C3342" w:rsidDel="00C14873">
          <w:lastRenderedPageBreak/>
          <w:t xml:space="preserve">reasons, including pollen-limitation, pollen-ovule incompatibility, resource limitation and also as a bet-hedging strategy to capitalize on stochastic variation in pollen availability, pollen quality, and resource availability to mature fertilized ovules </w:t>
        </w:r>
        <w:r w:rsidRPr="003C3342" w:rsidDel="00C14873">
          <w:fldChar w:fldCharType="begin"/>
        </w:r>
        <w:r w:rsidRPr="003C3342" w:rsidDel="00C14873">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933507" w:rsidDel="00C14873">
          <w:rPr>
            <w:rFonts w:ascii="Adobe Caslon Pro" w:hAnsi="Adobe Caslon Pro" w:cs="Adobe Caslon Pro"/>
            <w:rPrChange w:id="226" w:author="Daniel Falster" w:date="2016-08-29T13:01:00Z">
              <w:rPr/>
            </w:rPrChange>
          </w:rPr>
          <w:instrText>‐</w:instrText>
        </w:r>
        <w:r w:rsidRPr="003C3342" w:rsidDel="00C14873">
          <w:instrText>Westoby model revisited.","container-title":"The American Naturalist","page":"400-404","volume":"171","issue":"3","source":"JSTOR","abstract":"Abstract: The Haig</w:instrText>
        </w:r>
        <w:r w:rsidRPr="00933507" w:rsidDel="00C14873">
          <w:rPr>
            <w:rFonts w:ascii="Adobe Caslon Pro" w:hAnsi="Adobe Caslon Pro" w:cs="Adobe Caslon Pro"/>
            <w:rPrChange w:id="227" w:author="Daniel Falster" w:date="2016-08-29T13:01:00Z">
              <w:rPr/>
            </w:rPrChange>
          </w:rPr>
          <w:instrText>‐</w:instrText>
        </w:r>
        <w:r w:rsidRPr="003C3342" w:rsidDel="00C14873">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933507" w:rsidDel="00C14873">
          <w:rPr>
            <w:rFonts w:ascii="Adobe Caslon Pro" w:hAnsi="Adobe Caslon Pro" w:cs="Adobe Caslon Pro"/>
            <w:rPrChange w:id="228" w:author="Daniel Falster" w:date="2016-08-29T13:01:00Z">
              <w:rPr/>
            </w:rPrChange>
          </w:rPr>
          <w:instrText>‐</w:instrText>
        </w:r>
        <w:r w:rsidRPr="003C3342" w:rsidDel="00C14873">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933507" w:rsidDel="00C14873">
          <w:rPr>
            <w:rFonts w:ascii="Adobe Caslon Pro" w:hAnsi="Adobe Caslon Pro" w:cs="Adobe Caslon Pro"/>
            <w:rPrChange w:id="229" w:author="Daniel Falster" w:date="2016-08-29T13:01:00Z">
              <w:rPr/>
            </w:rPrChange>
          </w:rPr>
          <w:instrText>‐</w:instrText>
        </w:r>
        <w:r w:rsidRPr="003C3342" w:rsidDel="00C14873">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933507" w:rsidDel="00C14873">
          <w:rPr>
            <w:rFonts w:ascii="Adobe Caslon Pro" w:hAnsi="Adobe Caslon Pro" w:cs="Adobe Caslon Pro"/>
            <w:rPrChange w:id="230" w:author="Daniel Falster" w:date="2016-08-29T13:01:00Z">
              <w:rPr/>
            </w:rPrChange>
          </w:rPr>
          <w:instrText>‐</w:instrText>
        </w:r>
        <w:r w:rsidRPr="003C3342" w:rsidDel="00C14873">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rsidDel="00C14873">
          <w:fldChar w:fldCharType="separate"/>
        </w:r>
        <w:r w:rsidRPr="00933507" w:rsidDel="00C14873">
          <w:rPr>
            <w:rPrChange w:id="231" w:author="Daniel Falster" w:date="2016-08-29T13:01:00Z">
              <w:rPr>
                <w:rFonts w:ascii="Calibri" w:hAnsi="Calibri" w:cs="Times New Roman"/>
              </w:rPr>
            </w:rPrChange>
          </w:rPr>
          <w:t>(Bierzychudek 1981; Stephenson 1981; S</w:t>
        </w:r>
        <w:r w:rsidRPr="00933507" w:rsidDel="00C14873">
          <w:rPr>
            <w:rFonts w:ascii="Times New Roman" w:hAnsi="Times New Roman"/>
            <w:rPrChange w:id="232" w:author="Daniel Falster" w:date="2016-08-29T13:01:00Z">
              <w:rPr>
                <w:rFonts w:ascii="Calibri" w:hAnsi="Calibri" w:cs="Times New Roman"/>
              </w:rPr>
            </w:rPrChange>
          </w:rPr>
          <w:t xml:space="preserve">utherland 1986; Burd 1994, 2008; Ramsey 1997; Obeso 2004; Ashman </w:t>
        </w:r>
        <w:r w:rsidRPr="00933507" w:rsidDel="00C14873">
          <w:rPr>
            <w:rFonts w:ascii="Times New Roman" w:hAnsi="Times New Roman"/>
            <w:i/>
            <w:iCs/>
            <w:rPrChange w:id="233" w:author="Daniel Falster" w:date="2016-08-29T13:01:00Z">
              <w:rPr>
                <w:rFonts w:ascii="Calibri" w:hAnsi="Calibri" w:cs="Times New Roman"/>
                <w:i/>
                <w:iCs/>
              </w:rPr>
            </w:rPrChange>
          </w:rPr>
          <w:t>et al.</w:t>
        </w:r>
        <w:r w:rsidRPr="00933507" w:rsidDel="00C14873">
          <w:rPr>
            <w:rFonts w:ascii="Times New Roman" w:hAnsi="Times New Roman"/>
            <w:rPrChange w:id="234" w:author="Daniel Falster" w:date="2016-08-29T13:01:00Z">
              <w:rPr>
                <w:rFonts w:ascii="Calibri" w:hAnsi="Calibri" w:cs="Times New Roman"/>
              </w:rPr>
            </w:rPrChange>
          </w:rPr>
          <w:t xml:space="preserve"> 2004; Knight </w:t>
        </w:r>
        <w:r w:rsidRPr="00933507" w:rsidDel="00C14873">
          <w:rPr>
            <w:rFonts w:ascii="Times New Roman" w:hAnsi="Times New Roman"/>
            <w:i/>
            <w:iCs/>
            <w:rPrChange w:id="235" w:author="Daniel Falster" w:date="2016-08-29T13:01:00Z">
              <w:rPr>
                <w:rFonts w:ascii="Calibri" w:hAnsi="Calibri" w:cs="Times New Roman"/>
                <w:i/>
                <w:iCs/>
              </w:rPr>
            </w:rPrChange>
          </w:rPr>
          <w:t>et al.</w:t>
        </w:r>
        <w:r w:rsidRPr="00933507" w:rsidDel="00C14873">
          <w:rPr>
            <w:rFonts w:ascii="Times New Roman" w:hAnsi="Times New Roman"/>
            <w:rPrChange w:id="236" w:author="Daniel Falster" w:date="2016-08-29T13:01:00Z">
              <w:rPr>
                <w:rFonts w:ascii="Calibri" w:hAnsi="Calibri" w:cs="Times New Roman"/>
              </w:rPr>
            </w:rPrChange>
          </w:rPr>
          <w:t xml:space="preserve"> 2005; Holland &amp; Chamberlain 2007; Rosenheim, Schreiber &amp; Williams 2015)</w:t>
        </w:r>
        <w:r w:rsidRPr="003C3342" w:rsidDel="00C14873">
          <w:fldChar w:fldCharType="end"/>
        </w:r>
      </w:moveFrom>
      <w:moveFromRangeEnd w:id="223"/>
      <w:r w:rsidRPr="003C3342">
        <w:t>.</w:t>
      </w:r>
      <w:del w:id="237" w:author="Daniel Falster" w:date="2016-08-29T16:45:00Z">
        <w:r w:rsidRPr="003C3342" w:rsidDel="00BA744F">
          <w:delText xml:space="preserve"> </w:delText>
        </w:r>
      </w:del>
    </w:p>
    <w:p w14:paraId="312D441C" w14:textId="77777777" w:rsidR="00BA744F" w:rsidRDefault="00BA744F">
      <w:pPr>
        <w:rPr>
          <w:ins w:id="238" w:author="Daniel Falster" w:date="2016-08-29T16:45:00Z"/>
        </w:rPr>
        <w:pPrChange w:id="239" w:author="Daniel Falster" w:date="2016-08-29T13:17:00Z">
          <w:pPr>
            <w:spacing w:line="340" w:lineRule="atLeast"/>
            <w:ind w:firstLine="720"/>
          </w:pPr>
        </w:pPrChange>
      </w:pPr>
    </w:p>
    <w:p w14:paraId="6926E2E1" w14:textId="77C40CBB" w:rsidR="00614181" w:rsidDel="00782C92" w:rsidRDefault="00712ACB">
      <w:pPr>
        <w:rPr>
          <w:del w:id="240" w:author="Daniel Falster" w:date="2016-08-29T16:33:00Z"/>
        </w:rPr>
      </w:pPr>
      <w:ins w:id="241" w:author="Daniel Falster" w:date="2016-08-29T17:07:00Z">
        <w:r>
          <w:t xml:space="preserve">This notion of an optimal investment in accessory tissues also suggests </w:t>
        </w:r>
        <w:r w:rsidR="004501BA">
          <w:t>some</w:t>
        </w:r>
      </w:ins>
      <w:ins w:id="242" w:author="Daniel Falster" w:date="2016-08-29T16:50:00Z">
        <w:r w:rsidR="005B2926">
          <w:t xml:space="preserve"> systematic </w:t>
        </w:r>
      </w:ins>
      <w:ins w:id="243" w:author="Daniel Falster" w:date="2016-08-29T16:31:00Z">
        <w:r w:rsidR="00782C92">
          <w:t xml:space="preserve">variation in accessory costs among </w:t>
        </w:r>
        <w:r w:rsidR="00782C92" w:rsidRPr="00782C92">
          <w:t>species</w:t>
        </w:r>
        <w:r w:rsidR="00782C92">
          <w:t xml:space="preserve">, arising from differences in </w:t>
        </w:r>
      </w:ins>
      <w:ins w:id="244" w:author="Daniel Falster" w:date="2016-08-29T16:34:00Z">
        <w:r w:rsidR="00782C92" w:rsidRPr="003C3342">
          <w:t>pollen-</w:t>
        </w:r>
      </w:ins>
      <w:ins w:id="245" w:author="Daniel Falster" w:date="2016-08-29T17:08:00Z">
        <w:r w:rsidR="004501BA">
          <w:t>to-</w:t>
        </w:r>
      </w:ins>
      <w:ins w:id="246" w:author="Daniel Falster" w:date="2016-08-29T16:34:00Z">
        <w:r w:rsidR="00782C92" w:rsidRPr="003C3342">
          <w:t>ovule ratio</w:t>
        </w:r>
      </w:ins>
      <w:ins w:id="247" w:author="Daniel Falster" w:date="2016-08-29T16:52:00Z">
        <w:r w:rsidR="005B2926">
          <w:t>, seedset and seed size</w:t>
        </w:r>
      </w:ins>
      <w:ins w:id="248" w:author="Daniel Falster" w:date="2016-08-29T16:31:00Z">
        <w:r w:rsidR="00782C92">
          <w:t xml:space="preserve">. </w:t>
        </w:r>
      </w:ins>
    </w:p>
    <w:p w14:paraId="65CEE174" w14:textId="3474CFBA" w:rsidR="00210508" w:rsidRPr="003C3342" w:rsidDel="00F66C59" w:rsidRDefault="00725A78">
      <w:pPr>
        <w:rPr>
          <w:del w:id="249" w:author="Daniel Falster" w:date="2016-08-29T13:03:00Z"/>
        </w:rPr>
        <w:pPrChange w:id="250" w:author="Daniel Falster" w:date="2016-08-29T17:07:00Z">
          <w:pPr>
            <w:spacing w:line="340" w:lineRule="atLeast"/>
            <w:ind w:firstLine="720"/>
          </w:pPr>
        </w:pPrChange>
      </w:pPr>
      <w:del w:id="251" w:author="Daniel Falster" w:date="2016-08-29T16:40:00Z">
        <w:r w:rsidDel="001466D4">
          <w:delText>Theory</w:delText>
        </w:r>
        <w:r w:rsidR="00210508" w:rsidRPr="003C3342" w:rsidDel="001466D4">
          <w:delText xml:space="preserve"> suggest</w:delText>
        </w:r>
        <w:r w:rsidDel="001466D4">
          <w:delText>s</w:delText>
        </w:r>
        <w:r w:rsidR="00210508" w:rsidRPr="003C3342" w:rsidDel="001466D4">
          <w:delText xml:space="preserve"> that </w:delText>
        </w:r>
      </w:del>
      <w:del w:id="252" w:author="Daniel Falster" w:date="2016-08-29T16:33:00Z">
        <w:r w:rsidR="00210508" w:rsidRPr="003C3342" w:rsidDel="00782C92">
          <w:delText xml:space="preserve">investment in </w:delText>
        </w:r>
      </w:del>
      <w:del w:id="253" w:author="Daniel Falster" w:date="2016-08-29T16:40:00Z">
        <w:r w:rsidR="00210508" w:rsidRPr="003C3342" w:rsidDel="001466D4">
          <w:delText xml:space="preserve">excess ovules </w:delText>
        </w:r>
      </w:del>
      <w:del w:id="254" w:author="Daniel Falster" w:date="2016-08-29T16:38:00Z">
        <w:r w:rsidR="00210508" w:rsidRPr="003C3342" w:rsidDel="00782C92">
          <w:delText xml:space="preserve">(and associated tissues) </w:delText>
        </w:r>
      </w:del>
      <w:del w:id="255" w:author="Daniel Falster" w:date="2016-08-29T16:33:00Z">
        <w:r w:rsidR="00210508" w:rsidRPr="003C3342" w:rsidDel="00782C92">
          <w:delText xml:space="preserve">is indeed a required cost and that plants produce sufficient </w:delText>
        </w:r>
      </w:del>
      <w:del w:id="256" w:author="Daniel Falster" w:date="2016-08-29T16:40:00Z">
        <w:r w:rsidR="00210508" w:rsidRPr="003C3342" w:rsidDel="001466D4">
          <w:delText xml:space="preserve">flowers to optimize seed production across a population and across time </w:delText>
        </w:r>
        <w:r w:rsidR="00210508" w:rsidRPr="003C3342" w:rsidDel="001466D4">
          <w:fldChar w:fldCharType="begin"/>
        </w:r>
        <w:r w:rsidR="00210508" w:rsidRPr="003C3342" w:rsidDel="001466D4">
          <w:delInstrText xml:space="preserve"> ADDIN ZOTERO_ITEM CSL_CITATION {"citationID":"wOabnJFA","properties":{"formattedCitation":"{\\rtf (Haig &amp; Westoby 1988; Burd 2008; Rosenheim {\\i{}et al.} 2014, 2015; Schreiber {\\i{}et al.} 2015)}","plainCitation":"(Haig &amp; Westoby 1988; Burd 2008; Rosenheim et al. 2014, 2015; Schreiber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797,"uris":["http://zotero.org/users/503753/items/NXNQGRR6"],"uri":["http://zotero.org/users/503753/items/NXNQGRR6"],"itemData":{"id":797,"type":"article-journal","title":"The Haig</w:delInstrText>
        </w:r>
        <w:r w:rsidR="00210508" w:rsidRPr="00933507" w:rsidDel="001466D4">
          <w:rPr>
            <w:rFonts w:ascii="Adobe Caslon Pro" w:hAnsi="Adobe Caslon Pro" w:cs="Adobe Caslon Pro"/>
            <w:rPrChange w:id="257" w:author="Daniel Falster" w:date="2016-08-29T13:01:00Z">
              <w:rPr/>
            </w:rPrChange>
          </w:rPr>
          <w:delInstrText>‐</w:delInstrText>
        </w:r>
        <w:r w:rsidR="00210508" w:rsidRPr="003C3342" w:rsidDel="001466D4">
          <w:delInstrText>Westoby model revisited.","container-title":"The American Naturalist","page":"400-404","volume":"171","issue":"3","source":"JSTOR","abstract":"Abstract: The Haig</w:delInstrText>
        </w:r>
        <w:r w:rsidR="00210508" w:rsidRPr="00933507" w:rsidDel="001466D4">
          <w:rPr>
            <w:rFonts w:ascii="Adobe Caslon Pro" w:hAnsi="Adobe Caslon Pro" w:cs="Adobe Caslon Pro"/>
            <w:rPrChange w:id="258" w:author="Daniel Falster" w:date="2016-08-29T13:01:00Z">
              <w:rPr/>
            </w:rPrChange>
          </w:rPr>
          <w:delInstrText>‐</w:delInstrText>
        </w:r>
        <w:r w:rsidR="00210508" w:rsidRPr="003C3342" w:rsidDel="001466D4">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00210508" w:rsidRPr="00933507" w:rsidDel="001466D4">
          <w:rPr>
            <w:rFonts w:ascii="Adobe Caslon Pro" w:hAnsi="Adobe Caslon Pro" w:cs="Adobe Caslon Pro"/>
            <w:rPrChange w:id="259" w:author="Daniel Falster" w:date="2016-08-29T13:01:00Z">
              <w:rPr/>
            </w:rPrChange>
          </w:rPr>
          <w:delInstrText>‐</w:delInstrText>
        </w:r>
        <w:r w:rsidR="00210508" w:rsidRPr="003C3342" w:rsidDel="001466D4">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00210508" w:rsidRPr="00933507" w:rsidDel="001466D4">
          <w:rPr>
            <w:rFonts w:ascii="Adobe Caslon Pro" w:hAnsi="Adobe Caslon Pro" w:cs="Adobe Caslon Pro"/>
            <w:rPrChange w:id="260" w:author="Daniel Falster" w:date="2016-08-29T13:01:00Z">
              <w:rPr/>
            </w:rPrChange>
          </w:rPr>
          <w:delInstrText>‐</w:delInstrText>
        </w:r>
        <w:r w:rsidR="00210508" w:rsidRPr="003C3342" w:rsidDel="001466D4">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00210508" w:rsidRPr="00933507" w:rsidDel="001466D4">
          <w:rPr>
            <w:rFonts w:ascii="Adobe Caslon Pro" w:hAnsi="Adobe Caslon Pro" w:cs="Adobe Caslon Pro"/>
            <w:rPrChange w:id="261" w:author="Daniel Falster" w:date="2016-08-29T13:01:00Z">
              <w:rPr/>
            </w:rPrChange>
          </w:rPr>
          <w:delInstrText>‐</w:delInstrText>
        </w:r>
        <w:r w:rsidR="00210508" w:rsidRPr="003C3342" w:rsidDel="001466D4">
          <w:del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D."}],"issued":{"date-parts":[["2015",1,1]]}}}],"schema":"https://github.com/citation-style-language/schema/raw/master/csl-citation.json"} </w:delInstrText>
        </w:r>
        <w:r w:rsidR="00210508" w:rsidRPr="003C3342" w:rsidDel="001466D4">
          <w:fldChar w:fldCharType="separate"/>
        </w:r>
        <w:r w:rsidR="00210508" w:rsidRPr="00933507" w:rsidDel="001466D4">
          <w:rPr>
            <w:rPrChange w:id="262" w:author="Daniel Falster" w:date="2016-08-29T13:01:00Z">
              <w:rPr>
                <w:rFonts w:ascii="Calibri" w:hAnsi="Calibri" w:cs="Times New Roman"/>
              </w:rPr>
            </w:rPrChange>
          </w:rPr>
          <w:delText xml:space="preserve">(Haig &amp; Westoby 1988; Burd 2008; Rosenheim </w:delText>
        </w:r>
        <w:r w:rsidR="00210508" w:rsidRPr="00933507" w:rsidDel="001466D4">
          <w:rPr>
            <w:rFonts w:ascii="Times New Roman" w:hAnsi="Times New Roman"/>
            <w:i/>
            <w:iCs/>
            <w:rPrChange w:id="263" w:author="Daniel Falster" w:date="2016-08-29T13:01:00Z">
              <w:rPr>
                <w:rFonts w:ascii="Calibri" w:hAnsi="Calibri" w:cs="Times New Roman"/>
                <w:i/>
                <w:iCs/>
              </w:rPr>
            </w:rPrChange>
          </w:rPr>
          <w:delText>et al.</w:delText>
        </w:r>
        <w:r w:rsidR="00210508" w:rsidRPr="00933507" w:rsidDel="001466D4">
          <w:rPr>
            <w:rFonts w:ascii="Times New Roman" w:hAnsi="Times New Roman"/>
            <w:rPrChange w:id="264" w:author="Daniel Falster" w:date="2016-08-29T13:01:00Z">
              <w:rPr>
                <w:rFonts w:ascii="Calibri" w:hAnsi="Calibri" w:cs="Times New Roman"/>
              </w:rPr>
            </w:rPrChange>
          </w:rPr>
          <w:delText xml:space="preserve"> 2014, 2015; Schreiber </w:delText>
        </w:r>
        <w:r w:rsidR="00210508" w:rsidRPr="00933507" w:rsidDel="001466D4">
          <w:rPr>
            <w:rFonts w:ascii="Times New Roman" w:hAnsi="Times New Roman"/>
            <w:i/>
            <w:iCs/>
            <w:rPrChange w:id="265" w:author="Daniel Falster" w:date="2016-08-29T13:01:00Z">
              <w:rPr>
                <w:rFonts w:ascii="Calibri" w:hAnsi="Calibri" w:cs="Times New Roman"/>
                <w:i/>
                <w:iCs/>
              </w:rPr>
            </w:rPrChange>
          </w:rPr>
          <w:delText>et al.</w:delText>
        </w:r>
        <w:r w:rsidR="00210508" w:rsidRPr="00933507" w:rsidDel="001466D4">
          <w:rPr>
            <w:rFonts w:ascii="Times New Roman" w:hAnsi="Times New Roman"/>
            <w:rPrChange w:id="266" w:author="Daniel Falster" w:date="2016-08-29T13:01:00Z">
              <w:rPr>
                <w:rFonts w:ascii="Calibri" w:hAnsi="Calibri" w:cs="Times New Roman"/>
              </w:rPr>
            </w:rPrChange>
          </w:rPr>
          <w:delText xml:space="preserve"> 2015)</w:delText>
        </w:r>
        <w:r w:rsidR="00210508" w:rsidRPr="003C3342" w:rsidDel="001466D4">
          <w:fldChar w:fldCharType="end"/>
        </w:r>
        <w:r w:rsidR="00210508" w:rsidRPr="003C3342" w:rsidDel="001466D4">
          <w:delText xml:space="preserve">. </w:delText>
        </w:r>
      </w:del>
      <w:ins w:id="267" w:author="Mark Westoby" w:date="2016-08-17T17:31:00Z">
        <w:del w:id="268" w:author="Daniel Falster" w:date="2016-08-29T16:34:00Z">
          <w:r w:rsidR="009D23C5" w:rsidRPr="003C3342" w:rsidDel="00782C92">
            <w:delText xml:space="preserve">It is </w:delText>
          </w:r>
        </w:del>
      </w:ins>
      <w:del w:id="269" w:author="Daniel Falster" w:date="2016-08-29T16:34:00Z">
        <w:r w:rsidDel="00782C92">
          <w:delText xml:space="preserve">therefore </w:delText>
        </w:r>
      </w:del>
      <w:ins w:id="270" w:author="Mark Westoby" w:date="2016-08-17T17:31:00Z">
        <w:del w:id="271" w:author="Daniel Falster" w:date="2016-08-29T16:34:00Z">
          <w:r w:rsidR="009D23C5" w:rsidRPr="003C3342" w:rsidDel="00782C92">
            <w:delText xml:space="preserve">of interest to characterize </w:delText>
          </w:r>
        </w:del>
      </w:ins>
      <w:del w:id="272" w:author="Daniel Falster" w:date="2016-08-29T16:34:00Z">
        <w:r w:rsidR="00210508" w:rsidRPr="003C3342" w:rsidDel="00782C92">
          <w:delText>Investigating how species’ allocation patterns shift with seed size</w:delText>
        </w:r>
      </w:del>
      <w:ins w:id="273" w:author="Mark Westoby" w:date="2016-08-17T17:32:00Z">
        <w:del w:id="274" w:author="Daniel Falster" w:date="2016-08-29T16:34:00Z">
          <w:r w:rsidR="009D23C5" w:rsidRPr="003C3342" w:rsidDel="00782C92">
            <w:delText xml:space="preserve"> and with pollen-ovule ratio</w:delText>
          </w:r>
        </w:del>
      </w:ins>
      <w:del w:id="275" w:author="Daniel Falster" w:date="2016-08-29T16:34:00Z">
        <w:r w:rsidR="00210508" w:rsidRPr="003C3342" w:rsidDel="00782C92">
          <w:delText xml:space="preserve">, will allow linkages with this important life history trait. </w:delText>
        </w:r>
      </w:del>
    </w:p>
    <w:p w14:paraId="4CAC1F0B" w14:textId="05578A0C" w:rsidR="00210508" w:rsidRPr="003C3342" w:rsidDel="001466D4" w:rsidRDefault="00210508">
      <w:pPr>
        <w:rPr>
          <w:del w:id="276" w:author="Daniel Falster" w:date="2016-08-29T16:40:00Z"/>
        </w:rPr>
        <w:pPrChange w:id="277" w:author="Daniel Falster" w:date="2016-08-29T17:07:00Z">
          <w:pPr>
            <w:spacing w:line="340" w:lineRule="atLeast"/>
          </w:pPr>
        </w:pPrChange>
      </w:pPr>
      <w:del w:id="278" w:author="Daniel Falster" w:date="2016-08-29T16:53:00Z">
        <w:r w:rsidRPr="003C3342" w:rsidDel="00AC63B2">
          <w:delText xml:space="preserve">In </w:delText>
        </w:r>
      </w:del>
      <w:ins w:id="279" w:author="Mark Westoby" w:date="2016-08-17T17:33:00Z">
        <w:del w:id="280" w:author="Daniel Falster" w:date="2016-08-29T16:53:00Z">
          <w:r w:rsidR="009D23C5" w:rsidRPr="003C3342" w:rsidDel="00AC63B2">
            <w:delText>Across species</w:delText>
          </w:r>
        </w:del>
        <w:del w:id="281" w:author="Daniel Falster" w:date="2016-08-29T16:35:00Z">
          <w:r w:rsidR="009D23C5" w:rsidRPr="003C3342" w:rsidDel="00782C92">
            <w:delText xml:space="preserve"> from </w:delText>
          </w:r>
        </w:del>
      </w:ins>
      <w:del w:id="282" w:author="Daniel Falster" w:date="2016-08-29T16:35:00Z">
        <w:r w:rsidRPr="003C3342" w:rsidDel="00782C92">
          <w:delText>today’s</w:delText>
        </w:r>
      </w:del>
      <w:del w:id="283" w:author="Daniel Falster" w:date="2016-08-29T16:38:00Z">
        <w:r w:rsidRPr="003C3342" w:rsidDel="00782C92">
          <w:delText xml:space="preserve"> angiosperm flora</w:delText>
        </w:r>
      </w:del>
      <w:del w:id="284" w:author="Daniel Falster" w:date="2016-08-29T16:53:00Z">
        <w:r w:rsidRPr="003C3342" w:rsidDel="00AC63B2">
          <w:delText xml:space="preserve">, total per seed accessory costs </w:delText>
        </w:r>
        <w:r w:rsidR="00725A78" w:rsidDel="00AC63B2">
          <w:delText xml:space="preserve">have been shown to </w:delText>
        </w:r>
        <w:r w:rsidRPr="003C3342" w:rsidDel="00AC63B2">
          <w:delText xml:space="preserve">scale </w:delText>
        </w:r>
      </w:del>
      <w:ins w:id="285" w:author="Mark Westoby" w:date="2016-08-17T17:33:00Z">
        <w:del w:id="286" w:author="Daniel Falster" w:date="2016-08-29T16:53:00Z">
          <w:r w:rsidR="009D23C5" w:rsidRPr="003C3342" w:rsidDel="00AC63B2">
            <w:delText xml:space="preserve">approximately </w:delText>
          </w:r>
        </w:del>
      </w:ins>
      <w:del w:id="287" w:author="Daniel Falster" w:date="2016-08-29T16:53:00Z">
        <w:r w:rsidRPr="003C3342" w:rsidDel="00AC63B2">
          <w:delText xml:space="preserve">isometrically with seed size </w:delText>
        </w:r>
        <w:r w:rsidRPr="003C3342" w:rsidDel="00AC63B2">
          <w:fldChar w:fldCharType="begin"/>
        </w:r>
        <w:r w:rsidRPr="003C3342" w:rsidDel="00AC63B2">
          <w:delInstrText xml:space="preserve"> ADDIN ZOTERO_ITEM CSL_CITATION {"citationID":"3zuMt0aX","properties":{"formattedCitation":"(Henery &amp; Westoby 2001; Moles, Warton &amp; Westoby 2003; Lord &amp; Westoby 2006, 2012; Chen, Felker &amp; Sun 2010)","plainCitation":"(Henery &amp; Westoby 2001; Moles, Warton &amp; Westoby 2003; Lord &amp; Westoby 2006, 2012; Chen, Felker &amp; Sun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delInstrText>
        </w:r>
        <w:r w:rsidRPr="003C3342" w:rsidDel="00AC63B2">
          <w:rPr>
            <w:rFonts w:ascii="Cambria Math" w:hAnsi="Cambria Math" w:cs="Cambria Math"/>
          </w:rPr>
          <w:delInstrText>⬚</w:delInstrText>
        </w:r>
        <w:r w:rsidRPr="003C3342" w:rsidDel="00AC63B2">
          <w:del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delInstrText>
        </w:r>
        <w:r w:rsidRPr="003C3342" w:rsidDel="00AC63B2">
          <w:fldChar w:fldCharType="separate"/>
        </w:r>
        <w:r w:rsidRPr="00933507" w:rsidDel="00AC63B2">
          <w:rPr>
            <w:rPrChange w:id="288" w:author="Daniel Falster" w:date="2016-08-29T13:01:00Z">
              <w:rPr>
                <w:rFonts w:ascii="Calibri" w:hAnsi="Calibri"/>
              </w:rPr>
            </w:rPrChange>
          </w:rPr>
          <w:delText>(Henery &amp; W</w:delText>
        </w:r>
        <w:r w:rsidRPr="00933507" w:rsidDel="00AC63B2">
          <w:rPr>
            <w:rFonts w:ascii="Times New Roman" w:hAnsi="Times New Roman"/>
            <w:rPrChange w:id="289" w:author="Daniel Falster" w:date="2016-08-29T13:01:00Z">
              <w:rPr>
                <w:rFonts w:ascii="Calibri" w:hAnsi="Calibri"/>
              </w:rPr>
            </w:rPrChange>
          </w:rPr>
          <w:delText>estoby 2001; Moles, Warton &amp; Westoby 2003; Lord &amp; Westoby 2006, 2012; Chen, Felker &amp; Sun 2010)</w:delText>
        </w:r>
        <w:r w:rsidRPr="003C3342" w:rsidDel="00AC63B2">
          <w:fldChar w:fldCharType="end"/>
        </w:r>
        <w:r w:rsidRPr="003C3342" w:rsidDel="00AC63B2">
          <w:delText xml:space="preserve">. </w:delText>
        </w:r>
        <w:r w:rsidR="00FF1E3C" w:rsidRPr="003C3342" w:rsidDel="00AC63B2">
          <w:delText xml:space="preserve">In other words, to first order, the relative energy expenditure on accessory costs </w:delText>
        </w:r>
      </w:del>
      <w:commentRangeStart w:id="290"/>
      <w:del w:id="291" w:author="Daniel Falster" w:date="2016-08-29T16:26:00Z">
        <w:r w:rsidR="00FF1E3C" w:rsidRPr="003C3342" w:rsidDel="00C14873">
          <w:delText xml:space="preserve">is identical </w:delText>
        </w:r>
      </w:del>
      <w:del w:id="292" w:author="Daniel Falster" w:date="2016-08-29T16:53:00Z">
        <w:r w:rsidR="00FF1E3C" w:rsidRPr="003C3342" w:rsidDel="00AC63B2">
          <w:delText>for all</w:delText>
        </w:r>
      </w:del>
      <w:ins w:id="293" w:author="Mark Westoby" w:date="2016-08-17T17:33:00Z">
        <w:del w:id="294" w:author="Daniel Falster" w:date="2016-08-29T16:53:00Z">
          <w:r w:rsidR="009D23C5" w:rsidRPr="003C3342" w:rsidDel="00AC63B2">
            <w:delText>across</w:delText>
          </w:r>
        </w:del>
      </w:ins>
      <w:del w:id="295" w:author="Daniel Falster" w:date="2016-08-29T16:53:00Z">
        <w:r w:rsidR="00FF1E3C" w:rsidRPr="003C3342" w:rsidDel="00AC63B2">
          <w:delText xml:space="preserve"> species. </w:delText>
        </w:r>
        <w:commentRangeEnd w:id="290"/>
        <w:r w:rsidR="009D23C5" w:rsidRPr="003C3342" w:rsidDel="00AC63B2">
          <w:rPr>
            <w:rStyle w:val="CommentReference"/>
            <w:rFonts w:cs="Times New Roman"/>
          </w:rPr>
          <w:commentReference w:id="290"/>
        </w:r>
      </w:del>
      <w:del w:id="296" w:author="Daniel Falster" w:date="2016-08-29T16:35:00Z">
        <w:r w:rsidRPr="003C3342" w:rsidDel="00782C92">
          <w:delText xml:space="preserve">Indeed, it is hypothesized that early angiosperms, relative to co-occurring gymnosperms, were able to reduce their accessory costs, in turn allowing them to decrease their seed size, a trait that contributed to successful radiation of angiosperms in the Cretaceous </w:delText>
        </w:r>
        <w:r w:rsidRPr="003C3342" w:rsidDel="00782C92">
          <w:fldChar w:fldCharType="begin"/>
        </w:r>
        <w:r w:rsidRPr="003C3342" w:rsidDel="00782C92">
          <w:delInstrText xml:space="preserve"> ADDIN ZOTERO_ITEM CSL_CITATION {"citationID":"ZRbdlP1e","properties":{"formattedCitation":"{\\rtf (Haig &amp; Westoby 1988; Lord &amp; Westoby 2006, 2012; Chen {\\i{}et al.} 2010)}","plainCitation":"(Haig &amp; Westoby 1988; Lord &amp; Westoby 2006, 2012; Chen et al.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delInstrText>
        </w:r>
        <w:r w:rsidRPr="003C3342" w:rsidDel="00782C92">
          <w:fldChar w:fldCharType="separate"/>
        </w:r>
        <w:r w:rsidRPr="00933507" w:rsidDel="00782C92">
          <w:rPr>
            <w:rPrChange w:id="297" w:author="Daniel Falster" w:date="2016-08-29T13:01:00Z">
              <w:rPr>
                <w:rFonts w:ascii="Calibri" w:hAnsi="Calibri" w:cs="Times New Roman"/>
              </w:rPr>
            </w:rPrChange>
          </w:rPr>
          <w:delText xml:space="preserve">(Haig &amp; Westoby 1988; Lord &amp; Westoby 2006, 2012; Chen </w:delText>
        </w:r>
        <w:r w:rsidRPr="00933507" w:rsidDel="00782C92">
          <w:rPr>
            <w:rFonts w:ascii="Times New Roman" w:hAnsi="Times New Roman"/>
            <w:i/>
            <w:iCs/>
            <w:rPrChange w:id="298" w:author="Daniel Falster" w:date="2016-08-29T13:01:00Z">
              <w:rPr>
                <w:rFonts w:ascii="Calibri" w:hAnsi="Calibri" w:cs="Times New Roman"/>
                <w:i/>
                <w:iCs/>
              </w:rPr>
            </w:rPrChange>
          </w:rPr>
          <w:delText>et al.</w:delText>
        </w:r>
        <w:r w:rsidRPr="00933507" w:rsidDel="00782C92">
          <w:rPr>
            <w:rFonts w:ascii="Times New Roman" w:hAnsi="Times New Roman"/>
            <w:rPrChange w:id="299" w:author="Daniel Falster" w:date="2016-08-29T13:01:00Z">
              <w:rPr>
                <w:rFonts w:ascii="Calibri" w:hAnsi="Calibri" w:cs="Times New Roman"/>
              </w:rPr>
            </w:rPrChange>
          </w:rPr>
          <w:delText xml:space="preserve"> 2010)</w:delText>
        </w:r>
        <w:r w:rsidRPr="003C3342" w:rsidDel="00782C92">
          <w:fldChar w:fldCharType="end"/>
        </w:r>
        <w:r w:rsidRPr="003C3342" w:rsidDel="00782C92">
          <w:delText>.</w:delText>
        </w:r>
      </w:del>
      <w:del w:id="300" w:author="Daniel Falster" w:date="2016-08-29T16:40:00Z">
        <w:r w:rsidRPr="003C3342" w:rsidDel="001466D4">
          <w:delText xml:space="preserve"> One widespread angiosperm trait that reduces the fixed costs of maturing a single seed is producing fruits with multiple seeds, thereby sharing the cost of the floral parts and seed pod across multiple seeds </w:delText>
        </w:r>
        <w:r w:rsidRPr="003C3342" w:rsidDel="001466D4">
          <w:fldChar w:fldCharType="begin"/>
        </w:r>
        <w:r w:rsidRPr="003C3342" w:rsidDel="001466D4">
          <w:delInstrText xml:space="preserve"> ADDIN ZOTERO_ITEM CSL_CITATION {"citationID":"dMESqM64","properties":{"formattedCitation":"(Haig &amp; Westoby 1988; Obeso 2004)","plainCitation":"(Haig &amp; Westoby 1988; Obeso 2004)"},"citationItems":[{"id":583,"uris":["http://zotero.org/users/503753/items/HF4Q4VVB"],"uri":["http://zotero.org/users/503753/items/HF4Q4VVB"],"itemData":{"id":583,"type":"article-journal","title":"On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Ramón"}],"issued":{"date-parts":[["2004"]]}}}],"schema":"https://github.com/citation-style-language/schema/raw/master/csl-citation.json"} </w:delInstrText>
        </w:r>
        <w:r w:rsidRPr="003C3342" w:rsidDel="001466D4">
          <w:fldChar w:fldCharType="separate"/>
        </w:r>
        <w:r w:rsidRPr="00933507" w:rsidDel="001466D4">
          <w:rPr>
            <w:rPrChange w:id="301" w:author="Daniel Falster" w:date="2016-08-29T13:01:00Z">
              <w:rPr>
                <w:rFonts w:ascii="Calibri" w:hAnsi="Calibri"/>
              </w:rPr>
            </w:rPrChange>
          </w:rPr>
          <w:delText>(Haig &amp; Westoby 1988; Obeso 2004)</w:delText>
        </w:r>
        <w:r w:rsidRPr="003C3342" w:rsidDel="001466D4">
          <w:fldChar w:fldCharType="end"/>
        </w:r>
        <w:r w:rsidRPr="003C3342" w:rsidDel="001466D4">
          <w:delText xml:space="preserve">. Lord &amp; Westoby </w:delText>
        </w:r>
        <w:r w:rsidRPr="003C3342" w:rsidDel="001466D4">
          <w:lastRenderedPageBreak/>
          <w:fldChar w:fldCharType="begin"/>
        </w:r>
        <w:r w:rsidRPr="003C3342" w:rsidDel="001466D4">
          <w:delInstrText xml:space="preserve"> ADDIN ZOTERO_ITEM CSL_CITATION {"citationID":"1src5jqv13","properties":{"formattedCitation":"(2006)","plainCitation":"(2006)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M."},{"family":"Westoby","given":"M."}],"issued":{"date-parts":[["2006"]]}},"suppress-author":true}],"schema":"https://github.com/citation-style-language/schema/raw/master/csl-citation.json"} </w:delInstrText>
        </w:r>
        <w:r w:rsidRPr="003C3342" w:rsidDel="001466D4">
          <w:fldChar w:fldCharType="separate"/>
        </w:r>
        <w:r w:rsidRPr="00933507" w:rsidDel="001466D4">
          <w:rPr>
            <w:rPrChange w:id="302" w:author="Daniel Falster" w:date="2016-08-29T13:01:00Z">
              <w:rPr>
                <w:rFonts w:ascii="Calibri" w:hAnsi="Calibri"/>
              </w:rPr>
            </w:rPrChange>
          </w:rPr>
          <w:delText>(2006)</w:delText>
        </w:r>
        <w:r w:rsidRPr="003C3342" w:rsidDel="001466D4">
          <w:fldChar w:fldCharType="end"/>
        </w:r>
        <w:r w:rsidRPr="003C3342" w:rsidDel="001466D4">
          <w:delText xml:space="preserve"> also showed that biotically pollinated species have lower accessory costs, likely attributable to the lower, per seed matured, weight of ovules and aborted fruit. Lord &amp; Westoby </w:delText>
        </w:r>
        <w:r w:rsidRPr="003C3342" w:rsidDel="001466D4">
          <w:fldChar w:fldCharType="begin"/>
        </w:r>
        <w:r w:rsidRPr="003C3342" w:rsidDel="001466D4">
          <w:delInstrText xml:space="preserve"> ADDIN ZOTERO_ITEM CSL_CITATION {"citationID":"1l1to9ttcb","properties":{"formattedCitation":"(2012)","plainCitation":"(2012)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M."},{"family":"Westoby","given":"Mark"}],"issued":{"date-parts":[["2012"]]}},"suppress-author":true}],"schema":"https://github.com/citation-style-language/schema/raw/master/csl-citation.json"} </w:delInstrText>
        </w:r>
        <w:r w:rsidRPr="003C3342" w:rsidDel="001466D4">
          <w:fldChar w:fldCharType="separate"/>
        </w:r>
        <w:r w:rsidRPr="00933507" w:rsidDel="001466D4">
          <w:rPr>
            <w:rPrChange w:id="303" w:author="Daniel Falster" w:date="2016-08-29T13:01:00Z">
              <w:rPr>
                <w:rFonts w:ascii="Calibri" w:hAnsi="Calibri"/>
              </w:rPr>
            </w:rPrChange>
          </w:rPr>
          <w:delText>(2012)</w:delText>
        </w:r>
        <w:r w:rsidRPr="003C3342" w:rsidDel="001466D4">
          <w:fldChar w:fldCharType="end"/>
        </w:r>
        <w:r w:rsidRPr="003C3342" w:rsidDel="001466D4">
          <w:delText xml:space="preserve"> discuss additional angiosperm innovations that may have reduced per seed accessory costs. </w:delText>
        </w:r>
      </w:del>
    </w:p>
    <w:p w14:paraId="022FC529" w14:textId="4CCF6D81" w:rsidR="00210508" w:rsidRPr="003C3342" w:rsidRDefault="00FF1E3C">
      <w:pPr>
        <w:pPrChange w:id="304" w:author="Daniel Falster" w:date="2016-08-29T17:07:00Z">
          <w:pPr>
            <w:spacing w:line="340" w:lineRule="atLeast"/>
            <w:ind w:firstLine="720"/>
          </w:pPr>
        </w:pPrChange>
      </w:pPr>
      <w:del w:id="305" w:author="Daniel Falster" w:date="2016-08-29T16:53:00Z">
        <w:r w:rsidRPr="003C3342" w:rsidDel="00AC63B2">
          <w:delText>How the accessory costs are divided between different tissues</w:delText>
        </w:r>
      </w:del>
      <w:del w:id="306" w:author="Daniel Falster" w:date="2016-08-29T16:41:00Z">
        <w:r w:rsidRPr="003C3342" w:rsidDel="001466D4">
          <w:delText xml:space="preserve"> is not </w:delText>
        </w:r>
      </w:del>
      <w:del w:id="307" w:author="Daniel Falster" w:date="2016-08-29T16:53:00Z">
        <w:r w:rsidRPr="003C3342" w:rsidDel="00AC63B2">
          <w:delText xml:space="preserve">however </w:delText>
        </w:r>
      </w:del>
      <w:del w:id="308" w:author="Daniel Falster" w:date="2016-08-29T16:41:00Z">
        <w:r w:rsidRPr="003C3342" w:rsidDel="001466D4">
          <w:delText xml:space="preserve">the same across species. </w:delText>
        </w:r>
      </w:del>
      <w:r w:rsidR="00210508" w:rsidRPr="003C3342">
        <w:t xml:space="preserve">Haig &amp; Westoby (1988) developed </w:t>
      </w:r>
      <w:del w:id="309" w:author="Daniel Falster" w:date="2016-08-29T16:35:00Z">
        <w:r w:rsidR="00210508" w:rsidRPr="003C3342" w:rsidDel="00782C92">
          <w:delText xml:space="preserve">the </w:delText>
        </w:r>
      </w:del>
      <w:ins w:id="310" w:author="Daniel Falster" w:date="2016-08-29T16:35:00Z">
        <w:r w:rsidR="00782C92">
          <w:t>a</w:t>
        </w:r>
        <w:r w:rsidR="00782C92" w:rsidRPr="003C3342">
          <w:t xml:space="preserve"> </w:t>
        </w:r>
      </w:ins>
      <w:del w:id="311" w:author="Daniel Falster" w:date="2016-08-29T16:35:00Z">
        <w:r w:rsidR="00210508" w:rsidRPr="003C3342" w:rsidDel="00782C92">
          <w:delText xml:space="preserve">first </w:delText>
        </w:r>
      </w:del>
      <w:r w:rsidR="00210508" w:rsidRPr="003C3342">
        <w:t xml:space="preserve">conceptual model for </w:t>
      </w:r>
      <w:del w:id="312" w:author="Daniel Falster" w:date="2016-08-29T16:42:00Z">
        <w:r w:rsidR="00210508" w:rsidRPr="003C3342" w:rsidDel="00BA744F">
          <w:delText xml:space="preserve">comparing </w:delText>
        </w:r>
      </w:del>
      <w:r w:rsidR="00210508" w:rsidRPr="003C3342">
        <w:t xml:space="preserve">the relative allocation of energy to different reproductive tissues, dividing </w:t>
      </w:r>
      <w:del w:id="313" w:author="Mark Westoby" w:date="2016-08-17T17:37:00Z">
        <w:r w:rsidR="00210508" w:rsidRPr="003C3342" w:rsidDel="00A00C45">
          <w:delText xml:space="preserve">seed costs, </w:delText>
        </w:r>
      </w:del>
      <w:r w:rsidR="00210508" w:rsidRPr="003C3342">
        <w:t xml:space="preserve">the total energy investment </w:t>
      </w:r>
      <w:del w:id="314" w:author="Mark Westoby" w:date="2016-08-17T17:37:00Z">
        <w:r w:rsidR="00210508" w:rsidRPr="003C3342" w:rsidDel="00A00C45">
          <w:delText xml:space="preserve">that is </w:delText>
        </w:r>
      </w:del>
      <w:del w:id="315" w:author="Daniel Falster" w:date="2016-08-29T16:42:00Z">
        <w:r w:rsidR="00210508" w:rsidRPr="003C3342" w:rsidDel="00BA744F">
          <w:delText>required to create a single mature</w:delText>
        </w:r>
      </w:del>
      <w:ins w:id="316" w:author="Daniel Falster" w:date="2016-08-29T16:42:00Z">
        <w:r w:rsidR="00BA744F">
          <w:t>per</w:t>
        </w:r>
      </w:ins>
      <w:r w:rsidR="00210508" w:rsidRPr="003C3342">
        <w:t xml:space="preserve"> seed</w:t>
      </w:r>
      <w:del w:id="317" w:author="Mark Westoby" w:date="2016-08-17T17:38:00Z">
        <w:r w:rsidR="00210508" w:rsidRPr="003C3342" w:rsidDel="00A00C45">
          <w:delText>,</w:delText>
        </w:r>
      </w:del>
      <w:r w:rsidR="00210508" w:rsidRPr="003C3342">
        <w:t xml:space="preserve"> </w:t>
      </w:r>
      <w:del w:id="318" w:author="Mark Westoby" w:date="2016-08-17T17:37:00Z">
        <w:r w:rsidR="00210508" w:rsidRPr="003C3342" w:rsidDel="002658C1">
          <w:delText xml:space="preserve">into </w:delText>
        </w:r>
      </w:del>
      <w:ins w:id="319" w:author="Mark Westoby" w:date="2016-08-17T17:37:00Z">
        <w:r w:rsidR="002658C1" w:rsidRPr="003C3342">
          <w:t>betwee</w:t>
        </w:r>
        <w:r w:rsidR="00A00C45" w:rsidRPr="003C3342">
          <w:t>n</w:t>
        </w:r>
        <w:r w:rsidR="002658C1" w:rsidRPr="003C3342">
          <w:t xml:space="preserve"> </w:t>
        </w:r>
      </w:ins>
      <w:r w:rsidR="00210508" w:rsidRPr="003C3342">
        <w:t>the cost</w:t>
      </w:r>
      <w:ins w:id="320" w:author="Daniel Falster" w:date="2016-08-29T16:42:00Z">
        <w:r w:rsidR="00BA744F">
          <w:t>s</w:t>
        </w:r>
      </w:ins>
      <w:r w:rsidR="00210508" w:rsidRPr="003C3342">
        <w:t xml:space="preserve"> of </w:t>
      </w:r>
      <w:del w:id="321" w:author="Daniel Falster" w:date="2016-08-29T16:42:00Z">
        <w:r w:rsidR="00210508" w:rsidRPr="003C3342" w:rsidDel="00BA744F">
          <w:delText xml:space="preserve">tissues </w:delText>
        </w:r>
        <w:r w:rsidR="006C39BF" w:rsidRPr="003C3342" w:rsidDel="00BA744F">
          <w:delText xml:space="preserve">spent </w:delText>
        </w:r>
      </w:del>
      <w:r w:rsidR="006C39BF" w:rsidRPr="003C3342">
        <w:t xml:space="preserve">attracting pollen versus </w:t>
      </w:r>
      <w:ins w:id="322" w:author="Mark Westoby" w:date="2016-08-17T17:37:00Z">
        <w:r w:rsidR="00A00C45" w:rsidRPr="003C3342">
          <w:t xml:space="preserve">the cost of </w:t>
        </w:r>
      </w:ins>
      <w:r w:rsidR="006C39BF" w:rsidRPr="003C3342">
        <w:t>provisioning pollinated ovules</w:t>
      </w:r>
      <w:r w:rsidR="00210508" w:rsidRPr="003C3342">
        <w:t xml:space="preserve">. Their simple model </w:t>
      </w:r>
      <w:del w:id="323" w:author="Mark Westoby" w:date="2016-08-17T17:38:00Z">
        <w:r w:rsidR="00210508" w:rsidRPr="003C3342" w:rsidDel="00A00C45">
          <w:delText>elegantly demonstrates</w:delText>
        </w:r>
      </w:del>
      <w:ins w:id="324" w:author="Mark Westoby" w:date="2016-08-17T17:38:00Z">
        <w:del w:id="325" w:author="Daniel Falster" w:date="2016-08-29T16:54:00Z">
          <w:r w:rsidR="00A00C45" w:rsidRPr="003C3342" w:rsidDel="00AC63B2">
            <w:delText>expressed</w:delText>
          </w:r>
        </w:del>
      </w:ins>
      <w:ins w:id="326" w:author="Daniel Falster" w:date="2016-08-29T16:54:00Z">
        <w:r w:rsidR="00AC63B2">
          <w:t xml:space="preserve">makes several predictions, including that </w:t>
        </w:r>
      </w:ins>
      <w:ins w:id="327" w:author="Daniel Falster" w:date="2016-08-29T16:55:00Z">
        <w:r w:rsidR="00AC63B2">
          <w:t xml:space="preserve">plants </w:t>
        </w:r>
      </w:ins>
      <w:ins w:id="328" w:author="Mark Westoby" w:date="2016-08-17T17:38:00Z">
        <w:del w:id="329" w:author="Daniel Falster" w:date="2016-08-29T16:54:00Z">
          <w:r w:rsidR="00A00C45" w:rsidRPr="003C3342" w:rsidDel="00AC63B2">
            <w:delText xml:space="preserve"> the idea</w:delText>
          </w:r>
        </w:del>
      </w:ins>
      <w:del w:id="330" w:author="Daniel Falster" w:date="2016-08-29T16:54:00Z">
        <w:r w:rsidR="00210508" w:rsidRPr="003C3342" w:rsidDel="00AC63B2">
          <w:delText xml:space="preserve"> that</w:delText>
        </w:r>
      </w:del>
      <w:ins w:id="331" w:author="Daniel Falster" w:date="2016-08-29T16:53:00Z">
        <w:r w:rsidR="00AC63B2">
          <w:t xml:space="preserve">1) produce </w:t>
        </w:r>
        <w:r w:rsidR="00AC63B2" w:rsidRPr="003C3342">
          <w:t xml:space="preserve">excess ovules </w:t>
        </w:r>
        <w:r w:rsidR="00AC63B2">
          <w:t xml:space="preserve">and </w:t>
        </w:r>
        <w:r w:rsidR="00AC63B2" w:rsidRPr="003C3342">
          <w:t>flowers to optimize seed production across a population and across time</w:t>
        </w:r>
      </w:ins>
      <w:ins w:id="332" w:author="Daniel Falster" w:date="2016-08-29T16:54:00Z">
        <w:r w:rsidR="00AC63B2">
          <w:t xml:space="preserve">, 2) </w:t>
        </w:r>
      </w:ins>
      <w:del w:id="333" w:author="Daniel Falster" w:date="2016-08-29T16:54:00Z">
        <w:r w:rsidR="00210508" w:rsidRPr="003C3342" w:rsidDel="00AC63B2">
          <w:delText xml:space="preserve"> </w:delText>
        </w:r>
      </w:del>
      <w:del w:id="334" w:author="Daniel Falster" w:date="2016-08-29T16:55:00Z">
        <w:r w:rsidR="00210508" w:rsidRPr="003C3342" w:rsidDel="00AC63B2">
          <w:delText xml:space="preserve">all plants </w:delText>
        </w:r>
      </w:del>
      <w:r w:rsidR="00210508" w:rsidRPr="003C3342">
        <w:t>face a trade-off</w:t>
      </w:r>
      <w:ins w:id="335" w:author="Daniel Falster" w:date="2016-08-29T16:54:00Z">
        <w:r w:rsidR="00AC63B2">
          <w:t xml:space="preserve"> between pollen attraction and </w:t>
        </w:r>
      </w:ins>
      <w:ins w:id="336" w:author="Daniel Falster" w:date="2016-08-29T16:55:00Z">
        <w:r w:rsidR="00AC63B2">
          <w:t>ovule</w:t>
        </w:r>
      </w:ins>
      <w:ins w:id="337" w:author="Daniel Falster" w:date="2016-08-29T16:54:00Z">
        <w:r w:rsidR="00AC63B2">
          <w:t xml:space="preserve"> </w:t>
        </w:r>
        <w:r w:rsidR="00AC63B2" w:rsidRPr="003C3342">
          <w:t>provisioning</w:t>
        </w:r>
      </w:ins>
      <w:ins w:id="338" w:author="Daniel Falster" w:date="2016-08-29T16:52:00Z">
        <w:r w:rsidR="005B2926">
          <w:t xml:space="preserve">, and </w:t>
        </w:r>
      </w:ins>
      <w:ins w:id="339" w:author="Daniel Falster" w:date="2016-08-29T16:55:00Z">
        <w:r w:rsidR="00AC63B2">
          <w:t xml:space="preserve">3) allocate </w:t>
        </w:r>
      </w:ins>
      <w:del w:id="340" w:author="Daniel Falster" w:date="2016-08-29T16:52:00Z">
        <w:r w:rsidR="00210508" w:rsidRPr="003C3342" w:rsidDel="005B2926">
          <w:delText xml:space="preserve">: plants </w:delText>
        </w:r>
      </w:del>
      <w:del w:id="341" w:author="Daniel Falster" w:date="2016-08-29T16:55:00Z">
        <w:r w:rsidR="00210508" w:rsidRPr="003C3342" w:rsidDel="00AC63B2">
          <w:delText xml:space="preserve">should </w:delText>
        </w:r>
      </w:del>
      <w:ins w:id="342" w:author="Daniel Falster" w:date="2016-08-29T16:52:00Z">
        <w:r w:rsidR="005B2926" w:rsidRPr="003C3342">
          <w:t xml:space="preserve">just enough </w:t>
        </w:r>
      </w:ins>
      <w:del w:id="343" w:author="Daniel Falster" w:date="2016-08-29T16:55:00Z">
        <w:r w:rsidR="00210508" w:rsidRPr="003C3342" w:rsidDel="00AC63B2">
          <w:delText xml:space="preserve">allocate </w:delText>
        </w:r>
      </w:del>
      <w:r w:rsidR="00210508" w:rsidRPr="003C3342">
        <w:t xml:space="preserve">to </w:t>
      </w:r>
      <w:r w:rsidR="006C39BF" w:rsidRPr="003C3342">
        <w:t xml:space="preserve">pollen-attracting </w:t>
      </w:r>
      <w:r w:rsidR="00210508" w:rsidRPr="003C3342">
        <w:t xml:space="preserve">tissues </w:t>
      </w:r>
      <w:del w:id="344" w:author="Daniel Falster" w:date="2016-08-29T16:52:00Z">
        <w:r w:rsidR="00210508" w:rsidRPr="003C3342" w:rsidDel="005B2926">
          <w:delText xml:space="preserve">just enough </w:delText>
        </w:r>
      </w:del>
      <w:r w:rsidR="00210508" w:rsidRPr="003C3342">
        <w:t>to ensure pollination of the number of ovules they are able to provision.</w:t>
      </w:r>
      <w:ins w:id="345" w:author="Daniel Falster" w:date="2016-08-29T16:55:00Z">
        <w:r w:rsidR="00AC63B2">
          <w:t xml:space="preserve"> </w:t>
        </w:r>
      </w:ins>
      <w:del w:id="346" w:author="Daniel Falster" w:date="2016-08-29T16:55:00Z">
        <w:r w:rsidR="00210508" w:rsidRPr="003C3342" w:rsidDel="00AC63B2">
          <w:delText xml:space="preserve"> </w:delText>
        </w:r>
      </w:del>
      <w:del w:id="347" w:author="Daniel Falster" w:date="2016-08-29T16:36:00Z">
        <w:r w:rsidR="00210508" w:rsidRPr="003C3342" w:rsidDel="00782C92">
          <w:delText xml:space="preserve">Their </w:delText>
        </w:r>
      </w:del>
      <w:ins w:id="348" w:author="Daniel Falster" w:date="2016-08-29T16:36:00Z">
        <w:r w:rsidR="00782C92">
          <w:t xml:space="preserve">This initial model </w:t>
        </w:r>
      </w:ins>
      <w:del w:id="349" w:author="Daniel Falster" w:date="2016-08-29T16:36:00Z">
        <w:r w:rsidR="00210508" w:rsidRPr="003C3342" w:rsidDel="00782C92">
          <w:delText xml:space="preserve">work </w:delText>
        </w:r>
      </w:del>
      <w:r w:rsidR="00210508" w:rsidRPr="003C3342">
        <w:t xml:space="preserve">has </w:t>
      </w:r>
      <w:del w:id="350" w:author="Daniel Falster" w:date="2016-08-29T17:00:00Z">
        <w:r w:rsidR="00210508" w:rsidRPr="003C3342" w:rsidDel="005142CC">
          <w:delText xml:space="preserve">recently </w:delText>
        </w:r>
      </w:del>
      <w:ins w:id="351" w:author="Daniel Falster" w:date="2016-08-29T17:00:00Z">
        <w:r w:rsidR="005142CC">
          <w:t>since</w:t>
        </w:r>
        <w:r w:rsidR="005142CC" w:rsidRPr="003C3342">
          <w:t xml:space="preserve"> </w:t>
        </w:r>
      </w:ins>
      <w:r w:rsidR="00210508" w:rsidRPr="003C3342">
        <w:t xml:space="preserve">been extended </w:t>
      </w:r>
      <w:ins w:id="352" w:author="Daniel Falster" w:date="2016-08-29T17:00:00Z">
        <w:r w:rsidR="005142CC">
          <w:t xml:space="preserve">to account for </w:t>
        </w:r>
      </w:ins>
      <w:del w:id="353" w:author="Daniel Falster" w:date="2016-08-29T17:00:00Z">
        <w:r w:rsidR="00210508" w:rsidRPr="003C3342" w:rsidDel="005142CC">
          <w:delText xml:space="preserve">via models that use </w:delText>
        </w:r>
      </w:del>
      <w:r w:rsidR="00210508" w:rsidRPr="003C3342">
        <w:t xml:space="preserve">the proportion of energy invested in </w:t>
      </w:r>
      <w:r w:rsidR="006C39BF" w:rsidRPr="003C3342">
        <w:t>pollen attraction versus seed provisioning</w:t>
      </w:r>
      <w:r w:rsidR="00210508" w:rsidRPr="003C3342">
        <w:t xml:space="preserve"> tissues </w:t>
      </w:r>
      <w:del w:id="354" w:author="Daniel Falster" w:date="2016-08-29T17:01:00Z">
        <w:r w:rsidRPr="003C3342" w:rsidDel="005142CC">
          <w:delText xml:space="preserve">to predict expected </w:delText>
        </w:r>
        <w:r w:rsidR="00210508" w:rsidRPr="003C3342" w:rsidDel="005142CC">
          <w:delText xml:space="preserve">seed set </w:delText>
        </w:r>
        <w:r w:rsidRPr="003C3342" w:rsidDel="005142CC">
          <w:delText xml:space="preserve">and in turn, based on actual seedset, </w:delText>
        </w:r>
        <w:r w:rsidR="00210508" w:rsidRPr="003C3342" w:rsidDel="005142CC">
          <w:delText xml:space="preserve">the probability of pollen limitation </w:delText>
        </w:r>
      </w:del>
      <w:r w:rsidR="00210508" w:rsidRPr="003C3342">
        <w:fldChar w:fldCharType="begin"/>
      </w:r>
      <w:r w:rsidR="00210508"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210508" w:rsidRPr="003C3342">
        <w:fldChar w:fldCharType="separate"/>
      </w:r>
      <w:r w:rsidR="00210508" w:rsidRPr="00933507">
        <w:rPr>
          <w:rPrChange w:id="355" w:author="Daniel Falster" w:date="2016-08-29T13:01:00Z">
            <w:rPr>
              <w:rFonts w:ascii="Calibri" w:hAnsi="Calibri" w:cs="Times New Roman"/>
            </w:rPr>
          </w:rPrChange>
        </w:rPr>
        <w:t xml:space="preserve">(Rosenheim </w:t>
      </w:r>
      <w:r w:rsidR="00210508" w:rsidRPr="00933507">
        <w:rPr>
          <w:rFonts w:ascii="Times New Roman" w:hAnsi="Times New Roman"/>
          <w:i/>
          <w:iCs/>
          <w:rPrChange w:id="356" w:author="Daniel Falster" w:date="2016-08-29T13:01:00Z">
            <w:rPr>
              <w:rFonts w:ascii="Calibri" w:hAnsi="Calibri" w:cs="Times New Roman"/>
              <w:i/>
              <w:iCs/>
            </w:rPr>
          </w:rPrChange>
        </w:rPr>
        <w:t>et al.</w:t>
      </w:r>
      <w:r w:rsidR="00210508" w:rsidRPr="00933507">
        <w:rPr>
          <w:rFonts w:ascii="Times New Roman" w:hAnsi="Times New Roman"/>
          <w:rPrChange w:id="357" w:author="Daniel Falster" w:date="2016-08-29T13:01:00Z">
            <w:rPr>
              <w:rFonts w:ascii="Calibri" w:hAnsi="Calibri" w:cs="Times New Roman"/>
            </w:rPr>
          </w:rPrChange>
        </w:rPr>
        <w:t xml:space="preserve"> 2014, 2016; Burd 2016)</w:t>
      </w:r>
      <w:r w:rsidR="00210508" w:rsidRPr="003C3342">
        <w:fldChar w:fldCharType="end"/>
      </w:r>
      <w:r w:rsidR="00210508" w:rsidRPr="003C3342">
        <w:t xml:space="preserve">. These </w:t>
      </w:r>
      <w:del w:id="358" w:author="Daniel Falster" w:date="2016-08-29T17:01:00Z">
        <w:r w:rsidR="00210508" w:rsidRPr="003C3342" w:rsidDel="005142CC">
          <w:delText xml:space="preserve">models </w:delText>
        </w:r>
      </w:del>
      <w:ins w:id="359" w:author="Daniel Falster" w:date="2016-08-29T17:01:00Z">
        <w:r w:rsidR="005142CC">
          <w:t>studies</w:t>
        </w:r>
        <w:r w:rsidR="005142CC" w:rsidRPr="003C3342">
          <w:t xml:space="preserve"> </w:t>
        </w:r>
      </w:ins>
      <w:r w:rsidR="00210508" w:rsidRPr="003C3342">
        <w:t xml:space="preserve">indicate that species with relatively low </w:t>
      </w:r>
      <w:r w:rsidR="006C39BF" w:rsidRPr="003C3342">
        <w:t xml:space="preserve">pollen-attraction </w:t>
      </w:r>
      <w:r w:rsidR="00210508" w:rsidRPr="003C3342">
        <w:t xml:space="preserve">costs </w:t>
      </w:r>
      <w:del w:id="360" w:author="Daniel Falster" w:date="2016-08-29T16:56:00Z">
        <w:r w:rsidR="00210508" w:rsidRPr="003C3342" w:rsidDel="00AC63B2">
          <w:delText xml:space="preserve">(required and failed costs) </w:delText>
        </w:r>
      </w:del>
      <w:r w:rsidR="00210508" w:rsidRPr="003C3342">
        <w:t>should display parental optimism</w:t>
      </w:r>
      <w:ins w:id="361" w:author="Daniel Falster" w:date="2016-08-29T17:01:00Z">
        <w:r w:rsidR="005142CC">
          <w:t>:</w:t>
        </w:r>
      </w:ins>
      <w:del w:id="362" w:author="Daniel Falster" w:date="2016-08-29T17:01:00Z">
        <w:r w:rsidR="00210508" w:rsidRPr="003C3342" w:rsidDel="005142CC">
          <w:delText>,</w:delText>
        </w:r>
      </w:del>
      <w:r w:rsidR="00210508" w:rsidRPr="003C3342">
        <w:t xml:space="preserve"> an overproduction of ovules, relatively few of which mature </w:t>
      </w:r>
      <w:r w:rsidRPr="003C3342">
        <w:t xml:space="preserve">in an average year </w:t>
      </w:r>
      <w:r w:rsidR="00210508" w:rsidRPr="003C3342">
        <w:t xml:space="preserve">due to </w:t>
      </w:r>
      <w:r w:rsidR="006C39BF" w:rsidRPr="003C3342">
        <w:t xml:space="preserve">limited </w:t>
      </w:r>
      <w:r w:rsidR="00210508" w:rsidRPr="003C3342">
        <w:t xml:space="preserve">resource supply. In contrast, species with </w:t>
      </w:r>
      <w:r w:rsidR="00115F3A" w:rsidRPr="003C3342">
        <w:t>higher pre</w:t>
      </w:r>
      <w:r w:rsidR="00210508" w:rsidRPr="003C3342">
        <w:t>-pollination costs should display parental pessimism</w:t>
      </w:r>
      <w:ins w:id="363" w:author="Daniel Falster" w:date="2016-08-29T17:01:00Z">
        <w:r w:rsidR="005142CC">
          <w:t>:</w:t>
        </w:r>
      </w:ins>
      <w:del w:id="364" w:author="Daniel Falster" w:date="2016-08-29T17:01:00Z">
        <w:r w:rsidR="00210508" w:rsidRPr="003C3342" w:rsidDel="005142CC">
          <w:delText>,</w:delText>
        </w:r>
      </w:del>
      <w:r w:rsidR="00210508" w:rsidRPr="003C3342">
        <w:t xml:space="preserve"> an underproduction of ovules, with ovule number limiting seed production</w:t>
      </w:r>
      <w:ins w:id="365" w:author="Mark Westoby" w:date="2016-08-17T17:43:00Z">
        <w:r w:rsidR="004F5B6E" w:rsidRPr="003C3342">
          <w:t xml:space="preserve"> in many years</w:t>
        </w:r>
      </w:ins>
      <w:r w:rsidR="00210508" w:rsidRPr="003C3342">
        <w:t xml:space="preserve"> </w:t>
      </w:r>
      <w:r w:rsidR="00210508" w:rsidRPr="003C3342">
        <w:fldChar w:fldCharType="begin"/>
      </w:r>
      <w:r w:rsidR="00210508"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210508" w:rsidRPr="00933507">
        <w:rPr>
          <w:rFonts w:ascii="Adobe Caslon Pro" w:hAnsi="Adobe Caslon Pro" w:cs="Adobe Caslon Pro"/>
          <w:rPrChange w:id="366" w:author="Daniel Falster" w:date="2016-08-29T13:01:00Z">
            <w:rPr/>
          </w:rPrChange>
        </w:rPr>
        <w:instrText>‐</w:instrText>
      </w:r>
      <w:r w:rsidR="00210508" w:rsidRPr="003C3342">
        <w:instrText>Westoby model revisited.","container-title":"The American Naturalist","page":"400-404","volume":"171","issue":"3","source":"JSTOR","abstract":"Abstract: The Haig</w:instrText>
      </w:r>
      <w:r w:rsidR="00210508" w:rsidRPr="00933507">
        <w:rPr>
          <w:rFonts w:ascii="Adobe Caslon Pro" w:hAnsi="Adobe Caslon Pro" w:cs="Adobe Caslon Pro"/>
          <w:rPrChange w:id="367" w:author="Daniel Falster" w:date="2016-08-29T13:01:00Z">
            <w:rPr/>
          </w:rPrChange>
        </w:rPr>
        <w:instrText>‐</w:instrText>
      </w:r>
      <w:r w:rsidR="00210508"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210508" w:rsidRPr="00933507">
        <w:rPr>
          <w:rFonts w:ascii="Adobe Caslon Pro" w:hAnsi="Adobe Caslon Pro" w:cs="Adobe Caslon Pro"/>
          <w:rPrChange w:id="368" w:author="Daniel Falster" w:date="2016-08-29T13:01:00Z">
            <w:rPr/>
          </w:rPrChange>
        </w:rPr>
        <w:instrText>‐</w:instrText>
      </w:r>
      <w:r w:rsidR="00210508"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210508" w:rsidRPr="00933507">
        <w:rPr>
          <w:rFonts w:ascii="Adobe Caslon Pro" w:hAnsi="Adobe Caslon Pro" w:cs="Adobe Caslon Pro"/>
          <w:rPrChange w:id="369" w:author="Daniel Falster" w:date="2016-08-29T13:01:00Z">
            <w:rPr/>
          </w:rPrChange>
        </w:rPr>
        <w:instrText>‐</w:instrText>
      </w:r>
      <w:r w:rsidR="00210508"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210508" w:rsidRPr="00933507">
        <w:rPr>
          <w:rFonts w:ascii="Adobe Caslon Pro" w:hAnsi="Adobe Caslon Pro" w:cs="Adobe Caslon Pro"/>
          <w:rPrChange w:id="370" w:author="Daniel Falster" w:date="2016-08-29T13:01:00Z">
            <w:rPr/>
          </w:rPrChange>
        </w:rPr>
        <w:instrText>‐</w:instrText>
      </w:r>
      <w:r w:rsidR="00210508"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210508" w:rsidRPr="00933507">
        <w:rPr>
          <w:rPrChange w:id="371" w:author="Daniel Falster" w:date="2016-08-29T13:01:00Z">
            <w:rPr>
              <w:rFonts w:ascii="Calibri" w:hAnsi="Calibri" w:cs="Times New Roman"/>
            </w:rPr>
          </w:rPrChange>
        </w:rPr>
        <w:t xml:space="preserve">(Mock &amp; Forbes 1995; Burd 2008; Rosenheim </w:t>
      </w:r>
      <w:r w:rsidR="00210508" w:rsidRPr="00933507">
        <w:rPr>
          <w:rFonts w:ascii="Times New Roman" w:hAnsi="Times New Roman"/>
          <w:i/>
          <w:iCs/>
          <w:rPrChange w:id="372" w:author="Daniel Falster" w:date="2016-08-29T13:01:00Z">
            <w:rPr>
              <w:rFonts w:ascii="Calibri" w:hAnsi="Calibri" w:cs="Times New Roman"/>
              <w:i/>
              <w:iCs/>
            </w:rPr>
          </w:rPrChange>
        </w:rPr>
        <w:t>et al.</w:t>
      </w:r>
      <w:r w:rsidR="00210508" w:rsidRPr="00933507">
        <w:rPr>
          <w:rFonts w:ascii="Times New Roman" w:hAnsi="Times New Roman"/>
          <w:rPrChange w:id="373" w:author="Daniel Falster" w:date="2016-08-29T13:01:00Z">
            <w:rPr>
              <w:rFonts w:ascii="Calibri" w:hAnsi="Calibri" w:cs="Times New Roman"/>
            </w:rPr>
          </w:rPrChange>
        </w:rPr>
        <w:t xml:space="preserve"> 2014)</w:t>
      </w:r>
      <w:r w:rsidR="00210508" w:rsidRPr="003C3342">
        <w:fldChar w:fldCharType="end"/>
      </w:r>
      <w:r w:rsidR="00210508" w:rsidRPr="003C3342">
        <w:t xml:space="preserve">. </w:t>
      </w:r>
      <w:ins w:id="374" w:author="Daniel Falster" w:date="2016-08-29T17:08:00Z">
        <w:r w:rsidR="004501BA">
          <w:t xml:space="preserve">Generally, </w:t>
        </w:r>
      </w:ins>
      <w:ins w:id="375" w:author="Daniel Falster" w:date="2016-08-29T17:04:00Z">
        <w:r w:rsidR="004501BA">
          <w:t>p</w:t>
        </w:r>
        <w:r w:rsidR="005142CC" w:rsidRPr="003C3342">
          <w:t>arental optimists will abort a large number of less costly flowers</w:t>
        </w:r>
      </w:ins>
      <w:ins w:id="376" w:author="Daniel Falster" w:date="2016-08-29T17:08:00Z">
        <w:r w:rsidR="004501BA">
          <w:t xml:space="preserve"> (i.e. have high XXX costs)</w:t>
        </w:r>
      </w:ins>
      <w:ins w:id="377" w:author="Daniel Falster" w:date="2016-08-29T17:04:00Z">
        <w:r w:rsidR="005142CC" w:rsidRPr="003C3342">
          <w:t xml:space="preserve">, while parental pessimists will abort a relatively smaller number of more costly </w:t>
        </w:r>
        <w:commentRangeStart w:id="378"/>
        <w:r w:rsidR="005142CC" w:rsidRPr="003C3342">
          <w:t>flowers</w:t>
        </w:r>
        <w:commentRangeEnd w:id="378"/>
        <w:r w:rsidR="005142CC" w:rsidRPr="003C3342">
          <w:rPr>
            <w:rStyle w:val="CommentReference"/>
            <w:rFonts w:cs="Times New Roman"/>
          </w:rPr>
          <w:commentReference w:id="378"/>
        </w:r>
        <w:r w:rsidR="005142CC" w:rsidRPr="003C3342">
          <w:t xml:space="preserve">. </w:t>
        </w:r>
        <w:r w:rsidR="005142CC" w:rsidRPr="003C3342">
          <w:rPr>
            <w:rStyle w:val="CommentReference"/>
            <w:rFonts w:cs="Times New Roman"/>
          </w:rPr>
          <w:commentReference w:id="379"/>
        </w:r>
      </w:ins>
      <w:ins w:id="380" w:author="Daniel Falster" w:date="2016-08-29T17:09:00Z">
        <w:r w:rsidR="004501BA">
          <w:t xml:space="preserve">In </w:t>
        </w:r>
        <w:proofErr w:type="gramStart"/>
        <w:r w:rsidR="004501BA">
          <w:t xml:space="preserve">addition, </w:t>
        </w:r>
      </w:ins>
      <w:ins w:id="381" w:author="Daniel Falster" w:date="2016-08-29T17:10:00Z">
        <w:r w:rsidR="003270F1">
          <w:t>…something</w:t>
        </w:r>
        <w:proofErr w:type="gramEnd"/>
        <w:r w:rsidR="003270F1">
          <w:t xml:space="preserve"> about </w:t>
        </w:r>
      </w:ins>
      <w:ins w:id="382" w:author="Daniel Falster" w:date="2016-08-29T17:17:00Z">
        <w:r w:rsidR="003270F1">
          <w:t xml:space="preserve">amount of provisioning should differ among optimists and pessimists </w:t>
        </w:r>
      </w:ins>
      <w:ins w:id="383" w:author="Daniel Falster" w:date="2016-08-29T17:10:00Z">
        <w:r w:rsidR="003270F1">
          <w:t xml:space="preserve">…? </w:t>
        </w:r>
      </w:ins>
      <w:del w:id="384" w:author="Daniel Falster" w:date="2016-08-29T17:02:00Z">
        <w:r w:rsidR="00210508" w:rsidRPr="003C3342" w:rsidDel="005142CC">
          <w:delText>The exact investment in pre- versus post-pollination tissues reflects the relative costs of these tissues and should balance pollen</w:delText>
        </w:r>
        <w:r w:rsidR="006C39BF" w:rsidRPr="003C3342" w:rsidDel="005142CC">
          <w:delText>-</w:delText>
        </w:r>
        <w:r w:rsidR="00210508" w:rsidRPr="003C3342" w:rsidDel="005142CC">
          <w:delText xml:space="preserve"> </w:delText>
        </w:r>
        <w:r w:rsidR="006C39BF" w:rsidRPr="003C3342" w:rsidDel="005142CC">
          <w:delText xml:space="preserve">versus </w:delText>
        </w:r>
        <w:r w:rsidR="00210508" w:rsidRPr="003C3342" w:rsidDel="005142CC">
          <w:delText>resour</w:delText>
        </w:r>
        <w:r w:rsidR="006C39BF" w:rsidRPr="003C3342" w:rsidDel="005142CC">
          <w:delText>ce-</w:delText>
        </w:r>
        <w:r w:rsidR="00210508" w:rsidRPr="003C3342" w:rsidDel="005142CC">
          <w:delText>limitation</w:delText>
        </w:r>
      </w:del>
      <w:ins w:id="385" w:author="Daniel Falster" w:date="2016-08-29T17:02:00Z">
        <w:r w:rsidR="005142CC">
          <w:t xml:space="preserve">Moreover, </w:t>
        </w:r>
      </w:ins>
      <w:del w:id="386" w:author="Daniel Falster" w:date="2016-08-29T17:02:00Z">
        <w:r w:rsidR="00210508" w:rsidRPr="003C3342" w:rsidDel="005142CC">
          <w:delText>. I</w:delText>
        </w:r>
      </w:del>
      <w:ins w:id="387" w:author="Daniel Falster" w:date="2016-08-29T17:02:00Z">
        <w:r w:rsidR="005142CC">
          <w:t>a tendency towards</w:t>
        </w:r>
      </w:ins>
      <w:del w:id="388" w:author="Daniel Falster" w:date="2016-08-29T17:02:00Z">
        <w:r w:rsidR="00210508" w:rsidRPr="003C3342" w:rsidDel="005142CC">
          <w:delText xml:space="preserve">n stochastic </w:delText>
        </w:r>
        <w:r w:rsidR="00210508" w:rsidRPr="003C3342" w:rsidDel="005142CC">
          <w:lastRenderedPageBreak/>
          <w:delText>environments</w:delText>
        </w:r>
      </w:del>
      <w:r w:rsidR="00210508" w:rsidRPr="003C3342">
        <w:t xml:space="preserve"> </w:t>
      </w:r>
      <w:del w:id="389" w:author="Daniel Falster" w:date="2016-08-29T17:02:00Z">
        <w:r w:rsidR="00210508" w:rsidRPr="003C3342" w:rsidDel="005142CC">
          <w:delText xml:space="preserve">the </w:delText>
        </w:r>
      </w:del>
      <w:r w:rsidR="00210508" w:rsidRPr="003C3342">
        <w:t xml:space="preserve">over- or under-production of ovules will </w:t>
      </w:r>
      <w:del w:id="390" w:author="Daniel Falster" w:date="2016-08-29T17:02:00Z">
        <w:r w:rsidR="00210508" w:rsidRPr="003C3342" w:rsidDel="005142CC">
          <w:delText xml:space="preserve">generally </w:delText>
        </w:r>
      </w:del>
      <w:r w:rsidR="00210508" w:rsidRPr="003C3342">
        <w:t>be exacerbated</w:t>
      </w:r>
      <w:ins w:id="391" w:author="Daniel Falster" w:date="2016-08-29T17:02:00Z">
        <w:r w:rsidR="005142CC" w:rsidRPr="003C3342">
          <w:t xml:space="preserve"> </w:t>
        </w:r>
      </w:ins>
      <w:ins w:id="392" w:author="Daniel Falster" w:date="2016-08-29T17:09:00Z">
        <w:r w:rsidR="003270F1">
          <w:t xml:space="preserve">by </w:t>
        </w:r>
        <w:r w:rsidR="003270F1" w:rsidRPr="003270F1">
          <w:t>environmental</w:t>
        </w:r>
      </w:ins>
      <w:ins w:id="393" w:author="Daniel Falster" w:date="2016-08-29T17:02:00Z">
        <w:r w:rsidR="005142CC">
          <w:t xml:space="preserve"> </w:t>
        </w:r>
        <w:r w:rsidR="005142CC" w:rsidRPr="003C3342">
          <w:t>stochastic</w:t>
        </w:r>
      </w:ins>
      <w:ins w:id="394" w:author="Daniel Falster" w:date="2016-08-29T17:09:00Z">
        <w:r w:rsidR="003270F1">
          <w:t>ity</w:t>
        </w:r>
      </w:ins>
      <w:r w:rsidR="00210508" w:rsidRPr="003C3342">
        <w:t xml:space="preserve">, because plants will invest more heavily in the cheaper of the tissue categories </w:t>
      </w:r>
      <w:r w:rsidR="00210508" w:rsidRPr="003C3342">
        <w:fldChar w:fldCharType="begin"/>
      </w:r>
      <w:r w:rsidR="00210508"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00210508" w:rsidRPr="00933507">
        <w:rPr>
          <w:rFonts w:ascii="Adobe Caslon Pro" w:hAnsi="Adobe Caslon Pro" w:cs="Adobe Caslon Pro"/>
          <w:rPrChange w:id="395" w:author="Daniel Falster" w:date="2016-08-29T13:01:00Z">
            <w:rPr/>
          </w:rPrChange>
        </w:rPr>
        <w:instrText>‐</w:instrText>
      </w:r>
      <w:r w:rsidR="00210508"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210508" w:rsidRPr="00933507">
        <w:rPr>
          <w:rFonts w:ascii="Adobe Caslon Pro" w:hAnsi="Adobe Caslon Pro" w:cs="Adobe Caslon Pro"/>
          <w:rPrChange w:id="396" w:author="Daniel Falster" w:date="2016-08-29T13:01:00Z">
            <w:rPr/>
          </w:rPrChange>
        </w:rPr>
        <w:instrText>‐</w:instrText>
      </w:r>
      <w:r w:rsidR="00210508" w:rsidRPr="003C3342">
        <w:instrText>factors problems involving essential resources or essential components of reproductive effort can be analyzed with an evolutionary application of Liebig’s law of the minimum. We explore life</w:instrText>
      </w:r>
      <w:r w:rsidR="00210508" w:rsidRPr="00933507">
        <w:rPr>
          <w:rFonts w:ascii="Adobe Caslon Pro" w:hAnsi="Adobe Caslon Pro" w:cs="Adobe Caslon Pro"/>
          <w:rPrChange w:id="397" w:author="Daniel Falster" w:date="2016-08-29T13:01:00Z">
            <w:rPr/>
          </w:rPrChange>
        </w:rPr>
        <w:instrText>‐</w:instrText>
      </w:r>
      <w:r w:rsidR="00210508"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210508" w:rsidRPr="00933507">
        <w:rPr>
          <w:rFonts w:ascii="Adobe Caslon Pro" w:hAnsi="Adobe Caslon Pro" w:cs="Adobe Caslon Pro"/>
          <w:rPrChange w:id="398" w:author="Daniel Falster" w:date="2016-08-29T13:01:00Z">
            <w:rPr/>
          </w:rPrChange>
        </w:rPr>
        <w:instrText>‐</w:instrText>
      </w:r>
      <w:r w:rsidR="00210508" w:rsidRPr="003C3342">
        <w:instrText>offspring harvest cost is smaller. Second, at the optimum, organisms balance multiple fitness</w:instrText>
      </w:r>
      <w:r w:rsidR="00210508" w:rsidRPr="00933507">
        <w:rPr>
          <w:rFonts w:ascii="Adobe Caslon Pro" w:hAnsi="Adobe Caslon Pro" w:cs="Adobe Caslon Pro"/>
          <w:rPrChange w:id="399" w:author="Daniel Falster" w:date="2016-08-29T13:01:00Z">
            <w:rPr/>
          </w:rPrChange>
        </w:rPr>
        <w:instrText>‐</w:instrText>
      </w:r>
      <w:r w:rsidR="00210508"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210508" w:rsidRPr="00933507">
        <w:rPr>
          <w:rPrChange w:id="400" w:author="Daniel Falster" w:date="2016-08-29T13:01:00Z">
            <w:rPr>
              <w:rFonts w:ascii="Calibri" w:hAnsi="Calibri" w:cs="Times New Roman"/>
            </w:rPr>
          </w:rPrChange>
        </w:rPr>
        <w:t xml:space="preserve">(Rosenheim </w:t>
      </w:r>
      <w:r w:rsidR="00210508" w:rsidRPr="00933507">
        <w:rPr>
          <w:rFonts w:ascii="Times New Roman" w:hAnsi="Times New Roman"/>
          <w:i/>
          <w:iCs/>
          <w:rPrChange w:id="401" w:author="Daniel Falster" w:date="2016-08-29T13:01:00Z">
            <w:rPr>
              <w:rFonts w:ascii="Calibri" w:hAnsi="Calibri" w:cs="Times New Roman"/>
              <w:i/>
              <w:iCs/>
            </w:rPr>
          </w:rPrChange>
        </w:rPr>
        <w:t>et al.</w:t>
      </w:r>
      <w:r w:rsidR="00210508" w:rsidRPr="00933507">
        <w:rPr>
          <w:rFonts w:ascii="Times New Roman" w:hAnsi="Times New Roman"/>
          <w:rPrChange w:id="402" w:author="Daniel Falster" w:date="2016-08-29T13:01:00Z">
            <w:rPr>
              <w:rFonts w:ascii="Calibri" w:hAnsi="Calibri" w:cs="Times New Roman"/>
            </w:rPr>
          </w:rPrChange>
        </w:rPr>
        <w:t xml:space="preserve"> 2010, 2014)</w:t>
      </w:r>
      <w:r w:rsidR="00210508" w:rsidRPr="003C3342">
        <w:fldChar w:fldCharType="end"/>
      </w:r>
      <w:r w:rsidR="00210508" w:rsidRPr="003C3342">
        <w:t xml:space="preserve">. In addition, high individual variation in pollen receipt </w:t>
      </w:r>
      <w:ins w:id="403" w:author="Daniel Falster" w:date="2016-08-29T17:03:00Z">
        <w:r w:rsidR="005142CC">
          <w:t xml:space="preserve">will </w:t>
        </w:r>
      </w:ins>
      <w:r w:rsidR="00210508" w:rsidRPr="003C3342">
        <w:t>cause</w:t>
      </w:r>
      <w:del w:id="404" w:author="Daniel Falster" w:date="2016-08-29T17:03:00Z">
        <w:r w:rsidR="00210508" w:rsidRPr="003C3342" w:rsidDel="005142CC">
          <w:delText>s</w:delText>
        </w:r>
      </w:del>
      <w:r w:rsidR="00210508" w:rsidRPr="003C3342">
        <w:t xml:space="preserve"> increased investment in flowers </w:t>
      </w:r>
      <w:r w:rsidR="00210508" w:rsidRPr="003C3342">
        <w:fldChar w:fldCharType="begin"/>
      </w:r>
      <w:r w:rsidR="00210508" w:rsidRPr="003C3342">
        <w:instrText xml:space="preserve"> ADDIN ZOTERO_ITEM CSL_CITATION {"citationID":"TEpxhl79","properties":{"formattedCitation":"{\\rtf (Burd 2008; Burd {\\i{}et al.} 2009; Schreiber {\\i{}et al.} 2015)}","plainCitation":"(Burd 2008; Burd et al. 2009; Schreiber et al. 2015)"},"citationItems":[{"id":797,"uris":["http://zotero.org/users/503753/items/NXNQGRR6"],"uri":["http://zotero.org/users/503753/items/NXNQGRR6"],"itemData":{"id":797,"type":"article-journal","title":"The Haig</w:instrText>
      </w:r>
      <w:r w:rsidR="00210508" w:rsidRPr="00933507">
        <w:rPr>
          <w:rFonts w:ascii="Adobe Caslon Pro" w:hAnsi="Adobe Caslon Pro" w:cs="Adobe Caslon Pro"/>
          <w:rPrChange w:id="405" w:author="Daniel Falster" w:date="2016-08-29T13:01:00Z">
            <w:rPr/>
          </w:rPrChange>
        </w:rPr>
        <w:instrText>‐</w:instrText>
      </w:r>
      <w:r w:rsidR="00210508" w:rsidRPr="003C3342">
        <w:instrText>Westoby model revisited.","container-title":"The American Naturalist","page":"400-404","volume":"171","issue":"3","source":"JSTOR","abstract":"Abstract: The Haig</w:instrText>
      </w:r>
      <w:r w:rsidR="00210508" w:rsidRPr="00933507">
        <w:rPr>
          <w:rFonts w:ascii="Adobe Caslon Pro" w:hAnsi="Adobe Caslon Pro" w:cs="Adobe Caslon Pro"/>
          <w:rPrChange w:id="406" w:author="Daniel Falster" w:date="2016-08-29T13:01:00Z">
            <w:rPr/>
          </w:rPrChange>
        </w:rPr>
        <w:instrText>‐</w:instrText>
      </w:r>
      <w:r w:rsidR="00210508"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210508" w:rsidRPr="00933507">
        <w:rPr>
          <w:rFonts w:ascii="Adobe Caslon Pro" w:hAnsi="Adobe Caslon Pro" w:cs="Adobe Caslon Pro"/>
          <w:rPrChange w:id="407" w:author="Daniel Falster" w:date="2016-08-29T13:01:00Z">
            <w:rPr/>
          </w:rPrChange>
        </w:rPr>
        <w:instrText>‐</w:instrText>
      </w:r>
      <w:r w:rsidR="00210508"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210508" w:rsidRPr="00933507">
        <w:rPr>
          <w:rFonts w:ascii="Adobe Caslon Pro" w:hAnsi="Adobe Caslon Pro" w:cs="Adobe Caslon Pro"/>
          <w:rPrChange w:id="408" w:author="Daniel Falster" w:date="2016-08-29T13:01:00Z">
            <w:rPr/>
          </w:rPrChange>
        </w:rPr>
        <w:instrText>‐</w:instrText>
      </w:r>
      <w:r w:rsidR="00210508"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210508" w:rsidRPr="00933507">
        <w:rPr>
          <w:rFonts w:ascii="Adobe Caslon Pro" w:hAnsi="Adobe Caslon Pro" w:cs="Adobe Caslon Pro"/>
          <w:rPrChange w:id="409" w:author="Daniel Falster" w:date="2016-08-29T13:01:00Z">
            <w:rPr/>
          </w:rPrChange>
        </w:rPr>
        <w:instrText>‐</w:instrText>
      </w:r>
      <w:r w:rsidR="00210508"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D."}],"issued":{"date-parts":[["2015",1,1]]}}}],"schema":"https://github.com/citation-style-language/schema/raw/master/csl-citation.json"} </w:instrText>
      </w:r>
      <w:r w:rsidR="00210508" w:rsidRPr="003C3342">
        <w:fldChar w:fldCharType="separate"/>
      </w:r>
      <w:r w:rsidR="00210508" w:rsidRPr="00933507">
        <w:rPr>
          <w:rPrChange w:id="410" w:author="Daniel Falster" w:date="2016-08-29T13:01:00Z">
            <w:rPr>
              <w:rFonts w:ascii="Calibri" w:hAnsi="Calibri" w:cs="Times New Roman"/>
            </w:rPr>
          </w:rPrChange>
        </w:rPr>
        <w:t xml:space="preserve">(Burd 2008; Burd </w:t>
      </w:r>
      <w:r w:rsidR="00210508" w:rsidRPr="00933507">
        <w:rPr>
          <w:rFonts w:ascii="Times New Roman" w:hAnsi="Times New Roman"/>
          <w:i/>
          <w:iCs/>
          <w:rPrChange w:id="411" w:author="Daniel Falster" w:date="2016-08-29T13:01:00Z">
            <w:rPr>
              <w:rFonts w:ascii="Calibri" w:hAnsi="Calibri" w:cs="Times New Roman"/>
              <w:i/>
              <w:iCs/>
            </w:rPr>
          </w:rPrChange>
        </w:rPr>
        <w:t>et al.</w:t>
      </w:r>
      <w:r w:rsidR="00210508" w:rsidRPr="00933507">
        <w:rPr>
          <w:rFonts w:ascii="Times New Roman" w:hAnsi="Times New Roman"/>
          <w:rPrChange w:id="412" w:author="Daniel Falster" w:date="2016-08-29T13:01:00Z">
            <w:rPr>
              <w:rFonts w:ascii="Calibri" w:hAnsi="Calibri" w:cs="Times New Roman"/>
            </w:rPr>
          </w:rPrChange>
        </w:rPr>
        <w:t xml:space="preserve"> 2009; Schreiber </w:t>
      </w:r>
      <w:r w:rsidR="00210508" w:rsidRPr="00933507">
        <w:rPr>
          <w:rFonts w:ascii="Times New Roman" w:hAnsi="Times New Roman"/>
          <w:i/>
          <w:iCs/>
          <w:rPrChange w:id="413" w:author="Daniel Falster" w:date="2016-08-29T13:01:00Z">
            <w:rPr>
              <w:rFonts w:ascii="Calibri" w:hAnsi="Calibri" w:cs="Times New Roman"/>
              <w:i/>
              <w:iCs/>
            </w:rPr>
          </w:rPrChange>
        </w:rPr>
        <w:t>et al.</w:t>
      </w:r>
      <w:r w:rsidR="00210508" w:rsidRPr="00933507">
        <w:rPr>
          <w:rFonts w:ascii="Times New Roman" w:hAnsi="Times New Roman"/>
          <w:rPrChange w:id="414" w:author="Daniel Falster" w:date="2016-08-29T13:01:00Z">
            <w:rPr>
              <w:rFonts w:ascii="Calibri" w:hAnsi="Calibri" w:cs="Times New Roman"/>
            </w:rPr>
          </w:rPrChange>
        </w:rPr>
        <w:t xml:space="preserve"> 2015)</w:t>
      </w:r>
      <w:r w:rsidR="00210508" w:rsidRPr="003C3342">
        <w:fldChar w:fldCharType="end"/>
      </w:r>
      <w:r w:rsidR="00210508" w:rsidRPr="003C3342">
        <w:t xml:space="preserve"> and</w:t>
      </w:r>
      <w:r w:rsidR="006C39BF" w:rsidRPr="003C3342">
        <w:t xml:space="preserve"> an</w:t>
      </w:r>
      <w:r w:rsidR="00210508" w:rsidRPr="003C3342">
        <w:t xml:space="preserve"> increased number of ovules per flower </w:t>
      </w:r>
      <w:r w:rsidR="00210508" w:rsidRPr="003C3342">
        <w:fldChar w:fldCharType="begin"/>
      </w:r>
      <w:r w:rsidR="00210508" w:rsidRPr="003C3342">
        <w:instrText xml:space="preserve"> ADDIN ZOTERO_ITEM CSL_CITATION {"citationID":"2rIbqS9f","properties":{"formattedCitation":"(Burd 1994)","plainCitation":"(Burd 1994)"},"citationItems":[{"id":1127,"uris":["http://zotero.org/users/503753/items/Z3JGSFBG"],"uri":["http://zotero.org/users/503753/items/Z3JGSFBG"],"itemData":{"id":1127,"type":"article-journal","title":"Bateman’s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Rev","language":"en","author":[{"family":"Burd","given":"Martin"}],"issued":{"date-parts":[["1994",1,1]]}}}],"schema":"https://github.com/citation-style-language/schema/raw/master/csl-citation.json"} </w:instrText>
      </w:r>
      <w:r w:rsidR="00210508" w:rsidRPr="003C3342">
        <w:fldChar w:fldCharType="separate"/>
      </w:r>
      <w:r w:rsidR="00210508" w:rsidRPr="00933507">
        <w:rPr>
          <w:rPrChange w:id="415" w:author="Daniel Falster" w:date="2016-08-29T13:01:00Z">
            <w:rPr>
              <w:rFonts w:ascii="Calibri" w:hAnsi="Calibri"/>
            </w:rPr>
          </w:rPrChange>
        </w:rPr>
        <w:t>(Burd 1994)</w:t>
      </w:r>
      <w:r w:rsidR="00210508" w:rsidRPr="003C3342">
        <w:fldChar w:fldCharType="end"/>
      </w:r>
      <w:r w:rsidR="00210508" w:rsidRPr="003C3342">
        <w:t>.</w:t>
      </w:r>
      <w:ins w:id="416" w:author="Daniel Falster" w:date="2016-08-29T17:03:00Z">
        <w:r w:rsidR="005142CC" w:rsidRPr="005142CC">
          <w:t xml:space="preserve"> </w:t>
        </w:r>
      </w:ins>
    </w:p>
    <w:p w14:paraId="7DAB7967" w14:textId="22EC3EE3" w:rsidR="00210508" w:rsidRPr="003C3342" w:rsidDel="005142CC" w:rsidRDefault="00210508">
      <w:pPr>
        <w:rPr>
          <w:del w:id="417" w:author="Daniel Falster" w:date="2016-08-29T17:04:00Z"/>
        </w:rPr>
        <w:pPrChange w:id="418" w:author="Daniel Falster" w:date="2016-08-29T13:17:00Z">
          <w:pPr>
            <w:spacing w:line="340" w:lineRule="atLeast"/>
            <w:ind w:firstLine="720"/>
          </w:pPr>
        </w:pPrChange>
      </w:pPr>
      <w:commentRangeStart w:id="419"/>
      <w:del w:id="420" w:author="Daniel Falster" w:date="2016-08-29T17:04:00Z">
        <w:r w:rsidRPr="003C3342" w:rsidDel="005142CC">
          <w:delText xml:space="preserve">Rosenheim et al. </w:delText>
        </w:r>
        <w:r w:rsidRPr="003C3342" w:rsidDel="005142CC">
          <w:fldChar w:fldCharType="begin"/>
        </w:r>
        <w:r w:rsidRPr="003C3342" w:rsidDel="005142CC">
          <w:delInstrText xml:space="preserve"> ADDIN ZOTERO_ITEM CSL_CITATION {"citationID":"2ah6014pmh","properties":{"formattedCitation":"(2014)","plainCitation":"(2014)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L."}],"issued":{"date-parts":[["2014"]]}},"suppress-author":true}],"schema":"https://github.com/citation-style-language/schema/raw/master/csl-citation.json"} </w:delInstrText>
        </w:r>
        <w:r w:rsidRPr="003C3342" w:rsidDel="005142CC">
          <w:fldChar w:fldCharType="separate"/>
        </w:r>
        <w:r w:rsidRPr="00933507" w:rsidDel="005142CC">
          <w:rPr>
            <w:rPrChange w:id="421" w:author="Daniel Falster" w:date="2016-08-29T13:01:00Z">
              <w:rPr>
                <w:rFonts w:ascii="Calibri" w:hAnsi="Calibri"/>
              </w:rPr>
            </w:rPrChange>
          </w:rPr>
          <w:delText>(2014)</w:delText>
        </w:r>
        <w:r w:rsidRPr="003C3342" w:rsidDel="005142CC">
          <w:fldChar w:fldCharType="end"/>
        </w:r>
        <w:r w:rsidRPr="003C3342" w:rsidDel="005142CC">
          <w:delText xml:space="preserve"> collated available data on seedcosts and seedset, showing that the data broadly match their model predictions, suggesting that most species do lie close to the equilibrium proposed by Haig &amp; Westoby (1988) and </w:delText>
        </w:r>
      </w:del>
      <w:ins w:id="422" w:author="Mark Westoby" w:date="2016-08-17T19:30:00Z">
        <w:del w:id="423" w:author="Daniel Falster" w:date="2016-08-29T17:04:00Z">
          <w:r w:rsidR="008C55F9" w:rsidRPr="003C3342" w:rsidDel="005142CC">
            <w:delText xml:space="preserve">that </w:delText>
          </w:r>
        </w:del>
      </w:ins>
      <w:del w:id="424" w:author="Daniel Falster" w:date="2016-08-29T17:04:00Z">
        <w:r w:rsidRPr="003C3342" w:rsidDel="005142CC">
          <w:delText xml:space="preserve">long-term pollen augmentation would increase seedset in relatively few species </w:delText>
        </w:r>
        <w:r w:rsidRPr="003C3342" w:rsidDel="005142CC">
          <w:fldChar w:fldCharType="begin"/>
        </w:r>
        <w:r w:rsidRPr="003C3342" w:rsidDel="005142CC">
          <w:delInstrText xml:space="preserve"> ADDIN ZOTERO_ITEM CSL_CITATION {"citationID":"19dhfcd9rg","properties":{"custom":"(but see Burd 2008, 2016; Rosenheim {\\\\i{}et al.} 2016 for continued controversy)","formattedCitation":"{\\rtf (but see Burd 2008, 2016; Rosenheim {\\\\i{}et al.} 2016 for continued controversy)}","plainCitation":"(but see Burd 2008, 2016; Rosenheim \\iet al. 2016 for continued controversy)"},"citationItems":[{"id":797,"uris":["http://zotero.org/users/503753/items/NXNQGRR6"],"uri":["http://zotero.org/users/503753/items/NXNQGRR6"],"itemData":{"id":797,"type":"article-journal","title":"The Haig</w:delInstrText>
        </w:r>
        <w:r w:rsidRPr="00933507" w:rsidDel="005142CC">
          <w:rPr>
            <w:rFonts w:ascii="Adobe Caslon Pro" w:hAnsi="Adobe Caslon Pro" w:cs="Adobe Caslon Pro"/>
            <w:rPrChange w:id="425" w:author="Daniel Falster" w:date="2016-08-29T13:01:00Z">
              <w:rPr/>
            </w:rPrChange>
          </w:rPr>
          <w:delInstrText>‐</w:delInstrText>
        </w:r>
        <w:r w:rsidRPr="003C3342" w:rsidDel="005142CC">
          <w:delInstrText>Westoby model revisited.","container-title":"The American Naturalist","page":"400-404","volume":"171","issue":"3","source":"JSTOR","abstract":"Abstract: The Haig</w:delInstrText>
        </w:r>
        <w:r w:rsidRPr="00933507" w:rsidDel="005142CC">
          <w:rPr>
            <w:rFonts w:ascii="Adobe Caslon Pro" w:hAnsi="Adobe Caslon Pro" w:cs="Adobe Caslon Pro"/>
            <w:rPrChange w:id="426" w:author="Daniel Falster" w:date="2016-08-29T13:01:00Z">
              <w:rPr/>
            </w:rPrChange>
          </w:rPr>
          <w:delInstrText>‐</w:delInstrText>
        </w:r>
        <w:r w:rsidRPr="003C3342" w:rsidDel="005142CC">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Pr="00933507" w:rsidDel="005142CC">
          <w:rPr>
            <w:rFonts w:ascii="Adobe Caslon Pro" w:hAnsi="Adobe Caslon Pro" w:cs="Adobe Caslon Pro"/>
            <w:rPrChange w:id="427" w:author="Daniel Falster" w:date="2016-08-29T13:01:00Z">
              <w:rPr/>
            </w:rPrChange>
          </w:rPr>
          <w:delInstrText>‐</w:delInstrText>
        </w:r>
        <w:r w:rsidRPr="003C3342" w:rsidDel="005142CC">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Pr="00933507" w:rsidDel="005142CC">
          <w:rPr>
            <w:rFonts w:ascii="Adobe Caslon Pro" w:hAnsi="Adobe Caslon Pro" w:cs="Adobe Caslon Pro"/>
            <w:rPrChange w:id="428" w:author="Daniel Falster" w:date="2016-08-29T13:01:00Z">
              <w:rPr/>
            </w:rPrChange>
          </w:rPr>
          <w:delInstrText>‐</w:delInstrText>
        </w:r>
        <w:r w:rsidRPr="003C3342" w:rsidDel="005142CC">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Pr="00933507" w:rsidDel="005142CC">
          <w:rPr>
            <w:rFonts w:ascii="Adobe Caslon Pro" w:hAnsi="Adobe Caslon Pro" w:cs="Adobe Caslon Pro"/>
            <w:rPrChange w:id="429" w:author="Daniel Falster" w:date="2016-08-29T13:01:00Z">
              <w:rPr/>
            </w:rPrChange>
          </w:rPr>
          <w:delInstrText>‐</w:delInstrText>
        </w:r>
        <w:r w:rsidRPr="003C3342" w:rsidDel="005142CC">
          <w:delInstrText xml:space="preserve">analyses of pollen limitation; the second remains to be examined.","DOI":"10.1086/527499","ISSN":"0003-0147","journalAbbreviation":"The American Naturalist","author":[{"family":"Burd","given":"Martin"}],"issued":{"date-parts":[["2008",3,1]]}},"label":"page"},{"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label":"page"},{"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M."}],"issued":{"date-parts":[["2016",3]]},"PMID":"26913951"},"label":"page"}],"schema":"https://github.com/citation-style-language/schema/raw/master/csl-citation.json"} </w:delInstrText>
        </w:r>
        <w:r w:rsidRPr="003C3342" w:rsidDel="005142CC">
          <w:fldChar w:fldCharType="separate"/>
        </w:r>
        <w:r w:rsidRPr="00933507" w:rsidDel="005142CC">
          <w:rPr>
            <w:rPrChange w:id="430" w:author="Daniel Falster" w:date="2016-08-29T13:01:00Z">
              <w:rPr>
                <w:rFonts w:ascii="Calibri" w:hAnsi="Calibri" w:cs="Times New Roman"/>
              </w:rPr>
            </w:rPrChange>
          </w:rPr>
          <w:delText>(but see Burd 2008, 2016; Rosenheim et al. 2016 for continued controversy)</w:delText>
        </w:r>
        <w:r w:rsidRPr="003C3342" w:rsidDel="005142CC">
          <w:fldChar w:fldCharType="end"/>
        </w:r>
        <w:r w:rsidRPr="003C3342" w:rsidDel="005142CC">
          <w:delText xml:space="preserve">. This conclusion concurs with authors who suggest that pollen limitation is much less widespread than generally reported due to limitations of experimental techniques </w:delText>
        </w:r>
        <w:r w:rsidRPr="003C3342" w:rsidDel="005142CC">
          <w:fldChar w:fldCharType="begin"/>
        </w:r>
        <w:r w:rsidRPr="003C3342" w:rsidDel="005142CC">
          <w:delInstrText xml:space="preserve"> ADDIN ZOTERO_ITEM CSL_CITATION {"citationID":"oQt0UeRg","properties":{"formattedCitation":"(Zimmerman &amp; Pyke 1988; Knight, Steets &amp; Ashman 2006)","plainCitation":"(Zimmerman &amp; Pyke 1988; Knight, Steets &amp; Ashman 2006)"},"citationItems":[{"id":1747,"uris":["http://zotero.org/users/503753/items/G6J2AC4P"],"uri":["http://zotero.org/users/503753/items/G6J2AC4P"],"itemData":{"id":1747,"type":"article-journal","title":"Reproduction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H."}],"issued":{"date-parts":[["1988"]]}}},{"id":1906,"uris":["http://zotero.org/users/503753/items/JUIKCUP7"],"uri":["http://zotero.org/users/503753/items/JUIKCUP7"],"itemData":{"id":1906,"type":"article-journal","title":"A quantitative synthesis of pollen supplementation experiments highlights the contribution of resource reallocation to estimates of pollen limitation","container-title":"American Journal of Botany","page":"271-277","volume":"93","issue":"2","source":"www.amjbot.org","abstract":"Our understanding of pollen limitation depends on a realistic view of its magnitude. Previous reviews of pollen supplementation experiments concluded that a majority of plant species suffers from pollen limitation and that its magnitude is high. Here, we perform a meta-analysis and find evidence that publication bias, experimental design, and the response variable chosen all influence the magnitude of pollen limitation. Fail-safe numbers indicate that publication bias exists for some measures of pollen limitation; significant results are more likely to be published and therefore available for review. Moreover, experiments conducted on only a fraction of a plant's flowers and reproductive episodes report ~8-fold higher effect sizes than those on all flowers produced over the entire lifetime, likely because resource reallocation among flowers and across years contributes to estimates of pollen limitation. Studies measuring percentage fruit set report higher values of pollen limitation than those measuring other response variables, such as seeds per fruit, perhaps because many plant species will not produce fruits unless adequate pollen receipt occurs to fertilize most ovules. We offer suggestions for reducing the bias introduced by methodology in pollen supplementation experiments and discuss our results in the context of optimality theory.","DOI":"10.3732/ajb.93.2.271","ISSN":"0002-9122, 1537-2197","note":"PMID: 21646188","journalAbbreviation":"Am. J. Bot.","language":"en","author":[{"family":"Knight","given":"Tiffany M."},{"family":"Steets","given":"Janette A."},{"family":"Ashman","given":"Tia-Lynn"}],"issued":{"date-parts":[["2006",2,1]]},"PMID":"21646188"}}],"schema":"https://github.com/citation-style-language/schema/raw/master/csl-citation.json"} </w:delInstrText>
        </w:r>
        <w:r w:rsidRPr="003C3342" w:rsidDel="005142CC">
          <w:fldChar w:fldCharType="separate"/>
        </w:r>
        <w:r w:rsidRPr="00933507" w:rsidDel="005142CC">
          <w:rPr>
            <w:rPrChange w:id="431" w:author="Daniel Falster" w:date="2016-08-29T13:01:00Z">
              <w:rPr>
                <w:rFonts w:ascii="Calibri" w:hAnsi="Calibri"/>
              </w:rPr>
            </w:rPrChange>
          </w:rPr>
          <w:delText>(Zimmerman &amp; Pyke 1988; Knight, Steets &amp; Ashman 2006)</w:delText>
        </w:r>
        <w:r w:rsidRPr="003C3342" w:rsidDel="005142CC">
          <w:fldChar w:fldCharType="end"/>
        </w:r>
        <w:r w:rsidRPr="003C3342" w:rsidDel="005142CC">
          <w:delText xml:space="preserve">. By including both seed set and the relative cost of </w:delText>
        </w:r>
        <w:r w:rsidR="006C39BF" w:rsidRPr="003C3342" w:rsidDel="005142CC">
          <w:delText xml:space="preserve">pollen attraction </w:delText>
        </w:r>
        <w:r w:rsidRPr="003C3342" w:rsidDel="005142CC">
          <w:delText xml:space="preserve">versus </w:delText>
        </w:r>
        <w:r w:rsidR="006C39BF" w:rsidRPr="003C3342" w:rsidDel="005142CC">
          <w:delText xml:space="preserve">seed provisioning </w:delText>
        </w:r>
        <w:r w:rsidRPr="003C3342" w:rsidDel="005142CC">
          <w:delText xml:space="preserve">tissues in their model, Rosenheim et al. </w:delText>
        </w:r>
        <w:r w:rsidRPr="003C3342" w:rsidDel="005142CC">
          <w:fldChar w:fldCharType="begin"/>
        </w:r>
        <w:r w:rsidRPr="003C3342" w:rsidDel="005142CC">
          <w:delInstrText xml:space="preserve"> ADDIN ZOTERO_ITEM CSL_CITATION {"citationID":"AnZFrEcD","properties":{"formattedCitation":"(2014)","plainCitation":"(2014)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L."}],"issued":{"date-parts":[["2014"]]}},"suppress-author":true}],"schema":"https://github.com/citation-style-language/schema/raw/master/csl-citation.json"} </w:delInstrText>
        </w:r>
        <w:r w:rsidRPr="003C3342" w:rsidDel="005142CC">
          <w:fldChar w:fldCharType="separate"/>
        </w:r>
        <w:r w:rsidRPr="00933507" w:rsidDel="005142CC">
          <w:rPr>
            <w:rPrChange w:id="432" w:author="Daniel Falster" w:date="2016-08-29T13:01:00Z">
              <w:rPr>
                <w:rFonts w:ascii="Calibri" w:hAnsi="Calibri"/>
              </w:rPr>
            </w:rPrChange>
          </w:rPr>
          <w:delText>(2014)</w:delText>
        </w:r>
        <w:r w:rsidRPr="003C3342" w:rsidDel="005142CC">
          <w:fldChar w:fldCharType="end"/>
        </w:r>
        <w:r w:rsidRPr="003C3342" w:rsidDel="005142CC">
          <w:delText xml:space="preserve"> considered how the balance between energy spent on aborted flowers versus the components of fixed seed costs shifts across species. They suggest</w:delText>
        </w:r>
      </w:del>
      <w:ins w:id="433" w:author="Mark Westoby" w:date="2016-08-17T19:30:00Z">
        <w:del w:id="434" w:author="Daniel Falster" w:date="2016-08-29T17:04:00Z">
          <w:r w:rsidR="008C55F9" w:rsidRPr="003C3342" w:rsidDel="005142CC">
            <w:delText>ed</w:delText>
          </w:r>
        </w:del>
      </w:ins>
      <w:del w:id="435" w:author="Daniel Falster" w:date="2016-08-29T17:04:00Z">
        <w:r w:rsidRPr="003C3342" w:rsidDel="005142CC">
          <w:delText xml:space="preserve"> that </w:delText>
        </w:r>
      </w:del>
      <w:del w:id="436" w:author="Daniel Falster" w:date="2016-08-29T17:03:00Z">
        <w:r w:rsidRPr="003C3342" w:rsidDel="005142CC">
          <w:delText xml:space="preserve">parental optimists will abort a large number of less costly flowers, while the parental pessimists will abort a relatively smaller number of more costly </w:delText>
        </w:r>
        <w:commentRangeStart w:id="437"/>
        <w:r w:rsidRPr="003C3342" w:rsidDel="005142CC">
          <w:delText>flowers</w:delText>
        </w:r>
        <w:commentRangeEnd w:id="437"/>
        <w:r w:rsidRPr="003C3342" w:rsidDel="005142CC">
          <w:rPr>
            <w:rStyle w:val="CommentReference"/>
            <w:rFonts w:cs="Times New Roman"/>
          </w:rPr>
          <w:commentReference w:id="437"/>
        </w:r>
        <w:r w:rsidRPr="003C3342" w:rsidDel="005142CC">
          <w:delText xml:space="preserve">. </w:delText>
        </w:r>
        <w:commentRangeEnd w:id="419"/>
        <w:r w:rsidR="00FF1E3C" w:rsidRPr="003C3342" w:rsidDel="005142CC">
          <w:rPr>
            <w:rStyle w:val="CommentReference"/>
            <w:rFonts w:cs="Times New Roman"/>
          </w:rPr>
          <w:commentReference w:id="419"/>
        </w:r>
      </w:del>
    </w:p>
    <w:p w14:paraId="0744987E" w14:textId="01AEA376" w:rsidR="005142CC" w:rsidRDefault="00AC63B2" w:rsidP="005142CC">
      <w:pPr>
        <w:rPr>
          <w:ins w:id="438" w:author="Daniel Falster" w:date="2016-08-29T17:05:00Z"/>
        </w:rPr>
      </w:pPr>
      <w:ins w:id="439" w:author="Daniel Falster" w:date="2016-08-29T16:57:00Z">
        <w:r>
          <w:t xml:space="preserve">Extending these ideas around </w:t>
        </w:r>
        <w:r w:rsidRPr="003C3342">
          <w:t>pa</w:t>
        </w:r>
        <w:r>
          <w:t xml:space="preserve">rental </w:t>
        </w:r>
      </w:ins>
      <w:ins w:id="440" w:author="Daniel Falster" w:date="2016-08-29T20:19:00Z">
        <w:r w:rsidR="00AC35F9">
          <w:t xml:space="preserve">pessimists and </w:t>
        </w:r>
      </w:ins>
      <w:ins w:id="441" w:author="Daniel Falster" w:date="2016-08-29T16:57:00Z">
        <w:r w:rsidR="00AC35F9">
          <w:t>optimists</w:t>
        </w:r>
        <w:r>
          <w:t xml:space="preserve"> </w:t>
        </w:r>
      </w:ins>
      <w:ins w:id="442" w:author="Mark Westoby" w:date="2016-08-17T19:30:00Z">
        <w:del w:id="443" w:author="Daniel Falster" w:date="2016-08-29T16:57:00Z">
          <w:r w:rsidR="008C55F9" w:rsidRPr="003C3342" w:rsidDel="00AC63B2">
            <w:delText xml:space="preserve">These </w:delText>
          </w:r>
        </w:del>
        <w:del w:id="444" w:author="Daniel Falster" w:date="2016-08-29T16:58:00Z">
          <w:r w:rsidR="008C55F9" w:rsidRPr="003C3342" w:rsidDel="00AC63B2">
            <w:delText xml:space="preserve">ideas </w:delText>
          </w:r>
        </w:del>
      </w:ins>
      <w:ins w:id="445" w:author="Mark Westoby" w:date="2016-08-17T19:34:00Z">
        <w:r w:rsidR="00A65A2A" w:rsidRPr="003C3342">
          <w:t>from Rosenheim et al (2014)</w:t>
        </w:r>
      </w:ins>
      <w:ins w:id="446" w:author="Daniel Falster" w:date="2016-08-29T16:58:00Z">
        <w:r>
          <w:t xml:space="preserve">, leads to </w:t>
        </w:r>
        <w:commentRangeStart w:id="447"/>
        <w:r>
          <w:t xml:space="preserve">XXX </w:t>
        </w:r>
      </w:ins>
      <w:commentRangeEnd w:id="447"/>
      <w:ins w:id="448" w:author="Daniel Falster" w:date="2016-08-29T17:13:00Z">
        <w:r w:rsidR="003270F1">
          <w:rPr>
            <w:rStyle w:val="CommentReference"/>
          </w:rPr>
          <w:commentReference w:id="447"/>
        </w:r>
      </w:ins>
      <w:ins w:id="449" w:author="Daniel Falster" w:date="2016-08-29T16:58:00Z">
        <w:r>
          <w:t xml:space="preserve">specific hypotheses for the current study (Fig. 2). </w:t>
        </w:r>
      </w:ins>
      <w:ins w:id="450" w:author="Daniel Falster" w:date="2016-08-29T17:05:00Z">
        <w:r w:rsidR="005142CC" w:rsidRPr="003C3342">
          <w:t xml:space="preserve">Across angiosperm species, total per seed accessory costs </w:t>
        </w:r>
        <w:r w:rsidR="005142CC">
          <w:t xml:space="preserve">have been shown to </w:t>
        </w:r>
        <w:r w:rsidR="005142CC" w:rsidRPr="003C3342">
          <w:t xml:space="preserve">scale approximately isometrically with seed size </w:t>
        </w:r>
        <w:r w:rsidR="005142CC" w:rsidRPr="003C3342">
          <w:fldChar w:fldCharType="begin"/>
        </w:r>
        <w:r w:rsidR="005142CC" w:rsidRPr="003C3342">
          <w:instrText xml:space="preserve"> ADDIN ZOTERO_ITEM CSL_CITATION {"citationID":"3zuMt0aX","properties":{"formattedCitation":"(Henery &amp; Westoby 2001; Moles, Warton &amp; Westoby 2003; Lord &amp; Westoby 2006, 2012; Chen, Felker &amp; Sun 2010)","plainCitation":"(Henery &amp; Westoby 2001; Moles, Warton &amp; Westoby 2003; Lord &amp; Westoby 2006, 2012; Chen, Felker &amp; Sun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142CC" w:rsidRPr="003C3342">
          <w:rPr>
            <w:rFonts w:ascii="Cambria Math" w:hAnsi="Cambria Math" w:cs="Cambria Math"/>
          </w:rPr>
          <w:instrText>⬚</w:instrText>
        </w:r>
        <w:r w:rsidR="005142CC"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5142CC" w:rsidRPr="003C3342">
          <w:fldChar w:fldCharType="separate"/>
        </w:r>
        <w:r w:rsidR="005142CC" w:rsidRPr="00634FCB">
          <w:t>(Henery &amp; Westoby 2001; Moles, Warton &amp; Westoby 2003; Lord &amp; Westoby 2006, 2012; Chen, Felker &amp; Sun 2010)</w:t>
        </w:r>
        <w:r w:rsidR="005142CC" w:rsidRPr="003C3342">
          <w:fldChar w:fldCharType="end"/>
        </w:r>
        <w:r w:rsidR="005142CC" w:rsidRPr="003C3342">
          <w:t xml:space="preserve">. In other words, to first order, the relative energy expenditure on accessory costs </w:t>
        </w:r>
        <w:r w:rsidR="005142CC">
          <w:t xml:space="preserve">does not vary systematically with seed size </w:t>
        </w:r>
        <w:commentRangeStart w:id="451"/>
        <w:r w:rsidR="005142CC" w:rsidRPr="003C3342">
          <w:t xml:space="preserve">across species. </w:t>
        </w:r>
        <w:commentRangeEnd w:id="451"/>
        <w:r w:rsidR="005142CC" w:rsidRPr="003C3342">
          <w:rPr>
            <w:rStyle w:val="CommentReference"/>
            <w:rFonts w:cs="Times New Roman"/>
          </w:rPr>
          <w:commentReference w:id="451"/>
        </w:r>
        <w:r w:rsidR="005142CC" w:rsidRPr="003C3342">
          <w:t>How the</w:t>
        </w:r>
        <w:r w:rsidR="005142CC">
          <w:t>se</w:t>
        </w:r>
        <w:r w:rsidR="005142CC" w:rsidRPr="003C3342">
          <w:t xml:space="preserve"> accessory costs are divided between different tissues</w:t>
        </w:r>
      </w:ins>
      <w:ins w:id="452" w:author="Daniel Falster" w:date="2016-08-29T17:11:00Z">
        <w:r w:rsidR="003270F1">
          <w:t>,</w:t>
        </w:r>
      </w:ins>
      <w:ins w:id="453" w:author="Daniel Falster" w:date="2016-08-29T17:05:00Z">
        <w:r w:rsidR="005142CC">
          <w:t xml:space="preserve"> </w:t>
        </w:r>
        <w:r w:rsidR="005142CC" w:rsidRPr="003C3342">
          <w:t>however</w:t>
        </w:r>
      </w:ins>
      <w:ins w:id="454" w:author="Daniel Falster" w:date="2016-08-29T17:11:00Z">
        <w:r w:rsidR="003270F1">
          <w:t>, is</w:t>
        </w:r>
      </w:ins>
      <w:ins w:id="455" w:author="Daniel Falster" w:date="2016-08-29T17:05:00Z">
        <w:r w:rsidR="005142CC" w:rsidRPr="003C3342">
          <w:t xml:space="preserve"> </w:t>
        </w:r>
        <w:r w:rsidR="005142CC">
          <w:t>expected to vary systematically with seed size.</w:t>
        </w:r>
      </w:ins>
      <w:ins w:id="456" w:author="Daniel Falster" w:date="2016-08-29T17:11:00Z">
        <w:r w:rsidR="003270F1">
          <w:t xml:space="preserve"> Speci</w:t>
        </w:r>
      </w:ins>
      <w:ins w:id="457" w:author="Daniel Falster" w:date="2016-08-29T20:20:00Z">
        <w:r w:rsidR="00AC35F9">
          <w:t>fi</w:t>
        </w:r>
      </w:ins>
      <w:ins w:id="458" w:author="Daniel Falster" w:date="2016-08-29T17:11:00Z">
        <w:r w:rsidR="003270F1">
          <w:t>cally, …</w:t>
        </w:r>
      </w:ins>
    </w:p>
    <w:p w14:paraId="62A67D64" w14:textId="43302845" w:rsidR="00A4309C" w:rsidRPr="003C3342" w:rsidRDefault="00A65A2A">
      <w:pPr>
        <w:pPrChange w:id="459" w:author="Daniel Falster" w:date="2016-08-29T16:58:00Z">
          <w:pPr>
            <w:spacing w:line="340" w:lineRule="atLeast"/>
            <w:ind w:firstLine="720"/>
          </w:pPr>
        </w:pPrChange>
      </w:pPr>
      <w:commentRangeStart w:id="460"/>
      <w:ins w:id="461" w:author="Mark Westoby" w:date="2016-08-17T19:34:00Z">
        <w:del w:id="462" w:author="Daniel Falster" w:date="2016-08-29T17:11:00Z">
          <w:r w:rsidRPr="003C3342" w:rsidDel="003270F1">
            <w:lastRenderedPageBreak/>
            <w:delText xml:space="preserve"> </w:delText>
          </w:r>
        </w:del>
      </w:ins>
      <w:proofErr w:type="gramStart"/>
      <w:ins w:id="463" w:author="Mark Westoby" w:date="2016-08-17T19:30:00Z">
        <w:r w:rsidR="008C55F9" w:rsidRPr="003C3342">
          <w:t>are</w:t>
        </w:r>
        <w:proofErr w:type="gramEnd"/>
        <w:r w:rsidR="008C55F9" w:rsidRPr="003C3342">
          <w:t xml:space="preserve"> captured and extended in the schematic Fig 2, which can be considered </w:t>
        </w:r>
      </w:ins>
      <w:ins w:id="464" w:author="Mark Westoby" w:date="2016-08-17T19:31:00Z">
        <w:r w:rsidRPr="003C3342">
          <w:t>one of the</w:t>
        </w:r>
      </w:ins>
      <w:ins w:id="465" w:author="Mark Westoby" w:date="2016-08-17T19:30:00Z">
        <w:r w:rsidRPr="003C3342">
          <w:t xml:space="preserve"> working hypothese</w:t>
        </w:r>
        <w:r w:rsidR="008C55F9" w:rsidRPr="003C3342">
          <w:t xml:space="preserve">s for the present paper. </w:t>
        </w:r>
      </w:ins>
      <w:del w:id="466" w:author="Mark Westoby" w:date="2016-08-17T19:31:00Z">
        <w:r w:rsidR="00323156" w:rsidRPr="003C3342" w:rsidDel="008C55F9">
          <w:delText xml:space="preserve">A flow diagram shows how Rosenheim et al.’s (2014) results can be extended to demonstrate that </w:delText>
        </w:r>
        <w:r w:rsidR="00210508" w:rsidRPr="003C3342" w:rsidDel="008C55F9">
          <w:delText xml:space="preserve">the relative cost of </w:delText>
        </w:r>
        <w:r w:rsidR="00323156" w:rsidRPr="003C3342" w:rsidDel="008C55F9">
          <w:delText xml:space="preserve">pollen attraction versus seed provisioning tissues </w:delText>
        </w:r>
        <w:r w:rsidR="00210508" w:rsidRPr="003C3342" w:rsidDel="008C55F9">
          <w:delText xml:space="preserve">should </w:delText>
        </w:r>
        <w:r w:rsidR="00115F3A" w:rsidRPr="003C3342" w:rsidDel="008C55F9">
          <w:delText xml:space="preserve">also </w:delText>
        </w:r>
        <w:r w:rsidR="00210508" w:rsidRPr="003C3342" w:rsidDel="008C55F9">
          <w:delText>correlate with seed size</w:delText>
        </w:r>
        <w:r w:rsidR="00323156" w:rsidRPr="003C3342" w:rsidDel="008C55F9">
          <w:delText xml:space="preserve"> (</w:delText>
        </w:r>
        <w:r w:rsidR="00115F3A" w:rsidRPr="003C3342" w:rsidDel="008C55F9">
          <w:delText>Figure 2</w:delText>
        </w:r>
        <w:r w:rsidR="00323156" w:rsidRPr="003C3342" w:rsidDel="008C55F9">
          <w:delText xml:space="preserve">). </w:delText>
        </w:r>
      </w:del>
      <w:r w:rsidR="00323156" w:rsidRPr="003C3342">
        <w:t>Beginning at the box labelled “p</w:t>
      </w:r>
      <w:r w:rsidR="00210508" w:rsidRPr="003C3342">
        <w:t>a</w:t>
      </w:r>
      <w:r w:rsidR="00323156" w:rsidRPr="003C3342">
        <w:t xml:space="preserve">rental optimist”, </w:t>
      </w:r>
      <w:del w:id="467" w:author="Mark Westoby" w:date="2016-08-17T19:34:00Z">
        <w:r w:rsidR="00323156" w:rsidRPr="003C3342" w:rsidDel="00A65A2A">
          <w:delText>these</w:delText>
        </w:r>
        <w:r w:rsidR="00115F3A" w:rsidRPr="003C3342" w:rsidDel="00A65A2A">
          <w:delText xml:space="preserve"> </w:delText>
        </w:r>
      </w:del>
      <w:ins w:id="468" w:author="Mark Westoby" w:date="2016-08-17T19:34:00Z">
        <w:r w:rsidRPr="003C3342">
          <w:t xml:space="preserve">such </w:t>
        </w:r>
      </w:ins>
      <w:r w:rsidR="00115F3A" w:rsidRPr="003C3342">
        <w:t>species</w:t>
      </w:r>
      <w:del w:id="469" w:author="Mark Westoby" w:date="2016-08-17T19:35:00Z">
        <w:r w:rsidR="00323156" w:rsidRPr="003C3342" w:rsidDel="00A65A2A">
          <w:delText>,</w:delText>
        </w:r>
      </w:del>
      <w:r w:rsidR="00323156" w:rsidRPr="003C3342">
        <w:t xml:space="preserve"> </w:t>
      </w:r>
      <w:del w:id="470" w:author="Mark Westoby" w:date="2016-08-17T19:35:00Z">
        <w:r w:rsidR="00323156" w:rsidRPr="003C3342" w:rsidDel="00A65A2A">
          <w:delText xml:space="preserve">by definition have </w:delText>
        </w:r>
      </w:del>
      <w:ins w:id="471" w:author="Mark Westoby" w:date="2016-08-17T19:35:00Z">
        <w:r w:rsidRPr="003C3342">
          <w:t xml:space="preserve">by definition </w:t>
        </w:r>
      </w:ins>
      <w:del w:id="472" w:author="Mark Westoby" w:date="2016-08-17T19:35:00Z">
        <w:r w:rsidR="00323156" w:rsidRPr="003C3342" w:rsidDel="00A65A2A">
          <w:delText>high</w:delText>
        </w:r>
        <w:r w:rsidR="00757486" w:rsidRPr="003C3342" w:rsidDel="00A65A2A">
          <w:delText xml:space="preserve"> per seed</w:delText>
        </w:r>
        <w:r w:rsidR="00323156" w:rsidRPr="003C3342" w:rsidDel="00A65A2A">
          <w:delText xml:space="preserve"> provisioning costs and </w:delText>
        </w:r>
      </w:del>
      <w:r w:rsidR="00323156" w:rsidRPr="003C3342">
        <w:t xml:space="preserve">produce an overabundance of ovules, relative to their ability to provision pollinated ovules to mature seeds. </w:t>
      </w:r>
      <w:r w:rsidR="00A4309C" w:rsidRPr="003C3342">
        <w:t>Such plants will be selected to evolve relatively smaller flowers</w:t>
      </w:r>
      <w:ins w:id="473" w:author="Mark Westoby" w:date="2016-08-17T19:35:00Z">
        <w:r w:rsidRPr="003C3342">
          <w:t xml:space="preserve">, </w:t>
        </w:r>
      </w:ins>
      <w:del w:id="474" w:author="Mark Westoby" w:date="2016-08-17T19:36:00Z">
        <w:r w:rsidR="00A4309C" w:rsidRPr="003C3342" w:rsidDel="00A65A2A">
          <w:delText>; an individual cannot</w:delText>
        </w:r>
      </w:del>
      <w:ins w:id="475" w:author="Mark Westoby" w:date="2016-08-17T19:36:00Z">
        <w:r w:rsidRPr="003C3342">
          <w:t>since</w:t>
        </w:r>
      </w:ins>
      <w:r w:rsidR="00A4309C" w:rsidRPr="003C3342">
        <w:t xml:space="preserve"> </w:t>
      </w:r>
      <w:del w:id="476" w:author="Mark Westoby" w:date="2016-08-17T19:36:00Z">
        <w:r w:rsidR="00A4309C" w:rsidRPr="003C3342" w:rsidDel="00A65A2A">
          <w:delText xml:space="preserve">produce </w:delText>
        </w:r>
      </w:del>
      <w:ins w:id="477" w:author="Mark Westoby" w:date="2016-08-17T19:36:00Z">
        <w:r w:rsidRPr="003C3342">
          <w:t xml:space="preserve">producing </w:t>
        </w:r>
      </w:ins>
      <w:del w:id="478" w:author="Mark Westoby" w:date="2016-08-17T19:36:00Z">
        <w:r w:rsidR="00A4309C" w:rsidRPr="003C3342" w:rsidDel="00A65A2A">
          <w:delText xml:space="preserve">both </w:delText>
        </w:r>
      </w:del>
      <w:r w:rsidR="00A4309C" w:rsidRPr="003C3342">
        <w:t xml:space="preserve">a large number of excess flowers and </w:t>
      </w:r>
      <w:ins w:id="479" w:author="Mark Westoby" w:date="2016-08-17T19:36:00Z">
        <w:r w:rsidRPr="003C3342">
          <w:t xml:space="preserve">also </w:t>
        </w:r>
      </w:ins>
      <w:del w:id="480" w:author="Mark Westoby" w:date="2016-08-17T19:36:00Z">
        <w:r w:rsidR="00A4309C" w:rsidRPr="003C3342" w:rsidDel="00A65A2A">
          <w:delText xml:space="preserve">have </w:delText>
        </w:r>
      </w:del>
      <w:ins w:id="481" w:author="Mark Westoby" w:date="2016-08-17T19:36:00Z">
        <w:r w:rsidRPr="003C3342">
          <w:t xml:space="preserve">having </w:t>
        </w:r>
      </w:ins>
      <w:r w:rsidR="00A4309C" w:rsidRPr="003C3342">
        <w:t xml:space="preserve">those flowers </w:t>
      </w:r>
      <w:del w:id="482" w:author="Mark Westoby" w:date="2016-08-17T19:36:00Z">
        <w:r w:rsidR="00A4309C" w:rsidRPr="003C3342" w:rsidDel="00A65A2A">
          <w:delText xml:space="preserve">be </w:delText>
        </w:r>
      </w:del>
      <w:r w:rsidR="00A4309C" w:rsidRPr="003C3342">
        <w:t>individually costly</w:t>
      </w:r>
      <w:ins w:id="483" w:author="Mark Westoby" w:date="2016-08-17T19:36:00Z">
        <w:r w:rsidRPr="003C3342">
          <w:t xml:space="preserve"> is plainly a disadvantage</w:t>
        </w:r>
      </w:ins>
      <w:r w:rsidR="00A4309C" w:rsidRPr="003C3342">
        <w:t xml:space="preserve">. The complement to this argument is that these species will have higher provisioning costs, relative to their pre-pollination costs. A second line of reasoning also links the parental optimist with higher provisioning costs: a benefit of having </w:t>
      </w:r>
      <w:r w:rsidR="002B21FA" w:rsidRPr="003C3342">
        <w:t>a</w:t>
      </w:r>
      <w:ins w:id="484" w:author="Mark Westoby" w:date="2016-08-17T19:37:00Z">
        <w:r w:rsidRPr="003C3342">
          <w:t>n</w:t>
        </w:r>
      </w:ins>
      <w:del w:id="485" w:author="Mark Westoby" w:date="2016-08-17T19:37:00Z">
        <w:r w:rsidR="002B21FA" w:rsidRPr="003C3342" w:rsidDel="00A65A2A">
          <w:delText>s</w:delText>
        </w:r>
      </w:del>
      <w:r w:rsidR="002B21FA" w:rsidRPr="003C3342">
        <w:t xml:space="preserve"> excess of </w:t>
      </w:r>
      <w:r w:rsidR="00A4309C" w:rsidRPr="003C3342">
        <w:t>pollinated ovules</w:t>
      </w:r>
      <w:r w:rsidR="002B21FA" w:rsidRPr="003C3342">
        <w:t>, relative to the likely ability to provision the</w:t>
      </w:r>
      <w:r w:rsidR="002766F5" w:rsidRPr="003C3342">
        <w:t>m</w:t>
      </w:r>
      <w:r w:rsidR="002B21FA" w:rsidRPr="003C3342">
        <w:t>,</w:t>
      </w:r>
      <w:r w:rsidR="00A4309C" w:rsidRPr="003C3342">
        <w:t xml:space="preserve"> is that the parent plants can </w:t>
      </w:r>
      <w:r w:rsidR="00757486" w:rsidRPr="003C3342">
        <w:t xml:space="preserve">select </w:t>
      </w:r>
      <w:del w:id="486" w:author="Mark Westoby" w:date="2016-08-17T19:37:00Z">
        <w:r w:rsidR="00757486" w:rsidRPr="003C3342" w:rsidDel="00A65A2A">
          <w:delText>just the</w:delText>
        </w:r>
      </w:del>
      <w:ins w:id="487" w:author="Mark Westoby" w:date="2016-08-17T19:37:00Z">
        <w:r w:rsidRPr="003C3342">
          <w:t>for</w:t>
        </w:r>
      </w:ins>
      <w:r w:rsidR="00757486" w:rsidRPr="003C3342">
        <w:t xml:space="preserve"> </w:t>
      </w:r>
      <w:r w:rsidR="002766F5" w:rsidRPr="003C3342">
        <w:t xml:space="preserve">offspring </w:t>
      </w:r>
      <w:r w:rsidR="00757486" w:rsidRPr="003C3342">
        <w:t xml:space="preserve">with the most vigorous </w:t>
      </w:r>
      <w:r w:rsidR="002766F5" w:rsidRPr="003C3342">
        <w:t>genotype</w:t>
      </w:r>
      <w:ins w:id="488" w:author="Mark Westoby" w:date="2016-08-17T19:37:00Z">
        <w:r w:rsidRPr="003C3342">
          <w:t>s</w:t>
        </w:r>
      </w:ins>
      <w:r w:rsidR="00757486" w:rsidRPr="003C3342">
        <w:t>,</w:t>
      </w:r>
      <w:r w:rsidR="002766F5" w:rsidRPr="003C3342">
        <w:t xml:space="preserve"> abort</w:t>
      </w:r>
      <w:r w:rsidR="00757486" w:rsidRPr="003C3342">
        <w:t>ing</w:t>
      </w:r>
      <w:r w:rsidR="002766F5" w:rsidRPr="003C3342">
        <w:t xml:space="preserve"> </w:t>
      </w:r>
      <w:r w:rsidR="00757486" w:rsidRPr="003C3342">
        <w:t xml:space="preserve">the remaining </w:t>
      </w:r>
      <w:r w:rsidR="002766F5" w:rsidRPr="003C3342">
        <w:t xml:space="preserve">embryos </w:t>
      </w:r>
      <w:r w:rsidR="00757486" w:rsidRPr="003C3342">
        <w:t xml:space="preserve">shortly after pollination </w:t>
      </w:r>
      <w:r w:rsidR="00CC03B7" w:rsidRPr="003C3342">
        <w:t>(Figure 2)</w:t>
      </w:r>
      <w:r w:rsidR="00A4309C" w:rsidRPr="003C3342">
        <w:t xml:space="preserve">. In turn, having been able to choose the best embryos, the parents should invest more heavily in provisioning, providing the embryos with the greatest probability of success. </w:t>
      </w:r>
      <w:r w:rsidR="00E52DA4" w:rsidRPr="003C3342">
        <w:t xml:space="preserve">Meanwhile, big-seed species should also be selected to have relatively higher provisioning </w:t>
      </w:r>
      <w:commentRangeStart w:id="489"/>
      <w:r w:rsidR="00E52DA4" w:rsidRPr="003C3342">
        <w:t>costs</w:t>
      </w:r>
      <w:commentRangeEnd w:id="489"/>
      <w:r w:rsidR="00E52DA4" w:rsidRPr="003C3342">
        <w:rPr>
          <w:rStyle w:val="CommentReference"/>
          <w:rFonts w:cs="Times New Roman"/>
        </w:rPr>
        <w:commentReference w:id="489"/>
      </w:r>
      <w:r w:rsidR="006E4643" w:rsidRPr="003C3342">
        <w:t xml:space="preserve">, as </w:t>
      </w:r>
      <w:r w:rsidR="00E52DA4" w:rsidRPr="003C3342">
        <w:t>###. A</w:t>
      </w:r>
      <w:del w:id="490" w:author="Mark Westoby" w:date="2016-08-17T19:37:00Z">
        <w:r w:rsidR="00E52DA4" w:rsidRPr="003C3342" w:rsidDel="00A65A2A">
          <w:delText>n</w:delText>
        </w:r>
      </w:del>
      <w:r w:rsidR="00E52DA4" w:rsidRPr="003C3342">
        <w:t xml:space="preserve"> </w:t>
      </w:r>
      <w:del w:id="491" w:author="Mark Westoby" w:date="2016-08-17T19:37:00Z">
        <w:r w:rsidR="00E52DA4" w:rsidRPr="003C3342" w:rsidDel="00A65A2A">
          <w:delText xml:space="preserve">additional </w:delText>
        </w:r>
      </w:del>
      <w:ins w:id="492" w:author="Mark Westoby" w:date="2016-08-17T19:37:00Z">
        <w:r w:rsidRPr="003C3342">
          <w:t xml:space="preserve">further </w:t>
        </w:r>
      </w:ins>
      <w:r w:rsidR="00A4309C" w:rsidRPr="003C3342">
        <w:t>logical consequence</w:t>
      </w:r>
      <w:del w:id="493" w:author="Mark Westoby" w:date="2016-08-17T19:37:00Z">
        <w:r w:rsidR="00A4309C" w:rsidRPr="003C3342" w:rsidDel="00A65A2A">
          <w:delText>,</w:delText>
        </w:r>
      </w:del>
      <w:r w:rsidR="00A4309C" w:rsidRPr="003C3342">
        <w:t xml:space="preserve"> is that </w:t>
      </w:r>
      <w:r w:rsidR="00CC03B7" w:rsidRPr="003C3342">
        <w:t xml:space="preserve">parental optimists </w:t>
      </w:r>
      <w:r w:rsidR="00A4309C" w:rsidRPr="003C3342">
        <w:t xml:space="preserve">should </w:t>
      </w:r>
      <w:del w:id="494" w:author="Mark Westoby" w:date="2016-08-17T19:37:00Z">
        <w:r w:rsidR="00A4309C" w:rsidRPr="003C3342" w:rsidDel="00A65A2A">
          <w:delText xml:space="preserve">also </w:delText>
        </w:r>
      </w:del>
      <w:r w:rsidR="00A4309C" w:rsidRPr="003C3342">
        <w:t>have lower seedset</w:t>
      </w:r>
      <w:r w:rsidR="00CC03B7" w:rsidRPr="003C3342">
        <w:t xml:space="preserve"> in an average year, due to the large number of ovules that are aborted (Figure 2).</w:t>
      </w:r>
      <w:r w:rsidR="00757486" w:rsidRPr="003C3342">
        <w:t xml:space="preserve"> </w:t>
      </w:r>
      <w:ins w:id="495" w:author="Mark Westoby" w:date="2016-08-17T19:38:00Z">
        <w:r w:rsidRPr="003C3342">
          <w:t xml:space="preserve">In summary, </w:t>
        </w:r>
      </w:ins>
      <w:ins w:id="496" w:author="Mark Westoby" w:date="2016-08-17T19:39:00Z">
        <w:r w:rsidRPr="003C3342">
          <w:t xml:space="preserve">Fig 2 illustrates how different </w:t>
        </w:r>
      </w:ins>
      <w:ins w:id="497" w:author="Mark Westoby" w:date="2016-08-17T19:38:00Z">
        <w:r w:rsidRPr="003C3342">
          <w:t xml:space="preserve">feedback loops </w:t>
        </w:r>
      </w:ins>
      <w:ins w:id="498" w:author="Mark Westoby" w:date="2016-08-17T19:39:00Z">
        <w:r w:rsidRPr="003C3342">
          <w:t xml:space="preserve">are expected to reinforce each other and </w:t>
        </w:r>
        <w:r w:rsidR="00AD1A1E" w:rsidRPr="003C3342">
          <w:t xml:space="preserve">produce coordinated variation in pollen-ovule ratio, pre-pollination costs versus provisioning costs, and year-to-year variation in pollination success. </w:t>
        </w:r>
      </w:ins>
      <w:r w:rsidR="00757486" w:rsidRPr="003C3342">
        <w:t xml:space="preserve">No previous studies have looked at how the per successful seed </w:t>
      </w:r>
      <w:r w:rsidR="00757486" w:rsidRPr="003C3342">
        <w:rPr>
          <w:i/>
        </w:rPr>
        <w:t xml:space="preserve">cost of pre-pollination failure </w:t>
      </w:r>
      <w:r w:rsidR="00757486" w:rsidRPr="003C3342">
        <w:t xml:space="preserve">scales with seed size, but for the species considered by Lord &amp; Westoby </w:t>
      </w:r>
      <w:r w:rsidR="00757486" w:rsidRPr="003C3342">
        <w:fldChar w:fldCharType="begin"/>
      </w:r>
      <w:r w:rsidR="00757486" w:rsidRPr="003C3342">
        <w:instrText xml:space="preserve"> ADDIN ZOTERO_ITEM CSL_CITATION {"citationID":"iebj6r145","properties":{"formattedCitation":"(2006, 2012)","plainCitation":"(2006,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label":"page","suppress-author":true},{"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M."},{"family":"Westoby","given":"Mark"}],"issued":{"date-parts":[["2012"]]}},"label":"page"}],"schema":"https://github.com/citation-style-language/schema/raw/master/csl-citation.json"} </w:instrText>
      </w:r>
      <w:r w:rsidR="00757486" w:rsidRPr="003C3342">
        <w:fldChar w:fldCharType="separate"/>
      </w:r>
      <w:r w:rsidR="00757486" w:rsidRPr="00933507">
        <w:rPr>
          <w:rPrChange w:id="499" w:author="Daniel Falster" w:date="2016-08-29T13:01:00Z">
            <w:rPr>
              <w:rFonts w:ascii="Calibri" w:hAnsi="Calibri"/>
            </w:rPr>
          </w:rPrChange>
        </w:rPr>
        <w:t>(2006, 2012)</w:t>
      </w:r>
      <w:r w:rsidR="00757486" w:rsidRPr="003C3342">
        <w:fldChar w:fldCharType="end"/>
      </w:r>
      <w:r w:rsidR="00757486" w:rsidRPr="003C3342">
        <w:t xml:space="preserve"> total pre-pollination costs per seed scaled isometrically with seed size. We predict that both the pre-pollination failure costs and post-pollination failure costs will scale isometrically with seed </w:t>
      </w:r>
      <w:commentRangeStart w:id="500"/>
      <w:r w:rsidR="00757486" w:rsidRPr="003C3342">
        <w:t>size</w:t>
      </w:r>
      <w:commentRangeEnd w:id="500"/>
      <w:r w:rsidR="00757486" w:rsidRPr="003C3342">
        <w:rPr>
          <w:rStyle w:val="CommentReference"/>
          <w:rFonts w:cs="Times New Roman"/>
        </w:rPr>
        <w:commentReference w:id="500"/>
      </w:r>
      <w:r w:rsidR="00757486" w:rsidRPr="003C3342">
        <w:t>.</w:t>
      </w:r>
      <w:commentRangeEnd w:id="460"/>
      <w:r w:rsidR="003270F1">
        <w:rPr>
          <w:rStyle w:val="CommentReference"/>
        </w:rPr>
        <w:commentReference w:id="460"/>
      </w:r>
    </w:p>
    <w:p w14:paraId="10DFD852" w14:textId="4D29EA46" w:rsidR="00CC03B7" w:rsidRPr="003C3342" w:rsidDel="005142CC" w:rsidRDefault="00E52DA4">
      <w:pPr>
        <w:rPr>
          <w:del w:id="501" w:author="Daniel Falster" w:date="2016-08-29T17:06:00Z"/>
        </w:rPr>
        <w:pPrChange w:id="502" w:author="Daniel Falster" w:date="2016-08-29T13:17:00Z">
          <w:pPr>
            <w:spacing w:line="340" w:lineRule="atLeast"/>
            <w:ind w:firstLine="720"/>
          </w:pPr>
        </w:pPrChange>
      </w:pPr>
      <w:del w:id="503" w:author="Daniel Falster" w:date="2016-08-29T17:06:00Z">
        <w:r w:rsidRPr="003C3342" w:rsidDel="005142CC">
          <w:lastRenderedPageBreak/>
          <w:delText xml:space="preserve">Correlations have been observed for many of the </w:delText>
        </w:r>
        <w:r w:rsidR="00CC03B7" w:rsidRPr="003C3342" w:rsidDel="005142CC">
          <w:delText xml:space="preserve">direct pathways illustrated in Figure 2, as well as more broadly across different boxes. Big-seeded species </w:delText>
        </w:r>
      </w:del>
      <w:ins w:id="504" w:author="Mark Westoby" w:date="2016-08-18T08:58:00Z">
        <w:del w:id="505" w:author="Daniel Falster" w:date="2016-08-29T17:06:00Z">
          <w:r w:rsidR="00EB1EF1" w:rsidRPr="003C3342" w:rsidDel="005142CC">
            <w:delText xml:space="preserve">do </w:delText>
          </w:r>
        </w:del>
      </w:ins>
      <w:del w:id="506" w:author="Daniel Falster" w:date="2016-08-29T17:06:00Z">
        <w:r w:rsidR="00CC03B7" w:rsidRPr="003C3342" w:rsidDel="005142CC">
          <w:delText xml:space="preserve">indeed have higher per-seed provisioning costs both to attract the animal dispersers and to protect their seeds during dispersal </w:delText>
        </w:r>
        <w:r w:rsidR="00CC03B7" w:rsidRPr="003C3342" w:rsidDel="005142CC">
          <w:fldChar w:fldCharType="begin"/>
        </w:r>
        <w:r w:rsidR="00CC03B7" w:rsidRPr="003C3342" w:rsidDel="005142CC">
          <w:delInstrText xml:space="preserve"> ADDIN ZOTERO_ITEM CSL_CITATION {"citationID":"pcj8bhsrc","properties":{"formattedCitation":"(Lord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delInstrText>
        </w:r>
        <w:r w:rsidR="00CC03B7" w:rsidRPr="003C3342" w:rsidDel="005142CC">
          <w:fldChar w:fldCharType="separate"/>
        </w:r>
        <w:r w:rsidR="00CC03B7" w:rsidRPr="00933507" w:rsidDel="005142CC">
          <w:rPr>
            <w:rPrChange w:id="507" w:author="Daniel Falster" w:date="2016-08-29T13:01:00Z">
              <w:rPr>
                <w:rFonts w:ascii="Calibri" w:hAnsi="Calibri"/>
              </w:rPr>
            </w:rPrChange>
          </w:rPr>
          <w:delText>(Lord &amp; Westoby 2006, 2012)</w:delText>
        </w:r>
        <w:r w:rsidR="00CC03B7" w:rsidRPr="003C3342" w:rsidDel="005142CC">
          <w:fldChar w:fldCharType="end"/>
        </w:r>
        <w:r w:rsidR="00CC03B7" w:rsidRPr="003C3342" w:rsidDel="005142CC">
          <w:delText xml:space="preserve">. This is in agreement with a strong correlation between seed size and biotic dispersal agents both in the fossil record </w:delText>
        </w:r>
        <w:r w:rsidR="00CC03B7" w:rsidRPr="003C3342" w:rsidDel="005142CC">
          <w:fldChar w:fldCharType="begin"/>
        </w:r>
        <w:r w:rsidR="00CC03B7" w:rsidRPr="003C3342" w:rsidDel="005142CC">
          <w:delInstrText xml:space="preserve"> ADDIN ZOTERO_ITEM CSL_CITATION {"citationID":"jAzOIJeR","properties":{"formattedCitation":"{\\rtf (Moles {\\i{}et al.} 2005; Eriksson 2008)}","plainCitation":"(Moles et al. 2005; Eriksson 2008)"},"citationItems":[{"id":1044,"uris":["http://zotero.org/users/503753/items/VGZKNEZE"],"uri":["http://zotero.org/users/503753/items/VGZKNEZE"],"itemData":{"id":1044,"type":"article-journal","title":"Factors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delInstrText>
        </w:r>
        <w:r w:rsidR="00CC03B7" w:rsidRPr="00933507" w:rsidDel="005142CC">
          <w:rPr>
            <w:rFonts w:ascii="Adobe Caslon Pro" w:hAnsi="Adobe Caslon Pro" w:cs="Adobe Caslon Pro"/>
            <w:rPrChange w:id="508" w:author="Daniel Falster" w:date="2016-08-29T13:01:00Z">
              <w:rPr/>
            </w:rPrChange>
          </w:rPr>
          <w:delInstrText>‐</w:delInstrText>
        </w:r>
        <w:r w:rsidR="00CC03B7" w:rsidRPr="003C3342" w:rsidDel="005142CC">
          <w:delInstrText>form hypothesis, which suggests that large seeds and biotic dispersal evolved as coadapted traits along with evolution of large plant life</w:delInstrText>
        </w:r>
        <w:r w:rsidR="00CC03B7" w:rsidRPr="00933507" w:rsidDel="005142CC">
          <w:rPr>
            <w:rFonts w:ascii="Adobe Caslon Pro" w:hAnsi="Adobe Caslon Pro" w:cs="Adobe Caslon Pro"/>
            <w:rPrChange w:id="509" w:author="Daniel Falster" w:date="2016-08-29T13:01:00Z">
              <w:rPr/>
            </w:rPrChange>
          </w:rPr>
          <w:delInstrText>‐</w:delInstrText>
        </w:r>
        <w:r w:rsidR="00CC03B7" w:rsidRPr="003C3342" w:rsidDel="005142CC">
          <w:delInstrText>forms. The hypotheses are complementary rather than mutually exclusive. Evidence suggest that changes in vegetation structure (open vs. closed) are probably a primary driving mechanism of seed size and dispersal evolution, but life</w:delInstrText>
        </w:r>
        <w:r w:rsidR="00CC03B7" w:rsidRPr="00933507" w:rsidDel="005142CC">
          <w:rPr>
            <w:rFonts w:ascii="Adobe Caslon Pro" w:hAnsi="Adobe Caslon Pro" w:cs="Adobe Caslon Pro"/>
            <w:rPrChange w:id="510" w:author="Daniel Falster" w:date="2016-08-29T13:01:00Z">
              <w:rPr/>
            </w:rPrChange>
          </w:rPr>
          <w:delInstrText>‐</w:delInstrText>
        </w:r>
        <w:r w:rsidR="00CC03B7" w:rsidRPr="003C3342" w:rsidDel="005142CC">
          <w:del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delInstrText>
        </w:r>
        <w:r w:rsidR="00CC03B7" w:rsidRPr="003C3342" w:rsidDel="005142CC">
          <w:fldChar w:fldCharType="separate"/>
        </w:r>
        <w:r w:rsidR="00CC03B7" w:rsidRPr="00933507" w:rsidDel="005142CC">
          <w:rPr>
            <w:rPrChange w:id="511" w:author="Daniel Falster" w:date="2016-08-29T13:01:00Z">
              <w:rPr>
                <w:rFonts w:ascii="Calibri" w:hAnsi="Calibri" w:cs="Times New Roman"/>
              </w:rPr>
            </w:rPrChange>
          </w:rPr>
          <w:delText xml:space="preserve">(Moles </w:delText>
        </w:r>
        <w:r w:rsidR="00CC03B7" w:rsidRPr="00933507" w:rsidDel="005142CC">
          <w:rPr>
            <w:rFonts w:ascii="Times New Roman" w:hAnsi="Times New Roman"/>
            <w:i/>
            <w:iCs/>
            <w:rPrChange w:id="512" w:author="Daniel Falster" w:date="2016-08-29T13:01:00Z">
              <w:rPr>
                <w:rFonts w:ascii="Calibri" w:hAnsi="Calibri" w:cs="Times New Roman"/>
                <w:i/>
                <w:iCs/>
              </w:rPr>
            </w:rPrChange>
          </w:rPr>
          <w:delText>et al.</w:delText>
        </w:r>
        <w:r w:rsidR="00CC03B7" w:rsidRPr="00933507" w:rsidDel="005142CC">
          <w:rPr>
            <w:rFonts w:ascii="Times New Roman" w:hAnsi="Times New Roman"/>
            <w:rPrChange w:id="513" w:author="Daniel Falster" w:date="2016-08-29T13:01:00Z">
              <w:rPr>
                <w:rFonts w:ascii="Calibri" w:hAnsi="Calibri" w:cs="Times New Roman"/>
              </w:rPr>
            </w:rPrChange>
          </w:rPr>
          <w:delText xml:space="preserve"> 2005; Eriksson 2008)</w:delText>
        </w:r>
        <w:r w:rsidR="00CC03B7" w:rsidRPr="003C3342" w:rsidDel="005142CC">
          <w:fldChar w:fldCharType="end"/>
        </w:r>
        <w:r w:rsidR="00CC03B7" w:rsidRPr="003C3342" w:rsidDel="005142CC">
          <w:delText xml:space="preserve"> and modern floras </w:delText>
        </w:r>
        <w:r w:rsidR="00CC03B7" w:rsidRPr="003C3342" w:rsidDel="005142CC">
          <w:fldChar w:fldCharType="begin"/>
        </w:r>
        <w:r w:rsidR="00CC03B7" w:rsidRPr="003C3342" w:rsidDel="005142CC">
          <w:delInstrText xml:space="preserve"> ADDIN ZOTERO_ITEM CSL_CITATION {"citationID":"1tplmu4l8l","properties":{"formattedCitation":"{\\rtf (Hughes {\\i{}et al.} 1994)}","plainCitation":"(Hughes et al. 1994)"},"citationItems":[{"id":1868,"uris":["http://zotero.org/users/503753/items/VPV7N5NJ"],"uri":["http://zotero.org/users/503753/items/VPV7N5NJ"],"itemData":{"id":1868,"type":"article-journal","title":"Predicting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R."},{"family":"Rice","given":"Barbara"},{"family":"Rodgerson","given":"Louise"},{"family":"Westoby","given":"Mark"}],"issued":{"date-parts":[["1994"]]}}}],"schema":"https://github.com/citation-style-language/schema/raw/master/csl-citation.json"} </w:delInstrText>
        </w:r>
        <w:r w:rsidR="00CC03B7" w:rsidRPr="003C3342" w:rsidDel="005142CC">
          <w:fldChar w:fldCharType="separate"/>
        </w:r>
        <w:r w:rsidR="00CC03B7" w:rsidRPr="00933507" w:rsidDel="005142CC">
          <w:rPr>
            <w:rPrChange w:id="514" w:author="Daniel Falster" w:date="2016-08-29T13:01:00Z">
              <w:rPr>
                <w:rFonts w:ascii="Calibri" w:hAnsi="Calibri" w:cs="Times New Roman"/>
              </w:rPr>
            </w:rPrChange>
          </w:rPr>
          <w:delText xml:space="preserve">(Hughes </w:delText>
        </w:r>
        <w:r w:rsidR="00CC03B7" w:rsidRPr="00933507" w:rsidDel="005142CC">
          <w:rPr>
            <w:rFonts w:ascii="Times New Roman" w:hAnsi="Times New Roman"/>
            <w:i/>
            <w:iCs/>
            <w:rPrChange w:id="515" w:author="Daniel Falster" w:date="2016-08-29T13:01:00Z">
              <w:rPr>
                <w:rFonts w:ascii="Calibri" w:hAnsi="Calibri" w:cs="Times New Roman"/>
                <w:i/>
                <w:iCs/>
              </w:rPr>
            </w:rPrChange>
          </w:rPr>
          <w:delText>et al.</w:delText>
        </w:r>
        <w:r w:rsidR="00CC03B7" w:rsidRPr="00933507" w:rsidDel="005142CC">
          <w:rPr>
            <w:rFonts w:ascii="Times New Roman" w:hAnsi="Times New Roman"/>
            <w:rPrChange w:id="516" w:author="Daniel Falster" w:date="2016-08-29T13:01:00Z">
              <w:rPr>
                <w:rFonts w:ascii="Calibri" w:hAnsi="Calibri" w:cs="Times New Roman"/>
              </w:rPr>
            </w:rPrChange>
          </w:rPr>
          <w:delText xml:space="preserve"> 1994)</w:delText>
        </w:r>
        <w:r w:rsidR="00CC03B7" w:rsidRPr="003C3342" w:rsidDel="005142CC">
          <w:fldChar w:fldCharType="end"/>
        </w:r>
        <w:r w:rsidR="00CC03B7" w:rsidRPr="003C3342" w:rsidDel="005142CC">
          <w:delText>. Worldwide, there i</w:delText>
        </w:r>
      </w:del>
      <w:ins w:id="517" w:author="Mark Westoby" w:date="2016-08-17T19:29:00Z">
        <w:del w:id="518" w:author="Daniel Falster" w:date="2016-08-29T17:06:00Z">
          <w:r w:rsidR="00B3168A" w:rsidRPr="003C3342" w:rsidDel="005142CC">
            <w:delText>s</w:delText>
          </w:r>
        </w:del>
      </w:ins>
      <w:del w:id="519" w:author="Daniel Falster" w:date="2016-08-29T17:06:00Z">
        <w:r w:rsidR="00CC03B7" w:rsidRPr="003C3342" w:rsidDel="005142CC">
          <w:delText xml:space="preserve">n an observed </w:delText>
        </w:r>
        <w:r w:rsidR="00210508" w:rsidRPr="003C3342" w:rsidDel="005142CC">
          <w:delText xml:space="preserve">decrease in seed set with increasing seed size </w:delText>
        </w:r>
        <w:r w:rsidR="00210508" w:rsidRPr="003C3342" w:rsidDel="005142CC">
          <w:fldChar w:fldCharType="begin"/>
        </w:r>
        <w:r w:rsidR="00210508" w:rsidRPr="003C3342" w:rsidDel="005142CC">
          <w:delInstrText xml:space="preserve"> ADDIN ZOTERO_ITEM CSL_CITATION {"citationID":"2gh1n1r1p","properties":{"formattedCitation":"(Moles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R="00210508" w:rsidRPr="003C3342" w:rsidDel="005142CC">
          <w:fldChar w:fldCharType="separate"/>
        </w:r>
        <w:r w:rsidR="00210508" w:rsidRPr="00933507" w:rsidDel="005142CC">
          <w:rPr>
            <w:rPrChange w:id="520" w:author="Daniel Falster" w:date="2016-08-29T13:01:00Z">
              <w:rPr>
                <w:rFonts w:ascii="Calibri" w:hAnsi="Calibri"/>
              </w:rPr>
            </w:rPrChange>
          </w:rPr>
          <w:delText>(Moles &amp; Westoby 200</w:delText>
        </w:r>
        <w:r w:rsidR="00210508" w:rsidRPr="00933507" w:rsidDel="005142CC">
          <w:rPr>
            <w:rFonts w:ascii="Times New Roman" w:hAnsi="Times New Roman"/>
            <w:rPrChange w:id="521" w:author="Daniel Falster" w:date="2016-08-29T13:01:00Z">
              <w:rPr>
                <w:rFonts w:ascii="Calibri" w:hAnsi="Calibri"/>
              </w:rPr>
            </w:rPrChange>
          </w:rPr>
          <w:delText>6)</w:delText>
        </w:r>
        <w:r w:rsidR="00210508" w:rsidRPr="003C3342" w:rsidDel="005142CC">
          <w:fldChar w:fldCharType="end"/>
        </w:r>
        <w:r w:rsidR="00210508" w:rsidRPr="003C3342" w:rsidDel="005142CC">
          <w:delText xml:space="preserve">. </w:delText>
        </w:r>
      </w:del>
    </w:p>
    <w:p w14:paraId="385D3795" w14:textId="5FD35DB2" w:rsidR="002648BF" w:rsidRPr="003C3342" w:rsidDel="003270F1" w:rsidRDefault="002648BF" w:rsidP="003C3342">
      <w:pPr>
        <w:pStyle w:val="Heading2"/>
        <w:rPr>
          <w:del w:id="522" w:author="Daniel Falster" w:date="2016-08-29T17:14:00Z"/>
        </w:rPr>
      </w:pPr>
      <w:del w:id="523" w:author="Daniel Falster" w:date="2016-08-29T17:14:00Z">
        <w:r w:rsidRPr="003C3342" w:rsidDel="003270F1">
          <w:delText>Intra-specific variation in accessory costs</w:delText>
        </w:r>
      </w:del>
    </w:p>
    <w:p w14:paraId="35F30725" w14:textId="5FD11DE4" w:rsidR="00210508" w:rsidRDefault="006E4643">
      <w:pPr>
        <w:pPrChange w:id="524" w:author="Daniel Falster" w:date="2016-08-29T13:17:00Z">
          <w:pPr>
            <w:spacing w:line="340" w:lineRule="atLeast"/>
            <w:ind w:firstLine="720"/>
          </w:pPr>
        </w:pPrChange>
      </w:pPr>
      <w:commentRangeStart w:id="525"/>
      <w:r w:rsidRPr="003C3342">
        <w:t>In</w:t>
      </w:r>
      <w:commentRangeEnd w:id="525"/>
      <w:r w:rsidRPr="003C3342">
        <w:rPr>
          <w:rStyle w:val="CommentReference"/>
          <w:rFonts w:cs="Times New Roman"/>
        </w:rPr>
        <w:commentReference w:id="525"/>
      </w:r>
      <w:r w:rsidRPr="003C3342">
        <w:t xml:space="preserve"> addition to the species-level shifts in total accessory costs and investment in specific accessory tissues, individuals </w:t>
      </w:r>
      <w:del w:id="526" w:author="Daniel Falster" w:date="2016-08-29T19:42:00Z">
        <w:r w:rsidRPr="003C3342" w:rsidDel="00E2540F">
          <w:delText xml:space="preserve">of </w:delText>
        </w:r>
      </w:del>
      <w:ins w:id="527" w:author="Daniel Falster" w:date="2016-08-29T19:42:00Z">
        <w:r w:rsidR="00E2540F">
          <w:t xml:space="preserve">within </w:t>
        </w:r>
      </w:ins>
      <w:r w:rsidRPr="003C3342">
        <w:t xml:space="preserve">a </w:t>
      </w:r>
      <w:del w:id="528" w:author="Daniel Falster" w:date="2016-08-29T19:42:00Z">
        <w:r w:rsidRPr="003C3342" w:rsidDel="00E2540F">
          <w:delText xml:space="preserve">single </w:delText>
        </w:r>
      </w:del>
      <w:r w:rsidRPr="003C3342">
        <w:t xml:space="preserve">species may shift their investment patterns as they grow and age. </w:t>
      </w:r>
      <w:r w:rsidR="00210508" w:rsidRPr="003C3342">
        <w:t xml:space="preserve">If accessory costs shift with reproductive effort (RE), plant size or plant age, </w:t>
      </w:r>
      <w:ins w:id="529" w:author="Mark Westoby" w:date="2016-08-18T08:59:00Z">
        <w:r w:rsidR="00151EF3" w:rsidRPr="003C3342">
          <w:t xml:space="preserve">then </w:t>
        </w:r>
      </w:ins>
      <w:r w:rsidR="00210508" w:rsidRPr="003C3342">
        <w:t xml:space="preserve">individuals </w:t>
      </w:r>
      <w:del w:id="530" w:author="Mark Westoby" w:date="2016-08-18T08:59:00Z">
        <w:r w:rsidR="00210508" w:rsidRPr="003C3342" w:rsidDel="00151EF3">
          <w:delText xml:space="preserve">will </w:delText>
        </w:r>
      </w:del>
      <w:ins w:id="531" w:author="Mark Westoby" w:date="2016-08-18T08:59:00Z">
        <w:r w:rsidR="00151EF3" w:rsidRPr="003C3342">
          <w:t xml:space="preserve">should </w:t>
        </w:r>
      </w:ins>
      <w:r w:rsidR="00210508" w:rsidRPr="003C3342">
        <w:t>be selected to shift their timing of reproduction to minimize accessory costs</w:t>
      </w:r>
      <w:del w:id="532" w:author="Mark Westoby" w:date="2016-08-18T08:59:00Z">
        <w:r w:rsidR="00210508" w:rsidRPr="003C3342" w:rsidDel="00151EF3">
          <w:delText>, thereby</w:delText>
        </w:r>
      </w:del>
      <w:ins w:id="533" w:author="Mark Westoby" w:date="2016-08-18T08:59:00Z">
        <w:r w:rsidR="00151EF3" w:rsidRPr="003C3342">
          <w:t xml:space="preserve"> and to</w:t>
        </w:r>
      </w:ins>
      <w:r w:rsidR="00210508" w:rsidRPr="003C3342">
        <w:t xml:space="preserve"> increa</w:t>
      </w:r>
      <w:ins w:id="534" w:author="Mark Westoby" w:date="2016-08-18T08:59:00Z">
        <w:r w:rsidR="00151EF3" w:rsidRPr="003C3342">
          <w:t>se</w:t>
        </w:r>
      </w:ins>
      <w:del w:id="535" w:author="Mark Westoby" w:date="2016-08-18T08:59:00Z">
        <w:r w:rsidR="00210508" w:rsidRPr="003C3342" w:rsidDel="00151EF3">
          <w:delText>sing</w:delText>
        </w:r>
      </w:del>
      <w:r w:rsidR="00210508" w:rsidRPr="003C3342">
        <w:t xml:space="preserve"> propagule production </w:t>
      </w:r>
      <w:del w:id="536" w:author="Mark Westoby" w:date="2016-08-18T08:59:00Z">
        <w:r w:rsidR="00210508" w:rsidRPr="003C3342" w:rsidDel="00151EF3">
          <w:delText xml:space="preserve">for </w:delText>
        </w:r>
      </w:del>
      <w:ins w:id="537" w:author="Mark Westoby" w:date="2016-08-18T08:59:00Z">
        <w:r w:rsidR="00151EF3" w:rsidRPr="003C3342">
          <w:t xml:space="preserve">from </w:t>
        </w:r>
      </w:ins>
      <w:r w:rsidR="00210508" w:rsidRPr="003C3342">
        <w:t xml:space="preserve">a given energy investment. </w:t>
      </w:r>
      <w:r w:rsidR="00210508" w:rsidRPr="003C3342">
        <w:fldChar w:fldCharType="begin"/>
      </w:r>
      <w:r w:rsidR="00210508" w:rsidRPr="003C3342">
        <w:instrText xml:space="preserve"> ADDIN ZOTERO_ITEM CSL_CITATION {"citationID":"NxFzXg1I","properties":{"formattedCitation":"(1994)","plainCitation":"(1994)"},"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Evolution","author":[{"family":"Kelly","given":"Dave"}],"issued":{"date-parts":[["1994",12]]}},"suppress-author":true}],"schema":"https://github.com/citation-style-language/schema/raw/master/csl-citation.json"} </w:instrText>
      </w:r>
      <w:r w:rsidR="00210508" w:rsidRPr="003C3342">
        <w:fldChar w:fldCharType="separate"/>
      </w:r>
      <w:r w:rsidR="00210508" w:rsidRPr="003C3342">
        <w:t xml:space="preserve">Kelly </w:t>
      </w:r>
      <w:r w:rsidR="00210508" w:rsidRPr="00933507">
        <w:rPr>
          <w:rPrChange w:id="538" w:author="Daniel Falster" w:date="2016-08-29T13:01:00Z">
            <w:rPr>
              <w:rFonts w:ascii="Calibri" w:hAnsi="Calibri"/>
            </w:rPr>
          </w:rPrChange>
        </w:rPr>
        <w:t>(1994)</w:t>
      </w:r>
      <w:r w:rsidR="00210508" w:rsidRPr="003C3342">
        <w:fldChar w:fldCharType="end"/>
      </w:r>
      <w:r w:rsidR="00210508" w:rsidRPr="003C3342">
        <w:t xml:space="preserve"> lists as one potential explanation for masting the reduction in accessory costs, indicating that if accessory costs were lower in individuals of a species with higher RE, plants would be selected to have fewer, larger reproductive episodes. We do know that RE increases with plant size (or age) </w:t>
      </w:r>
      <w:r w:rsidR="00210508" w:rsidRPr="003C3342">
        <w:fldChar w:fldCharType="begin"/>
      </w:r>
      <w:r w:rsidR="00210508" w:rsidRPr="003C3342">
        <w:instrText xml:space="preserve"> ADDIN ZOTERO_ITEM CSL_CITATION {"citationID":"2lqhmfg5th","properties":{"formattedCitation":"{\\rtf (Obeso 2002; Weiner {\\i{}et al.} 2009; Wenk &amp; Falster 2015)}","plainCitation":"(Obeso 2002;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210508" w:rsidRPr="003C3342">
        <w:fldChar w:fldCharType="separate"/>
      </w:r>
      <w:r w:rsidR="00210508" w:rsidRPr="00933507">
        <w:rPr>
          <w:rPrChange w:id="539" w:author="Daniel Falster" w:date="2016-08-29T13:01:00Z">
            <w:rPr>
              <w:rFonts w:ascii="Calibri" w:hAnsi="Calibri" w:cs="Times New Roman"/>
            </w:rPr>
          </w:rPrChange>
        </w:rPr>
        <w:t xml:space="preserve">(Obeso 2002; Weiner </w:t>
      </w:r>
      <w:r w:rsidR="00210508" w:rsidRPr="00933507">
        <w:rPr>
          <w:rFonts w:ascii="Times New Roman" w:hAnsi="Times New Roman"/>
          <w:i/>
          <w:iCs/>
          <w:rPrChange w:id="540" w:author="Daniel Falster" w:date="2016-08-29T13:01:00Z">
            <w:rPr>
              <w:rFonts w:ascii="Calibri" w:hAnsi="Calibri" w:cs="Times New Roman"/>
              <w:i/>
              <w:iCs/>
            </w:rPr>
          </w:rPrChange>
        </w:rPr>
        <w:t>et al.</w:t>
      </w:r>
      <w:r w:rsidR="00210508" w:rsidRPr="00933507">
        <w:rPr>
          <w:rFonts w:ascii="Times New Roman" w:hAnsi="Times New Roman"/>
          <w:rPrChange w:id="541" w:author="Daniel Falster" w:date="2016-08-29T13:01:00Z">
            <w:rPr>
              <w:rFonts w:ascii="Calibri" w:hAnsi="Calibri" w:cs="Times New Roman"/>
            </w:rPr>
          </w:rPrChange>
        </w:rPr>
        <w:t xml:space="preserve"> 2009; Wenk &amp; Falster 2015)</w:t>
      </w:r>
      <w:r w:rsidR="00210508" w:rsidRPr="003C3342">
        <w:fldChar w:fldCharType="end"/>
      </w:r>
      <w:r w:rsidR="00210508" w:rsidRPr="003C3342">
        <w:t>, but not how the balance between seed versus accessory costs shifts.</w:t>
      </w:r>
      <w:del w:id="542" w:author="Daniel Falster" w:date="2016-08-29T17:19:00Z">
        <w:r w:rsidR="00210508" w:rsidRPr="003C3342" w:rsidDel="003270F1">
          <w:delText xml:space="preserve"> Plant growth models need not only good estimates of plant seed investment, but also of how the energy going to accessory tissues shifts across a plant’s lifetime </w:delText>
        </w:r>
        <w:r w:rsidR="00210508" w:rsidRPr="003C3342" w:rsidDel="003270F1">
          <w:fldChar w:fldCharType="begin"/>
        </w:r>
        <w:r w:rsidR="00210508" w:rsidRPr="003C3342" w:rsidDel="003270F1">
          <w:delInstrText xml:space="preserve"> ADDIN ZOTERO_ITEM CSL_CITATION {"citationID":"2gcoa342sd","properties":{"formattedCitation":"{\\rtf (Falster {\\i{}et al.} 2011)}","plainCitation":"(Falster et al. 2011)"},"citationItems":[{"id":1051,"uris":["http://zotero.org/users/503753/items/VT5N63KR"],"uri":["http://zotero.org/users/503753/items/VT5N63KR"],"itemData":{"id":1051,"type":"article-journal","title":"Influence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S."},{"family":"Brännström","given":"Åke"},{"family":"Dieckmann","given":"Ulf"},{"family":"Westoby","given":"Mark"}],"issued":{"date-parts":[["2011",1]]}}}],"schema":"https://github.com/citation-style-language/schema/raw/master/csl-citation.json"} </w:delInstrText>
        </w:r>
        <w:r w:rsidR="00210508" w:rsidRPr="003C3342" w:rsidDel="003270F1">
          <w:fldChar w:fldCharType="separate"/>
        </w:r>
        <w:r w:rsidR="00210508" w:rsidRPr="00933507" w:rsidDel="003270F1">
          <w:rPr>
            <w:rPrChange w:id="543" w:author="Daniel Falster" w:date="2016-08-29T13:01:00Z">
              <w:rPr>
                <w:rFonts w:ascii="Calibri" w:hAnsi="Calibri" w:cs="Times New Roman"/>
              </w:rPr>
            </w:rPrChange>
          </w:rPr>
          <w:delText xml:space="preserve">(Falster </w:delText>
        </w:r>
        <w:r w:rsidR="00210508" w:rsidRPr="00933507" w:rsidDel="003270F1">
          <w:rPr>
            <w:rFonts w:ascii="Times New Roman" w:hAnsi="Times New Roman"/>
            <w:i/>
            <w:iCs/>
            <w:rPrChange w:id="544" w:author="Daniel Falster" w:date="2016-08-29T13:01:00Z">
              <w:rPr>
                <w:rFonts w:ascii="Calibri" w:hAnsi="Calibri" w:cs="Times New Roman"/>
                <w:i/>
                <w:iCs/>
              </w:rPr>
            </w:rPrChange>
          </w:rPr>
          <w:delText>et al.</w:delText>
        </w:r>
        <w:r w:rsidR="00210508" w:rsidRPr="00933507" w:rsidDel="003270F1">
          <w:rPr>
            <w:rFonts w:ascii="Times New Roman" w:hAnsi="Times New Roman"/>
            <w:rPrChange w:id="545" w:author="Daniel Falster" w:date="2016-08-29T13:01:00Z">
              <w:rPr>
                <w:rFonts w:ascii="Calibri" w:hAnsi="Calibri" w:cs="Times New Roman"/>
              </w:rPr>
            </w:rPrChange>
          </w:rPr>
          <w:delText xml:space="preserve"> 2011)</w:delText>
        </w:r>
        <w:r w:rsidR="00210508" w:rsidRPr="003C3342" w:rsidDel="003270F1">
          <w:fldChar w:fldCharType="end"/>
        </w:r>
        <w:r w:rsidR="00210508" w:rsidRPr="003C3342" w:rsidDel="003270F1">
          <w:delText xml:space="preserve">. </w:delText>
        </w:r>
      </w:del>
    </w:p>
    <w:p w14:paraId="48D008DC" w14:textId="7736DD60" w:rsidR="00C94EFD" w:rsidRPr="003C3342" w:rsidDel="003270F1" w:rsidRDefault="00C94EFD" w:rsidP="00C94EFD">
      <w:pPr>
        <w:pStyle w:val="Heading2"/>
        <w:rPr>
          <w:del w:id="546" w:author="Daniel Falster" w:date="2016-08-29T17:14:00Z"/>
        </w:rPr>
      </w:pPr>
      <w:del w:id="547" w:author="Daniel Falster" w:date="2016-08-29T17:14:00Z">
        <w:r w:rsidDel="003270F1">
          <w:delText>Hypotheses</w:delText>
        </w:r>
      </w:del>
    </w:p>
    <w:p w14:paraId="6B76CF2A" w14:textId="61E6DFAC" w:rsidR="00C94EFD" w:rsidRPr="00BA744F" w:rsidDel="00BA744F" w:rsidRDefault="00C94EFD">
      <w:pPr>
        <w:rPr>
          <w:del w:id="548" w:author="Daniel Falster" w:date="2016-08-29T16:47:00Z"/>
          <w:rPrChange w:id="549" w:author="Daniel Falster" w:date="2016-08-29T16:47:00Z">
            <w:rPr>
              <w:del w:id="550" w:author="Daniel Falster" w:date="2016-08-29T16:47:00Z"/>
              <w:highlight w:val="yellow"/>
            </w:rPr>
          </w:rPrChange>
        </w:rPr>
      </w:pPr>
      <w:r>
        <w:t>A</w:t>
      </w:r>
      <w:r w:rsidRPr="003C3342">
        <w:t xml:space="preserve"> detailed look at where </w:t>
      </w:r>
      <w:del w:id="551" w:author="Daniel Falster" w:date="2016-08-29T17:15:00Z">
        <w:r w:rsidRPr="00BA744F" w:rsidDel="003270F1">
          <w:delText xml:space="preserve">reproductive </w:delText>
        </w:r>
      </w:del>
      <w:r w:rsidRPr="00BA744F">
        <w:t xml:space="preserve">investment </w:t>
      </w:r>
      <w:ins w:id="552" w:author="Daniel Falster" w:date="2016-08-29T17:15:00Z">
        <w:r w:rsidR="003270F1">
          <w:t xml:space="preserve">in reproductive tissues </w:t>
        </w:r>
      </w:ins>
      <w:ins w:id="553" w:author="Daniel Falster" w:date="2016-08-29T19:43:00Z">
        <w:r w:rsidR="00E2540F">
          <w:t xml:space="preserve">within and among </w:t>
        </w:r>
        <w:r w:rsidR="00E2540F" w:rsidRPr="00E2540F">
          <w:t>species</w:t>
        </w:r>
        <w:r w:rsidR="00E2540F">
          <w:t xml:space="preserve"> </w:t>
        </w:r>
      </w:ins>
      <w:del w:id="554" w:author="Daniel Falster" w:date="2016-08-29T17:15:00Z">
        <w:r w:rsidRPr="00BA744F" w:rsidDel="003270F1">
          <w:delText xml:space="preserve">is spent </w:delText>
        </w:r>
      </w:del>
      <w:del w:id="555" w:author="Daniel Falster" w:date="2016-08-29T19:43:00Z">
        <w:r w:rsidRPr="00BA744F" w:rsidDel="00E2540F">
          <w:delText xml:space="preserve">and how </w:delText>
        </w:r>
      </w:del>
      <w:del w:id="556" w:author="Daniel Falster" w:date="2016-08-29T17:15:00Z">
        <w:r w:rsidRPr="00BA744F" w:rsidDel="003270F1">
          <w:delText>it</w:delText>
        </w:r>
      </w:del>
      <w:del w:id="557" w:author="Daniel Falster" w:date="2016-08-29T19:43:00Z">
        <w:r w:rsidRPr="00BA744F" w:rsidDel="00E2540F">
          <w:delText xml:space="preserve"> shifts through ontogeny and across</w:delText>
        </w:r>
      </w:del>
      <w:r w:rsidRPr="00BA744F">
        <w:t xml:space="preserve"> is therefore warranted.</w:t>
      </w:r>
      <w:r w:rsidRPr="00BA744F">
        <w:rPr>
          <w:rPrChange w:id="558" w:author="Daniel Falster" w:date="2016-08-29T16:47:00Z">
            <w:rPr>
              <w:highlight w:val="yellow"/>
            </w:rPr>
          </w:rPrChange>
        </w:rPr>
        <w:t xml:space="preserve"> </w:t>
      </w:r>
      <w:ins w:id="559" w:author="Daniel Falster" w:date="2016-08-29T16:47:00Z">
        <w:r w:rsidR="00BA744F" w:rsidRPr="00BA744F">
          <w:rPr>
            <w:rPrChange w:id="560" w:author="Daniel Falster" w:date="2016-08-29T16:47:00Z">
              <w:rPr>
                <w:highlight w:val="yellow"/>
              </w:rPr>
            </w:rPrChange>
          </w:rPr>
          <w:t xml:space="preserve"> In this study,</w:t>
        </w:r>
      </w:ins>
    </w:p>
    <w:p w14:paraId="4765E604" w14:textId="439347A9" w:rsidR="00210508" w:rsidRPr="003C3342" w:rsidRDefault="00210508">
      <w:pPr>
        <w:pPrChange w:id="561" w:author="Daniel Falster" w:date="2016-08-29T16:47:00Z">
          <w:pPr>
            <w:spacing w:line="340" w:lineRule="atLeast"/>
            <w:ind w:firstLine="720"/>
          </w:pPr>
        </w:pPrChange>
      </w:pPr>
      <w:del w:id="562" w:author="Daniel Falster" w:date="2016-08-29T16:47:00Z">
        <w:r w:rsidRPr="00BA744F" w:rsidDel="00BA744F">
          <w:delText>In summary,</w:delText>
        </w:r>
      </w:del>
      <w:r w:rsidRPr="00BA744F">
        <w:t xml:space="preserve"> </w:t>
      </w:r>
      <w:proofErr w:type="gramStart"/>
      <w:r w:rsidRPr="00BA744F">
        <w:t>we</w:t>
      </w:r>
      <w:proofErr w:type="gramEnd"/>
      <w:r w:rsidRPr="00BA744F">
        <w:t xml:space="preserve"> ask</w:t>
      </w:r>
      <w:ins w:id="563" w:author="Daniel Falster" w:date="2016-08-29T17:19:00Z">
        <w:r w:rsidR="003270F1">
          <w:t xml:space="preserve"> the following questions</w:t>
        </w:r>
      </w:ins>
      <w:r w:rsidRPr="00BA744F">
        <w:t>:</w:t>
      </w:r>
    </w:p>
    <w:p w14:paraId="3EBD7A19" w14:textId="380BA0A5" w:rsidR="003270F1" w:rsidRDefault="003270F1" w:rsidP="00C22E00">
      <w:pPr>
        <w:pStyle w:val="ListParagraph"/>
        <w:numPr>
          <w:ilvl w:val="0"/>
          <w:numId w:val="11"/>
        </w:numPr>
        <w:rPr>
          <w:ins w:id="564" w:author="Daniel Falster" w:date="2016-08-29T17:15:00Z"/>
        </w:rPr>
      </w:pPr>
      <w:ins w:id="565" w:author="Daniel Falster" w:date="2016-08-29T17:15:00Z">
        <w:r>
          <w:lastRenderedPageBreak/>
          <w:t xml:space="preserve">How much do </w:t>
        </w:r>
        <w:r w:rsidRPr="003270F1">
          <w:t>species</w:t>
        </w:r>
        <w:r>
          <w:t xml:space="preserve"> invest in different reproductive tissues and does this differ among </w:t>
        </w:r>
      </w:ins>
      <w:ins w:id="566" w:author="Daniel Falster" w:date="2016-08-29T17:16:00Z">
        <w:r w:rsidRPr="003270F1">
          <w:t>species</w:t>
        </w:r>
        <w:r>
          <w:t>?</w:t>
        </w:r>
      </w:ins>
    </w:p>
    <w:p w14:paraId="756C1EB2" w14:textId="710A5B42" w:rsidR="003270F1" w:rsidRDefault="003270F1" w:rsidP="00C22E00">
      <w:pPr>
        <w:pStyle w:val="ListParagraph"/>
        <w:numPr>
          <w:ilvl w:val="0"/>
          <w:numId w:val="11"/>
        </w:numPr>
        <w:rPr>
          <w:ins w:id="567" w:author="Daniel Falster" w:date="2016-08-29T17:16:00Z"/>
        </w:rPr>
      </w:pPr>
      <w:bookmarkStart w:id="568" w:name="OLE_LINK3"/>
      <w:bookmarkStart w:id="569" w:name="OLE_LINK4"/>
      <w:ins w:id="570" w:author="Daniel Falster" w:date="2016-08-29T17:16:00Z">
        <w:r>
          <w:t>Does total reproductive investment scale isometrically with seed size, as has been previously suggested?</w:t>
        </w:r>
      </w:ins>
    </w:p>
    <w:p w14:paraId="24905744" w14:textId="3E27F9B0" w:rsidR="003270F1" w:rsidRDefault="009B74B5" w:rsidP="003270F1">
      <w:pPr>
        <w:pStyle w:val="ListParagraph"/>
        <w:numPr>
          <w:ilvl w:val="0"/>
          <w:numId w:val="11"/>
        </w:numPr>
        <w:rPr>
          <w:ins w:id="571" w:author="Daniel Falster" w:date="2016-08-29T17:16:00Z"/>
        </w:rPr>
      </w:pPr>
      <w:ins w:id="572" w:author="Daniel Falster" w:date="2016-08-29T17:20:00Z">
        <w:r>
          <w:t xml:space="preserve">Across </w:t>
        </w:r>
        <w:r w:rsidRPr="009B74B5">
          <w:t>species</w:t>
        </w:r>
        <w:r>
          <w:t xml:space="preserve">, </w:t>
        </w:r>
      </w:ins>
      <w:ins w:id="573" w:author="Daniel Falster" w:date="2016-08-29T17:16:00Z">
        <w:r>
          <w:t>d</w:t>
        </w:r>
        <w:r w:rsidR="003270F1">
          <w:t xml:space="preserve">oes investment in </w:t>
        </w:r>
      </w:ins>
      <w:ins w:id="574" w:author="Daniel Falster" w:date="2016-08-29T17:20:00Z">
        <w:r>
          <w:t>XXX increase with seed size, and decrease with XXX, as hypothesised?</w:t>
        </w:r>
      </w:ins>
    </w:p>
    <w:p w14:paraId="2B35FD8C" w14:textId="4C1AAA9C" w:rsidR="00210508" w:rsidRPr="003C3342" w:rsidDel="009B74B5" w:rsidRDefault="002648BF" w:rsidP="00C22E00">
      <w:pPr>
        <w:pStyle w:val="ListParagraph"/>
        <w:numPr>
          <w:ilvl w:val="0"/>
          <w:numId w:val="11"/>
        </w:numPr>
        <w:rPr>
          <w:del w:id="575" w:author="Daniel Falster" w:date="2016-08-29T17:20:00Z"/>
        </w:rPr>
      </w:pPr>
      <w:del w:id="576" w:author="Daniel Falster" w:date="2016-08-29T17:20:00Z">
        <w:r w:rsidRPr="003C3342" w:rsidDel="009B74B5">
          <w:delText>Across species,</w:delText>
        </w:r>
        <w:bookmarkEnd w:id="568"/>
        <w:bookmarkEnd w:id="569"/>
        <w:r w:rsidRPr="003C3342" w:rsidDel="009B74B5">
          <w:delText xml:space="preserve"> h</w:delText>
        </w:r>
        <w:r w:rsidR="00210508" w:rsidRPr="003C3342" w:rsidDel="009B74B5">
          <w:delText>ow do total per seed accessory costs and the various accessory costs components scale against seed size and do they correlate with seed set?</w:delText>
        </w:r>
      </w:del>
    </w:p>
    <w:p w14:paraId="514CB262" w14:textId="09D4A127" w:rsidR="00210508" w:rsidRPr="003C3342" w:rsidRDefault="002648BF" w:rsidP="00C22E00">
      <w:pPr>
        <w:pStyle w:val="ListParagraph"/>
        <w:numPr>
          <w:ilvl w:val="0"/>
          <w:numId w:val="11"/>
        </w:numPr>
      </w:pPr>
      <w:r w:rsidRPr="003C3342">
        <w:t>Within a species, d</w:t>
      </w:r>
      <w:r w:rsidR="00210508" w:rsidRPr="003C3342">
        <w:t xml:space="preserve">o total accessory costs or </w:t>
      </w:r>
      <w:del w:id="577" w:author="Mark Westoby" w:date="2016-08-18T09:01:00Z">
        <w:r w:rsidR="00210508" w:rsidRPr="003C3342" w:rsidDel="00151EF3">
          <w:delText xml:space="preserve">certain </w:delText>
        </w:r>
      </w:del>
      <w:ins w:id="578" w:author="Mark Westoby" w:date="2016-08-18T09:01:00Z">
        <w:r w:rsidR="00151EF3" w:rsidRPr="003C3342">
          <w:t xml:space="preserve">particular </w:t>
        </w:r>
      </w:ins>
      <w:r w:rsidR="00210508" w:rsidRPr="003C3342">
        <w:t>accessory cost components shift with plant size, age, or reproductive investment?</w:t>
      </w:r>
    </w:p>
    <w:p w14:paraId="0664413B" w14:textId="12213D15" w:rsidR="00210508" w:rsidDel="00AC35F9" w:rsidRDefault="00210508">
      <w:pPr>
        <w:rPr>
          <w:del w:id="579" w:author="Daniel Falster" w:date="2016-08-29T20:22:00Z"/>
        </w:rPr>
        <w:pPrChange w:id="580" w:author="Daniel Falster" w:date="2016-08-29T19:43:00Z">
          <w:pPr>
            <w:pStyle w:val="ListParagraph"/>
            <w:numPr>
              <w:numId w:val="11"/>
            </w:numPr>
            <w:ind w:left="360" w:hanging="360"/>
          </w:pPr>
        </w:pPrChange>
      </w:pPr>
      <w:del w:id="581" w:author="Daniel Falster" w:date="2016-08-29T19:43:00Z">
        <w:r w:rsidRPr="003C3342" w:rsidDel="00E2540F">
          <w:delText>Wh</w:delText>
        </w:r>
      </w:del>
      <w:del w:id="582" w:author="Daniel Falster" w:date="2016-08-29T20:22:00Z">
        <w:r w:rsidRPr="003C3342" w:rsidDel="00AC35F9">
          <w:delText>at measures of reproductive investment</w:delText>
        </w:r>
      </w:del>
      <w:del w:id="583" w:author="Daniel Falster" w:date="2016-08-29T20:21:00Z">
        <w:r w:rsidRPr="003C3342" w:rsidDel="00AC35F9">
          <w:delText xml:space="preserve">, </w:delText>
        </w:r>
      </w:del>
      <w:del w:id="584" w:author="Daniel Falster" w:date="2016-08-29T20:22:00Z">
        <w:r w:rsidRPr="003C3342" w:rsidDel="00AC35F9">
          <w:delText>total seed weight, total fruit weight, or total pre-pollination investment</w:delText>
        </w:r>
      </w:del>
      <w:del w:id="585" w:author="Daniel Falster" w:date="2016-08-29T20:21:00Z">
        <w:r w:rsidRPr="003C3342" w:rsidDel="00AC35F9">
          <w:delText>,</w:delText>
        </w:r>
      </w:del>
      <w:del w:id="586" w:author="Daniel Falster" w:date="2016-08-29T20:22:00Z">
        <w:r w:rsidRPr="003C3342" w:rsidDel="00AC35F9">
          <w:delText xml:space="preserve"> </w:delText>
        </w:r>
      </w:del>
      <w:del w:id="587" w:author="Daniel Falster" w:date="2016-08-29T19:44:00Z">
        <w:r w:rsidRPr="003C3342" w:rsidDel="00E2540F">
          <w:delText xml:space="preserve">are </w:delText>
        </w:r>
      </w:del>
      <w:del w:id="588" w:author="Daniel Falster" w:date="2016-08-29T20:21:00Z">
        <w:r w:rsidRPr="003C3342" w:rsidDel="00AC35F9">
          <w:delText xml:space="preserve">best </w:delText>
        </w:r>
      </w:del>
      <w:del w:id="589" w:author="Daniel Falster" w:date="2016-08-29T19:44:00Z">
        <w:r w:rsidRPr="003C3342" w:rsidDel="00E2540F">
          <w:delText xml:space="preserve">correlated with </w:delText>
        </w:r>
      </w:del>
      <w:del w:id="590" w:author="Daniel Falster" w:date="2016-08-29T20:21:00Z">
        <w:r w:rsidRPr="003C3342" w:rsidDel="00AC35F9">
          <w:delText xml:space="preserve">total reproductive </w:delText>
        </w:r>
      </w:del>
      <w:del w:id="591" w:author="Daniel Falster" w:date="2016-08-29T19:44:00Z">
        <w:r w:rsidRPr="003C3342" w:rsidDel="00E2540F">
          <w:delText>costs</w:delText>
        </w:r>
      </w:del>
      <w:del w:id="592" w:author="Daniel Falster" w:date="2016-08-29T20:22:00Z">
        <w:r w:rsidRPr="003C3342" w:rsidDel="00AC35F9">
          <w:delText>?</w:delText>
        </w:r>
      </w:del>
    </w:p>
    <w:p w14:paraId="76105355" w14:textId="0FE02C38" w:rsidR="00AC35F9" w:rsidRDefault="00C94EFD" w:rsidP="00AC35F9">
      <w:pPr>
        <w:rPr>
          <w:ins w:id="593" w:author="Daniel Falster" w:date="2016-08-29T20:22:00Z"/>
        </w:rPr>
      </w:pPr>
      <w:ins w:id="594" w:author="Mark Westoby" w:date="2016-08-17T17:24:00Z">
        <w:r w:rsidRPr="003C3342">
          <w:t xml:space="preserve">The dataset </w:t>
        </w:r>
      </w:ins>
      <w:ins w:id="595" w:author="Daniel Falster" w:date="2016-08-29T20:23:00Z">
        <w:r w:rsidR="00AC35F9">
          <w:t xml:space="preserve">we use to address these questions </w:t>
        </w:r>
      </w:ins>
      <w:ins w:id="596" w:author="Mark Westoby" w:date="2016-08-17T17:24:00Z">
        <w:del w:id="597" w:author="Daniel Falster" w:date="2016-08-29T20:23:00Z">
          <w:r w:rsidRPr="003C3342" w:rsidDel="00AC35F9">
            <w:delText xml:space="preserve">reported here </w:delText>
          </w:r>
        </w:del>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w:t>
        </w:r>
      </w:ins>
      <w:del w:id="598" w:author="Mark Westoby" w:date="2016-08-17T17:24:00Z">
        <w:r w:rsidRPr="003C3342" w:rsidDel="00254E85">
          <w:delText>To investigate how total accessory costs and accessory cost components shift across species and with plant age and size, we completed a comprehensive study of accessory costs i</w:delText>
        </w:r>
      </w:del>
      <w:ins w:id="599" w:author="Mark Westoby" w:date="2016-08-17T17:24:00Z">
        <w:r w:rsidRPr="003C3342">
          <w:t>I</w:t>
        </w:r>
      </w:ins>
      <w:r w:rsidRPr="003C3342">
        <w:t xml:space="preserve">n a </w:t>
      </w:r>
      <w:ins w:id="600" w:author="Mark Westoby" w:date="2016-08-17T17:24:00Z">
        <w:r w:rsidRPr="003C3342">
          <w:t xml:space="preserve">recurrent-fire </w:t>
        </w:r>
      </w:ins>
      <w:r w:rsidRPr="003C3342">
        <w:t>coastal heath community</w:t>
      </w:r>
      <w:ins w:id="601" w:author="Mark Westoby" w:date="2016-08-17T17:25:00Z">
        <w:r w:rsidRPr="003C3342">
          <w:t>,</w:t>
        </w:r>
      </w:ins>
      <w:del w:id="602" w:author="Mark Westoby" w:date="2016-08-17T17:25:00Z">
        <w:r w:rsidRPr="003C3342" w:rsidDel="00254E85">
          <w:delText>. We</w:delText>
        </w:r>
      </w:del>
      <w:ins w:id="603" w:author="Mark Westoby" w:date="2016-08-17T17:25:00Z">
        <w:r w:rsidRPr="003C3342">
          <w:t xml:space="preserve"> we studied</w:t>
        </w:r>
      </w:ins>
      <w:r w:rsidRPr="003C3342">
        <w:t xml:space="preserve"> </w:t>
      </w:r>
      <w:del w:id="604" w:author="Mark Westoby" w:date="2016-08-17T17:25:00Z">
        <w:r w:rsidRPr="003C3342" w:rsidDel="00254E85">
          <w:delText xml:space="preserve">selected individuals from </w:delText>
        </w:r>
      </w:del>
      <w:r w:rsidRPr="003C3342">
        <w:t xml:space="preserve">fourteen species </w:t>
      </w:r>
      <w:ins w:id="605" w:author="Daniel Falster" w:date="2016-08-29T20:23:00Z">
        <w:r w:rsidR="00AC35F9">
          <w:t xml:space="preserve">differing in </w:t>
        </w:r>
      </w:ins>
      <w:del w:id="606" w:author="Daniel Falster" w:date="2016-08-29T20:23:00Z">
        <w:r w:rsidRPr="003C3342" w:rsidDel="00AC35F9">
          <w:delText xml:space="preserve">with </w:delText>
        </w:r>
      </w:del>
      <w:r w:rsidRPr="003C3342">
        <w:t>seed size</w:t>
      </w:r>
      <w:ins w:id="607" w:author="Daniel Falster" w:date="2016-08-29T20:23:00Z">
        <w:r w:rsidR="00AC35F9">
          <w:t>,</w:t>
        </w:r>
      </w:ins>
      <w:del w:id="608" w:author="Daniel Falster" w:date="2016-08-29T20:23:00Z">
        <w:r w:rsidRPr="003C3342" w:rsidDel="00AC35F9">
          <w:delText xml:space="preserve"> spanning four orders of magnitude (0.02 to 200 mg) </w:delText>
        </w:r>
      </w:del>
      <w:ins w:id="609" w:author="Mark Westoby" w:date="2016-08-17T17:25:00Z">
        <w:del w:id="610" w:author="Daniel Falster" w:date="2016-08-29T20:23:00Z">
          <w:r w:rsidRPr="003C3342" w:rsidDel="00AC35F9">
            <w:delText>and varying also in</w:delText>
          </w:r>
        </w:del>
        <w:r w:rsidRPr="003C3342">
          <w:t xml:space="preserve"> lifespan</w:t>
        </w:r>
      </w:ins>
      <w:ins w:id="611" w:author="Daniel Falster" w:date="2016-08-29T20:23:00Z">
        <w:r w:rsidR="00AC35F9">
          <w:t>,</w:t>
        </w:r>
      </w:ins>
      <w:ins w:id="612" w:author="Mark Westoby" w:date="2016-08-17T17:25:00Z">
        <w:r w:rsidRPr="003C3342">
          <w:t xml:space="preserve"> </w:t>
        </w:r>
      </w:ins>
      <w:del w:id="613" w:author="Mark Westoby" w:date="2016-08-17T17:26:00Z">
        <w:r w:rsidRPr="003C3342" w:rsidDel="00254E85">
          <w:delText xml:space="preserve">as well as diverse longevity </w:delText>
        </w:r>
      </w:del>
      <w:r w:rsidRPr="003C3342">
        <w:t>and maximum height</w:t>
      </w:r>
      <w:del w:id="614" w:author="Daniel Falster" w:date="2016-08-29T20:24:00Z">
        <w:r w:rsidRPr="003C3342" w:rsidDel="00AC35F9">
          <w:delText>, representing variation in three important life history traits</w:delText>
        </w:r>
      </w:del>
      <w:r w:rsidRPr="003C3342">
        <w:t xml:space="preserve">. </w:t>
      </w:r>
      <w:ins w:id="615" w:author="Mark Westoby" w:date="2016-08-17T17:27:00Z">
        <w:r w:rsidRPr="003C3342">
          <w:t>I</w:t>
        </w:r>
      </w:ins>
      <w:del w:id="616" w:author="Mark Westoby" w:date="2016-08-17T17:26:00Z">
        <w:r w:rsidRPr="003C3342" w:rsidDel="00CC3F4A">
          <w:delText>We selected i</w:delText>
        </w:r>
      </w:del>
      <w:r w:rsidRPr="003C3342">
        <w:t xml:space="preserve">ndividuals </w:t>
      </w:r>
      <w:ins w:id="617" w:author="Mark Westoby" w:date="2016-08-17T17:27:00Z">
        <w:r w:rsidRPr="003C3342">
          <w:t xml:space="preserve">were sampled at </w:t>
        </w:r>
      </w:ins>
      <w:del w:id="618" w:author="Mark Westoby" w:date="2016-08-17T17:27:00Z">
        <w:r w:rsidRPr="003C3342" w:rsidDel="00CC3F4A">
          <w:delText xml:space="preserve">of disparate </w:delText>
        </w:r>
      </w:del>
      <w:ins w:id="619" w:author="Mark Westoby" w:date="2016-08-17T17:27:00Z">
        <w:r w:rsidRPr="003C3342">
          <w:t xml:space="preserve">different </w:t>
        </w:r>
      </w:ins>
      <w:r w:rsidRPr="003C3342">
        <w:t>age</w:t>
      </w:r>
      <w:ins w:id="620" w:author="Mark Westoby" w:date="2016-08-17T17:27:00Z">
        <w:r w:rsidRPr="003C3342">
          <w:t xml:space="preserve">s </w:t>
        </w:r>
      </w:ins>
      <w:del w:id="621" w:author="Mark Westoby" w:date="2016-08-17T17:27:00Z">
        <w:r w:rsidRPr="003C3342" w:rsidDel="00CC3F4A">
          <w:delText xml:space="preserve"> (</w:delText>
        </w:r>
      </w:del>
      <w:r w:rsidRPr="003C3342">
        <w:t>across a fire-created chrono</w:t>
      </w:r>
      <w:del w:id="622" w:author="Mark Westoby" w:date="2016-08-17T17:23:00Z">
        <w:r w:rsidRPr="003C3342" w:rsidDel="00254E85">
          <w:delText>-</w:delText>
        </w:r>
      </w:del>
      <w:r w:rsidRPr="003C3342">
        <w:t xml:space="preserve">sequence, </w:t>
      </w:r>
      <w:del w:id="623" w:author="Mark Westoby" w:date="2016-08-17T17:27:00Z">
        <w:r w:rsidRPr="003C3342" w:rsidDel="00CC3F4A">
          <w:delText>with plant ages spanning</w:delText>
        </w:r>
      </w:del>
      <w:ins w:id="624" w:author="Mark Westoby" w:date="2016-08-17T17:27:00Z">
        <w:r w:rsidRPr="003C3342">
          <w:t>from</w:t>
        </w:r>
      </w:ins>
      <w:r w:rsidRPr="003C3342">
        <w:t xml:space="preserve"> 3 months to 30 years</w:t>
      </w:r>
      <w:ins w:id="625" w:author="Mark Westoby" w:date="2016-08-17T17:28:00Z">
        <w:r w:rsidRPr="003C3342">
          <w:t xml:space="preserve">. We </w:t>
        </w:r>
      </w:ins>
      <w:del w:id="626" w:author="Mark Westoby" w:date="2016-08-17T17:28:00Z">
        <w:r w:rsidRPr="003C3342" w:rsidDel="00CC3F4A">
          <w:delText xml:space="preserve">) and </w:delText>
        </w:r>
      </w:del>
      <w:r w:rsidRPr="003C3342">
        <w:t xml:space="preserve">assessed total reproductive investment every 3 weeks for a year, to determine total investment </w:t>
      </w:r>
      <w:ins w:id="627" w:author="Mark Westoby" w:date="2016-08-17T17:28:00Z">
        <w:r w:rsidRPr="003C3342">
          <w:t xml:space="preserve">both </w:t>
        </w:r>
      </w:ins>
      <w:r w:rsidRPr="003C3342">
        <w:t xml:space="preserve">in </w:t>
      </w:r>
      <w:del w:id="628" w:author="Mark Westoby" w:date="2016-08-17T17:28:00Z">
        <w:r w:rsidRPr="003C3342" w:rsidDel="00CC3F4A">
          <w:delText xml:space="preserve">both </w:delText>
        </w:r>
      </w:del>
      <w:r w:rsidRPr="003C3342">
        <w:t xml:space="preserve">tissues that developed into mature seeds and </w:t>
      </w:r>
      <w:ins w:id="629" w:author="Mark Westoby" w:date="2016-08-17T17:28:00Z">
        <w:r w:rsidRPr="003C3342">
          <w:t xml:space="preserve">in </w:t>
        </w:r>
      </w:ins>
      <w:del w:id="630" w:author="Mark Westoby" w:date="2016-08-17T17:28:00Z">
        <w:r w:rsidRPr="003C3342" w:rsidDel="00CC3F4A">
          <w:delText xml:space="preserve">those </w:delText>
        </w:r>
      </w:del>
      <w:ins w:id="631" w:author="Mark Westoby" w:date="2016-08-17T17:28:00Z">
        <w:r w:rsidRPr="003C3342">
          <w:t xml:space="preserve">tissues </w:t>
        </w:r>
      </w:ins>
      <w:r w:rsidRPr="003C3342">
        <w:t xml:space="preserve">that were aborted during the developmental trajectory. </w:t>
      </w:r>
      <w:del w:id="632" w:author="Mark Westoby" w:date="2016-08-17T17:24:00Z">
        <w:r w:rsidRPr="003C3342" w:rsidDel="00254E85">
          <w:delText xml:space="preserve">The </w:delText>
        </w:r>
      </w:del>
      <w:del w:id="633" w:author="Mark Westoby" w:date="2016-08-17T17:23:00Z">
        <w:r w:rsidRPr="003C3342" w:rsidDel="00254E85">
          <w:delText xml:space="preserve">current </w:delText>
        </w:r>
      </w:del>
      <w:del w:id="634" w:author="Mark Westoby" w:date="2016-08-17T17:24:00Z">
        <w:r w:rsidRPr="003C3342" w:rsidDel="00254E85">
          <w:delText xml:space="preserve">dataset is, to our knowledge, the most complete dataset </w:delText>
        </w:r>
        <w:r w:rsidRPr="003C3342" w:rsidDel="00254E85">
          <w:lastRenderedPageBreak/>
          <w:delText xml:space="preserve">that simultaneously measured plant size, vegetative investment, reproductive investment, seed investment, seed count, and seed mass across multiple species at different size and ages in a native community. </w:delText>
        </w:r>
      </w:del>
      <w:r w:rsidRPr="003C3342">
        <w:t xml:space="preserve">This detailed accounting allows us to </w:t>
      </w:r>
      <w:del w:id="635" w:author="Daniel Falster" w:date="2016-08-29T19:45:00Z">
        <w:r w:rsidRPr="003C3342" w:rsidDel="00E2540F">
          <w:delText xml:space="preserve">ask </w:delText>
        </w:r>
      </w:del>
      <w:ins w:id="636" w:author="Daniel Falster" w:date="2016-08-29T19:45:00Z">
        <w:r w:rsidR="00E2540F">
          <w:t xml:space="preserve">investigate </w:t>
        </w:r>
      </w:ins>
      <w:ins w:id="637" w:author="Daniel Falster" w:date="2016-08-29T19:46:00Z">
        <w:r w:rsidR="00E2540F">
          <w:t xml:space="preserve">correlates of </w:t>
        </w:r>
      </w:ins>
      <w:del w:id="638" w:author="Daniel Falster" w:date="2016-08-29T19:46:00Z">
        <w:r w:rsidRPr="003C3342" w:rsidDel="00E2540F">
          <w:delText xml:space="preserve">both how well total </w:delText>
        </w:r>
      </w:del>
      <w:r w:rsidRPr="003C3342">
        <w:t xml:space="preserve">reproductive investment </w:t>
      </w:r>
      <w:del w:id="639" w:author="Daniel Falster" w:date="2016-08-29T19:46:00Z">
        <w:r w:rsidRPr="003C3342" w:rsidDel="00E2540F">
          <w:delText xml:space="preserve">is correlated with seed investment versus different accessory tissues. The data also allow us to look at how accessory costs shift </w:delText>
        </w:r>
      </w:del>
      <w:r w:rsidRPr="003C3342">
        <w:t>across and within species.</w:t>
      </w:r>
      <w:ins w:id="640" w:author="Daniel Falster" w:date="2016-08-29T20:22:00Z">
        <w:r w:rsidR="00AC35F9" w:rsidRPr="00AC35F9">
          <w:t xml:space="preserve"> </w:t>
        </w:r>
      </w:ins>
    </w:p>
    <w:p w14:paraId="029F175E" w14:textId="00D556AD" w:rsidR="00C94EFD" w:rsidRPr="003C3342" w:rsidDel="00E2540F" w:rsidRDefault="00AC35F9">
      <w:pPr>
        <w:rPr>
          <w:del w:id="641" w:author="Daniel Falster" w:date="2016-08-29T19:45:00Z"/>
        </w:rPr>
        <w:pPrChange w:id="642" w:author="Daniel Falster" w:date="2016-08-29T13:17:00Z">
          <w:pPr>
            <w:spacing w:line="340" w:lineRule="atLeast"/>
            <w:ind w:firstLine="720"/>
          </w:pPr>
        </w:pPrChange>
      </w:pPr>
      <w:ins w:id="643" w:author="Daniel Falster" w:date="2016-08-29T20:22:00Z">
        <w:r>
          <w:t>Finally, given the complexity of measuring all the components of reproductive investment, we assess how well different</w:t>
        </w:r>
        <w:r w:rsidRPr="003C3342">
          <w:t xml:space="preserve"> </w:t>
        </w:r>
        <w:r>
          <w:t xml:space="preserve">surrogate </w:t>
        </w:r>
        <w:r w:rsidRPr="003C3342">
          <w:t xml:space="preserve">measures </w:t>
        </w:r>
      </w:ins>
      <w:ins w:id="644" w:author="Daniel Falster" w:date="2016-08-29T20:24:00Z">
        <w:r>
          <w:t>potentially</w:t>
        </w:r>
      </w:ins>
      <w:ins w:id="645" w:author="Daniel Falster" w:date="2016-08-29T20:22:00Z">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pre-pollination investment</w:t>
        </w:r>
        <w:r>
          <w:t>.</w:t>
        </w:r>
        <w:r w:rsidRPr="003C3342">
          <w:t xml:space="preserve"> </w:t>
        </w:r>
      </w:ins>
    </w:p>
    <w:p w14:paraId="57A8F1BB" w14:textId="77777777" w:rsidR="00C22E00" w:rsidRPr="003C3342" w:rsidDel="00F66C59" w:rsidRDefault="00C22E00" w:rsidP="00C22E00">
      <w:pPr>
        <w:rPr>
          <w:del w:id="646" w:author="Daniel Falster" w:date="2016-08-29T13:04:00Z"/>
        </w:rPr>
      </w:pPr>
    </w:p>
    <w:p w14:paraId="4F272FED" w14:textId="77777777" w:rsidR="00210508" w:rsidRPr="003C3342" w:rsidDel="00F66C59" w:rsidRDefault="00210508">
      <w:pPr>
        <w:rPr>
          <w:del w:id="647" w:author="Daniel Falster" w:date="2016-08-29T13:04:00Z"/>
        </w:rPr>
        <w:pPrChange w:id="648" w:author="Daniel Falster" w:date="2016-08-29T13:04:00Z">
          <w:pPr>
            <w:spacing w:line="340" w:lineRule="atLeast"/>
            <w:ind w:firstLine="720"/>
          </w:pPr>
        </w:pPrChange>
      </w:pPr>
    </w:p>
    <w:p w14:paraId="340A1653" w14:textId="77777777" w:rsidR="00E959AB" w:rsidRPr="003C3342" w:rsidRDefault="00E959AB" w:rsidP="00C22E00"/>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3547B26F" w14:textId="054727DC" w:rsidR="00687D3A" w:rsidRPr="003C3342" w:rsidDel="00F66C59" w:rsidRDefault="00687D3A" w:rsidP="00BD71EC">
      <w:pPr>
        <w:rPr>
          <w:del w:id="649" w:author="Daniel Falster" w:date="2016-08-29T13:04:00Z"/>
        </w:rPr>
      </w:pPr>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ridges throughout the park host a coast heath community</w:t>
      </w:r>
      <w:r w:rsidR="003F5336">
        <w:t xml:space="preserve">, whose dynamics is governed by fire. Average </w:t>
      </w:r>
      <w:ins w:id="650" w:author="Mark Westoby" w:date="2016-08-18T17:53:00Z">
        <w:r w:rsidR="00396E33" w:rsidRPr="003C3342">
          <w:t xml:space="preserve">intervals </w:t>
        </w:r>
      </w:ins>
      <w:r w:rsidR="003F5336">
        <w:t>between fires are in</w:t>
      </w:r>
      <w:ins w:id="651" w:author="Mark Westoby" w:date="2016-08-18T17:53:00Z">
        <w:r w:rsidR="00396E33" w:rsidRPr="003C3342">
          <w:t xml:space="preserve"> the range X-XX years (from fire maps kept by NSW NPWS)</w:t>
        </w:r>
      </w:ins>
      <w:del w:id="652" w:author="Mark Westoby" w:date="2016-08-18T17:54:00Z">
        <w:r w:rsidRPr="003C3342" w:rsidDel="00396E33">
          <w:delText>that has a fire frequency of ### (ref)</w:delText>
        </w:r>
      </w:del>
      <w:r w:rsidRPr="003C3342">
        <w:t xml:space="preserve">. The </w:t>
      </w:r>
      <w:del w:id="653" w:author="Mark Westoby" w:date="2016-08-18T17:53:00Z">
        <w:r w:rsidRPr="003C3342" w:rsidDel="00396E33">
          <w:delText xml:space="preserve">fire-prone plant </w:delText>
        </w:r>
      </w:del>
      <w:r w:rsidRPr="003C3342">
        <w:t xml:space="preserve">community includes perennial species </w:t>
      </w:r>
      <w:del w:id="654" w:author="Mark Westoby" w:date="2016-08-18T09:02:00Z">
        <w:r w:rsidRPr="003C3342" w:rsidDel="00151EF3">
          <w:delText xml:space="preserve">both </w:delText>
        </w:r>
      </w:del>
      <w:r w:rsidRPr="003C3342">
        <w:t xml:space="preserve">that re-sprout following fire and </w:t>
      </w:r>
      <w:ins w:id="655" w:author="Mark Westoby" w:date="2016-08-18T09:02:00Z">
        <w:r w:rsidR="00151EF3" w:rsidRPr="003C3342">
          <w:t xml:space="preserve">also </w:t>
        </w:r>
      </w:ins>
      <w:r w:rsidRPr="003C3342">
        <w:t xml:space="preserve">obligate seeders, species that are killed by fire and re-establish from seed. </w:t>
      </w:r>
      <w:del w:id="656" w:author="Mark Westoby" w:date="2016-08-18T17:55:00Z">
        <w:r w:rsidRPr="003C3342" w:rsidDel="00396E33">
          <w:delText>With rare exceptions, t</w:delText>
        </w:r>
      </w:del>
      <w:ins w:id="657" w:author="Mark Westoby" w:date="2016-08-18T17:55:00Z">
        <w:r w:rsidR="00396E33" w:rsidRPr="003C3342">
          <w:t>T</w:t>
        </w:r>
      </w:ins>
      <w:r w:rsidRPr="003C3342">
        <w:t xml:space="preserve">he obligate seeders </w:t>
      </w:r>
      <w:ins w:id="658" w:author="Mark Westoby" w:date="2016-08-18T17:55:00Z">
        <w:r w:rsidR="00396E33" w:rsidRPr="003C3342">
          <w:t xml:space="preserve">included in this study </w:t>
        </w:r>
      </w:ins>
      <w:r w:rsidRPr="003C3342">
        <w:t xml:space="preserve">germinate within a year of the fire and often after </w:t>
      </w:r>
      <w:del w:id="659" w:author="Mark Westoby" w:date="2016-08-18T17:55:00Z">
        <w:r w:rsidRPr="003C3342" w:rsidDel="00396E33">
          <w:delText>just a few months</w:delText>
        </w:r>
      </w:del>
      <w:ins w:id="660" w:author="Mark Westoby" w:date="2016-08-18T17:55:00Z">
        <w:r w:rsidR="00396E33" w:rsidRPr="003C3342">
          <w:t>the next rain</w:t>
        </w:r>
      </w:ins>
      <w:r w:rsidR="003F5336">
        <w:t xml:space="preserve">. </w:t>
      </w:r>
      <w:r w:rsidR="003F5336" w:rsidRPr="003C3342">
        <w:t xml:space="preserve">Since the fire history of the park is well documented, the age of </w:t>
      </w:r>
      <w:del w:id="661" w:author="Mark Westoby" w:date="2016-08-18T17:56:00Z">
        <w:r w:rsidR="003F5336" w:rsidRPr="003C3342" w:rsidDel="00396E33">
          <w:delText>re-</w:delText>
        </w:r>
      </w:del>
      <w:ins w:id="662" w:author="Mark Westoby" w:date="2016-08-18T17:56:00Z">
        <w:r w:rsidR="003F5336" w:rsidRPr="003C3342">
          <w:t xml:space="preserve"> obligate </w:t>
        </w:r>
      </w:ins>
      <w:r w:rsidR="003F5336" w:rsidRPr="003C3342">
        <w:t xml:space="preserve">seeders </w:t>
      </w:r>
      <w:ins w:id="663" w:author="Mark Westoby" w:date="2016-08-18T17:56:00Z">
        <w:r w:rsidR="003F5336" w:rsidRPr="003C3342">
          <w:t xml:space="preserve">at a site </w:t>
        </w:r>
      </w:ins>
      <w:r w:rsidR="003F5336" w:rsidRPr="003C3342">
        <w:t>can be est</w:t>
      </w:r>
      <w:r w:rsidR="003F5336">
        <w:t>imated. In total, w</w:t>
      </w:r>
      <w:r w:rsidR="00C22E00">
        <w:t>e selected 14 obligate-</w:t>
      </w:r>
      <w:r w:rsidRPr="003C3342">
        <w:t>seeder</w:t>
      </w:r>
      <w:r w:rsidR="00C22E00">
        <w:t>,</w:t>
      </w:r>
      <w:ins w:id="664" w:author="Mark Westoby" w:date="2016-08-18T17:57:00Z">
        <w:r w:rsidR="00396E33" w:rsidRPr="003C3342">
          <w:t xml:space="preserve"> woody perennials</w:t>
        </w:r>
      </w:ins>
      <w:del w:id="665" w:author="Mark Westoby" w:date="2016-08-18T17:57:00Z">
        <w:r w:rsidRPr="003C3342" w:rsidDel="00396E33">
          <w:delText>s</w:delText>
        </w:r>
      </w:del>
      <w:r w:rsidRPr="003C3342">
        <w:t xml:space="preserve"> that are common in the community, </w:t>
      </w:r>
      <w:ins w:id="666" w:author="Mark Westoby" w:date="2016-08-18T17:57:00Z">
        <w:r w:rsidR="00396E33" w:rsidRPr="003C3342">
          <w:t xml:space="preserve">with asymptotic heights ranging from </w:t>
        </w:r>
      </w:ins>
      <w:r w:rsidR="00C22E00">
        <w:t xml:space="preserve">0.5m – </w:t>
      </w:r>
      <w:ins w:id="667" w:author="Mark Westoby" w:date="2016-08-18T17:57:00Z">
        <w:r w:rsidR="00396E33" w:rsidRPr="003C3342">
          <w:t>5</w:t>
        </w:r>
      </w:ins>
      <w:r w:rsidR="00C22E00">
        <w:t xml:space="preserve"> </w:t>
      </w:r>
      <w:ins w:id="668" w:author="Mark Westoby" w:date="2016-08-18T17:57:00Z">
        <w:r w:rsidR="00396E33" w:rsidRPr="003C3342">
          <w:t>m</w:t>
        </w:r>
      </w:ins>
      <w:del w:id="669" w:author="Mark Westoby" w:date="2016-08-18T17:57:00Z">
        <w:r w:rsidRPr="003C3342" w:rsidDel="00396E33">
          <w:delText xml:space="preserve">representing both </w:delText>
        </w:r>
      </w:del>
      <w:del w:id="670" w:author="Mark Westoby" w:date="2016-08-18T17:59:00Z">
        <w:r w:rsidRPr="003C3342" w:rsidDel="00396E33">
          <w:delText>canopy specie</w:delText>
        </w:r>
      </w:del>
      <w:del w:id="671" w:author="Mark Westoby" w:date="2016-08-18T17:58:00Z">
        <w:r w:rsidRPr="003C3342" w:rsidDel="00396E33">
          <w:delText xml:space="preserve">and </w:delText>
        </w:r>
      </w:del>
      <w:del w:id="672" w:author="Mark Westoby" w:date="2016-08-18T17:56:00Z">
        <w:r w:rsidRPr="003C3342" w:rsidDel="00396E33">
          <w:delText xml:space="preserve">small, </w:delText>
        </w:r>
      </w:del>
      <w:del w:id="673" w:author="Mark Westoby" w:date="2016-08-18T17:58:00Z">
        <w:r w:rsidRPr="003C3342" w:rsidDel="00396E33">
          <w:delText>low-</w:delText>
        </w:r>
        <w:r w:rsidRPr="003C3342" w:rsidDel="00396E33">
          <w:lastRenderedPageBreak/>
          <w:delText>growing woody perennials</w:delText>
        </w:r>
      </w:del>
      <w:r w:rsidRPr="003C3342">
        <w:t xml:space="preserve">. They </w:t>
      </w:r>
      <w:del w:id="674" w:author="Mark Westoby" w:date="2016-08-18T17:58:00Z">
        <w:r w:rsidRPr="003C3342" w:rsidDel="00396E33">
          <w:delText>are</w:delText>
        </w:r>
      </w:del>
      <w:ins w:id="675" w:author="Mark Westoby" w:date="2016-08-18T17:58:00Z">
        <w:r w:rsidR="00396E33" w:rsidRPr="003C3342">
          <w:t>were</w:t>
        </w:r>
      </w:ins>
      <w:del w:id="676" w:author="Mark Westoby" w:date="2016-08-18T17:58:00Z">
        <w:r w:rsidRPr="003C3342" w:rsidDel="00396E33">
          <w:delText>:</w:delText>
        </w:r>
      </w:del>
      <w:r w:rsidRPr="003C3342">
        <w:t xml:space="preserve"> </w:t>
      </w:r>
      <w:r w:rsidRPr="003C3342">
        <w:rPr>
          <w:i/>
        </w:rPr>
        <w:t>Banksia ericifolia</w:t>
      </w:r>
      <w:r w:rsidRPr="003C3342">
        <w:t xml:space="preserve"> (</w:t>
      </w:r>
      <w:proofErr w:type="spellStart"/>
      <w:r w:rsidRPr="003C3342">
        <w:t>Proteaceae</w:t>
      </w:r>
      <w:proofErr w:type="spellEnd"/>
      <w:r w:rsidRPr="003C3342">
        <w:t xml:space="preserv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w:t>
      </w:r>
      <w:proofErr w:type="spellStart"/>
      <w:r w:rsidRPr="003C3342">
        <w:t>Proteaceae</w:t>
      </w:r>
      <w:proofErr w:type="spellEnd"/>
      <w:r w:rsidRPr="003C3342">
        <w:t xml:space="preserv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w:t>
      </w:r>
      <w:proofErr w:type="spellStart"/>
      <w:r w:rsidRPr="003C3342">
        <w:t>Proteaceae</w:t>
      </w:r>
      <w:proofErr w:type="spellEnd"/>
      <w:r w:rsidRPr="003C3342">
        <w:t xml:space="preserve">), </w:t>
      </w:r>
      <w:r w:rsidRPr="003C3342">
        <w:rPr>
          <w:i/>
        </w:rPr>
        <w:t>Grevillea speciosa</w:t>
      </w:r>
      <w:r w:rsidRPr="003C3342">
        <w:t xml:space="preserve"> (</w:t>
      </w:r>
      <w:proofErr w:type="spellStart"/>
      <w:r w:rsidRPr="003C3342">
        <w:t>Proteaceae</w:t>
      </w:r>
      <w:proofErr w:type="spellEnd"/>
      <w:r w:rsidRPr="003C3342">
        <w:t xml:space="preserve">), </w:t>
      </w:r>
      <w:r w:rsidRPr="003C3342">
        <w:rPr>
          <w:i/>
        </w:rPr>
        <w:t>Hakea teretifolia</w:t>
      </w:r>
      <w:r w:rsidRPr="003C3342">
        <w:t xml:space="preserve"> (</w:t>
      </w:r>
      <w:proofErr w:type="spellStart"/>
      <w:r w:rsidRPr="003C3342">
        <w:t>Proteaceae</w:t>
      </w:r>
      <w:proofErr w:type="spellEnd"/>
      <w:r w:rsidRPr="003C3342">
        <w:t xml:space="preserv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w:t>
      </w:r>
      <w:proofErr w:type="spellStart"/>
      <w:r w:rsidRPr="003C3342">
        <w:t>Proteaceae</w:t>
      </w:r>
      <w:proofErr w:type="spellEnd"/>
      <w:r w:rsidRPr="003C3342">
        <w:t xml:space="preserve">), </w:t>
      </w:r>
      <w:r w:rsidRPr="003C3342">
        <w:rPr>
          <w:i/>
        </w:rPr>
        <w:t xml:space="preserve">Petrophile </w:t>
      </w:r>
      <w:proofErr w:type="spellStart"/>
      <w:r w:rsidRPr="003C3342">
        <w:rPr>
          <w:i/>
        </w:rPr>
        <w:t>pulchella</w:t>
      </w:r>
      <w:proofErr w:type="spellEnd"/>
      <w:r w:rsidRPr="003C3342">
        <w:t xml:space="preserve"> (</w:t>
      </w:r>
      <w:proofErr w:type="spellStart"/>
      <w:r w:rsidRPr="003C3342">
        <w:t>Proteaceae</w:t>
      </w:r>
      <w:proofErr w:type="spellEnd"/>
      <w:r w:rsidRPr="003C3342">
        <w:t xml:space="preserve">), </w:t>
      </w:r>
      <w:r w:rsidRPr="003C3342">
        <w:rPr>
          <w:i/>
        </w:rPr>
        <w:t xml:space="preserve">Phyllota </w:t>
      </w:r>
      <w:proofErr w:type="spellStart"/>
      <w:r w:rsidRPr="003C3342">
        <w:rPr>
          <w:i/>
        </w:rPr>
        <w:t>phylicoides</w:t>
      </w:r>
      <w:proofErr w:type="spellEnd"/>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proofErr w:type="spellStart"/>
      <w:r w:rsidRPr="003C3342">
        <w:rPr>
          <w:i/>
        </w:rPr>
        <w:t>Pultenaea</w:t>
      </w:r>
      <w:proofErr w:type="spellEnd"/>
      <w:r w:rsidRPr="003C3342">
        <w:rPr>
          <w:i/>
        </w:rPr>
        <w:t xml:space="preserve"> tuberculata</w:t>
      </w:r>
      <w:r w:rsidRPr="003C3342">
        <w:t xml:space="preserve"> (</w:t>
      </w:r>
      <w:proofErr w:type="spellStart"/>
      <w:r w:rsidRPr="003C3342">
        <w:t>Fabaceae</w:t>
      </w:r>
      <w:proofErr w:type="spellEnd"/>
      <w:r w:rsidRPr="003C3342">
        <w:t xml:space="preserve">). The family </w:t>
      </w:r>
      <w:proofErr w:type="spellStart"/>
      <w:r w:rsidRPr="003C3342">
        <w:t>Myrtaceae</w:t>
      </w:r>
      <w:proofErr w:type="spellEnd"/>
      <w:r w:rsidRPr="003C3342">
        <w:t xml:space="preserv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w:t>
      </w:r>
      <w:del w:id="677" w:author="Mark Westoby" w:date="2016-08-18T17:59:00Z">
        <w:r w:rsidR="009915C4" w:rsidRPr="003C3342" w:rsidDel="00396E33">
          <w:delText>,</w:delText>
        </w:r>
      </w:del>
      <w:r w:rsidR="009915C4" w:rsidRPr="003C3342">
        <w:t xml:space="preserve"> because it is dioecious) would be the dominant canopy species late in succession</w:t>
      </w:r>
      <w:ins w:id="678" w:author="Mark Westoby" w:date="2016-08-18T17:59:00Z">
        <w:r w:rsidR="00396E33" w:rsidRPr="003C3342">
          <w:t>, at heights of 3-5 m</w:t>
        </w:r>
      </w:ins>
      <w:r w:rsidR="009915C4" w:rsidRPr="003C3342">
        <w:t xml:space="preserve">. </w:t>
      </w:r>
    </w:p>
    <w:p w14:paraId="0F5671CB" w14:textId="66CBEB50" w:rsidR="00687D3A" w:rsidRPr="003C3342" w:rsidRDefault="00687D3A" w:rsidP="003F5336"/>
    <w:p w14:paraId="7D30016B" w14:textId="07426D11" w:rsidR="00687D3A" w:rsidRPr="003C3342" w:rsidRDefault="00687D3A" w:rsidP="003C3342">
      <w:pPr>
        <w:pStyle w:val="Heading2"/>
      </w:pPr>
      <w:r w:rsidRPr="003C3342">
        <w:t>Field measurements</w:t>
      </w:r>
    </w:p>
    <w:p w14:paraId="45179DB5" w14:textId="0CCBEC02" w:rsidR="006869F3" w:rsidRPr="003C3342" w:rsidRDefault="009915C4" w:rsidP="003C3342">
      <w:r w:rsidRPr="003C3342">
        <w:t xml:space="preserve">The study was conducted over a single </w:t>
      </w:r>
      <w:del w:id="679" w:author="Mark Westoby" w:date="2016-08-18T20:14:00Z">
        <w:r w:rsidRPr="003C3342" w:rsidDel="00517B67">
          <w:delText>growing season</w:delText>
        </w:r>
      </w:del>
      <w:ins w:id="680" w:author="Mark Westoby" w:date="2016-08-18T20:14:00Z">
        <w:r w:rsidR="00517B67" w:rsidRPr="003C3342">
          <w:t>year</w:t>
        </w:r>
      </w:ins>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ins w:id="681" w:author="Mark Westoby" w:date="2016-08-18T17:53:00Z">
        <w:r w:rsidR="004C5CD8" w:rsidRPr="003C3342">
          <w:t xml:space="preserve">NSW </w:t>
        </w:r>
        <w:commentRangeStart w:id="682"/>
        <w:r w:rsidR="004C5CD8" w:rsidRPr="003C3342">
          <w:t>NPWS</w:t>
        </w:r>
      </w:ins>
      <w:commentRangeEnd w:id="682"/>
      <w:r w:rsidR="004C5CD8">
        <w:rPr>
          <w:rStyle w:val="CommentReference"/>
        </w:rPr>
        <w:commentReference w:id="682"/>
      </w:r>
      <w:del w:id="683" w:author="Mark Westoby" w:date="2016-08-18T17:54:00Z">
        <w:r w:rsidR="004C5CD8" w:rsidRPr="003C3342" w:rsidDel="00396E33">
          <w:delText>that has a fire frequency of ### (ref</w:delText>
        </w:r>
      </w:del>
      <w:r w:rsidR="004C5CD8">
        <w:t xml:space="preserve">. </w:t>
      </w:r>
      <w:r w:rsidR="004C5CD8" w:rsidRPr="003C3342">
        <w:t xml:space="preserve">At the conclusion of the study, the approximate ages of the individuals on the six sites were: 1.4, 2.4, 5, 7, 9 and 31 </w:t>
      </w:r>
      <w:commentRangeStart w:id="684"/>
      <w:r w:rsidR="004C5CD8" w:rsidRPr="003C3342">
        <w:t>years</w:t>
      </w:r>
      <w:commentRangeEnd w:id="684"/>
      <w:r w:rsidR="004C5CD8" w:rsidRPr="003C3342">
        <w:rPr>
          <w:rStyle w:val="CommentReference"/>
          <w:rFonts w:cs="Times New Roman"/>
        </w:rPr>
        <w:commentReference w:id="684"/>
      </w:r>
      <w:r w:rsidR="004C5CD8" w:rsidRPr="003C3342">
        <w:t>.</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 xml:space="preserve">buds that would open in the subsequent year </w:t>
      </w:r>
      <w:r w:rsidR="006869F3" w:rsidRPr="003C3342">
        <w:lastRenderedPageBreak/>
        <w:t>(</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Grevillea speciosa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51A55F3D" w:rsidR="009915C4" w:rsidRPr="003C3342" w:rsidRDefault="009915C4" w:rsidP="003C3342">
      <w:r w:rsidRPr="003C3342">
        <w:t xml:space="preserve">Seven healthy individuals of each species were selected at each </w:t>
      </w:r>
      <w:del w:id="685" w:author="Mark Westoby" w:date="2016-08-18T21:06:00Z">
        <w:r w:rsidRPr="003C3342" w:rsidDel="00523CB1">
          <w:delText xml:space="preserve">of the </w:delText>
        </w:r>
      </w:del>
      <w:r w:rsidRPr="003C3342">
        <w:t>site</w:t>
      </w:r>
      <w:r w:rsidR="003F5336">
        <w:t xml:space="preserve"> (and thus </w:t>
      </w:r>
      <w:ins w:id="686" w:author="Mark Westoby" w:date="2016-08-18T21:06:00Z">
        <w:r w:rsidR="00523CB1" w:rsidRPr="003C3342">
          <w:t>age</w:t>
        </w:r>
      </w:ins>
      <w:r w:rsidR="003F5336">
        <w:t>)</w:t>
      </w:r>
      <w:del w:id="687" w:author="Mark Westoby" w:date="2016-08-18T21:06:00Z">
        <w:r w:rsidRPr="003C3342" w:rsidDel="00523CB1">
          <w:delText>s</w:delText>
        </w:r>
      </w:del>
      <w:r w:rsidRPr="003C3342">
        <w:t xml:space="preserve">. </w:t>
      </w:r>
      <w:commentRangeStart w:id="688"/>
      <w:r w:rsidRPr="003C3342">
        <w:t xml:space="preserve">At the beginning of the study year, </w:t>
      </w:r>
      <w:del w:id="689" w:author="Mark Westoby" w:date="2016-08-18T21:17:00Z">
        <w:r w:rsidRPr="003C3342" w:rsidDel="00601321">
          <w:delText xml:space="preserve">each plant was mapped: </w:delText>
        </w:r>
      </w:del>
      <w:r w:rsidRPr="003C3342">
        <w:t xml:space="preserve">a sketch </w:t>
      </w:r>
      <w:ins w:id="690" w:author="Mark Westoby" w:date="2016-08-18T21:18:00Z">
        <w:r w:rsidR="00473A0E" w:rsidRPr="003C3342">
          <w:t xml:space="preserve">map </w:t>
        </w:r>
      </w:ins>
      <w:r w:rsidRPr="003C3342">
        <w:t>of the main axis of the plant and all side branches from the main axis was made.</w:t>
      </w:r>
      <w:commentRangeEnd w:id="688"/>
      <w:r w:rsidR="003F5336">
        <w:rPr>
          <w:rStyle w:val="CommentReference"/>
        </w:rPr>
        <w:commentReference w:id="688"/>
      </w:r>
      <w:r w:rsidRPr="003C3342">
        <w:t xml:space="preserve"> The length of each stem segment along the main axis, and sometimes of side branches, was recorded. The basal diameter of each stem segment was recorded, approximately 10 mm above the node to avoid the nodal swelling. The number of leaves along each stem length or the length of stem covered in leaves (for species with numerous small leaves </w:t>
      </w:r>
      <w:del w:id="691" w:author="Mark Westoby" w:date="2016-08-18T21:26:00Z">
        <w:r w:rsidRPr="003C3342" w:rsidDel="00473A0E">
          <w:delText xml:space="preserve">that </w:delText>
        </w:r>
      </w:del>
      <w:r w:rsidRPr="003C3342">
        <w:t>cover</w:t>
      </w:r>
      <w:ins w:id="692" w:author="Mark Westoby" w:date="2016-08-18T21:26:00Z">
        <w:r w:rsidR="00473A0E" w:rsidRPr="003C3342">
          <w:t>ing</w:t>
        </w:r>
      </w:ins>
      <w:r w:rsidRPr="003C3342">
        <w:t xml:space="preserve"> the branch in a </w:t>
      </w:r>
      <w:del w:id="693" w:author="Mark Westoby" w:date="2016-08-18T21:26:00Z">
        <w:r w:rsidRPr="003C3342" w:rsidDel="00473A0E">
          <w:delText xml:space="preserve">very </w:delText>
        </w:r>
      </w:del>
      <w:r w:rsidRPr="003C3342">
        <w:t xml:space="preserve">regular pattern) was recorded. At the end of the study year, the maps were amended to show the year’s growth. The diameter of all stem segments was remeasured, the length of and leaf number on new shoots along the main axis were added, and the loss of leaves was noted. The plants were then harvested at ground level. Each plant was sub-divided into multiple segments along the main axis. The plant parts were oven dried at 60ºC for at least 1 week. Leaves and stems were separated and weighed for each of the nested stem segments, such that stem width versus biomass could be </w:t>
      </w:r>
      <w:r w:rsidR="006869F3" w:rsidRPr="003C3342">
        <w:t>calculated for each successive segment marked along the main axis</w:t>
      </w:r>
      <w:r w:rsidRPr="003C3342">
        <w:t>.</w:t>
      </w:r>
    </w:p>
    <w:p w14:paraId="73867F7C" w14:textId="61315D11" w:rsidR="009915C4" w:rsidRPr="003C3342" w:rsidDel="00F66C59" w:rsidRDefault="009915C4" w:rsidP="00BD71EC">
      <w:pPr>
        <w:rPr>
          <w:del w:id="694" w:author="Daniel Falster" w:date="2016-08-29T13:04:00Z"/>
        </w:rPr>
      </w:pPr>
      <w:r w:rsidRPr="003C3342">
        <w:t xml:space="preserve">Flowering parts on all individuals were </w:t>
      </w:r>
      <w:r w:rsidR="00C22E00">
        <w:t>recorded</w:t>
      </w:r>
      <w:r w:rsidRPr="003C3342">
        <w:t xml:space="preserve"> </w:t>
      </w:r>
      <w:r w:rsidR="004C5CD8">
        <w:t xml:space="preserve">during repeat </w:t>
      </w:r>
      <w:commentRangeStart w:id="695"/>
      <w:r w:rsidR="004C5CD8">
        <w:t>censuses</w:t>
      </w:r>
      <w:commentRangeEnd w:id="695"/>
      <w:r w:rsidR="001C1B2D">
        <w:rPr>
          <w:rStyle w:val="CommentReference"/>
        </w:rPr>
        <w:commentReference w:id="695"/>
      </w:r>
      <w:r w:rsidR="004C5CD8">
        <w:t xml:space="preserve">, </w:t>
      </w:r>
      <w:r w:rsidRPr="003C3342">
        <w:t xml:space="preserve">every four weeks during </w:t>
      </w:r>
      <w:del w:id="696" w:author="Mark Westoby" w:date="2016-08-18T21:31:00Z">
        <w:r w:rsidRPr="003C3342" w:rsidDel="00C13919">
          <w:delText xml:space="preserve">the </w:delText>
        </w:r>
      </w:del>
      <w:r w:rsidRPr="003C3342">
        <w:t>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measured, as the final size of the fruit was quite variable. The exact flowering parts considered varied considerably by species due to their diverse floral structures</w:t>
      </w:r>
      <w:ins w:id="697" w:author="Mark Westoby" w:date="2016-08-18T21:32:00Z">
        <w:r w:rsidR="00C13919" w:rsidRPr="003C3342">
          <w:t xml:space="preserve">. </w:t>
        </w:r>
      </w:ins>
      <w:del w:id="698" w:author="Mark Westoby" w:date="2016-08-18T21:32:00Z">
        <w:r w:rsidRPr="003C3342" w:rsidDel="00C13919">
          <w:delText xml:space="preserve"> and a</w:delText>
        </w:r>
      </w:del>
      <w:r w:rsidR="004C5CD8" w:rsidRPr="003C3342">
        <w:t>Flowcharts detailing what flower parts were</w:t>
      </w:r>
      <w:r w:rsidRPr="003C3342">
        <w:t xml:space="preserve"> included for each species</w:t>
      </w:r>
      <w:ins w:id="699" w:author="Mark Westoby" w:date="2016-08-18T21:32:00Z">
        <w:r w:rsidR="00C13919" w:rsidRPr="003C3342">
          <w:t xml:space="preserve"> </w:t>
        </w:r>
      </w:ins>
      <w:r w:rsidR="004C5CD8">
        <w:t>are</w:t>
      </w:r>
      <w:ins w:id="700" w:author="Mark Westoby" w:date="2016-08-18T21:32:00Z">
        <w:r w:rsidR="00C13919" w:rsidRPr="003C3342">
          <w:t xml:space="preserve"> provided </w:t>
        </w:r>
      </w:ins>
      <w:r w:rsidR="004C5CD8">
        <w:t>in</w:t>
      </w:r>
      <w:r w:rsidRPr="003C3342">
        <w:t xml:space="preserve"> </w:t>
      </w:r>
      <w:del w:id="701" w:author="Mark Westoby" w:date="2016-08-18T21:32:00Z">
        <w:r w:rsidR="006869F3" w:rsidRPr="003C3342" w:rsidDel="00C13919">
          <w:delText>(</w:delText>
        </w:r>
      </w:del>
      <w:commentRangeStart w:id="702"/>
      <w:r w:rsidRPr="003C3342">
        <w:t>Appendix</w:t>
      </w:r>
      <w:commentRangeEnd w:id="702"/>
      <w:r w:rsidR="006869F3" w:rsidRPr="003C3342">
        <w:rPr>
          <w:rStyle w:val="CommentReference"/>
          <w:rFonts w:cs="Times New Roman"/>
        </w:rPr>
        <w:commentReference w:id="702"/>
      </w:r>
      <w:r w:rsidRPr="003C3342">
        <w:t xml:space="preserve"> ###</w:t>
      </w:r>
      <w:del w:id="703" w:author="Mark Westoby" w:date="2016-08-18T21:32:00Z">
        <w:r w:rsidR="006869F3" w:rsidRPr="003C3342" w:rsidDel="00C13919">
          <w:delText>)</w:delText>
        </w:r>
      </w:del>
      <w:r w:rsidRPr="003C3342">
        <w:t xml:space="preserve">. Appendix ### also includes a table that indicates how each flowering part was measured for each species. Each of the flower parts was independently collected from multiple untagged individuals in the community to determine its dry weight. </w:t>
      </w:r>
    </w:p>
    <w:p w14:paraId="4356F417" w14:textId="77777777" w:rsidR="00687D3A" w:rsidRPr="003C3342" w:rsidRDefault="00687D3A" w:rsidP="003C3342"/>
    <w:p w14:paraId="2C92653C" w14:textId="1A5ED67B" w:rsidR="00687D3A" w:rsidRPr="003C3342" w:rsidRDefault="00687D3A" w:rsidP="003C3342">
      <w:pPr>
        <w:pStyle w:val="Heading2"/>
      </w:pPr>
      <w:r w:rsidRPr="003C3342">
        <w:t>Calculating total reproductive investment</w:t>
      </w:r>
    </w:p>
    <w:p w14:paraId="56EDA6CB" w14:textId="6975B57F" w:rsidR="006869F3" w:rsidRPr="003C3342" w:rsidRDefault="006869F3" w:rsidP="003C3342">
      <w:commentRangeStart w:id="704"/>
      <w:r w:rsidRPr="003C3342">
        <w:t>Total reproductive investment is the sum of investment in all the different flowering parts during the year</w:t>
      </w:r>
      <w:r w:rsidR="004C5CD8">
        <w:t xml:space="preserve"> (Fig. 1)</w:t>
      </w:r>
      <w:r w:rsidRPr="003C3342">
        <w:t>. Reproductive investment can be further divided into investment into propagules (seeds or seeds and attached fruits) versus accessory tissues. Accessory tissues include aborted structures (including both aborted flowers and fruit), structures used for pollination (i.e. successful flowers), and structures used for packaging and dispersal (including cones and some seed pods)</w:t>
      </w:r>
      <w:commentRangeEnd w:id="704"/>
      <w:r w:rsidR="001C1B2D">
        <w:rPr>
          <w:rStyle w:val="CommentReference"/>
        </w:rPr>
        <w:commentReference w:id="704"/>
      </w:r>
      <w:r w:rsidRPr="003C3342">
        <w:t>.</w:t>
      </w:r>
    </w:p>
    <w:p w14:paraId="79DEF42A" w14:textId="4576FB53" w:rsidR="00687D3A" w:rsidRPr="003C3342" w:rsidDel="00F66C59" w:rsidRDefault="006869F3" w:rsidP="00BD71EC">
      <w:pPr>
        <w:rPr>
          <w:del w:id="705" w:author="Daniel Falster" w:date="2016-08-29T13:05:00Z"/>
        </w:rPr>
      </w:pPr>
      <w:proofErr w:type="gramStart"/>
      <w:r w:rsidRPr="003C3342">
        <w:t>and</w:t>
      </w:r>
      <w:proofErr w:type="gramEnd"/>
      <w:r w:rsidRPr="003C3342">
        <w:t xml:space="preserve"> the developmental progression of these flowering parts is included in</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706"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707" w:author="Daniel Falster" w:date="2016-08-29T20:32:00Z"/>
        </w:rPr>
      </w:pPr>
      <w:ins w:id="708"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EC4CAE9" w:rsidR="00687D3A" w:rsidRPr="003C3342" w:rsidDel="009A3F95" w:rsidRDefault="00687D3A" w:rsidP="003C3342">
      <w:pPr>
        <w:pStyle w:val="Heading2"/>
        <w:rPr>
          <w:del w:id="709" w:author="Daniel Falster" w:date="2016-08-29T20:42:00Z"/>
        </w:rPr>
      </w:pPr>
      <w:r w:rsidRPr="003C3342">
        <w:t xml:space="preserve">Statistical </w:t>
      </w:r>
      <w:del w:id="710" w:author="Daniel Falster" w:date="2016-08-29T20:32:00Z">
        <w:r w:rsidRPr="003C3342" w:rsidDel="00D406B9">
          <w:delText>models</w:delText>
        </w:r>
      </w:del>
      <w:ins w:id="711" w:author="Daniel Falster" w:date="2016-08-29T20:32:00Z">
        <w:r w:rsidR="00D406B9">
          <w:t>methods</w:t>
        </w:r>
      </w:ins>
    </w:p>
    <w:p w14:paraId="7949D8FA" w14:textId="77777777" w:rsidR="00687D3A" w:rsidRDefault="00687D3A">
      <w:pPr>
        <w:pStyle w:val="Heading2"/>
        <w:rPr>
          <w:ins w:id="712" w:author="Daniel Falster" w:date="2016-08-29T20:42:00Z"/>
        </w:rPr>
        <w:pPrChange w:id="713" w:author="Daniel Falster" w:date="2016-08-29T20:42:00Z">
          <w:pPr/>
        </w:pPrChange>
      </w:pPr>
    </w:p>
    <w:p w14:paraId="5618A571" w14:textId="77777777" w:rsidR="009A3F95" w:rsidRDefault="009A3F95" w:rsidP="003C3342">
      <w:pPr>
        <w:rPr>
          <w:ins w:id="714" w:author="Daniel Falster" w:date="2016-08-29T20:42:00Z"/>
        </w:rPr>
      </w:pPr>
    </w:p>
    <w:p w14:paraId="2354FCC3" w14:textId="552067AE" w:rsidR="009A3F95" w:rsidRPr="003C3342" w:rsidRDefault="009A3F95" w:rsidP="003C3342">
      <w:ins w:id="715" w:author="Daniel Falster" w:date="2016-08-29T20:42:00Z">
        <w:r>
          <w:t xml:space="preserve">For slope tests, are you using regression or SMATR? Should be the latter. </w:t>
        </w:r>
      </w:ins>
    </w:p>
    <w:p w14:paraId="68203DF5" w14:textId="5977F21D" w:rsidR="004417BA" w:rsidRPr="003C3342" w:rsidDel="00F66C59" w:rsidRDefault="004417BA" w:rsidP="006869F3">
      <w:pPr>
        <w:pStyle w:val="ListParagraph"/>
        <w:ind w:left="644"/>
        <w:rPr>
          <w:del w:id="716" w:author="Daniel Falster" w:date="2016-08-29T13:05:00Z"/>
          <w:rFonts w:cs="Times New Roman"/>
        </w:rPr>
      </w:pPr>
    </w:p>
    <w:p w14:paraId="37F5D4BF" w14:textId="3B5F857A" w:rsidR="00E961E5" w:rsidRPr="003C3342" w:rsidDel="00F66C59" w:rsidRDefault="00E961E5" w:rsidP="00BD71EC">
      <w:pPr>
        <w:rPr>
          <w:del w:id="717" w:author="Daniel Falster" w:date="2016-08-29T13:05:00Z"/>
        </w:rPr>
      </w:pPr>
      <w:del w:id="718" w:author="Daniel Falster" w:date="2016-08-29T13:05:00Z">
        <w:r w:rsidRPr="003C3342" w:rsidDel="00F66C59">
          <w:lastRenderedPageBreak/>
          <w:br w:type="page"/>
        </w:r>
      </w:del>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37AA0A5F" w:rsidR="008F4107" w:rsidRPr="003C3342" w:rsidRDefault="00FE3EB9">
      <w:pPr>
        <w:pPrChange w:id="719" w:author="Daniel Falster" w:date="2016-08-29T13:17:00Z">
          <w:pPr>
            <w:ind w:firstLine="720"/>
          </w:pPr>
        </w:pPrChange>
      </w:pPr>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ins w:id="720" w:author="Mark Westoby" w:date="2016-08-19T09:34:00Z">
        <w:r w:rsidR="00730CEF" w:rsidRPr="003C3342">
          <w:t xml:space="preserve">on average </w:t>
        </w:r>
      </w:ins>
      <w:r w:rsidR="004561D9" w:rsidRPr="003C3342">
        <w:t>9</w:t>
      </w:r>
      <w:del w:id="721" w:author="Mark Westoby" w:date="2016-08-19T09:34:00Z">
        <w:r w:rsidR="004561D9" w:rsidRPr="003C3342" w:rsidDel="00730CEF">
          <w:delText>0.9</w:delText>
        </w:r>
      </w:del>
      <w:ins w:id="722" w:author="Mark Westoby" w:date="2016-08-19T09:34:00Z">
        <w:r w:rsidR="00730CEF" w:rsidRPr="003C3342">
          <w:t>1</w:t>
        </w:r>
      </w:ins>
      <w:r w:rsidR="00DE3935" w:rsidRPr="003C3342">
        <w:t>% of reproductive investment went to accessory tissues</w:t>
      </w:r>
      <w:r w:rsidR="004561D9" w:rsidRPr="003C3342">
        <w:t xml:space="preserve"> </w:t>
      </w:r>
      <w:ins w:id="723" w:author="Mark Westoby" w:date="2016-08-19T09:35:00Z">
        <w:r w:rsidR="00E40602" w:rsidRPr="003C3342">
          <w:t xml:space="preserve">rather than to </w:t>
        </w:r>
      </w:ins>
      <w:del w:id="724" w:author="Mark Westoby" w:date="2016-08-19T09:35:00Z">
        <w:r w:rsidR="004561D9" w:rsidRPr="003C3342" w:rsidDel="00E40602">
          <w:delText xml:space="preserve">(versus </w:delText>
        </w:r>
      </w:del>
      <w:r w:rsidR="004561D9" w:rsidRPr="003C3342">
        <w:t>propagules</w:t>
      </w:r>
      <w:del w:id="725" w:author="Mark Westoby" w:date="2016-08-19T09:35:00Z">
        <w:r w:rsidR="004561D9" w:rsidRPr="003C3342" w:rsidDel="00E40602">
          <w:delText>)</w:delText>
        </w:r>
      </w:del>
      <w:r w:rsidR="004561D9" w:rsidRPr="003C3342">
        <w:t>, rising to 96</w:t>
      </w:r>
      <w:del w:id="726" w:author="Mark Westoby" w:date="2016-08-19T09:35:00Z">
        <w:r w:rsidR="004561D9" w:rsidRPr="003C3342" w:rsidDel="00E40602">
          <w:delText>.2</w:delText>
        </w:r>
      </w:del>
      <w:r w:rsidR="004561D9" w:rsidRPr="003C3342">
        <w:t xml:space="preserve">% if </w:t>
      </w:r>
      <w:ins w:id="727" w:author="Mark Westoby" w:date="2016-08-19T09:36:00Z">
        <w:r w:rsidR="00E40602" w:rsidRPr="003C3342">
          <w:t xml:space="preserve">only embryo and endosperm were treated </w:t>
        </w:r>
      </w:ins>
      <w:ins w:id="728" w:author="Mark Westoby" w:date="2016-08-19T09:35:00Z">
        <w:r w:rsidR="00E40602" w:rsidRPr="003C3342">
          <w:t>as direct investment in offspring</w:t>
        </w:r>
      </w:ins>
      <w:ins w:id="729" w:author="Mark Westoby" w:date="2016-08-19T12:06:00Z">
        <w:r w:rsidR="006133B8" w:rsidRPr="003C3342">
          <w:t>, with seed coats and dispersal structures attributed to accessory costs</w:t>
        </w:r>
      </w:ins>
      <w:ins w:id="730" w:author="Mark Westoby" w:date="2016-08-19T12:07:00Z">
        <w:r w:rsidR="00FF087A" w:rsidRPr="003C3342">
          <w:t xml:space="preserve">. </w:t>
        </w:r>
      </w:ins>
      <w:del w:id="731" w:author="Mark Westoby" w:date="2016-08-19T12:07:00Z">
        <w:r w:rsidR="004561D9" w:rsidRPr="003C3342" w:rsidDel="00FF087A">
          <w:delText>propagules are dissected to include only their embryo and endosperm</w:delText>
        </w:r>
        <w:r w:rsidR="00DE3935" w:rsidRPr="003C3342" w:rsidDel="00FF087A">
          <w:delText xml:space="preserve">. </w:delText>
        </w:r>
      </w:del>
      <w:r w:rsidR="00EA13E4" w:rsidRPr="003C3342">
        <w:t xml:space="preserve">Across species, accessory costs </w:t>
      </w:r>
      <w:r w:rsidR="004561D9" w:rsidRPr="003C3342">
        <w:t xml:space="preserve">(versus </w:t>
      </w:r>
      <w:r w:rsidR="002A5C83" w:rsidRPr="003C3342">
        <w:t>embryo and endosperm</w:t>
      </w:r>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Table 2</w:t>
      </w:r>
      <w:r w:rsidR="00EA13E4" w:rsidRPr="003C3342">
        <w:t xml:space="preserve">). </w:t>
      </w:r>
    </w:p>
    <w:p w14:paraId="2EF3C8FD" w14:textId="7384D7F9" w:rsidR="008F4107" w:rsidRPr="003C3342" w:rsidRDefault="008F4107">
      <w:pPr>
        <w:rPr>
          <w:color w:val="FF0000"/>
        </w:rPr>
        <w:pPrChange w:id="732" w:author="Daniel Falster" w:date="2016-08-29T13:17:00Z">
          <w:pPr>
            <w:ind w:firstLine="720"/>
          </w:pPr>
        </w:pPrChange>
      </w:pPr>
      <w:r w:rsidRPr="003C3342">
        <w:t>Total a</w:t>
      </w:r>
      <w:r w:rsidR="00EA13E4" w:rsidRPr="003C3342">
        <w:t xml:space="preserve">ccessory costs </w:t>
      </w:r>
      <w:r w:rsidR="00B3291A" w:rsidRPr="003C3342">
        <w:t>can be divided broadly</w:t>
      </w:r>
      <w:r w:rsidR="00EA13E4" w:rsidRPr="003C3342">
        <w:t xml:space="preserve"> into costs of failure (the weight of all aborted parts, </w:t>
      </w:r>
      <w:del w:id="733" w:author="Mark Westoby" w:date="2016-08-19T12:17:00Z">
        <w:r w:rsidR="00EA13E4" w:rsidRPr="003C3342" w:rsidDel="00CF2A78">
          <w:delText xml:space="preserve">included </w:delText>
        </w:r>
      </w:del>
      <w:ins w:id="734" w:author="Mark Westoby" w:date="2016-08-19T12:17:00Z">
        <w:r w:rsidR="00CF2A78" w:rsidRPr="003C3342">
          <w:t xml:space="preserve">including </w:t>
        </w:r>
      </w:ins>
      <w:r w:rsidR="00EA13E4" w:rsidRPr="003C3342">
        <w:t xml:space="preserve">mature flowers that fail to set seed) </w:t>
      </w:r>
      <w:r w:rsidR="00B3291A" w:rsidRPr="003C3342">
        <w:t>versus</w:t>
      </w:r>
      <w:r w:rsidR="00EA13E4" w:rsidRPr="003C3342">
        <w:t xml:space="preserve"> costs of success (</w:t>
      </w:r>
      <w:commentRangeStart w:id="735"/>
      <w:r w:rsidR="00EA13E4" w:rsidRPr="003C3342">
        <w:t>seed</w:t>
      </w:r>
      <w:r w:rsidR="00B3291A" w:rsidRPr="003C3342">
        <w:t xml:space="preserve"> </w:t>
      </w:r>
      <w:r w:rsidR="00EC6388" w:rsidRPr="003C3342">
        <w:t>weight</w:t>
      </w:r>
      <w:commentRangeEnd w:id="735"/>
      <w:r w:rsidR="00CF2A78" w:rsidRPr="003C3342">
        <w:rPr>
          <w:rStyle w:val="CommentReference"/>
          <w:rFonts w:cs="Times New Roman"/>
        </w:rPr>
        <w:commentReference w:id="735"/>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 xml:space="preserve">Petrophile </w:t>
      </w:r>
      <w:proofErr w:type="spellStart"/>
      <w:r w:rsidR="00482BA4" w:rsidRPr="003C3342">
        <w:rPr>
          <w:i/>
        </w:rPr>
        <w:t>pu</w:t>
      </w:r>
      <w:r w:rsidR="00B36621" w:rsidRPr="003C3342">
        <w:rPr>
          <w:i/>
        </w:rPr>
        <w:t>l</w:t>
      </w:r>
      <w:r w:rsidR="00482BA4" w:rsidRPr="003C3342">
        <w:rPr>
          <w:i/>
        </w:rPr>
        <w:t>chella</w:t>
      </w:r>
      <w:proofErr w:type="spellEnd"/>
      <w:r w:rsidR="00482BA4" w:rsidRPr="003C3342">
        <w:t xml:space="preserve"> had greater investment in successful tissues than in failed tissues</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 xml:space="preserve">Phyllota </w:t>
      </w:r>
      <w:proofErr w:type="spellStart"/>
      <w:r w:rsidR="00482BA4" w:rsidRPr="003C3342">
        <w:rPr>
          <w:i/>
        </w:rPr>
        <w:t>phylicoides</w:t>
      </w:r>
      <w:proofErr w:type="spellEnd"/>
      <w:r w:rsidR="00482BA4" w:rsidRPr="003C3342">
        <w:t xml:space="preserve">, and </w:t>
      </w:r>
      <w:proofErr w:type="spellStart"/>
      <w:r w:rsidR="002A5C83" w:rsidRPr="003C3342">
        <w:rPr>
          <w:i/>
        </w:rPr>
        <w:t>Pultenaea</w:t>
      </w:r>
      <w:proofErr w:type="spellEnd"/>
      <w:r w:rsidR="002A5C83" w:rsidRPr="003C3342">
        <w:rPr>
          <w:i/>
        </w:rPr>
        <w:t xml:space="preserve"> tuberculata</w:t>
      </w:r>
      <w:r w:rsidR="002A5C83" w:rsidRPr="003C3342">
        <w:t xml:space="preserve"> </w:t>
      </w:r>
      <w:r w:rsidR="00C6125D" w:rsidRPr="003C3342">
        <w:t xml:space="preserve">spent </w:t>
      </w:r>
      <w:r w:rsidR="00482BA4" w:rsidRPr="003C3342">
        <w:t>more than 90% of their reproductive investment on failed tissues (</w:t>
      </w:r>
      <w:r w:rsidR="00BD71EC">
        <w:t>Table 2</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(Table 2)</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the pre-provisioning category includes </w:t>
      </w:r>
      <w:del w:id="736" w:author="Mark Westoby" w:date="2016-08-19T12:20:00Z">
        <w:r w:rsidR="002A5C83" w:rsidRPr="003C3342" w:rsidDel="00CF2A78">
          <w:delText xml:space="preserve">both </w:delText>
        </w:r>
      </w:del>
      <w:r w:rsidR="002A5C83" w:rsidRPr="003C3342">
        <w:t xml:space="preserve">ovules that are aborted </w:t>
      </w:r>
      <w:ins w:id="737" w:author="Mark Westoby" w:date="2016-08-19T12:20:00Z">
        <w:r w:rsidR="00CF2A78" w:rsidRPr="003C3342">
          <w:t xml:space="preserve">both </w:t>
        </w:r>
      </w:ins>
      <w:r w:rsidR="002A5C83" w:rsidRPr="003C3342">
        <w:t xml:space="preserve">due to lack of pollination and </w:t>
      </w:r>
      <w:ins w:id="738" w:author="Mark Westoby" w:date="2016-08-19T12:20:00Z">
        <w:r w:rsidR="00CF2A78" w:rsidRPr="003C3342">
          <w:t xml:space="preserve">due to early </w:t>
        </w:r>
      </w:ins>
      <w:del w:id="739" w:author="Mark Westoby" w:date="2016-08-19T12:21:00Z">
        <w:r w:rsidR="002A5C83" w:rsidRPr="003C3342" w:rsidDel="00CF2A78">
          <w:delText xml:space="preserve">parental </w:delText>
        </w:r>
      </w:del>
      <w:ins w:id="740" w:author="Mark Westoby" w:date="2016-08-19T12:21:00Z">
        <w:r w:rsidR="00CF2A78" w:rsidRPr="003C3342">
          <w:t xml:space="preserve">maternal </w:t>
        </w:r>
      </w:ins>
      <w:r w:rsidR="009B4F79" w:rsidRPr="003C3342">
        <w:t>selection</w:t>
      </w:r>
      <w:r w:rsidR="002A5C83" w:rsidRPr="003C3342">
        <w:t xml:space="preserve">. </w:t>
      </w:r>
    </w:p>
    <w:p w14:paraId="597265E7" w14:textId="7716860C" w:rsidR="00EA13E4" w:rsidRPr="003C3342" w:rsidRDefault="008F4107">
      <w:pPr>
        <w:pPrChange w:id="741" w:author="Daniel Falster" w:date="2016-08-29T13:17:00Z">
          <w:pPr>
            <w:ind w:firstLine="720"/>
          </w:pPr>
        </w:pPrChange>
      </w:pPr>
      <w:r w:rsidRPr="003C3342">
        <w:t>Seedcosts are further divided into three investment pools</w:t>
      </w:r>
      <w:r w:rsidR="00A528EE" w:rsidRPr="003C3342">
        <w:t>:</w:t>
      </w:r>
      <w:r w:rsidRPr="003C3342">
        <w:t xml:space="preserve"> seed mass, mass of parts formed up to the point of pollination (on a per ovule basis), and the mass of packaging and dispersal structures (on a per ovule basis). The relative </w:t>
      </w:r>
      <w:r w:rsidR="00FD2B1C" w:rsidRPr="003C3342">
        <w:t>costs of these components shift</w:t>
      </w:r>
      <w:ins w:id="742" w:author="Mark Westoby" w:date="2016-08-19T12:36:00Z">
        <w:r w:rsidR="00A01D75" w:rsidRPr="003C3342">
          <w:t>ed</w:t>
        </w:r>
      </w:ins>
      <w:r w:rsidRPr="003C3342">
        <w:t xml:space="preserve"> markedly across species (</w:t>
      </w:r>
      <w:r w:rsidR="00115F3A" w:rsidRPr="003C3342">
        <w:t>Figure 3</w:t>
      </w:r>
      <w:r w:rsidR="00C2618D" w:rsidRPr="003C3342">
        <w:rPr>
          <w:rStyle w:val="CommentReference"/>
          <w:rFonts w:cs="Times New Roman"/>
        </w:rPr>
        <w:commentReference w:id="743"/>
      </w:r>
      <w:r w:rsidRPr="003C3342">
        <w:t xml:space="preserve">). </w:t>
      </w:r>
      <w:r w:rsidR="009B4F79" w:rsidRPr="003C3342">
        <w:t xml:space="preserve">Four </w:t>
      </w:r>
      <w:r w:rsidRPr="003C3342">
        <w:t xml:space="preserve">species, </w:t>
      </w:r>
      <w:r w:rsidRPr="003C3342">
        <w:rPr>
          <w:i/>
        </w:rPr>
        <w:t>Epacris microphylla</w:t>
      </w:r>
      <w:r w:rsidR="00FD2B1C" w:rsidRPr="003C3342">
        <w:rPr>
          <w:i/>
        </w:rPr>
        <w:t xml:space="preserve">, </w:t>
      </w:r>
      <w:r w:rsidR="009B4F79" w:rsidRPr="003C3342">
        <w:rPr>
          <w:i/>
        </w:rPr>
        <w:t xml:space="preserve">Hemigenia </w:t>
      </w:r>
      <w:proofErr w:type="spellStart"/>
      <w:r w:rsidR="009B4F79" w:rsidRPr="003C3342">
        <w:rPr>
          <w:i/>
        </w:rPr>
        <w:t>pupurea</w:t>
      </w:r>
      <w:proofErr w:type="spellEnd"/>
      <w:r w:rsidR="009B4F79" w:rsidRPr="003C3342">
        <w:rPr>
          <w:i/>
        </w:rPr>
        <w:t xml:space="preserve">, Pimelea linifolia, and </w:t>
      </w:r>
      <w:r w:rsidR="009B4F79" w:rsidRPr="00933507">
        <w:rPr>
          <w:i/>
          <w:color w:val="000000"/>
          <w:szCs w:val="18"/>
          <w:rPrChange w:id="744" w:author="Daniel Falster" w:date="2016-08-29T13:01:00Z">
            <w:rPr>
              <w:rFonts w:ascii="Calibri" w:hAnsi="Calibri"/>
              <w:i/>
              <w:color w:val="000000"/>
              <w:szCs w:val="18"/>
            </w:rPr>
          </w:rPrChange>
        </w:rPr>
        <w:t>Pultanaea tuberculata</w:t>
      </w:r>
      <w:r w:rsidR="009B4F79" w:rsidRPr="003C3342">
        <w:rPr>
          <w:sz w:val="28"/>
        </w:rPr>
        <w:t xml:space="preserve"> </w:t>
      </w:r>
      <w:del w:id="745" w:author="Mark Westoby" w:date="2016-08-19T12:35:00Z">
        <w:r w:rsidR="00FD2B1C" w:rsidRPr="003C3342" w:rsidDel="00A01D75">
          <w:delText xml:space="preserve">have </w:delText>
        </w:r>
      </w:del>
      <w:ins w:id="746" w:author="Mark Westoby" w:date="2016-08-19T12:35:00Z">
        <w:r w:rsidR="00A01D75" w:rsidRPr="003C3342">
          <w:t xml:space="preserve">had </w:t>
        </w:r>
      </w:ins>
      <w:r w:rsidR="00FD2B1C" w:rsidRPr="003C3342">
        <w:t xml:space="preserve">pre-pollination costs that </w:t>
      </w:r>
      <w:del w:id="747" w:author="Mark Westoby" w:date="2016-08-19T12:35:00Z">
        <w:r w:rsidR="00FD2B1C" w:rsidRPr="003C3342" w:rsidDel="00A01D75">
          <w:delText xml:space="preserve">are </w:delText>
        </w:r>
      </w:del>
      <w:ins w:id="748" w:author="Mark Westoby" w:date="2016-08-19T12:35:00Z">
        <w:r w:rsidR="00A01D75" w:rsidRPr="003C3342">
          <w:t xml:space="preserve">were </w:t>
        </w:r>
      </w:ins>
      <w:r w:rsidR="00FD2B1C" w:rsidRPr="003C3342">
        <w:t xml:space="preserve">greater than 50% of total seedcosts, while 5 species </w:t>
      </w:r>
      <w:del w:id="749" w:author="Mark Westoby" w:date="2016-08-19T12:35:00Z">
        <w:r w:rsidR="00FD2B1C" w:rsidRPr="003C3342" w:rsidDel="00A01D75">
          <w:delText xml:space="preserve">have </w:delText>
        </w:r>
      </w:del>
      <w:ins w:id="750" w:author="Mark Westoby" w:date="2016-08-19T12:35:00Z">
        <w:r w:rsidR="00A01D75" w:rsidRPr="003C3342">
          <w:t xml:space="preserve">had </w:t>
        </w:r>
      </w:ins>
      <w:r w:rsidR="00FD2B1C" w:rsidRPr="003C3342">
        <w:t xml:space="preserve">pre-pollination costs that </w:t>
      </w:r>
      <w:del w:id="751" w:author="Mark Westoby" w:date="2016-08-19T12:35:00Z">
        <w:r w:rsidR="00FD2B1C" w:rsidRPr="003C3342" w:rsidDel="00A01D75">
          <w:delText xml:space="preserve">are </w:delText>
        </w:r>
      </w:del>
      <w:ins w:id="752" w:author="Mark Westoby" w:date="2016-08-19T12:35:00Z">
        <w:r w:rsidR="00A01D75" w:rsidRPr="003C3342">
          <w:t xml:space="preserve">were </w:t>
        </w:r>
      </w:ins>
      <w:r w:rsidR="00FD2B1C" w:rsidRPr="003C3342">
        <w:t xml:space="preserve">less than </w:t>
      </w:r>
      <w:r w:rsidR="009B4F79" w:rsidRPr="003C3342">
        <w:t>10</w:t>
      </w:r>
      <w:r w:rsidR="00FD2B1C" w:rsidRPr="003C3342">
        <w:t>% of total seedcosts (</w:t>
      </w:r>
      <w:r w:rsidR="00BD71EC">
        <w:t>Table 3</w:t>
      </w:r>
      <w:r w:rsidR="00FD2B1C" w:rsidRPr="003C3342">
        <w:t xml:space="preserve">). The </w:t>
      </w:r>
      <w:r w:rsidR="00FD2B1C" w:rsidRPr="003C3342">
        <w:lastRenderedPageBreak/>
        <w:t>proportion of energy invested in packaging and dispersal tissues range</w:t>
      </w:r>
      <w:ins w:id="753" w:author="Mark Westoby" w:date="2016-08-19T12:35:00Z">
        <w:r w:rsidR="00A01D75" w:rsidRPr="003C3342">
          <w:t>d</w:t>
        </w:r>
      </w:ins>
      <w:del w:id="754" w:author="Mark Westoby" w:date="2016-08-19T12:35:00Z">
        <w:r w:rsidR="00FD2B1C" w:rsidRPr="003C3342" w:rsidDel="00A01D75">
          <w:delText>s</w:delText>
        </w:r>
      </w:del>
      <w:r w:rsidR="00FD2B1C" w:rsidRPr="003C3342">
        <w:t xml:space="preserve"> from a low of 0.</w:t>
      </w:r>
      <w:r w:rsidR="009B4F79" w:rsidRPr="003C3342">
        <w:t>14</w:t>
      </w:r>
      <w:r w:rsidR="00FD2B1C" w:rsidRPr="003C3342">
        <w:t xml:space="preserve"> (for </w:t>
      </w:r>
      <w:r w:rsidR="009B4F79" w:rsidRPr="003C3342">
        <w:rPr>
          <w:i/>
        </w:rPr>
        <w:t xml:space="preserve">Hemigenia </w:t>
      </w:r>
      <w:proofErr w:type="spellStart"/>
      <w:r w:rsidR="009B4F79" w:rsidRPr="003C3342">
        <w:rPr>
          <w:i/>
        </w:rPr>
        <w:t>pupurea</w:t>
      </w:r>
      <w:proofErr w:type="spellEnd"/>
      <w:r w:rsidR="009B4F79" w:rsidRPr="003C3342">
        <w:t>) to a high of 0.98</w:t>
      </w:r>
      <w:r w:rsidR="00FD2B1C" w:rsidRPr="003C3342">
        <w:t xml:space="preserve"> (</w:t>
      </w:r>
      <w:r w:rsidR="009B4F79" w:rsidRPr="003C3342">
        <w:rPr>
          <w:i/>
        </w:rPr>
        <w:t>Banksia ericifolia</w:t>
      </w:r>
      <w:r w:rsidR="00FD2B1C" w:rsidRPr="003C3342">
        <w:t>)</w:t>
      </w:r>
      <w:r w:rsidR="008A0565" w:rsidRPr="003C3342">
        <w:t xml:space="preserve"> (</w:t>
      </w:r>
      <w:r w:rsidR="00BD71EC">
        <w:t>Table 3</w:t>
      </w:r>
      <w:r w:rsidR="008A0565" w:rsidRPr="003C3342">
        <w:t>).</w:t>
      </w:r>
      <w:r w:rsidR="007F7DA6">
        <w:t xml:space="preserve"> Importantly, the maximum any </w:t>
      </w:r>
      <w:r w:rsidR="007F7DA6" w:rsidRPr="007F7DA6">
        <w:t>species</w:t>
      </w:r>
      <w:r w:rsidR="007F7DA6">
        <w:t xml:space="preserve"> invested in seeds was less than 25% of total energy expenditure.</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1503A328" w14:textId="33A75D26" w:rsidR="00EA13E4" w:rsidRPr="003C3342" w:rsidRDefault="008A0565">
      <w:pPr>
        <w:rPr>
          <w:i/>
          <w:sz w:val="18"/>
        </w:rPr>
        <w:pPrChange w:id="755" w:author="Daniel Falster" w:date="2016-08-29T13:17:00Z">
          <w:pPr>
            <w:ind w:firstLine="720"/>
          </w:pPr>
        </w:pPrChange>
      </w:pPr>
      <w:del w:id="756" w:author="Mark Westoby" w:date="2016-08-19T12:54:00Z">
        <w:r w:rsidRPr="003C3342" w:rsidDel="00EF232C">
          <w:delText>The variation in t</w:delText>
        </w:r>
      </w:del>
      <w:ins w:id="757" w:author="Mark Westoby" w:date="2016-08-19T12:54:00Z">
        <w:r w:rsidR="00EF232C" w:rsidRPr="003C3342">
          <w:t>T</w:t>
        </w:r>
      </w:ins>
      <w:r w:rsidRPr="003C3342">
        <w:t xml:space="preserve">otal accessory costs and </w:t>
      </w:r>
      <w:del w:id="758" w:author="Mark Westoby" w:date="2016-08-19T12:54:00Z">
        <w:r w:rsidR="00C6125D" w:rsidRPr="003C3342" w:rsidDel="00EF232C">
          <w:delText xml:space="preserve">in </w:delText>
        </w:r>
      </w:del>
      <w:r w:rsidRPr="003C3342">
        <w:t xml:space="preserve">accessory cost components </w:t>
      </w:r>
      <w:r w:rsidR="0076033F" w:rsidRPr="003C3342">
        <w:t xml:space="preserve">correlated </w:t>
      </w:r>
      <w:r w:rsidRPr="003C3342">
        <w:t xml:space="preserve">with seed size. </w:t>
      </w:r>
      <w:r w:rsidR="00A57BA4" w:rsidRPr="003C3342">
        <w:t>Total a</w:t>
      </w:r>
      <w:r w:rsidR="006000B9" w:rsidRPr="003C3342">
        <w:t>ccessory costs per seed increase</w:t>
      </w:r>
      <w:r w:rsidR="0076033F" w:rsidRPr="003C3342">
        <w:t>d</w:t>
      </w:r>
      <w:r w:rsidR="006000B9" w:rsidRPr="003C3342">
        <w:t xml:space="preserve"> isometrically with species’ mean seed size (</w:t>
      </w:r>
      <w:r w:rsidRPr="003C3342">
        <w:t>slope=</w:t>
      </w:r>
      <w:r w:rsidR="009B4F79" w:rsidRPr="00933507">
        <w:rPr>
          <w:color w:val="000000"/>
          <w:sz w:val="20"/>
          <w:rPrChange w:id="759" w:author="Daniel Falster" w:date="2016-08-29T13:01:00Z">
            <w:rPr>
              <w:rFonts w:ascii="Calibri" w:hAnsi="Calibri"/>
              <w:color w:val="000000"/>
              <w:sz w:val="20"/>
            </w:rPr>
          </w:rPrChange>
        </w:rPr>
        <w:t>1.23</w:t>
      </w:r>
      <w:r w:rsidR="00B772A1" w:rsidRPr="00933507">
        <w:rPr>
          <w:rFonts w:ascii="Times New Roman" w:hAnsi="Times New Roman"/>
          <w:color w:val="000000"/>
          <w:sz w:val="20"/>
          <w:rPrChange w:id="760" w:author="Daniel Falster" w:date="2016-08-29T13:01:00Z">
            <w:rPr>
              <w:rFonts w:ascii="Calibri" w:hAnsi="Calibri"/>
              <w:color w:val="000000"/>
              <w:sz w:val="20"/>
            </w:rPr>
          </w:rPrChange>
        </w:rPr>
        <w:t>6</w:t>
      </w:r>
      <w:r w:rsidR="009B4F79" w:rsidRPr="00933507">
        <w:rPr>
          <w:color w:val="000000"/>
          <w:sz w:val="20"/>
          <w:rPrChange w:id="761" w:author="Daniel Falster" w:date="2016-08-29T13:01:00Z">
            <w:rPr>
              <w:rFonts w:ascii="Calibri" w:hAnsi="Calibri"/>
              <w:color w:val="000000"/>
              <w:sz w:val="20"/>
            </w:rPr>
          </w:rPrChange>
        </w:rPr>
        <w:t xml:space="preserve"> </w:t>
      </w:r>
      <w:r w:rsidRPr="00933507">
        <w:rPr>
          <w:rFonts w:eastAsia="Times New Roman"/>
          <w:color w:val="000000"/>
          <w:lang w:eastAsia="en-AU"/>
          <w:rPrChange w:id="762" w:author="Daniel Falster" w:date="2016-08-29T13:01:00Z">
            <w:rPr>
              <w:rFonts w:ascii="Calibri" w:eastAsia="Times New Roman" w:hAnsi="Calibri" w:cs="Times New Roman"/>
              <w:color w:val="000000"/>
              <w:lang w:eastAsia="en-AU"/>
            </w:rPr>
          </w:rPrChange>
        </w:rPr>
        <w:t>±0.2</w:t>
      </w:r>
      <w:r w:rsidR="009B4F79" w:rsidRPr="00933507">
        <w:rPr>
          <w:rFonts w:ascii="Times New Roman" w:eastAsia="Times New Roman" w:hAnsi="Times New Roman"/>
          <w:color w:val="000000"/>
          <w:lang w:eastAsia="en-AU"/>
          <w:rPrChange w:id="763" w:author="Daniel Falster" w:date="2016-08-29T13:01:00Z">
            <w:rPr>
              <w:rFonts w:ascii="Calibri" w:eastAsia="Times New Roman" w:hAnsi="Calibri" w:cs="Times New Roman"/>
              <w:color w:val="000000"/>
              <w:lang w:eastAsia="en-AU"/>
            </w:rPr>
          </w:rPrChange>
        </w:rPr>
        <w:t>83</w:t>
      </w:r>
      <w:r w:rsidRPr="00933507">
        <w:rPr>
          <w:rFonts w:ascii="Times New Roman" w:eastAsia="Times New Roman" w:hAnsi="Times New Roman"/>
          <w:color w:val="000000"/>
          <w:lang w:eastAsia="en-AU"/>
          <w:rPrChange w:id="764" w:author="Daniel Falster" w:date="2016-08-29T13:01:00Z">
            <w:rPr>
              <w:rFonts w:ascii="Calibri" w:eastAsia="Times New Roman" w:hAnsi="Calibri" w:cs="Times New Roman"/>
              <w:color w:val="000000"/>
              <w:lang w:eastAsia="en-AU"/>
            </w:rPr>
          </w:rPrChange>
        </w:rPr>
        <w:t xml:space="preserve">, </w:t>
      </w:r>
      <w:ins w:id="765" w:author="Mark Westoby" w:date="2016-08-19T12:53:00Z">
        <w:r w:rsidR="00EF232C" w:rsidRPr="00933507">
          <w:rPr>
            <w:rFonts w:ascii="Times New Roman" w:eastAsia="Times New Roman" w:hAnsi="Times New Roman"/>
            <w:color w:val="000000"/>
            <w:lang w:eastAsia="en-AU"/>
            <w:rPrChange w:id="766" w:author="Daniel Falster" w:date="2016-08-29T13:01:00Z">
              <w:rPr>
                <w:rFonts w:ascii="Calibri" w:eastAsia="Times New Roman" w:hAnsi="Calibri" w:cs="Times New Roman"/>
                <w:color w:val="000000"/>
                <w:lang w:eastAsia="en-AU"/>
              </w:rPr>
            </w:rPrChange>
          </w:rPr>
          <w:t xml:space="preserve">not sig diff from slope of 1 at </w:t>
        </w:r>
      </w:ins>
      <w:proofErr w:type="spellStart"/>
      <w:r w:rsidRPr="00933507">
        <w:rPr>
          <w:rFonts w:eastAsia="Times New Roman"/>
          <w:color w:val="000000"/>
          <w:lang w:eastAsia="en-AU"/>
          <w:rPrChange w:id="767" w:author="Daniel Falster" w:date="2016-08-29T13:01:00Z">
            <w:rPr>
              <w:rFonts w:ascii="Calibri" w:eastAsia="Times New Roman" w:hAnsi="Calibri" w:cs="Times New Roman"/>
              <w:color w:val="000000"/>
              <w:lang w:eastAsia="en-AU"/>
            </w:rPr>
          </w:rPrChange>
        </w:rPr>
        <w:t>p</w:t>
      </w:r>
      <w:r w:rsidR="005A33E4" w:rsidRPr="00933507">
        <w:rPr>
          <w:rFonts w:eastAsia="Times New Roman"/>
          <w:color w:val="000000"/>
          <w:vertAlign w:val="subscript"/>
          <w:lang w:eastAsia="en-AU"/>
          <w:rPrChange w:id="768" w:author="Daniel Falster" w:date="2016-08-29T13:01:00Z">
            <w:rPr>
              <w:rFonts w:ascii="Calibri" w:eastAsia="Times New Roman" w:hAnsi="Calibri" w:cs="Times New Roman"/>
              <w:color w:val="000000"/>
              <w:vertAlign w:val="subscript"/>
              <w:lang w:eastAsia="en-AU"/>
            </w:rPr>
          </w:rPrChange>
        </w:rPr>
        <w:t>slope.test</w:t>
      </w:r>
      <w:proofErr w:type="spellEnd"/>
      <w:r w:rsidRPr="00933507">
        <w:rPr>
          <w:rFonts w:eastAsia="Times New Roman"/>
          <w:color w:val="000000"/>
          <w:lang w:eastAsia="en-AU"/>
          <w:rPrChange w:id="769" w:author="Daniel Falster" w:date="2016-08-29T13:01:00Z">
            <w:rPr>
              <w:rFonts w:ascii="Calibri" w:eastAsia="Times New Roman" w:hAnsi="Calibri" w:cs="Times New Roman"/>
              <w:color w:val="000000"/>
              <w:lang w:eastAsia="en-AU"/>
            </w:rPr>
          </w:rPrChange>
        </w:rPr>
        <w:t>=</w:t>
      </w:r>
      <w:r w:rsidR="009B4F79" w:rsidRPr="00933507">
        <w:rPr>
          <w:color w:val="000000"/>
          <w:sz w:val="20"/>
          <w:rPrChange w:id="770" w:author="Daniel Falster" w:date="2016-08-29T13:01:00Z">
            <w:rPr>
              <w:rFonts w:ascii="Calibri" w:hAnsi="Calibri"/>
              <w:color w:val="000000"/>
              <w:sz w:val="20"/>
            </w:rPr>
          </w:rPrChange>
        </w:rPr>
        <w:t>0.09</w:t>
      </w:r>
      <w:r w:rsidR="00B772A1" w:rsidRPr="00933507">
        <w:rPr>
          <w:rFonts w:ascii="Times New Roman" w:hAnsi="Times New Roman"/>
          <w:color w:val="000000"/>
          <w:sz w:val="20"/>
          <w:rPrChange w:id="771" w:author="Daniel Falster" w:date="2016-08-29T13:01:00Z">
            <w:rPr>
              <w:rFonts w:ascii="Calibri" w:hAnsi="Calibri"/>
              <w:color w:val="000000"/>
              <w:sz w:val="20"/>
            </w:rPr>
          </w:rPrChange>
        </w:rPr>
        <w:t>34</w:t>
      </w:r>
      <w:r w:rsidRPr="00933507">
        <w:rPr>
          <w:rFonts w:ascii="Times New Roman" w:eastAsia="Times New Roman" w:hAnsi="Times New Roman"/>
          <w:color w:val="000000"/>
          <w:lang w:eastAsia="en-AU"/>
          <w:rPrChange w:id="772" w:author="Daniel Falster" w:date="2016-08-29T13:01:00Z">
            <w:rPr>
              <w:rFonts w:ascii="Calibri" w:eastAsia="Times New Roman" w:hAnsi="Calibri" w:cs="Times New Roman"/>
              <w:color w:val="000000"/>
              <w:lang w:eastAsia="en-AU"/>
            </w:rPr>
          </w:rPrChange>
        </w:rPr>
        <w:t>)</w:t>
      </w:r>
      <w:r w:rsidR="006000B9" w:rsidRPr="003C3342">
        <w:t xml:space="preserve"> </w:t>
      </w:r>
      <w:r w:rsidR="00EA13E4" w:rsidRPr="003C3342">
        <w:t>(</w:t>
      </w:r>
      <w:r w:rsidR="00BD71EC">
        <w:t>Table 4</w:t>
      </w:r>
      <w:r w:rsidR="00EA13E4" w:rsidRPr="003C3342">
        <w:t xml:space="preserve">, </w:t>
      </w:r>
      <w:r w:rsidR="00115F3A" w:rsidRPr="003C3342">
        <w:t>Figure 4</w:t>
      </w:r>
      <w:r w:rsidR="007F7DA6">
        <w:t>a</w:t>
      </w:r>
      <w:r w:rsidR="00EA13E4" w:rsidRPr="003C3342">
        <w:t>)</w:t>
      </w:r>
      <w:r w:rsidRPr="003C3342">
        <w:t>. The other two components of total seed</w:t>
      </w:r>
      <w:r w:rsidR="00C6125D" w:rsidRPr="003C3342">
        <w:t xml:space="preserve"> </w:t>
      </w:r>
      <w:r w:rsidRPr="003C3342">
        <w:t xml:space="preserve">costs </w:t>
      </w:r>
      <w:r w:rsidR="0076033F" w:rsidRPr="003C3342">
        <w:t xml:space="preserve">did </w:t>
      </w:r>
      <w:r w:rsidRPr="003C3342">
        <w:t xml:space="preserve">not scale 1:1 with seed size – required pre-pollination costs </w:t>
      </w:r>
      <w:r w:rsidR="0076033F" w:rsidRPr="003C3342">
        <w:t xml:space="preserve">had </w:t>
      </w:r>
      <w:r w:rsidRPr="003C3342">
        <w:t>a slope significantly &lt; 1 (slope=</w:t>
      </w:r>
      <w:r w:rsidR="009B4F79" w:rsidRPr="00933507">
        <w:rPr>
          <w:rFonts w:eastAsia="Times New Roman"/>
          <w:color w:val="000000"/>
          <w:lang w:eastAsia="en-AU"/>
          <w:rPrChange w:id="773" w:author="Daniel Falster" w:date="2016-08-29T13:01:00Z">
            <w:rPr>
              <w:rFonts w:ascii="Calibri" w:eastAsia="Times New Roman" w:hAnsi="Calibri" w:cs="Times New Roman"/>
              <w:color w:val="000000"/>
              <w:lang w:eastAsia="en-AU"/>
            </w:rPr>
          </w:rPrChange>
        </w:rPr>
        <w:t>0.638</w:t>
      </w:r>
      <w:r w:rsidRPr="00933507">
        <w:rPr>
          <w:rFonts w:ascii="Times New Roman" w:eastAsia="Times New Roman" w:hAnsi="Times New Roman"/>
          <w:color w:val="000000"/>
          <w:lang w:eastAsia="en-AU"/>
          <w:rPrChange w:id="774" w:author="Daniel Falster" w:date="2016-08-29T13:01:00Z">
            <w:rPr>
              <w:rFonts w:ascii="Calibri" w:eastAsia="Times New Roman" w:hAnsi="Calibri" w:cs="Times New Roman"/>
              <w:color w:val="000000"/>
              <w:lang w:eastAsia="en-AU"/>
            </w:rPr>
          </w:rPrChange>
        </w:rPr>
        <w:t>±0.2</w:t>
      </w:r>
      <w:r w:rsidR="009B4F79" w:rsidRPr="00933507">
        <w:rPr>
          <w:rFonts w:ascii="Times New Roman" w:eastAsia="Times New Roman" w:hAnsi="Times New Roman"/>
          <w:color w:val="000000"/>
          <w:lang w:eastAsia="en-AU"/>
          <w:rPrChange w:id="775" w:author="Daniel Falster" w:date="2016-08-29T13:01:00Z">
            <w:rPr>
              <w:rFonts w:ascii="Calibri" w:eastAsia="Times New Roman" w:hAnsi="Calibri" w:cs="Times New Roman"/>
              <w:color w:val="000000"/>
              <w:lang w:eastAsia="en-AU"/>
            </w:rPr>
          </w:rPrChange>
        </w:rPr>
        <w:t>03</w:t>
      </w:r>
      <w:r w:rsidRPr="00933507">
        <w:rPr>
          <w:rFonts w:ascii="Times New Roman" w:eastAsia="Times New Roman" w:hAnsi="Times New Roman"/>
          <w:color w:val="000000"/>
          <w:lang w:eastAsia="en-AU"/>
          <w:rPrChange w:id="776" w:author="Daniel Falster" w:date="2016-08-29T13:01:00Z">
            <w:rPr>
              <w:rFonts w:ascii="Calibri" w:eastAsia="Times New Roman" w:hAnsi="Calibri" w:cs="Times New Roman"/>
              <w:color w:val="000000"/>
              <w:lang w:eastAsia="en-AU"/>
            </w:rPr>
          </w:rPrChange>
        </w:rPr>
        <w:t xml:space="preserve">, </w:t>
      </w:r>
      <w:proofErr w:type="spellStart"/>
      <w:r w:rsidRPr="00933507">
        <w:rPr>
          <w:rFonts w:eastAsia="Times New Roman"/>
          <w:color w:val="000000"/>
          <w:lang w:eastAsia="en-AU"/>
          <w:rPrChange w:id="777" w:author="Daniel Falster" w:date="2016-08-29T13:01:00Z">
            <w:rPr>
              <w:rFonts w:ascii="Calibri" w:eastAsia="Times New Roman" w:hAnsi="Calibri" w:cs="Times New Roman"/>
              <w:color w:val="000000"/>
              <w:lang w:eastAsia="en-AU"/>
            </w:rPr>
          </w:rPrChange>
        </w:rPr>
        <w:t>p</w:t>
      </w:r>
      <w:r w:rsidR="005A33E4" w:rsidRPr="00933507">
        <w:rPr>
          <w:rFonts w:eastAsia="Times New Roman"/>
          <w:color w:val="000000"/>
          <w:vertAlign w:val="subscript"/>
          <w:lang w:eastAsia="en-AU"/>
          <w:rPrChange w:id="778" w:author="Daniel Falster" w:date="2016-08-29T13:01:00Z">
            <w:rPr>
              <w:rFonts w:ascii="Calibri" w:eastAsia="Times New Roman" w:hAnsi="Calibri" w:cs="Times New Roman"/>
              <w:color w:val="000000"/>
              <w:vertAlign w:val="subscript"/>
              <w:lang w:eastAsia="en-AU"/>
            </w:rPr>
          </w:rPrChange>
        </w:rPr>
        <w:t>slope.test</w:t>
      </w:r>
      <w:proofErr w:type="spellEnd"/>
      <w:r w:rsidRPr="00933507">
        <w:rPr>
          <w:rFonts w:eastAsia="Times New Roman"/>
          <w:color w:val="000000"/>
          <w:lang w:eastAsia="en-AU"/>
          <w:rPrChange w:id="779" w:author="Daniel Falster" w:date="2016-08-29T13:01:00Z">
            <w:rPr>
              <w:rFonts w:ascii="Calibri" w:eastAsia="Times New Roman" w:hAnsi="Calibri" w:cs="Times New Roman"/>
              <w:color w:val="000000"/>
              <w:lang w:eastAsia="en-AU"/>
            </w:rPr>
          </w:rPrChange>
        </w:rPr>
        <w:t>=</w:t>
      </w:r>
      <w:r w:rsidR="009B4F79" w:rsidRPr="00933507">
        <w:rPr>
          <w:rFonts w:eastAsia="Times New Roman"/>
          <w:color w:val="000000"/>
          <w:lang w:eastAsia="en-AU"/>
          <w:rPrChange w:id="780" w:author="Daniel Falster" w:date="2016-08-29T13:01:00Z">
            <w:rPr>
              <w:rFonts w:ascii="Calibri" w:eastAsia="Times New Roman" w:hAnsi="Calibri" w:cs="Times New Roman"/>
              <w:color w:val="000000"/>
              <w:lang w:eastAsia="en-AU"/>
            </w:rPr>
          </w:rPrChange>
        </w:rPr>
        <w:t>0.0022</w:t>
      </w:r>
      <w:r w:rsidRPr="00933507">
        <w:rPr>
          <w:rFonts w:ascii="Times New Roman" w:eastAsia="Times New Roman" w:hAnsi="Times New Roman"/>
          <w:color w:val="000000"/>
          <w:lang w:eastAsia="en-AU"/>
          <w:rPrChange w:id="781" w:author="Daniel Falster" w:date="2016-08-29T13:01:00Z">
            <w:rPr>
              <w:rFonts w:ascii="Calibri" w:eastAsia="Times New Roman" w:hAnsi="Calibri" w:cs="Times New Roman"/>
              <w:color w:val="000000"/>
              <w:lang w:eastAsia="en-AU"/>
            </w:rPr>
          </w:rPrChange>
        </w:rPr>
        <w:t>), indicating that larger-seeded species invest</w:t>
      </w:r>
      <w:r w:rsidR="0076033F" w:rsidRPr="00933507">
        <w:rPr>
          <w:rFonts w:ascii="Times New Roman" w:eastAsia="Times New Roman" w:hAnsi="Times New Roman"/>
          <w:color w:val="000000"/>
          <w:lang w:eastAsia="en-AU"/>
          <w:rPrChange w:id="782" w:author="Daniel Falster" w:date="2016-08-29T13:01:00Z">
            <w:rPr>
              <w:rFonts w:ascii="Calibri" w:eastAsia="Times New Roman" w:hAnsi="Calibri" w:cs="Times New Roman"/>
              <w:color w:val="000000"/>
              <w:lang w:eastAsia="en-AU"/>
            </w:rPr>
          </w:rPrChange>
        </w:rPr>
        <w:t>ed</w:t>
      </w:r>
      <w:r w:rsidRPr="00933507">
        <w:rPr>
          <w:rFonts w:ascii="Times New Roman" w:eastAsia="Times New Roman" w:hAnsi="Times New Roman"/>
          <w:color w:val="000000"/>
          <w:lang w:eastAsia="en-AU"/>
          <w:rPrChange w:id="783" w:author="Daniel Falster" w:date="2016-08-29T13:01:00Z">
            <w:rPr>
              <w:rFonts w:ascii="Calibri" w:eastAsia="Times New Roman" w:hAnsi="Calibri" w:cs="Times New Roman"/>
              <w:color w:val="000000"/>
              <w:lang w:eastAsia="en-AU"/>
            </w:rPr>
          </w:rPrChange>
        </w:rPr>
        <w:t xml:space="preserve"> relatively less in pre-pollination tissues</w:t>
      </w:r>
      <w:r w:rsidR="007F7DA6">
        <w:rPr>
          <w:rFonts w:eastAsia="Times New Roman"/>
          <w:color w:val="000000"/>
          <w:lang w:eastAsia="en-AU"/>
        </w:rPr>
        <w:t xml:space="preserve"> </w:t>
      </w:r>
      <w:commentRangeStart w:id="784"/>
      <w:r w:rsidR="007F7DA6">
        <w:rPr>
          <w:rFonts w:eastAsia="Times New Roman"/>
          <w:color w:val="000000"/>
          <w:lang w:eastAsia="en-AU"/>
        </w:rPr>
        <w:t>(</w:t>
      </w:r>
      <w:r w:rsidR="007F7DA6" w:rsidRPr="003C3342">
        <w:t>Figure 4</w:t>
      </w:r>
      <w:r w:rsidR="007F7DA6">
        <w:t>c</w:t>
      </w:r>
      <w:r w:rsidR="007F7DA6" w:rsidRPr="003C3342">
        <w:t>)</w:t>
      </w:r>
      <w:r w:rsidRPr="00933507">
        <w:rPr>
          <w:rFonts w:eastAsia="Times New Roman"/>
          <w:color w:val="000000"/>
          <w:lang w:eastAsia="en-AU"/>
          <w:rPrChange w:id="785" w:author="Daniel Falster" w:date="2016-08-29T13:01:00Z">
            <w:rPr>
              <w:rFonts w:ascii="Calibri" w:eastAsia="Times New Roman" w:hAnsi="Calibri" w:cs="Times New Roman"/>
              <w:color w:val="000000"/>
              <w:lang w:eastAsia="en-AU"/>
            </w:rPr>
          </w:rPrChange>
        </w:rPr>
        <w:t xml:space="preserve">. In contrast, </w:t>
      </w:r>
      <w:r w:rsidRPr="00933507">
        <w:rPr>
          <w:rFonts w:ascii="Times New Roman" w:eastAsia="Times New Roman" w:hAnsi="Times New Roman"/>
          <w:color w:val="000000"/>
          <w:lang w:eastAsia="en-AU"/>
          <w:rPrChange w:id="786" w:author="Daniel Falster" w:date="2016-08-29T13:01:00Z">
            <w:rPr>
              <w:rFonts w:ascii="Calibri" w:eastAsia="Times New Roman" w:hAnsi="Calibri" w:cs="Times New Roman"/>
              <w:color w:val="000000"/>
              <w:lang w:eastAsia="en-AU"/>
            </w:rPr>
          </w:rPrChange>
        </w:rPr>
        <w:t>packaging and dispersal costs increase</w:t>
      </w:r>
      <w:r w:rsidR="0076033F" w:rsidRPr="00933507">
        <w:rPr>
          <w:rFonts w:ascii="Times New Roman" w:eastAsia="Times New Roman" w:hAnsi="Times New Roman"/>
          <w:color w:val="000000"/>
          <w:lang w:eastAsia="en-AU"/>
          <w:rPrChange w:id="787" w:author="Daniel Falster" w:date="2016-08-29T13:01:00Z">
            <w:rPr>
              <w:rFonts w:ascii="Calibri" w:eastAsia="Times New Roman" w:hAnsi="Calibri" w:cs="Times New Roman"/>
              <w:color w:val="000000"/>
              <w:lang w:eastAsia="en-AU"/>
            </w:rPr>
          </w:rPrChange>
        </w:rPr>
        <w:t>d</w:t>
      </w:r>
      <w:r w:rsidRPr="00933507">
        <w:rPr>
          <w:rFonts w:eastAsia="Times New Roman"/>
          <w:color w:val="000000"/>
          <w:lang w:eastAsia="en-AU"/>
          <w:rPrChange w:id="788" w:author="Daniel Falster" w:date="2016-08-29T13:01:00Z">
            <w:rPr>
              <w:rFonts w:ascii="Calibri" w:eastAsia="Times New Roman" w:hAnsi="Calibri" w:cs="Times New Roman"/>
              <w:color w:val="000000"/>
              <w:lang w:eastAsia="en-AU"/>
            </w:rPr>
          </w:rPrChange>
        </w:rPr>
        <w:t xml:space="preserve"> more rapidly than seed size, with a slope </w:t>
      </w:r>
      <w:r w:rsidR="009B4F79" w:rsidRPr="00933507">
        <w:rPr>
          <w:rFonts w:ascii="Times New Roman" w:eastAsia="Times New Roman" w:hAnsi="Times New Roman"/>
          <w:color w:val="000000"/>
          <w:lang w:eastAsia="en-AU"/>
          <w:rPrChange w:id="789" w:author="Daniel Falster" w:date="2016-08-29T13:01:00Z">
            <w:rPr>
              <w:rFonts w:ascii="Calibri" w:eastAsia="Times New Roman" w:hAnsi="Calibri" w:cs="Times New Roman"/>
              <w:color w:val="000000"/>
              <w:lang w:eastAsia="en-AU"/>
            </w:rPr>
          </w:rPrChange>
        </w:rPr>
        <w:t xml:space="preserve">significantly </w:t>
      </w:r>
      <w:r w:rsidRPr="00933507">
        <w:rPr>
          <w:rFonts w:ascii="Times New Roman" w:eastAsia="Times New Roman" w:hAnsi="Times New Roman"/>
          <w:color w:val="000000"/>
          <w:lang w:eastAsia="en-AU"/>
          <w:rPrChange w:id="790" w:author="Daniel Falster" w:date="2016-08-29T13:01:00Z">
            <w:rPr>
              <w:rFonts w:ascii="Calibri" w:eastAsia="Times New Roman" w:hAnsi="Calibri" w:cs="Times New Roman"/>
              <w:color w:val="000000"/>
              <w:lang w:eastAsia="en-AU"/>
            </w:rPr>
          </w:rPrChange>
        </w:rPr>
        <w:t>&gt; 1 (</w:t>
      </w:r>
      <w:r w:rsidRPr="003C3342">
        <w:t>slope=</w:t>
      </w:r>
      <w:r w:rsidR="009B4F79" w:rsidRPr="00933507">
        <w:rPr>
          <w:rFonts w:eastAsia="Times New Roman"/>
          <w:color w:val="000000"/>
          <w:lang w:eastAsia="en-AU"/>
          <w:rPrChange w:id="791" w:author="Daniel Falster" w:date="2016-08-29T13:01:00Z">
            <w:rPr>
              <w:rFonts w:ascii="Calibri" w:eastAsia="Times New Roman" w:hAnsi="Calibri" w:cs="Times New Roman"/>
              <w:color w:val="000000"/>
              <w:lang w:eastAsia="en-AU"/>
            </w:rPr>
          </w:rPrChange>
        </w:rPr>
        <w:t>1.420</w:t>
      </w:r>
      <w:r w:rsidRPr="00933507">
        <w:rPr>
          <w:rFonts w:ascii="Times New Roman" w:eastAsia="Times New Roman" w:hAnsi="Times New Roman"/>
          <w:color w:val="000000"/>
          <w:lang w:eastAsia="en-AU"/>
          <w:rPrChange w:id="792" w:author="Daniel Falster" w:date="2016-08-29T13:01:00Z">
            <w:rPr>
              <w:rFonts w:ascii="Calibri" w:eastAsia="Times New Roman" w:hAnsi="Calibri" w:cs="Times New Roman"/>
              <w:color w:val="000000"/>
              <w:lang w:eastAsia="en-AU"/>
            </w:rPr>
          </w:rPrChange>
        </w:rPr>
        <w:t>±0.</w:t>
      </w:r>
      <w:r w:rsidR="009B4F79" w:rsidRPr="00933507">
        <w:rPr>
          <w:rFonts w:ascii="Times New Roman" w:eastAsia="Times New Roman" w:hAnsi="Times New Roman"/>
          <w:color w:val="000000"/>
          <w:lang w:eastAsia="en-AU"/>
          <w:rPrChange w:id="793" w:author="Daniel Falster" w:date="2016-08-29T13:01:00Z">
            <w:rPr>
              <w:rFonts w:ascii="Calibri" w:eastAsia="Times New Roman" w:hAnsi="Calibri" w:cs="Times New Roman"/>
              <w:color w:val="000000"/>
              <w:lang w:eastAsia="en-AU"/>
            </w:rPr>
          </w:rPrChange>
        </w:rPr>
        <w:t>371</w:t>
      </w:r>
      <w:r w:rsidRPr="00933507">
        <w:rPr>
          <w:rFonts w:ascii="Times New Roman" w:eastAsia="Times New Roman" w:hAnsi="Times New Roman"/>
          <w:color w:val="000000"/>
          <w:lang w:eastAsia="en-AU"/>
          <w:rPrChange w:id="794" w:author="Daniel Falster" w:date="2016-08-29T13:01:00Z">
            <w:rPr>
              <w:rFonts w:ascii="Calibri" w:eastAsia="Times New Roman" w:hAnsi="Calibri" w:cs="Times New Roman"/>
              <w:color w:val="000000"/>
              <w:lang w:eastAsia="en-AU"/>
            </w:rPr>
          </w:rPrChange>
        </w:rPr>
        <w:t xml:space="preserve">, </w:t>
      </w:r>
      <w:proofErr w:type="spellStart"/>
      <w:r w:rsidRPr="00933507">
        <w:rPr>
          <w:rFonts w:eastAsia="Times New Roman"/>
          <w:color w:val="000000"/>
          <w:lang w:eastAsia="en-AU"/>
          <w:rPrChange w:id="795" w:author="Daniel Falster" w:date="2016-08-29T13:01:00Z">
            <w:rPr>
              <w:rFonts w:ascii="Calibri" w:eastAsia="Times New Roman" w:hAnsi="Calibri" w:cs="Times New Roman"/>
              <w:color w:val="000000"/>
              <w:lang w:eastAsia="en-AU"/>
            </w:rPr>
          </w:rPrChange>
        </w:rPr>
        <w:t>p</w:t>
      </w:r>
      <w:r w:rsidR="005A33E4" w:rsidRPr="00933507">
        <w:rPr>
          <w:rFonts w:eastAsia="Times New Roman"/>
          <w:color w:val="000000"/>
          <w:vertAlign w:val="subscript"/>
          <w:lang w:eastAsia="en-AU"/>
          <w:rPrChange w:id="796" w:author="Daniel Falster" w:date="2016-08-29T13:01:00Z">
            <w:rPr>
              <w:rFonts w:ascii="Calibri" w:eastAsia="Times New Roman" w:hAnsi="Calibri" w:cs="Times New Roman"/>
              <w:color w:val="000000"/>
              <w:vertAlign w:val="subscript"/>
              <w:lang w:eastAsia="en-AU"/>
            </w:rPr>
          </w:rPrChange>
        </w:rPr>
        <w:t>slope.test</w:t>
      </w:r>
      <w:proofErr w:type="spellEnd"/>
      <w:r w:rsidRPr="00933507">
        <w:rPr>
          <w:rFonts w:eastAsia="Times New Roman"/>
          <w:color w:val="000000"/>
          <w:lang w:eastAsia="en-AU"/>
          <w:rPrChange w:id="797" w:author="Daniel Falster" w:date="2016-08-29T13:01:00Z">
            <w:rPr>
              <w:rFonts w:ascii="Calibri" w:eastAsia="Times New Roman" w:hAnsi="Calibri" w:cs="Times New Roman"/>
              <w:color w:val="000000"/>
              <w:lang w:eastAsia="en-AU"/>
            </w:rPr>
          </w:rPrChange>
        </w:rPr>
        <w:t>=</w:t>
      </w:r>
      <w:r w:rsidR="009B4F79" w:rsidRPr="00933507">
        <w:rPr>
          <w:rFonts w:eastAsia="Times New Roman"/>
          <w:color w:val="000000"/>
          <w:lang w:eastAsia="en-AU"/>
          <w:rPrChange w:id="798" w:author="Daniel Falster" w:date="2016-08-29T13:01:00Z">
            <w:rPr>
              <w:rFonts w:ascii="Calibri" w:eastAsia="Times New Roman" w:hAnsi="Calibri" w:cs="Times New Roman"/>
              <w:color w:val="000000"/>
              <w:lang w:eastAsia="en-AU"/>
            </w:rPr>
          </w:rPrChange>
        </w:rPr>
        <w:t>0.0293</w:t>
      </w:r>
      <w:r w:rsidRPr="00933507">
        <w:rPr>
          <w:rFonts w:ascii="Times New Roman" w:eastAsia="Times New Roman" w:hAnsi="Times New Roman"/>
          <w:color w:val="000000"/>
          <w:lang w:eastAsia="en-AU"/>
          <w:rPrChange w:id="799" w:author="Daniel Falster" w:date="2016-08-29T13:01:00Z">
            <w:rPr>
              <w:rFonts w:ascii="Calibri" w:eastAsia="Times New Roman" w:hAnsi="Calibri" w:cs="Times New Roman"/>
              <w:color w:val="000000"/>
              <w:lang w:eastAsia="en-AU"/>
            </w:rPr>
          </w:rPrChange>
        </w:rPr>
        <w:t>)</w:t>
      </w:r>
      <w:r w:rsidR="007F7DA6">
        <w:rPr>
          <w:rFonts w:eastAsia="Times New Roman"/>
          <w:color w:val="000000"/>
          <w:lang w:eastAsia="en-AU"/>
        </w:rPr>
        <w:t xml:space="preserve"> (</w:t>
      </w:r>
      <w:r w:rsidR="007F7DA6" w:rsidRPr="003C3342">
        <w:t>Figure 4</w:t>
      </w:r>
      <w:r w:rsidR="007F7DA6">
        <w:t>b</w:t>
      </w:r>
      <w:r w:rsidR="007F7DA6" w:rsidRPr="003C3342">
        <w:t>)</w:t>
      </w:r>
      <w:r w:rsidRPr="00933507">
        <w:rPr>
          <w:rFonts w:eastAsia="Times New Roman"/>
          <w:color w:val="000000"/>
          <w:lang w:eastAsia="en-AU"/>
          <w:rPrChange w:id="800" w:author="Daniel Falster" w:date="2016-08-29T13:01:00Z">
            <w:rPr>
              <w:rFonts w:ascii="Calibri" w:eastAsia="Times New Roman" w:hAnsi="Calibri" w:cs="Times New Roman"/>
              <w:color w:val="000000"/>
              <w:lang w:eastAsia="en-AU"/>
            </w:rPr>
          </w:rPrChange>
        </w:rPr>
        <w:t>.</w:t>
      </w:r>
      <w:commentRangeEnd w:id="784"/>
      <w:r w:rsidR="007F7DA6">
        <w:rPr>
          <w:rStyle w:val="CommentReference"/>
        </w:rPr>
        <w:commentReference w:id="784"/>
      </w:r>
      <w:r w:rsidRPr="00933507">
        <w:rPr>
          <w:rFonts w:eastAsia="Times New Roman"/>
          <w:color w:val="000000"/>
          <w:lang w:eastAsia="en-AU"/>
          <w:rPrChange w:id="801" w:author="Daniel Falster" w:date="2016-08-29T13:01:00Z">
            <w:rPr>
              <w:rFonts w:ascii="Calibri" w:eastAsia="Times New Roman" w:hAnsi="Calibri" w:cs="Times New Roman"/>
              <w:color w:val="000000"/>
              <w:lang w:eastAsia="en-AU"/>
            </w:rPr>
          </w:rPrChange>
        </w:rPr>
        <w:t xml:space="preserve"> </w:t>
      </w:r>
      <w:r w:rsidR="001A1B84" w:rsidRPr="00933507">
        <w:rPr>
          <w:rFonts w:eastAsia="Times New Roman"/>
          <w:color w:val="000000"/>
          <w:lang w:eastAsia="en-AU"/>
          <w:rPrChange w:id="802" w:author="Daniel Falster" w:date="2016-08-29T13:01:00Z">
            <w:rPr>
              <w:rFonts w:ascii="Calibri" w:eastAsia="Times New Roman" w:hAnsi="Calibri" w:cs="Times New Roman"/>
              <w:color w:val="000000"/>
              <w:lang w:eastAsia="en-AU"/>
            </w:rPr>
          </w:rPrChange>
        </w:rPr>
        <w:t xml:space="preserve">Both total costs of </w:t>
      </w:r>
      <w:r w:rsidRPr="00933507">
        <w:rPr>
          <w:rFonts w:ascii="Times New Roman" w:eastAsia="Times New Roman" w:hAnsi="Times New Roman"/>
          <w:color w:val="000000"/>
          <w:lang w:eastAsia="en-AU"/>
          <w:rPrChange w:id="803" w:author="Daniel Falster" w:date="2016-08-29T13:01:00Z">
            <w:rPr>
              <w:rFonts w:ascii="Calibri" w:eastAsia="Times New Roman" w:hAnsi="Calibri" w:cs="Times New Roman"/>
              <w:color w:val="000000"/>
              <w:lang w:eastAsia="en-AU"/>
            </w:rPr>
          </w:rPrChange>
        </w:rPr>
        <w:t xml:space="preserve">failure </w:t>
      </w:r>
      <w:r w:rsidR="001A1B84" w:rsidRPr="00933507">
        <w:rPr>
          <w:rFonts w:ascii="Times New Roman" w:eastAsia="Times New Roman" w:hAnsi="Times New Roman"/>
          <w:color w:val="000000"/>
          <w:lang w:eastAsia="en-AU"/>
          <w:rPrChange w:id="804" w:author="Daniel Falster" w:date="2016-08-29T13:01:00Z">
            <w:rPr>
              <w:rFonts w:ascii="Calibri" w:eastAsia="Times New Roman" w:hAnsi="Calibri" w:cs="Times New Roman"/>
              <w:color w:val="000000"/>
              <w:lang w:eastAsia="en-AU"/>
            </w:rPr>
          </w:rPrChange>
        </w:rPr>
        <w:t xml:space="preserve">and the pre-pollination versus provisioning components </w:t>
      </w:r>
      <w:r w:rsidRPr="00933507">
        <w:rPr>
          <w:rFonts w:ascii="Times New Roman" w:eastAsia="Times New Roman" w:hAnsi="Times New Roman"/>
          <w:color w:val="000000"/>
          <w:lang w:eastAsia="en-AU"/>
          <w:rPrChange w:id="805" w:author="Daniel Falster" w:date="2016-08-29T13:01:00Z">
            <w:rPr>
              <w:rFonts w:ascii="Calibri" w:eastAsia="Times New Roman" w:hAnsi="Calibri" w:cs="Times New Roman"/>
              <w:color w:val="000000"/>
              <w:lang w:eastAsia="en-AU"/>
            </w:rPr>
          </w:rPrChange>
        </w:rPr>
        <w:t>scale</w:t>
      </w:r>
      <w:r w:rsidR="0076033F" w:rsidRPr="00933507">
        <w:rPr>
          <w:rFonts w:ascii="Times New Roman" w:eastAsia="Times New Roman" w:hAnsi="Times New Roman"/>
          <w:color w:val="000000"/>
          <w:lang w:eastAsia="en-AU"/>
          <w:rPrChange w:id="806" w:author="Daniel Falster" w:date="2016-08-29T13:01:00Z">
            <w:rPr>
              <w:rFonts w:ascii="Calibri" w:eastAsia="Times New Roman" w:hAnsi="Calibri" w:cs="Times New Roman"/>
              <w:color w:val="000000"/>
              <w:lang w:eastAsia="en-AU"/>
            </w:rPr>
          </w:rPrChange>
        </w:rPr>
        <w:t>d</w:t>
      </w:r>
      <w:r w:rsidRPr="00933507">
        <w:rPr>
          <w:rFonts w:eastAsia="Times New Roman"/>
          <w:color w:val="000000"/>
          <w:lang w:eastAsia="en-AU"/>
          <w:rPrChange w:id="807" w:author="Daniel Falster" w:date="2016-08-29T13:01:00Z">
            <w:rPr>
              <w:rFonts w:ascii="Calibri" w:eastAsia="Times New Roman" w:hAnsi="Calibri" w:cs="Times New Roman"/>
              <w:color w:val="000000"/>
              <w:lang w:eastAsia="en-AU"/>
            </w:rPr>
          </w:rPrChange>
        </w:rPr>
        <w:t xml:space="preserve"> isometrica</w:t>
      </w:r>
      <w:r w:rsidRPr="00933507">
        <w:rPr>
          <w:rFonts w:ascii="Times New Roman" w:eastAsia="Times New Roman" w:hAnsi="Times New Roman"/>
          <w:color w:val="000000"/>
          <w:lang w:eastAsia="en-AU"/>
          <w:rPrChange w:id="808" w:author="Daniel Falster" w:date="2016-08-29T13:01:00Z">
            <w:rPr>
              <w:rFonts w:ascii="Calibri" w:eastAsia="Times New Roman" w:hAnsi="Calibri" w:cs="Times New Roman"/>
              <w:color w:val="000000"/>
              <w:lang w:eastAsia="en-AU"/>
            </w:rPr>
          </w:rPrChange>
        </w:rPr>
        <w:t>lly with seed</w:t>
      </w:r>
      <w:r w:rsidR="00B03529" w:rsidRPr="00933507">
        <w:rPr>
          <w:rFonts w:ascii="Times New Roman" w:eastAsia="Times New Roman" w:hAnsi="Times New Roman"/>
          <w:color w:val="000000"/>
          <w:lang w:eastAsia="en-AU"/>
          <w:rPrChange w:id="809" w:author="Daniel Falster" w:date="2016-08-29T13:01:00Z">
            <w:rPr>
              <w:rFonts w:ascii="Calibri" w:eastAsia="Times New Roman" w:hAnsi="Calibri" w:cs="Times New Roman"/>
              <w:color w:val="000000"/>
              <w:lang w:eastAsia="en-AU"/>
            </w:rPr>
          </w:rPrChange>
        </w:rPr>
        <w:t xml:space="preserve"> </w:t>
      </w:r>
      <w:r w:rsidRPr="00552EFA">
        <w:rPr>
          <w:rPrChange w:id="810" w:author="Daniel Falster" w:date="2016-08-29T13:01:00Z">
            <w:rPr>
              <w:rFonts w:ascii="Calibri" w:eastAsia="Times New Roman" w:hAnsi="Calibri" w:cs="Times New Roman"/>
              <w:color w:val="000000"/>
              <w:lang w:eastAsia="en-AU"/>
            </w:rPr>
          </w:rPrChange>
        </w:rPr>
        <w:t>size (</w:t>
      </w:r>
      <w:r w:rsidR="00BD71EC" w:rsidRPr="00552EFA">
        <w:t>Table 4</w:t>
      </w:r>
      <w:r w:rsidRPr="00552EFA">
        <w:rPr>
          <w:rPrChange w:id="811" w:author="Daniel Falster" w:date="2016-08-29T13:01:00Z">
            <w:rPr>
              <w:rFonts w:ascii="Calibri" w:eastAsia="Times New Roman" w:hAnsi="Calibri" w:cs="Times New Roman"/>
              <w:color w:val="000000"/>
              <w:lang w:eastAsia="en-AU"/>
            </w:rPr>
          </w:rPrChange>
        </w:rPr>
        <w:t>).</w:t>
      </w:r>
    </w:p>
    <w:p w14:paraId="4796E689" w14:textId="77777777" w:rsidR="008A0565" w:rsidRPr="003C3342" w:rsidRDefault="004666D3" w:rsidP="003C3342">
      <w:pPr>
        <w:pStyle w:val="Heading2"/>
      </w:pPr>
      <w:r w:rsidRPr="003C3342">
        <w:t>Correlations between seed size and seed set</w:t>
      </w:r>
    </w:p>
    <w:p w14:paraId="0316E7AC" w14:textId="2A17A45E" w:rsidR="004666D3" w:rsidRPr="003C3342" w:rsidRDefault="004666D3" w:rsidP="003C3342">
      <w:commentRangeStart w:id="812"/>
      <w:r w:rsidRPr="003C3342">
        <w:t xml:space="preserve">Seed size </w:t>
      </w:r>
      <w:commentRangeEnd w:id="812"/>
      <w:r w:rsidR="00703346">
        <w:rPr>
          <w:rStyle w:val="CommentReference"/>
        </w:rPr>
        <w:commentReference w:id="812"/>
      </w:r>
      <w:r w:rsidR="0076033F" w:rsidRPr="003C3342">
        <w:t xml:space="preserve">was </w:t>
      </w:r>
      <w:r w:rsidRPr="003C3342">
        <w:t xml:space="preserve">also significantly correlated with seedset: species with larger seeds </w:t>
      </w:r>
      <w:r w:rsidR="0076033F" w:rsidRPr="003C3342">
        <w:t xml:space="preserve">had </w:t>
      </w:r>
      <w:r w:rsidR="00FE3EB9" w:rsidRPr="003C3342">
        <w:t>lower seedset (</w:t>
      </w:r>
      <w:r w:rsidR="00115F3A" w:rsidRPr="003C3342">
        <w:t xml:space="preserve">Figure </w:t>
      </w:r>
      <w:r w:rsidR="00703346">
        <w:t>5</w:t>
      </w:r>
      <w:r w:rsidRPr="003C3342">
        <w:t>a, r</w:t>
      </w:r>
      <w:r w:rsidRPr="003C3342">
        <w:rPr>
          <w:vertAlign w:val="superscript"/>
        </w:rPr>
        <w:t>2</w:t>
      </w:r>
      <w:r w:rsidRPr="003C3342">
        <w:t>=0.</w:t>
      </w:r>
      <w:r w:rsidR="00B772A1" w:rsidRPr="003C3342">
        <w:t>5</w:t>
      </w:r>
      <w:r w:rsidR="00F759C0" w:rsidRPr="003C3342">
        <w:t>6</w:t>
      </w:r>
      <w:r w:rsidRPr="003C3342">
        <w:t>, p=</w:t>
      </w:r>
      <w:r w:rsidR="005A33E4" w:rsidRPr="003C3342">
        <w:t>0.0</w:t>
      </w:r>
      <w:r w:rsidR="00F759C0" w:rsidRPr="003C3342">
        <w:t>022</w:t>
      </w:r>
      <w:r w:rsidRPr="003C3342">
        <w:t xml:space="preserve">). This decline in seedset is also apparent in </w:t>
      </w:r>
      <w:r w:rsidR="00115F3A" w:rsidRPr="003C3342">
        <w:t xml:space="preserve">Figure </w:t>
      </w:r>
      <w:r w:rsidR="00703346">
        <w:t>5</w:t>
      </w:r>
      <w:r w:rsidR="00F759C0" w:rsidRPr="003C3342">
        <w:t>b</w:t>
      </w:r>
      <w:r w:rsidRPr="003C3342">
        <w:t xml:space="preserve">, which </w:t>
      </w:r>
      <w:r w:rsidR="00E43601" w:rsidRPr="003C3342">
        <w:t xml:space="preserve">shows </w:t>
      </w:r>
      <w:r w:rsidRPr="003C3342">
        <w:t xml:space="preserve">bud and seed counts, scaled to </w:t>
      </w:r>
      <w:r w:rsidR="00E43601" w:rsidRPr="003C3342">
        <w:t>leaf area</w:t>
      </w:r>
      <w:r w:rsidRPr="003C3342">
        <w:t xml:space="preserve">, </w:t>
      </w:r>
      <w:r w:rsidR="00E43601" w:rsidRPr="003C3342">
        <w:t xml:space="preserve">plotted </w:t>
      </w:r>
      <w:r w:rsidRPr="003C3342">
        <w:t>against seed size. Larger-seeded species produce</w:t>
      </w:r>
      <w:r w:rsidR="0076033F" w:rsidRPr="003C3342">
        <w:t>d</w:t>
      </w:r>
      <w:r w:rsidRPr="003C3342">
        <w:t xml:space="preserve"> disproportionately many buds, such that the </w:t>
      </w:r>
      <w:r w:rsidR="007D23AE">
        <w:t>slope of the relationship between number of</w:t>
      </w:r>
      <w:r w:rsidRPr="003C3342">
        <w:t xml:space="preserve"> buds versus seed size </w:t>
      </w:r>
      <w:r w:rsidR="007D23AE">
        <w:t>was</w:t>
      </w:r>
      <w:r w:rsidRPr="003C3342">
        <w:t xml:space="preserve"> </w:t>
      </w:r>
      <w:r w:rsidR="00E43601" w:rsidRPr="003C3342">
        <w:t xml:space="preserve">much </w:t>
      </w:r>
      <w:r w:rsidRPr="003C3342">
        <w:t xml:space="preserve">shallower than -1 </w:t>
      </w:r>
      <w:r w:rsidRPr="00933507">
        <w:rPr>
          <w:rFonts w:eastAsia="Times New Roman"/>
          <w:color w:val="000000"/>
          <w:lang w:eastAsia="en-AU"/>
          <w:rPrChange w:id="813" w:author="Daniel Falster" w:date="2016-08-29T13:01:00Z">
            <w:rPr>
              <w:rFonts w:ascii="Calibri" w:eastAsia="Times New Roman" w:hAnsi="Calibri" w:cs="Times New Roman"/>
              <w:color w:val="000000"/>
              <w:lang w:eastAsia="en-AU"/>
            </w:rPr>
          </w:rPrChange>
        </w:rPr>
        <w:t>(</w:t>
      </w:r>
      <w:r w:rsidRPr="003C3342">
        <w:t>slope=</w:t>
      </w:r>
      <w:r w:rsidR="005A33E4" w:rsidRPr="003C3342">
        <w:t>-0.</w:t>
      </w:r>
      <w:r w:rsidR="00E43601" w:rsidRPr="003C3342">
        <w:t>673</w:t>
      </w:r>
      <w:r w:rsidRPr="00933507">
        <w:rPr>
          <w:rFonts w:eastAsia="Times New Roman"/>
          <w:color w:val="000000"/>
          <w:lang w:eastAsia="en-AU"/>
          <w:rPrChange w:id="814" w:author="Daniel Falster" w:date="2016-08-29T13:01:00Z">
            <w:rPr>
              <w:rFonts w:ascii="Calibri" w:eastAsia="Times New Roman" w:hAnsi="Calibri" w:cs="Times New Roman"/>
              <w:color w:val="000000"/>
              <w:lang w:eastAsia="en-AU"/>
            </w:rPr>
          </w:rPrChange>
        </w:rPr>
        <w:t>±</w:t>
      </w:r>
      <w:r w:rsidR="005A33E4" w:rsidRPr="00933507">
        <w:rPr>
          <w:rFonts w:eastAsia="Times New Roman"/>
          <w:color w:val="000000"/>
          <w:lang w:eastAsia="en-AU"/>
          <w:rPrChange w:id="815" w:author="Daniel Falster" w:date="2016-08-29T13:01:00Z">
            <w:rPr>
              <w:rFonts w:ascii="Calibri" w:eastAsia="Times New Roman" w:hAnsi="Calibri" w:cs="Times New Roman"/>
              <w:color w:val="000000"/>
              <w:lang w:eastAsia="en-AU"/>
            </w:rPr>
          </w:rPrChange>
        </w:rPr>
        <w:t>0.0</w:t>
      </w:r>
      <w:r w:rsidR="00E43601" w:rsidRPr="00933507">
        <w:rPr>
          <w:rFonts w:ascii="Times New Roman" w:eastAsia="Times New Roman" w:hAnsi="Times New Roman"/>
          <w:color w:val="000000"/>
          <w:lang w:eastAsia="en-AU"/>
          <w:rPrChange w:id="816" w:author="Daniel Falster" w:date="2016-08-29T13:01:00Z">
            <w:rPr>
              <w:rFonts w:ascii="Calibri" w:eastAsia="Times New Roman" w:hAnsi="Calibri" w:cs="Times New Roman"/>
              <w:color w:val="000000"/>
              <w:lang w:eastAsia="en-AU"/>
            </w:rPr>
          </w:rPrChange>
        </w:rPr>
        <w:t>74</w:t>
      </w:r>
      <w:r w:rsidRPr="00933507">
        <w:rPr>
          <w:rFonts w:ascii="Times New Roman" w:eastAsia="Times New Roman" w:hAnsi="Times New Roman"/>
          <w:color w:val="000000"/>
          <w:lang w:eastAsia="en-AU"/>
          <w:rPrChange w:id="817" w:author="Daniel Falster" w:date="2016-08-29T13:01:00Z">
            <w:rPr>
              <w:rFonts w:ascii="Calibri" w:eastAsia="Times New Roman" w:hAnsi="Calibri" w:cs="Times New Roman"/>
              <w:color w:val="000000"/>
              <w:lang w:eastAsia="en-AU"/>
            </w:rPr>
          </w:rPrChange>
        </w:rPr>
        <w:t xml:space="preserve">, </w:t>
      </w:r>
      <w:proofErr w:type="spellStart"/>
      <w:r w:rsidRPr="00933507">
        <w:rPr>
          <w:rFonts w:eastAsia="Times New Roman"/>
          <w:color w:val="000000"/>
          <w:lang w:eastAsia="en-AU"/>
          <w:rPrChange w:id="818" w:author="Daniel Falster" w:date="2016-08-29T13:01:00Z">
            <w:rPr>
              <w:rFonts w:ascii="Calibri" w:eastAsia="Times New Roman" w:hAnsi="Calibri" w:cs="Times New Roman"/>
              <w:color w:val="000000"/>
              <w:lang w:eastAsia="en-AU"/>
            </w:rPr>
          </w:rPrChange>
        </w:rPr>
        <w:t>p</w:t>
      </w:r>
      <w:r w:rsidR="005A33E4" w:rsidRPr="00933507">
        <w:rPr>
          <w:rFonts w:eastAsia="Times New Roman"/>
          <w:color w:val="000000"/>
          <w:vertAlign w:val="subscript"/>
          <w:lang w:eastAsia="en-AU"/>
          <w:rPrChange w:id="819" w:author="Daniel Falster" w:date="2016-08-29T13:01:00Z">
            <w:rPr>
              <w:rFonts w:ascii="Calibri" w:eastAsia="Times New Roman" w:hAnsi="Calibri" w:cs="Times New Roman"/>
              <w:color w:val="000000"/>
              <w:vertAlign w:val="subscript"/>
              <w:lang w:eastAsia="en-AU"/>
            </w:rPr>
          </w:rPrChange>
        </w:rPr>
        <w:t>slope</w:t>
      </w:r>
      <w:proofErr w:type="spellEnd"/>
      <w:r w:rsidR="00E43601" w:rsidRPr="00933507">
        <w:rPr>
          <w:rFonts w:eastAsia="Times New Roman"/>
          <w:color w:val="000000"/>
          <w:vertAlign w:val="subscript"/>
          <w:lang w:eastAsia="en-AU"/>
          <w:rPrChange w:id="820" w:author="Daniel Falster" w:date="2016-08-29T13:01:00Z">
            <w:rPr>
              <w:rFonts w:ascii="Calibri" w:eastAsia="Times New Roman" w:hAnsi="Calibri" w:cs="Times New Roman"/>
              <w:color w:val="000000"/>
              <w:vertAlign w:val="subscript"/>
              <w:lang w:eastAsia="en-AU"/>
            </w:rPr>
          </w:rPrChange>
        </w:rPr>
        <w:t xml:space="preserve"> = -1</w:t>
      </w:r>
      <w:r w:rsidRPr="00933507">
        <w:rPr>
          <w:rFonts w:ascii="Times New Roman" w:eastAsia="Times New Roman" w:hAnsi="Times New Roman"/>
          <w:color w:val="000000"/>
          <w:lang w:eastAsia="en-AU"/>
          <w:rPrChange w:id="821" w:author="Daniel Falster" w:date="2016-08-29T13:01:00Z">
            <w:rPr>
              <w:rFonts w:ascii="Calibri" w:eastAsia="Times New Roman" w:hAnsi="Calibri" w:cs="Times New Roman"/>
              <w:color w:val="000000"/>
              <w:lang w:eastAsia="en-AU"/>
            </w:rPr>
          </w:rPrChange>
        </w:rPr>
        <w:t>=</w:t>
      </w:r>
      <w:r w:rsidR="005A33E4" w:rsidRPr="00933507">
        <w:rPr>
          <w:rFonts w:eastAsia="Times New Roman"/>
          <w:color w:val="000000"/>
          <w:lang w:eastAsia="en-AU"/>
          <w:rPrChange w:id="822" w:author="Daniel Falster" w:date="2016-08-29T13:01:00Z">
            <w:rPr>
              <w:rFonts w:ascii="Calibri" w:eastAsia="Times New Roman" w:hAnsi="Calibri" w:cs="Times New Roman"/>
              <w:color w:val="000000"/>
              <w:lang w:eastAsia="en-AU"/>
            </w:rPr>
          </w:rPrChange>
        </w:rPr>
        <w:t>&lt;0.00</w:t>
      </w:r>
      <w:r w:rsidR="00E43601" w:rsidRPr="00933507">
        <w:rPr>
          <w:rFonts w:ascii="Times New Roman" w:eastAsia="Times New Roman" w:hAnsi="Times New Roman"/>
          <w:color w:val="000000"/>
          <w:lang w:eastAsia="en-AU"/>
          <w:rPrChange w:id="823" w:author="Daniel Falster" w:date="2016-08-29T13:01:00Z">
            <w:rPr>
              <w:rFonts w:ascii="Calibri" w:eastAsia="Times New Roman" w:hAnsi="Calibri" w:cs="Times New Roman"/>
              <w:color w:val="000000"/>
              <w:lang w:eastAsia="en-AU"/>
            </w:rPr>
          </w:rPrChange>
        </w:rPr>
        <w:t>0</w:t>
      </w:r>
      <w:r w:rsidR="005A33E4" w:rsidRPr="00933507">
        <w:rPr>
          <w:rFonts w:eastAsia="Times New Roman"/>
          <w:color w:val="000000"/>
          <w:lang w:eastAsia="en-AU"/>
          <w:rPrChange w:id="824" w:author="Daniel Falster" w:date="2016-08-29T13:01:00Z">
            <w:rPr>
              <w:rFonts w:ascii="Calibri" w:eastAsia="Times New Roman" w:hAnsi="Calibri" w:cs="Times New Roman"/>
              <w:color w:val="000000"/>
              <w:lang w:eastAsia="en-AU"/>
            </w:rPr>
          </w:rPrChange>
        </w:rPr>
        <w:t>1</w:t>
      </w:r>
      <w:r w:rsidRPr="00933507">
        <w:rPr>
          <w:rFonts w:eastAsia="Times New Roman"/>
          <w:color w:val="000000"/>
          <w:lang w:eastAsia="en-AU"/>
          <w:rPrChange w:id="825" w:author="Daniel Falster" w:date="2016-08-29T13:01:00Z">
            <w:rPr>
              <w:rFonts w:ascii="Calibri" w:eastAsia="Times New Roman" w:hAnsi="Calibri" w:cs="Times New Roman"/>
              <w:color w:val="000000"/>
              <w:lang w:eastAsia="en-AU"/>
            </w:rPr>
          </w:rPrChange>
        </w:rPr>
        <w:t>)</w:t>
      </w:r>
      <w:r w:rsidRPr="003C3342">
        <w:t>. However, larger-seeded species also abort</w:t>
      </w:r>
      <w:r w:rsidR="0076033F" w:rsidRPr="003C3342">
        <w:t>ed</w:t>
      </w:r>
      <w:r w:rsidRPr="003C3342">
        <w:t xml:space="preserve"> a disproportionately large number of buds and the slope of the regression between scaled seed versus seed size is </w:t>
      </w:r>
      <w:r w:rsidR="00E43601" w:rsidRPr="003C3342">
        <w:t xml:space="preserve">somewhat steeper than </w:t>
      </w:r>
      <w:r w:rsidRPr="003C3342">
        <w:t xml:space="preserve">-1 </w:t>
      </w:r>
      <w:r w:rsidRPr="00933507">
        <w:rPr>
          <w:rFonts w:eastAsia="Times New Roman"/>
          <w:color w:val="000000"/>
          <w:lang w:eastAsia="en-AU"/>
          <w:rPrChange w:id="826" w:author="Daniel Falster" w:date="2016-08-29T13:01:00Z">
            <w:rPr>
              <w:rFonts w:ascii="Calibri" w:eastAsia="Times New Roman" w:hAnsi="Calibri" w:cs="Times New Roman"/>
              <w:color w:val="000000"/>
              <w:lang w:eastAsia="en-AU"/>
            </w:rPr>
          </w:rPrChange>
        </w:rPr>
        <w:t>(</w:t>
      </w:r>
      <w:r w:rsidRPr="003C3342">
        <w:t>slope=</w:t>
      </w:r>
      <w:r w:rsidR="005A33E4" w:rsidRPr="003C3342">
        <w:t>-1.</w:t>
      </w:r>
      <w:r w:rsidR="00E43601" w:rsidRPr="003C3342">
        <w:t>190</w:t>
      </w:r>
      <w:r w:rsidRPr="00933507">
        <w:rPr>
          <w:rFonts w:eastAsia="Times New Roman"/>
          <w:color w:val="000000"/>
          <w:lang w:eastAsia="en-AU"/>
          <w:rPrChange w:id="827" w:author="Daniel Falster" w:date="2016-08-29T13:01:00Z">
            <w:rPr>
              <w:rFonts w:ascii="Calibri" w:eastAsia="Times New Roman" w:hAnsi="Calibri" w:cs="Times New Roman"/>
              <w:color w:val="000000"/>
              <w:lang w:eastAsia="en-AU"/>
            </w:rPr>
          </w:rPrChange>
        </w:rPr>
        <w:t>±</w:t>
      </w:r>
      <w:r w:rsidR="00E43601" w:rsidRPr="00933507">
        <w:rPr>
          <w:rFonts w:eastAsia="Times New Roman"/>
          <w:color w:val="000000"/>
          <w:lang w:eastAsia="en-AU"/>
          <w:rPrChange w:id="828" w:author="Daniel Falster" w:date="2016-08-29T13:01:00Z">
            <w:rPr>
              <w:rFonts w:ascii="Calibri" w:eastAsia="Times New Roman" w:hAnsi="Calibri" w:cs="Times New Roman"/>
              <w:color w:val="000000"/>
              <w:lang w:eastAsia="en-AU"/>
            </w:rPr>
          </w:rPrChange>
        </w:rPr>
        <w:t>0.097</w:t>
      </w:r>
      <w:r w:rsidRPr="00933507">
        <w:rPr>
          <w:rFonts w:ascii="Times New Roman" w:eastAsia="Times New Roman" w:hAnsi="Times New Roman"/>
          <w:color w:val="000000"/>
          <w:lang w:eastAsia="en-AU"/>
          <w:rPrChange w:id="829" w:author="Daniel Falster" w:date="2016-08-29T13:01:00Z">
            <w:rPr>
              <w:rFonts w:ascii="Calibri" w:eastAsia="Times New Roman" w:hAnsi="Calibri" w:cs="Times New Roman"/>
              <w:color w:val="000000"/>
              <w:lang w:eastAsia="en-AU"/>
            </w:rPr>
          </w:rPrChange>
        </w:rPr>
        <w:t xml:space="preserve">, </w:t>
      </w:r>
      <w:proofErr w:type="spellStart"/>
      <w:r w:rsidRPr="00933507">
        <w:rPr>
          <w:rFonts w:eastAsia="Times New Roman"/>
          <w:color w:val="000000"/>
          <w:lang w:eastAsia="en-AU"/>
          <w:rPrChange w:id="830" w:author="Daniel Falster" w:date="2016-08-29T13:01:00Z">
            <w:rPr>
              <w:rFonts w:ascii="Calibri" w:eastAsia="Times New Roman" w:hAnsi="Calibri" w:cs="Times New Roman"/>
              <w:color w:val="000000"/>
              <w:lang w:eastAsia="en-AU"/>
            </w:rPr>
          </w:rPrChange>
        </w:rPr>
        <w:t>p</w:t>
      </w:r>
      <w:r w:rsidR="005A33E4" w:rsidRPr="00933507">
        <w:rPr>
          <w:rFonts w:eastAsia="Times New Roman"/>
          <w:color w:val="000000"/>
          <w:vertAlign w:val="subscript"/>
          <w:lang w:eastAsia="en-AU"/>
          <w:rPrChange w:id="831" w:author="Daniel Falster" w:date="2016-08-29T13:01:00Z">
            <w:rPr>
              <w:rFonts w:ascii="Calibri" w:eastAsia="Times New Roman" w:hAnsi="Calibri" w:cs="Times New Roman"/>
              <w:color w:val="000000"/>
              <w:vertAlign w:val="subscript"/>
              <w:lang w:eastAsia="en-AU"/>
            </w:rPr>
          </w:rPrChange>
        </w:rPr>
        <w:t>slope</w:t>
      </w:r>
      <w:proofErr w:type="spellEnd"/>
      <w:r w:rsidR="00E43601" w:rsidRPr="00933507">
        <w:rPr>
          <w:rFonts w:eastAsia="Times New Roman"/>
          <w:color w:val="000000"/>
          <w:vertAlign w:val="subscript"/>
          <w:lang w:eastAsia="en-AU"/>
          <w:rPrChange w:id="832" w:author="Daniel Falster" w:date="2016-08-29T13:01:00Z">
            <w:rPr>
              <w:rFonts w:ascii="Calibri" w:eastAsia="Times New Roman" w:hAnsi="Calibri" w:cs="Times New Roman"/>
              <w:color w:val="000000"/>
              <w:vertAlign w:val="subscript"/>
              <w:lang w:eastAsia="en-AU"/>
            </w:rPr>
          </w:rPrChange>
        </w:rPr>
        <w:t xml:space="preserve"> = -1 </w:t>
      </w:r>
      <w:r w:rsidRPr="00933507">
        <w:rPr>
          <w:rFonts w:ascii="Times New Roman" w:eastAsia="Times New Roman" w:hAnsi="Times New Roman"/>
          <w:color w:val="000000"/>
          <w:lang w:eastAsia="en-AU"/>
          <w:rPrChange w:id="833" w:author="Daniel Falster" w:date="2016-08-29T13:01:00Z">
            <w:rPr>
              <w:rFonts w:ascii="Calibri" w:eastAsia="Times New Roman" w:hAnsi="Calibri" w:cs="Times New Roman"/>
              <w:color w:val="000000"/>
              <w:lang w:eastAsia="en-AU"/>
            </w:rPr>
          </w:rPrChange>
        </w:rPr>
        <w:t>=</w:t>
      </w:r>
      <w:r w:rsidR="005A33E4" w:rsidRPr="00933507">
        <w:rPr>
          <w:rFonts w:eastAsia="Times New Roman"/>
          <w:color w:val="000000"/>
          <w:lang w:eastAsia="en-AU"/>
          <w:rPrChange w:id="834" w:author="Daniel Falster" w:date="2016-08-29T13:01:00Z">
            <w:rPr>
              <w:rFonts w:ascii="Calibri" w:eastAsia="Times New Roman" w:hAnsi="Calibri" w:cs="Times New Roman"/>
              <w:color w:val="000000"/>
              <w:lang w:eastAsia="en-AU"/>
            </w:rPr>
          </w:rPrChange>
        </w:rPr>
        <w:t>0.</w:t>
      </w:r>
      <w:r w:rsidR="00E43601" w:rsidRPr="00933507">
        <w:rPr>
          <w:rFonts w:ascii="Times New Roman" w:eastAsia="Times New Roman" w:hAnsi="Times New Roman"/>
          <w:color w:val="000000"/>
          <w:lang w:eastAsia="en-AU"/>
          <w:rPrChange w:id="835" w:author="Daniel Falster" w:date="2016-08-29T13:01:00Z">
            <w:rPr>
              <w:rFonts w:ascii="Calibri" w:eastAsia="Times New Roman" w:hAnsi="Calibri" w:cs="Times New Roman"/>
              <w:color w:val="000000"/>
              <w:lang w:eastAsia="en-AU"/>
            </w:rPr>
          </w:rPrChange>
        </w:rPr>
        <w:t>0002</w:t>
      </w:r>
      <w:r w:rsidRPr="00933507">
        <w:rPr>
          <w:rFonts w:ascii="Times New Roman" w:eastAsia="Times New Roman" w:hAnsi="Times New Roman"/>
          <w:color w:val="000000"/>
          <w:lang w:eastAsia="en-AU"/>
          <w:rPrChange w:id="836" w:author="Daniel Falster" w:date="2016-08-29T13:01:00Z">
            <w:rPr>
              <w:rFonts w:ascii="Calibri" w:eastAsia="Times New Roman" w:hAnsi="Calibri" w:cs="Times New Roman"/>
              <w:color w:val="000000"/>
              <w:lang w:eastAsia="en-AU"/>
            </w:rPr>
          </w:rPrChange>
        </w:rPr>
        <w:t>)</w:t>
      </w:r>
      <w:r w:rsidRPr="003C3342">
        <w:t xml:space="preserve">. </w:t>
      </w:r>
      <w:r w:rsidR="005A33E4" w:rsidRPr="003C3342">
        <w:t>The large-seeded, low seedset species are also those with proportionally lower pre-pollination costs (</w:t>
      </w:r>
      <w:r w:rsidR="00115F3A" w:rsidRPr="003C3342">
        <w:t xml:space="preserve">Figure </w:t>
      </w:r>
      <w:r w:rsidR="007D23AE">
        <w:t>5</w:t>
      </w:r>
      <w:r w:rsidR="00E43601" w:rsidRPr="003C3342">
        <w:t>c</w:t>
      </w:r>
      <w:r w:rsidR="005A33E4" w:rsidRPr="003C3342">
        <w:t xml:space="preserve">, </w:t>
      </w:r>
      <w:r w:rsidR="007D23AE">
        <w:t>Table 4</w:t>
      </w:r>
      <w:r w:rsidR="005A33E4" w:rsidRPr="003C3342">
        <w:t>)</w:t>
      </w:r>
      <w:r w:rsidR="007D23AE">
        <w:t>.</w:t>
      </w:r>
    </w:p>
    <w:p w14:paraId="7BBA63BB" w14:textId="308B577C" w:rsidR="009F55CD" w:rsidRPr="003C3342" w:rsidRDefault="009F55CD" w:rsidP="003C3342">
      <w:pPr>
        <w:pStyle w:val="Heading2"/>
      </w:pPr>
      <w:commentRangeStart w:id="837"/>
      <w:r w:rsidRPr="003C3342">
        <w:lastRenderedPageBreak/>
        <w:t xml:space="preserve">Shifts in accessory costs with </w:t>
      </w:r>
      <w:r w:rsidR="00F4674B">
        <w:t>other factors</w:t>
      </w:r>
    </w:p>
    <w:p w14:paraId="6D165269" w14:textId="0DE5C60D" w:rsidR="00F56467" w:rsidRPr="003C3342" w:rsidRDefault="002D6A04">
      <w:pPr>
        <w:rPr>
          <w:b/>
        </w:rPr>
        <w:pPrChange w:id="838" w:author="Daniel Falster" w:date="2016-08-29T13:17:00Z">
          <w:pPr>
            <w:spacing w:before="120"/>
          </w:pPr>
        </w:pPrChange>
      </w:pPr>
      <w:r w:rsidRPr="003C3342">
        <w:t>Within each species</w:t>
      </w:r>
      <w:ins w:id="839" w:author="Mark Westoby" w:date="2016-08-19T13:59:00Z">
        <w:r w:rsidR="00BE33A1" w:rsidRPr="003C3342">
          <w:t>,</w:t>
        </w:r>
      </w:ins>
      <w:r w:rsidRPr="003C3342">
        <w:t xml:space="preserve"> per seed accessory costs decreased with increasing seedset</w:t>
      </w:r>
      <w:r w:rsidR="00210402" w:rsidRPr="003C3342">
        <w:t xml:space="preserve"> (</w:t>
      </w:r>
      <w:r w:rsidR="00D41545">
        <w:t>Table 5</w:t>
      </w:r>
      <w:r w:rsidR="00210402" w:rsidRPr="003C3342">
        <w:t xml:space="preserve">). </w:t>
      </w:r>
      <w:del w:id="840" w:author="Mark Westoby" w:date="2016-08-19T14:00:00Z">
        <w:r w:rsidR="00F56467" w:rsidRPr="003C3342" w:rsidDel="00BE33A1">
          <w:delText xml:space="preserve">All species showed a strong decline in accessory costs with increasing seedset. </w:delText>
        </w:r>
      </w:del>
      <w:r w:rsidR="00F56467" w:rsidRPr="003C3342">
        <w:t xml:space="preserve">For </w:t>
      </w:r>
      <w:del w:id="841" w:author="Mark Westoby" w:date="2016-08-19T14:00:00Z">
        <w:r w:rsidR="00F56467" w:rsidRPr="003C3342" w:rsidDel="00BE33A1">
          <w:delText xml:space="preserve">5 </w:delText>
        </w:r>
      </w:del>
      <w:ins w:id="842" w:author="Mark Westoby" w:date="2016-08-19T14:00:00Z">
        <w:r w:rsidR="00BE33A1" w:rsidRPr="003C3342">
          <w:t xml:space="preserve">five </w:t>
        </w:r>
      </w:ins>
      <w:r w:rsidR="00F56467" w:rsidRPr="003C3342">
        <w:t xml:space="preserve">species the decrease in accessory costs was proportional to the increase in seedset, while </w:t>
      </w:r>
      <w:del w:id="843" w:author="Mark Westoby" w:date="2016-08-19T14:01:00Z">
        <w:r w:rsidR="00F56467" w:rsidRPr="003C3342" w:rsidDel="00BE33A1">
          <w:delText xml:space="preserve">6 </w:delText>
        </w:r>
      </w:del>
      <w:ins w:id="844" w:author="Mark Westoby" w:date="2016-08-19T14:01:00Z">
        <w:r w:rsidR="00BE33A1" w:rsidRPr="003C3342">
          <w:t xml:space="preserve">six </w:t>
        </w:r>
      </w:ins>
      <w:r w:rsidR="00F56467" w:rsidRPr="003C3342">
        <w:t xml:space="preserve">had a slope that was significantly greater than -1 (closer to 0) and </w:t>
      </w:r>
      <w:del w:id="845" w:author="Mark Westoby" w:date="2016-08-19T14:01:00Z">
        <w:r w:rsidR="00F56467" w:rsidRPr="003C3342" w:rsidDel="00BE33A1">
          <w:delText xml:space="preserve">3 </w:delText>
        </w:r>
      </w:del>
      <w:ins w:id="846" w:author="Mark Westoby" w:date="2016-08-19T14:01:00Z">
        <w:r w:rsidR="00BE33A1" w:rsidRPr="003C3342">
          <w:t xml:space="preserve">three </w:t>
        </w:r>
      </w:ins>
      <w:r w:rsidR="00F56467" w:rsidRPr="003C3342">
        <w:t xml:space="preserve">had a slope that was significantly less than -1 (further from 0) (Table </w:t>
      </w:r>
      <w:r w:rsidR="00D41545">
        <w:t>5</w:t>
      </w:r>
      <w:r w:rsidR="00F56467" w:rsidRPr="003C3342">
        <w:rPr>
          <w:rStyle w:val="CommentReference"/>
          <w:rFonts w:cs="Times New Roman"/>
        </w:rPr>
        <w:commentReference w:id="847"/>
      </w:r>
      <w:r w:rsidR="00F56467" w:rsidRPr="003C3342">
        <w:t>).</w:t>
      </w:r>
      <w:commentRangeEnd w:id="837"/>
      <w:r w:rsidR="00F4674B">
        <w:rPr>
          <w:rStyle w:val="CommentReference"/>
        </w:rPr>
        <w:commentReference w:id="837"/>
      </w:r>
    </w:p>
    <w:p w14:paraId="20C2530E" w14:textId="77777777" w:rsidR="00B03529" w:rsidRPr="003C3342" w:rsidRDefault="00B03529" w:rsidP="003C3342">
      <w:pPr>
        <w:pStyle w:val="Heading2"/>
      </w:pPr>
      <w:commentRangeStart w:id="848"/>
      <w:r w:rsidRPr="003C3342">
        <w:t>Shifts in accessory costs with plant size, age, or reproductive effort</w:t>
      </w:r>
      <w:commentRangeEnd w:id="848"/>
      <w:r w:rsidR="00BE33A1" w:rsidRPr="00933507">
        <w:rPr>
          <w:rStyle w:val="CommentReference"/>
          <w:rFonts w:eastAsiaTheme="minorHAnsi"/>
          <w:rPrChange w:id="849" w:author="Daniel Falster" w:date="2016-08-29T13:01:00Z">
            <w:rPr>
              <w:rStyle w:val="CommentReference"/>
              <w:rFonts w:asciiTheme="minorHAnsi" w:eastAsiaTheme="minorHAnsi" w:hAnsiTheme="minorHAnsi" w:cstheme="minorBidi"/>
            </w:rPr>
          </w:rPrChange>
        </w:rPr>
        <w:commentReference w:id="848"/>
      </w:r>
    </w:p>
    <w:p w14:paraId="7E69784D" w14:textId="7AE89D4D" w:rsidR="00F4674B" w:rsidRDefault="009F55CD" w:rsidP="003C3342">
      <w:r w:rsidRPr="003C3342">
        <w:t>No</w:t>
      </w:r>
      <w:del w:id="850" w:author="Mark Westoby" w:date="2016-08-19T14:01:00Z">
        <w:r w:rsidRPr="003C3342" w:rsidDel="00BE33A1">
          <w:delText xml:space="preserve">t </w:delText>
        </w:r>
        <w:r w:rsidR="004469BE" w:rsidRPr="003C3342" w:rsidDel="00BE33A1">
          <w:delText>a single</w:delText>
        </w:r>
      </w:del>
      <w:ins w:id="851" w:author="Mark Westoby" w:date="2016-08-19T14:01:00Z">
        <w:r w:rsidR="00BE33A1" w:rsidRPr="003C3342">
          <w:t>ne of these</w:t>
        </w:r>
      </w:ins>
      <w:r w:rsidR="00B11F2C" w:rsidRPr="003C3342">
        <w:t xml:space="preserve"> </w:t>
      </w:r>
      <w:r w:rsidR="00AC1B5E" w:rsidRPr="003C3342">
        <w:t xml:space="preserve">species </w:t>
      </w:r>
      <w:r w:rsidRPr="003C3342">
        <w:t xml:space="preserve">demonstrated </w:t>
      </w:r>
      <w:r w:rsidR="00B11F2C" w:rsidRPr="003C3342">
        <w:t xml:space="preserve">the </w:t>
      </w:r>
      <w:commentRangeStart w:id="852"/>
      <w:r w:rsidR="00B97739" w:rsidRPr="003C3342">
        <w:t>hypothesized</w:t>
      </w:r>
      <w:r w:rsidR="00B11F2C" w:rsidRPr="003C3342">
        <w:t xml:space="preserve"> </w:t>
      </w:r>
      <w:commentRangeEnd w:id="852"/>
      <w:r w:rsidR="00BE33A1" w:rsidRPr="003C3342">
        <w:rPr>
          <w:rStyle w:val="CommentReference"/>
          <w:rFonts w:cs="Times New Roman"/>
        </w:rPr>
        <w:commentReference w:id="852"/>
      </w:r>
      <w:r w:rsidR="00B11F2C" w:rsidRPr="003C3342">
        <w:t xml:space="preserve">decrease in per seed accessory costs with increasing </w:t>
      </w:r>
      <w:r w:rsidR="00B03529" w:rsidRPr="003C3342">
        <w:t>plant size or RE</w:t>
      </w:r>
      <w:r w:rsidR="00F4674B">
        <w:t xml:space="preserve">, with </w:t>
      </w:r>
      <w:r w:rsidR="00F4674B">
        <w:rPr>
          <w:rFonts w:eastAsia="Times New Roman"/>
          <w:iCs/>
          <w:color w:val="000000"/>
          <w:lang w:eastAsia="en-AU"/>
        </w:rPr>
        <w:t>only 3/39 tests between reported in Table 6 were significant, these may represent little more than chance.</w:t>
      </w:r>
    </w:p>
    <w:p w14:paraId="3448C47E" w14:textId="77777777" w:rsidR="00F4674B" w:rsidRDefault="00F4674B" w:rsidP="003C3342"/>
    <w:p w14:paraId="59F901F3" w14:textId="273C2681" w:rsidR="000D2D6A" w:rsidRPr="00933507" w:rsidRDefault="009F55CD" w:rsidP="003C3342">
      <w:pPr>
        <w:rPr>
          <w:rFonts w:eastAsia="Times New Roman"/>
          <w:iCs/>
          <w:color w:val="000000"/>
          <w:lang w:eastAsia="en-AU"/>
          <w:rPrChange w:id="853" w:author="Daniel Falster" w:date="2016-08-29T13:01:00Z">
            <w:rPr>
              <w:rFonts w:ascii="Calibri" w:eastAsia="Times New Roman" w:hAnsi="Calibri" w:cs="Times New Roman"/>
              <w:iCs/>
              <w:color w:val="000000"/>
              <w:lang w:eastAsia="en-AU"/>
            </w:rPr>
          </w:rPrChange>
        </w:rPr>
      </w:pPr>
      <w:r w:rsidRPr="003C3342">
        <w:t>. Instead, the only significant correlation</w:t>
      </w:r>
      <w:r w:rsidR="006573F0">
        <w:t>s are</w:t>
      </w:r>
      <w:r w:rsidRPr="003C3342">
        <w:t xml:space="preserve"> in the reverse direction: </w:t>
      </w:r>
      <w:r w:rsidR="00B97739" w:rsidRPr="00933507">
        <w:rPr>
          <w:rFonts w:eastAsia="Times New Roman"/>
          <w:i/>
          <w:iCs/>
          <w:color w:val="000000"/>
          <w:lang w:eastAsia="en-AU"/>
          <w:rPrChange w:id="854" w:author="Daniel Falster" w:date="2016-08-29T13:01:00Z">
            <w:rPr>
              <w:rFonts w:ascii="Calibri" w:eastAsia="Times New Roman" w:hAnsi="Calibri" w:cs="Times New Roman"/>
              <w:i/>
              <w:iCs/>
              <w:color w:val="000000"/>
              <w:lang w:eastAsia="en-AU"/>
            </w:rPr>
          </w:rPrChange>
        </w:rPr>
        <w:t xml:space="preserve">Epacris microphylla </w:t>
      </w:r>
      <w:r w:rsidR="00B97739" w:rsidRPr="00933507">
        <w:rPr>
          <w:rFonts w:ascii="Times New Roman" w:eastAsia="Times New Roman" w:hAnsi="Times New Roman"/>
          <w:iCs/>
          <w:color w:val="000000"/>
          <w:lang w:eastAsia="en-AU"/>
          <w:rPrChange w:id="855" w:author="Daniel Falster" w:date="2016-08-29T13:01:00Z">
            <w:rPr>
              <w:rFonts w:ascii="Calibri" w:eastAsia="Times New Roman" w:hAnsi="Calibri" w:cs="Times New Roman"/>
              <w:iCs/>
              <w:color w:val="000000"/>
              <w:lang w:eastAsia="en-AU"/>
            </w:rPr>
          </w:rPrChange>
        </w:rPr>
        <w:t xml:space="preserve">individuals </w:t>
      </w:r>
      <w:r w:rsidR="00B03529" w:rsidRPr="00933507">
        <w:rPr>
          <w:rFonts w:ascii="Times New Roman" w:eastAsia="Times New Roman" w:hAnsi="Times New Roman"/>
          <w:iCs/>
          <w:color w:val="000000"/>
          <w:lang w:eastAsia="en-AU"/>
          <w:rPrChange w:id="856" w:author="Daniel Falster" w:date="2016-08-29T13:01:00Z">
            <w:rPr>
              <w:rFonts w:ascii="Calibri" w:eastAsia="Times New Roman" w:hAnsi="Calibri" w:cs="Times New Roman"/>
              <w:iCs/>
              <w:color w:val="000000"/>
              <w:lang w:eastAsia="en-AU"/>
            </w:rPr>
          </w:rPrChange>
        </w:rPr>
        <w:t xml:space="preserve">that </w:t>
      </w:r>
      <w:r w:rsidRPr="00933507">
        <w:rPr>
          <w:rFonts w:ascii="Times New Roman" w:eastAsia="Times New Roman" w:hAnsi="Times New Roman"/>
          <w:iCs/>
          <w:color w:val="000000"/>
          <w:lang w:eastAsia="en-AU"/>
          <w:rPrChange w:id="857" w:author="Daniel Falster" w:date="2016-08-29T13:01:00Z">
            <w:rPr>
              <w:rFonts w:ascii="Calibri" w:eastAsia="Times New Roman" w:hAnsi="Calibri" w:cs="Times New Roman"/>
              <w:iCs/>
              <w:color w:val="000000"/>
              <w:lang w:eastAsia="en-AU"/>
            </w:rPr>
          </w:rPrChange>
        </w:rPr>
        <w:t xml:space="preserve">were </w:t>
      </w:r>
      <w:r w:rsidR="00B03529" w:rsidRPr="00933507">
        <w:rPr>
          <w:rFonts w:ascii="Times New Roman" w:eastAsia="Times New Roman" w:hAnsi="Times New Roman"/>
          <w:iCs/>
          <w:color w:val="000000"/>
          <w:lang w:eastAsia="en-AU"/>
          <w:rPrChange w:id="858" w:author="Daniel Falster" w:date="2016-08-29T13:01:00Z">
            <w:rPr>
              <w:rFonts w:ascii="Calibri" w:eastAsia="Times New Roman" w:hAnsi="Calibri" w:cs="Times New Roman"/>
              <w:iCs/>
              <w:color w:val="000000"/>
              <w:lang w:eastAsia="en-AU"/>
            </w:rPr>
          </w:rPrChange>
        </w:rPr>
        <w:t xml:space="preserve">larger and those </w:t>
      </w:r>
      <w:r w:rsidR="00B97739" w:rsidRPr="00933507">
        <w:rPr>
          <w:rFonts w:ascii="Times New Roman" w:eastAsia="Times New Roman" w:hAnsi="Times New Roman"/>
          <w:iCs/>
          <w:color w:val="000000"/>
          <w:lang w:eastAsia="en-AU"/>
          <w:rPrChange w:id="859" w:author="Daniel Falster" w:date="2016-08-29T13:01:00Z">
            <w:rPr>
              <w:rFonts w:ascii="Calibri" w:eastAsia="Times New Roman" w:hAnsi="Calibri" w:cs="Times New Roman"/>
              <w:iCs/>
              <w:color w:val="000000"/>
              <w:lang w:eastAsia="en-AU"/>
            </w:rPr>
          </w:rPrChange>
        </w:rPr>
        <w:t xml:space="preserve">with higher RE </w:t>
      </w:r>
      <w:r w:rsidRPr="00933507">
        <w:rPr>
          <w:rFonts w:ascii="Times New Roman" w:eastAsia="Times New Roman" w:hAnsi="Times New Roman"/>
          <w:iCs/>
          <w:color w:val="000000"/>
          <w:lang w:eastAsia="en-AU"/>
          <w:rPrChange w:id="860" w:author="Daniel Falster" w:date="2016-08-29T13:01:00Z">
            <w:rPr>
              <w:rFonts w:ascii="Calibri" w:eastAsia="Times New Roman" w:hAnsi="Calibri" w:cs="Times New Roman"/>
              <w:iCs/>
              <w:color w:val="000000"/>
              <w:lang w:eastAsia="en-AU"/>
            </w:rPr>
          </w:rPrChange>
        </w:rPr>
        <w:t xml:space="preserve">had </w:t>
      </w:r>
      <w:r w:rsidR="00B97739" w:rsidRPr="00933507">
        <w:rPr>
          <w:rFonts w:ascii="Times New Roman" w:eastAsia="Times New Roman" w:hAnsi="Times New Roman"/>
          <w:iCs/>
          <w:color w:val="000000"/>
          <w:lang w:eastAsia="en-AU"/>
          <w:rPrChange w:id="861" w:author="Daniel Falster" w:date="2016-08-29T13:01:00Z">
            <w:rPr>
              <w:rFonts w:ascii="Calibri" w:eastAsia="Times New Roman" w:hAnsi="Calibri" w:cs="Times New Roman"/>
              <w:iCs/>
              <w:color w:val="000000"/>
              <w:lang w:eastAsia="en-AU"/>
            </w:rPr>
          </w:rPrChange>
        </w:rPr>
        <w:t xml:space="preserve">slightly </w:t>
      </w:r>
      <w:r w:rsidR="00B03529" w:rsidRPr="00933507">
        <w:rPr>
          <w:rFonts w:ascii="Times New Roman" w:eastAsia="Times New Roman" w:hAnsi="Times New Roman"/>
          <w:iCs/>
          <w:color w:val="000000"/>
          <w:lang w:eastAsia="en-AU"/>
          <w:rPrChange w:id="862" w:author="Daniel Falster" w:date="2016-08-29T13:01:00Z">
            <w:rPr>
              <w:rFonts w:ascii="Calibri" w:eastAsia="Times New Roman" w:hAnsi="Calibri" w:cs="Times New Roman"/>
              <w:iCs/>
              <w:color w:val="000000"/>
              <w:lang w:eastAsia="en-AU"/>
            </w:rPr>
          </w:rPrChange>
        </w:rPr>
        <w:t>higher per seed accessory costs (</w:t>
      </w:r>
      <w:r w:rsidR="00FE3EB9" w:rsidRPr="00933507">
        <w:rPr>
          <w:rFonts w:ascii="Times New Roman" w:eastAsia="Times New Roman" w:hAnsi="Times New Roman"/>
          <w:iCs/>
          <w:color w:val="000000"/>
          <w:lang w:eastAsia="en-AU"/>
          <w:rPrChange w:id="863" w:author="Daniel Falster" w:date="2016-08-29T13:01:00Z">
            <w:rPr>
              <w:rFonts w:ascii="Calibri" w:eastAsia="Times New Roman" w:hAnsi="Calibri" w:cs="Times New Roman"/>
              <w:iCs/>
              <w:color w:val="000000"/>
              <w:lang w:eastAsia="en-AU"/>
            </w:rPr>
          </w:rPrChange>
        </w:rPr>
        <w:t xml:space="preserve">Table </w:t>
      </w:r>
      <w:r w:rsidR="006573F0">
        <w:rPr>
          <w:rFonts w:eastAsia="Times New Roman"/>
          <w:iCs/>
          <w:color w:val="000000"/>
          <w:lang w:eastAsia="en-AU"/>
        </w:rPr>
        <w:t>6</w:t>
      </w:r>
      <w:r w:rsidR="00B03529" w:rsidRPr="00933507">
        <w:rPr>
          <w:rFonts w:ascii="Times New Roman" w:eastAsia="Times New Roman" w:hAnsi="Times New Roman"/>
          <w:iCs/>
          <w:color w:val="000000"/>
          <w:lang w:eastAsia="en-AU"/>
          <w:rPrChange w:id="864" w:author="Daniel Falster" w:date="2016-08-29T13:01:00Z">
            <w:rPr>
              <w:rFonts w:ascii="Calibri" w:eastAsia="Times New Roman" w:hAnsi="Calibri" w:cs="Times New Roman"/>
              <w:iCs/>
              <w:color w:val="000000"/>
              <w:lang w:eastAsia="en-AU"/>
            </w:rPr>
          </w:rPrChange>
        </w:rPr>
        <w:t xml:space="preserve">). </w:t>
      </w:r>
      <w:r w:rsidR="006573F0">
        <w:rPr>
          <w:rFonts w:eastAsia="Times New Roman"/>
          <w:iCs/>
          <w:color w:val="000000"/>
          <w:lang w:eastAsia="en-AU"/>
        </w:rPr>
        <w:t>Two a</w:t>
      </w:r>
      <w:r w:rsidR="00B03529" w:rsidRPr="00933507">
        <w:rPr>
          <w:rFonts w:ascii="Times New Roman" w:eastAsia="Times New Roman" w:hAnsi="Times New Roman"/>
          <w:iCs/>
          <w:color w:val="000000"/>
          <w:lang w:eastAsia="en-AU"/>
          <w:rPrChange w:id="865" w:author="Daniel Falster" w:date="2016-08-29T13:01:00Z">
            <w:rPr>
              <w:rFonts w:ascii="Calibri" w:eastAsia="Times New Roman" w:hAnsi="Calibri" w:cs="Times New Roman"/>
              <w:iCs/>
              <w:color w:val="000000"/>
              <w:lang w:eastAsia="en-AU"/>
            </w:rPr>
          </w:rPrChange>
        </w:rPr>
        <w:t xml:space="preserve">dditional species </w:t>
      </w:r>
      <w:r w:rsidR="006573F0" w:rsidRPr="003C3342">
        <w:t>(</w:t>
      </w:r>
      <w:r w:rsidR="006573F0" w:rsidRPr="003C3342">
        <w:rPr>
          <w:i/>
        </w:rPr>
        <w:t>Hemigenia purpurea</w:t>
      </w:r>
      <w:r w:rsidR="006573F0" w:rsidRPr="003C3342">
        <w:t xml:space="preserve"> and </w:t>
      </w:r>
      <w:r w:rsidR="006573F0" w:rsidRPr="00933507">
        <w:rPr>
          <w:rFonts w:ascii="Times New Roman" w:eastAsia="Times New Roman" w:hAnsi="Times New Roman"/>
          <w:i/>
          <w:iCs/>
          <w:color w:val="000000"/>
          <w:lang w:eastAsia="en-AU"/>
          <w:rPrChange w:id="866" w:author="Daniel Falster" w:date="2016-08-29T13:01:00Z">
            <w:rPr>
              <w:rFonts w:ascii="Calibri" w:eastAsia="Times New Roman" w:hAnsi="Calibri" w:cs="Times New Roman"/>
              <w:i/>
              <w:iCs/>
              <w:color w:val="000000"/>
              <w:lang w:eastAsia="en-AU"/>
            </w:rPr>
          </w:rPrChange>
        </w:rPr>
        <w:t>Leucopogon esquamatus</w:t>
      </w:r>
      <w:r w:rsidR="006573F0" w:rsidRPr="00933507">
        <w:rPr>
          <w:rFonts w:ascii="Times New Roman" w:eastAsia="Times New Roman" w:hAnsi="Times New Roman"/>
          <w:iCs/>
          <w:color w:val="000000"/>
          <w:lang w:eastAsia="en-AU"/>
          <w:rPrChange w:id="867" w:author="Daniel Falster" w:date="2016-08-29T13:01:00Z">
            <w:rPr>
              <w:rFonts w:ascii="Calibri" w:eastAsia="Times New Roman" w:hAnsi="Calibri" w:cs="Times New Roman"/>
              <w:iCs/>
              <w:color w:val="000000"/>
              <w:lang w:eastAsia="en-AU"/>
            </w:rPr>
          </w:rPrChange>
        </w:rPr>
        <w:t>)</w:t>
      </w:r>
      <w:r w:rsidR="006573F0">
        <w:rPr>
          <w:rFonts w:eastAsia="Times New Roman"/>
          <w:iCs/>
          <w:color w:val="000000"/>
          <w:lang w:eastAsia="en-AU"/>
        </w:rPr>
        <w:t xml:space="preserve"> </w:t>
      </w:r>
      <w:r w:rsidR="00B03529" w:rsidRPr="00933507">
        <w:rPr>
          <w:rFonts w:eastAsia="Times New Roman"/>
          <w:iCs/>
          <w:color w:val="000000"/>
          <w:lang w:eastAsia="en-AU"/>
          <w:rPrChange w:id="868" w:author="Daniel Falster" w:date="2016-08-29T13:01:00Z">
            <w:rPr>
              <w:rFonts w:ascii="Calibri" w:eastAsia="Times New Roman" w:hAnsi="Calibri" w:cs="Times New Roman"/>
              <w:iCs/>
              <w:color w:val="000000"/>
              <w:lang w:eastAsia="en-AU"/>
            </w:rPr>
          </w:rPrChange>
        </w:rPr>
        <w:t>show</w:t>
      </w:r>
      <w:r w:rsidRPr="00933507">
        <w:rPr>
          <w:rFonts w:ascii="Times New Roman" w:eastAsia="Times New Roman" w:hAnsi="Times New Roman"/>
          <w:iCs/>
          <w:color w:val="000000"/>
          <w:lang w:eastAsia="en-AU"/>
          <w:rPrChange w:id="869" w:author="Daniel Falster" w:date="2016-08-29T13:01:00Z">
            <w:rPr>
              <w:rFonts w:ascii="Calibri" w:eastAsia="Times New Roman" w:hAnsi="Calibri" w:cs="Times New Roman"/>
              <w:iCs/>
              <w:color w:val="000000"/>
              <w:lang w:eastAsia="en-AU"/>
            </w:rPr>
          </w:rPrChange>
        </w:rPr>
        <w:t>ed</w:t>
      </w:r>
      <w:r w:rsidR="00B03529" w:rsidRPr="00933507">
        <w:rPr>
          <w:rFonts w:ascii="Times New Roman" w:eastAsia="Times New Roman" w:hAnsi="Times New Roman"/>
          <w:iCs/>
          <w:color w:val="000000"/>
          <w:lang w:eastAsia="en-AU"/>
          <w:rPrChange w:id="870" w:author="Daniel Falster" w:date="2016-08-29T13:01:00Z">
            <w:rPr>
              <w:rFonts w:ascii="Calibri" w:eastAsia="Times New Roman" w:hAnsi="Calibri" w:cs="Times New Roman"/>
              <w:iCs/>
              <w:color w:val="000000"/>
              <w:lang w:eastAsia="en-AU"/>
            </w:rPr>
          </w:rPrChange>
        </w:rPr>
        <w:t xml:space="preserve"> shifts in accessory costs with age, </w:t>
      </w:r>
      <w:r w:rsidR="006573F0">
        <w:rPr>
          <w:rFonts w:eastAsia="Times New Roman"/>
          <w:iCs/>
          <w:color w:val="000000"/>
          <w:lang w:eastAsia="en-AU"/>
        </w:rPr>
        <w:t xml:space="preserve">with one other </w:t>
      </w:r>
      <w:r w:rsidR="00B03529" w:rsidRPr="00933507">
        <w:rPr>
          <w:rFonts w:ascii="Times New Roman" w:eastAsia="Times New Roman" w:hAnsi="Times New Roman"/>
          <w:iCs/>
          <w:color w:val="000000"/>
          <w:lang w:eastAsia="en-AU"/>
          <w:rPrChange w:id="871" w:author="Daniel Falster" w:date="2016-08-29T13:01:00Z">
            <w:rPr>
              <w:rFonts w:ascii="Calibri" w:eastAsia="Times New Roman" w:hAnsi="Calibri" w:cs="Times New Roman"/>
              <w:iCs/>
              <w:color w:val="000000"/>
              <w:lang w:eastAsia="en-AU"/>
            </w:rPr>
          </w:rPrChange>
        </w:rPr>
        <w:t>decreasing</w:t>
      </w:r>
      <w:r w:rsidR="000D2D6A" w:rsidRPr="00933507">
        <w:rPr>
          <w:rFonts w:ascii="Times New Roman" w:eastAsia="Times New Roman" w:hAnsi="Times New Roman"/>
          <w:iCs/>
          <w:color w:val="000000"/>
          <w:lang w:eastAsia="en-AU"/>
          <w:rPrChange w:id="872" w:author="Daniel Falster" w:date="2016-08-29T13:01:00Z">
            <w:rPr>
              <w:rFonts w:ascii="Calibri" w:eastAsia="Times New Roman" w:hAnsi="Calibri" w:cs="Times New Roman"/>
              <w:iCs/>
              <w:color w:val="000000"/>
              <w:lang w:eastAsia="en-AU"/>
            </w:rPr>
          </w:rPrChange>
        </w:rPr>
        <w:t xml:space="preserve"> (</w:t>
      </w:r>
      <w:r w:rsidR="000D2D6A" w:rsidRPr="00933507">
        <w:rPr>
          <w:rFonts w:ascii="Times New Roman" w:eastAsia="Times New Roman" w:hAnsi="Times New Roman"/>
          <w:i/>
          <w:iCs/>
          <w:color w:val="000000"/>
          <w:lang w:eastAsia="en-AU"/>
          <w:rPrChange w:id="873" w:author="Daniel Falster" w:date="2016-08-29T13:01:00Z">
            <w:rPr>
              <w:rFonts w:ascii="Calibri" w:eastAsia="Times New Roman" w:hAnsi="Calibri" w:cs="Times New Roman"/>
              <w:i/>
              <w:iCs/>
              <w:color w:val="000000"/>
              <w:lang w:eastAsia="en-AU"/>
            </w:rPr>
          </w:rPrChange>
        </w:rPr>
        <w:t>Boronia ledifolia</w:t>
      </w:r>
      <w:r w:rsidR="000D2D6A" w:rsidRPr="00933507">
        <w:rPr>
          <w:rFonts w:ascii="Times New Roman" w:eastAsia="Times New Roman" w:hAnsi="Times New Roman"/>
          <w:iCs/>
          <w:color w:val="000000"/>
          <w:lang w:eastAsia="en-AU"/>
          <w:rPrChange w:id="874" w:author="Daniel Falster" w:date="2016-08-29T13:01:00Z">
            <w:rPr>
              <w:rFonts w:ascii="Calibri" w:eastAsia="Times New Roman" w:hAnsi="Calibri" w:cs="Times New Roman"/>
              <w:iCs/>
              <w:color w:val="000000"/>
              <w:lang w:eastAsia="en-AU"/>
            </w:rPr>
          </w:rPrChange>
        </w:rPr>
        <w:t>)</w:t>
      </w:r>
      <w:r w:rsidR="00B97739" w:rsidRPr="00933507">
        <w:rPr>
          <w:rFonts w:eastAsia="Times New Roman"/>
          <w:iCs/>
          <w:color w:val="000000"/>
          <w:lang w:eastAsia="en-AU"/>
          <w:rPrChange w:id="875" w:author="Daniel Falster" w:date="2016-08-29T13:01:00Z">
            <w:rPr>
              <w:rFonts w:ascii="Calibri" w:eastAsia="Times New Roman" w:hAnsi="Calibri" w:cs="Times New Roman"/>
              <w:iCs/>
              <w:color w:val="000000"/>
              <w:lang w:eastAsia="en-AU"/>
            </w:rPr>
          </w:rPrChange>
        </w:rPr>
        <w:t xml:space="preserve"> (</w:t>
      </w:r>
      <w:r w:rsidR="00FE3EB9" w:rsidRPr="00933507">
        <w:rPr>
          <w:rFonts w:ascii="Times New Roman" w:eastAsia="Times New Roman" w:hAnsi="Times New Roman"/>
          <w:iCs/>
          <w:color w:val="000000"/>
          <w:lang w:eastAsia="en-AU"/>
          <w:rPrChange w:id="876" w:author="Daniel Falster" w:date="2016-08-29T13:01:00Z">
            <w:rPr>
              <w:rFonts w:ascii="Calibri" w:eastAsia="Times New Roman" w:hAnsi="Calibri" w:cs="Times New Roman"/>
              <w:iCs/>
              <w:color w:val="000000"/>
              <w:lang w:eastAsia="en-AU"/>
            </w:rPr>
          </w:rPrChange>
        </w:rPr>
        <w:t xml:space="preserve">Table </w:t>
      </w:r>
      <w:r w:rsidR="006573F0">
        <w:rPr>
          <w:rFonts w:eastAsia="Times New Roman"/>
          <w:iCs/>
          <w:color w:val="000000"/>
          <w:lang w:eastAsia="en-AU"/>
        </w:rPr>
        <w:t>6</w:t>
      </w:r>
      <w:r w:rsidR="00B97739" w:rsidRPr="00933507">
        <w:rPr>
          <w:rFonts w:ascii="Times New Roman" w:eastAsia="Times New Roman" w:hAnsi="Times New Roman"/>
          <w:iCs/>
          <w:color w:val="000000"/>
          <w:lang w:eastAsia="en-AU"/>
          <w:rPrChange w:id="877" w:author="Daniel Falster" w:date="2016-08-29T13:01:00Z">
            <w:rPr>
              <w:rFonts w:ascii="Calibri" w:eastAsia="Times New Roman" w:hAnsi="Calibri" w:cs="Times New Roman"/>
              <w:iCs/>
              <w:color w:val="000000"/>
              <w:lang w:eastAsia="en-AU"/>
            </w:rPr>
          </w:rPrChange>
        </w:rPr>
        <w:t>)</w:t>
      </w:r>
      <w:r w:rsidR="000D2D6A" w:rsidRPr="00933507">
        <w:rPr>
          <w:rFonts w:eastAsia="Times New Roman"/>
          <w:iCs/>
          <w:color w:val="000000"/>
          <w:lang w:eastAsia="en-AU"/>
          <w:rPrChange w:id="878" w:author="Daniel Falster" w:date="2016-08-29T13:01:00Z">
            <w:rPr>
              <w:rFonts w:ascii="Calibri" w:eastAsia="Times New Roman" w:hAnsi="Calibri" w:cs="Times New Roman"/>
              <w:iCs/>
              <w:color w:val="000000"/>
              <w:lang w:eastAsia="en-AU"/>
            </w:rPr>
          </w:rPrChange>
        </w:rPr>
        <w:t>.</w:t>
      </w:r>
      <w:r w:rsidR="006573F0">
        <w:rPr>
          <w:rFonts w:eastAsia="Times New Roman"/>
          <w:iCs/>
          <w:color w:val="000000"/>
          <w:lang w:eastAsia="en-AU"/>
        </w:rPr>
        <w:t xml:space="preserve"> Given that </w:t>
      </w:r>
    </w:p>
    <w:p w14:paraId="5081D51F" w14:textId="77777777" w:rsidR="00FE3EB9" w:rsidRPr="003C3342" w:rsidRDefault="00FE3EB9" w:rsidP="003C3342">
      <w:pPr>
        <w:pStyle w:val="Heading2"/>
      </w:pPr>
      <w:r w:rsidRPr="003C3342">
        <w:t>Correlates with total reproductive investment</w:t>
      </w:r>
    </w:p>
    <w:p w14:paraId="1FD9F66F" w14:textId="6208ABFC" w:rsidR="00FE3EB9" w:rsidRPr="003C3342" w:rsidRDefault="00FE3EB9">
      <w:pPr>
        <w:pPrChange w:id="879" w:author="Daniel Falster" w:date="2016-08-29T13:17:00Z">
          <w:pPr>
            <w:ind w:firstLine="720"/>
          </w:pPr>
        </w:pPrChange>
      </w:pPr>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Tables 6, 7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w:t>
      </w:r>
      <w:del w:id="880" w:author="Mark Westoby" w:date="2016-08-19T15:40:00Z">
        <w:r w:rsidRPr="003C3342" w:rsidDel="00ED2212">
          <w:delText xml:space="preserve">since </w:delText>
        </w:r>
      </w:del>
      <w:r w:rsidRPr="003C3342">
        <w:t xml:space="preserve">the slopes and intercepts of the relationship differed across species </w:t>
      </w:r>
      <w:del w:id="881" w:author="Mark Westoby" w:date="2016-08-19T15:40:00Z">
        <w:r w:rsidRPr="003C3342" w:rsidDel="000E3A12">
          <w:lastRenderedPageBreak/>
          <w:delText>(</w:delText>
        </w:r>
        <w:r w:rsidRPr="003C3342" w:rsidDel="000E3A12">
          <w:rPr>
            <w:color w:val="FF0000"/>
          </w:rPr>
          <w:delText>include slopes in Table?)</w:delText>
        </w:r>
      </w:del>
      <w:ins w:id="882" w:author="Mark Westoby" w:date="2016-08-19T15:40:00Z">
        <w:r w:rsidR="000E3A12" w:rsidRPr="003C3342">
          <w:t xml:space="preserve"> with the result that</w:t>
        </w:r>
      </w:ins>
      <w:r w:rsidRPr="003C3342">
        <w:rPr>
          <w:color w:val="FF0000"/>
        </w:rPr>
        <w:t xml:space="preserve"> </w:t>
      </w:r>
      <w:r w:rsidRPr="003C3342">
        <w:t>the correlation between reproductive investment and propagule investment across all individuals had an r</w:t>
      </w:r>
      <w:r w:rsidRPr="003C3342">
        <w:rPr>
          <w:vertAlign w:val="superscript"/>
        </w:rPr>
        <w:t>2</w:t>
      </w:r>
      <w:r w:rsidRPr="003C3342">
        <w:t xml:space="preserve"> of just 0.5</w:t>
      </w:r>
      <w:r w:rsidR="006341A0" w:rsidRPr="003C3342">
        <w:t>2 (Figure 6a)</w:t>
      </w:r>
      <w:r w:rsidRPr="003C3342">
        <w:t xml:space="preserve">. </w:t>
      </w:r>
    </w:p>
    <w:p w14:paraId="07CFB095" w14:textId="01BABF9D" w:rsidR="00FE3EB9" w:rsidRPr="003C3342" w:rsidDel="00F66C59" w:rsidRDefault="00FE3EB9">
      <w:pPr>
        <w:rPr>
          <w:del w:id="883" w:author="Daniel Falster" w:date="2016-08-29T13:05:00Z"/>
        </w:rPr>
        <w:pPrChange w:id="884" w:author="Daniel Falster" w:date="2016-08-29T13:17:00Z">
          <w:pPr>
            <w:ind w:firstLine="720"/>
          </w:pPr>
        </w:pPrChange>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the costs of successful tissues, those associated with the production of mature seeds, were inferior predictors of total reproductive investment </w:t>
      </w:r>
      <w:ins w:id="885" w:author="Mark Westoby" w:date="2016-08-19T15:41:00Z">
        <w:r w:rsidR="000E3A12" w:rsidRPr="003C3342">
          <w:t xml:space="preserve">compared </w:t>
        </w:r>
      </w:ins>
      <w:r w:rsidRPr="003C3342">
        <w:t>to measures that included investment in failed tissues (Table 7). In particular, 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making it nearly as strong a predictor of total reproductive investment as failed tissue investment. </w:t>
      </w:r>
      <w:r w:rsidRPr="003C3342">
        <w:t xml:space="preserve">This </w:t>
      </w:r>
      <w:r w:rsidR="006341A0" w:rsidRPr="003C3342">
        <w:t xml:space="preserve">composite </w:t>
      </w:r>
      <w:r w:rsidRPr="003C3342">
        <w:t xml:space="preserve">metric has the merits that it would be relatively easy to measure on large numbers of plants and that it effectively combines both the within and across species variation (Table 7, </w:t>
      </w:r>
      <w:r w:rsidR="00115F3A" w:rsidRPr="003C3342">
        <w:t>Figure 6</w:t>
      </w:r>
      <w:r w:rsidR="006341A0" w:rsidRPr="003C3342">
        <w:t>b</w:t>
      </w:r>
      <w:r w:rsidRPr="003C3342">
        <w:t>).</w:t>
      </w:r>
      <w:r w:rsidR="006341A0" w:rsidRPr="003C3342">
        <w:t xml:space="preserve"> </w:t>
      </w:r>
    </w:p>
    <w:p w14:paraId="40CCAB28" w14:textId="77777777" w:rsidR="00654BEE" w:rsidRPr="00933507" w:rsidDel="00F66C59" w:rsidRDefault="00654BEE">
      <w:pPr>
        <w:rPr>
          <w:del w:id="886" w:author="Daniel Falster" w:date="2016-08-29T13:05:00Z"/>
          <w:rFonts w:eastAsia="Times New Roman"/>
          <w:iCs/>
          <w:color w:val="000000"/>
          <w:lang w:eastAsia="en-AU"/>
          <w:rPrChange w:id="887" w:author="Daniel Falster" w:date="2016-08-29T13:01:00Z">
            <w:rPr>
              <w:del w:id="888" w:author="Daniel Falster" w:date="2016-08-29T13:05:00Z"/>
              <w:rFonts w:ascii="Calibri" w:eastAsia="Times New Roman" w:hAnsi="Calibri" w:cs="Times New Roman"/>
              <w:iCs/>
              <w:color w:val="000000"/>
              <w:lang w:eastAsia="en-AU"/>
            </w:rPr>
          </w:rPrChange>
        </w:rPr>
        <w:pPrChange w:id="889" w:author="Daniel Falster" w:date="2016-08-29T13:17:00Z">
          <w:pPr>
            <w:pStyle w:val="ListParagraph"/>
            <w:ind w:left="0"/>
          </w:pPr>
        </w:pPrChange>
      </w:pPr>
    </w:p>
    <w:p w14:paraId="65B7CC5B" w14:textId="77777777" w:rsidR="008D67B3" w:rsidRPr="003C3342" w:rsidDel="00F66C59" w:rsidRDefault="008D67B3">
      <w:pPr>
        <w:rPr>
          <w:del w:id="890" w:author="Daniel Falster" w:date="2016-08-29T13:05:00Z"/>
        </w:rPr>
        <w:pPrChange w:id="891" w:author="Daniel Falster" w:date="2016-08-29T13:17:00Z">
          <w:pPr>
            <w:pStyle w:val="ListParagraph"/>
          </w:pPr>
        </w:pPrChange>
      </w:pPr>
    </w:p>
    <w:p w14:paraId="7030BD2A" w14:textId="77777777" w:rsidR="005D31B2" w:rsidRPr="00933507" w:rsidRDefault="005D31B2" w:rsidP="003C3342">
      <w:pPr>
        <w:rPr>
          <w:rFonts w:eastAsiaTheme="majorEastAsia"/>
          <w:color w:val="2E74B5" w:themeColor="accent1" w:themeShade="BF"/>
          <w:sz w:val="32"/>
          <w:szCs w:val="32"/>
          <w:rPrChange w:id="892" w:author="Daniel Falster" w:date="2016-08-29T13:01:00Z">
            <w:rPr>
              <w:rFonts w:asciiTheme="majorHAnsi" w:eastAsiaTheme="majorEastAsia" w:hAnsiTheme="majorHAnsi" w:cstheme="majorBidi"/>
              <w:color w:val="2E74B5" w:themeColor="accent1" w:themeShade="BF"/>
              <w:sz w:val="32"/>
              <w:szCs w:val="32"/>
            </w:rPr>
          </w:rPrChange>
        </w:rPr>
      </w:pPr>
      <w:del w:id="893" w:author="Daniel Falster" w:date="2016-08-29T13:05:00Z">
        <w:r w:rsidRPr="003C3342" w:rsidDel="00F66C59">
          <w:br w:type="page"/>
        </w:r>
      </w:del>
    </w:p>
    <w:p w14:paraId="72BBF6FC" w14:textId="77777777" w:rsidR="005D31B2" w:rsidRPr="003C3342" w:rsidRDefault="005D31B2" w:rsidP="003C3342">
      <w:pPr>
        <w:pStyle w:val="Heading1"/>
        <w:rPr>
          <w:rFonts w:cs="Times New Roman"/>
        </w:rPr>
      </w:pPr>
      <w:r w:rsidRPr="003C3342">
        <w:rPr>
          <w:rFonts w:cs="Times New Roman"/>
        </w:rPr>
        <w:lastRenderedPageBreak/>
        <w:t>Discussion</w:t>
      </w:r>
    </w:p>
    <w:p w14:paraId="0DCA077D" w14:textId="7B02B079" w:rsidR="005142CC" w:rsidRDefault="00712ACB" w:rsidP="005142CC">
      <w:pPr>
        <w:rPr>
          <w:ins w:id="894" w:author="Daniel Falster" w:date="2016-08-29T21:10:00Z"/>
        </w:rPr>
      </w:pPr>
      <w:ins w:id="895" w:author="Daniel Falster" w:date="2016-08-29T17:06:00Z">
        <w:r>
          <w:t>F</w:t>
        </w:r>
        <w:r w:rsidR="005142CC">
          <w:t>r</w:t>
        </w:r>
        <w:r>
          <w:t>o</w:t>
        </w:r>
        <w:r w:rsidR="005142CC">
          <w:t xml:space="preserve">m introduction: </w:t>
        </w:r>
        <w:r w:rsidR="005142CC" w:rsidRPr="003C3342">
          <w:t xml:space="preserve">Correlations have been observed for many of the direct pathways illustrated in Figure 2, as well as more broadly across different boxes. Big-seeded species do indeed have higher per-seed provisioning costs both to attract the animal dispersers and to protect their seeds during dispersal </w:t>
        </w:r>
        <w:r w:rsidR="005142CC" w:rsidRPr="003C3342">
          <w:fldChar w:fldCharType="begin"/>
        </w:r>
        <w:r w:rsidR="005142CC" w:rsidRPr="003C3342">
          <w:instrText xml:space="preserve"> ADDIN ZOTERO_ITEM CSL_CITATION {"citationID":"pcj8bhsrc","properties":{"formattedCitation":"(Lord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5142CC" w:rsidRPr="003C3342">
          <w:fldChar w:fldCharType="separate"/>
        </w:r>
        <w:r w:rsidR="005142CC" w:rsidRPr="00634FCB">
          <w:t>(Lord &amp; Westoby 2006, 2012)</w:t>
        </w:r>
        <w:r w:rsidR="005142CC" w:rsidRPr="003C3342">
          <w:fldChar w:fldCharType="end"/>
        </w:r>
        <w:r w:rsidR="005142CC" w:rsidRPr="003C3342">
          <w:t xml:space="preserve">. This is in agreement with a strong correlation between seed size and biotic dispersal agents both in the fossil record </w:t>
        </w:r>
        <w:r w:rsidR="005142CC" w:rsidRPr="003C3342">
          <w:fldChar w:fldCharType="begin"/>
        </w:r>
        <w:r w:rsidR="005142CC" w:rsidRPr="003C3342">
          <w:instrText xml:space="preserve"> ADDIN ZOTERO_ITEM CSL_CITATION {"citationID":"jAzOIJeR","properties":{"formattedCitation":"{\\rtf (Moles {\\i{}et al.} 2005; Eriksson 2008)}","plainCitation":"(Moles et al. 2005; Eriksson 2008)"},"citationItems":[{"id":1044,"uris":["http://zotero.org/users/503753/items/VGZKNEZE"],"uri":["http://zotero.org/users/503753/items/VGZKNEZE"],"itemData":{"id":1044,"type":"article-journal","title":"Factors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5142CC" w:rsidRPr="00634FCB">
          <w:rPr>
            <w:rFonts w:ascii="Adobe Caslon Pro" w:hAnsi="Adobe Caslon Pro" w:cs="Adobe Caslon Pro"/>
          </w:rPr>
          <w:instrText>‐</w:instrText>
        </w:r>
        <w:r w:rsidR="005142CC" w:rsidRPr="003C3342">
          <w:instrText>form hypothesis, which suggests that large seeds and biotic dispersal evolved as coadapted traits along with evolution of large plant life</w:instrText>
        </w:r>
        <w:r w:rsidR="005142CC" w:rsidRPr="00634FCB">
          <w:rPr>
            <w:rFonts w:ascii="Adobe Caslon Pro" w:hAnsi="Adobe Caslon Pro" w:cs="Adobe Caslon Pro"/>
          </w:rPr>
          <w:instrText>‐</w:instrText>
        </w:r>
        <w:r w:rsidR="005142CC" w:rsidRPr="003C3342">
          <w:instrText>forms. The hypotheses are complementary rather than mutually exclusive. Evidence suggest that changes in vegetation structure (open vs. closed) are probably a primary driving mechanism of seed size and dispersal evolution, but life</w:instrText>
        </w:r>
        <w:r w:rsidR="005142CC" w:rsidRPr="00634FCB">
          <w:rPr>
            <w:rFonts w:ascii="Adobe Caslon Pro" w:hAnsi="Adobe Caslon Pro" w:cs="Adobe Caslon Pro"/>
          </w:rPr>
          <w:instrText>‐</w:instrText>
        </w:r>
        <w:r w:rsidR="005142C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5142CC" w:rsidRPr="003C3342">
          <w:fldChar w:fldCharType="separate"/>
        </w:r>
        <w:r w:rsidR="005142CC" w:rsidRPr="00634FCB">
          <w:t xml:space="preserve">(Moles </w:t>
        </w:r>
        <w:r w:rsidR="005142CC" w:rsidRPr="00634FCB">
          <w:rPr>
            <w:i/>
            <w:iCs/>
          </w:rPr>
          <w:t>et al.</w:t>
        </w:r>
        <w:r w:rsidR="005142CC" w:rsidRPr="00634FCB">
          <w:t xml:space="preserve"> 2005; Eriksson 2008)</w:t>
        </w:r>
        <w:r w:rsidR="005142CC" w:rsidRPr="003C3342">
          <w:fldChar w:fldCharType="end"/>
        </w:r>
        <w:r w:rsidR="005142CC" w:rsidRPr="003C3342">
          <w:t xml:space="preserve"> and modern floras </w:t>
        </w:r>
        <w:r w:rsidR="005142CC" w:rsidRPr="003C3342">
          <w:fldChar w:fldCharType="begin"/>
        </w:r>
        <w:r w:rsidR="005142CC" w:rsidRPr="003C3342">
          <w:instrText xml:space="preserve"> ADDIN ZOTERO_ITEM CSL_CITATION {"citationID":"1tplmu4l8l","properties":{"formattedCitation":"{\\rtf (Hughes {\\i{}et al.} 1994)}","plainCitation":"(Hughes et al. 1994)"},"citationItems":[{"id":1868,"uris":["http://zotero.org/users/503753/items/VPV7N5NJ"],"uri":["http://zotero.org/users/503753/items/VPV7N5NJ"],"itemData":{"id":1868,"type":"article-journal","title":"Predicting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R."},{"family":"Rice","given":"Barbara"},{"family":"Rodgerson","given":"Louise"},{"family":"Westoby","given":"Mark"}],"issued":{"date-parts":[["1994"]]}}}],"schema":"https://github.com/citation-style-language/schema/raw/master/csl-citation.json"} </w:instrText>
        </w:r>
        <w:r w:rsidR="005142CC" w:rsidRPr="003C3342">
          <w:fldChar w:fldCharType="separate"/>
        </w:r>
        <w:r w:rsidR="005142CC" w:rsidRPr="00634FCB">
          <w:t xml:space="preserve">(Hughes </w:t>
        </w:r>
        <w:r w:rsidR="005142CC" w:rsidRPr="00634FCB">
          <w:rPr>
            <w:i/>
            <w:iCs/>
          </w:rPr>
          <w:t>et al.</w:t>
        </w:r>
        <w:r w:rsidR="005142CC" w:rsidRPr="00634FCB">
          <w:t xml:space="preserve"> 1994)</w:t>
        </w:r>
        <w:r w:rsidR="005142CC" w:rsidRPr="003C3342">
          <w:fldChar w:fldCharType="end"/>
        </w:r>
        <w:r w:rsidR="005142CC" w:rsidRPr="003C3342">
          <w:t xml:space="preserve">. Worldwide, there is an observed decrease in seed set with increasing seed size </w:t>
        </w:r>
        <w:r w:rsidR="005142CC" w:rsidRPr="003C3342">
          <w:fldChar w:fldCharType="begin"/>
        </w:r>
        <w:r w:rsidR="005142CC" w:rsidRPr="003C3342">
          <w:instrText xml:space="preserve"> ADDIN ZOTERO_ITEM CSL_CITATION {"citationID":"2gh1n1r1p","properties":{"formattedCitation":"(Moles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142CC" w:rsidRPr="003C3342">
          <w:fldChar w:fldCharType="separate"/>
        </w:r>
        <w:r w:rsidR="005142CC" w:rsidRPr="00634FCB">
          <w:t>(Moles &amp; Westoby 2006)</w:t>
        </w:r>
        <w:r w:rsidR="005142CC" w:rsidRPr="003C3342">
          <w:fldChar w:fldCharType="end"/>
        </w:r>
        <w:r w:rsidR="005142CC" w:rsidRPr="003C3342">
          <w:t xml:space="preserve">. </w:t>
        </w:r>
      </w:ins>
    </w:p>
    <w:p w14:paraId="7EBF3080" w14:textId="0BC5C625" w:rsidR="0070471C" w:rsidRPr="003C3342" w:rsidRDefault="0070471C" w:rsidP="005142CC">
      <w:pPr>
        <w:rPr>
          <w:ins w:id="896" w:author="Daniel Falster" w:date="2016-08-29T17:06:00Z"/>
        </w:rPr>
      </w:pPr>
      <w:ins w:id="897" w:author="Daniel Falster" w:date="2016-08-29T21:10:00Z">
        <w:r>
          <w:t xml:space="preserve">Also add back material from intro on models. </w:t>
        </w:r>
      </w:ins>
    </w:p>
    <w:p w14:paraId="11996C9B" w14:textId="0B1DB589" w:rsidR="005142CC" w:rsidRDefault="005142CC" w:rsidP="003C3342">
      <w:pPr>
        <w:rPr>
          <w:ins w:id="898" w:author="Daniel Falster" w:date="2016-08-29T17:06:00Z"/>
        </w:rPr>
      </w:pPr>
    </w:p>
    <w:p w14:paraId="22E129EA" w14:textId="77777777" w:rsidR="005142CC" w:rsidRDefault="005142CC" w:rsidP="003C3342">
      <w:pPr>
        <w:rPr>
          <w:ins w:id="899" w:author="Daniel Falster" w:date="2016-08-29T17:06:00Z"/>
        </w:rPr>
      </w:pPr>
    </w:p>
    <w:p w14:paraId="04D0BD66" w14:textId="77777777" w:rsidR="008D1C27" w:rsidRPr="003C3342" w:rsidRDefault="0072091B" w:rsidP="003C3342">
      <w:pPr>
        <w:rPr>
          <w:ins w:id="900" w:author="Mark Westoby" w:date="2016-08-19T16:22:00Z"/>
        </w:rPr>
      </w:pPr>
      <w:r w:rsidRPr="003C3342">
        <w:t>Investment in seed</w:t>
      </w:r>
      <w:r w:rsidR="007471F6" w:rsidRPr="003C3342">
        <w:t xml:space="preserve"> dry mas</w:t>
      </w:r>
      <w:r w:rsidRPr="003C3342">
        <w:t>s represent</w:t>
      </w:r>
      <w:r w:rsidR="007471F6" w:rsidRPr="003C3342">
        <w:t>ed</w:t>
      </w:r>
      <w:r w:rsidRPr="003C3342">
        <w:t xml:space="preserve"> a quite modest proportion of total reproductive investment for the 14 perennial species included in this study, with just 1-</w:t>
      </w:r>
      <w:r w:rsidR="006341A0" w:rsidRPr="003C3342">
        <w:t>8</w:t>
      </w:r>
      <w:r w:rsidRPr="003C3342">
        <w:t>% of reproduc</w:t>
      </w:r>
      <w:r w:rsidR="00593DC2" w:rsidRPr="003C3342">
        <w:t>tive energy going to propagules</w:t>
      </w:r>
      <w:r w:rsidRPr="003C3342">
        <w:t xml:space="preserve"> versus other reproductive tissues (Table 1). </w:t>
      </w:r>
      <w:r w:rsidR="005817A4" w:rsidRPr="003C3342">
        <w:t>Even the individual with the lowest accessory costs</w:t>
      </w:r>
      <w:del w:id="901" w:author="Mark Westoby" w:date="2016-08-19T16:20:00Z">
        <w:r w:rsidR="005817A4" w:rsidRPr="003C3342" w:rsidDel="00EB619C">
          <w:delText>,</w:delText>
        </w:r>
      </w:del>
      <w:r w:rsidR="005817A4" w:rsidRPr="003C3342">
        <w:t xml:space="preserve"> invested just 15% of its reproductive energy </w:t>
      </w:r>
      <w:del w:id="902" w:author="Mark Westoby" w:date="2016-08-19T16:20:00Z">
        <w:r w:rsidR="005817A4" w:rsidRPr="003C3342" w:rsidDel="008D1C27">
          <w:delText xml:space="preserve">on </w:delText>
        </w:r>
      </w:del>
      <w:ins w:id="903" w:author="Mark Westoby" w:date="2016-08-19T16:20:00Z">
        <w:r w:rsidR="008D1C27" w:rsidRPr="003C3342">
          <w:t xml:space="preserve">into </w:t>
        </w:r>
      </w:ins>
      <w:r w:rsidR="005817A4" w:rsidRPr="003C3342">
        <w:t xml:space="preserve">the embryo and endosperm itself. </w:t>
      </w:r>
      <w:r w:rsidRPr="003C3342">
        <w:t xml:space="preserve">A similarly large expenditure on accessory costs has been shown for perennial species in other studies </w:t>
      </w:r>
      <w:r w:rsidRPr="003C3342">
        <w:fldChar w:fldCharType="begin"/>
      </w:r>
      <w:r w:rsidRPr="003C3342">
        <w:instrText xml:space="preserve"> ADDIN ZOTERO_ITEM CSL_CITATION {"citationID":"qIEzdKeQ","properties":{"formattedCitation":"{\\rtf (Haig &amp; Westoby 1988; Henery &amp; Westoby 2001; Lord &amp; Westoby 2006; Rosenheim {\\i{}et al.} 2014)}","plainCitation":"(Haig &amp; Westoby 1988; Henery &amp; Westoby 2001; Lord &amp; Westoby 2006;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933507">
        <w:rPr>
          <w:rPrChange w:id="904" w:author="Daniel Falster" w:date="2016-08-29T13:01:00Z">
            <w:rPr>
              <w:rFonts w:ascii="Calibri" w:hAnsi="Calibri" w:cs="Times New Roman"/>
            </w:rPr>
          </w:rPrChange>
        </w:rPr>
        <w:t xml:space="preserve">(Haig &amp; Westoby 1988; Henery &amp; Westoby 2001; Lord &amp; Westoby 2006; Rosenheim </w:t>
      </w:r>
      <w:r w:rsidRPr="00933507">
        <w:rPr>
          <w:rFonts w:ascii="Times New Roman" w:hAnsi="Times New Roman"/>
          <w:i/>
          <w:iCs/>
          <w:rPrChange w:id="905" w:author="Daniel Falster" w:date="2016-08-29T13:01:00Z">
            <w:rPr>
              <w:rFonts w:ascii="Calibri" w:hAnsi="Calibri" w:cs="Times New Roman"/>
              <w:i/>
              <w:iCs/>
            </w:rPr>
          </w:rPrChange>
        </w:rPr>
        <w:t>et al.</w:t>
      </w:r>
      <w:r w:rsidRPr="00933507">
        <w:rPr>
          <w:rFonts w:ascii="Times New Roman" w:hAnsi="Times New Roman"/>
          <w:rPrChange w:id="906" w:author="Daniel Falster" w:date="2016-08-29T13:01:00Z">
            <w:rPr>
              <w:rFonts w:ascii="Calibri" w:hAnsi="Calibri" w:cs="Times New Roman"/>
            </w:rPr>
          </w:rPrChange>
        </w:rPr>
        <w:t xml:space="preserve"> 2014)</w:t>
      </w:r>
      <w:r w:rsidRPr="003C3342">
        <w:fldChar w:fldCharType="end"/>
      </w:r>
      <w:r w:rsidRPr="003C3342">
        <w:t xml:space="preserve">. </w:t>
      </w:r>
      <w:r w:rsidR="00CE4918" w:rsidRPr="003C3342">
        <w:t>Dividing total reproductive investment into functional tissue categories illustrates the similarities and differences in energy allocation across these species, providing support</w:t>
      </w:r>
      <w:r w:rsidR="00593DC2" w:rsidRPr="003C3342">
        <w:t xml:space="preserve"> for</w:t>
      </w:r>
      <w:r w:rsidR="00CE4918" w:rsidRPr="003C3342">
        <w:t xml:space="preserve"> theories </w:t>
      </w:r>
      <w:r w:rsidR="00593DC2" w:rsidRPr="003C3342">
        <w:t xml:space="preserve">on patterns of </w:t>
      </w:r>
      <w:r w:rsidR="00CE4918" w:rsidRPr="003C3342">
        <w:t xml:space="preserve">total accessory investment </w:t>
      </w:r>
      <w:r w:rsidR="00CE4918" w:rsidRPr="003C3342">
        <w:fldChar w:fldCharType="begin"/>
      </w:r>
      <w:r w:rsidR="00CE4918" w:rsidRPr="003C3342">
        <w:instrText xml:space="preserve"> ADDIN ZOTERO_ITEM CSL_CITATION {"citationID":"1vominpljc","properties":{"formattedCitation":"(Lord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CE4918" w:rsidRPr="003C3342">
        <w:fldChar w:fldCharType="separate"/>
      </w:r>
      <w:r w:rsidR="00CE4918" w:rsidRPr="00933507">
        <w:rPr>
          <w:rFonts w:ascii="Times New Roman" w:hAnsi="Times New Roman"/>
          <w:rPrChange w:id="907" w:author="Daniel Falster" w:date="2016-08-29T13:01:00Z">
            <w:rPr>
              <w:rFonts w:ascii="Calibri" w:hAnsi="Calibri"/>
            </w:rPr>
          </w:rPrChange>
        </w:rPr>
        <w:t>(Lord &amp; Westoby 2012)</w:t>
      </w:r>
      <w:r w:rsidR="00CE4918" w:rsidRPr="003C3342">
        <w:fldChar w:fldCharType="end"/>
      </w:r>
      <w:r w:rsidR="00CE4918" w:rsidRPr="003C3342">
        <w:t xml:space="preserve"> and the relative allocation to different reproductive tissue types </w:t>
      </w:r>
      <w:r w:rsidR="00CE4918" w:rsidRPr="003C3342">
        <w:fldChar w:fldCharType="begin"/>
      </w:r>
      <w:r w:rsidR="00C701D7" w:rsidRPr="003C3342">
        <w:instrText xml:space="preserve"> ADDIN ZOTERO_ITEM CSL_CITATION {"citationID":"lPR11t9d","properties":{"formattedCitation":"{\\rtf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E4918" w:rsidRPr="003C3342">
        <w:fldChar w:fldCharType="separate"/>
      </w:r>
      <w:r w:rsidR="00C701D7" w:rsidRPr="00933507">
        <w:rPr>
          <w:rFonts w:ascii="Times New Roman" w:hAnsi="Times New Roman"/>
          <w:rPrChange w:id="908" w:author="Daniel Falster" w:date="2016-08-29T13:01:00Z">
            <w:rPr>
              <w:rFonts w:ascii="Calibri" w:hAnsi="Calibri" w:cs="Times New Roman"/>
            </w:rPr>
          </w:rPrChange>
        </w:rPr>
        <w:t xml:space="preserve">(Haig &amp; Westoby 1988; Rosenheim </w:t>
      </w:r>
      <w:r w:rsidR="00C701D7" w:rsidRPr="00933507">
        <w:rPr>
          <w:rFonts w:ascii="Times New Roman" w:hAnsi="Times New Roman"/>
          <w:i/>
          <w:iCs/>
          <w:rPrChange w:id="909" w:author="Daniel Falster" w:date="2016-08-29T13:01:00Z">
            <w:rPr>
              <w:rFonts w:ascii="Calibri" w:hAnsi="Calibri" w:cs="Times New Roman"/>
              <w:i/>
              <w:iCs/>
            </w:rPr>
          </w:rPrChange>
        </w:rPr>
        <w:t>et al.</w:t>
      </w:r>
      <w:r w:rsidR="00C701D7" w:rsidRPr="00933507">
        <w:rPr>
          <w:rFonts w:ascii="Times New Roman" w:hAnsi="Times New Roman"/>
          <w:rPrChange w:id="910" w:author="Daniel Falster" w:date="2016-08-29T13:01:00Z">
            <w:rPr>
              <w:rFonts w:ascii="Calibri" w:hAnsi="Calibri" w:cs="Times New Roman"/>
            </w:rPr>
          </w:rPrChange>
        </w:rPr>
        <w:t xml:space="preserve"> 2014)</w:t>
      </w:r>
      <w:r w:rsidR="00CE4918" w:rsidRPr="003C3342">
        <w:fldChar w:fldCharType="end"/>
      </w:r>
      <w:r w:rsidR="002B21FA" w:rsidRPr="003C3342">
        <w:t xml:space="preserve">. Notably, larger-seeded species are parental optimists, producing an over-abundance of ovules relative to their </w:t>
      </w:r>
      <w:r w:rsidR="002B21FA" w:rsidRPr="003C3342">
        <w:lastRenderedPageBreak/>
        <w:t>ability to provision them</w:t>
      </w:r>
      <w:r w:rsidR="002648BF" w:rsidRPr="003C3342">
        <w:t xml:space="preserve"> in an average year</w:t>
      </w:r>
      <w:r w:rsidR="002B21FA" w:rsidRPr="003C3342">
        <w:t>, and investing proportionally more per seed in provisioning costs (versus pollen-attraction costs)</w:t>
      </w:r>
      <w:r w:rsidR="00C234EC" w:rsidRPr="003C3342">
        <w:t xml:space="preserve"> (Figure 2)</w:t>
      </w:r>
      <w:r w:rsidR="00CE4918" w:rsidRPr="003C3342">
        <w:t>.</w:t>
      </w:r>
      <w:r w:rsidR="00593DC2" w:rsidRPr="003C3342">
        <w:t xml:space="preserve"> </w:t>
      </w:r>
    </w:p>
    <w:p w14:paraId="0101B104" w14:textId="54A28754" w:rsidR="008D1C27" w:rsidRPr="003C3342" w:rsidRDefault="002B21FA" w:rsidP="003C3342">
      <w:pPr>
        <w:rPr>
          <w:ins w:id="911" w:author="Mark Westoby" w:date="2016-08-19T16:22:00Z"/>
        </w:rPr>
      </w:pPr>
      <w:del w:id="912" w:author="Mark Westoby" w:date="2016-08-19T16:29:00Z">
        <w:r w:rsidRPr="003C3342" w:rsidDel="008D1C27">
          <w:delText xml:space="preserve">An </w:delText>
        </w:r>
        <w:commentRangeStart w:id="913"/>
        <w:commentRangeStart w:id="914"/>
        <w:r w:rsidR="0026426B" w:rsidRPr="003C3342" w:rsidDel="008D1C27">
          <w:delText>unexpected result was that</w:delText>
        </w:r>
        <w:r w:rsidR="004D56E0" w:rsidRPr="003C3342" w:rsidDel="008D1C27">
          <w:delText xml:space="preserve">, </w:delText>
        </w:r>
        <w:r w:rsidR="00B33002" w:rsidRPr="003C3342" w:rsidDel="008D1C27">
          <w:delText xml:space="preserve">across individuals </w:delText>
        </w:r>
      </w:del>
      <w:del w:id="915" w:author="Mark Westoby" w:date="2016-08-19T16:21:00Z">
        <w:r w:rsidR="00B33002" w:rsidRPr="003C3342" w:rsidDel="008D1C27">
          <w:delText xml:space="preserve">of </w:delText>
        </w:r>
      </w:del>
      <w:del w:id="916" w:author="Mark Westoby" w:date="2016-08-19T16:29:00Z">
        <w:r w:rsidR="00B33002" w:rsidRPr="003C3342" w:rsidDel="008D1C27">
          <w:delText>a species</w:delText>
        </w:r>
        <w:r w:rsidR="004D56E0" w:rsidRPr="003C3342" w:rsidDel="008D1C27">
          <w:delText>,</w:delText>
        </w:r>
        <w:r w:rsidR="0026426B" w:rsidRPr="003C3342" w:rsidDel="008D1C27">
          <w:delText xml:space="preserve"> </w:delText>
        </w:r>
      </w:del>
      <w:del w:id="917" w:author="Mark Westoby" w:date="2016-08-19T16:21:00Z">
        <w:r w:rsidR="004D56E0" w:rsidRPr="003C3342" w:rsidDel="008D1C27">
          <w:delText xml:space="preserve">neither </w:delText>
        </w:r>
      </w:del>
      <w:del w:id="918" w:author="Mark Westoby" w:date="2016-08-19T16:29:00Z">
        <w:r w:rsidR="00593DC2" w:rsidRPr="003C3342" w:rsidDel="008D1C27">
          <w:delText xml:space="preserve">total accessory costs </w:delText>
        </w:r>
      </w:del>
      <w:del w:id="919" w:author="Mark Westoby" w:date="2016-08-19T16:21:00Z">
        <w:r w:rsidR="004D56E0" w:rsidRPr="003C3342" w:rsidDel="008D1C27">
          <w:delText xml:space="preserve">nor </w:delText>
        </w:r>
      </w:del>
      <w:del w:id="920" w:author="Mark Westoby" w:date="2016-08-19T16:29:00Z">
        <w:r w:rsidR="004D56E0" w:rsidRPr="003C3342" w:rsidDel="008D1C27">
          <w:delText>accessory cost components</w:delText>
        </w:r>
      </w:del>
      <w:del w:id="921" w:author="Mark Westoby" w:date="2016-08-19T16:21:00Z">
        <w:r w:rsidR="004D56E0" w:rsidRPr="003C3342" w:rsidDel="008D1C27">
          <w:delText xml:space="preserve">, </w:delText>
        </w:r>
      </w:del>
      <w:del w:id="922" w:author="Mark Westoby" w:date="2016-08-19T16:29:00Z">
        <w:r w:rsidR="004D56E0" w:rsidRPr="003C3342" w:rsidDel="008D1C27">
          <w:delText>shift</w:delText>
        </w:r>
      </w:del>
      <w:del w:id="923" w:author="Mark Westoby" w:date="2016-08-19T16:21:00Z">
        <w:r w:rsidR="004D56E0" w:rsidRPr="003C3342" w:rsidDel="008D1C27">
          <w:delText>ed</w:delText>
        </w:r>
      </w:del>
      <w:del w:id="924" w:author="Mark Westoby" w:date="2016-08-19T16:29:00Z">
        <w:r w:rsidR="004D56E0" w:rsidRPr="003C3342" w:rsidDel="008D1C27">
          <w:delText xml:space="preserve"> </w:delText>
        </w:r>
        <w:r w:rsidR="00882407" w:rsidRPr="003C3342" w:rsidDel="008D1C27">
          <w:delText xml:space="preserve">consistently </w:delText>
        </w:r>
        <w:r w:rsidR="004D56E0" w:rsidRPr="003C3342" w:rsidDel="008D1C27">
          <w:delText xml:space="preserve">with plant size, age, or total reproductive investment. </w:delText>
        </w:r>
      </w:del>
      <w:r w:rsidR="00987A67" w:rsidRPr="003C3342">
        <w:t>A</w:t>
      </w:r>
      <w:r w:rsidR="00593DC2" w:rsidRPr="003C3342">
        <w:t xml:space="preserve"> number of hypotheses </w:t>
      </w:r>
      <w:r w:rsidR="00987A67" w:rsidRPr="003C3342">
        <w:t xml:space="preserve">have </w:t>
      </w:r>
      <w:r w:rsidR="00593DC2" w:rsidRPr="003C3342">
        <w:t>su</w:t>
      </w:r>
      <w:commentRangeEnd w:id="913"/>
      <w:r w:rsidR="00893F51" w:rsidRPr="003C3342">
        <w:rPr>
          <w:rStyle w:val="CommentReference"/>
          <w:rFonts w:cs="Times New Roman"/>
        </w:rPr>
        <w:commentReference w:id="913"/>
      </w:r>
      <w:commentRangeEnd w:id="914"/>
      <w:r w:rsidR="004D56E0" w:rsidRPr="003C3342">
        <w:rPr>
          <w:rStyle w:val="CommentReference"/>
          <w:rFonts w:cs="Times New Roman"/>
        </w:rPr>
        <w:commentReference w:id="914"/>
      </w:r>
      <w:r w:rsidR="00593DC2" w:rsidRPr="003C3342">
        <w:t>ggest</w:t>
      </w:r>
      <w:r w:rsidR="00987A67" w:rsidRPr="003C3342">
        <w:t>ed</w:t>
      </w:r>
      <w:r w:rsidR="00593DC2" w:rsidRPr="003C3342">
        <w:t xml:space="preserve"> greater reproductive effort should lead to compounding fecundity returns, decreasing accessory costs</w:t>
      </w:r>
      <w:r w:rsidR="00893F51" w:rsidRPr="003C3342">
        <w:t xml:space="preserve"> as a share of total </w:t>
      </w:r>
      <w:r w:rsidRPr="003C3342">
        <w:t xml:space="preserve">reproductive </w:t>
      </w:r>
      <w:r w:rsidR="00893F51" w:rsidRPr="003C3342">
        <w:t>costs</w:t>
      </w:r>
      <w:r w:rsidR="00E01C92" w:rsidRPr="003C3342">
        <w:t xml:space="preserve"> </w:t>
      </w:r>
      <w:r w:rsidR="00BC11C3" w:rsidRPr="003C3342">
        <w:fldChar w:fldCharType="begin"/>
      </w:r>
      <w:r w:rsidR="006A57AA" w:rsidRPr="003C3342">
        <w:instrText xml:space="preserve"> ADDIN ZOTERO_ITEM CSL_CITATION {"citationID":"TLhftlG0","properties":{"formattedCitation":"(Myers &amp; Doyle 1983; Sibly, Calow &amp; Nichols 1985; Reekie &amp; Bazzaz 1987a; Kelly 1994)","plainCitation":"(Myers &amp; Doyle 1983; Sibly, Calow &amp; Nichols 1985; Reekie &amp; Bazzaz 1987a; Kelly 1994)"},"citationItems":[{"id":720,"uris":["http://zotero.org/users/503753/items/KUR8SBEQ"],"uri":["http://zotero.org/users/503753/items/KUR8SBEQ"],"itemData":{"id":720,"type":"article-journal","title":"Predicting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Evolution","author":[{"family":"Kelly","given":"Dave"}],"issued":{"date-parts":[["1994",12]]}}}],"schema":"https://github.com/citation-style-language/schema/raw/master/csl-citation.json"} </w:instrText>
      </w:r>
      <w:r w:rsidR="00BC11C3" w:rsidRPr="003C3342">
        <w:fldChar w:fldCharType="separate"/>
      </w:r>
      <w:r w:rsidR="006A57AA" w:rsidRPr="00933507">
        <w:rPr>
          <w:rPrChange w:id="925" w:author="Daniel Falster" w:date="2016-08-29T13:01:00Z">
            <w:rPr>
              <w:rFonts w:ascii="Calibri" w:hAnsi="Calibri"/>
            </w:rPr>
          </w:rPrChange>
        </w:rPr>
        <w:t>(Myers &amp; Doyle 1983; Sibly, Calow &amp; Nichols 1985; Reekie &amp; Bazzaz 1987a; Kelly 1994)</w:t>
      </w:r>
      <w:r w:rsidR="00BC11C3" w:rsidRPr="003C3342">
        <w:fldChar w:fldCharType="end"/>
      </w:r>
      <w:r w:rsidR="00593DC2" w:rsidRPr="003C3342">
        <w:t xml:space="preserve">. </w:t>
      </w:r>
      <w:r w:rsidRPr="003C3342">
        <w:t xml:space="preserve">This pattern was not observed in this dataset. </w:t>
      </w:r>
      <w:ins w:id="926" w:author="Mark Westoby" w:date="2016-08-19T16:29:00Z">
        <w:r w:rsidR="008D1C27" w:rsidRPr="003C3342">
          <w:t>Across individuals within a species, total accessory costs and accessory cost components did not shift consistently with plant size, age, or total reproductive investment.</w:t>
        </w:r>
      </w:ins>
    </w:p>
    <w:p w14:paraId="584E44B7" w14:textId="38F08F97" w:rsidR="00CE4918" w:rsidRPr="003C3342" w:rsidDel="00F66C59" w:rsidRDefault="00893F51" w:rsidP="00BD71EC">
      <w:pPr>
        <w:rPr>
          <w:del w:id="927" w:author="Daniel Falster" w:date="2016-08-29T13:05:00Z"/>
        </w:rPr>
      </w:pPr>
      <w:r w:rsidRPr="003C3342">
        <w:t xml:space="preserve">The second major result from these </w:t>
      </w:r>
      <w:r w:rsidR="00593DC2" w:rsidRPr="003C3342">
        <w:t xml:space="preserve">data </w:t>
      </w:r>
      <w:r w:rsidR="00A44100" w:rsidRPr="003C3342">
        <w:t xml:space="preserve">was </w:t>
      </w:r>
      <w:r w:rsidR="00593DC2" w:rsidRPr="003C3342">
        <w:t xml:space="preserve">that for perennial species with low seedset, total reproductive investment </w:t>
      </w:r>
      <w:r w:rsidR="00A44100" w:rsidRPr="003C3342">
        <w:t xml:space="preserve">was </w:t>
      </w:r>
      <w:r w:rsidR="00593DC2" w:rsidRPr="003C3342">
        <w:t xml:space="preserve">best predicted by energy expenditure in buds and flowers, not </w:t>
      </w:r>
      <w:r w:rsidRPr="003C3342">
        <w:t xml:space="preserve">by </w:t>
      </w:r>
      <w:r w:rsidR="00593DC2" w:rsidRPr="003C3342">
        <w:t>investment in seeds or fruit.</w:t>
      </w:r>
    </w:p>
    <w:p w14:paraId="1746BC9B" w14:textId="77777777" w:rsidR="00BC11C3" w:rsidRPr="003C3342" w:rsidRDefault="00BC11C3" w:rsidP="003C3342"/>
    <w:p w14:paraId="589CB80A" w14:textId="77777777" w:rsidR="00CE4918" w:rsidRPr="003C3342" w:rsidRDefault="00CE4918" w:rsidP="003C3342">
      <w:pPr>
        <w:pStyle w:val="Heading2"/>
      </w:pPr>
      <w:r w:rsidRPr="003C3342">
        <w:t>Accessory costs are large</w:t>
      </w:r>
    </w:p>
    <w:p w14:paraId="7F74A409" w14:textId="44FFC0ED" w:rsidR="00593DC2" w:rsidRPr="003C3342" w:rsidRDefault="00593DC2" w:rsidP="003C3342">
      <w:del w:id="928" w:author="Mark Westoby" w:date="2016-08-19T16:31:00Z">
        <w:r w:rsidRPr="003C3342" w:rsidDel="00910A75">
          <w:delText>For these perennial species,</w:delText>
        </w:r>
        <w:r w:rsidR="00CE4918" w:rsidRPr="003C3342" w:rsidDel="00910A75">
          <w:delText xml:space="preserve"> accessory costs represent</w:delText>
        </w:r>
        <w:r w:rsidR="00A44100" w:rsidRPr="003C3342" w:rsidDel="00910A75">
          <w:delText>ed</w:delText>
        </w:r>
        <w:r w:rsidR="00CE4918" w:rsidRPr="003C3342" w:rsidDel="00910A75">
          <w:delText xml:space="preserve"> a large energy expenditure and </w:delText>
        </w:r>
      </w:del>
      <w:del w:id="929" w:author="Mark Westoby" w:date="2016-08-19T16:30:00Z">
        <w:r w:rsidR="00CE4918" w:rsidRPr="003C3342" w:rsidDel="00910A75">
          <w:delText xml:space="preserve">cannot </w:delText>
        </w:r>
      </w:del>
      <w:del w:id="930" w:author="Mark Westoby" w:date="2016-08-19T16:31:00Z">
        <w:r w:rsidR="00CE4918" w:rsidRPr="003C3342" w:rsidDel="00910A75">
          <w:delText>be ignored</w:delText>
        </w:r>
        <w:r w:rsidR="002A6BE3" w:rsidRPr="003C3342" w:rsidDel="00910A75">
          <w:delText xml:space="preserve"> for research questions </w:delText>
        </w:r>
        <w:r w:rsidR="002E3CED" w:rsidRPr="003C3342" w:rsidDel="00910A75">
          <w:delText>requiring data on total reproductive investment</w:delText>
        </w:r>
        <w:r w:rsidR="00CE4918" w:rsidRPr="003C3342" w:rsidDel="00910A75">
          <w:delText xml:space="preserve">. </w:delText>
        </w:r>
      </w:del>
      <w:r w:rsidR="00CE4918" w:rsidRPr="003C3342">
        <w:t xml:space="preserve">Many estimates of plant energy investment </w:t>
      </w:r>
      <w:r w:rsidR="00041DFE" w:rsidRPr="003C3342">
        <w:t>in reproduction do not account for total accessory costs</w:t>
      </w:r>
      <w:r w:rsidR="0000114F" w:rsidRPr="003C3342">
        <w:t xml:space="preserve"> </w:t>
      </w:r>
      <w:r w:rsidR="00041DFE" w:rsidRPr="003C3342">
        <w:fldChar w:fldCharType="begin"/>
      </w:r>
      <w:r w:rsidR="003F0949" w:rsidRPr="003C3342">
        <w:instrText xml:space="preserve"> ADDIN ZOTERO_ITEM CSL_CITATION {"citationID":"A1PYsrFC","properties":{"formattedCitation":"{\\rtf (reviewed in Obeso 2002; Rosenheim {\\i{}et al.} 2014; Wenk &amp; Falster 2015)}","plainCitation":"(reviewed in Obeso 2002; Rosenheim et al. 2014;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Ramon"}],"issued":{"date-parts":[["2002",9]]}},"label":"page","prefix":"reviewed in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041DFE" w:rsidRPr="003C3342">
        <w:fldChar w:fldCharType="separate"/>
      </w:r>
      <w:r w:rsidR="003F0949" w:rsidRPr="00933507">
        <w:rPr>
          <w:rPrChange w:id="931" w:author="Daniel Falster" w:date="2016-08-29T13:01:00Z">
            <w:rPr>
              <w:rFonts w:ascii="Calibri" w:hAnsi="Calibri" w:cs="Times New Roman"/>
            </w:rPr>
          </w:rPrChange>
        </w:rPr>
        <w:t xml:space="preserve">(reviewed in Obeso 2002; Rosenheim </w:t>
      </w:r>
      <w:r w:rsidR="003F0949" w:rsidRPr="00933507">
        <w:rPr>
          <w:rFonts w:ascii="Times New Roman" w:hAnsi="Times New Roman"/>
          <w:i/>
          <w:iCs/>
          <w:rPrChange w:id="932" w:author="Daniel Falster" w:date="2016-08-29T13:01:00Z">
            <w:rPr>
              <w:rFonts w:ascii="Calibri" w:hAnsi="Calibri" w:cs="Times New Roman"/>
              <w:i/>
              <w:iCs/>
            </w:rPr>
          </w:rPrChange>
        </w:rPr>
        <w:t>et al.</w:t>
      </w:r>
      <w:r w:rsidR="003F0949" w:rsidRPr="00933507">
        <w:rPr>
          <w:rFonts w:ascii="Times New Roman" w:hAnsi="Times New Roman"/>
          <w:rPrChange w:id="933" w:author="Daniel Falster" w:date="2016-08-29T13:01:00Z">
            <w:rPr>
              <w:rFonts w:ascii="Calibri" w:hAnsi="Calibri" w:cs="Times New Roman"/>
            </w:rPr>
          </w:rPrChange>
        </w:rPr>
        <w:t xml:space="preserve"> 2014; Wenk &amp; Falster 2015)</w:t>
      </w:r>
      <w:r w:rsidR="00041DFE" w:rsidRPr="003C3342">
        <w:fldChar w:fldCharType="end"/>
      </w:r>
      <w:r w:rsidR="00041DFE" w:rsidRPr="003C3342">
        <w:t xml:space="preserve">. </w:t>
      </w:r>
      <w:commentRangeStart w:id="934"/>
      <w:r w:rsidR="00041DFE" w:rsidRPr="003C3342">
        <w:t>Including only investmen</w:t>
      </w:r>
      <w:r w:rsidR="002A6BE3" w:rsidRPr="003C3342">
        <w:t xml:space="preserve">t in seeds or fruit </w:t>
      </w:r>
      <w:r w:rsidR="00BC11C3" w:rsidRPr="003C3342">
        <w:t xml:space="preserve">or </w:t>
      </w:r>
      <w:del w:id="935" w:author="Mark Westoby" w:date="2016-08-19T16:44:00Z">
        <w:r w:rsidR="00BC11C3" w:rsidRPr="003C3342" w:rsidDel="00393581">
          <w:delText xml:space="preserve">just </w:delText>
        </w:r>
      </w:del>
      <w:ins w:id="936" w:author="Mark Westoby" w:date="2016-08-19T16:44:00Z">
        <w:r w:rsidR="00393581" w:rsidRPr="003C3342">
          <w:t xml:space="preserve">only </w:t>
        </w:r>
      </w:ins>
      <w:r w:rsidR="00BC11C3" w:rsidRPr="003C3342">
        <w:t xml:space="preserve">a subset of accessory costs </w:t>
      </w:r>
      <w:r w:rsidR="002A6BE3" w:rsidRPr="003C3342">
        <w:t xml:space="preserve">will </w:t>
      </w:r>
      <w:r w:rsidR="00443A29" w:rsidRPr="003C3342">
        <w:t>substantially under</w:t>
      </w:r>
      <w:r w:rsidR="002A6BE3" w:rsidRPr="003C3342">
        <w:t>estimate a plant’s total invest</w:t>
      </w:r>
      <w:r w:rsidRPr="003C3342">
        <w:t>ment in reproduction (Table 1</w:t>
      </w:r>
      <w:r w:rsidR="00BC11C3" w:rsidRPr="003C3342">
        <w:t>, Figure 1</w:t>
      </w:r>
      <w:r w:rsidRPr="003C3342">
        <w:t xml:space="preserve">). </w:t>
      </w:r>
      <w:r w:rsidR="004356A0" w:rsidRPr="003C3342">
        <w:t xml:space="preserve">For instance, a plant’s reproductive allocation, the proportion of energy </w:t>
      </w:r>
      <w:del w:id="937" w:author="Mark Westoby" w:date="2016-08-19T16:45:00Z">
        <w:r w:rsidR="004356A0" w:rsidRPr="003C3342" w:rsidDel="00393581">
          <w:delText xml:space="preserve">spend </w:delText>
        </w:r>
      </w:del>
      <w:ins w:id="938" w:author="Mark Westoby" w:date="2016-08-19T16:45:00Z">
        <w:r w:rsidR="00393581" w:rsidRPr="003C3342">
          <w:t xml:space="preserve">spent </w:t>
        </w:r>
      </w:ins>
      <w:r w:rsidR="004356A0" w:rsidRPr="003C3342">
        <w:t xml:space="preserve">on reproduction </w:t>
      </w:r>
      <w:ins w:id="939" w:author="Mark Westoby" w:date="2016-08-19T16:45:00Z">
        <w:r w:rsidR="00393581" w:rsidRPr="003C3342">
          <w:t>rather than on growing and replacing vegetative tissue</w:t>
        </w:r>
      </w:ins>
      <w:del w:id="940" w:author="Mark Westoby" w:date="2016-08-19T16:45:00Z">
        <w:r w:rsidR="004356A0" w:rsidRPr="003C3342" w:rsidDel="00393581">
          <w:delText>(versus growth)</w:delText>
        </w:r>
      </w:del>
      <w:r w:rsidR="004356A0" w:rsidRPr="003C3342">
        <w:t xml:space="preserve">, will be </w:t>
      </w:r>
      <w:del w:id="941" w:author="Mark Westoby" w:date="2016-08-19T16:45:00Z">
        <w:r w:rsidR="004356A0" w:rsidRPr="003C3342" w:rsidDel="00393581">
          <w:delText xml:space="preserve">vastly </w:delText>
        </w:r>
      </w:del>
      <w:ins w:id="942" w:author="Mark Westoby" w:date="2016-08-19T16:45:00Z">
        <w:r w:rsidR="00393581" w:rsidRPr="003C3342">
          <w:t xml:space="preserve">very substantially </w:t>
        </w:r>
      </w:ins>
      <w:r w:rsidR="004356A0" w:rsidRPr="003C3342">
        <w:t xml:space="preserve">underestimated if </w:t>
      </w:r>
      <w:r w:rsidR="003F0949" w:rsidRPr="003C3342">
        <w:t>investment in aborted tissues is omitted from calculations of</w:t>
      </w:r>
      <w:r w:rsidR="004356A0" w:rsidRPr="003C3342">
        <w:t xml:space="preserve"> total reproductive investment </w:t>
      </w:r>
      <w:r w:rsidR="004356A0" w:rsidRPr="003C3342">
        <w:fldChar w:fldCharType="begin"/>
      </w:r>
      <w:r w:rsidR="004356A0" w:rsidRPr="003C3342">
        <w:instrText xml:space="preserve"> ADDIN ZOTERO_ITEM CSL_CITATION {"citationID":"215o959941","properties":{"formattedCitation":"(Wenk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4356A0" w:rsidRPr="003C3342">
        <w:fldChar w:fldCharType="separate"/>
      </w:r>
      <w:r w:rsidR="004356A0" w:rsidRPr="00933507">
        <w:rPr>
          <w:rFonts w:ascii="Times New Roman" w:hAnsi="Times New Roman"/>
          <w:rPrChange w:id="943" w:author="Daniel Falster" w:date="2016-08-29T13:01:00Z">
            <w:rPr>
              <w:rFonts w:ascii="Calibri" w:hAnsi="Calibri"/>
            </w:rPr>
          </w:rPrChange>
        </w:rPr>
        <w:t>(Wenk &amp; Falster 2015)</w:t>
      </w:r>
      <w:r w:rsidR="004356A0" w:rsidRPr="003C3342">
        <w:fldChar w:fldCharType="end"/>
      </w:r>
      <w:r w:rsidR="004356A0" w:rsidRPr="003C3342">
        <w:t>.</w:t>
      </w:r>
      <w:commentRangeEnd w:id="934"/>
      <w:r w:rsidR="00393581" w:rsidRPr="003C3342">
        <w:rPr>
          <w:rStyle w:val="CommentReference"/>
          <w:rFonts w:cs="Times New Roman"/>
        </w:rPr>
        <w:commentReference w:id="934"/>
      </w:r>
      <w:r w:rsidR="004356A0" w:rsidRPr="003C3342">
        <w:t xml:space="preserve"> Similarly, studies </w:t>
      </w:r>
      <w:r w:rsidR="004356A0" w:rsidRPr="003C3342">
        <w:lastRenderedPageBreak/>
        <w:t>seeking to estimate the cost of reproduction, may reach erroneous conclusions if they record on</w:t>
      </w:r>
      <w:r w:rsidR="003E1C11" w:rsidRPr="003C3342">
        <w:t>ly</w:t>
      </w:r>
      <w:r w:rsidR="004356A0" w:rsidRPr="003C3342">
        <w:t xml:space="preserve"> shifts in seed production year upon year</w:t>
      </w:r>
      <w:r w:rsidR="003E1C11" w:rsidRPr="003C3342">
        <w:t>, ignoring investment in accessory tissues</w:t>
      </w:r>
      <w:r w:rsidR="004356A0" w:rsidRPr="003C3342">
        <w:t xml:space="preserve"> </w:t>
      </w:r>
      <w:r w:rsidR="004356A0" w:rsidRPr="003C3342">
        <w:fldChar w:fldCharType="begin"/>
      </w:r>
      <w:r w:rsidR="004356A0"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4356A0" w:rsidRPr="003C3342">
        <w:fldChar w:fldCharType="separate"/>
      </w:r>
      <w:r w:rsidR="004356A0" w:rsidRPr="00933507">
        <w:rPr>
          <w:rPrChange w:id="944" w:author="Daniel Falster" w:date="2016-08-29T13:01:00Z">
            <w:rPr>
              <w:rFonts w:ascii="Calibri" w:hAnsi="Calibri"/>
            </w:rPr>
          </w:rPrChange>
        </w:rPr>
        <w:t>(Obeso 2002)</w:t>
      </w:r>
      <w:r w:rsidR="004356A0" w:rsidRPr="003C3342">
        <w:fldChar w:fldCharType="end"/>
      </w:r>
      <w:r w:rsidR="004356A0" w:rsidRPr="003C3342">
        <w:t>.</w:t>
      </w:r>
    </w:p>
    <w:p w14:paraId="5AF24F93" w14:textId="7FA046DC" w:rsidR="0001243A" w:rsidRPr="003C3342" w:rsidRDefault="0000114F" w:rsidP="003C3342">
      <w:del w:id="945" w:author="Mark Westoby" w:date="2016-08-19T16:47:00Z">
        <w:r w:rsidRPr="003C3342" w:rsidDel="00393581">
          <w:delText xml:space="preserve">Examining the relative investment </w:delText>
        </w:r>
        <w:r w:rsidR="004356A0" w:rsidRPr="003C3342" w:rsidDel="00393581">
          <w:delText>in</w:delText>
        </w:r>
        <w:r w:rsidRPr="003C3342" w:rsidDel="00393581">
          <w:delText xml:space="preserve"> </w:delText>
        </w:r>
        <w:r w:rsidR="004356A0" w:rsidRPr="003C3342" w:rsidDel="00393581">
          <w:delText xml:space="preserve">different reproductive </w:delText>
        </w:r>
        <w:r w:rsidRPr="003C3342" w:rsidDel="00393581">
          <w:delText xml:space="preserve">tissue pools </w:delText>
        </w:r>
        <w:r w:rsidR="00A44100" w:rsidRPr="003C3342" w:rsidDel="00393581">
          <w:delText xml:space="preserve">showed </w:delText>
        </w:r>
        <w:r w:rsidR="004356A0" w:rsidRPr="003C3342" w:rsidDel="00393581">
          <w:delText>that s</w:delText>
        </w:r>
      </w:del>
      <w:ins w:id="946" w:author="Mark Westoby" w:date="2016-08-19T16:47:00Z">
        <w:r w:rsidR="00393581" w:rsidRPr="003C3342">
          <w:t>S</w:t>
        </w:r>
      </w:ins>
      <w:r w:rsidR="004356A0" w:rsidRPr="003C3342">
        <w:t>ome tissue types account</w:t>
      </w:r>
      <w:r w:rsidR="00A44100" w:rsidRPr="003C3342">
        <w:t>ed</w:t>
      </w:r>
      <w:r w:rsidR="004356A0" w:rsidRPr="003C3342">
        <w:t xml:space="preserve"> </w:t>
      </w:r>
      <w:r w:rsidRPr="003C3342">
        <w:t xml:space="preserve">for a far greater proportion of total </w:t>
      </w:r>
      <w:r w:rsidR="004356A0" w:rsidRPr="003C3342">
        <w:t xml:space="preserve">reproductive </w:t>
      </w:r>
      <w:r w:rsidRPr="003C3342">
        <w:t>energy investment than others</w:t>
      </w:r>
      <w:ins w:id="947" w:author="Mark Westoby" w:date="2016-08-19T16:50:00Z">
        <w:r w:rsidR="00393581" w:rsidRPr="003C3342">
          <w:t xml:space="preserve">, though </w:t>
        </w:r>
      </w:ins>
      <w:del w:id="948" w:author="Mark Westoby" w:date="2016-08-19T16:50:00Z">
        <w:r w:rsidR="004356A0" w:rsidRPr="003C3342" w:rsidDel="00393581">
          <w:delText xml:space="preserve"> and that </w:delText>
        </w:r>
      </w:del>
      <w:r w:rsidR="004356A0" w:rsidRPr="003C3342">
        <w:t>species differe</w:t>
      </w:r>
      <w:r w:rsidR="003E1C11" w:rsidRPr="003C3342">
        <w:t>d</w:t>
      </w:r>
      <w:r w:rsidR="004356A0" w:rsidRPr="003C3342">
        <w:t xml:space="preserve"> in their exact allocation patterns</w:t>
      </w:r>
      <w:r w:rsidR="002B21FA" w:rsidRPr="003C3342">
        <w:t xml:space="preserve">. </w:t>
      </w:r>
      <w:ins w:id="949" w:author="Mark Westoby" w:date="2016-08-19T16:51:00Z">
        <w:r w:rsidR="00EA3135" w:rsidRPr="003C3342">
          <w:t>[</w:t>
        </w:r>
        <w:proofErr w:type="gramStart"/>
        <w:r w:rsidR="00EA3135" w:rsidRPr="003C3342">
          <w:t>so</w:t>
        </w:r>
        <w:proofErr w:type="gramEnd"/>
        <w:r w:rsidR="00EA3135" w:rsidRPr="003C3342">
          <w:t xml:space="preserve"> here you first need to say which tissue types, before going on to diffs between species] </w:t>
        </w:r>
      </w:ins>
      <w:commentRangeStart w:id="950"/>
      <w:del w:id="951" w:author="Mark Westoby" w:date="2016-08-19T16:50:00Z">
        <w:r w:rsidR="002B21FA" w:rsidRPr="003C3342" w:rsidDel="00EA3135">
          <w:delText>As is illustrated i</w:delText>
        </w:r>
        <w:r w:rsidRPr="003C3342" w:rsidDel="00EA3135">
          <w:delText xml:space="preserve">n Figure 1, </w:delText>
        </w:r>
        <w:r w:rsidR="002B21FA" w:rsidRPr="003C3342" w:rsidDel="00EA3135">
          <w:delText xml:space="preserve">for the analyses, </w:delText>
        </w:r>
        <w:r w:rsidRPr="003C3342" w:rsidDel="00EA3135">
          <w:delText>t</w:delText>
        </w:r>
        <w:r w:rsidR="00C278F2" w:rsidRPr="003C3342" w:rsidDel="00EA3135">
          <w:delText xml:space="preserve">otal reproductive investment </w:delText>
        </w:r>
        <w:r w:rsidR="00A44100" w:rsidRPr="003C3342" w:rsidDel="00EA3135">
          <w:delText xml:space="preserve">was </w:delText>
        </w:r>
        <w:r w:rsidRPr="003C3342" w:rsidDel="00EA3135">
          <w:delText xml:space="preserve">first </w:delText>
        </w:r>
        <w:r w:rsidR="00C278F2" w:rsidRPr="003C3342" w:rsidDel="00EA3135">
          <w:delText xml:space="preserve">divided into the “costs of </w:delText>
        </w:r>
        <w:r w:rsidR="002B21FA" w:rsidRPr="003C3342" w:rsidDel="00EA3135">
          <w:delText>success</w:delText>
        </w:r>
        <w:r w:rsidR="00C278F2" w:rsidRPr="003C3342" w:rsidDel="00EA3135">
          <w:delText xml:space="preserve">” versus the “costs of </w:delText>
        </w:r>
        <w:r w:rsidR="002B21FA" w:rsidRPr="003C3342" w:rsidDel="00EA3135">
          <w:delText>failure</w:delText>
        </w:r>
        <w:r w:rsidR="00C278F2" w:rsidRPr="003C3342" w:rsidDel="00EA3135">
          <w:delText xml:space="preserve">”, separating energy that </w:delText>
        </w:r>
        <w:r w:rsidR="00A44100" w:rsidRPr="003C3342" w:rsidDel="00EA3135">
          <w:delText xml:space="preserve">was </w:delText>
        </w:r>
        <w:r w:rsidR="00C278F2" w:rsidRPr="003C3342" w:rsidDel="00EA3135">
          <w:delText xml:space="preserve">invested into </w:delText>
        </w:r>
        <w:r w:rsidR="002E3CED" w:rsidRPr="003C3342" w:rsidDel="00EA3135">
          <w:delText>ovules (and their associated petals, pedicels, bracts, seed pods, etc.</w:delText>
        </w:r>
        <w:r w:rsidR="00BC11C3" w:rsidRPr="003C3342" w:rsidDel="00EA3135">
          <w:delText>) that eventually form</w:delText>
        </w:r>
        <w:r w:rsidR="00A44100" w:rsidRPr="003C3342" w:rsidDel="00EA3135">
          <w:delText>ed</w:delText>
        </w:r>
        <w:r w:rsidR="00BC11C3" w:rsidRPr="003C3342" w:rsidDel="00EA3135">
          <w:delText xml:space="preserve"> seeds</w:delText>
        </w:r>
        <w:r w:rsidR="00C278F2" w:rsidRPr="003C3342" w:rsidDel="00EA3135">
          <w:delText xml:space="preserve"> </w:delText>
        </w:r>
        <w:r w:rsidR="002E3CED" w:rsidRPr="003C3342" w:rsidDel="00EA3135">
          <w:delText>(</w:delText>
        </w:r>
        <w:r w:rsidR="002E3CED" w:rsidRPr="003C3342" w:rsidDel="00EA3135">
          <w:rPr>
            <w:i/>
          </w:rPr>
          <w:delText>seed</w:delText>
        </w:r>
        <w:r w:rsidR="00FD7EB1" w:rsidRPr="003C3342" w:rsidDel="00EA3135">
          <w:rPr>
            <w:i/>
          </w:rPr>
          <w:delText xml:space="preserve"> </w:delText>
        </w:r>
        <w:r w:rsidR="002E3CED" w:rsidRPr="003C3342" w:rsidDel="00EA3135">
          <w:rPr>
            <w:i/>
          </w:rPr>
          <w:delText>costs</w:delText>
        </w:r>
        <w:r w:rsidR="002E3CED" w:rsidRPr="003C3342" w:rsidDel="00EA3135">
          <w:delText xml:space="preserve">) </w:delText>
        </w:r>
        <w:r w:rsidR="00C278F2" w:rsidRPr="003C3342" w:rsidDel="00EA3135">
          <w:delText xml:space="preserve">versus flowers, fruit, and seeds that abort. </w:delText>
        </w:r>
      </w:del>
      <w:r w:rsidR="00C278F2" w:rsidRPr="003C3342">
        <w:t xml:space="preserve">The proportion of reproductive energy allocated to “success” versus </w:t>
      </w:r>
      <w:r w:rsidR="00E378EE" w:rsidRPr="003C3342">
        <w:t>“</w:t>
      </w:r>
      <w:r w:rsidR="00C278F2" w:rsidRPr="003C3342">
        <w:t>failure</w:t>
      </w:r>
      <w:r w:rsidR="00E378EE" w:rsidRPr="003C3342">
        <w:t>”</w:t>
      </w:r>
      <w:r w:rsidR="00C278F2" w:rsidRPr="003C3342">
        <w:t xml:space="preserve"> </w:t>
      </w:r>
      <w:r w:rsidR="00A44100" w:rsidRPr="003C3342">
        <w:t xml:space="preserve">was </w:t>
      </w:r>
      <w:r w:rsidR="00C278F2" w:rsidRPr="003C3342">
        <w:t xml:space="preserve">markedly different across species, </w:t>
      </w:r>
      <w:r w:rsidR="00E436A4" w:rsidRPr="003C3342">
        <w:t>broadly showing</w:t>
      </w:r>
      <w:r w:rsidR="00C278F2" w:rsidRPr="003C3342">
        <w:t xml:space="preserve"> that species </w:t>
      </w:r>
      <w:r w:rsidR="00E436A4" w:rsidRPr="003C3342">
        <w:t xml:space="preserve">which </w:t>
      </w:r>
      <w:r w:rsidR="00C278F2" w:rsidRPr="003C3342">
        <w:t>allocate</w:t>
      </w:r>
      <w:r w:rsidR="00A44100" w:rsidRPr="003C3342">
        <w:t>d</w:t>
      </w:r>
      <w:r w:rsidR="00C278F2" w:rsidRPr="003C3342">
        <w:t xml:space="preserve"> more of their energy to failure</w:t>
      </w:r>
      <w:r w:rsidR="00E436A4" w:rsidRPr="003C3342">
        <w:t xml:space="preserve"> </w:t>
      </w:r>
      <w:r w:rsidR="00085CF0" w:rsidRPr="003C3342">
        <w:t>had</w:t>
      </w:r>
      <w:r w:rsidR="00E436A4" w:rsidRPr="003C3342">
        <w:t xml:space="preserve"> lower seedset</w:t>
      </w:r>
      <w:r w:rsidR="004356A0" w:rsidRPr="003C3342">
        <w:t xml:space="preserve"> </w:t>
      </w:r>
      <w:r w:rsidR="00D074E9" w:rsidRPr="003C3342">
        <w:t>(r</w:t>
      </w:r>
      <w:r w:rsidR="00D074E9" w:rsidRPr="003C3342">
        <w:rPr>
          <w:vertAlign w:val="superscript"/>
        </w:rPr>
        <w:t>2</w:t>
      </w:r>
      <w:r w:rsidR="00D074E9" w:rsidRPr="003C3342">
        <w:t>=0.</w:t>
      </w:r>
      <w:r w:rsidR="005817A4" w:rsidRPr="003C3342">
        <w:t>64</w:t>
      </w:r>
      <w:r w:rsidR="00D074E9" w:rsidRPr="003C3342">
        <w:t>, p=0.00</w:t>
      </w:r>
      <w:r w:rsidR="005817A4" w:rsidRPr="003C3342">
        <w:t>10</w:t>
      </w:r>
      <w:r w:rsidR="00D074E9" w:rsidRPr="003C3342">
        <w:t xml:space="preserve"> for the relationship between seedset and proportion reproductive energy to failure when the </w:t>
      </w:r>
      <w:r w:rsidR="005817A4" w:rsidRPr="003C3342">
        <w:t xml:space="preserve">largest </w:t>
      </w:r>
      <w:r w:rsidR="00D074E9" w:rsidRPr="003C3342">
        <w:t xml:space="preserve">cone-bearing species </w:t>
      </w:r>
      <w:r w:rsidR="005817A4" w:rsidRPr="003C3342">
        <w:t xml:space="preserve">is </w:t>
      </w:r>
      <w:r w:rsidR="00D074E9" w:rsidRPr="003C3342">
        <w:t>omitted</w:t>
      </w:r>
      <w:r w:rsidR="00C278F2" w:rsidRPr="003C3342">
        <w:t xml:space="preserve">. </w:t>
      </w:r>
      <w:r w:rsidR="005817A4" w:rsidRPr="003C3342">
        <w:rPr>
          <w:i/>
        </w:rPr>
        <w:t xml:space="preserve">Banksia ericifolia, </w:t>
      </w:r>
      <w:r w:rsidR="005817A4" w:rsidRPr="003C3342">
        <w:t xml:space="preserve">with large woody cones, </w:t>
      </w:r>
      <w:r w:rsidR="00C278F2" w:rsidRPr="003C3342">
        <w:t>allocate</w:t>
      </w:r>
      <w:r w:rsidR="00A44100" w:rsidRPr="003C3342">
        <w:t>d</w:t>
      </w:r>
      <w:r w:rsidR="004356A0" w:rsidRPr="003C3342">
        <w:t xml:space="preserve"> </w:t>
      </w:r>
      <w:r w:rsidR="00C278F2" w:rsidRPr="003C3342">
        <w:t>disproportionately to success</w:t>
      </w:r>
      <w:r w:rsidR="004356A0" w:rsidRPr="003C3342">
        <w:t xml:space="preserve">, relative to </w:t>
      </w:r>
      <w:r w:rsidR="005817A4" w:rsidRPr="003C3342">
        <w:t>its seedset</w:t>
      </w:r>
      <w:r w:rsidR="004356A0" w:rsidRPr="003C3342">
        <w:t xml:space="preserve">, </w:t>
      </w:r>
      <w:r w:rsidR="00C278F2" w:rsidRPr="003C3342">
        <w:t xml:space="preserve">due to the high cost of producing a </w:t>
      </w:r>
      <w:r w:rsidR="004356A0" w:rsidRPr="003C3342">
        <w:t xml:space="preserve">mature </w:t>
      </w:r>
      <w:r w:rsidR="00C278F2" w:rsidRPr="003C3342">
        <w:t>cone</w:t>
      </w:r>
      <w:r w:rsidR="003F0949" w:rsidRPr="003C3342">
        <w:t xml:space="preserve">; </w:t>
      </w:r>
      <w:r w:rsidR="00E378EE" w:rsidRPr="003C3342">
        <w:t>Table 1)</w:t>
      </w:r>
      <w:r w:rsidR="00C278F2" w:rsidRPr="003C3342">
        <w:t>.</w:t>
      </w:r>
      <w:commentRangeEnd w:id="950"/>
      <w:r w:rsidR="00EA3135" w:rsidRPr="003C3342">
        <w:rPr>
          <w:rStyle w:val="CommentReference"/>
          <w:rFonts w:cs="Times New Roman"/>
        </w:rPr>
        <w:commentReference w:id="950"/>
      </w:r>
      <w:r w:rsidR="00E378EE" w:rsidRPr="003C3342">
        <w:t xml:space="preserve"> </w:t>
      </w:r>
    </w:p>
    <w:p w14:paraId="607D86B0" w14:textId="6CA79031" w:rsidR="00E378EE" w:rsidRPr="003C3342" w:rsidRDefault="004356A0" w:rsidP="003C3342">
      <w:r w:rsidRPr="003C3342">
        <w:t xml:space="preserve">The majority of </w:t>
      </w:r>
      <w:r w:rsidR="00E378EE" w:rsidRPr="003C3342">
        <w:t xml:space="preserve">energy invested in aborted tissues went into buds and flowers that were aborted </w:t>
      </w:r>
      <w:r w:rsidR="002B21FA" w:rsidRPr="003C3342">
        <w:t xml:space="preserve">before seed provisioning </w:t>
      </w:r>
      <w:del w:id="952" w:author="Mark Westoby" w:date="2016-08-19T16:53:00Z">
        <w:r w:rsidR="002B21FA" w:rsidRPr="003C3342" w:rsidDel="00EA3135">
          <w:delText>commenced</w:delText>
        </w:r>
      </w:del>
      <w:ins w:id="953" w:author="Mark Westoby" w:date="2016-08-19T16:53:00Z">
        <w:r w:rsidR="00EA3135" w:rsidRPr="003C3342">
          <w:t>became substantial</w:t>
        </w:r>
      </w:ins>
      <w:r w:rsidR="00E378EE" w:rsidRPr="003C3342">
        <w:t>.</w:t>
      </w:r>
      <w:r w:rsidR="00E436A4" w:rsidRPr="003C3342">
        <w:t xml:space="preserve"> This striking</w:t>
      </w:r>
      <w:r w:rsidR="003E1C11" w:rsidRPr="003C3342">
        <w:t>ly</w:t>
      </w:r>
      <w:r w:rsidR="00E436A4" w:rsidRPr="003C3342">
        <w:t xml:space="preserve"> </w:t>
      </w:r>
      <w:r w:rsidR="00ED12FF" w:rsidRPr="003C3342">
        <w:t xml:space="preserve">large </w:t>
      </w:r>
      <w:r w:rsidR="00E436A4" w:rsidRPr="003C3342">
        <w:t xml:space="preserve">energy investment in floral parts </w:t>
      </w:r>
      <w:r w:rsidR="006429EF" w:rsidRPr="003C3342">
        <w:t xml:space="preserve">is </w:t>
      </w:r>
      <w:r w:rsidR="00120BEF" w:rsidRPr="003C3342">
        <w:t>true for all species that display low seed or fruit sets</w:t>
      </w:r>
      <w:r w:rsidR="003E1C11" w:rsidRPr="003C3342">
        <w:t xml:space="preserve"> </w:t>
      </w:r>
      <w:r w:rsidR="003E1C11" w:rsidRPr="003C3342">
        <w:fldChar w:fldCharType="begin"/>
      </w:r>
      <w:r w:rsidR="00120BEF"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3E1C11" w:rsidRPr="003C3342">
        <w:fldChar w:fldCharType="separate"/>
      </w:r>
      <w:r w:rsidR="00120BEF" w:rsidRPr="00933507">
        <w:rPr>
          <w:rPrChange w:id="954" w:author="Daniel Falster" w:date="2016-08-29T13:01:00Z">
            <w:rPr>
              <w:rFonts w:ascii="Calibri" w:hAnsi="Calibri" w:cs="Times New Roman"/>
            </w:rPr>
          </w:rPrChange>
        </w:rPr>
        <w:t xml:space="preserve">(Stephenson 1981; Sutherland 1986; Ramirez &amp; Berry 1997; Knight </w:t>
      </w:r>
      <w:r w:rsidR="00120BEF" w:rsidRPr="00933507">
        <w:rPr>
          <w:rFonts w:ascii="Times New Roman" w:hAnsi="Times New Roman"/>
          <w:i/>
          <w:iCs/>
          <w:rPrChange w:id="955" w:author="Daniel Falster" w:date="2016-08-29T13:01:00Z">
            <w:rPr>
              <w:rFonts w:ascii="Calibri" w:hAnsi="Calibri" w:cs="Times New Roman"/>
              <w:i/>
              <w:iCs/>
            </w:rPr>
          </w:rPrChange>
        </w:rPr>
        <w:t>et al.</w:t>
      </w:r>
      <w:r w:rsidR="00120BEF" w:rsidRPr="00933507">
        <w:rPr>
          <w:rFonts w:ascii="Times New Roman" w:hAnsi="Times New Roman"/>
          <w:rPrChange w:id="956" w:author="Daniel Falster" w:date="2016-08-29T13:01:00Z">
            <w:rPr>
              <w:rFonts w:ascii="Calibri" w:hAnsi="Calibri" w:cs="Times New Roman"/>
            </w:rPr>
          </w:rPrChange>
        </w:rPr>
        <w:t xml:space="preserve"> 2005)</w:t>
      </w:r>
      <w:r w:rsidR="003E1C11" w:rsidRPr="003C3342">
        <w:fldChar w:fldCharType="end"/>
      </w:r>
      <w:r w:rsidR="003E1C11" w:rsidRPr="003C3342">
        <w:rPr>
          <w:rStyle w:val="CommentReference"/>
          <w:rFonts w:cs="Times New Roman"/>
        </w:rPr>
        <w:commentReference w:id="957"/>
      </w:r>
      <w:r w:rsidR="00ED12FF" w:rsidRPr="003C3342">
        <w:t xml:space="preserve">. A diversity of processes may be </w:t>
      </w:r>
      <w:r w:rsidR="00F908A5" w:rsidRPr="003C3342">
        <w:t xml:space="preserve">proximately </w:t>
      </w:r>
      <w:r w:rsidR="00ED12FF" w:rsidRPr="003C3342">
        <w:t xml:space="preserve">responsible for low seedset, including pollen-limitation, poor pollen-tube growth, </w:t>
      </w:r>
      <w:r w:rsidR="0001243A" w:rsidRPr="003C3342">
        <w:t xml:space="preserve">pollen incompatibility, </w:t>
      </w:r>
      <w:r w:rsidR="00ED12FF" w:rsidRPr="003C3342">
        <w:t xml:space="preserve">selective abortion, and resource limitation </w:t>
      </w:r>
      <w:r w:rsidR="00ED12FF" w:rsidRPr="003C3342">
        <w:fldChar w:fldCharType="begin"/>
      </w:r>
      <w:r w:rsidR="00ED12FF"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ED12FF" w:rsidRPr="003C3342">
        <w:fldChar w:fldCharType="separate"/>
      </w:r>
      <w:r w:rsidR="00ED12FF" w:rsidRPr="00933507">
        <w:rPr>
          <w:rPrChange w:id="958" w:author="Daniel Falster" w:date="2016-08-29T13:01:00Z">
            <w:rPr>
              <w:rFonts w:ascii="Calibri" w:hAnsi="Calibri" w:cs="Times New Roman"/>
            </w:rPr>
          </w:rPrChange>
        </w:rPr>
        <w:t xml:space="preserve">(Ashman </w:t>
      </w:r>
      <w:r w:rsidR="00ED12FF" w:rsidRPr="00933507">
        <w:rPr>
          <w:rFonts w:ascii="Times New Roman" w:hAnsi="Times New Roman"/>
          <w:i/>
          <w:iCs/>
          <w:rPrChange w:id="959" w:author="Daniel Falster" w:date="2016-08-29T13:01:00Z">
            <w:rPr>
              <w:rFonts w:ascii="Calibri" w:hAnsi="Calibri" w:cs="Times New Roman"/>
              <w:i/>
              <w:iCs/>
            </w:rPr>
          </w:rPrChange>
        </w:rPr>
        <w:t>et al.</w:t>
      </w:r>
      <w:r w:rsidR="00ED12FF" w:rsidRPr="00933507">
        <w:rPr>
          <w:rFonts w:ascii="Times New Roman" w:hAnsi="Times New Roman"/>
          <w:rPrChange w:id="960" w:author="Daniel Falster" w:date="2016-08-29T13:01:00Z">
            <w:rPr>
              <w:rFonts w:ascii="Calibri" w:hAnsi="Calibri" w:cs="Times New Roman"/>
            </w:rPr>
          </w:rPrChange>
        </w:rPr>
        <w:t xml:space="preserve"> 2004; Knight </w:t>
      </w:r>
      <w:r w:rsidR="00ED12FF" w:rsidRPr="00933507">
        <w:rPr>
          <w:rFonts w:ascii="Times New Roman" w:hAnsi="Times New Roman"/>
          <w:i/>
          <w:iCs/>
          <w:rPrChange w:id="961" w:author="Daniel Falster" w:date="2016-08-29T13:01:00Z">
            <w:rPr>
              <w:rFonts w:ascii="Calibri" w:hAnsi="Calibri" w:cs="Times New Roman"/>
              <w:i/>
              <w:iCs/>
            </w:rPr>
          </w:rPrChange>
        </w:rPr>
        <w:t>et al.</w:t>
      </w:r>
      <w:r w:rsidR="00ED12FF" w:rsidRPr="00933507">
        <w:rPr>
          <w:rFonts w:ascii="Times New Roman" w:hAnsi="Times New Roman"/>
          <w:rPrChange w:id="962" w:author="Daniel Falster" w:date="2016-08-29T13:01:00Z">
            <w:rPr>
              <w:rFonts w:ascii="Calibri" w:hAnsi="Calibri" w:cs="Times New Roman"/>
            </w:rPr>
          </w:rPrChange>
        </w:rPr>
        <w:t xml:space="preserve"> 2005; Ruane, Rotzin &amp; Congleton 2014)</w:t>
      </w:r>
      <w:r w:rsidR="00ED12FF" w:rsidRPr="003C3342">
        <w:fldChar w:fldCharType="end"/>
      </w:r>
      <w:r w:rsidR="00ED12FF" w:rsidRPr="003C3342">
        <w:t>. Many studies have investigated these effects, with different mechanisms likely responsible for low fruit set in different species</w:t>
      </w:r>
      <w:r w:rsidR="00120BEF" w:rsidRPr="003C3342">
        <w:t>, populations, and individuals</w:t>
      </w:r>
      <w:r w:rsidR="00ED12FF" w:rsidRPr="003C3342">
        <w:t>.</w:t>
      </w:r>
      <w:r w:rsidR="00FF4B9B" w:rsidRPr="003C3342">
        <w:t xml:space="preserve"> In contrast, f</w:t>
      </w:r>
      <w:r w:rsidR="00E378EE" w:rsidRPr="003C3342">
        <w:t xml:space="preserve">ruit and seed abortion accounted for a small proportion of total accessory costs for most species (Table 1), with only </w:t>
      </w:r>
      <w:r w:rsidR="00D4285E" w:rsidRPr="003C3342">
        <w:t>four species investing more than 2</w:t>
      </w:r>
      <w:r w:rsidR="00E378EE" w:rsidRPr="003C3342">
        <w:t xml:space="preserve">0% of their reproductive </w:t>
      </w:r>
      <w:r w:rsidR="00FF4B9B" w:rsidRPr="003C3342">
        <w:t xml:space="preserve">energy </w:t>
      </w:r>
      <w:r w:rsidR="00E378EE" w:rsidRPr="003C3342">
        <w:t>in</w:t>
      </w:r>
      <w:r w:rsidR="00FF4B9B" w:rsidRPr="003C3342">
        <w:t>to</w:t>
      </w:r>
      <w:r w:rsidR="00E378EE" w:rsidRPr="003C3342">
        <w:t xml:space="preserve"> </w:t>
      </w:r>
      <w:r w:rsidR="00E378EE" w:rsidRPr="003C3342">
        <w:lastRenderedPageBreak/>
        <w:t>tissues aborted post-pollination</w:t>
      </w:r>
      <w:r w:rsidR="00D4285E" w:rsidRPr="003C3342">
        <w:t xml:space="preserve"> tissues</w:t>
      </w:r>
      <w:r w:rsidR="00AC35C9" w:rsidRPr="003C3342">
        <w:t xml:space="preserve">, similar to that reported elsewhere </w:t>
      </w:r>
      <w:r w:rsidR="00AC35C9" w:rsidRPr="003C3342">
        <w:fldChar w:fldCharType="begin"/>
      </w:r>
      <w:r w:rsidR="00120BEF" w:rsidRPr="003C3342">
        <w:instrText xml:space="preserve"> ADDIN ZOTERO_ITEM CSL_CITATION {"citationID":"ffbr3JuQ","properties":{"formattedCitation":"{\\rtf (Lord &amp; Westoby 2006, 2012; Rosenheim {\\i{}et al.} 2014)}","plainCitation":"(Lord &amp; Westoby 2006, 2012;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AC35C9" w:rsidRPr="003C3342">
        <w:fldChar w:fldCharType="separate"/>
      </w:r>
      <w:r w:rsidR="00120BEF" w:rsidRPr="00933507">
        <w:rPr>
          <w:rFonts w:ascii="Times New Roman" w:hAnsi="Times New Roman"/>
          <w:rPrChange w:id="963" w:author="Daniel Falster" w:date="2016-08-29T13:01:00Z">
            <w:rPr>
              <w:rFonts w:ascii="Calibri" w:hAnsi="Calibri" w:cs="Times New Roman"/>
            </w:rPr>
          </w:rPrChange>
        </w:rPr>
        <w:t xml:space="preserve">(Lord &amp; Westoby 2006, 2012; Rosenheim </w:t>
      </w:r>
      <w:r w:rsidR="00120BEF" w:rsidRPr="00933507">
        <w:rPr>
          <w:rFonts w:ascii="Times New Roman" w:hAnsi="Times New Roman"/>
          <w:i/>
          <w:iCs/>
          <w:rPrChange w:id="964" w:author="Daniel Falster" w:date="2016-08-29T13:01:00Z">
            <w:rPr>
              <w:rFonts w:ascii="Calibri" w:hAnsi="Calibri" w:cs="Times New Roman"/>
              <w:i/>
              <w:iCs/>
            </w:rPr>
          </w:rPrChange>
        </w:rPr>
        <w:t>et al.</w:t>
      </w:r>
      <w:r w:rsidR="00120BEF" w:rsidRPr="00933507">
        <w:rPr>
          <w:rFonts w:ascii="Times New Roman" w:hAnsi="Times New Roman"/>
          <w:rPrChange w:id="965" w:author="Daniel Falster" w:date="2016-08-29T13:01:00Z">
            <w:rPr>
              <w:rFonts w:ascii="Calibri" w:hAnsi="Calibri" w:cs="Times New Roman"/>
            </w:rPr>
          </w:rPrChange>
        </w:rPr>
        <w:t xml:space="preserve"> 2014)</w:t>
      </w:r>
      <w:r w:rsidR="00AC35C9" w:rsidRPr="003C3342">
        <w:fldChar w:fldCharType="end"/>
      </w:r>
      <w:r w:rsidR="00E378EE" w:rsidRPr="003C3342">
        <w:t xml:space="preserve">. </w:t>
      </w:r>
      <w:r w:rsidR="00120BEF" w:rsidRPr="003C3342">
        <w:t xml:space="preserve">This </w:t>
      </w:r>
      <w:r w:rsidR="00085CF0" w:rsidRPr="003C3342">
        <w:t xml:space="preserve">was </w:t>
      </w:r>
      <w:r w:rsidR="00120BEF" w:rsidRPr="003C3342">
        <w:t xml:space="preserve">expected, </w:t>
      </w:r>
      <w:commentRangeStart w:id="966"/>
      <w:commentRangeStart w:id="967"/>
      <w:r w:rsidR="00120BEF" w:rsidRPr="003C3342">
        <w:t>for a</w:t>
      </w:r>
      <w:r w:rsidR="00E378EE" w:rsidRPr="003C3342">
        <w:t xml:space="preserve">borting ovules </w:t>
      </w:r>
      <w:r w:rsidR="00120BEF" w:rsidRPr="003C3342">
        <w:t xml:space="preserve">before or just after pollination, </w:t>
      </w:r>
      <w:r w:rsidR="00E378EE" w:rsidRPr="003C3342">
        <w:t xml:space="preserve">instead of </w:t>
      </w:r>
      <w:r w:rsidR="00120BEF" w:rsidRPr="003C3342">
        <w:t>as larger fruits</w:t>
      </w:r>
      <w:r w:rsidR="00E378EE" w:rsidRPr="003C3342">
        <w:t>,</w:t>
      </w:r>
      <w:commentRangeEnd w:id="966"/>
      <w:r w:rsidR="0038740D" w:rsidRPr="003C3342">
        <w:rPr>
          <w:rStyle w:val="CommentReference"/>
          <w:rFonts w:cs="Times New Roman"/>
        </w:rPr>
        <w:commentReference w:id="966"/>
      </w:r>
      <w:commentRangeEnd w:id="967"/>
      <w:r w:rsidR="00FD7EB1" w:rsidRPr="003C3342">
        <w:rPr>
          <w:rStyle w:val="CommentReference"/>
          <w:rFonts w:cs="Times New Roman"/>
        </w:rPr>
        <w:commentReference w:id="967"/>
      </w:r>
      <w:r w:rsidR="00E378EE" w:rsidRPr="003C3342">
        <w:t xml:space="preserve"> reduces accessory costs, due to the lower resource investment up to the point of abortion </w:t>
      </w:r>
      <w:proofErr w:type="spellStart"/>
      <w:r w:rsidR="00E378EE" w:rsidRPr="00933507">
        <w:rPr>
          <w:rPrChange w:id="968" w:author="Daniel Falster" w:date="2016-08-29T13:01:00Z">
            <w:rPr>
              <w:rFonts w:ascii="Calibri" w:hAnsi="Calibri" w:cs="Times New Roman"/>
            </w:rPr>
          </w:rPrChange>
        </w:rPr>
        <w:t>Calviño</w:t>
      </w:r>
      <w:proofErr w:type="spellEnd"/>
      <w:r w:rsidR="00E378EE" w:rsidRPr="00933507">
        <w:rPr>
          <w:rPrChange w:id="969" w:author="Daniel Falster" w:date="2016-08-29T13:01:00Z">
            <w:rPr>
              <w:rFonts w:ascii="Calibri" w:hAnsi="Calibri" w:cs="Times New Roman"/>
            </w:rPr>
          </w:rPrChange>
        </w:rPr>
        <w:t xml:space="preserve"> </w:t>
      </w:r>
      <w:r w:rsidR="00E378EE" w:rsidRPr="00933507">
        <w:rPr>
          <w:rPrChange w:id="970" w:author="Daniel Falster" w:date="2016-08-29T13:01:00Z">
            <w:rPr>
              <w:rFonts w:ascii="Calibri" w:hAnsi="Calibri" w:cs="Times New Roman"/>
            </w:rPr>
          </w:rPrChange>
        </w:rPr>
        <w:fldChar w:fldCharType="begin"/>
      </w:r>
      <w:r w:rsidR="00E378EE" w:rsidRPr="00933507">
        <w:rPr>
          <w:rPrChange w:id="971" w:author="Daniel Falster" w:date="2016-08-29T13:01:00Z">
            <w:rPr>
              <w:rFonts w:ascii="Calibri" w:hAnsi="Calibri" w:cs="Times New Roman"/>
            </w:rPr>
          </w:rPrChange>
        </w:rPr>
        <w:instrText xml:space="preserve"> ADDIN ZOTERO_ITEM CSL_CITATION {"citationID":"1968ouau1r","properties":{"formattedCitation":"(2014)","plainCitation":"(2014)"},"citationItems":[{"id":464,"uris":["http://zotero.org/users/503753/items/DJ92ZHJ7"],"uri":["http://zotero.org/users/503753/items</w:instrText>
      </w:r>
      <w:r w:rsidR="00E378EE" w:rsidRPr="00933507">
        <w:rPr>
          <w:rFonts w:ascii="Times New Roman" w:hAnsi="Times New Roman"/>
          <w:rPrChange w:id="972" w:author="Daniel Falster" w:date="2016-08-29T13:01:00Z">
            <w:rPr>
              <w:rFonts w:ascii="Calibri" w:hAnsi="Calibri" w:cs="Times New Roman"/>
            </w:rPr>
          </w:rPrChange>
        </w:rPr>
        <w:instrText xml:space="preserve">/DJ92ZHJ7"],"itemData":{"id":464,"type":"article-journal","title":"Effects of ovule and seed abortion on brood size and fruit costs in the leguminous shrub &lt;i&gt;Caesalpinia gilliesii&lt;/i&gt; (Wall. ex Hook.) D. Dietr","container-title":"Acta Botanica Brasilica","page":"59-67","volume":"28","issue":"1","source":"SciELO","DOI":"10.1590/S0102-33062014000100006","ISSN":"0102-3306","author":[{"family":"Calviño","given":"Ana"}],"issued":{"date-parts":[["2014",3]]}},"suppress-author":true}],"schema":"https://github.com/citation-style-language/schema/raw/master/csl-citation.json"} </w:instrText>
      </w:r>
      <w:r w:rsidR="00E378EE" w:rsidRPr="00933507">
        <w:rPr>
          <w:rFonts w:ascii="Times New Roman" w:hAnsi="Times New Roman"/>
          <w:rPrChange w:id="973" w:author="Daniel Falster" w:date="2016-08-29T13:01:00Z">
            <w:rPr>
              <w:rFonts w:ascii="Calibri" w:hAnsi="Calibri" w:cs="Times New Roman"/>
            </w:rPr>
          </w:rPrChange>
        </w:rPr>
        <w:fldChar w:fldCharType="separate"/>
      </w:r>
      <w:r w:rsidR="00E378EE" w:rsidRPr="00933507">
        <w:rPr>
          <w:rPrChange w:id="974" w:author="Daniel Falster" w:date="2016-08-29T13:01:00Z">
            <w:rPr>
              <w:rFonts w:ascii="Calibri" w:hAnsi="Calibri"/>
            </w:rPr>
          </w:rPrChange>
        </w:rPr>
        <w:t>(2014)</w:t>
      </w:r>
      <w:r w:rsidR="00E378EE" w:rsidRPr="00933507">
        <w:rPr>
          <w:rFonts w:ascii="Times New Roman" w:hAnsi="Times New Roman"/>
          <w:rPrChange w:id="975" w:author="Daniel Falster" w:date="2016-08-29T13:01:00Z">
            <w:rPr>
              <w:rFonts w:ascii="Calibri" w:hAnsi="Calibri" w:cs="Times New Roman"/>
            </w:rPr>
          </w:rPrChange>
        </w:rPr>
        <w:fldChar w:fldCharType="end"/>
      </w:r>
      <w:r w:rsidR="00E378EE" w:rsidRPr="00933507">
        <w:rPr>
          <w:rPrChange w:id="976" w:author="Daniel Falster" w:date="2016-08-29T13:01:00Z">
            <w:rPr>
              <w:rFonts w:ascii="Calibri" w:hAnsi="Calibri" w:cs="Times New Roman"/>
            </w:rPr>
          </w:rPrChange>
        </w:rPr>
        <w:t xml:space="preserve">. </w:t>
      </w:r>
      <w:r w:rsidR="00FF4B9B" w:rsidRPr="00933507">
        <w:rPr>
          <w:rFonts w:ascii="Times New Roman" w:hAnsi="Times New Roman"/>
          <w:rPrChange w:id="977" w:author="Daniel Falster" w:date="2016-08-29T13:01:00Z">
            <w:rPr>
              <w:rFonts w:ascii="Calibri" w:hAnsi="Calibri" w:cs="Times New Roman"/>
            </w:rPr>
          </w:rPrChange>
        </w:rPr>
        <w:t xml:space="preserve">Few seeds lost post-pollination </w:t>
      </w:r>
      <w:r w:rsidR="00E436A4" w:rsidRPr="00933507">
        <w:rPr>
          <w:rFonts w:ascii="Times New Roman" w:hAnsi="Times New Roman"/>
          <w:rPrChange w:id="978" w:author="Daniel Falster" w:date="2016-08-29T13:01:00Z">
            <w:rPr>
              <w:rFonts w:ascii="Calibri" w:hAnsi="Calibri" w:cs="Times New Roman"/>
            </w:rPr>
          </w:rPrChange>
        </w:rPr>
        <w:t xml:space="preserve">also </w:t>
      </w:r>
      <w:r w:rsidR="00E378EE" w:rsidRPr="003C3342">
        <w:t>indicates limited pre-dispersal seed predation</w:t>
      </w:r>
      <w:r w:rsidR="00120BEF" w:rsidRPr="003C3342">
        <w:t xml:space="preserve"> </w:t>
      </w:r>
      <w:r w:rsidR="00AC35C9" w:rsidRPr="003C3342">
        <w:fldChar w:fldCharType="begin"/>
      </w:r>
      <w:r w:rsidR="00AC35C9" w:rsidRPr="003C3342">
        <w:instrText xml:space="preserve"> ADDIN ZOTERO_ITEM CSL_CITATION {"citationID":"1otbd5nnoo","properties":{"formattedCitation":"{\\rtf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AC35C9" w:rsidRPr="003C3342">
        <w:fldChar w:fldCharType="separate"/>
      </w:r>
      <w:r w:rsidR="00AC35C9" w:rsidRPr="00933507">
        <w:rPr>
          <w:rFonts w:ascii="Times New Roman" w:hAnsi="Times New Roman"/>
          <w:rPrChange w:id="979" w:author="Daniel Falster" w:date="2016-08-29T13:01:00Z">
            <w:rPr>
              <w:rFonts w:ascii="Calibri" w:hAnsi="Calibri" w:cs="Times New Roman"/>
            </w:rPr>
          </w:rPrChange>
        </w:rPr>
        <w:t>(Gómez 2008)</w:t>
      </w:r>
      <w:r w:rsidR="00AC35C9" w:rsidRPr="003C3342">
        <w:fldChar w:fldCharType="end"/>
      </w:r>
      <w:r w:rsidR="00E378EE" w:rsidRPr="003C3342">
        <w:t>.</w:t>
      </w:r>
      <w:r w:rsidR="00FF4B9B" w:rsidRPr="003C3342">
        <w:t xml:space="preserve"> </w:t>
      </w:r>
      <w:r w:rsidR="00E378EE" w:rsidRPr="003C3342">
        <w:t xml:space="preserve"> </w:t>
      </w:r>
    </w:p>
    <w:p w14:paraId="22E99958" w14:textId="39A37320" w:rsidR="003A0B41" w:rsidRPr="003C3342" w:rsidRDefault="00E436A4" w:rsidP="003C3342">
      <w:r w:rsidRPr="003C3342">
        <w:t>Success</w:t>
      </w:r>
      <w:ins w:id="980" w:author="Mark Westoby" w:date="2016-08-19T18:01:00Z">
        <w:r w:rsidR="00CA4AA9" w:rsidRPr="003C3342">
          <w:t>-associated costs</w:t>
        </w:r>
      </w:ins>
      <w:del w:id="981" w:author="Mark Westoby" w:date="2016-08-19T18:01:00Z">
        <w:r w:rsidRPr="003C3342" w:rsidDel="00CA4AA9">
          <w:delText>ful reproductive tissues</w:delText>
        </w:r>
      </w:del>
      <w:r w:rsidRPr="003C3342">
        <w:t xml:space="preserve">, termed </w:t>
      </w:r>
      <w:r w:rsidRPr="003C3342">
        <w:rPr>
          <w:i/>
        </w:rPr>
        <w:t>seed costs</w:t>
      </w:r>
      <w:r w:rsidR="00AC35C9" w:rsidRPr="003C3342">
        <w:t xml:space="preserve"> by us</w:t>
      </w:r>
      <w:r w:rsidRPr="003C3342">
        <w:t xml:space="preserve">, </w:t>
      </w:r>
      <w:del w:id="982" w:author="Mark Westoby" w:date="2016-08-19T18:00:00Z">
        <w:r w:rsidRPr="003C3342" w:rsidDel="0040203F">
          <w:delText xml:space="preserve">include </w:delText>
        </w:r>
      </w:del>
      <w:ins w:id="983" w:author="Mark Westoby" w:date="2016-08-19T18:00:00Z">
        <w:r w:rsidR="0040203F" w:rsidRPr="003C3342">
          <w:t xml:space="preserve">are </w:t>
        </w:r>
      </w:ins>
      <w:r w:rsidRPr="003C3342">
        <w:t>those required for the formation of a seed, including the seed itself</w:t>
      </w:r>
      <w:ins w:id="984" w:author="Mark Westoby" w:date="2016-08-19T18:00:00Z">
        <w:r w:rsidR="00CA4AA9" w:rsidRPr="003C3342">
          <w:t xml:space="preserve"> plus</w:t>
        </w:r>
      </w:ins>
      <w:del w:id="985" w:author="Mark Westoby" w:date="2016-08-19T18:00:00Z">
        <w:r w:rsidRPr="003C3342" w:rsidDel="00CA4AA9">
          <w:delText>,</w:delText>
        </w:r>
      </w:del>
      <w:r w:rsidRPr="003C3342">
        <w:t xml:space="preserve"> </w:t>
      </w:r>
      <w:del w:id="986" w:author="Mark Westoby" w:date="2016-08-19T18:00:00Z">
        <w:r w:rsidRPr="003C3342" w:rsidDel="00CA4AA9">
          <w:delText xml:space="preserve">investment in the </w:delText>
        </w:r>
        <w:r w:rsidR="003A5E17" w:rsidRPr="003C3342" w:rsidDel="00CA4AA9">
          <w:delText xml:space="preserve">required </w:delText>
        </w:r>
      </w:del>
      <w:r w:rsidR="00FD7EB1" w:rsidRPr="003C3342">
        <w:t xml:space="preserve">pollen attraction </w:t>
      </w:r>
      <w:r w:rsidRPr="003C3342">
        <w:t xml:space="preserve">tissues </w:t>
      </w:r>
      <w:del w:id="987" w:author="Mark Westoby" w:date="2016-08-19T18:00:00Z">
        <w:r w:rsidRPr="003C3342" w:rsidDel="00CA4AA9">
          <w:delText xml:space="preserve">and </w:delText>
        </w:r>
      </w:del>
      <w:ins w:id="988" w:author="Mark Westoby" w:date="2016-08-19T18:00:00Z">
        <w:r w:rsidR="00CA4AA9" w:rsidRPr="003C3342">
          <w:t xml:space="preserve">plus </w:t>
        </w:r>
      </w:ins>
      <w:r w:rsidR="00FD7EB1" w:rsidRPr="003C3342">
        <w:t xml:space="preserve">seed provisioning </w:t>
      </w:r>
      <w:r w:rsidRPr="003C3342">
        <w:t>tissues (Figure 1, Table 1). For the two cone-bear</w:t>
      </w:r>
      <w:r w:rsidR="005327EF" w:rsidRPr="003C3342">
        <w:t>ing</w:t>
      </w:r>
      <w:r w:rsidRPr="003C3342">
        <w:t xml:space="preserve"> species, seed</w:t>
      </w:r>
      <w:ins w:id="989" w:author="Mark Westoby" w:date="2016-08-19T18:00:00Z">
        <w:r w:rsidR="00CA4AA9" w:rsidRPr="003C3342">
          <w:t xml:space="preserve"> </w:t>
        </w:r>
      </w:ins>
      <w:r w:rsidRPr="003C3342">
        <w:t>costs represent</w:t>
      </w:r>
      <w:r w:rsidR="00085CF0" w:rsidRPr="003C3342">
        <w:t>ed</w:t>
      </w:r>
      <w:r w:rsidRPr="003C3342">
        <w:t xml:space="preserve"> </w:t>
      </w:r>
      <w:r w:rsidR="00D4285E" w:rsidRPr="003C3342">
        <w:t xml:space="preserve">approximately </w:t>
      </w:r>
      <w:r w:rsidRPr="003C3342">
        <w:t xml:space="preserve">half of total reproductive investment, while other species </w:t>
      </w:r>
      <w:r w:rsidR="00085CF0" w:rsidRPr="003C3342">
        <w:t xml:space="preserve">spent </w:t>
      </w:r>
      <w:r w:rsidR="002064F3" w:rsidRPr="003C3342">
        <w:t>3</w:t>
      </w:r>
      <w:r w:rsidRPr="003C3342">
        <w:t>-</w:t>
      </w:r>
      <w:r w:rsidR="002064F3" w:rsidRPr="003C3342">
        <w:t>42</w:t>
      </w:r>
      <w:r w:rsidRPr="003C3342">
        <w:t xml:space="preserve">% of reproductive investment on seedcosts. </w:t>
      </w:r>
      <w:del w:id="990" w:author="Mark Westoby" w:date="2016-08-19T18:05:00Z">
        <w:r w:rsidRPr="003C3342" w:rsidDel="00CA4AA9">
          <w:delText>While</w:delText>
        </w:r>
        <w:r w:rsidR="00C94C70" w:rsidRPr="003C3342" w:rsidDel="00CA4AA9">
          <w:delText>, f</w:delText>
        </w:r>
      </w:del>
      <w:ins w:id="991" w:author="Mark Westoby" w:date="2016-08-19T18:05:00Z">
        <w:r w:rsidR="00CA4AA9" w:rsidRPr="003C3342">
          <w:t>F</w:t>
        </w:r>
      </w:ins>
      <w:r w:rsidR="00C94C70" w:rsidRPr="003C3342">
        <w:t xml:space="preserve">or </w:t>
      </w:r>
      <w:r w:rsidR="002064F3" w:rsidRPr="003C3342">
        <w:t>non-cone-bearing species</w:t>
      </w:r>
      <w:del w:id="992" w:author="Mark Westoby" w:date="2016-08-19T18:05:00Z">
        <w:r w:rsidR="00C94C70" w:rsidRPr="003C3342" w:rsidDel="00CA4AA9">
          <w:delText>,</w:delText>
        </w:r>
      </w:del>
      <w:r w:rsidR="00C94C70" w:rsidRPr="003C3342">
        <w:t xml:space="preserve"> this </w:t>
      </w:r>
      <w:r w:rsidR="00085CF0" w:rsidRPr="003C3342">
        <w:t xml:space="preserve">was </w:t>
      </w:r>
      <w:r w:rsidRPr="003C3342">
        <w:t xml:space="preserve">lower than investment in failed tissues, </w:t>
      </w:r>
      <w:ins w:id="993" w:author="Mark Westoby" w:date="2016-08-19T18:05:00Z">
        <w:r w:rsidR="00CA4AA9" w:rsidRPr="003C3342">
          <w:t xml:space="preserve">but </w:t>
        </w:r>
      </w:ins>
      <w:r w:rsidR="00C94C70" w:rsidRPr="003C3342">
        <w:t xml:space="preserve">it </w:t>
      </w:r>
      <w:r w:rsidR="00085CF0" w:rsidRPr="003C3342">
        <w:t xml:space="preserve">was </w:t>
      </w:r>
      <w:r w:rsidR="00C94C70" w:rsidRPr="003C3342">
        <w:t xml:space="preserve">still a sizeable amount of energy that plants </w:t>
      </w:r>
      <w:r w:rsidR="00147C3B" w:rsidRPr="003C3342">
        <w:t xml:space="preserve">must </w:t>
      </w:r>
      <w:r w:rsidR="00C94C70" w:rsidRPr="003C3342">
        <w:t xml:space="preserve">spend </w:t>
      </w:r>
      <w:r w:rsidR="00147C3B" w:rsidRPr="003C3342">
        <w:t xml:space="preserve">for each </w:t>
      </w:r>
      <w:r w:rsidR="00085CF0" w:rsidRPr="003C3342">
        <w:t>seed</w:t>
      </w:r>
      <w:r w:rsidR="00147C3B" w:rsidRPr="003C3342">
        <w:t xml:space="preserve"> produced</w:t>
      </w:r>
      <w:r w:rsidR="00372B31" w:rsidRPr="003C3342">
        <w:t>.</w:t>
      </w:r>
      <w:r w:rsidR="003A5E17" w:rsidRPr="003C3342">
        <w:t xml:space="preserve"> </w:t>
      </w:r>
      <w:del w:id="994" w:author="Mark Westoby" w:date="2016-08-19T18:06:00Z">
        <w:r w:rsidR="00120BEF" w:rsidRPr="003C3342" w:rsidDel="00CA4AA9">
          <w:delText>The inter-specific</w:delText>
        </w:r>
      </w:del>
      <w:ins w:id="995" w:author="Mark Westoby" w:date="2016-08-19T18:06:00Z">
        <w:r w:rsidR="00CA4AA9" w:rsidRPr="003C3342">
          <w:t>Between species</w:t>
        </w:r>
      </w:ins>
      <w:r w:rsidR="00120BEF" w:rsidRPr="003C3342">
        <w:t xml:space="preserve"> variation </w:t>
      </w:r>
      <w:r w:rsidR="002064F3" w:rsidRPr="003C3342">
        <w:t>in</w:t>
      </w:r>
      <w:r w:rsidR="00147C3B" w:rsidRPr="003C3342">
        <w:t xml:space="preserve"> </w:t>
      </w:r>
      <w:del w:id="996" w:author="Mark Westoby" w:date="2016-08-19T18:06:00Z">
        <w:r w:rsidR="00147C3B" w:rsidRPr="003C3342" w:rsidDel="00CA4AA9">
          <w:delText>the size of these three investment pools</w:delText>
        </w:r>
      </w:del>
      <w:ins w:id="997" w:author="Mark Westoby" w:date="2016-08-19T18:06:00Z">
        <w:r w:rsidR="00CA4AA9" w:rsidRPr="003C3342">
          <w:t>accessory cost components</w:t>
        </w:r>
      </w:ins>
      <w:r w:rsidR="00147C3B" w:rsidRPr="003C3342">
        <w:t xml:space="preserve"> </w:t>
      </w:r>
      <w:del w:id="998" w:author="Mark Westoby" w:date="2016-08-19T18:06:00Z">
        <w:r w:rsidR="00120BEF" w:rsidRPr="003C3342" w:rsidDel="00CA4AA9">
          <w:delText xml:space="preserve">reflects </w:delText>
        </w:r>
      </w:del>
      <w:ins w:id="999" w:author="Mark Westoby" w:date="2016-08-19T18:06:00Z">
        <w:r w:rsidR="00CA4AA9" w:rsidRPr="003C3342">
          <w:t xml:space="preserve">reflected </w:t>
        </w:r>
      </w:ins>
      <w:del w:id="1000" w:author="Mark Westoby" w:date="2016-08-19T18:06:00Z">
        <w:r w:rsidR="00120BEF" w:rsidRPr="003C3342" w:rsidDel="00CA4AA9">
          <w:delText xml:space="preserve">both </w:delText>
        </w:r>
      </w:del>
      <w:r w:rsidR="00120BEF" w:rsidRPr="003C3342">
        <w:t xml:space="preserve">differences in seed set and floral morphology across species. </w:t>
      </w:r>
      <w:r w:rsidR="002064F3" w:rsidRPr="003C3342">
        <w:rPr>
          <w:i/>
        </w:rPr>
        <w:t>Banksia ericifolia</w:t>
      </w:r>
      <w:r w:rsidR="00E470B1" w:rsidRPr="003C3342">
        <w:rPr>
          <w:i/>
        </w:rPr>
        <w:t xml:space="preserve">, </w:t>
      </w:r>
      <w:r w:rsidR="002064F3" w:rsidRPr="003C3342">
        <w:t xml:space="preserve">with small flowers, </w:t>
      </w:r>
      <w:r w:rsidR="00E470B1" w:rsidRPr="003C3342">
        <w:t>low seed set</w:t>
      </w:r>
      <w:r w:rsidR="002064F3" w:rsidRPr="003C3342">
        <w:t>, and high provisioning costs</w:t>
      </w:r>
      <w:r w:rsidR="00E470B1" w:rsidRPr="003C3342">
        <w:t xml:space="preserve"> </w:t>
      </w:r>
      <w:r w:rsidR="00085CF0" w:rsidRPr="003C3342">
        <w:t xml:space="preserve">spent </w:t>
      </w:r>
      <w:r w:rsidR="002064F3" w:rsidRPr="003C3342">
        <w:t>only 0.4</w:t>
      </w:r>
      <w:r w:rsidR="00E470B1" w:rsidRPr="003C3342">
        <w:t xml:space="preserve">% of accessory costs on </w:t>
      </w:r>
      <w:r w:rsidR="002C56AF" w:rsidRPr="003C3342">
        <w:t xml:space="preserve">pollen-attraction </w:t>
      </w:r>
      <w:r w:rsidR="00E470B1" w:rsidRPr="003C3342">
        <w:t>tissues</w:t>
      </w:r>
      <w:r w:rsidR="002C56AF" w:rsidRPr="003C3342">
        <w:t xml:space="preserve"> associated with successful ovules</w:t>
      </w:r>
      <w:r w:rsidR="00E470B1" w:rsidRPr="003C3342">
        <w:t xml:space="preserve">, while </w:t>
      </w:r>
      <w:r w:rsidR="00E470B1" w:rsidRPr="003C3342">
        <w:rPr>
          <w:i/>
        </w:rPr>
        <w:t xml:space="preserve">Pimelea linifolia </w:t>
      </w:r>
      <w:r w:rsidR="00E470B1" w:rsidRPr="003C3342">
        <w:t xml:space="preserve">with relatively larger flowers, smaller seeds, and higher seedset </w:t>
      </w:r>
      <w:r w:rsidR="00085CF0" w:rsidRPr="003C3342">
        <w:t xml:space="preserve">spent </w:t>
      </w:r>
      <w:r w:rsidR="002064F3" w:rsidRPr="003C3342">
        <w:t>65</w:t>
      </w:r>
      <w:r w:rsidR="00E470B1" w:rsidRPr="003C3342">
        <w:t xml:space="preserve">% of total accessory costs on </w:t>
      </w:r>
      <w:r w:rsidR="002C56AF" w:rsidRPr="003C3342">
        <w:t xml:space="preserve">pollen-attraction tissues associated with successful ovules. </w:t>
      </w:r>
      <w:r w:rsidR="00E470B1" w:rsidRPr="003C3342">
        <w:t xml:space="preserve">Species producing cones </w:t>
      </w:r>
      <w:r w:rsidR="00085CF0" w:rsidRPr="003C3342">
        <w:t xml:space="preserve">had </w:t>
      </w:r>
      <w:r w:rsidR="00E470B1" w:rsidRPr="003C3342">
        <w:t xml:space="preserve">two of the proportionally highest </w:t>
      </w:r>
      <w:r w:rsidR="002064F3" w:rsidRPr="003C3342">
        <w:t xml:space="preserve">provisioning </w:t>
      </w:r>
      <w:r w:rsidR="00E470B1" w:rsidRPr="003C3342">
        <w:t xml:space="preserve">costs: </w:t>
      </w:r>
      <w:r w:rsidR="002064F3" w:rsidRPr="003C3342">
        <w:rPr>
          <w:i/>
        </w:rPr>
        <w:t>Banksia ericifolia</w:t>
      </w:r>
      <w:r w:rsidR="002064F3" w:rsidRPr="003C3342">
        <w:t xml:space="preserve"> (61%) and </w:t>
      </w:r>
      <w:r w:rsidR="00E470B1" w:rsidRPr="003C3342">
        <w:rPr>
          <w:i/>
        </w:rPr>
        <w:t>Petrophile puchella</w:t>
      </w:r>
      <w:r w:rsidR="00E470B1" w:rsidRPr="003C3342">
        <w:t xml:space="preserve"> (</w:t>
      </w:r>
      <w:r w:rsidR="002064F3" w:rsidRPr="003C3342">
        <w:t>38% of total accessory costs)</w:t>
      </w:r>
      <w:r w:rsidR="00E470B1" w:rsidRPr="003C3342">
        <w:t xml:space="preserve">. Due to </w:t>
      </w:r>
      <w:r w:rsidR="00E470B1" w:rsidRPr="003C3342">
        <w:rPr>
          <w:i/>
        </w:rPr>
        <w:t xml:space="preserve">Conospermum </w:t>
      </w:r>
      <w:proofErr w:type="spellStart"/>
      <w:r w:rsidR="00E470B1" w:rsidRPr="003C3342">
        <w:rPr>
          <w:i/>
        </w:rPr>
        <w:t>ericifolium</w:t>
      </w:r>
      <w:r w:rsidR="00E470B1" w:rsidRPr="003C3342">
        <w:t>’s</w:t>
      </w:r>
      <w:proofErr w:type="spellEnd"/>
      <w:r w:rsidR="00E470B1" w:rsidRPr="003C3342">
        <w:t xml:space="preserve"> stout fruiting stalks, it </w:t>
      </w:r>
      <w:r w:rsidR="00085CF0" w:rsidRPr="003C3342">
        <w:t xml:space="preserve">spent </w:t>
      </w:r>
      <w:r w:rsidR="002064F3" w:rsidRPr="003C3342">
        <w:t>29</w:t>
      </w:r>
      <w:r w:rsidR="00E470B1" w:rsidRPr="003C3342">
        <w:t xml:space="preserve">% of total accessory costs on </w:t>
      </w:r>
      <w:r w:rsidR="002064F3" w:rsidRPr="003C3342">
        <w:t>seed provisioning costs</w:t>
      </w:r>
      <w:r w:rsidR="00E470B1" w:rsidRPr="003C3342">
        <w:t xml:space="preserve">. </w:t>
      </w:r>
      <w:r w:rsidR="003A0B41" w:rsidRPr="003C3342">
        <w:t xml:space="preserve">These results are broadly consistent with </w:t>
      </w:r>
      <w:r w:rsidR="003A5E17" w:rsidRPr="003C3342">
        <w:t>other studies recording how</w:t>
      </w:r>
      <w:r w:rsidR="003A0B41" w:rsidRPr="003C3342">
        <w:t xml:space="preserve"> accessory costs shift across species within a community </w:t>
      </w:r>
      <w:r w:rsidR="003A0B41" w:rsidRPr="003C3342">
        <w:fldChar w:fldCharType="begin"/>
      </w:r>
      <w:r w:rsidR="003A0B41" w:rsidRPr="003C3342">
        <w:instrText xml:space="preserve"> ADDIN ZOTERO_ITEM CSL_CITATION {"citationID":"Nb3RojdI","properties":{"formattedCitation":"{\\rtf (Henery &amp; Westoby 2001; Obeso 2004; Lord &amp; Westoby 2006, 2012; Martinez, Garcia &amp; Ramon Obeso 2007; Chen {\\i{}et al.} 2010)}","plainCitation":"(Henery &amp; Westoby 2001; Obeso 2004; Lord &amp; Westoby 2006, 2012; Martinez, Garcia &amp; Ramon Obeso 2007;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3A0B41" w:rsidRPr="003C3342">
        <w:rPr>
          <w:rFonts w:ascii="Cambria Math" w:hAnsi="Cambria Math" w:cs="Cambria Math"/>
        </w:rPr>
        <w:instrText>⬚</w:instrText>
      </w:r>
      <w:r w:rsidR="003A0B41"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M."},{"family":"Westoby","given":"Mark"}],"issued":{"date-parts":[["2012"]]}}},{"id":444,"uris":["http://zotero.org/users/503753/items/CW97DSET"],"uri":["http://zotero.org/users/503753/items/CW97DSET"],"itemData":{"id":444,"type":"article-journal","title":"Allometric allocation in fruit and seed packaging conditions the conflict among selective pressures on seed size","container-title":"Evolutionary Ecology","page":"517-533","volume":"21","issue":"4","source":"ISI Web of Knowledge","abstract":"Selective pressures on seed size could vary among the different stages of plant life cycles, so no simple relation could explain a priori its evolution. Here, we determined the relationships between seed size and two fitness components-seed dispersal and survival from predation-in a bird-dispersed tree, Crataegus monogyna. We interpret these relationships in relation to the patterns of mass allocation to fruit and seed components. Selection patterns were assessed at two levels (1) selection pressures on the parent tree; comparing seed dispersal efficiency among individual plants and (2) selection pressures at the individual seed level; comparing seed size variation (i) before and after dispersal, and (ii) before and after postdispersal seed predation. Dispersal efficiency (percentage of seed crop dispersed) was positively correlated with fruit mass and fruit width. Differences in crop size did not offset this effect, and larger seeds were overrepresented in the seed rain relative to the seed pool before dispersal. However, the advantage of larger seeds during the dispersal stage was cancelled later by an opposite selection pressure exerted by seed predators. As a result, smaller seeds had a higher probability of surviving postdispersal seed predation, establishing an evolutionary conflict imposed by the need for dispersal and the danger of being predated. Birds and rodents preferentially selected highly profitable fruits and seeds in terms of the relative proportion of their components. Larger fruits had a higher pulp to seed proportion than smaller ones, and all seeds had the same proportion of coat relative to the embryo-plus-endosperm fraction. Hence, although predator pressures were stronger than disperser ones, larger seeds invested proportionally less in structural defense than in dispersal.","DOI":"10.1007/s10682-006-9132-x","ISSN":"0269-7653","journalAbbreviation":"Evol. Ecol.","language":"English","author":[{"family":"Martinez","given":"Isabel"},{"family":"Garcia","given":"Daniel"},{"family":"Ramon Obeso","given":"Jose"}],"issued":{"date-parts":[["2007",7]]}}},{"id":1104,"uris":["http://zotero.org/users/503753/items/XHM3XHRA"],"uri":["http://zotero.org/users/503753/items/XHM3XHRA"],"itemData":{"id":1104,"type":"article-journal","title":"Allometry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3A0B41" w:rsidRPr="003C3342">
        <w:fldChar w:fldCharType="separate"/>
      </w:r>
      <w:r w:rsidR="003A0B41" w:rsidRPr="00933507">
        <w:rPr>
          <w:rPrChange w:id="1001" w:author="Daniel Falster" w:date="2016-08-29T13:01:00Z">
            <w:rPr>
              <w:rFonts w:ascii="Calibri" w:hAnsi="Calibri" w:cs="Times New Roman"/>
            </w:rPr>
          </w:rPrChange>
        </w:rPr>
        <w:t xml:space="preserve">(Henery &amp; Westoby 2001; Obeso 2004; Lord &amp; Westoby 2006, 2012; Martinez, Garcia &amp; Ramon Obeso 2007; Chen </w:t>
      </w:r>
      <w:r w:rsidR="003A0B41" w:rsidRPr="00933507">
        <w:rPr>
          <w:rFonts w:ascii="Times New Roman" w:hAnsi="Times New Roman"/>
          <w:i/>
          <w:iCs/>
          <w:rPrChange w:id="1002" w:author="Daniel Falster" w:date="2016-08-29T13:01:00Z">
            <w:rPr>
              <w:rFonts w:ascii="Calibri" w:hAnsi="Calibri" w:cs="Times New Roman"/>
              <w:i/>
              <w:iCs/>
            </w:rPr>
          </w:rPrChange>
        </w:rPr>
        <w:t>et al.</w:t>
      </w:r>
      <w:r w:rsidR="003A0B41" w:rsidRPr="00933507">
        <w:rPr>
          <w:rFonts w:ascii="Times New Roman" w:hAnsi="Times New Roman"/>
          <w:rPrChange w:id="1003" w:author="Daniel Falster" w:date="2016-08-29T13:01:00Z">
            <w:rPr>
              <w:rFonts w:ascii="Calibri" w:hAnsi="Calibri" w:cs="Times New Roman"/>
            </w:rPr>
          </w:rPrChange>
        </w:rPr>
        <w:t xml:space="preserve"> 2010)</w:t>
      </w:r>
      <w:r w:rsidR="003A0B41" w:rsidRPr="003C3342">
        <w:fldChar w:fldCharType="end"/>
      </w:r>
      <w:r w:rsidR="003A0B41" w:rsidRPr="003C3342">
        <w:t>.</w:t>
      </w:r>
      <w:r w:rsidR="003A5E17" w:rsidRPr="003C3342">
        <w:t xml:space="preserve"> In the following sections we explore whether the relative investment in different accessory cost pools shifts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076BDE57" w14:textId="77777777" w:rsidR="002C527C" w:rsidRPr="003C3342" w:rsidRDefault="002C527C" w:rsidP="003C3342"/>
    <w:p w14:paraId="503D645B" w14:textId="289C2800" w:rsidR="002C527C" w:rsidRPr="003C3342" w:rsidRDefault="002C527C" w:rsidP="003C3342">
      <w:pPr>
        <w:pStyle w:val="Heading2"/>
      </w:pPr>
      <w:r w:rsidRPr="003C3342">
        <w:t>Shifts in accessory costs with seed size and seed set</w:t>
      </w:r>
      <w:r w:rsidR="007E75D9" w:rsidRPr="003C3342">
        <w:t xml:space="preserve"> across species</w:t>
      </w:r>
    </w:p>
    <w:p w14:paraId="2BC66093" w14:textId="5674FD7E" w:rsidR="0028648A" w:rsidRPr="003C3342" w:rsidRDefault="000A2113" w:rsidP="003C3342">
      <w:r w:rsidRPr="003C3342">
        <w:t xml:space="preserve">It is well established that seed size is an important plant functional trait </w:t>
      </w:r>
      <w:r w:rsidR="00691062" w:rsidRPr="003C3342">
        <w:t xml:space="preserve">and a species’ seed mass is the outcome of </w:t>
      </w:r>
      <w:r w:rsidR="00234842" w:rsidRPr="003C3342">
        <w:t xml:space="preserve">trade-offs with </w:t>
      </w:r>
      <w:r w:rsidRPr="003C3342">
        <w:t xml:space="preserve">a collection of life history traits including longevity, plant height, and seed set </w:t>
      </w:r>
      <w:commentRangeStart w:id="1004"/>
      <w:r w:rsidRPr="003C3342">
        <w:fldChar w:fldCharType="begin"/>
      </w:r>
      <w:r w:rsidR="008D0548" w:rsidRPr="003C3342">
        <w:instrText xml:space="preserve"> ADDIN ZOTERO_ITEM CSL_CITATION {"citationID":"XWpRM2cZ","properties":{"formattedCitation":"{\\rtf (Westoby {\\i{}et al.} 2002; Falster &amp; Westoby 2005; Moles &amp; Westoby 2006)}","plainCitation":"(Westoby et al. 2002; Falster &amp; Westoby 2005; Moles &amp; Westoby 2006)"},"citationItems":[{"id":1122,"uris":["http://zotero.org/users/503753/items/XXQQEHPI"],"uri":["http://zotero.org/users/503753/items/XXQQEHPI"],"itemData":{"id":1122,"type":"article-journal","title":"Plant ecological strategies: Some leading dimensions of variation between species","container-title":"Annual Review of Ecology and Systematics","page":"125-159","volume":"33","source":"ISI Web of Knowledge","abstract":"An important aim of plant ecology is to identify leading dimensions of   ecological variation among species and to understand the basis for them.   Dimensions that can readily be measured would be especially useful,   because they might offer a path towards improved worldwide synthesis   across the thousands of field experiments and ecophysiological studies   that use just a few species each. Four dimensions are reviewed here. The   leaf mass per area-leaf lifespan (LMA-LL) dimension expresses slow   turnover of plant parts (at high LMA and long LL), long nutrient   residence times, and slow response to favorable growth conditions. The   seed mass-seed output (SM-SO) dimension is an important predictor of   dispersal to establishment opportunities (seed output) and of   establishment success in the face of hazards (seed mass). The LMA-LL and   SM-SO dimensions are each underpinned by a single, comprehensible   tradeoff, and their consequences are fairly well understood. The leaf   size-twig size (LS-TS) spectrum has obvious consequences for the texture   of canopies, but the costs and benefits of large versus small leaf and   twig size are poorly understood. The height dimension has universally   been seen as ecologically important and included in ecological strategy   schemes. Nevertheless, height includes several tradeoffs and adaptive   elements, which ideally should be treated separately. Each of these four   dimensions varies at the scales of climate zones and of site types   within landscapes. This variation can be interpreted as adaptation to   the physical environment. Each dimension also varies widely among   coexisting species. Most likely this within-site variation arises   because the ecological opportunities for each species depend strongly on   which other species are present, in other words, because the set of   species at a site is a stable mixture of strategies.","DOI":"10.1146/annurev.ecolsys.33.010802.150452","ISSN":"0066-4162","note":"WOS:000180007000006","shortTitle":"Plant ecological strategies","journalAbbreviation":"Annu. Rev. Ecol. Syst.","language":"English","author":[{"family":"Westoby","given":"M"},{"family":"Falster","given":"DS"},{"family":"Moles","given":"AT"},{"family":"Vesk","given":"PA"},{"family":"Wright","given":"IJ"}],"issued":{"date-parts":[["2002"]]}}},{"id":401,"uris":["http://zotero.org/users/503753/items/BF2P8TG9"],"uri":["http://zotero.org/users/503753/items/BF2P8TG9"],"itemData":{"id":401,"type":"article-journal","title":"Tradeoffs between height growth rate, stem persistence and maximum height among plant species in a post-fire succession","container-title":"Oikos","page":"57-66","volume":"111","issue":"1","source":"CrossRef","DOI":"10.1111/j.0030-1299.2005.13383.x","ISSN":"00301299","author":[{"family":"Falster","given":"Daniel S."},{"family":"Westoby","given":"Mark"}],"issued":{"date-parts":[["2005",10]]}}},{"id":1825,"uris":["http://zotero.org/users/503753/items/8GCB3SHW"],"uri":["http://zotero.org/users/503753/items/8GCB3SHW"],"itemData":{"id":1825,"type":"article-journal","title":"Seed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008D0548" w:rsidRPr="00933507">
        <w:rPr>
          <w:rPrChange w:id="1005" w:author="Daniel Falster" w:date="2016-08-29T13:01:00Z">
            <w:rPr>
              <w:rFonts w:ascii="Calibri" w:hAnsi="Calibri" w:cs="Times New Roman"/>
            </w:rPr>
          </w:rPrChange>
        </w:rPr>
        <w:t xml:space="preserve">(Westoby </w:t>
      </w:r>
      <w:r w:rsidR="008D0548" w:rsidRPr="00933507">
        <w:rPr>
          <w:rFonts w:ascii="Times New Roman" w:hAnsi="Times New Roman"/>
          <w:i/>
          <w:iCs/>
          <w:rPrChange w:id="1006" w:author="Daniel Falster" w:date="2016-08-29T13:01:00Z">
            <w:rPr>
              <w:rFonts w:ascii="Calibri" w:hAnsi="Calibri" w:cs="Times New Roman"/>
              <w:i/>
              <w:iCs/>
            </w:rPr>
          </w:rPrChange>
        </w:rPr>
        <w:t>et al.</w:t>
      </w:r>
      <w:r w:rsidR="008D0548" w:rsidRPr="00933507">
        <w:rPr>
          <w:rFonts w:ascii="Times New Roman" w:hAnsi="Times New Roman"/>
          <w:rPrChange w:id="1007" w:author="Daniel Falster" w:date="2016-08-29T13:01:00Z">
            <w:rPr>
              <w:rFonts w:ascii="Calibri" w:hAnsi="Calibri" w:cs="Times New Roman"/>
            </w:rPr>
          </w:rPrChange>
        </w:rPr>
        <w:t xml:space="preserve"> 2002; Falster &amp; Westoby 2005; Moles &amp; Westoby 2006)</w:t>
      </w:r>
      <w:r w:rsidRPr="003C3342">
        <w:fldChar w:fldCharType="end"/>
      </w:r>
      <w:commentRangeEnd w:id="1004"/>
      <w:r w:rsidR="006E76EC" w:rsidRPr="003C3342">
        <w:rPr>
          <w:rStyle w:val="CommentReference"/>
          <w:rFonts w:cs="Times New Roman"/>
        </w:rPr>
        <w:commentReference w:id="1004"/>
      </w:r>
      <w:r w:rsidRPr="003C3342">
        <w:t xml:space="preserve">. </w:t>
      </w:r>
      <w:r w:rsidR="0081749F" w:rsidRPr="003C3342">
        <w:t xml:space="preserve">Species with larger seeds produce fewer seeds, such that </w:t>
      </w:r>
      <w:r w:rsidR="00A510DA" w:rsidRPr="003C3342">
        <w:t xml:space="preserve">total investment in seeds per year increases nearly isometrically with seed size </w:t>
      </w:r>
      <w:r w:rsidR="00A510DA" w:rsidRPr="003C3342">
        <w:fldChar w:fldCharType="begin"/>
      </w:r>
      <w:r w:rsidR="00A510DA" w:rsidRPr="003C3342">
        <w:instrText xml:space="preserve"> ADDIN ZOTERO_ITEM CSL_CITATION {"citationID":"nehp4us1s","properties":{"formattedCitation":"{\\rtf (Moles {\\i{}et al.} 2004 p. 2)}","plainCitation":"(Moles et al. 2004 p. 2)"},"citationItems":[{"id":158,"uris":["http://zotero.org/users/503753/items/4BUIV7BJ"],"uri":["http://zotero.org/users/503753/items/4BUIV7BJ"],"itemData":{"id":158,"type":"article-journal","title":"Small-seeded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R."},{"family":"Westoby","given":"Mark"}],"issued":{"date-parts":[["2004",6]]}},"locator":"2"}],"schema":"https://github.com/citation-style-language/schema/raw/master/csl-citation.json"} </w:instrText>
      </w:r>
      <w:r w:rsidR="00A510DA" w:rsidRPr="003C3342">
        <w:fldChar w:fldCharType="separate"/>
      </w:r>
      <w:r w:rsidR="00A510DA" w:rsidRPr="00933507">
        <w:rPr>
          <w:rPrChange w:id="1008" w:author="Daniel Falster" w:date="2016-08-29T13:01:00Z">
            <w:rPr>
              <w:rFonts w:ascii="Calibri" w:hAnsi="Calibri" w:cs="Times New Roman"/>
            </w:rPr>
          </w:rPrChange>
        </w:rPr>
        <w:t xml:space="preserve">(Moles </w:t>
      </w:r>
      <w:r w:rsidR="00A510DA" w:rsidRPr="00933507">
        <w:rPr>
          <w:rFonts w:ascii="Times New Roman" w:hAnsi="Times New Roman"/>
          <w:i/>
          <w:iCs/>
          <w:rPrChange w:id="1009" w:author="Daniel Falster" w:date="2016-08-29T13:01:00Z">
            <w:rPr>
              <w:rFonts w:ascii="Calibri" w:hAnsi="Calibri" w:cs="Times New Roman"/>
              <w:i/>
              <w:iCs/>
            </w:rPr>
          </w:rPrChange>
        </w:rPr>
        <w:t>et al.</w:t>
      </w:r>
      <w:r w:rsidR="00A510DA" w:rsidRPr="00933507">
        <w:rPr>
          <w:rFonts w:ascii="Times New Roman" w:hAnsi="Times New Roman"/>
          <w:rPrChange w:id="1010" w:author="Daniel Falster" w:date="2016-08-29T13:01:00Z">
            <w:rPr>
              <w:rFonts w:ascii="Calibri" w:hAnsi="Calibri" w:cs="Times New Roman"/>
            </w:rPr>
          </w:rPrChange>
        </w:rPr>
        <w:t xml:space="preserve"> 2004)</w:t>
      </w:r>
      <w:r w:rsidR="00A510DA" w:rsidRPr="003C3342">
        <w:fldChar w:fldCharType="end"/>
      </w:r>
      <w:r w:rsidR="00A510DA" w:rsidRPr="003C3342">
        <w:t xml:space="preserve"> (slope = 0.</w:t>
      </w:r>
      <w:r w:rsidR="002064F3" w:rsidRPr="003C3342">
        <w:t>57</w:t>
      </w:r>
      <w:r w:rsidR="00A510DA" w:rsidRPr="003C3342">
        <w:t xml:space="preserve"> for species in this study</w:t>
      </w:r>
      <w:r w:rsidR="000D210B" w:rsidRPr="003C3342">
        <w:t xml:space="preserve">, </w:t>
      </w:r>
      <w:r w:rsidR="007E75D9" w:rsidRPr="003C3342">
        <w:t>(</w:t>
      </w:r>
      <w:r w:rsidR="000D210B" w:rsidRPr="003C3342">
        <w:t>r</w:t>
      </w:r>
      <w:r w:rsidR="000D210B" w:rsidRPr="003C3342">
        <w:rPr>
          <w:vertAlign w:val="superscript"/>
        </w:rPr>
        <w:t>2</w:t>
      </w:r>
      <w:r w:rsidR="000D210B" w:rsidRPr="003C3342">
        <w:t>=0.</w:t>
      </w:r>
      <w:r w:rsidR="002064F3" w:rsidRPr="003C3342">
        <w:t>53</w:t>
      </w:r>
      <w:r w:rsidR="000D210B" w:rsidRPr="003C3342">
        <w:t xml:space="preserve">, </w:t>
      </w:r>
      <w:r w:rsidR="007E75D9" w:rsidRPr="003C3342">
        <w:t xml:space="preserve">p </w:t>
      </w:r>
      <w:r w:rsidR="002064F3" w:rsidRPr="003C3342">
        <w:t>=0.003</w:t>
      </w:r>
      <w:r w:rsidR="007E75D9" w:rsidRPr="003C3342">
        <w:t xml:space="preserve">), </w:t>
      </w:r>
      <w:r w:rsidR="00CC6902" w:rsidRPr="003C3342">
        <w:t xml:space="preserve">increasing </w:t>
      </w:r>
      <w:r w:rsidR="000D210B" w:rsidRPr="003C3342">
        <w:t xml:space="preserve">to </w:t>
      </w:r>
      <w:r w:rsidR="007E75D9" w:rsidRPr="003C3342">
        <w:t>slope = 0.</w:t>
      </w:r>
      <w:r w:rsidR="00BA0D72" w:rsidRPr="003C3342">
        <w:t>77</w:t>
      </w:r>
      <w:r w:rsidR="007E75D9" w:rsidRPr="003C3342">
        <w:t xml:space="preserve"> (</w:t>
      </w:r>
      <w:r w:rsidR="000D210B" w:rsidRPr="003C3342">
        <w:t>r</w:t>
      </w:r>
      <w:r w:rsidR="000D210B" w:rsidRPr="003C3342">
        <w:rPr>
          <w:vertAlign w:val="superscript"/>
        </w:rPr>
        <w:t>2</w:t>
      </w:r>
      <w:r w:rsidR="000D210B" w:rsidRPr="003C3342">
        <w:t>=0.</w:t>
      </w:r>
      <w:r w:rsidR="00BA0D72" w:rsidRPr="003C3342">
        <w:t>5</w:t>
      </w:r>
      <w:r w:rsidR="007E75D9" w:rsidRPr="003C3342">
        <w:t>7</w:t>
      </w:r>
      <w:r w:rsidR="000D210B" w:rsidRPr="003C3342">
        <w:t xml:space="preserve"> </w:t>
      </w:r>
      <w:r w:rsidR="007E75D9" w:rsidRPr="003C3342">
        <w:t xml:space="preserve">, </w:t>
      </w:r>
      <w:r w:rsidR="00BA0D72" w:rsidRPr="003C3342">
        <w:t>p =0.003</w:t>
      </w:r>
      <w:r w:rsidR="007E75D9" w:rsidRPr="003C3342">
        <w:t xml:space="preserve">) </w:t>
      </w:r>
      <w:r w:rsidR="000D210B" w:rsidRPr="003C3342">
        <w:t xml:space="preserve">if </w:t>
      </w:r>
      <w:r w:rsidR="000D210B" w:rsidRPr="003C3342">
        <w:rPr>
          <w:i/>
        </w:rPr>
        <w:t>Epacris microphylla</w:t>
      </w:r>
      <w:r w:rsidR="000D210B" w:rsidRPr="003C3342">
        <w:t xml:space="preserve"> is excluded</w:t>
      </w:r>
      <w:r w:rsidR="00A510DA" w:rsidRPr="003C3342">
        <w:t xml:space="preserve">). </w:t>
      </w:r>
      <w:r w:rsidR="000D210B" w:rsidRPr="003C3342">
        <w:t xml:space="preserve">Since direct investment in </w:t>
      </w:r>
      <w:r w:rsidR="001D6B58" w:rsidRPr="003C3342">
        <w:t xml:space="preserve">seed dry mass </w:t>
      </w:r>
      <w:r w:rsidR="000D210B" w:rsidRPr="003C3342">
        <w:t xml:space="preserve">represents a modest component of total reproductive investment, </w:t>
      </w:r>
      <w:r w:rsidR="003A5E17" w:rsidRPr="003C3342">
        <w:t xml:space="preserve">shifts in </w:t>
      </w:r>
      <w:r w:rsidR="00C1372B" w:rsidRPr="003C3342">
        <w:t xml:space="preserve">the relative allocation of energy to seeds versus accessory tissues with seed size </w:t>
      </w:r>
      <w:r w:rsidR="00AC35C9" w:rsidRPr="003C3342">
        <w:t xml:space="preserve">would be </w:t>
      </w:r>
      <w:r w:rsidR="003A5E17" w:rsidRPr="003C3342">
        <w:t xml:space="preserve">a potentially </w:t>
      </w:r>
      <w:r w:rsidR="00AC35C9" w:rsidRPr="003C3342">
        <w:t>important trade-off</w:t>
      </w:r>
      <w:r w:rsidR="007E75D9" w:rsidRPr="003C3342">
        <w:t xml:space="preserve"> across species</w:t>
      </w:r>
      <w:r w:rsidR="00AC35C9" w:rsidRPr="003C3342">
        <w:t>. However, c</w:t>
      </w:r>
      <w:r w:rsidR="00C1372B" w:rsidRPr="003C3342">
        <w:t xml:space="preserve">onfirming </w:t>
      </w:r>
      <w:r w:rsidR="000D210B" w:rsidRPr="003C3342">
        <w:t xml:space="preserve">the results of previous studies </w:t>
      </w:r>
      <w:r w:rsidR="000D210B" w:rsidRPr="003C3342">
        <w:fldChar w:fldCharType="begin"/>
      </w:r>
      <w:r w:rsidR="000D210B" w:rsidRPr="003C3342">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0D210B" w:rsidRPr="003C3342">
        <w:rPr>
          <w:rFonts w:ascii="Cambria Math" w:hAnsi="Cambria Math" w:cs="Cambria Math"/>
        </w:rPr>
        <w:instrText>⬚</w:instrText>
      </w:r>
      <w:r w:rsidR="000D210B"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0D210B" w:rsidRPr="003C3342">
        <w:fldChar w:fldCharType="separate"/>
      </w:r>
      <w:r w:rsidR="000D210B" w:rsidRPr="00933507">
        <w:rPr>
          <w:rFonts w:ascii="Times New Roman" w:hAnsi="Times New Roman"/>
          <w:rPrChange w:id="1011" w:author="Daniel Falster" w:date="2016-08-29T13:01:00Z">
            <w:rPr>
              <w:rFonts w:ascii="Calibri" w:hAnsi="Calibri" w:cs="Times New Roman"/>
            </w:rPr>
          </w:rPrChange>
        </w:rPr>
        <w:t xml:space="preserve">(Henery &amp; Westoby 2001; Moles </w:t>
      </w:r>
      <w:r w:rsidR="000D210B" w:rsidRPr="00933507">
        <w:rPr>
          <w:rFonts w:ascii="Times New Roman" w:hAnsi="Times New Roman"/>
          <w:i/>
          <w:iCs/>
          <w:rPrChange w:id="1012" w:author="Daniel Falster" w:date="2016-08-29T13:01:00Z">
            <w:rPr>
              <w:rFonts w:ascii="Calibri" w:hAnsi="Calibri" w:cs="Times New Roman"/>
              <w:i/>
              <w:iCs/>
            </w:rPr>
          </w:rPrChange>
        </w:rPr>
        <w:t>et al.</w:t>
      </w:r>
      <w:r w:rsidR="000D210B" w:rsidRPr="00933507">
        <w:rPr>
          <w:rFonts w:ascii="Times New Roman" w:hAnsi="Times New Roman"/>
          <w:rPrChange w:id="1013" w:author="Daniel Falster" w:date="2016-08-29T13:01:00Z">
            <w:rPr>
              <w:rFonts w:ascii="Calibri" w:hAnsi="Calibri" w:cs="Times New Roman"/>
            </w:rPr>
          </w:rPrChange>
        </w:rPr>
        <w:t xml:space="preserve"> 2003; Lord &amp; Westoby 2006, 2012; Chen </w:t>
      </w:r>
      <w:r w:rsidR="000D210B" w:rsidRPr="00933507">
        <w:rPr>
          <w:rFonts w:ascii="Times New Roman" w:hAnsi="Times New Roman"/>
          <w:i/>
          <w:iCs/>
          <w:rPrChange w:id="1014" w:author="Daniel Falster" w:date="2016-08-29T13:01:00Z">
            <w:rPr>
              <w:rFonts w:ascii="Calibri" w:hAnsi="Calibri" w:cs="Times New Roman"/>
              <w:i/>
              <w:iCs/>
            </w:rPr>
          </w:rPrChange>
        </w:rPr>
        <w:t>et al.</w:t>
      </w:r>
      <w:r w:rsidR="000D210B" w:rsidRPr="00933507">
        <w:rPr>
          <w:rFonts w:ascii="Times New Roman" w:hAnsi="Times New Roman"/>
          <w:rPrChange w:id="1015" w:author="Daniel Falster" w:date="2016-08-29T13:01:00Z">
            <w:rPr>
              <w:rFonts w:ascii="Calibri" w:hAnsi="Calibri" w:cs="Times New Roman"/>
            </w:rPr>
          </w:rPrChange>
        </w:rPr>
        <w:t xml:space="preserve"> 2010)</w:t>
      </w:r>
      <w:r w:rsidR="000D210B" w:rsidRPr="003C3342">
        <w:fldChar w:fldCharType="end"/>
      </w:r>
      <w:r w:rsidR="00C1372B" w:rsidRPr="003C3342">
        <w:t>, accessory costs increas</w:t>
      </w:r>
      <w:r w:rsidR="00AC35C9" w:rsidRPr="003C3342">
        <w:t>e</w:t>
      </w:r>
      <w:r w:rsidR="001D6B58" w:rsidRPr="003C3342">
        <w:t>d</w:t>
      </w:r>
      <w:r w:rsidR="00AC35C9" w:rsidRPr="003C3342">
        <w:t xml:space="preserve"> isometrically with seed size </w:t>
      </w:r>
      <w:r w:rsidR="00C1372B" w:rsidRPr="003C3342">
        <w:t>(</w:t>
      </w:r>
      <w:r w:rsidR="00115F3A" w:rsidRPr="003C3342">
        <w:t>Figure 4</w:t>
      </w:r>
      <w:r w:rsidR="00C1372B" w:rsidRPr="003C3342">
        <w:t>, Table 3)</w:t>
      </w:r>
      <w:r w:rsidR="007E75D9" w:rsidRPr="003C3342">
        <w:t xml:space="preserve">. That is, the </w:t>
      </w:r>
      <w:r w:rsidR="00C1372B" w:rsidRPr="003C3342">
        <w:t xml:space="preserve">relative investment in seeds versus accessory costs </w:t>
      </w:r>
      <w:r w:rsidR="001D6B58" w:rsidRPr="003C3342">
        <w:t xml:space="preserve">did </w:t>
      </w:r>
      <w:r w:rsidR="00C1372B" w:rsidRPr="003C3342">
        <w:t>not shift with seed size</w:t>
      </w:r>
      <w:r w:rsidR="0028648A" w:rsidRPr="003C3342">
        <w:t xml:space="preserve"> and </w:t>
      </w:r>
      <w:r w:rsidR="001D6B58" w:rsidRPr="003C3342">
        <w:t xml:space="preserve">did </w:t>
      </w:r>
      <w:r w:rsidR="0028648A" w:rsidRPr="003C3342">
        <w:t>not represent a variable that differentiates species from one another</w:t>
      </w:r>
      <w:r w:rsidR="00C1372B" w:rsidRPr="003C3342">
        <w:t xml:space="preserve">. </w:t>
      </w:r>
      <w:r w:rsidR="0028648A" w:rsidRPr="003C3342">
        <w:t xml:space="preserve"> </w:t>
      </w:r>
      <w:commentRangeStart w:id="1016"/>
      <w:r w:rsidR="00AC35C9" w:rsidRPr="003C3342">
        <w:t xml:space="preserve">Given the enormous diversity of floral forms and the </w:t>
      </w:r>
      <w:r w:rsidR="00A636AB" w:rsidRPr="003C3342">
        <w:t xml:space="preserve">known </w:t>
      </w:r>
      <w:r w:rsidR="00AC35C9" w:rsidRPr="003C3342">
        <w:t xml:space="preserve">adaptive function of many floral parts </w:t>
      </w:r>
      <w:r w:rsidR="00AC35C9" w:rsidRPr="003C3342">
        <w:fldChar w:fldCharType="begin"/>
      </w:r>
      <w:r w:rsidR="007E75D9"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AC35C9" w:rsidRPr="003C3342">
        <w:fldChar w:fldCharType="separate"/>
      </w:r>
      <w:r w:rsidR="007E75D9" w:rsidRPr="00933507">
        <w:rPr>
          <w:rFonts w:ascii="Times New Roman" w:hAnsi="Times New Roman"/>
          <w:rPrChange w:id="1017" w:author="Daniel Falster" w:date="2016-08-29T13:01:00Z">
            <w:rPr>
              <w:rFonts w:ascii="Calibri" w:hAnsi="Calibri"/>
            </w:rPr>
          </w:rPrChange>
        </w:rPr>
        <w:t>(Harder &amp; Barrett 2006; Harder &amp; Johnson 2009)</w:t>
      </w:r>
      <w:r w:rsidR="00AC35C9" w:rsidRPr="003C3342">
        <w:fldChar w:fldCharType="end"/>
      </w:r>
      <w:r w:rsidR="00AC35C9" w:rsidRPr="003C3342">
        <w:t xml:space="preserve"> </w:t>
      </w:r>
      <w:r w:rsidR="00A636AB" w:rsidRPr="003C3342">
        <w:t xml:space="preserve">it is </w:t>
      </w:r>
      <w:r w:rsidR="004634D9" w:rsidRPr="003C3342">
        <w:t xml:space="preserve">an excellent affirmation of theories on optimal energy allocation </w:t>
      </w:r>
      <w:r w:rsidR="00A636AB" w:rsidRPr="003C3342">
        <w:t xml:space="preserve">that the total reproductive investment </w:t>
      </w:r>
      <w:r w:rsidR="001D6B58" w:rsidRPr="003C3342">
        <w:t>was</w:t>
      </w:r>
      <w:r w:rsidR="00A636AB" w:rsidRPr="003C3342">
        <w:t xml:space="preserve">, relative to seed size, constant across species </w:t>
      </w:r>
      <w:r w:rsidR="00A636AB" w:rsidRPr="003C3342">
        <w:fldChar w:fldCharType="begin"/>
      </w:r>
      <w:r w:rsidR="00A87B93"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A87B93" w:rsidRPr="00933507">
        <w:rPr>
          <w:rFonts w:ascii="Adobe Caslon Pro" w:hAnsi="Adobe Caslon Pro" w:cs="Adobe Caslon Pro"/>
          <w:rPrChange w:id="1018" w:author="Daniel Falster" w:date="2016-08-29T13:01:00Z">
            <w:rPr/>
          </w:rPrChange>
        </w:rPr>
        <w:instrText>‐</w:instrText>
      </w:r>
      <w:r w:rsidR="00A87B93"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A87B93" w:rsidRPr="00933507">
        <w:rPr>
          <w:rFonts w:ascii="Adobe Caslon Pro" w:hAnsi="Adobe Caslon Pro" w:cs="Adobe Caslon Pro"/>
          <w:rPrChange w:id="1019" w:author="Daniel Falster" w:date="2016-08-29T13:01:00Z">
            <w:rPr/>
          </w:rPrChange>
        </w:rPr>
        <w:instrText>‐</w:instrText>
      </w:r>
      <w:r w:rsidR="00A87B93" w:rsidRPr="003C3342">
        <w:instrText>factors problems involving essential resources or essential components of reproductive effort can be analyzed with an evolutionary application of Liebig’s law of the minimum. We explore life</w:instrText>
      </w:r>
      <w:r w:rsidR="00A87B93" w:rsidRPr="00933507">
        <w:rPr>
          <w:rFonts w:ascii="Adobe Caslon Pro" w:hAnsi="Adobe Caslon Pro" w:cs="Adobe Caslon Pro"/>
          <w:rPrChange w:id="1020" w:author="Daniel Falster" w:date="2016-08-29T13:01:00Z">
            <w:rPr/>
          </w:rPrChange>
        </w:rPr>
        <w:instrText>‐</w:instrText>
      </w:r>
      <w:r w:rsidR="00A87B93"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A87B93" w:rsidRPr="00933507">
        <w:rPr>
          <w:rFonts w:ascii="Adobe Caslon Pro" w:hAnsi="Adobe Caslon Pro" w:cs="Adobe Caslon Pro"/>
          <w:rPrChange w:id="1021" w:author="Daniel Falster" w:date="2016-08-29T13:01:00Z">
            <w:rPr/>
          </w:rPrChange>
        </w:rPr>
        <w:instrText>‐</w:instrText>
      </w:r>
      <w:r w:rsidR="00A87B93" w:rsidRPr="003C3342">
        <w:instrText>offspring harvest cost is smaller. Second, at the optimum, organisms balance multiple fitness</w:instrText>
      </w:r>
      <w:r w:rsidR="00A87B93" w:rsidRPr="00933507">
        <w:rPr>
          <w:rFonts w:ascii="Adobe Caslon Pro" w:hAnsi="Adobe Caslon Pro" w:cs="Adobe Caslon Pro"/>
          <w:rPrChange w:id="1022" w:author="Daniel Falster" w:date="2016-08-29T13:01:00Z">
            <w:rPr/>
          </w:rPrChange>
        </w:rPr>
        <w:instrText>‐</w:instrText>
      </w:r>
      <w:r w:rsidR="00A87B93"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A87B93" w:rsidRPr="00933507">
        <w:rPr>
          <w:rPrChange w:id="1023" w:author="Daniel Falster" w:date="2016-08-29T13:01:00Z">
            <w:rPr>
              <w:rFonts w:ascii="Arial" w:hAnsi="Arial" w:cs="Arial"/>
            </w:rPr>
          </w:rPrChange>
        </w:rPr>
        <w:instrText>׳</w:instrText>
      </w:r>
      <w:r w:rsidR="00A87B93" w:rsidRPr="003C3342">
        <w:instrText xml:space="preserve"> strategies during transitions between favourable and unfavourable seasons. One of the model</w:instrText>
      </w:r>
      <w:r w:rsidR="00A87B93" w:rsidRPr="00933507">
        <w:rPr>
          <w:rPrChange w:id="1024" w:author="Daniel Falster" w:date="2016-08-29T13:01:00Z">
            <w:rPr>
              <w:rFonts w:ascii="Arial" w:hAnsi="Arial" w:cs="Arial"/>
            </w:rPr>
          </w:rPrChange>
        </w:rPr>
        <w:instrText>׳</w:instrText>
      </w:r>
      <w:r w:rsidR="00A87B93"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A636AB" w:rsidRPr="003C3342">
        <w:fldChar w:fldCharType="separate"/>
      </w:r>
      <w:r w:rsidR="00A87B93" w:rsidRPr="00933507">
        <w:rPr>
          <w:rPrChange w:id="1025" w:author="Daniel Falster" w:date="2016-08-29T13:01:00Z">
            <w:rPr>
              <w:rFonts w:ascii="Calibri" w:hAnsi="Calibri" w:cs="Times New Roman"/>
            </w:rPr>
          </w:rPrChange>
        </w:rPr>
        <w:t xml:space="preserve">(Rosenheim </w:t>
      </w:r>
      <w:r w:rsidR="00A87B93" w:rsidRPr="00933507">
        <w:rPr>
          <w:rFonts w:ascii="Times New Roman" w:hAnsi="Times New Roman"/>
          <w:i/>
          <w:iCs/>
          <w:rPrChange w:id="1026" w:author="Daniel Falster" w:date="2016-08-29T13:01:00Z">
            <w:rPr>
              <w:rFonts w:ascii="Calibri" w:hAnsi="Calibri" w:cs="Times New Roman"/>
              <w:i/>
              <w:iCs/>
            </w:rPr>
          </w:rPrChange>
        </w:rPr>
        <w:t>et al.</w:t>
      </w:r>
      <w:r w:rsidR="00A87B93" w:rsidRPr="00933507">
        <w:rPr>
          <w:rFonts w:ascii="Times New Roman" w:hAnsi="Times New Roman"/>
          <w:rPrChange w:id="1027" w:author="Daniel Falster" w:date="2016-08-29T13:01:00Z">
            <w:rPr>
              <w:rFonts w:ascii="Calibri" w:hAnsi="Calibri" w:cs="Times New Roman"/>
            </w:rPr>
          </w:rPrChange>
        </w:rPr>
        <w:t xml:space="preserve"> 2010; Mironchenko &amp; Kozłowski 2014)</w:t>
      </w:r>
      <w:r w:rsidR="00A636AB" w:rsidRPr="003C3342">
        <w:fldChar w:fldCharType="end"/>
      </w:r>
      <w:r w:rsidR="00A636AB" w:rsidRPr="003C3342">
        <w:t>.</w:t>
      </w:r>
      <w:commentRangeEnd w:id="1016"/>
      <w:r w:rsidR="006E76EC" w:rsidRPr="003C3342">
        <w:rPr>
          <w:rStyle w:val="CommentReference"/>
          <w:rFonts w:cs="Times New Roman"/>
        </w:rPr>
        <w:commentReference w:id="1016"/>
      </w:r>
    </w:p>
    <w:p w14:paraId="2DC881A7" w14:textId="080A8BA2" w:rsidR="00C2618D" w:rsidRPr="003C3342" w:rsidRDefault="001C4FCB" w:rsidP="003C3342">
      <w:r w:rsidRPr="003C3342">
        <w:t>D</w:t>
      </w:r>
      <w:r w:rsidR="004634D9" w:rsidRPr="003C3342">
        <w:t xml:space="preserve">ividing </w:t>
      </w:r>
      <w:r w:rsidR="00A636AB" w:rsidRPr="003C3342">
        <w:t>t</w:t>
      </w:r>
      <w:r w:rsidR="00AC35C9" w:rsidRPr="003C3342">
        <w:t>otal</w:t>
      </w:r>
      <w:r w:rsidR="0028648A" w:rsidRPr="003C3342">
        <w:t xml:space="preserve"> accessory costs </w:t>
      </w:r>
      <w:r w:rsidR="004634D9" w:rsidRPr="003C3342">
        <w:t xml:space="preserve">into the </w:t>
      </w:r>
      <w:r w:rsidR="00A636AB" w:rsidRPr="003C3342">
        <w:t xml:space="preserve">specific </w:t>
      </w:r>
      <w:r w:rsidR="005517F7" w:rsidRPr="003C3342">
        <w:t>accessory tissue</w:t>
      </w:r>
      <w:r w:rsidR="004634D9" w:rsidRPr="003C3342">
        <w:t xml:space="preserve"> types outlined in Figure 1</w:t>
      </w:r>
      <w:r w:rsidR="00AC35C9" w:rsidRPr="003C3342">
        <w:t>,</w:t>
      </w:r>
      <w:r w:rsidR="005517F7" w:rsidRPr="003C3342">
        <w:t xml:space="preserve"> </w:t>
      </w:r>
      <w:r w:rsidR="004634D9" w:rsidRPr="003C3342">
        <w:t xml:space="preserve">allowed us to </w:t>
      </w:r>
      <w:r w:rsidR="00A636AB" w:rsidRPr="003C3342">
        <w:t xml:space="preserve">test for the existence of </w:t>
      </w:r>
      <w:r w:rsidR="005A6B03" w:rsidRPr="003C3342">
        <w:t xml:space="preserve">additional </w:t>
      </w:r>
      <w:r w:rsidR="005517F7" w:rsidRPr="003C3342">
        <w:t>trade-offs</w:t>
      </w:r>
      <w:r w:rsidR="004634D9" w:rsidRPr="003C3342">
        <w:t xml:space="preserve">, as the </w:t>
      </w:r>
      <w:r w:rsidR="00523C05" w:rsidRPr="003C3342">
        <w:t xml:space="preserve">division into these smaller energy pools </w:t>
      </w:r>
      <w:r w:rsidR="004634D9" w:rsidRPr="003C3342">
        <w:t>reflect</w:t>
      </w:r>
      <w:r w:rsidR="001D6B58" w:rsidRPr="003C3342">
        <w:t>s</w:t>
      </w:r>
      <w:r w:rsidR="004634D9" w:rsidRPr="003C3342">
        <w:t xml:space="preserve"> further branch-points in plant energy allocation</w:t>
      </w:r>
      <w:r w:rsidR="005517F7" w:rsidRPr="003C3342">
        <w:t xml:space="preserve">. </w:t>
      </w:r>
      <w:r w:rsidR="00372B31" w:rsidRPr="003C3342">
        <w:t>For instance,</w:t>
      </w:r>
      <w:r w:rsidR="0068650F" w:rsidRPr="003C3342">
        <w:t xml:space="preserve"> r</w:t>
      </w:r>
      <w:r w:rsidR="005517F7" w:rsidRPr="003C3342">
        <w:t xml:space="preserve">elative investment in pre- versus post-pollination accessory cost components predicts where a plant lies along the pollen-limitation to resource-limitation spectrum </w:t>
      </w:r>
      <w:r w:rsidR="005517F7" w:rsidRPr="003C3342">
        <w:fldChar w:fldCharType="begin"/>
      </w:r>
      <w:r w:rsidR="005517F7" w:rsidRPr="003C3342">
        <w:instrText xml:space="preserve"> ADDIN ZOTERO_ITEM CSL_CITATION {"citationID":"hdjJGEsj","properties":{"formattedCitation":"{\\rtf (Haig &amp; Westoby 1988; Burd 2008; Rosenheim {\\i{}et al.} 2014, 2016)}","plainCitation":"(Haig &amp; Westoby 1988; Burd 2008; Rosenheim et al. 2014, 2016)"},"citationItems":[{"id":583,"uris":["http://zotero.org/users/503753/items/HF4Q4VVB"],"uri":["http://zotero.org/users/503753/items/HF4Q4VVB"],"itemData":{"id":583,"type":"article-journal","title":"On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797,"uris":["http://zotero.org/users/503753/items/NXNQGRR6"],"uri":["http://zotero.org/users/503753/items/NXNQGRR6"],"itemData":{"id":797,"type":"article-journal","title":"The Haig</w:instrText>
      </w:r>
      <w:r w:rsidR="005517F7" w:rsidRPr="00933507">
        <w:rPr>
          <w:rFonts w:ascii="Adobe Caslon Pro" w:hAnsi="Adobe Caslon Pro" w:cs="Adobe Caslon Pro"/>
          <w:rPrChange w:id="1028" w:author="Daniel Falster" w:date="2016-08-29T13:01:00Z">
            <w:rPr/>
          </w:rPrChange>
        </w:rPr>
        <w:instrText>‐</w:instrText>
      </w:r>
      <w:r w:rsidR="005517F7" w:rsidRPr="003C3342">
        <w:instrText>Westoby model revisited.","container-title":"The American Naturalist","page":"400-404","volume":"171","issue":"3","source":"JSTOR","abstract":"Abstract: The Haig</w:instrText>
      </w:r>
      <w:r w:rsidR="005517F7" w:rsidRPr="00933507">
        <w:rPr>
          <w:rFonts w:ascii="Adobe Caslon Pro" w:hAnsi="Adobe Caslon Pro" w:cs="Adobe Caslon Pro"/>
          <w:rPrChange w:id="1029" w:author="Daniel Falster" w:date="2016-08-29T13:01:00Z">
            <w:rPr/>
          </w:rPrChange>
        </w:rPr>
        <w:instrText>‐</w:instrText>
      </w:r>
      <w:r w:rsidR="005517F7"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517F7" w:rsidRPr="00933507">
        <w:rPr>
          <w:rFonts w:ascii="Adobe Caslon Pro" w:hAnsi="Adobe Caslon Pro" w:cs="Adobe Caslon Pro"/>
          <w:rPrChange w:id="1030" w:author="Daniel Falster" w:date="2016-08-29T13:01:00Z">
            <w:rPr/>
          </w:rPrChange>
        </w:rPr>
        <w:instrText>‐</w:instrText>
      </w:r>
      <w:r w:rsidR="005517F7"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517F7" w:rsidRPr="00933507">
        <w:rPr>
          <w:rFonts w:ascii="Adobe Caslon Pro" w:hAnsi="Adobe Caslon Pro" w:cs="Adobe Caslon Pro"/>
          <w:rPrChange w:id="1031" w:author="Daniel Falster" w:date="2016-08-29T13:01:00Z">
            <w:rPr/>
          </w:rPrChange>
        </w:rPr>
        <w:instrText>‐</w:instrText>
      </w:r>
      <w:r w:rsidR="005517F7"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517F7" w:rsidRPr="00933507">
        <w:rPr>
          <w:rFonts w:ascii="Adobe Caslon Pro" w:hAnsi="Adobe Caslon Pro" w:cs="Adobe Caslon Pro"/>
          <w:rPrChange w:id="1032" w:author="Daniel Falster" w:date="2016-08-29T13:01:00Z">
            <w:rPr/>
          </w:rPrChange>
        </w:rPr>
        <w:instrText>‐</w:instrText>
      </w:r>
      <w:r w:rsidR="005517F7"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5517F7" w:rsidRPr="003C3342">
        <w:fldChar w:fldCharType="separate"/>
      </w:r>
      <w:r w:rsidR="005517F7" w:rsidRPr="00933507">
        <w:rPr>
          <w:rPrChange w:id="1033" w:author="Daniel Falster" w:date="2016-08-29T13:01:00Z">
            <w:rPr>
              <w:rFonts w:ascii="Calibri" w:hAnsi="Calibri" w:cs="Times New Roman"/>
            </w:rPr>
          </w:rPrChange>
        </w:rPr>
        <w:t xml:space="preserve">(Haig &amp; Westoby 1988; Burd 2008; Rosenheim </w:t>
      </w:r>
      <w:r w:rsidR="005517F7" w:rsidRPr="00933507">
        <w:rPr>
          <w:rFonts w:ascii="Times New Roman" w:hAnsi="Times New Roman"/>
          <w:i/>
          <w:iCs/>
          <w:rPrChange w:id="1034" w:author="Daniel Falster" w:date="2016-08-29T13:01:00Z">
            <w:rPr>
              <w:rFonts w:ascii="Calibri" w:hAnsi="Calibri" w:cs="Times New Roman"/>
              <w:i/>
              <w:iCs/>
            </w:rPr>
          </w:rPrChange>
        </w:rPr>
        <w:t>et al.</w:t>
      </w:r>
      <w:r w:rsidR="005517F7" w:rsidRPr="00933507">
        <w:rPr>
          <w:rFonts w:ascii="Times New Roman" w:hAnsi="Times New Roman"/>
          <w:rPrChange w:id="1035" w:author="Daniel Falster" w:date="2016-08-29T13:01:00Z">
            <w:rPr>
              <w:rFonts w:ascii="Calibri" w:hAnsi="Calibri" w:cs="Times New Roman"/>
            </w:rPr>
          </w:rPrChange>
        </w:rPr>
        <w:t xml:space="preserve"> 2014, 2016)</w:t>
      </w:r>
      <w:r w:rsidR="005517F7" w:rsidRPr="003C3342">
        <w:fldChar w:fldCharType="end"/>
      </w:r>
      <w:r w:rsidR="0068650F" w:rsidRPr="003C3342">
        <w:t xml:space="preserve"> and we hypothesize</w:t>
      </w:r>
      <w:r w:rsidR="00467A71" w:rsidRPr="003C3342">
        <w:t>d</w:t>
      </w:r>
      <w:r w:rsidR="0068650F" w:rsidRPr="003C3342">
        <w:t xml:space="preserve"> this </w:t>
      </w:r>
      <w:r w:rsidR="00467A71" w:rsidRPr="003C3342">
        <w:t xml:space="preserve">would </w:t>
      </w:r>
      <w:r w:rsidR="0068650F" w:rsidRPr="003C3342">
        <w:t>also be correlated with seed size and seedset</w:t>
      </w:r>
      <w:r w:rsidRPr="003C3342">
        <w:t xml:space="preserve">. </w:t>
      </w:r>
      <w:r w:rsidR="00467A71" w:rsidRPr="003C3342">
        <w:t xml:space="preserve">To </w:t>
      </w:r>
      <w:r w:rsidR="0068650F" w:rsidRPr="003C3342">
        <w:lastRenderedPageBreak/>
        <w:t xml:space="preserve">determine if </w:t>
      </w:r>
      <w:r w:rsidR="00B57E8E" w:rsidRPr="003C3342">
        <w:t xml:space="preserve">the three </w:t>
      </w:r>
      <w:r w:rsidR="0068650F" w:rsidRPr="003C3342">
        <w:t xml:space="preserve">accessory tissue pools identified in Figure 1 shifted </w:t>
      </w:r>
      <w:r w:rsidRPr="003C3342">
        <w:t>across species</w:t>
      </w:r>
      <w:r w:rsidR="0068650F" w:rsidRPr="003C3342">
        <w:t xml:space="preserve">, we regressed each against seed size. </w:t>
      </w:r>
      <w:r w:rsidR="00467A71" w:rsidRPr="003C3342">
        <w:t>The results show that l</w:t>
      </w:r>
      <w:r w:rsidR="00432532" w:rsidRPr="003C3342">
        <w:t>arger-seeded species invest</w:t>
      </w:r>
      <w:r w:rsidR="001D6B58" w:rsidRPr="003C3342">
        <w:t>ed</w:t>
      </w:r>
      <w:r w:rsidR="00432532" w:rsidRPr="003C3342">
        <w:t xml:space="preserve"> disproportionately in packaging and dispersal (Table 3, </w:t>
      </w:r>
      <w:r w:rsidR="00115F3A" w:rsidRPr="003C3342">
        <w:t xml:space="preserve">Figure </w:t>
      </w:r>
      <w:r w:rsidR="00B57E8E" w:rsidRPr="003C3342">
        <w:t>5</w:t>
      </w:r>
      <w:r w:rsidR="00432532" w:rsidRPr="003C3342">
        <w:t xml:space="preserve">), in agreement with Lord &amp; </w:t>
      </w:r>
      <w:proofErr w:type="spellStart"/>
      <w:r w:rsidR="00432532" w:rsidRPr="003C3342">
        <w:t>Westoby’s</w:t>
      </w:r>
      <w:proofErr w:type="spellEnd"/>
      <w:r w:rsidR="00432532" w:rsidRPr="003C3342">
        <w:t xml:space="preserve"> results (2006, 2012</w:t>
      </w:r>
      <w:r w:rsidR="00BA0BF7" w:rsidRPr="003C3342">
        <w:t xml:space="preserve">, but see Chen </w:t>
      </w:r>
      <w:r w:rsidR="00BA0BF7" w:rsidRPr="003C3342">
        <w:rPr>
          <w:i/>
        </w:rPr>
        <w:t>et al.</w:t>
      </w:r>
      <w:r w:rsidR="00BA0BF7" w:rsidRPr="003C3342">
        <w:t xml:space="preserve"> 2010</w:t>
      </w:r>
      <w:r w:rsidRPr="003C3342">
        <w:t xml:space="preserve">). This </w:t>
      </w:r>
      <w:r w:rsidR="00BC0851" w:rsidRPr="003C3342">
        <w:t>is expected, since</w:t>
      </w:r>
      <w:r w:rsidR="00432532" w:rsidRPr="003C3342">
        <w:t xml:space="preserve"> larger</w:t>
      </w:r>
      <w:r w:rsidR="0074148E" w:rsidRPr="003C3342">
        <w:t xml:space="preserve"> </w:t>
      </w:r>
      <w:r w:rsidR="00432532" w:rsidRPr="003C3342">
        <w:t>seeds tend to have biotic dispersal agents</w:t>
      </w:r>
      <w:r w:rsidRPr="003C3342">
        <w:t xml:space="preserve">, and animal-dispersed species allocate a greater proportion of their reproductive energy to packaging and dispersal materials </w:t>
      </w:r>
      <w:r w:rsidR="00432532" w:rsidRPr="003C3342">
        <w:fldChar w:fldCharType="begin"/>
      </w:r>
      <w:r w:rsidR="00015AEA"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015AEA" w:rsidRPr="00933507">
        <w:rPr>
          <w:rFonts w:ascii="Adobe Caslon Pro" w:hAnsi="Adobe Caslon Pro" w:cs="Adobe Caslon Pro"/>
          <w:rPrChange w:id="1036" w:author="Daniel Falster" w:date="2016-08-29T13:01:00Z">
            <w:rPr/>
          </w:rPrChange>
        </w:rPr>
        <w:instrText>‐</w:instrText>
      </w:r>
      <w:r w:rsidR="00015AEA" w:rsidRPr="003C3342">
        <w:instrText>form hypothesis, which suggests that large seeds and biotic dispersal evolved as coadapted traits along with evolution of large plant life</w:instrText>
      </w:r>
      <w:r w:rsidR="00015AEA" w:rsidRPr="00933507">
        <w:rPr>
          <w:rFonts w:ascii="Adobe Caslon Pro" w:hAnsi="Adobe Caslon Pro" w:cs="Adobe Caslon Pro"/>
          <w:rPrChange w:id="1037" w:author="Daniel Falster" w:date="2016-08-29T13:01:00Z">
            <w:rPr/>
          </w:rPrChange>
        </w:rPr>
        <w:instrText>‐</w:instrText>
      </w:r>
      <w:r w:rsidR="00015AEA" w:rsidRPr="003C3342">
        <w:instrText>forms. The hypotheses are complementary rather than mutually exclusive. Evidence suggest that changes in vegetation structure (open vs. closed) are probably a primary driving mechanism of seed size and dispersal evolution, but life</w:instrText>
      </w:r>
      <w:r w:rsidR="00015AEA" w:rsidRPr="00933507">
        <w:rPr>
          <w:rFonts w:ascii="Adobe Caslon Pro" w:hAnsi="Adobe Caslon Pro" w:cs="Adobe Caslon Pro"/>
          <w:rPrChange w:id="1038" w:author="Daniel Falster" w:date="2016-08-29T13:01:00Z">
            <w:rPr/>
          </w:rPrChange>
        </w:rPr>
        <w:instrText>‐</w:instrText>
      </w:r>
      <w:r w:rsidR="00015AEA"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432532" w:rsidRPr="003C3342">
        <w:fldChar w:fldCharType="separate"/>
      </w:r>
      <w:r w:rsidR="00432532" w:rsidRPr="00933507">
        <w:rPr>
          <w:rPrChange w:id="1039" w:author="Daniel Falster" w:date="2016-08-29T13:01:00Z">
            <w:rPr>
              <w:rFonts w:ascii="Calibri" w:hAnsi="Calibri" w:cs="Times New Roman"/>
            </w:rPr>
          </w:rPrChange>
        </w:rPr>
        <w:t xml:space="preserve">(Hughes </w:t>
      </w:r>
      <w:r w:rsidR="00432532" w:rsidRPr="00933507">
        <w:rPr>
          <w:rFonts w:ascii="Times New Roman" w:hAnsi="Times New Roman"/>
          <w:i/>
          <w:iCs/>
          <w:rPrChange w:id="1040" w:author="Daniel Falster" w:date="2016-08-29T13:01:00Z">
            <w:rPr>
              <w:rFonts w:ascii="Calibri" w:hAnsi="Calibri" w:cs="Times New Roman"/>
              <w:i/>
              <w:iCs/>
            </w:rPr>
          </w:rPrChange>
        </w:rPr>
        <w:t>et al.</w:t>
      </w:r>
      <w:r w:rsidR="00432532" w:rsidRPr="00933507">
        <w:rPr>
          <w:rFonts w:ascii="Times New Roman" w:hAnsi="Times New Roman"/>
          <w:rPrChange w:id="1041" w:author="Daniel Falster" w:date="2016-08-29T13:01:00Z">
            <w:rPr>
              <w:rFonts w:ascii="Calibri" w:hAnsi="Calibri" w:cs="Times New Roman"/>
            </w:rPr>
          </w:rPrChange>
        </w:rPr>
        <w:t xml:space="preserve"> 1994; Moles </w:t>
      </w:r>
      <w:r w:rsidR="00432532" w:rsidRPr="00933507">
        <w:rPr>
          <w:rFonts w:ascii="Times New Roman" w:hAnsi="Times New Roman"/>
          <w:i/>
          <w:iCs/>
          <w:rPrChange w:id="1042" w:author="Daniel Falster" w:date="2016-08-29T13:01:00Z">
            <w:rPr>
              <w:rFonts w:ascii="Calibri" w:hAnsi="Calibri" w:cs="Times New Roman"/>
              <w:i/>
              <w:iCs/>
            </w:rPr>
          </w:rPrChange>
        </w:rPr>
        <w:t>et al.</w:t>
      </w:r>
      <w:r w:rsidR="00432532" w:rsidRPr="00933507">
        <w:rPr>
          <w:rFonts w:ascii="Times New Roman" w:hAnsi="Times New Roman"/>
          <w:rPrChange w:id="1043" w:author="Daniel Falster" w:date="2016-08-29T13:01:00Z">
            <w:rPr>
              <w:rFonts w:ascii="Calibri" w:hAnsi="Calibri" w:cs="Times New Roman"/>
            </w:rPr>
          </w:rPrChange>
        </w:rPr>
        <w:t xml:space="preserve"> 2005; Eriksson 2008)</w:t>
      </w:r>
      <w:r w:rsidR="00432532" w:rsidRPr="003C3342">
        <w:fldChar w:fldCharType="end"/>
      </w:r>
      <w:r w:rsidR="00432532" w:rsidRPr="003C3342">
        <w:t xml:space="preserve">. </w:t>
      </w:r>
    </w:p>
    <w:p w14:paraId="76C02234" w14:textId="612D9FD1" w:rsidR="00700857" w:rsidRPr="003C3342" w:rsidRDefault="0028648A" w:rsidP="003C3342">
      <w:r w:rsidRPr="003C3342">
        <w:t>P</w:t>
      </w:r>
      <w:r w:rsidR="00432532" w:rsidRPr="003C3342">
        <w:t xml:space="preserve">revious studies </w:t>
      </w:r>
      <w:r w:rsidRPr="003C3342">
        <w:fldChar w:fldCharType="begin"/>
      </w:r>
      <w:r w:rsidRPr="003C3342">
        <w:instrText xml:space="preserve"> ADDIN ZOTERO_ITEM CSL_CITATION {"citationID":"2psi8fd12r","properties":{"formattedCitation":"(Lord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Pr="003C3342">
        <w:fldChar w:fldCharType="separate"/>
      </w:r>
      <w:r w:rsidRPr="00933507">
        <w:rPr>
          <w:rPrChange w:id="1044" w:author="Daniel Falster" w:date="2016-08-29T13:01:00Z">
            <w:rPr>
              <w:rFonts w:ascii="Calibri" w:hAnsi="Calibri"/>
            </w:rPr>
          </w:rPrChange>
        </w:rPr>
        <w:t>(Lord &amp; Westoby 2006, 2012)</w:t>
      </w:r>
      <w:r w:rsidRPr="003C3342">
        <w:fldChar w:fldCharType="end"/>
      </w:r>
      <w:r w:rsidRPr="003C3342">
        <w:t xml:space="preserve"> </w:t>
      </w:r>
      <w:r w:rsidR="00432532" w:rsidRPr="003C3342">
        <w:t>defined a single pool of pre-pollination tissues</w:t>
      </w:r>
      <w:r w:rsidRPr="003C3342">
        <w:t xml:space="preserve"> and </w:t>
      </w:r>
      <w:r w:rsidR="0068650F" w:rsidRPr="003C3342">
        <w:t xml:space="preserve">found </w:t>
      </w:r>
      <w:r w:rsidRPr="003C3342">
        <w:t>that total pre-pollination costs scale isometrically with seed size. W</w:t>
      </w:r>
      <w:r w:rsidR="00432532" w:rsidRPr="003C3342">
        <w:t xml:space="preserve">e </w:t>
      </w:r>
      <w:r w:rsidRPr="003C3342">
        <w:t xml:space="preserve">instead </w:t>
      </w:r>
      <w:r w:rsidR="00432532" w:rsidRPr="003C3342">
        <w:t xml:space="preserve">divided these tissues into those associated with seeds that matured (required pre-pollination tissues, a component of total seedcosts) versus the costs of failed buds and flowers (failed </w:t>
      </w:r>
      <w:r w:rsidR="00467A71" w:rsidRPr="003C3342">
        <w:t xml:space="preserve">pre-pollination </w:t>
      </w:r>
      <w:r w:rsidR="00432532" w:rsidRPr="003C3342">
        <w:t xml:space="preserve">tissues). This allowed us to show that the cost of failed buds and flowers scaled isometrically with seed size, while required pre-pollination costs scaled with a slope significantly &lt;1 (Table 3, </w:t>
      </w:r>
      <w:r w:rsidR="00115F3A" w:rsidRPr="003C3342">
        <w:t xml:space="preserve">Figure </w:t>
      </w:r>
      <w:r w:rsidR="00B57E8E" w:rsidRPr="003C3342">
        <w:t>5</w:t>
      </w:r>
      <w:r w:rsidR="00432532" w:rsidRPr="003C3342">
        <w:t xml:space="preserve">). </w:t>
      </w:r>
      <w:r w:rsidR="00BC0851" w:rsidRPr="003C3342">
        <w:t xml:space="preserve">Since all but one species had failed pre-pollination costs that were at least </w:t>
      </w:r>
      <w:r w:rsidRPr="003C3342">
        <w:t xml:space="preserve">twice </w:t>
      </w:r>
      <w:r w:rsidR="00BC0851" w:rsidRPr="003C3342">
        <w:t xml:space="preserve">as large as required pre-pollination costs and for some species </w:t>
      </w:r>
      <w:r w:rsidRPr="003C3342">
        <w:t xml:space="preserve">one hundred times </w:t>
      </w:r>
      <w:r w:rsidR="00BC0851" w:rsidRPr="003C3342">
        <w:t xml:space="preserve">as large as required pre-pollination costs, </w:t>
      </w:r>
      <w:r w:rsidR="00467A71" w:rsidRPr="003C3342">
        <w:t xml:space="preserve">failed </w:t>
      </w:r>
      <w:r w:rsidR="00BC0851" w:rsidRPr="003C3342">
        <w:t xml:space="preserve">pre-pollen costs </w:t>
      </w:r>
      <w:r w:rsidR="00523C05" w:rsidRPr="003C3342">
        <w:t>would dominate</w:t>
      </w:r>
      <w:r w:rsidR="00467A71" w:rsidRPr="003C3342">
        <w:t xml:space="preserve"> the “all pre-pollen costs pool” </w:t>
      </w:r>
      <w:r w:rsidR="00BC0851" w:rsidRPr="003C3342">
        <w:t xml:space="preserve">and </w:t>
      </w:r>
      <w:r w:rsidR="00467A71" w:rsidRPr="003C3342">
        <w:t xml:space="preserve">the </w:t>
      </w:r>
      <w:r w:rsidR="00BC0851" w:rsidRPr="003C3342">
        <w:t>regression between all pre-pollen costs and seed size, concealing the relationship between required pre-pollination costs and see</w:t>
      </w:r>
      <w:r w:rsidRPr="003C3342">
        <w:t>d</w:t>
      </w:r>
      <w:r w:rsidR="00BC0851" w:rsidRPr="003C3342">
        <w:t xml:space="preserve"> size</w:t>
      </w:r>
      <w:r w:rsidR="00416733" w:rsidRPr="003C3342">
        <w:t xml:space="preserve">. </w:t>
      </w:r>
      <w:r w:rsidR="00432532" w:rsidRPr="003C3342">
        <w:t>The cost of failed fruits and seeds also scaled isometrically with seed size</w:t>
      </w:r>
      <w:r w:rsidR="00523C05" w:rsidRPr="003C3342">
        <w:t xml:space="preserve"> (Table 3)</w:t>
      </w:r>
      <w:r w:rsidRPr="003C3342">
        <w:t>, but represents a much more modest energy expenditure (Table 1)</w:t>
      </w:r>
      <w:r w:rsidR="00432532" w:rsidRPr="003C3342">
        <w:t xml:space="preserve">. </w:t>
      </w:r>
    </w:p>
    <w:p w14:paraId="7430930A" w14:textId="1B68A1B2" w:rsidR="00233091" w:rsidRPr="003C3342" w:rsidRDefault="00BC0851" w:rsidP="003C3342">
      <w:r w:rsidRPr="003C3342">
        <w:t>This collection of results emphasizes that there is a trade-off between investment in required pre-pollination tissues and packaging and dispersal tissues</w:t>
      </w:r>
      <w:r w:rsidR="00A636AB" w:rsidRPr="003C3342">
        <w:t xml:space="preserve">, </w:t>
      </w:r>
      <w:r w:rsidR="003239B9" w:rsidRPr="003C3342">
        <w:t xml:space="preserve">similar to that </w:t>
      </w:r>
      <w:r w:rsidR="00A636AB" w:rsidRPr="003C3342">
        <w:t xml:space="preserve">proposed by </w:t>
      </w:r>
      <w:commentRangeStart w:id="1045"/>
      <w:r w:rsidR="00A636AB" w:rsidRPr="003C3342">
        <w:t>Haig</w:t>
      </w:r>
      <w:commentRangeEnd w:id="1045"/>
      <w:r w:rsidR="003239B9" w:rsidRPr="003C3342">
        <w:rPr>
          <w:rStyle w:val="CommentReference"/>
          <w:rFonts w:cs="Times New Roman"/>
        </w:rPr>
        <w:commentReference w:id="1045"/>
      </w:r>
      <w:r w:rsidR="00A636AB" w:rsidRPr="003C3342">
        <w:t xml:space="preserve"> &amp; Westoby (1988)</w:t>
      </w:r>
      <w:r w:rsidR="00C130AB" w:rsidRPr="003C3342">
        <w:t>,</w:t>
      </w:r>
      <w:r w:rsidRPr="003C3342">
        <w:t xml:space="preserve"> and this trade-off correlates with seed size.</w:t>
      </w:r>
      <w:r w:rsidR="00700857" w:rsidRPr="003C3342">
        <w:t xml:space="preserve"> </w:t>
      </w:r>
      <w:commentRangeStart w:id="1046"/>
      <w:r w:rsidR="00C2618D" w:rsidRPr="003C3342">
        <w:t>(Note that, we are explicitly comparing investment just in seedcosts, while the Haig &amp; W</w:t>
      </w:r>
      <w:r w:rsidR="00BA0D72" w:rsidRPr="003C3342">
        <w:t>estoby model considers all pre-</w:t>
      </w:r>
      <w:r w:rsidR="00C2618D" w:rsidRPr="003C3342">
        <w:t xml:space="preserve">pollination </w:t>
      </w:r>
      <w:r w:rsidR="00BA0D72" w:rsidRPr="003C3342">
        <w:t xml:space="preserve">and seed provisioning </w:t>
      </w:r>
      <w:r w:rsidR="00C2618D" w:rsidRPr="003C3342">
        <w:t>tissues.)</w:t>
      </w:r>
      <w:commentRangeEnd w:id="1046"/>
      <w:r w:rsidR="002A7922" w:rsidRPr="003C3342">
        <w:rPr>
          <w:rStyle w:val="CommentReference"/>
          <w:rFonts w:cs="Times New Roman"/>
        </w:rPr>
        <w:commentReference w:id="1046"/>
      </w:r>
      <w:r w:rsidR="00C2618D" w:rsidRPr="003C3342">
        <w:t xml:space="preserve"> </w:t>
      </w:r>
      <w:r w:rsidR="00700857" w:rsidRPr="003C3342">
        <w:t xml:space="preserve">The less-than-isometric slope between required pre-pollination tissues and seed size indicates that, pre-pollination tissues are cheaper for larger-seeded species to </w:t>
      </w:r>
      <w:r w:rsidR="00700857" w:rsidRPr="003C3342">
        <w:lastRenderedPageBreak/>
        <w:t xml:space="preserve">construct. In contrast, the greater-than-isometric slope between </w:t>
      </w:r>
      <w:r w:rsidR="00BA0D72" w:rsidRPr="003C3342">
        <w:t xml:space="preserve">provisioning </w:t>
      </w:r>
      <w:r w:rsidR="00700857" w:rsidRPr="003C3342">
        <w:t>costs and seed size indicates that packaging and dispersal tissues require proportionally greater reproductive investment in larger-seeded species</w:t>
      </w:r>
      <w:r w:rsidR="00C2618D" w:rsidRPr="003C3342">
        <w:t xml:space="preserve"> (Table 2)</w:t>
      </w:r>
      <w:r w:rsidR="00700857" w:rsidRPr="003C3342">
        <w:t xml:space="preserve">. </w:t>
      </w:r>
      <w:r w:rsidR="00C130AB" w:rsidRPr="003C3342">
        <w:t xml:space="preserve">Moreover, in both previous studies </w:t>
      </w:r>
      <w:r w:rsidR="00523C05" w:rsidRPr="003C3342">
        <w:fldChar w:fldCharType="begin"/>
      </w:r>
      <w:r w:rsidR="00523C05" w:rsidRPr="003C3342">
        <w:instrText xml:space="preserve"> ADDIN ZOTERO_ITEM CSL_CITATION {"citationID":"12qfmiv2ou","properties":{"formattedCitation":"(Moles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23C05" w:rsidRPr="003C3342">
        <w:fldChar w:fldCharType="separate"/>
      </w:r>
      <w:r w:rsidR="00523C05" w:rsidRPr="00933507">
        <w:rPr>
          <w:rPrChange w:id="1047" w:author="Daniel Falster" w:date="2016-08-29T13:01:00Z">
            <w:rPr>
              <w:rFonts w:ascii="Calibri" w:hAnsi="Calibri"/>
            </w:rPr>
          </w:rPrChange>
        </w:rPr>
        <w:t>(Moles &amp; Westoby 2006)</w:t>
      </w:r>
      <w:r w:rsidR="00523C05" w:rsidRPr="003C3342">
        <w:fldChar w:fldCharType="end"/>
      </w:r>
      <w:r w:rsidR="00C130AB" w:rsidRPr="003C3342">
        <w:t xml:space="preserve"> and the current data set, species with larger seed size are observed to have lower seed set, </w:t>
      </w:r>
      <w:commentRangeStart w:id="1048"/>
      <w:r w:rsidR="00C130AB" w:rsidRPr="003C3342">
        <w:t>adding yet another dimension</w:t>
      </w:r>
      <w:commentRangeEnd w:id="1048"/>
      <w:r w:rsidR="002A7922" w:rsidRPr="003C3342">
        <w:rPr>
          <w:rStyle w:val="CommentReference"/>
          <w:rFonts w:cs="Times New Roman"/>
        </w:rPr>
        <w:commentReference w:id="1048"/>
      </w:r>
      <w:r w:rsidR="00C130AB" w:rsidRPr="003C3342">
        <w:t xml:space="preserve"> to the pre-pollination vs. post-pol</w:t>
      </w:r>
      <w:r w:rsidR="00523C05" w:rsidRPr="003C3342">
        <w:t>lination</w:t>
      </w:r>
      <w:r w:rsidR="00233091" w:rsidRPr="003C3342">
        <w:t xml:space="preserve"> provisioning gradient.</w:t>
      </w:r>
    </w:p>
    <w:p w14:paraId="22572B5A" w14:textId="5A906020" w:rsidR="00D06D49" w:rsidRPr="003C3342" w:rsidRDefault="00233091" w:rsidP="003C3342">
      <w:r w:rsidRPr="003C3342">
        <w:t>Overall,</w:t>
      </w:r>
      <w:r w:rsidR="00523C05" w:rsidRPr="003C3342">
        <w:t xml:space="preserve"> </w:t>
      </w:r>
      <w:r w:rsidR="00C130AB" w:rsidRPr="003C3342">
        <w:t xml:space="preserve">larger-seeded species </w:t>
      </w:r>
      <w:r w:rsidR="00C2618D" w:rsidRPr="003C3342">
        <w:t>are parental optimists, producing</w:t>
      </w:r>
      <w:r w:rsidR="00C130AB" w:rsidRPr="003C3342">
        <w:t xml:space="preserve"> abundant cheap flowers (and ovules). Post-pollination costs are relatively greater for these species, so </w:t>
      </w:r>
      <w:r w:rsidR="00F769A0" w:rsidRPr="003C3342">
        <w:t xml:space="preserve">on average </w:t>
      </w:r>
      <w:r w:rsidR="00C130AB" w:rsidRPr="003C3342">
        <w:t>only a few of the many ovules produced will progress to become mature seeds, leading to a low seedset (</w:t>
      </w:r>
      <w:r w:rsidR="00115F3A" w:rsidRPr="003C3342">
        <w:t>Figure 5</w:t>
      </w:r>
      <w:r w:rsidR="00C130AB" w:rsidRPr="003C3342">
        <w:t>a). Since producing additional flowers induces a relatively low cost, these species are selected to produce sufficient flowers to minimize pollen limitation</w:t>
      </w:r>
      <w:r w:rsidR="00523C05" w:rsidRPr="003C3342">
        <w:t xml:space="preserve"> through an over-production of ovules </w:t>
      </w:r>
      <w:r w:rsidR="00523C05" w:rsidRPr="003C3342">
        <w:fldChar w:fldCharType="begin"/>
      </w:r>
      <w:r w:rsidR="00523C05" w:rsidRPr="003C3342">
        <w:instrText xml:space="preserve"> ADDIN ZOTERO_ITEM CSL_CITATION {"citationID":"q34t152r8","properties":{"formattedCitation":"{\\rtf (Schreiber {\\i{}et al.} 2015; Rosenheim {\\i{}et al.} 2015)}","plainCitation":"(Schreiber et al. 2015; Rosenheim et al. 2015)"},"citationItems":[{"id":161,"uris":["http://zotero.org/users/503753/items/4HB47WDX"],"uri":["http://zotero.org/users/503753/items/4HB47WDX"],"itemData":{"id":161,"type":"article-journal","title":"Evolutionary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523C05" w:rsidRPr="003C3342">
        <w:fldChar w:fldCharType="separate"/>
      </w:r>
      <w:r w:rsidR="00523C05" w:rsidRPr="00933507">
        <w:rPr>
          <w:rPrChange w:id="1049" w:author="Daniel Falster" w:date="2016-08-29T13:01:00Z">
            <w:rPr>
              <w:rFonts w:ascii="Calibri" w:hAnsi="Calibri" w:cs="Times New Roman"/>
            </w:rPr>
          </w:rPrChange>
        </w:rPr>
        <w:t>(Schreib</w:t>
      </w:r>
      <w:r w:rsidR="00523C05" w:rsidRPr="00933507">
        <w:rPr>
          <w:rFonts w:ascii="Times New Roman" w:hAnsi="Times New Roman"/>
          <w:rPrChange w:id="1050" w:author="Daniel Falster" w:date="2016-08-29T13:01:00Z">
            <w:rPr>
              <w:rFonts w:ascii="Calibri" w:hAnsi="Calibri" w:cs="Times New Roman"/>
            </w:rPr>
          </w:rPrChange>
        </w:rPr>
        <w:t xml:space="preserve">er </w:t>
      </w:r>
      <w:r w:rsidR="00523C05" w:rsidRPr="00933507">
        <w:rPr>
          <w:rFonts w:ascii="Times New Roman" w:hAnsi="Times New Roman"/>
          <w:i/>
          <w:iCs/>
          <w:rPrChange w:id="1051" w:author="Daniel Falster" w:date="2016-08-29T13:01:00Z">
            <w:rPr>
              <w:rFonts w:ascii="Calibri" w:hAnsi="Calibri" w:cs="Times New Roman"/>
              <w:i/>
              <w:iCs/>
            </w:rPr>
          </w:rPrChange>
        </w:rPr>
        <w:t>et al.</w:t>
      </w:r>
      <w:r w:rsidR="00523C05" w:rsidRPr="00933507">
        <w:rPr>
          <w:rFonts w:ascii="Times New Roman" w:hAnsi="Times New Roman"/>
          <w:rPrChange w:id="1052" w:author="Daniel Falster" w:date="2016-08-29T13:01:00Z">
            <w:rPr>
              <w:rFonts w:ascii="Calibri" w:hAnsi="Calibri" w:cs="Times New Roman"/>
            </w:rPr>
          </w:rPrChange>
        </w:rPr>
        <w:t xml:space="preserve"> 2015; Rosenheim </w:t>
      </w:r>
      <w:r w:rsidR="00523C05" w:rsidRPr="00933507">
        <w:rPr>
          <w:rFonts w:ascii="Times New Roman" w:hAnsi="Times New Roman"/>
          <w:i/>
          <w:iCs/>
          <w:rPrChange w:id="1053" w:author="Daniel Falster" w:date="2016-08-29T13:01:00Z">
            <w:rPr>
              <w:rFonts w:ascii="Calibri" w:hAnsi="Calibri" w:cs="Times New Roman"/>
              <w:i/>
              <w:iCs/>
            </w:rPr>
          </w:rPrChange>
        </w:rPr>
        <w:t>et al.</w:t>
      </w:r>
      <w:r w:rsidR="00523C05" w:rsidRPr="00933507">
        <w:rPr>
          <w:rFonts w:ascii="Times New Roman" w:hAnsi="Times New Roman"/>
          <w:rPrChange w:id="1054" w:author="Daniel Falster" w:date="2016-08-29T13:01:00Z">
            <w:rPr>
              <w:rFonts w:ascii="Calibri" w:hAnsi="Calibri" w:cs="Times New Roman"/>
            </w:rPr>
          </w:rPrChange>
        </w:rPr>
        <w:t xml:space="preserve"> 2015)</w:t>
      </w:r>
      <w:r w:rsidR="00523C05" w:rsidRPr="003C3342">
        <w:fldChar w:fldCharType="end"/>
      </w:r>
      <w:r w:rsidR="00C130AB" w:rsidRPr="003C3342">
        <w:t xml:space="preserve">. </w:t>
      </w:r>
      <w:r w:rsidR="00C2618D" w:rsidRPr="003C3342">
        <w:t>However</w:t>
      </w:r>
      <w:r w:rsidR="00C130AB" w:rsidRPr="003C3342">
        <w:t xml:space="preserve">, </w:t>
      </w:r>
      <w:r w:rsidR="00523C05" w:rsidRPr="003C3342">
        <w:t xml:space="preserve">these species have </w:t>
      </w:r>
      <w:r w:rsidR="00C2618D" w:rsidRPr="003C3342">
        <w:t xml:space="preserve">only </w:t>
      </w:r>
      <w:r w:rsidR="00523C05" w:rsidRPr="003C3342">
        <w:t xml:space="preserve">sufficient resources to provision a modest number of seeds </w:t>
      </w:r>
      <w:r w:rsidR="00C130AB" w:rsidRPr="003C3342">
        <w:t>and will abort all but a few ovules, pollinated or un</w:t>
      </w:r>
      <w:ins w:id="1055" w:author="Daniel Falster" w:date="2016-08-29T13:05:00Z">
        <w:r w:rsidR="00F66C59">
          <w:t>-</w:t>
        </w:r>
      </w:ins>
      <w:r w:rsidR="00C130AB" w:rsidRPr="003C3342">
        <w:t xml:space="preserve">pollinated. Indeed, as shown in </w:t>
      </w:r>
      <w:r w:rsidR="00115F3A" w:rsidRPr="003C3342">
        <w:t>Figure 5</w:t>
      </w:r>
      <w:r w:rsidR="00C130AB" w:rsidRPr="003C3342">
        <w:t xml:space="preserve">c, the large-seeded species that make cheap flowers, make disproportionately many flowers: the slope of the regression between bud count (scaled to plant size) and seed size is shallower than -1, while the regression between seed count and seed size is indistinguishable from -1. Their seed production, indicating their fitness, scales isometrically to their seed size, while flower production, an intermediate step, does not. The final investment in seeds then matches theoretical expectations – species either make many small seeds or proportionally fewer heavier ones </w:t>
      </w:r>
      <w:r w:rsidR="00523C05" w:rsidRPr="003C3342">
        <w:fldChar w:fldCharType="begin"/>
      </w:r>
      <w:r w:rsidR="00523C05" w:rsidRPr="003C3342">
        <w:instrText xml:space="preserve"> ADDIN ZOTERO_ITEM CSL_CITATION {"citationID":"2onp7mmk92","properties":{"formattedCitation":"(Moles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23C05" w:rsidRPr="003C3342">
        <w:fldChar w:fldCharType="separate"/>
      </w:r>
      <w:r w:rsidR="00523C05" w:rsidRPr="00933507">
        <w:rPr>
          <w:rFonts w:ascii="Times New Roman" w:hAnsi="Times New Roman"/>
          <w:rPrChange w:id="1056" w:author="Daniel Falster" w:date="2016-08-29T13:01:00Z">
            <w:rPr>
              <w:rFonts w:ascii="Calibri" w:hAnsi="Calibri"/>
            </w:rPr>
          </w:rPrChange>
        </w:rPr>
        <w:t>(Moles &amp; Westoby 2006)</w:t>
      </w:r>
      <w:r w:rsidR="00523C05" w:rsidRPr="003C3342">
        <w:fldChar w:fldCharType="end"/>
      </w:r>
      <w:r w:rsidR="00C130AB" w:rsidRPr="003C3342">
        <w:t>.</w:t>
      </w:r>
      <w:r w:rsidRPr="003C3342">
        <w:t xml:space="preserve"> </w:t>
      </w:r>
    </w:p>
    <w:p w14:paraId="1A0237E8" w14:textId="72D50DD1" w:rsidR="005764D3" w:rsidRPr="003C3342" w:rsidRDefault="005764D3" w:rsidP="003C3342">
      <w:commentRangeStart w:id="1057"/>
      <w:r w:rsidRPr="003C3342">
        <w:t>Haig</w:t>
      </w:r>
      <w:commentRangeEnd w:id="1057"/>
      <w:r w:rsidR="00687D3A" w:rsidRPr="003C3342">
        <w:rPr>
          <w:rStyle w:val="CommentReference"/>
          <w:rFonts w:cs="Times New Roman"/>
        </w:rPr>
        <w:commentReference w:id="1057"/>
      </w:r>
      <w:r w:rsidRPr="003C3342">
        <w:t xml:space="preserve"> &amp; </w:t>
      </w:r>
      <w:proofErr w:type="spellStart"/>
      <w:r w:rsidRPr="003C3342">
        <w:t>Westoby’s</w:t>
      </w:r>
      <w:proofErr w:type="spellEnd"/>
      <w:r w:rsidRPr="003C3342">
        <w:t xml:space="preserve"> (1988) model has been extended to model how the trade-off curves shifts in stochastic environments  and with different levels of individual variation in pollen receipt </w:t>
      </w:r>
      <w:r w:rsidRPr="003C3342">
        <w:fldChar w:fldCharType="begin"/>
      </w:r>
      <w:r w:rsidRPr="003C3342">
        <w:instrText xml:space="preserve"> ADDIN ZOTERO_ITEM CSL_CITATION {"citationID":"y1aoEylX","properties":{"formattedCitation":"{\\rtf (Burd 2008; Burd {\\i{}et al.} 2009; Rosenheim {\\i{}et al.} 2014, 2015)}","plainCitation":"(Burd 2008; Burd et al. 2009; Rosenheim et al. 2014, 2015)"},"citationItems":[{"id":797,"uris":["http://zotero.org/users/503753/items/NXNQGRR6"],"uri":["http://zotero.org/users/503753/items/NXNQGRR6"],"itemData":{"id":797,"type":"article-journal","title":"The Haig</w:instrText>
      </w:r>
      <w:r w:rsidRPr="00933507">
        <w:rPr>
          <w:rFonts w:ascii="Adobe Caslon Pro" w:hAnsi="Adobe Caslon Pro" w:cs="Adobe Caslon Pro"/>
          <w:rPrChange w:id="1058" w:author="Daniel Falster" w:date="2016-08-29T13:01:00Z">
            <w:rPr/>
          </w:rPrChange>
        </w:rPr>
        <w:instrText>‐</w:instrText>
      </w:r>
      <w:r w:rsidRPr="003C3342">
        <w:instrText>Westoby model revisited.","container-title":"The American Naturalist","page":"400-404","volume":"171","issue":"3","source":"JSTOR","abstract":"Abstract: The Haig</w:instrText>
      </w:r>
      <w:r w:rsidRPr="00933507">
        <w:rPr>
          <w:rFonts w:ascii="Adobe Caslon Pro" w:hAnsi="Adobe Caslon Pro" w:cs="Adobe Caslon Pro"/>
          <w:rPrChange w:id="1059" w:author="Daniel Falster" w:date="2016-08-29T13:01:00Z">
            <w:rPr/>
          </w:rPrChange>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933507">
        <w:rPr>
          <w:rFonts w:ascii="Adobe Caslon Pro" w:hAnsi="Adobe Caslon Pro" w:cs="Adobe Caslon Pro"/>
          <w:rPrChange w:id="1060" w:author="Daniel Falster" w:date="2016-08-29T13:01:00Z">
            <w:rPr/>
          </w:rPrChange>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933507">
        <w:rPr>
          <w:rFonts w:ascii="Adobe Caslon Pro" w:hAnsi="Adobe Caslon Pro" w:cs="Adobe Caslon Pro"/>
          <w:rPrChange w:id="1061" w:author="Daniel Falster" w:date="2016-08-29T13:01:00Z">
            <w:rPr/>
          </w:rPrChange>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933507">
        <w:rPr>
          <w:rFonts w:ascii="Adobe Caslon Pro" w:hAnsi="Adobe Caslon Pro" w:cs="Adobe Caslon Pro"/>
          <w:rPrChange w:id="1062" w:author="Daniel Falster" w:date="2016-08-29T13:01:00Z">
            <w:rPr/>
          </w:rPrChange>
        </w:rPr>
        <w:instrText>‐</w:instrText>
      </w:r>
      <w:r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933507">
        <w:rPr>
          <w:rPrChange w:id="1063" w:author="Daniel Falster" w:date="2016-08-29T13:01:00Z">
            <w:rPr>
              <w:rFonts w:ascii="Calibri" w:hAnsi="Calibri" w:cs="Times New Roman"/>
            </w:rPr>
          </w:rPrChange>
        </w:rPr>
        <w:t>(Burd 20</w:t>
      </w:r>
      <w:r w:rsidRPr="00933507">
        <w:rPr>
          <w:rFonts w:ascii="Times New Roman" w:hAnsi="Times New Roman"/>
          <w:rPrChange w:id="1064" w:author="Daniel Falster" w:date="2016-08-29T13:01:00Z">
            <w:rPr>
              <w:rFonts w:ascii="Calibri" w:hAnsi="Calibri" w:cs="Times New Roman"/>
            </w:rPr>
          </w:rPrChange>
        </w:rPr>
        <w:t xml:space="preserve">08; Burd </w:t>
      </w:r>
      <w:r w:rsidRPr="00933507">
        <w:rPr>
          <w:rFonts w:ascii="Times New Roman" w:hAnsi="Times New Roman"/>
          <w:i/>
          <w:iCs/>
          <w:rPrChange w:id="1065" w:author="Daniel Falster" w:date="2016-08-29T13:01:00Z">
            <w:rPr>
              <w:rFonts w:ascii="Calibri" w:hAnsi="Calibri" w:cs="Times New Roman"/>
              <w:i/>
              <w:iCs/>
            </w:rPr>
          </w:rPrChange>
        </w:rPr>
        <w:t>et al.</w:t>
      </w:r>
      <w:r w:rsidRPr="00933507">
        <w:rPr>
          <w:rFonts w:ascii="Times New Roman" w:hAnsi="Times New Roman"/>
          <w:rPrChange w:id="1066" w:author="Daniel Falster" w:date="2016-08-29T13:01:00Z">
            <w:rPr>
              <w:rFonts w:ascii="Calibri" w:hAnsi="Calibri" w:cs="Times New Roman"/>
            </w:rPr>
          </w:rPrChange>
        </w:rPr>
        <w:t xml:space="preserve"> 2009; Rosenheim </w:t>
      </w:r>
      <w:r w:rsidRPr="00933507">
        <w:rPr>
          <w:rFonts w:ascii="Times New Roman" w:hAnsi="Times New Roman"/>
          <w:i/>
          <w:iCs/>
          <w:rPrChange w:id="1067" w:author="Daniel Falster" w:date="2016-08-29T13:01:00Z">
            <w:rPr>
              <w:rFonts w:ascii="Calibri" w:hAnsi="Calibri" w:cs="Times New Roman"/>
              <w:i/>
              <w:iCs/>
            </w:rPr>
          </w:rPrChange>
        </w:rPr>
        <w:t>et al.</w:t>
      </w:r>
      <w:r w:rsidRPr="00933507">
        <w:rPr>
          <w:rFonts w:ascii="Times New Roman" w:hAnsi="Times New Roman"/>
          <w:rPrChange w:id="1068" w:author="Daniel Falster" w:date="2016-08-29T13:01:00Z">
            <w:rPr>
              <w:rFonts w:ascii="Calibri" w:hAnsi="Calibri" w:cs="Times New Roman"/>
            </w:rPr>
          </w:rPrChange>
        </w:rPr>
        <w:t xml:space="preserve"> 2014, 2015)</w:t>
      </w:r>
      <w:r w:rsidRPr="003C3342">
        <w:fldChar w:fldCharType="end"/>
      </w:r>
      <w:r w:rsidRPr="003C3342">
        <w:t xml:space="preserve">. Among their conclusions, species in stochastic environments will </w:t>
      </w:r>
      <w:r w:rsidR="00687D3A" w:rsidRPr="003C3342">
        <w:t xml:space="preserve">generally </w:t>
      </w:r>
      <w:r w:rsidRPr="003C3342">
        <w:t xml:space="preserve">over invest in the tissue type that is relatively cheaper. For the </w:t>
      </w:r>
      <w:r w:rsidR="00C2618D" w:rsidRPr="003C3342">
        <w:t xml:space="preserve">parental optimists, </w:t>
      </w:r>
      <w:r w:rsidRPr="003C3342">
        <w:t>with less cost</w:t>
      </w:r>
      <w:r w:rsidR="00C2618D" w:rsidRPr="003C3342">
        <w:t xml:space="preserve">ly </w:t>
      </w:r>
      <w:r w:rsidRPr="003C3342">
        <w:t xml:space="preserve">pre-pollination materials, this means that an overabundance of ovules is produced – and usually aborted – but there are additional ovules that can be matured </w:t>
      </w:r>
      <w:r w:rsidRPr="003C3342">
        <w:lastRenderedPageBreak/>
        <w:t xml:space="preserve">when sufficient resources are available </w:t>
      </w:r>
      <w:r w:rsidRPr="003C3342">
        <w:fldChar w:fldCharType="begin"/>
      </w:r>
      <w:r w:rsidRPr="003C3342">
        <w:instrText xml:space="preserve"> ADDIN ZOTERO_ITEM CSL_CITATION {"citationID":"XtrrooEL","properties":{"formattedCitation":"{\\rtf (Andrade {\\i{}et al.} 2005; Sadras 2007; Burd {\\i{}et al.} 2009; Schreiber {\\i{}et al.} 2015; Rosenheim {\\i{}et al.} 2015)}","plainCitation":"(Andrade et al. 2005; Sadras 2007; Burd et al. 2009; Schreiber et al. 2015; Rosenheim et al. 2015)"},"citationItems":[{"id":1775,"uris":["http://zotero.org/users/503753/items/4D8GV2ED"],"uri":["http://zotero.org/users/503753/items/4D8GV2ED"],"itemData":{"id":1775,"type":"article-journal","title":"Physiological determinants of crop growth and yield in maize, sunflower and soybean","container-title":"Journal of Crop Improvement","page":"51-101","volume":"14","issue":"1-2","source":"Taylor and Francis+NEJM","abstract":"This review focuses on the mechanisms determining yield in maize, sunflower and soybean, the three major summer crops of the Argentinean Pampas. Emphasis is given to the capture of light by the crop canopy and the processes determining grain set and grain filling. A strong correlation between grain yield and the physiological status of crops or plants at crop-specific critical periods is confirmed. This basic physiological information is used (i) to evaluate and understand the effect of agricultural management practices on crop yield and (ii) as the source of concepts and quantitative relationships for crop simulation models. Finally, we discuss the relevance of the described physiological processes for crop breeding.","DOI":"10.1300/J411v14n01_05","ISSN":"1542-7528","author":[{"family":"Andrade","given":"F. H."},{"family":"Sadras","given":"V. O."},{"family":"Vega","given":"C. R. C."},{"family":"Echarte","given":"L."}],"issued":{"date-parts":[["2005",9,13]]}}},{"id":1772,"uris":["http://zotero.org/users/503753/items/SU2692K3"],"uri":["http://zotero.org/users/503753/items/SU2692K3"],"itemData":{"id":1772,"type":"article-journal","title":"Evolutionary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933507">
        <w:rPr>
          <w:rFonts w:ascii="Times New Roman" w:hAnsi="Times New Roman"/>
          <w:rPrChange w:id="1069" w:author="Daniel Falster" w:date="2016-08-29T13:01:00Z">
            <w:rPr>
              <w:rFonts w:ascii="Calibri" w:hAnsi="Calibri" w:cs="Times New Roman"/>
            </w:rPr>
          </w:rPrChange>
        </w:rPr>
        <w:t xml:space="preserve">(Andrade </w:t>
      </w:r>
      <w:r w:rsidRPr="00933507">
        <w:rPr>
          <w:rFonts w:ascii="Times New Roman" w:hAnsi="Times New Roman"/>
          <w:i/>
          <w:iCs/>
          <w:rPrChange w:id="1070" w:author="Daniel Falster" w:date="2016-08-29T13:01:00Z">
            <w:rPr>
              <w:rFonts w:ascii="Calibri" w:hAnsi="Calibri" w:cs="Times New Roman"/>
              <w:i/>
              <w:iCs/>
            </w:rPr>
          </w:rPrChange>
        </w:rPr>
        <w:t>et al.</w:t>
      </w:r>
      <w:r w:rsidRPr="00933507">
        <w:rPr>
          <w:rFonts w:ascii="Times New Roman" w:hAnsi="Times New Roman"/>
          <w:rPrChange w:id="1071" w:author="Daniel Falster" w:date="2016-08-29T13:01:00Z">
            <w:rPr>
              <w:rFonts w:ascii="Calibri" w:hAnsi="Calibri" w:cs="Times New Roman"/>
            </w:rPr>
          </w:rPrChange>
        </w:rPr>
        <w:t xml:space="preserve"> 2005; Sadras 2007; Burd </w:t>
      </w:r>
      <w:r w:rsidRPr="00933507">
        <w:rPr>
          <w:rFonts w:ascii="Times New Roman" w:hAnsi="Times New Roman"/>
          <w:i/>
          <w:iCs/>
          <w:rPrChange w:id="1072" w:author="Daniel Falster" w:date="2016-08-29T13:01:00Z">
            <w:rPr>
              <w:rFonts w:ascii="Calibri" w:hAnsi="Calibri" w:cs="Times New Roman"/>
              <w:i/>
              <w:iCs/>
            </w:rPr>
          </w:rPrChange>
        </w:rPr>
        <w:t>et al.</w:t>
      </w:r>
      <w:r w:rsidRPr="00933507">
        <w:rPr>
          <w:rFonts w:ascii="Times New Roman" w:hAnsi="Times New Roman"/>
          <w:rPrChange w:id="1073" w:author="Daniel Falster" w:date="2016-08-29T13:01:00Z">
            <w:rPr>
              <w:rFonts w:ascii="Calibri" w:hAnsi="Calibri" w:cs="Times New Roman"/>
            </w:rPr>
          </w:rPrChange>
        </w:rPr>
        <w:t xml:space="preserve"> 2009; Schreiber </w:t>
      </w:r>
      <w:r w:rsidRPr="00933507">
        <w:rPr>
          <w:rFonts w:ascii="Times New Roman" w:hAnsi="Times New Roman"/>
          <w:i/>
          <w:iCs/>
          <w:rPrChange w:id="1074" w:author="Daniel Falster" w:date="2016-08-29T13:01:00Z">
            <w:rPr>
              <w:rFonts w:ascii="Calibri" w:hAnsi="Calibri" w:cs="Times New Roman"/>
              <w:i/>
              <w:iCs/>
            </w:rPr>
          </w:rPrChange>
        </w:rPr>
        <w:t>et al.</w:t>
      </w:r>
      <w:r w:rsidRPr="00933507">
        <w:rPr>
          <w:rFonts w:ascii="Times New Roman" w:hAnsi="Times New Roman"/>
          <w:rPrChange w:id="1075" w:author="Daniel Falster" w:date="2016-08-29T13:01:00Z">
            <w:rPr>
              <w:rFonts w:ascii="Calibri" w:hAnsi="Calibri" w:cs="Times New Roman"/>
            </w:rPr>
          </w:rPrChange>
        </w:rPr>
        <w:t xml:space="preserve"> 2015; Rosenheim </w:t>
      </w:r>
      <w:r w:rsidRPr="00933507">
        <w:rPr>
          <w:rFonts w:ascii="Times New Roman" w:hAnsi="Times New Roman"/>
          <w:i/>
          <w:iCs/>
          <w:rPrChange w:id="1076" w:author="Daniel Falster" w:date="2016-08-29T13:01:00Z">
            <w:rPr>
              <w:rFonts w:ascii="Calibri" w:hAnsi="Calibri" w:cs="Times New Roman"/>
              <w:i/>
              <w:iCs/>
            </w:rPr>
          </w:rPrChange>
        </w:rPr>
        <w:t>et al.</w:t>
      </w:r>
      <w:r w:rsidRPr="00933507">
        <w:rPr>
          <w:rFonts w:ascii="Times New Roman" w:hAnsi="Times New Roman"/>
          <w:rPrChange w:id="1077" w:author="Daniel Falster" w:date="2016-08-29T13:01:00Z">
            <w:rPr>
              <w:rFonts w:ascii="Calibri" w:hAnsi="Calibri" w:cs="Times New Roman"/>
            </w:rPr>
          </w:rPrChange>
        </w:rPr>
        <w:t xml:space="preserve"> 2015)</w:t>
      </w:r>
      <w:r w:rsidRPr="003C3342">
        <w:fldChar w:fldCharType="end"/>
      </w:r>
      <w:r w:rsidRPr="003C3342">
        <w:t xml:space="preserve">. For </w:t>
      </w:r>
      <w:r w:rsidR="0020109D" w:rsidRPr="003C3342">
        <w:t>these species</w:t>
      </w:r>
      <w:r w:rsidRPr="003C3342">
        <w:t xml:space="preserve">, an additional benefit of having excess ovules pollinated is that they can be more selective in terms of pollen receipt </w:t>
      </w:r>
      <w:r w:rsidRPr="003C3342">
        <w:fldChar w:fldCharType="begin"/>
      </w:r>
      <w:r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3C3342">
        <w:fldChar w:fldCharType="separate"/>
      </w:r>
      <w:r w:rsidRPr="00933507">
        <w:rPr>
          <w:rFonts w:ascii="Times New Roman" w:hAnsi="Times New Roman"/>
          <w:rPrChange w:id="1078" w:author="Daniel Falster" w:date="2016-08-29T13:01:00Z">
            <w:rPr>
              <w:rFonts w:ascii="Calibri" w:hAnsi="Calibri"/>
            </w:rPr>
          </w:rPrChange>
        </w:rPr>
        <w:t>(Zimmerman &amp; Pyke 1988)</w:t>
      </w:r>
      <w:r w:rsidRPr="003C3342">
        <w:fldChar w:fldCharType="end"/>
      </w:r>
      <w:r w:rsidRPr="003C3342">
        <w:t xml:space="preserve">. Not only is an increase in per-flower ovule number a mechanism to reduce total accessory costs </w:t>
      </w:r>
      <w:r w:rsidRPr="003C3342">
        <w:fldChar w:fldCharType="begin"/>
      </w:r>
      <w:r w:rsidRPr="003C3342">
        <w:instrText xml:space="preserve"> ADDIN ZOTERO_ITEM CSL_CITATION {"citationID":"8nfvh1lip","properties":{"formattedCitation":"(Haig &amp; Westoby 1988)","plainCitation":"(Haig &amp; Westoby 1988)"},"citationItems":[{"id":583,"uris":["http://zotero.org/users/503753/items/HF4Q4VVB"],"uri":["http://zotero.org/users/503753/items/HF4Q4VVB"],"itemData":{"id":583,"type":"article-journal","title":"On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Naturalist","page":"757-759","volume":"131","call-number":"0171","author":[{"family":"Haig","given":"D"},{"family":"Westoby","given":"M."}],"issued":{"date-parts":[["1988"]]}}}],"schema":"https://github.com/citation-style-language/schema/raw/master/csl-citation.json"} </w:instrText>
      </w:r>
      <w:r w:rsidRPr="003C3342">
        <w:fldChar w:fldCharType="separate"/>
      </w:r>
      <w:r w:rsidRPr="00933507">
        <w:rPr>
          <w:rFonts w:ascii="Times New Roman" w:hAnsi="Times New Roman"/>
          <w:rPrChange w:id="1079" w:author="Daniel Falster" w:date="2016-08-29T13:01:00Z">
            <w:rPr>
              <w:rFonts w:ascii="Calibri" w:hAnsi="Calibri"/>
            </w:rPr>
          </w:rPrChange>
        </w:rPr>
        <w:t>(Haig &amp; Westoby 1988)</w:t>
      </w:r>
      <w:r w:rsidRPr="003C3342">
        <w:fldChar w:fldCharType="end"/>
      </w:r>
      <w:r w:rsidRPr="003C3342">
        <w:t xml:space="preserve">, but an oversupply of ovules slightly lessens overall pollen limitation, by increasing the proportion of pollen grains that are used </w:t>
      </w:r>
      <w:r w:rsidRPr="003C3342">
        <w:fldChar w:fldCharType="begin"/>
      </w:r>
      <w:r w:rsidRPr="003C3342">
        <w:instrText xml:space="preserve"> ADDIN ZOTERO_ITEM CSL_CITATION {"citationID":"1upxBpQ5","properties":{"formattedCitation":"{\\rtf (Rosenheim {\\i{}et al.} 2015, but see Burd 2008)}","plainCitation":"(Rosenheim et al. 2015, but see Burd 2008)"},"citationItems":[{"id":1716,"uris":["http://zotero.org/users/503753/items/5DH97XUH"],"uri":["http://zotero.org/users/503753/items/5DH97XUH"],"itemData":{"id":1716,"type":"article-journal","title":"Does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M."}],"issued":{"date-parts":[["2015",11,1]]}},"suffix":", but see Burd 2008"}],"schema":"https://github.com/citation-style-language/schema/raw/master/csl-citation.json"} </w:instrText>
      </w:r>
      <w:r w:rsidRPr="003C3342">
        <w:fldChar w:fldCharType="separate"/>
      </w:r>
      <w:r w:rsidRPr="00933507">
        <w:rPr>
          <w:rFonts w:ascii="Times New Roman" w:hAnsi="Times New Roman"/>
          <w:rPrChange w:id="1080" w:author="Daniel Falster" w:date="2016-08-29T13:01:00Z">
            <w:rPr>
              <w:rFonts w:ascii="Calibri" w:hAnsi="Calibri" w:cs="Times New Roman"/>
            </w:rPr>
          </w:rPrChange>
        </w:rPr>
        <w:t xml:space="preserve">(Rosenheim </w:t>
      </w:r>
      <w:r w:rsidRPr="00933507">
        <w:rPr>
          <w:rFonts w:ascii="Times New Roman" w:hAnsi="Times New Roman"/>
          <w:i/>
          <w:iCs/>
          <w:rPrChange w:id="1081" w:author="Daniel Falster" w:date="2016-08-29T13:01:00Z">
            <w:rPr>
              <w:rFonts w:ascii="Calibri" w:hAnsi="Calibri" w:cs="Times New Roman"/>
              <w:i/>
              <w:iCs/>
            </w:rPr>
          </w:rPrChange>
        </w:rPr>
        <w:t>et al.</w:t>
      </w:r>
      <w:r w:rsidRPr="00933507">
        <w:rPr>
          <w:rFonts w:ascii="Times New Roman" w:hAnsi="Times New Roman"/>
          <w:rPrChange w:id="1082" w:author="Daniel Falster" w:date="2016-08-29T13:01:00Z">
            <w:rPr>
              <w:rFonts w:ascii="Calibri" w:hAnsi="Calibri" w:cs="Times New Roman"/>
            </w:rPr>
          </w:rPrChange>
        </w:rPr>
        <w:t xml:space="preserve"> 2015, but see Burd 2008)</w:t>
      </w:r>
      <w:r w:rsidRPr="003C3342">
        <w:fldChar w:fldCharType="end"/>
      </w:r>
      <w:r w:rsidRPr="003C3342">
        <w:t>. This effect is slightly larger than the decrease in the proportion of ovules fertilized due to the increase in ovule number.</w:t>
      </w:r>
      <w:r w:rsidR="006E26B4" w:rsidRPr="003C3342">
        <w:t xml:space="preserve"> </w:t>
      </w:r>
      <w:r w:rsidRPr="003C3342">
        <w:t xml:space="preserve">Although the authors of these models have reached different conclusions regarding the frequency of pollen-limitation in natural ecosystems, they have both established that species with greater pre-pollination costs produce relatively fewer more expensive flowers and have a greater probability of being pollen-limited while species with greater post-pollination costs will display the opposite set of trait </w:t>
      </w:r>
      <w:commentRangeStart w:id="1083"/>
      <w:r w:rsidRPr="003C3342">
        <w:t>values</w:t>
      </w:r>
      <w:commentRangeEnd w:id="1083"/>
      <w:r w:rsidR="0020109D" w:rsidRPr="003C3342">
        <w:rPr>
          <w:rStyle w:val="CommentReference"/>
          <w:rFonts w:cs="Times New Roman"/>
        </w:rPr>
        <w:commentReference w:id="1083"/>
      </w:r>
      <w:r w:rsidRPr="003C3342">
        <w:t xml:space="preserve">. </w:t>
      </w:r>
    </w:p>
    <w:p w14:paraId="12F0F6C1" w14:textId="5D94B578" w:rsidR="00233091" w:rsidRPr="003C3342" w:rsidDel="00F66C59" w:rsidRDefault="005764D3" w:rsidP="00BD71EC">
      <w:pPr>
        <w:rPr>
          <w:del w:id="1084" w:author="Daniel Falster" w:date="2016-08-29T13:06:00Z"/>
        </w:rPr>
      </w:pPr>
      <w:r w:rsidRPr="003C3342">
        <w:t xml:space="preserve">In summary, the </w:t>
      </w:r>
      <w:r w:rsidR="00233091" w:rsidRPr="003C3342">
        <w:t xml:space="preserve">correlations </w:t>
      </w:r>
      <w:r w:rsidRPr="003C3342">
        <w:t xml:space="preserve">observed in our study </w:t>
      </w:r>
      <w:r w:rsidR="00233091" w:rsidRPr="003C3342">
        <w:t xml:space="preserve">indicate that seed size, bud production, and the magnitude of specific accessory cost components are coordinated across species. Understanding how plants allocate their pool of available reproductive energy to different accessory tissues and the seeds themselves is very relevant to understanding a plant’s energy allocation. Accessory costs constitute an enormous proportion of plant reproductive investment and plants must evolve to ensure these resources are invested to maximize their fitness. </w:t>
      </w:r>
    </w:p>
    <w:p w14:paraId="4C4AAA40" w14:textId="77777777" w:rsidR="004F6B2C" w:rsidRPr="003C3342" w:rsidRDefault="004F6B2C" w:rsidP="003C3342"/>
    <w:p w14:paraId="49C3D602" w14:textId="77777777" w:rsidR="003A0B41" w:rsidRPr="003C3342" w:rsidRDefault="003A0B41" w:rsidP="003C3342">
      <w:pPr>
        <w:pStyle w:val="Heading2"/>
      </w:pPr>
      <w:r w:rsidRPr="003C3342">
        <w:t>Shifts in accessory costs with plant size and age</w:t>
      </w:r>
    </w:p>
    <w:p w14:paraId="78F5F280" w14:textId="3A4AE60B" w:rsidR="003A0B41" w:rsidRPr="003C3342" w:rsidRDefault="00C130AB" w:rsidP="003C3342">
      <w:r w:rsidRPr="003C3342">
        <w:t xml:space="preserve">A second </w:t>
      </w:r>
      <w:r w:rsidR="003A0B41" w:rsidRPr="003C3342">
        <w:t>moti</w:t>
      </w:r>
      <w:r w:rsidRPr="003C3342">
        <w:t>vation</w:t>
      </w:r>
      <w:r w:rsidR="003A0B41" w:rsidRPr="003C3342">
        <w:t xml:space="preserve"> for this study was to determine if accessory costs shifted with plant age, size or reproductive investment (RE). </w:t>
      </w:r>
      <w:commentRangeStart w:id="1085"/>
      <w:r w:rsidR="003A0B41" w:rsidRPr="003C3342">
        <w:t xml:space="preserve">The theoretical literature suggests that for plants to increase their allocation to reproduction (versus growth) as they grow and age, plants must realize some compounding benefit </w:t>
      </w:r>
      <w:r w:rsidR="003A0B41" w:rsidRPr="003C3342">
        <w:fldChar w:fldCharType="begin"/>
      </w:r>
      <w:r w:rsidR="00A87B93" w:rsidRPr="003C3342">
        <w:instrText xml:space="preserve"> ADDIN ZOTERO_ITEM CSL_CITATION {"citationID":"WgIteF3f","properties":{"formattedCitation":"{\\rtf (Myers &amp; Doyle 1983; Sibly {\\i{}et al.} 1985; Kozlowski 1992)}","plainCitation":"(Myers &amp; Doyle 1983; Sibly et al. 1985;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A87B93" w:rsidRPr="00933507">
        <w:rPr>
          <w:rPrChange w:id="1086" w:author="Daniel Falster" w:date="2016-08-29T13:01:00Z">
            <w:rPr>
              <w:rFonts w:ascii="Calibri" w:hAnsi="Calibri" w:cs="Times New Roman"/>
            </w:rPr>
          </w:rPrChange>
        </w:rPr>
        <w:t xml:space="preserve">(Myers &amp; Doyle 1983; Sibly </w:t>
      </w:r>
      <w:r w:rsidR="00A87B93" w:rsidRPr="00933507">
        <w:rPr>
          <w:rFonts w:ascii="Times New Roman" w:hAnsi="Times New Roman"/>
          <w:i/>
          <w:iCs/>
          <w:rPrChange w:id="1087" w:author="Daniel Falster" w:date="2016-08-29T13:01:00Z">
            <w:rPr>
              <w:rFonts w:ascii="Calibri" w:hAnsi="Calibri" w:cs="Times New Roman"/>
              <w:i/>
              <w:iCs/>
            </w:rPr>
          </w:rPrChange>
        </w:rPr>
        <w:t>et al.</w:t>
      </w:r>
      <w:r w:rsidR="00A87B93" w:rsidRPr="00933507">
        <w:rPr>
          <w:rFonts w:ascii="Times New Roman" w:hAnsi="Times New Roman"/>
          <w:rPrChange w:id="1088" w:author="Daniel Falster" w:date="2016-08-29T13:01:00Z">
            <w:rPr>
              <w:rFonts w:ascii="Calibri" w:hAnsi="Calibri" w:cs="Times New Roman"/>
            </w:rPr>
          </w:rPrChange>
        </w:rPr>
        <w:t xml:space="preserve"> 1985; Kozlowski 1992)</w:t>
      </w:r>
      <w:r w:rsidR="003A0B41" w:rsidRPr="003C3342">
        <w:fldChar w:fldCharType="end"/>
      </w:r>
      <w:r w:rsidR="003A0B41" w:rsidRPr="003C3342">
        <w:t>.</w:t>
      </w:r>
      <w:commentRangeEnd w:id="1085"/>
      <w:r w:rsidR="00660F5D" w:rsidRPr="003C3342">
        <w:rPr>
          <w:rStyle w:val="CommentReference"/>
          <w:rFonts w:cs="Times New Roman"/>
        </w:rPr>
        <w:commentReference w:id="1085"/>
      </w:r>
      <w:r w:rsidR="003A0B41" w:rsidRPr="003C3342">
        <w:t xml:space="preserve"> </w:t>
      </w:r>
      <w:ins w:id="1089" w:author="Dr Elizabeth Wenk" w:date="2016-04-28T10:48:00Z">
        <w:r w:rsidR="006429EF" w:rsidRPr="003C3342">
          <w:t xml:space="preserve">Increasing </w:t>
        </w:r>
        <w:r w:rsidR="006429EF" w:rsidRPr="003C3342">
          <w:lastRenderedPageBreak/>
          <w:t xml:space="preserve">mortality with age and concurrent decreases in future reproductive value, is one mechanism that can increase RA in older plants. </w:t>
        </w:r>
      </w:ins>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reproductive allocation 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933507">
        <w:rPr>
          <w:rPrChange w:id="1090" w:author="Daniel Falster" w:date="2016-08-29T13:01:00Z">
            <w:rPr>
              <w:rFonts w:ascii="Calibri" w:hAnsi="Calibri"/>
            </w:rPr>
          </w:rPrChange>
        </w:rPr>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3A0B41" w:rsidRPr="003C3342">
        <w:instrText xml:space="preserve"> ADDIN ZOTERO_ITEM CSL_CITATION {"citationID":"2qf9ipqqfp","properties":{"formattedCitation":"(Wenk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3A0B41" w:rsidRPr="003C3342">
        <w:fldChar w:fldCharType="separate"/>
      </w:r>
      <w:r w:rsidR="003A0B41" w:rsidRPr="00933507">
        <w:rPr>
          <w:rFonts w:ascii="Times New Roman" w:hAnsi="Times New Roman"/>
          <w:rPrChange w:id="1091" w:author="Daniel Falster" w:date="2016-08-29T13:01:00Z">
            <w:rPr>
              <w:rFonts w:ascii="Calibri" w:hAnsi="Calibri"/>
            </w:rPr>
          </w:rPrChange>
        </w:rPr>
        <w:t>(Wenk &amp; Falster 2015)</w:t>
      </w:r>
      <w:r w:rsidR="003A0B41" w:rsidRPr="003C3342">
        <w:fldChar w:fldCharType="end"/>
      </w:r>
      <w:r w:rsidR="003A0B41" w:rsidRPr="003C3342">
        <w:t xml:space="preserve">. However, </w:t>
      </w:r>
      <w:r w:rsidR="00721195" w:rsidRPr="003C3342">
        <w:t xml:space="preserve">although all of these species increased their relative allocation to reproduction (versus growth) with age and size (Wenk &amp; Falster, unpublished data), </w:t>
      </w:r>
      <w:r w:rsidR="003A0B41" w:rsidRPr="003C3342">
        <w:t xml:space="preserve">not a single one of the 14 species showed a significant decrease in accessory costs with plant size or RE </w:t>
      </w:r>
      <w:r w:rsidR="00C701D7" w:rsidRPr="003C3342">
        <w:t xml:space="preserve">(while </w:t>
      </w:r>
      <w:r w:rsidR="00C701D7" w:rsidRPr="003C3342">
        <w:rPr>
          <w:i/>
        </w:rPr>
        <w:t xml:space="preserve">Epacris microphylla </w:t>
      </w:r>
      <w:r w:rsidR="00C701D7" w:rsidRPr="003C3342">
        <w:t xml:space="preserve">showed an increase) </w:t>
      </w:r>
      <w:r w:rsidR="003A0B41" w:rsidRPr="003C3342">
        <w:t xml:space="preserve">and only </w:t>
      </w:r>
      <w:r w:rsidR="00BA0D72" w:rsidRPr="003C3342">
        <w:t xml:space="preserve">one </w:t>
      </w:r>
      <w:r w:rsidR="003A0B41" w:rsidRPr="003C3342">
        <w:t xml:space="preserve">species showed a significant decrease with age (versus </w:t>
      </w:r>
      <w:r w:rsidR="00BA0D72" w:rsidRPr="003C3342">
        <w:t xml:space="preserve">two </w:t>
      </w:r>
      <w:r w:rsidR="003A0B41" w:rsidRPr="003C3342">
        <w:t xml:space="preserve">species that increased accessory costs with age) (Table 6). </w:t>
      </w:r>
    </w:p>
    <w:p w14:paraId="0E65084C" w14:textId="7AD182E2" w:rsidR="003A0B41" w:rsidRPr="003C3342" w:rsidRDefault="003A0B41" w:rsidP="003C3342">
      <w:r w:rsidRPr="003C3342">
        <w:t>The consistent lack of shift in per seed accessory costs (or seedset</w:t>
      </w:r>
      <w:r w:rsidR="000C685B" w:rsidRPr="003C3342">
        <w:t>, data not shown</w:t>
      </w:r>
      <w:r w:rsidRPr="003C3342">
        <w:t>) with RE (or bud count</w:t>
      </w:r>
      <w:r w:rsidR="000C685B" w:rsidRPr="003C3342">
        <w:t>, data not shown</w:t>
      </w:r>
      <w:r w:rsidRPr="003C3342">
        <w:t xml:space="preserve">) is notable. There is a large literature on expected and observed trends in pollination and seedset with the size of the floral display, with quite disparate patterns, </w:t>
      </w:r>
      <w:r w:rsidR="000C685B" w:rsidRPr="003C3342">
        <w:t xml:space="preserve">but we had not anticipated </w:t>
      </w:r>
      <w:commentRangeStart w:id="1092"/>
      <w:r w:rsidR="000C685B" w:rsidRPr="003C3342">
        <w:t xml:space="preserve">a </w:t>
      </w:r>
      <w:del w:id="1093" w:author="Dr Elizabeth Wenk" w:date="2016-04-28T10:51:00Z">
        <w:r w:rsidR="000C685B" w:rsidRPr="003C3342" w:rsidDel="006429EF">
          <w:delText xml:space="preserve">lack of a </w:delText>
        </w:r>
      </w:del>
      <w:r w:rsidR="000C685B" w:rsidRPr="003C3342">
        <w:t>flat</w:t>
      </w:r>
      <w:commentRangeEnd w:id="1092"/>
      <w:r w:rsidR="000A6BDA" w:rsidRPr="003C3342">
        <w:rPr>
          <w:rStyle w:val="CommentReference"/>
          <w:rFonts w:cs="Times New Roman"/>
        </w:rPr>
        <w:commentReference w:id="1092"/>
      </w:r>
      <w:r w:rsidR="000C685B" w:rsidRPr="003C3342">
        <w:t xml:space="preserve"> relationship for 13 of 14 species</w:t>
      </w:r>
      <w:r w:rsidRPr="003C3342">
        <w:t xml:space="preserve">. </w:t>
      </w:r>
      <w:commentRangeStart w:id="1094"/>
      <w:r w:rsidR="00721195" w:rsidRPr="003C3342">
        <w:t>In some studies</w:t>
      </w:r>
      <w:r w:rsidRPr="003C3342">
        <w:t>, larger inflorescences or simply more flowers on a plant increase</w:t>
      </w:r>
      <w:r w:rsidR="00721195" w:rsidRPr="003C3342">
        <w:t>d</w:t>
      </w:r>
      <w:r w:rsidRPr="003C3342">
        <w:t xml:space="preserve"> seedset </w:t>
      </w:r>
      <w:r w:rsidR="00721195" w:rsidRPr="003C3342">
        <w:t xml:space="preserve">by </w:t>
      </w:r>
      <w:r w:rsidRPr="003C3342">
        <w:t>disproportionately attract</w:t>
      </w:r>
      <w:r w:rsidR="00721195" w:rsidRPr="003C3342">
        <w:t>ing</w:t>
      </w:r>
      <w:r w:rsidRPr="003C3342">
        <w:t xml:space="preserve"> pollinators </w:t>
      </w:r>
      <w:r w:rsidRPr="003C3342">
        <w:fldChar w:fldCharType="begin"/>
      </w:r>
      <w:r w:rsidRPr="003C3342">
        <w:instrText xml:space="preserve"> ADDIN ZOTERO_ITEM CSL_CITATION {"citationID":"fm681l8vg","properties":{"formattedCitation":"{\\rtf (Ruane {\\i{}et al.} 2014)}","plainCitation":"(Ruane et al. 2014)"},"citationItems":[{"id":1723,"uris":["http://zotero.org/users/503753/items/4CFP6I46"],"uri":["http://zotero.org/users/503753/items/4CFP6I46"],"itemData":{"id":1723,"type":"article-journal","title":"Floral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Pr="003C3342">
        <w:fldChar w:fldCharType="separate"/>
      </w:r>
      <w:r w:rsidRPr="00933507">
        <w:rPr>
          <w:rPrChange w:id="1095" w:author="Daniel Falster" w:date="2016-08-29T13:01:00Z">
            <w:rPr>
              <w:rFonts w:ascii="Calibri" w:hAnsi="Calibri" w:cs="Times New Roman"/>
            </w:rPr>
          </w:rPrChange>
        </w:rPr>
        <w:t xml:space="preserve">(Ruane </w:t>
      </w:r>
      <w:r w:rsidRPr="00933507">
        <w:rPr>
          <w:rFonts w:ascii="Times New Roman" w:hAnsi="Times New Roman"/>
          <w:i/>
          <w:iCs/>
          <w:rPrChange w:id="1096" w:author="Daniel Falster" w:date="2016-08-29T13:01:00Z">
            <w:rPr>
              <w:rFonts w:ascii="Calibri" w:hAnsi="Calibri" w:cs="Times New Roman"/>
              <w:i/>
              <w:iCs/>
            </w:rPr>
          </w:rPrChange>
        </w:rPr>
        <w:t>et al.</w:t>
      </w:r>
      <w:r w:rsidRPr="00933507">
        <w:rPr>
          <w:rFonts w:ascii="Times New Roman" w:hAnsi="Times New Roman"/>
          <w:rPrChange w:id="1097" w:author="Daniel Falster" w:date="2016-08-29T13:01:00Z">
            <w:rPr>
              <w:rFonts w:ascii="Calibri" w:hAnsi="Calibri" w:cs="Times New Roman"/>
            </w:rPr>
          </w:rPrChange>
        </w:rPr>
        <w:t xml:space="preserve"> 2014)</w:t>
      </w:r>
      <w:r w:rsidRPr="003C3342">
        <w:fldChar w:fldCharType="end"/>
      </w:r>
      <w:r w:rsidRPr="003C3342">
        <w:t xml:space="preserve">. However, larger floral displays may </w:t>
      </w:r>
      <w:r w:rsidR="00721195" w:rsidRPr="003C3342">
        <w:t xml:space="preserve">alternatively </w:t>
      </w:r>
      <w:r w:rsidRPr="003C3342">
        <w:t xml:space="preserve">lead to the greater deposition of self-pollen, decreasing seedset in self-incompatible species </w:t>
      </w:r>
      <w:r w:rsidRPr="003C3342">
        <w:fldChar w:fldCharType="begin"/>
      </w:r>
      <w:r w:rsidR="00233091" w:rsidRPr="003C3342">
        <w:instrText xml:space="preserve"> ADDIN ZOTERO_ITEM CSL_CITATION {"citationID":"RdTmfnWS","properties":{"formattedCitation":"{\\rtf (Ruane {\\i{}et al.} 2014)}","plainCitation":"(Ruane et al. 2014)"},"citationItems":[{"id":1723,"uris":["http://zotero.org/users/503753/items/4CFP6I46"],"uri":["http://zotero.org/users/503753/items/4CFP6I46"],"itemData":{"id":1723,"type":"article-journal","title":"Floral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Pr="003C3342">
        <w:fldChar w:fldCharType="separate"/>
      </w:r>
      <w:r w:rsidR="00233091" w:rsidRPr="00933507">
        <w:rPr>
          <w:rFonts w:ascii="Times New Roman" w:hAnsi="Times New Roman"/>
          <w:rPrChange w:id="1098" w:author="Daniel Falster" w:date="2016-08-29T13:01:00Z">
            <w:rPr>
              <w:rFonts w:ascii="Calibri" w:hAnsi="Calibri" w:cs="Times New Roman"/>
            </w:rPr>
          </w:rPrChange>
        </w:rPr>
        <w:t xml:space="preserve">(Ruane </w:t>
      </w:r>
      <w:r w:rsidR="00233091" w:rsidRPr="00933507">
        <w:rPr>
          <w:rFonts w:ascii="Times New Roman" w:hAnsi="Times New Roman"/>
          <w:i/>
          <w:iCs/>
          <w:rPrChange w:id="1099" w:author="Daniel Falster" w:date="2016-08-29T13:01:00Z">
            <w:rPr>
              <w:rFonts w:ascii="Calibri" w:hAnsi="Calibri" w:cs="Times New Roman"/>
              <w:i/>
              <w:iCs/>
            </w:rPr>
          </w:rPrChange>
        </w:rPr>
        <w:t>et al.</w:t>
      </w:r>
      <w:r w:rsidR="00233091" w:rsidRPr="00933507">
        <w:rPr>
          <w:rFonts w:ascii="Times New Roman" w:hAnsi="Times New Roman"/>
          <w:rPrChange w:id="1100" w:author="Daniel Falster" w:date="2016-08-29T13:01:00Z">
            <w:rPr>
              <w:rFonts w:ascii="Calibri" w:hAnsi="Calibri" w:cs="Times New Roman"/>
            </w:rPr>
          </w:rPrChange>
        </w:rPr>
        <w:t xml:space="preserve"> 2014)</w:t>
      </w:r>
      <w:r w:rsidRPr="003C3342">
        <w:fldChar w:fldCharType="end"/>
      </w:r>
      <w:r w:rsidRPr="003C3342">
        <w:t>. Herbivory can also disproportionately reduce seedset of individuals</w:t>
      </w:r>
      <w:r w:rsidR="00721195" w:rsidRPr="003C3342">
        <w:t xml:space="preserve"> in specific age, size, or investment classes</w:t>
      </w:r>
      <w:r w:rsidRPr="003C3342">
        <w:t xml:space="preserve">. In one study, increased reproductive investment reduced seedset, because higher bud counts increased the activity of a specialist insect herbivore </w:t>
      </w:r>
      <w:r w:rsidRPr="003C3342">
        <w:fldChar w:fldCharType="begin"/>
      </w:r>
      <w:r w:rsidRPr="003C3342">
        <w:instrText xml:space="preserve"> ADDIN ZOTERO_ITEM CSL_CITATION {"citationID":"16hov0iet1","properties":{"formattedCitation":"(Miller, Tyre &amp; Louda 2006; Miller, Tenhumberg &amp; Louda 2008)","plainCitation":"(Miller, Tyre &amp; Louda 2006; Miller, Tenhumberg &amp; Louda 2008)"},"citationItems":[{"id":346,"uris":["http://zotero.org/users/503753/items/9NGJGB2R"],"uri":["http://zotero.org/users/503753/items/9NGJGB2R"],"itemData":{"id":346,"type":"article-journal","title":"Plant reproductive allocation predicts herbivore dynamics across spatial and temporal scales.","container-title":"The American Naturalist","page":"608-616","volume":"168","issue":"5","source":"JSTOR","abstract":"Abstract: Life</w:instrText>
      </w:r>
      <w:r w:rsidRPr="00933507">
        <w:rPr>
          <w:rFonts w:ascii="Adobe Caslon Pro" w:hAnsi="Adobe Caslon Pro" w:cs="Adobe Caslon Pro"/>
          <w:rPrChange w:id="1101" w:author="Daniel Falster" w:date="2016-08-29T13:01:00Z">
            <w:rPr/>
          </w:rPrChange>
        </w:rPr>
        <w:instrText>‐</w:instrText>
      </w:r>
      <w:r w:rsidRPr="003C3342">
        <w:instrText>history theory suggests that iteroparous plants should be flexible in their allocation of resources toward growth and reproduction. Such plasticity could have consequences for herbivores that prefer or specialize on vegetative versus reproductive structures. To test this prediction, we studied the response of the cactus bug (Narnia pallidicornis) to meristem allocation by tree cholla cactus (Opuntia imbricata). We evaluated the explanatory power of demographic models that incorporated variation in cactus relative reproductive effort (RRE; the proportion of meristems allocated toward reproduction). Field data provided strong support for a single model that defined herbivore fecundity as a time</w:instrText>
      </w:r>
      <w:r w:rsidRPr="00933507">
        <w:rPr>
          <w:rFonts w:ascii="Adobe Caslon Pro" w:hAnsi="Adobe Caslon Pro" w:cs="Adobe Caslon Pro"/>
          <w:rPrChange w:id="1102" w:author="Daniel Falster" w:date="2016-08-29T13:01:00Z">
            <w:rPr/>
          </w:rPrChange>
        </w:rPr>
        <w:instrText>‐</w:instrText>
      </w:r>
      <w:r w:rsidRPr="003C3342">
        <w:instrText>varying, increasing function of host RRE. High</w:instrText>
      </w:r>
      <w:r w:rsidRPr="00933507">
        <w:rPr>
          <w:rFonts w:ascii="Adobe Caslon Pro" w:hAnsi="Adobe Caslon Pro" w:cs="Adobe Caslon Pro"/>
          <w:rPrChange w:id="1103" w:author="Daniel Falster" w:date="2016-08-29T13:01:00Z">
            <w:rPr/>
          </w:rPrChange>
        </w:rPr>
        <w:instrText>‐</w:instrText>
      </w:r>
      <w:r w:rsidRPr="003C3342">
        <w:instrText>RRE plants were predicted to support larger insect populations, and this effect was strongest late in the season. Independent field data provided strong support for these qualitative predictions and suggested that plant allocation effects extend across temporal and spatial scales. Specifically, late</w:instrText>
      </w:r>
      <w:r w:rsidRPr="00933507">
        <w:rPr>
          <w:rFonts w:ascii="Adobe Caslon Pro" w:hAnsi="Adobe Caslon Pro" w:cs="Adobe Caslon Pro"/>
          <w:rPrChange w:id="1104" w:author="Daniel Falster" w:date="2016-08-29T13:01:00Z">
            <w:rPr/>
          </w:rPrChange>
        </w:rPr>
        <w:instrText>‐</w:instrText>
      </w:r>
      <w:r w:rsidRPr="003C3342">
        <w:instrText>season insect abundance was positively associated with interannual changes in cactus RRE over 3 years. Spatial variation in insect abundance was correlated with variation in RRE among five cactus populations across New Mexico. We conclude that plant allocation can be a critical component of resource quality for insect herbivores and, thus, an important mechanism underlying variation in herbivore abundance across time and space.","DOI":"10.1086/an.2006.168.issue-5","ISSN":"0003-0147","journalAbbreviation":"The American Naturalist","author":[{"family":"Miller","given":"Tom E. X."},{"family":"Tyre","given":"Andrew J."},{"family":"Louda","given":"Svata M."}],"issued":{"date-parts":[["2006",11,1]]}}},{"id":268,"uris":["http://zotero.org/users/503753/items/7C5ZEDB6"],"uri":["http://zotero.org/users/503753/items/7C5ZEDB6"],"itemData":{"id":268,"type":"article-journal","title":"Herbivore</w:instrText>
      </w:r>
      <w:r w:rsidRPr="00933507">
        <w:rPr>
          <w:rFonts w:ascii="Adobe Caslon Pro" w:hAnsi="Adobe Caslon Pro" w:cs="Adobe Caslon Pro"/>
          <w:rPrChange w:id="1105" w:author="Daniel Falster" w:date="2016-08-29T13:01:00Z">
            <w:rPr/>
          </w:rPrChange>
        </w:rPr>
        <w:instrText>‐</w:instrText>
      </w:r>
      <w:r w:rsidRPr="003C3342">
        <w:instrText>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w:instrText>
      </w:r>
      <w:r w:rsidRPr="00933507">
        <w:rPr>
          <w:rFonts w:ascii="Adobe Caslon Pro" w:hAnsi="Adobe Caslon Pro" w:cs="Adobe Caslon Pro"/>
          <w:rPrChange w:id="1106" w:author="Daniel Falster" w:date="2016-08-29T13:01:00Z">
            <w:rPr/>
          </w:rPrChange>
        </w:rPr>
        <w:instrText>‐</w:instrText>
      </w:r>
      <w:r w:rsidRPr="003C3342">
        <w:instrText>history theory posits that reproductive strategies are shaped by trade</w:instrText>
      </w:r>
      <w:r w:rsidRPr="00933507">
        <w:rPr>
          <w:rFonts w:ascii="Adobe Caslon Pro" w:hAnsi="Adobe Caslon Pro" w:cs="Adobe Caslon Pro"/>
          <w:rPrChange w:id="1107" w:author="Daniel Falster" w:date="2016-08-29T13:01:00Z">
            <w:rPr/>
          </w:rPrChange>
        </w:rPr>
        <w:instrText>‐</w:instrText>
      </w:r>
      <w:r w:rsidRPr="003C3342">
        <w:instrText>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w:instrText>
      </w:r>
      <w:r w:rsidRPr="00933507">
        <w:rPr>
          <w:rFonts w:ascii="Adobe Caslon Pro" w:hAnsi="Adobe Caslon Pro" w:cs="Adobe Caslon Pro"/>
          <w:rPrChange w:id="1108" w:author="Daniel Falster" w:date="2016-08-29T13:01:00Z">
            <w:rPr/>
          </w:rPrChange>
        </w:rPr>
        <w:instrText>‐</w:instrText>
      </w:r>
      <w:r w:rsidRPr="003C3342">
        <w:instrText>history theory. Here, we provide evidence for herbivore</w:instrText>
      </w:r>
      <w:r w:rsidRPr="00933507">
        <w:rPr>
          <w:rFonts w:ascii="Adobe Caslon Pro" w:hAnsi="Adobe Caslon Pro" w:cs="Adobe Caslon Pro"/>
          <w:rPrChange w:id="1109" w:author="Daniel Falster" w:date="2016-08-29T13:01:00Z">
            <w:rPr/>
          </w:rPrChange>
        </w:rPr>
        <w:instrText>‐</w:instrText>
      </w:r>
      <w:r w:rsidRPr="003C3342">
        <w:instrText>mediated ecological costs of reproduction, and we develop theory to examine how these costs influence plant life</w:instrText>
      </w:r>
      <w:r w:rsidRPr="00933507">
        <w:rPr>
          <w:rFonts w:ascii="Adobe Caslon Pro" w:hAnsi="Adobe Caslon Pro" w:cs="Adobe Caslon Pro"/>
          <w:rPrChange w:id="1110" w:author="Daniel Falster" w:date="2016-08-29T13:01:00Z">
            <w:rPr/>
          </w:rPrChange>
        </w:rPr>
        <w:instrText>‐</w:instrText>
      </w:r>
      <w:r w:rsidRPr="003C3342">
        <w:instrText>history strategies. Field experiments with an iteroparous cactus (Opuntia imbricata) indicated that greater reproductive effort (proportion of meristems allocated to reproduction) led to greater attack by a cactus</w:instrText>
      </w:r>
      <w:r w:rsidRPr="00933507">
        <w:rPr>
          <w:rFonts w:ascii="Adobe Caslon Pro" w:hAnsi="Adobe Caslon Pro" w:cs="Adobe Caslon Pro"/>
          <w:rPrChange w:id="1111" w:author="Daniel Falster" w:date="2016-08-29T13:01:00Z">
            <w:rPr/>
          </w:rPrChange>
        </w:rPr>
        <w:instrText>‐</w:instrText>
      </w:r>
      <w:r w:rsidRPr="003C3342">
        <w:instrText xml:space="preserve">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M."}],"issued":{"date-parts":[["2008"]]}}}],"schema":"https://github.com/citation-style-language/schema/raw/master/csl-citation.json"} </w:instrText>
      </w:r>
      <w:r w:rsidRPr="003C3342">
        <w:fldChar w:fldCharType="separate"/>
      </w:r>
      <w:r w:rsidRPr="00933507">
        <w:rPr>
          <w:rPrChange w:id="1112" w:author="Daniel Falster" w:date="2016-08-29T13:01:00Z">
            <w:rPr>
              <w:rFonts w:ascii="Calibri" w:hAnsi="Calibri"/>
            </w:rPr>
          </w:rPrChange>
        </w:rPr>
        <w:t>(Miller, Tyre &amp; Louda 2006; Miller, Tenhumberg &amp; Louda 2008)</w:t>
      </w:r>
      <w:r w:rsidRPr="003C3342">
        <w:fldChar w:fldCharType="end"/>
      </w:r>
      <w:r w:rsidRPr="003C3342">
        <w:t xml:space="preserve">. Overall, experimental results </w:t>
      </w:r>
      <w:r w:rsidR="00D26FB7" w:rsidRPr="003C3342">
        <w:t xml:space="preserve">variously </w:t>
      </w:r>
      <w:r w:rsidRPr="003C3342">
        <w:t>indicate positive, negative, and flat relationship</w:t>
      </w:r>
      <w:r w:rsidR="005F05B9" w:rsidRPr="003C3342">
        <w:t>s</w:t>
      </w:r>
      <w:r w:rsidRPr="003C3342">
        <w:t xml:space="preserve"> between flower numbers and seedset </w:t>
      </w:r>
      <w:r w:rsidRPr="003C3342">
        <w:fldChar w:fldCharType="begin"/>
      </w:r>
      <w:r w:rsidRPr="003C3342">
        <w:instrText xml:space="preserve"> ADDIN ZOTERO_ITEM CSL_CITATION {"citationID":"sUH6FiUC","properties":{"formattedCitation":"{\\rtf (de Jong {\\i{}et al.} 1992; Goulson {\\i{}et al.} 1998; Ashman {\\i{}et al.} 2004; Knight {\\i{}et al.} 2005; Ruane {\\i{}et al.} 2014 and references therein)}","plainCitation":"(de Jong et al. 1992; Goulson et al. 1998; Ashman et al. 2004; Knight et al. 2005; Ruane et al. 2014 and references therein)"},"citationItems":[{"id":1739,"uris":["http://zotero.org/users/503753/items/ZT85GIJ9"],"uri":["http://zotero.org/users/503753/items/ZT85GIJ9"],"itemData":{"id":1739,"type":"article-journal","title":"Plant size, geitonogamy and seed set in &lt;i&gt;Ipomopsis aggregata&lt;/i&gt;","container-title":"Oecologia","page":"310-315","volume":"89","issue":"3","source":"link.springer.com","abstract":"Summary We used powdered fluorescent dyes to estimate receipt of self vs. outcross pollen in the self-incompatible species Ipomopsis aggregata (Polemoniaceae). Flowers on small and large plants received equal amounts of outcross pollen, whereas flowers on large plants received more self pollen, so the proportion of self pollen delivered through geitonogamy increased with plant size. In natural populations emasculation of all flowers on a plant raised average seed set per flower from 5.19 to 6.99 and also raised fruit set, though not significantly. From these results one expects a negative correlation between plant size and seeds per flower. The opposite trend was observed in a sample of plants in the field, suggesting that deleterious effects of geitonogamy on female fecundity in large plants can be overruled by other factors such as size-related fruit or seed abortion. Results are discussed in relation to the evolution of gynodioecy.","DOI":"10.1007/BF00317407","ISSN":"0029-8549, 1432-1939","journalAbbreviation":"Oecologia","language":"en","author":[{"family":"Jong","given":"Tom J.","non-dropping-particle":"de"},{"family":"Waser","given":"Nickolas M."},{"family":"Price","given":"Mary V."},{"family":"Ring","given":"Richard M."}],"issued":{"date-parts":[["1992",3]]}},"label":"page"},{"id":1742,"uris":["http://zotero.org/users/503753/items/NS8BQUSR"],"uri":["http://zotero.org/users/503753/items/NS8BQUSR"],"itemData":{"id":1742,"type":"article-journal","title":"Floral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933507">
        <w:rPr>
          <w:rFonts w:ascii="Helvetica" w:hAnsi="Helvetica" w:cs="Helvetica"/>
          <w:rPrChange w:id="1113" w:author="Daniel Falster" w:date="2016-08-29T13:01:00Z">
            <w:rPr>
              <w:rFonts w:ascii="MS Gothic" w:hAnsi="MS Gothic" w:cs="MS Gothic"/>
            </w:rPr>
          </w:rPrChange>
        </w:rPr>
        <w:instrText>␣</w:instrText>
      </w:r>
      <w:r w:rsidRPr="003C3342">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label":"page"},{"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H."}],"issued":{"date-parts":[["2014",2,20]]},"PMID":"24557879"},"label":"page","suffix":"and references therein"}],"schema":"https://github.com/citation-style-language/schema/raw/master/csl-citation.json"} </w:instrText>
      </w:r>
      <w:r w:rsidRPr="003C3342">
        <w:fldChar w:fldCharType="separate"/>
      </w:r>
      <w:r w:rsidRPr="00933507">
        <w:rPr>
          <w:rPrChange w:id="1114" w:author="Daniel Falster" w:date="2016-08-29T13:01:00Z">
            <w:rPr>
              <w:rFonts w:ascii="Calibri" w:hAnsi="Calibri" w:cs="Times New Roman"/>
            </w:rPr>
          </w:rPrChange>
        </w:rPr>
        <w:t xml:space="preserve">(de Jong </w:t>
      </w:r>
      <w:r w:rsidRPr="00933507">
        <w:rPr>
          <w:rFonts w:ascii="Times New Roman" w:hAnsi="Times New Roman"/>
          <w:i/>
          <w:iCs/>
          <w:rPrChange w:id="1115" w:author="Daniel Falster" w:date="2016-08-29T13:01:00Z">
            <w:rPr>
              <w:rFonts w:ascii="Calibri" w:hAnsi="Calibri" w:cs="Times New Roman"/>
              <w:i/>
              <w:iCs/>
            </w:rPr>
          </w:rPrChange>
        </w:rPr>
        <w:t>et al.</w:t>
      </w:r>
      <w:r w:rsidRPr="00933507">
        <w:rPr>
          <w:rFonts w:ascii="Times New Roman" w:hAnsi="Times New Roman"/>
          <w:rPrChange w:id="1116" w:author="Daniel Falster" w:date="2016-08-29T13:01:00Z">
            <w:rPr>
              <w:rFonts w:ascii="Calibri" w:hAnsi="Calibri" w:cs="Times New Roman"/>
            </w:rPr>
          </w:rPrChange>
        </w:rPr>
        <w:t xml:space="preserve"> 1992; Goulson </w:t>
      </w:r>
      <w:r w:rsidRPr="00933507">
        <w:rPr>
          <w:rFonts w:ascii="Times New Roman" w:hAnsi="Times New Roman"/>
          <w:i/>
          <w:iCs/>
          <w:rPrChange w:id="1117" w:author="Daniel Falster" w:date="2016-08-29T13:01:00Z">
            <w:rPr>
              <w:rFonts w:ascii="Calibri" w:hAnsi="Calibri" w:cs="Times New Roman"/>
              <w:i/>
              <w:iCs/>
            </w:rPr>
          </w:rPrChange>
        </w:rPr>
        <w:t>et al.</w:t>
      </w:r>
      <w:r w:rsidRPr="00933507">
        <w:rPr>
          <w:rFonts w:ascii="Times New Roman" w:hAnsi="Times New Roman"/>
          <w:rPrChange w:id="1118" w:author="Daniel Falster" w:date="2016-08-29T13:01:00Z">
            <w:rPr>
              <w:rFonts w:ascii="Calibri" w:hAnsi="Calibri" w:cs="Times New Roman"/>
            </w:rPr>
          </w:rPrChange>
        </w:rPr>
        <w:t xml:space="preserve"> 1998; Ashman </w:t>
      </w:r>
      <w:r w:rsidRPr="00933507">
        <w:rPr>
          <w:rFonts w:ascii="Times New Roman" w:hAnsi="Times New Roman"/>
          <w:i/>
          <w:iCs/>
          <w:rPrChange w:id="1119" w:author="Daniel Falster" w:date="2016-08-29T13:01:00Z">
            <w:rPr>
              <w:rFonts w:ascii="Calibri" w:hAnsi="Calibri" w:cs="Times New Roman"/>
              <w:i/>
              <w:iCs/>
            </w:rPr>
          </w:rPrChange>
        </w:rPr>
        <w:t>et al.</w:t>
      </w:r>
      <w:r w:rsidRPr="00933507">
        <w:rPr>
          <w:rFonts w:ascii="Times New Roman" w:hAnsi="Times New Roman"/>
          <w:rPrChange w:id="1120" w:author="Daniel Falster" w:date="2016-08-29T13:01:00Z">
            <w:rPr>
              <w:rFonts w:ascii="Calibri" w:hAnsi="Calibri" w:cs="Times New Roman"/>
            </w:rPr>
          </w:rPrChange>
        </w:rPr>
        <w:t xml:space="preserve"> 2004; Knight </w:t>
      </w:r>
      <w:r w:rsidRPr="00933507">
        <w:rPr>
          <w:rFonts w:ascii="Times New Roman" w:hAnsi="Times New Roman"/>
          <w:i/>
          <w:iCs/>
          <w:rPrChange w:id="1121" w:author="Daniel Falster" w:date="2016-08-29T13:01:00Z">
            <w:rPr>
              <w:rFonts w:ascii="Calibri" w:hAnsi="Calibri" w:cs="Times New Roman"/>
              <w:i/>
              <w:iCs/>
            </w:rPr>
          </w:rPrChange>
        </w:rPr>
        <w:t>et al.</w:t>
      </w:r>
      <w:r w:rsidRPr="00933507">
        <w:rPr>
          <w:rFonts w:ascii="Times New Roman" w:hAnsi="Times New Roman"/>
          <w:rPrChange w:id="1122" w:author="Daniel Falster" w:date="2016-08-29T13:01:00Z">
            <w:rPr>
              <w:rFonts w:ascii="Calibri" w:hAnsi="Calibri" w:cs="Times New Roman"/>
            </w:rPr>
          </w:rPrChange>
        </w:rPr>
        <w:t xml:space="preserve"> 2005; Ruane </w:t>
      </w:r>
      <w:r w:rsidRPr="00933507">
        <w:rPr>
          <w:rFonts w:ascii="Times New Roman" w:hAnsi="Times New Roman"/>
          <w:i/>
          <w:iCs/>
          <w:rPrChange w:id="1123" w:author="Daniel Falster" w:date="2016-08-29T13:01:00Z">
            <w:rPr>
              <w:rFonts w:ascii="Calibri" w:hAnsi="Calibri" w:cs="Times New Roman"/>
              <w:i/>
              <w:iCs/>
            </w:rPr>
          </w:rPrChange>
        </w:rPr>
        <w:t>et al.</w:t>
      </w:r>
      <w:r w:rsidRPr="00933507">
        <w:rPr>
          <w:rFonts w:ascii="Times New Roman" w:hAnsi="Times New Roman"/>
          <w:rPrChange w:id="1124" w:author="Daniel Falster" w:date="2016-08-29T13:01:00Z">
            <w:rPr>
              <w:rFonts w:ascii="Calibri" w:hAnsi="Calibri" w:cs="Times New Roman"/>
            </w:rPr>
          </w:rPrChange>
        </w:rPr>
        <w:t xml:space="preserve"> 2014 and references therein)</w:t>
      </w:r>
      <w:r w:rsidRPr="003C3342">
        <w:fldChar w:fldCharType="end"/>
      </w:r>
      <w:r w:rsidRPr="003C3342">
        <w:t>, with pollen-lim</w:t>
      </w:r>
      <w:r w:rsidR="00721195" w:rsidRPr="003C3342">
        <w:t>itation presented as the factor</w:t>
      </w:r>
      <w:r w:rsidRPr="003C3342">
        <w:t xml:space="preserve"> most likely limiting seedset</w:t>
      </w:r>
      <w:r w:rsidR="00721195" w:rsidRPr="003C3342">
        <w:t xml:space="preserve"> </w:t>
      </w:r>
      <w:r w:rsidR="00721195" w:rsidRPr="003C3342">
        <w:fldChar w:fldCharType="begin"/>
      </w:r>
      <w:r w:rsidR="00475842" w:rsidRPr="003C3342">
        <w:instrText xml:space="preserve"> ADDIN ZOTERO_ITEM CSL_CITATION {"citationID":"1oh50jtfes","properties":{"formattedCitation":"{\\rtf (but see Knight {\\i{}et al.} 2006; Rosenheim {\\i{}et al.} 2014)}","plainCitation":"(but see Knight et al. 2006; Rosenheim et al. 2014)"},"citationItems":[{"id":1906,"uris":["http://zotero.org/users/503753/items/JUIKCUP7"],"uri":["http://zotero.org/users/503753/items/JUIKCUP7"],"itemData":{"id":1906,"type":"article-journal","title":"A quantitative synthesis of pollen supplementation experiments highlights the contribution of resource reallocation to estimates of pollen limitation","container-title":"American Journal of Botany","page":"271-277","volume":"93","issue":"2","source":"www.amjbot.org","abstract":"Our understanding of pollen limitation depends on a realistic view of its magnitude. Previous reviews of pollen supplementation experiments concluded that a majority of plant species suffers from pollen limitation and that its magnitude is high. Here, we perform a meta-analysis and find evidence that publication bias, experimental design, and the response variable chosen all influence the magnitude of pollen limitation. Fail-safe numbers indicate that publication bias exists for some measures of pollen limitation; significant results are more likely to be published and therefore available for review. Moreover, experiments conducted on only a fraction of a plant's flowers and reproductive episodes report ~8-fold higher effect sizes than those on all flowers produced over the entire lifetime, likely because resource reallocation among flowers and across years contributes to estimates of pollen limitation. Studies measuring percentage fruit set report higher values of pollen limitation than those measuring other response variables, such as seeds per fruit, perhaps because many plant species will not produce fruits unless adequate pollen receipt occurs to fertilize most ovules. We offer suggestions for reducing the bias introduced by methodology in pollen supplementation experiments and discuss our results in the context of optimality theory.","DOI":"10.3732/ajb.93.2.271","ISSN":"0002-9122, 1537-2197","note":"PMID: 21646188","journalAbbreviation":"Am. J. Bot.","language":"en","author":[{"family":"Knight","given":"Tiffany M."},{"family":"Steets","given":"Janette A."},{"family":"Ashman","given":"Tia-Lynn"}],"issued":{"date-parts":[["2006",2,1]]},"PMID":"21646188"},"label":"page","prefix":"but see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L."}],"issued":{"date-parts":[["2014"]]}},"label":"page"}],"schema":"https://github.com/citation-style-language/schema/raw/master/csl-citation.json"} </w:instrText>
      </w:r>
      <w:r w:rsidR="00721195" w:rsidRPr="003C3342">
        <w:fldChar w:fldCharType="separate"/>
      </w:r>
      <w:r w:rsidR="00475842" w:rsidRPr="00933507">
        <w:rPr>
          <w:rFonts w:ascii="Times New Roman" w:hAnsi="Times New Roman"/>
          <w:rPrChange w:id="1125" w:author="Daniel Falster" w:date="2016-08-29T13:01:00Z">
            <w:rPr>
              <w:rFonts w:ascii="Calibri" w:hAnsi="Calibri" w:cs="Times New Roman"/>
            </w:rPr>
          </w:rPrChange>
        </w:rPr>
        <w:t xml:space="preserve">(but see Knight </w:t>
      </w:r>
      <w:r w:rsidR="00475842" w:rsidRPr="00933507">
        <w:rPr>
          <w:rFonts w:ascii="Times New Roman" w:hAnsi="Times New Roman"/>
          <w:i/>
          <w:iCs/>
          <w:rPrChange w:id="1126" w:author="Daniel Falster" w:date="2016-08-29T13:01:00Z">
            <w:rPr>
              <w:rFonts w:ascii="Calibri" w:hAnsi="Calibri" w:cs="Times New Roman"/>
              <w:i/>
              <w:iCs/>
            </w:rPr>
          </w:rPrChange>
        </w:rPr>
        <w:t>et al.</w:t>
      </w:r>
      <w:r w:rsidR="00475842" w:rsidRPr="00933507">
        <w:rPr>
          <w:rFonts w:ascii="Times New Roman" w:hAnsi="Times New Roman"/>
          <w:rPrChange w:id="1127" w:author="Daniel Falster" w:date="2016-08-29T13:01:00Z">
            <w:rPr>
              <w:rFonts w:ascii="Calibri" w:hAnsi="Calibri" w:cs="Times New Roman"/>
            </w:rPr>
          </w:rPrChange>
        </w:rPr>
        <w:t xml:space="preserve"> 2006; Rosenheim </w:t>
      </w:r>
      <w:r w:rsidR="00475842" w:rsidRPr="00933507">
        <w:rPr>
          <w:rFonts w:ascii="Times New Roman" w:hAnsi="Times New Roman"/>
          <w:i/>
          <w:iCs/>
          <w:rPrChange w:id="1128" w:author="Daniel Falster" w:date="2016-08-29T13:01:00Z">
            <w:rPr>
              <w:rFonts w:ascii="Calibri" w:hAnsi="Calibri" w:cs="Times New Roman"/>
              <w:i/>
              <w:iCs/>
            </w:rPr>
          </w:rPrChange>
        </w:rPr>
        <w:t>et al.</w:t>
      </w:r>
      <w:r w:rsidR="00475842" w:rsidRPr="00933507">
        <w:rPr>
          <w:rFonts w:ascii="Times New Roman" w:hAnsi="Times New Roman"/>
          <w:rPrChange w:id="1129" w:author="Daniel Falster" w:date="2016-08-29T13:01:00Z">
            <w:rPr>
              <w:rFonts w:ascii="Calibri" w:hAnsi="Calibri" w:cs="Times New Roman"/>
            </w:rPr>
          </w:rPrChange>
        </w:rPr>
        <w:t xml:space="preserve"> 2014)</w:t>
      </w:r>
      <w:r w:rsidR="00721195" w:rsidRPr="003C3342">
        <w:fldChar w:fldCharType="end"/>
      </w:r>
      <w:r w:rsidRPr="003C3342">
        <w:t xml:space="preserve">. </w:t>
      </w:r>
      <w:commentRangeEnd w:id="1094"/>
      <w:r w:rsidR="006429EF" w:rsidRPr="003C3342">
        <w:rPr>
          <w:rStyle w:val="CommentReference"/>
          <w:rFonts w:cs="Times New Roman"/>
        </w:rPr>
        <w:commentReference w:id="1094"/>
      </w:r>
    </w:p>
    <w:p w14:paraId="54FBFF62" w14:textId="3A3D3A7E" w:rsidR="003A0B41" w:rsidRPr="003C3342" w:rsidRDefault="000C685B" w:rsidP="003C3342">
      <w:r w:rsidRPr="003C3342">
        <w:lastRenderedPageBreak/>
        <w:t>In conclusion, f</w:t>
      </w:r>
      <w:r w:rsidR="003A0B41" w:rsidRPr="003C3342">
        <w:t xml:space="preserve">or many species, the sample sizes of the current data set are large and for </w:t>
      </w:r>
      <w:r w:rsidRPr="003C3342">
        <w:t xml:space="preserve">most </w:t>
      </w:r>
      <w:r w:rsidR="003A0B41" w:rsidRPr="003C3342">
        <w:t xml:space="preserve">species we sampled across their entire age range, such that if a shift in accessory costs (or accessory cost components) existed it should have been detected in this data. We conclude that for many of these species the shifts in accessory costs </w:t>
      </w:r>
      <w:r w:rsidR="00430493" w:rsidRPr="003C3342">
        <w:t xml:space="preserve">were </w:t>
      </w:r>
      <w:r w:rsidR="003A0B41" w:rsidRPr="003C3342">
        <w:t xml:space="preserve">very small or non-existent </w:t>
      </w:r>
      <w:r w:rsidRPr="003C3342">
        <w:t xml:space="preserve">with respect to size, age or RE. For these species, the observed shifts in RE or relative reproductive investment (RA) with size and age </w:t>
      </w:r>
      <w:r w:rsidR="00430493" w:rsidRPr="003C3342">
        <w:t xml:space="preserve">did </w:t>
      </w:r>
      <w:r w:rsidRPr="003C3342">
        <w:t xml:space="preserve">not </w:t>
      </w:r>
      <w:r w:rsidR="00430493" w:rsidRPr="003C3342">
        <w:t xml:space="preserve">occur </w:t>
      </w:r>
      <w:r w:rsidRPr="003C3342">
        <w:t xml:space="preserve">because the relative cost of producing a seed </w:t>
      </w:r>
      <w:r w:rsidR="00430493" w:rsidRPr="003C3342">
        <w:t xml:space="preserve">changed </w:t>
      </w:r>
      <w:r w:rsidRPr="003C3342">
        <w:t xml:space="preserve">along the axis. Instead, other factors, such as mortality or compounding benefits of investing in growth at certain ages </w:t>
      </w:r>
      <w:r w:rsidR="00430493" w:rsidRPr="003C3342">
        <w:t xml:space="preserve">were </w:t>
      </w:r>
      <w:r w:rsidRPr="003C3342">
        <w:t>driving shifts in RE and RA with size and age (reviewed in Wenk &amp; Falster 2015).</w:t>
      </w:r>
    </w:p>
    <w:p w14:paraId="62814025" w14:textId="3DA601EB" w:rsidR="003A0B41" w:rsidRPr="003C3342" w:rsidRDefault="000C685B" w:rsidP="003A0B41">
      <w:pPr>
        <w:pStyle w:val="ListParagraph"/>
        <w:numPr>
          <w:ilvl w:val="0"/>
          <w:numId w:val="2"/>
        </w:numPr>
        <w:rPr>
          <w:rFonts w:cs="Times New Roman"/>
          <w:i/>
        </w:rPr>
      </w:pPr>
      <w:r w:rsidRPr="003C3342">
        <w:rPr>
          <w:rFonts w:cs="Times New Roman"/>
          <w:i/>
        </w:rPr>
        <w:t xml:space="preserve">Probably don’t include: </w:t>
      </w:r>
      <w:r w:rsidR="003A0B41" w:rsidRPr="003C3342">
        <w:rPr>
          <w:rFonts w:cs="Times New Roman"/>
          <w:i/>
        </w:rPr>
        <w:t>The increased accessory costs LEES and PUTU display with age are likely due to the significant decrease in seedset displayed by older individuals of these species. In contrast, the significant age-related shifts shown by BOLE are not related to significant shifts with seedset.</w:t>
      </w:r>
    </w:p>
    <w:p w14:paraId="12C0BD57" w14:textId="072C6AE1" w:rsidR="004432A6" w:rsidRPr="003C3342" w:rsidRDefault="004432A6" w:rsidP="003C3342">
      <w:pPr>
        <w:pStyle w:val="Heading2"/>
      </w:pPr>
      <w:r w:rsidRPr="003C3342">
        <w:t>Estimating reproductive investment</w:t>
      </w:r>
    </w:p>
    <w:p w14:paraId="5CB1F83C" w14:textId="0C66D1A1" w:rsidR="000B60EB" w:rsidRPr="003C3342" w:rsidRDefault="001A0703">
      <w:pPr>
        <w:pPrChange w:id="1130" w:author="Daniel Falster" w:date="2016-08-29T13:17:00Z">
          <w:pPr>
            <w:ind w:firstLine="720"/>
          </w:pPr>
        </w:pPrChange>
      </w:pPr>
      <w:del w:id="1131" w:author="Mark Westoby" w:date="2016-08-19T18:38:00Z">
        <w:r w:rsidRPr="003C3342" w:rsidDel="00BA5768">
          <w:delText xml:space="preserve">Obtaining accurate </w:delText>
        </w:r>
      </w:del>
      <w:ins w:id="1132" w:author="Mark Westoby" w:date="2016-08-19T18:38:00Z">
        <w:r w:rsidR="00BA5768" w:rsidRPr="003C3342">
          <w:t xml:space="preserve">Realistic </w:t>
        </w:r>
      </w:ins>
      <w:del w:id="1133" w:author="Mark Westoby" w:date="2016-08-19T18:38:00Z">
        <w:r w:rsidRPr="003C3342" w:rsidDel="00BA5768">
          <w:delText xml:space="preserve">measures </w:delText>
        </w:r>
      </w:del>
      <w:ins w:id="1134" w:author="Mark Westoby" w:date="2016-08-19T18:38:00Z">
        <w:r w:rsidR="00BA5768" w:rsidRPr="003C3342">
          <w:t xml:space="preserve">estimates </w:t>
        </w:r>
      </w:ins>
      <w:r w:rsidRPr="003C3342">
        <w:t xml:space="preserve">of reproductive investment and accessory costs </w:t>
      </w:r>
      <w:del w:id="1135" w:author="Mark Westoby" w:date="2016-08-19T18:38:00Z">
        <w:r w:rsidRPr="003C3342" w:rsidDel="00BA5768">
          <w:delText xml:space="preserve">is </w:delText>
        </w:r>
      </w:del>
      <w:ins w:id="1136" w:author="Mark Westoby" w:date="2016-08-19T18:38:00Z">
        <w:r w:rsidR="00BA5768" w:rsidRPr="003C3342">
          <w:t xml:space="preserve">are </w:t>
        </w:r>
      </w:ins>
      <w:r w:rsidRPr="003C3342">
        <w:t>essential to parameterize plant functional growth models. These models require estimates of the proportion of photosynthetic energy that is allocated to growth versus reproduction</w:t>
      </w:r>
      <w:r w:rsidR="00132ECE" w:rsidRPr="003C3342">
        <w:t xml:space="preserve"> (###refs)</w:t>
      </w:r>
      <w:r w:rsidRPr="003C3342">
        <w:t xml:space="preserve">. </w:t>
      </w:r>
      <w:ins w:id="1137" w:author="Mark Westoby" w:date="2016-08-19T18:38:00Z">
        <w:r w:rsidR="00BA5768" w:rsidRPr="003C3342">
          <w:t xml:space="preserve">Demographic </w:t>
        </w:r>
      </w:ins>
      <w:del w:id="1138" w:author="Mark Westoby" w:date="2016-08-19T18:38:00Z">
        <w:r w:rsidR="005F05B9" w:rsidRPr="003C3342" w:rsidDel="00BA5768">
          <w:delText>M</w:delText>
        </w:r>
      </w:del>
      <w:ins w:id="1139" w:author="Mark Westoby" w:date="2016-08-19T18:38:00Z">
        <w:r w:rsidR="00BA5768" w:rsidRPr="003C3342">
          <w:t>m</w:t>
        </w:r>
      </w:ins>
      <w:r w:rsidR="005F05B9" w:rsidRPr="003C3342">
        <w:t xml:space="preserve">odels </w:t>
      </w:r>
      <w:del w:id="1140" w:author="Mark Westoby" w:date="2016-08-19T18:38:00Z">
        <w:r w:rsidR="005F05B9" w:rsidRPr="003C3342" w:rsidDel="00BA5768">
          <w:delText xml:space="preserve">may </w:delText>
        </w:r>
      </w:del>
      <w:ins w:id="1141" w:author="Mark Westoby" w:date="2016-08-19T18:38:00Z">
        <w:r w:rsidR="00BA5768" w:rsidRPr="003C3342">
          <w:t xml:space="preserve">will </w:t>
        </w:r>
      </w:ins>
      <w:r w:rsidR="005F05B9" w:rsidRPr="003C3342">
        <w:t>also need to know</w:t>
      </w:r>
      <w:r w:rsidR="00132ECE" w:rsidRPr="003C3342">
        <w:t xml:space="preserve"> </w:t>
      </w:r>
      <w:r w:rsidRPr="003C3342">
        <w:t>how many seeds are produced for a given reproductive investment</w:t>
      </w:r>
      <w:r w:rsidR="00132ECE" w:rsidRPr="003C3342">
        <w:t xml:space="preserve"> (###refs)</w:t>
      </w:r>
      <w:r w:rsidRPr="003C3342">
        <w:t>. The first measure, reproductive allocation, is a focus of our other research efforts</w:t>
      </w:r>
      <w:r w:rsidR="005970FD" w:rsidRPr="003C3342">
        <w:t>, and is not touched upon here</w:t>
      </w:r>
      <w:r w:rsidRPr="003C3342">
        <w:t xml:space="preserve">. As described above, this data set shows that </w:t>
      </w:r>
      <w:r w:rsidR="005F211B" w:rsidRPr="003C3342">
        <w:t xml:space="preserve">across species </w:t>
      </w:r>
      <w:r w:rsidRPr="003C3342">
        <w:t>total accessory costs scale</w:t>
      </w:r>
      <w:r w:rsidR="00430493" w:rsidRPr="003C3342">
        <w:t>d</w:t>
      </w:r>
      <w:r w:rsidRPr="003C3342">
        <w:t xml:space="preserve"> isometrically with seed size, indicating that total reproductive investment</w:t>
      </w:r>
      <w:r w:rsidR="002014D0" w:rsidRPr="003C3342">
        <w:t xml:space="preserve">, </w:t>
      </w:r>
      <w:r w:rsidR="002014D0" w:rsidRPr="003C3342">
        <w:rPr>
          <w:i/>
        </w:rPr>
        <w:t>on a species level</w:t>
      </w:r>
      <w:r w:rsidR="002014D0" w:rsidRPr="003C3342">
        <w:t>,</w:t>
      </w:r>
      <w:r w:rsidRPr="003C3342">
        <w:t xml:space="preserve"> </w:t>
      </w:r>
      <w:r w:rsidR="00430493" w:rsidRPr="003C3342">
        <w:t xml:space="preserve">could </w:t>
      </w:r>
      <w:r w:rsidRPr="003C3342">
        <w:t xml:space="preserve">be </w:t>
      </w:r>
      <w:r w:rsidR="00415BC2" w:rsidRPr="003C3342">
        <w:t xml:space="preserve">broadly estimated </w:t>
      </w:r>
      <w:r w:rsidRPr="003C3342">
        <w:t>by knowing seed size (r</w:t>
      </w:r>
      <w:r w:rsidRPr="003C3342">
        <w:rPr>
          <w:vertAlign w:val="superscript"/>
        </w:rPr>
        <w:t>2</w:t>
      </w:r>
      <w:r w:rsidR="00D761B2" w:rsidRPr="003C3342">
        <w:rPr>
          <w:vertAlign w:val="superscript"/>
        </w:rPr>
        <w:t xml:space="preserve"> </w:t>
      </w:r>
      <w:r w:rsidRPr="003C3342">
        <w:t>=</w:t>
      </w:r>
      <w:r w:rsidR="00D761B2" w:rsidRPr="003C3342">
        <w:t xml:space="preserve"> </w:t>
      </w:r>
      <w:r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Pr="003C3342">
        <w:t>, increasing to r</w:t>
      </w:r>
      <w:r w:rsidRPr="003C3342">
        <w:rPr>
          <w:vertAlign w:val="superscript"/>
        </w:rPr>
        <w:t>2</w:t>
      </w:r>
      <w:r w:rsidR="00D761B2" w:rsidRPr="003C3342">
        <w:rPr>
          <w:vertAlign w:val="superscript"/>
        </w:rPr>
        <w:t xml:space="preserve"> </w:t>
      </w:r>
      <w:r w:rsidRPr="003C3342">
        <w:t>=</w:t>
      </w:r>
      <w:r w:rsidR="00D761B2" w:rsidRPr="003C3342">
        <w:t xml:space="preserve"> </w:t>
      </w:r>
      <w:r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Pr="003C3342">
        <w:t xml:space="preserve">if </w:t>
      </w:r>
      <w:r w:rsidRPr="003C3342">
        <w:rPr>
          <w:i/>
        </w:rPr>
        <w:t xml:space="preserve">Epacris </w:t>
      </w:r>
      <w:r w:rsidR="005970FD" w:rsidRPr="003C3342">
        <w:rPr>
          <w:i/>
        </w:rPr>
        <w:t xml:space="preserve">microphylla </w:t>
      </w:r>
      <w:r w:rsidRPr="003C3342">
        <w:t xml:space="preserve">is omitted). Total plant weight </w:t>
      </w:r>
      <w:r w:rsidR="00430493" w:rsidRPr="003C3342">
        <w:t xml:space="preserve">was </w:t>
      </w:r>
      <w:r w:rsidRPr="003C3342">
        <w:t xml:space="preserve">equally strongly correlated with seed size </w:t>
      </w:r>
      <w:r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w:t>
      </w:r>
      <w:r w:rsidR="000B60EB" w:rsidRPr="003C3342">
        <w:lastRenderedPageBreak/>
        <w:t>going to reproduction. However, to estimate reproductive investment for individual plants in a population</w:t>
      </w:r>
      <w:r w:rsidR="00115F52" w:rsidRPr="003C3342">
        <w:t>, with different sizes and ages,</w:t>
      </w:r>
      <w:r w:rsidR="000B60EB" w:rsidRPr="003C3342">
        <w:t xml:space="preserve"> information other than seed size is required.</w:t>
      </w:r>
      <w:r w:rsidR="00132ECE" w:rsidRPr="003C3342">
        <w:t xml:space="preserve"> </w:t>
      </w:r>
    </w:p>
    <w:p w14:paraId="2D5C6B97" w14:textId="5373540B" w:rsidR="00E76AB7" w:rsidRPr="003C3342" w:rsidRDefault="00E76AB7">
      <w:pPr>
        <w:pPrChange w:id="1142" w:author="Daniel Falster" w:date="2016-08-29T13:17:00Z">
          <w:pPr>
            <w:ind w:firstLine="720"/>
          </w:pPr>
        </w:pPrChange>
      </w:pPr>
      <w:r w:rsidRPr="003C3342">
        <w:t xml:space="preserve">The detailed measurements made for this study are not </w:t>
      </w:r>
      <w:r w:rsidR="00132ECE" w:rsidRPr="003C3342">
        <w:t xml:space="preserve">however </w:t>
      </w:r>
      <w:r w:rsidRPr="003C3342">
        <w:t xml:space="preserve">practical for many research projects and pointing researchers to the best rapidly-obtainable estimates of </w:t>
      </w:r>
      <w:r w:rsidR="00C4696C" w:rsidRPr="003C3342">
        <w:t xml:space="preserve">total </w:t>
      </w:r>
      <w:r w:rsidRPr="003C3342">
        <w:t>reproductive investment would be beneficial to many. We asked if knowing the investment in one of the components of total reproductive investment, such as investment in seeds, fruit or flowers provided a good estimate of total r</w:t>
      </w:r>
      <w:r w:rsidR="00BA0D72" w:rsidRPr="003C3342">
        <w:t>eproductive investment (Table 7</w:t>
      </w:r>
      <w:r w:rsidRPr="003C3342">
        <w:t>). The strongest correlate was investment in failed tissues (r</w:t>
      </w:r>
      <w:r w:rsidRPr="003C3342">
        <w:rPr>
          <w:vertAlign w:val="superscript"/>
        </w:rPr>
        <w:t>2</w:t>
      </w:r>
      <w:r w:rsidRPr="003C3342">
        <w:t>=</w:t>
      </w:r>
      <w:proofErr w:type="gramStart"/>
      <w:r w:rsidRPr="003C3342">
        <w:t>0.</w:t>
      </w:r>
      <w:r w:rsidR="00BA0D72" w:rsidRPr="003C3342">
        <w:t xml:space="preserve">94  </w:t>
      </w:r>
      <w:commentRangeStart w:id="1143"/>
      <w:r w:rsidRPr="003C3342">
        <w:t>8</w:t>
      </w:r>
      <w:commentRangeEnd w:id="1143"/>
      <w:proofErr w:type="gramEnd"/>
      <w:r w:rsidR="003A0038" w:rsidRPr="003C3342">
        <w:rPr>
          <w:rStyle w:val="CommentReference"/>
          <w:rFonts w:cs="Times New Roman"/>
        </w:rPr>
        <w:commentReference w:id="1143"/>
      </w:r>
      <w:r w:rsidR="00D761B2" w:rsidRPr="003C3342">
        <w:t>; Table 4)</w:t>
      </w:r>
      <w:r w:rsidRPr="003C3342">
        <w:t xml:space="preserve">, which primarily </w:t>
      </w:r>
      <w:r w:rsidR="00571CA1" w:rsidRPr="003C3342">
        <w:t>represent</w:t>
      </w:r>
      <w:r w:rsidR="00430493" w:rsidRPr="003C3342">
        <w:t>ed</w:t>
      </w:r>
      <w:r w:rsidR="00571CA1" w:rsidRPr="003C3342">
        <w:t xml:space="preserve"> investment in </w:t>
      </w:r>
      <w:r w:rsidRPr="003C3342">
        <w:t>aborted flowers and buds (Table 1). Total seed investment (seed count * seed mass) was a much poorer predictor of reproductive investment with r</w:t>
      </w:r>
      <w:r w:rsidRPr="003C3342">
        <w:rPr>
          <w:vertAlign w:val="superscript"/>
        </w:rPr>
        <w:t>2</w:t>
      </w:r>
      <w:r w:rsidRPr="003C3342">
        <w:t>=0.5</w:t>
      </w:r>
      <w:r w:rsidR="00BA0D72" w:rsidRPr="003C3342">
        <w:t>2</w:t>
      </w:r>
      <w:r w:rsidRPr="003C3342">
        <w:t>, while the correlation against total fruit investment had an r</w:t>
      </w:r>
      <w:r w:rsidRPr="003C3342">
        <w:rPr>
          <w:vertAlign w:val="superscript"/>
        </w:rPr>
        <w:t>2</w:t>
      </w:r>
      <w:r w:rsidRPr="003C3342">
        <w:t xml:space="preserve"> of just 0.</w:t>
      </w:r>
      <w:r w:rsidR="00BA0D72" w:rsidRPr="003C3342">
        <w:t>36</w:t>
      </w:r>
      <w:r w:rsidR="00D761B2" w:rsidRPr="003C3342">
        <w:t xml:space="preserve"> (Table </w:t>
      </w:r>
      <w:r w:rsidR="00BA0D72" w:rsidRPr="003C3342">
        <w:t>7</w:t>
      </w:r>
      <w:r w:rsidR="00D761B2" w:rsidRPr="003C3342">
        <w:t>)</w:t>
      </w:r>
      <w:r w:rsidRPr="003C3342">
        <w:t>. Unfortunately, determining how many buds, flowers, fruit, and seeds are aborted is not a “quick measure”, requiring repeat visits to the field and tedious accounting</w:t>
      </w:r>
      <w:r w:rsidR="00A74228" w:rsidRPr="003C3342">
        <w:t xml:space="preserve">. We therefore created an artificial, composite measure: </w:t>
      </w:r>
      <w:r w:rsidR="00571CA1" w:rsidRPr="003C3342">
        <w:t>“</w:t>
      </w:r>
      <w:r w:rsidR="00A74228" w:rsidRPr="003C3342">
        <w:t>total bud count</w:t>
      </w:r>
      <w:r w:rsidR="00132ECE" w:rsidRPr="003C3342">
        <w:t xml:space="preserve"> * </w:t>
      </w:r>
      <w:r w:rsidR="00A74228" w:rsidRPr="003C3342">
        <w:t>average flower weight at the time of pollination</w:t>
      </w:r>
      <w:r w:rsidR="00571CA1" w:rsidRPr="003C3342">
        <w:t>”</w:t>
      </w:r>
      <w:r w:rsidR="00A74228" w:rsidRPr="003C3342">
        <w:t xml:space="preserve"> and determined that this was equally strongly correlated with reproductive investment as total failed tissues (r</w:t>
      </w:r>
      <w:r w:rsidR="00A74228" w:rsidRPr="003C3342">
        <w:rPr>
          <w:vertAlign w:val="superscript"/>
        </w:rPr>
        <w:t>2</w:t>
      </w:r>
      <w:r w:rsidR="00A74228" w:rsidRPr="003C3342">
        <w:t>=0.</w:t>
      </w:r>
      <w:r w:rsidR="00BA0D72" w:rsidRPr="003C3342">
        <w:t>93</w:t>
      </w:r>
      <w:r w:rsidR="00A74228" w:rsidRPr="003C3342">
        <w:t xml:space="preserve">). For species </w:t>
      </w:r>
      <w:r w:rsidR="00417D69" w:rsidRPr="003C3342">
        <w:t xml:space="preserve">where </w:t>
      </w:r>
      <w:r w:rsidR="00A74228" w:rsidRPr="003C3342">
        <w:t>mo</w:t>
      </w:r>
      <w:r w:rsidR="00417D69" w:rsidRPr="003C3342">
        <w:t>st</w:t>
      </w:r>
      <w:r w:rsidR="00A74228" w:rsidRPr="003C3342">
        <w:t xml:space="preserve"> of their buds </w:t>
      </w:r>
      <w:r w:rsidR="00417D69" w:rsidRPr="003C3342">
        <w:t xml:space="preserve">are visible </w:t>
      </w:r>
      <w:r w:rsidR="00A74228" w:rsidRPr="003C3342">
        <w:t>at a single point in time</w:t>
      </w:r>
      <w:r w:rsidR="00C4696C" w:rsidRPr="003C3342">
        <w:t xml:space="preserve"> </w:t>
      </w:r>
      <w:r w:rsidR="00A74228" w:rsidRPr="003C3342">
        <w:t>doing a single bud count and determining flower weight for the species</w:t>
      </w:r>
      <w:r w:rsidR="00C4696C" w:rsidRPr="003C3342">
        <w:t xml:space="preserve"> is a manageable prospect</w:t>
      </w:r>
      <w:r w:rsidR="00A74228" w:rsidRPr="003C3342">
        <w:t xml:space="preserve">. </w:t>
      </w:r>
      <w:r w:rsidR="005C3269" w:rsidRPr="003C3342">
        <w:t xml:space="preserve">Bud count on its own is not comparable across species, since the relative energy expenditure per </w:t>
      </w:r>
      <w:r w:rsidR="002014D0" w:rsidRPr="003C3342">
        <w:t xml:space="preserve">flower </w:t>
      </w:r>
      <w:r w:rsidR="005C3269" w:rsidRPr="003C3342">
        <w:t>is very different across species (see previous section</w:t>
      </w:r>
      <w:r w:rsidR="00571CA1" w:rsidRPr="003C3342">
        <w:t>)</w:t>
      </w:r>
      <w:r w:rsidR="005C3269" w:rsidRPr="003C3342">
        <w:t>.</w:t>
      </w:r>
      <w:r w:rsidR="00115F52" w:rsidRPr="003C3342">
        <w:t xml:space="preserve"> </w:t>
      </w:r>
      <w:r w:rsidR="00D761B2" w:rsidRPr="003C3342">
        <w:t>Within</w:t>
      </w:r>
      <w:r w:rsidR="002014D0" w:rsidRPr="003C3342">
        <w:t xml:space="preserve"> individual </w:t>
      </w:r>
      <w:r w:rsidR="00115F52" w:rsidRPr="003C3342">
        <w:t>species, the strength of the correlation between total reproductive investment and seed investment varied from r</w:t>
      </w:r>
      <w:r w:rsidR="00115F52" w:rsidRPr="003C3342">
        <w:rPr>
          <w:vertAlign w:val="superscript"/>
        </w:rPr>
        <w:t>2</w:t>
      </w:r>
      <w:r w:rsidR="00115F52" w:rsidRPr="003C3342">
        <w:t>=0.</w:t>
      </w:r>
      <w:r w:rsidR="008C72C6" w:rsidRPr="003C3342">
        <w:t>30</w:t>
      </w:r>
      <w:r w:rsidR="00115F52" w:rsidRPr="003C3342">
        <w:t xml:space="preserve">-0.90, with </w:t>
      </w:r>
      <w:r w:rsidR="008C72C6" w:rsidRPr="003C3342">
        <w:t xml:space="preserve">one </w:t>
      </w:r>
      <w:r w:rsidR="00115F52" w:rsidRPr="003C3342">
        <w:t xml:space="preserve">species not </w:t>
      </w:r>
      <w:r w:rsidR="00132ECE" w:rsidRPr="003C3342">
        <w:t xml:space="preserve">even displaying </w:t>
      </w:r>
      <w:r w:rsidR="00115F52" w:rsidRPr="003C3342">
        <w:t>a significant correlation across individuals (Table 6). In contrast, the correlation between total reproductive investment and our composite measure, was highly significant for all species with r</w:t>
      </w:r>
      <w:r w:rsidR="00115F52" w:rsidRPr="003C3342">
        <w:rPr>
          <w:vertAlign w:val="superscript"/>
        </w:rPr>
        <w:t>2</w:t>
      </w:r>
      <w:r w:rsidR="00115F52" w:rsidRPr="003C3342">
        <w:t>=0.5</w:t>
      </w:r>
      <w:r w:rsidR="008C72C6" w:rsidRPr="003C3342">
        <w:t>2</w:t>
      </w:r>
      <w:r w:rsidR="00115F52" w:rsidRPr="003C3342">
        <w:t>-</w:t>
      </w:r>
      <w:r w:rsidR="008C72C6" w:rsidRPr="003C3342">
        <w:t>1.000</w:t>
      </w:r>
      <w:r w:rsidR="002014D0" w:rsidRPr="003C3342">
        <w:t>, again indicating it was the superior estimate of total reproductive investment</w:t>
      </w:r>
      <w:r w:rsidR="00115F52" w:rsidRPr="003C3342">
        <w:t>.</w:t>
      </w:r>
      <w:ins w:id="1144" w:author="Dr Elizabeth Wenk" w:date="2016-04-28T11:11:00Z">
        <w:r w:rsidR="00C4696C" w:rsidRPr="003C3342">
          <w:t xml:space="preserve"> These results conversely </w:t>
        </w:r>
      </w:ins>
      <w:ins w:id="1145" w:author="Dr Elizabeth Wenk" w:date="2016-04-28T11:12:00Z">
        <w:r w:rsidR="00C4696C" w:rsidRPr="003C3342">
          <w:t xml:space="preserve">demonstrate that </w:t>
        </w:r>
      </w:ins>
      <w:ins w:id="1146" w:author="Dr Elizabeth Wenk" w:date="2016-04-28T11:13:00Z">
        <w:r w:rsidR="00C4696C" w:rsidRPr="003C3342">
          <w:t xml:space="preserve">if your research question requires seed investment or seed count as an output, estimates of total reproductive investment </w:t>
        </w:r>
      </w:ins>
      <w:ins w:id="1147" w:author="Dr Elizabeth Wenk" w:date="2016-04-28T11:14:00Z">
        <w:r w:rsidR="00A32BAF" w:rsidRPr="003C3342">
          <w:t>will not accurately predict seed production.</w:t>
        </w:r>
      </w:ins>
    </w:p>
    <w:p w14:paraId="146319D5" w14:textId="00D2B5FB" w:rsidR="004716BC" w:rsidRPr="003C3342" w:rsidRDefault="00E76AB7">
      <w:pPr>
        <w:pPrChange w:id="1148" w:author="Daniel Falster" w:date="2016-08-29T13:17:00Z">
          <w:pPr>
            <w:ind w:firstLine="720"/>
          </w:pPr>
        </w:pPrChange>
      </w:pPr>
      <w:commentRangeStart w:id="1149"/>
      <w:r w:rsidRPr="003C3342">
        <w:lastRenderedPageBreak/>
        <w:t>An</w:t>
      </w:r>
      <w:commentRangeEnd w:id="1149"/>
      <w:r w:rsidRPr="003C3342">
        <w:rPr>
          <w:rStyle w:val="CommentReference"/>
          <w:rFonts w:cs="Times New Roman"/>
        </w:rPr>
        <w:commentReference w:id="1149"/>
      </w:r>
      <w:r w:rsidRPr="003C3342">
        <w:t xml:space="preserve"> alternative</w:t>
      </w:r>
      <w:r w:rsidR="00277B98" w:rsidRPr="003C3342">
        <w:t xml:space="preserve"> was a “top-down” approach, </w:t>
      </w:r>
      <w:r w:rsidR="00132ECE" w:rsidRPr="003C3342">
        <w:t>asking</w:t>
      </w:r>
      <w:r w:rsidR="00277B98" w:rsidRPr="003C3342">
        <w:t xml:space="preserve"> </w:t>
      </w:r>
      <w:r w:rsidR="00132ECE" w:rsidRPr="003C3342">
        <w:t xml:space="preserve">how well </w:t>
      </w:r>
      <w:r w:rsidRPr="003C3342">
        <w:t xml:space="preserve">measures of plant size </w:t>
      </w:r>
      <w:r w:rsidR="00277B98" w:rsidRPr="003C3342">
        <w:t>were correlated</w:t>
      </w:r>
      <w:r w:rsidRPr="003C3342">
        <w:t xml:space="preserve"> with reproductive investment or seed investment (Table 7b). The simplest of metrics to measure, plant basal diameter had the best predictive power, with an r</w:t>
      </w:r>
      <w:r w:rsidRPr="003C3342">
        <w:rPr>
          <w:vertAlign w:val="superscript"/>
        </w:rPr>
        <w:t>2</w:t>
      </w:r>
      <w:r w:rsidRPr="003C3342">
        <w:t>=0.66</w:t>
      </w:r>
      <w:r w:rsidR="00115F52" w:rsidRPr="003C3342">
        <w:t xml:space="preserve"> for the relationship with total reproductive investment</w:t>
      </w:r>
      <w:r w:rsidR="00D761B2" w:rsidRPr="003C3342">
        <w:t xml:space="preserve"> across all individuals</w:t>
      </w:r>
      <w:r w:rsidRPr="003C3342">
        <w:t xml:space="preserve">, although either total plant weight or leaf area </w:t>
      </w:r>
      <w:r w:rsidR="00A74228" w:rsidRPr="003C3342">
        <w:t xml:space="preserve">are </w:t>
      </w:r>
      <w:r w:rsidR="00417D69" w:rsidRPr="003C3342">
        <w:t xml:space="preserve">nearly as accurate </w:t>
      </w:r>
      <w:r w:rsidRPr="003C3342">
        <w:t>alternatives</w:t>
      </w:r>
      <w:r w:rsidR="00132ECE" w:rsidRPr="003C3342">
        <w:t xml:space="preserve"> (Appendix)</w:t>
      </w:r>
      <w:r w:rsidRPr="003C3342">
        <w:t xml:space="preserve">. For all of these measures, correlations </w:t>
      </w:r>
      <w:r w:rsidR="00D761B2" w:rsidRPr="003C3342">
        <w:t xml:space="preserve">using all data points </w:t>
      </w:r>
      <w:r w:rsidRPr="003C3342">
        <w:t>mask that, for some species, the relationship between plant basal diameter and reproductive investment is very strong (r</w:t>
      </w:r>
      <w:r w:rsidRPr="003C3342">
        <w:rPr>
          <w:vertAlign w:val="superscript"/>
        </w:rPr>
        <w:t>2</w:t>
      </w:r>
      <w:r w:rsidRPr="003C3342">
        <w:t>&gt;0.60 for 4 species) while for others there is only a loose correlation (r</w:t>
      </w:r>
      <w:r w:rsidRPr="003C3342">
        <w:rPr>
          <w:vertAlign w:val="superscript"/>
        </w:rPr>
        <w:t>2</w:t>
      </w:r>
      <w:r w:rsidRPr="003C3342">
        <w:t xml:space="preserve">&lt;0.30 for 5 species). The </w:t>
      </w:r>
      <w:r w:rsidR="00417D69" w:rsidRPr="003C3342">
        <w:t xml:space="preserve">three </w:t>
      </w:r>
      <w:r w:rsidRPr="003C3342">
        <w:t>measures of total plant size were much more poorly correlated with investment in seeds</w:t>
      </w:r>
      <w:r w:rsidR="002014D0" w:rsidRPr="003C3342">
        <w:t>, either across all data points</w:t>
      </w:r>
      <w:r w:rsidRPr="003C3342">
        <w:t xml:space="preserve"> (r</w:t>
      </w:r>
      <w:r w:rsidRPr="003C3342">
        <w:rPr>
          <w:vertAlign w:val="superscript"/>
        </w:rPr>
        <w:t>2</w:t>
      </w:r>
      <w:r w:rsidRPr="003C3342">
        <w:t>=0.33-0.40</w:t>
      </w:r>
      <w:r w:rsidR="00417D69" w:rsidRPr="003C3342">
        <w:t xml:space="preserve"> </w:t>
      </w:r>
      <w:r w:rsidR="002014D0" w:rsidRPr="003C3342">
        <w:t>for the three measures</w:t>
      </w:r>
      <w:r w:rsidRPr="003C3342">
        <w:t>)</w:t>
      </w:r>
      <w:r w:rsidR="002014D0" w:rsidRPr="003C3342">
        <w:t xml:space="preserve"> or within species. Indeed,</w:t>
      </w:r>
      <w:r w:rsidRPr="003C3342">
        <w:t xml:space="preserve"> only for 5 species was there </w:t>
      </w:r>
      <w:r w:rsidR="002014D0" w:rsidRPr="003C3342">
        <w:t xml:space="preserve">even </w:t>
      </w:r>
      <w:r w:rsidRPr="003C3342">
        <w:t xml:space="preserve">a significant correlation between plant diameter and seed investment. The message is </w:t>
      </w:r>
      <w:r w:rsidR="00277B98" w:rsidRPr="003C3342">
        <w:t xml:space="preserve">again </w:t>
      </w:r>
      <w:r w:rsidRPr="003C3342">
        <w:t xml:space="preserve">simple: If your research question requires an estimate of total reproductive investment, plant diameter </w:t>
      </w:r>
      <w:del w:id="1150" w:author="Mark Westoby" w:date="2016-08-19T18:42:00Z">
        <w:r w:rsidRPr="003C3342" w:rsidDel="00D052D4">
          <w:delText xml:space="preserve">and </w:delText>
        </w:r>
      </w:del>
      <w:ins w:id="1151" w:author="Mark Westoby" w:date="2016-08-19T18:42:00Z">
        <w:r w:rsidR="00D052D4" w:rsidRPr="003C3342">
          <w:t xml:space="preserve">plus </w:t>
        </w:r>
      </w:ins>
      <w:r w:rsidRPr="003C3342">
        <w:t xml:space="preserve">knowing </w:t>
      </w:r>
      <w:del w:id="1152" w:author="Mark Westoby" w:date="2016-08-19T18:42:00Z">
        <w:r w:rsidRPr="003C3342" w:rsidDel="00D052D4">
          <w:delText xml:space="preserve">if </w:delText>
        </w:r>
      </w:del>
      <w:ins w:id="1153" w:author="Mark Westoby" w:date="2016-08-19T18:42:00Z">
        <w:r w:rsidR="00D052D4" w:rsidRPr="003C3342">
          <w:t xml:space="preserve">whether </w:t>
        </w:r>
      </w:ins>
      <w:r w:rsidRPr="003C3342">
        <w:t xml:space="preserve">an individual is reproductively mature </w:t>
      </w:r>
      <w:del w:id="1154" w:author="Mark Westoby" w:date="2016-08-19T18:42:00Z">
        <w:r w:rsidRPr="003C3342" w:rsidDel="00D052D4">
          <w:delText>provide an acceptable estimate</w:delText>
        </w:r>
      </w:del>
      <w:ins w:id="1155" w:author="Mark Westoby" w:date="2016-08-19T18:42:00Z">
        <w:r w:rsidR="00D052D4" w:rsidRPr="003C3342">
          <w:t>does account for a fair fraction of the variation</w:t>
        </w:r>
      </w:ins>
      <w:r w:rsidRPr="003C3342">
        <w:t xml:space="preserve">. </w:t>
      </w:r>
      <w:r w:rsidR="004716BC" w:rsidRPr="003C3342">
        <w:t>If seed production is the sought-after variable, actual seed counts must be made.</w:t>
      </w:r>
      <w:r w:rsidR="00132ECE" w:rsidRPr="003C3342">
        <w:t xml:space="preserve"> The stronger relationship between plant size and total reproductive investment, versus seed investment, </w:t>
      </w:r>
      <w:r w:rsidR="00A32BAF" w:rsidRPr="003C3342">
        <w:t xml:space="preserve">supports </w:t>
      </w:r>
      <w:r w:rsidR="00132ECE" w:rsidRPr="003C3342">
        <w:t xml:space="preserve">the findings in previous datasets </w:t>
      </w:r>
      <w:r w:rsidR="00132ECE" w:rsidRPr="003C3342">
        <w:fldChar w:fldCharType="begin"/>
      </w:r>
      <w:r w:rsidR="00132ECE" w:rsidRPr="003C3342">
        <w:instrText xml:space="preserve"> ADDIN ZOTERO_ITEM CSL_CITATION {"citationID":"jt7i86eq8","properties":{"formattedCitation":"(Henery &amp; Westoby 2001)","plainCitation":"(Henery &amp; Westoby 2001)"},"citationItems":[{"id":508,"uris":["http://zotero.org/users/503753/items/ET4N3TCB"],"uri":["http://zotero.org/users/503753/items/ET4N3TCB"],"itemData":{"id":508,"type":"article-journal","title":"Seed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132ECE" w:rsidRPr="003C3342">
        <w:rPr>
          <w:rFonts w:ascii="Cambria Math" w:hAnsi="Cambria Math" w:cs="Cambria Math"/>
        </w:rPr>
        <w:instrText>⬚</w:instrText>
      </w:r>
      <w:r w:rsidR="00132ECE"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species.","call-number":"0082","author":[{"family":"Henery","given":"M"},{"family":"Westoby","given":"M"}],"issued":{"date-parts":[["2001"]]}}}],"schema":"https://github.com/citation-style-language/schema/raw/master/csl-citation.json"} </w:instrText>
      </w:r>
      <w:r w:rsidR="00132ECE" w:rsidRPr="003C3342">
        <w:fldChar w:fldCharType="separate"/>
      </w:r>
      <w:r w:rsidR="00132ECE" w:rsidRPr="00933507">
        <w:rPr>
          <w:rPrChange w:id="1156" w:author="Daniel Falster" w:date="2016-08-29T13:01:00Z">
            <w:rPr>
              <w:rFonts w:ascii="Calibri" w:hAnsi="Calibri"/>
            </w:rPr>
          </w:rPrChange>
        </w:rPr>
        <w:t>(Henery &amp; Westoby 2001)</w:t>
      </w:r>
      <w:r w:rsidR="00132ECE" w:rsidRPr="003C3342">
        <w:fldChar w:fldCharType="end"/>
      </w:r>
      <w:r w:rsidR="00132ECE" w:rsidRPr="003C3342">
        <w:t>###ref.</w:t>
      </w:r>
    </w:p>
    <w:p w14:paraId="156D3672" w14:textId="1FCE970B" w:rsidR="00277B98" w:rsidRPr="003C3342" w:rsidRDefault="00FD6434">
      <w:pPr>
        <w:pPrChange w:id="1157" w:author="Daniel Falster" w:date="2016-08-29T13:17:00Z">
          <w:pPr>
            <w:ind w:firstLine="720"/>
          </w:pPr>
        </w:pPrChange>
      </w:pPr>
      <w:r w:rsidRPr="003C3342">
        <w:t xml:space="preserve">The explanation for the poor correlation between seed investment and either plant size or total reproductive investment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in the population</w:t>
      </w:r>
      <w:r w:rsidR="003A0038" w:rsidRPr="003C3342">
        <w:t xml:space="preserve"> and across species</w:t>
      </w:r>
      <w:r w:rsidR="00E573B8" w:rsidRPr="003C3342">
        <w:t xml:space="preserve"> (Table 6)</w:t>
      </w:r>
      <w:r w:rsidR="0046571E"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933507">
        <w:rPr>
          <w:rFonts w:ascii="Adobe Caslon Pro" w:hAnsi="Adobe Caslon Pro" w:cs="Adobe Caslon Pro"/>
          <w:rPrChange w:id="1158" w:author="Daniel Falster" w:date="2016-08-29T13:01:00Z">
            <w:rPr/>
          </w:rPrChange>
        </w:rPr>
        <w:instrText>‐</w:instrText>
      </w:r>
      <w:r w:rsidR="00E573B8" w:rsidRPr="003C3342">
        <w:instrText>annual schedules consisting of either high or low reproduction years. Seed production was weakly more variable among wind</w:instrText>
      </w:r>
      <w:r w:rsidR="00E573B8" w:rsidRPr="00933507">
        <w:rPr>
          <w:rFonts w:ascii="Adobe Caslon Pro" w:hAnsi="Adobe Caslon Pro" w:cs="Adobe Caslon Pro"/>
          <w:rPrChange w:id="1159" w:author="Daniel Falster" w:date="2016-08-29T13:01:00Z">
            <w:rPr/>
          </w:rPrChange>
        </w:rPr>
        <w:instrText>‐</w:instrText>
      </w:r>
      <w:r w:rsidR="00E573B8" w:rsidRPr="003C3342">
        <w:instrText>pollinated taxa than animal</w:instrText>
      </w:r>
      <w:r w:rsidR="00E573B8" w:rsidRPr="00933507">
        <w:rPr>
          <w:rFonts w:ascii="Adobe Caslon Pro" w:hAnsi="Adobe Caslon Pro" w:cs="Adobe Caslon Pro"/>
          <w:rPrChange w:id="1160" w:author="Daniel Falster" w:date="2016-08-29T13:01:00Z">
            <w:rPr/>
          </w:rPrChange>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933507">
        <w:rPr>
          <w:rFonts w:ascii="Adobe Caslon Pro" w:hAnsi="Adobe Caslon Pro" w:cs="Adobe Caslon Pro"/>
          <w:rPrChange w:id="1161" w:author="Daniel Falster" w:date="2016-08-29T13:01:00Z">
            <w:rPr/>
          </w:rPrChange>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933507">
        <w:rPr>
          <w:rPrChange w:id="1162" w:author="Daniel Falster" w:date="2016-08-29T13:01:00Z">
            <w:rPr>
              <w:rFonts w:ascii="Calibri" w:hAnsi="Calibri" w:cs="Times New Roman"/>
            </w:rPr>
          </w:rPrChange>
        </w:rPr>
        <w:t xml:space="preserve">(Herrera </w:t>
      </w:r>
      <w:r w:rsidR="00E573B8" w:rsidRPr="00933507">
        <w:rPr>
          <w:rFonts w:ascii="Times New Roman" w:hAnsi="Times New Roman"/>
          <w:i/>
          <w:iCs/>
          <w:rPrChange w:id="1163" w:author="Daniel Falster" w:date="2016-08-29T13:01:00Z">
            <w:rPr>
              <w:rFonts w:ascii="Calibri" w:hAnsi="Calibri" w:cs="Times New Roman"/>
              <w:i/>
              <w:iCs/>
            </w:rPr>
          </w:rPrChange>
        </w:rPr>
        <w:t>et al.</w:t>
      </w:r>
      <w:r w:rsidR="00E573B8" w:rsidRPr="00933507">
        <w:rPr>
          <w:rFonts w:ascii="Times New Roman" w:hAnsi="Times New Roman"/>
          <w:rPrChange w:id="1164" w:author="Daniel Falster" w:date="2016-08-29T13:01:00Z">
            <w:rPr>
              <w:rFonts w:ascii="Calibri" w:hAnsi="Calibri" w:cs="Times New Roman"/>
            </w:rPr>
          </w:rPrChange>
        </w:rPr>
        <w:t xml:space="preserve"> 1998; Wesselingh 2007; Gómez 2008)</w:t>
      </w:r>
      <w:r w:rsidR="00BA7BDC" w:rsidRPr="003C3342">
        <w:fldChar w:fldCharType="end"/>
      </w:r>
      <w:r w:rsidR="005C3269" w:rsidRPr="003C3342">
        <w:t xml:space="preserve">. </w:t>
      </w:r>
      <w:r w:rsidR="00BA7BDC" w:rsidRPr="003C3342">
        <w:t xml:space="preserve">These processes lead to both </w:t>
      </w:r>
      <w:r w:rsidR="00BA7BDC" w:rsidRPr="003C3342">
        <w:lastRenderedPageBreak/>
        <w:t>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933507">
        <w:rPr>
          <w:rFonts w:ascii="Adobe Caslon Pro" w:hAnsi="Adobe Caslon Pro" w:cs="Adobe Caslon Pro"/>
          <w:rPrChange w:id="1165" w:author="Daniel Falster" w:date="2016-08-29T13:01:00Z">
            <w:rPr/>
          </w:rPrChange>
        </w:rPr>
        <w:instrText>‐</w:instrText>
      </w:r>
      <w:r w:rsidR="00277B98" w:rsidRPr="003C3342">
        <w:instrText>annual schedules consisting of either high or low reproduction years. Seed production was weakly more variable among wind</w:instrText>
      </w:r>
      <w:r w:rsidR="00277B98" w:rsidRPr="00933507">
        <w:rPr>
          <w:rFonts w:ascii="Adobe Caslon Pro" w:hAnsi="Adobe Caslon Pro" w:cs="Adobe Caslon Pro"/>
          <w:rPrChange w:id="1166" w:author="Daniel Falster" w:date="2016-08-29T13:01:00Z">
            <w:rPr/>
          </w:rPrChange>
        </w:rPr>
        <w:instrText>‐</w:instrText>
      </w:r>
      <w:r w:rsidR="00277B98" w:rsidRPr="003C3342">
        <w:instrText>pollinated taxa than animal</w:instrText>
      </w:r>
      <w:r w:rsidR="00277B98" w:rsidRPr="00933507">
        <w:rPr>
          <w:rFonts w:ascii="Adobe Caslon Pro" w:hAnsi="Adobe Caslon Pro" w:cs="Adobe Caslon Pro"/>
          <w:rPrChange w:id="1167" w:author="Daniel Falster" w:date="2016-08-29T13:01:00Z">
            <w:rPr/>
          </w:rPrChange>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933507">
        <w:rPr>
          <w:rFonts w:ascii="Adobe Caslon Pro" w:hAnsi="Adobe Caslon Pro" w:cs="Adobe Caslon Pro"/>
          <w:rPrChange w:id="1168" w:author="Daniel Falster" w:date="2016-08-29T13:01:00Z">
            <w:rPr/>
          </w:rPrChange>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933507">
        <w:rPr>
          <w:rPrChange w:id="1169" w:author="Daniel Falster" w:date="2016-08-29T13:01:00Z">
            <w:rPr>
              <w:rFonts w:ascii="Calibri" w:hAnsi="Calibri" w:cs="Times New Roman"/>
            </w:rPr>
          </w:rPrChange>
        </w:rPr>
        <w:t xml:space="preserve">(Copland &amp; Whelan 1989; Mitchell 1997; Herrera </w:t>
      </w:r>
      <w:r w:rsidR="00277B98" w:rsidRPr="00933507">
        <w:rPr>
          <w:rFonts w:ascii="Times New Roman" w:hAnsi="Times New Roman"/>
          <w:i/>
          <w:iCs/>
          <w:rPrChange w:id="1170" w:author="Daniel Falster" w:date="2016-08-29T13:01:00Z">
            <w:rPr>
              <w:rFonts w:ascii="Calibri" w:hAnsi="Calibri" w:cs="Times New Roman"/>
              <w:i/>
              <w:iCs/>
            </w:rPr>
          </w:rPrChange>
        </w:rPr>
        <w:t>et al.</w:t>
      </w:r>
      <w:r w:rsidR="00277B98" w:rsidRPr="00933507">
        <w:rPr>
          <w:rFonts w:ascii="Times New Roman" w:hAnsi="Times New Roman"/>
          <w:rPrChange w:id="1171" w:author="Daniel Falster" w:date="2016-08-29T13:01:00Z">
            <w:rPr>
              <w:rFonts w:ascii="Calibri" w:hAnsi="Calibri" w:cs="Times New Roman"/>
            </w:rPr>
          </w:rPrChange>
        </w:rPr>
        <w:t xml:space="preserve"> 1998)</w:t>
      </w:r>
      <w:r w:rsidR="00277B98" w:rsidRPr="003C3342">
        <w:fldChar w:fldCharType="end"/>
      </w:r>
      <w:r w:rsidR="00BA7BDC" w:rsidRPr="003C3342">
        <w:t xml:space="preserve">. </w:t>
      </w:r>
    </w:p>
    <w:p w14:paraId="3532E35C" w14:textId="2895B8EE" w:rsidR="008732AC" w:rsidRPr="003C3342" w:rsidRDefault="00CB0C54">
      <w:pPr>
        <w:pPrChange w:id="1172" w:author="Daniel Falster" w:date="2016-08-29T13:17:00Z">
          <w:pPr>
            <w:ind w:firstLine="720"/>
          </w:pPr>
        </w:pPrChange>
      </w:pPr>
      <w:commentRangeStart w:id="1173"/>
      <w:r w:rsidRPr="003C3342">
        <w:t>The</w:t>
      </w:r>
      <w:commentRangeEnd w:id="1173"/>
      <w:r w:rsidR="008732AC" w:rsidRPr="003C3342">
        <w:rPr>
          <w:rStyle w:val="CommentReference"/>
          <w:rFonts w:cs="Times New Roman"/>
        </w:rPr>
        <w:commentReference w:id="1173"/>
      </w:r>
      <w:r w:rsidRPr="003C3342">
        <w:t xml:space="preserve"> strong correlation between total leaf area (or plant size or plant diameter) and total reproductive investment within most species, suggests that </w:t>
      </w:r>
      <w:r w:rsidR="00277B98" w:rsidRPr="003C3342">
        <w:t xml:space="preserve">total </w:t>
      </w:r>
      <w:r w:rsidRPr="003C3342">
        <w:t xml:space="preserve">reproductive investment is controlled by resource availability. </w:t>
      </w:r>
      <w:r w:rsidR="00277B98" w:rsidRPr="003C3342">
        <w:t xml:space="preserve">Producing flowers, whether aborted or successful, represents the vast majority of plant energy investment </w:t>
      </w:r>
      <w:r w:rsidR="00115F52" w:rsidRPr="003C3342">
        <w:t xml:space="preserve">(Table 1) </w:t>
      </w:r>
      <w:r w:rsidR="00277B98" w:rsidRPr="003C3342">
        <w:t xml:space="preserve">and the number of flowers produced is </w:t>
      </w:r>
      <w:r w:rsidR="00DC65F4" w:rsidRPr="003C3342">
        <w:t xml:space="preserve">strongly correlated with </w:t>
      </w:r>
      <w:r w:rsidR="005A2338" w:rsidRPr="003C3342">
        <w:t>leaf area</w:t>
      </w:r>
      <w:r w:rsidR="00DC65F4" w:rsidRPr="003C3342">
        <w:t xml:space="preserve"> </w:t>
      </w:r>
      <w:r w:rsidR="00A32BAF" w:rsidRPr="003C3342">
        <w:t xml:space="preserve">for </w:t>
      </w:r>
      <w:r w:rsidR="00DC65F4" w:rsidRPr="003C3342">
        <w:t>all species.</w:t>
      </w:r>
      <w:r w:rsidR="007B6510" w:rsidRPr="003C3342">
        <w:t xml:space="preserve"> </w:t>
      </w:r>
      <w:r w:rsidR="00A87B93" w:rsidRPr="003C3342">
        <w:t xml:space="preserve">Although seedset is notably variable across </w:t>
      </w:r>
      <w:r w:rsidR="003227F1" w:rsidRPr="003C3342">
        <w:t xml:space="preserve">individuals, limiting the </w:t>
      </w:r>
      <w:r w:rsidR="00A32BAF" w:rsidRPr="003C3342">
        <w:t xml:space="preserve">correlation between </w:t>
      </w:r>
      <w:r w:rsidR="003227F1" w:rsidRPr="003C3342">
        <w:t xml:space="preserve">flower production </w:t>
      </w:r>
      <w:r w:rsidR="00A32BAF" w:rsidRPr="003C3342">
        <w:t xml:space="preserve">and </w:t>
      </w:r>
      <w:r w:rsidR="003227F1" w:rsidRPr="003C3342">
        <w:t>seed production in our study</w:t>
      </w:r>
      <w:r w:rsidR="00A87B93" w:rsidRPr="003C3342">
        <w:t xml:space="preserve">, flower production is the reproductive trait </w:t>
      </w:r>
      <w:r w:rsidR="003227F1" w:rsidRPr="003C3342">
        <w:t xml:space="preserve">with a significant selection gradient in the largest number of studies </w:t>
      </w:r>
      <w:r w:rsidR="003227F1" w:rsidRPr="003C3342">
        <w:fldChar w:fldCharType="begin"/>
      </w:r>
      <w:r w:rsidR="003227F1" w:rsidRPr="003C3342">
        <w:instrText xml:space="preserve"> ADDIN ZOTERO_ITEM CSL_CITATION {"citationID":"9r789tcsv","properties":{"formattedCitation":"(Harder &amp; Johnson 2009 and references therein)","plainCitation":"(Harder &amp; Johnson 2009 and references therein)"},"citationItems":[{"id":1879,"uris":["http://zotero.org/users/503753/items/37QXBMEK"],"uri":["http://zotero.org/users/503753/items/37QXBMEK"],"itemData":{"id":1879,"type":"article-journal","title":"Darwin's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D."}],"issued":{"date-parts":[["2009",8,1]]}},"suffix":" and references therein"}],"schema":"https://github.com/citation-style-language/schema/raw/master/csl-citation.json"} </w:instrText>
      </w:r>
      <w:r w:rsidR="003227F1" w:rsidRPr="003C3342">
        <w:fldChar w:fldCharType="separate"/>
      </w:r>
      <w:r w:rsidR="003227F1" w:rsidRPr="00933507">
        <w:rPr>
          <w:rPrChange w:id="1174" w:author="Daniel Falster" w:date="2016-08-29T13:01:00Z">
            <w:rPr>
              <w:rFonts w:ascii="Calibri" w:hAnsi="Calibri"/>
            </w:rPr>
          </w:rPrChange>
        </w:rPr>
        <w:t>(Harder &amp; Johnson 2009 and references therein)</w:t>
      </w:r>
      <w:r w:rsidR="003227F1" w:rsidRPr="003C3342">
        <w:fldChar w:fldCharType="end"/>
      </w:r>
      <w:r w:rsidR="003227F1" w:rsidRPr="003C3342">
        <w:t>, indicating its importance to plant fitness.</w:t>
      </w:r>
      <w:r w:rsidR="00A87B93" w:rsidRPr="003C3342">
        <w:t xml:space="preserve"> </w:t>
      </w:r>
      <w:r w:rsidR="007B6510" w:rsidRPr="003C3342">
        <w:t xml:space="preserve">Previous studies have </w:t>
      </w:r>
      <w:r w:rsidR="003227F1" w:rsidRPr="003C3342">
        <w:t xml:space="preserve">also </w:t>
      </w:r>
      <w:r w:rsidR="007B6510" w:rsidRPr="003C3342">
        <w:t xml:space="preserve">shown that resource availability controls flower production </w:t>
      </w:r>
      <w:r w:rsidR="007B6510" w:rsidRPr="003C3342">
        <w:fldChar w:fldCharType="begin"/>
      </w:r>
      <w:r w:rsidR="007B6510" w:rsidRPr="003C3342">
        <w:instrText xml:space="preserve"> ADDIN ZOTERO_ITEM CSL_CITATION {"citationID":"js3ngorbd","properties":{"formattedCitation":"(Campbell &amp; Halama 1993)","plainCitation":"(Campbell &amp; Halama 1993)"},"citationItems":[{"id":1912,"uris":["http://zotero.org/users/503753/items/DQSIX6SJ"],"uri":["http://zotero.org/users/503753/items/DQSIX6SJ"],"itemData":{"id":1912,"type":"article-journal","title":"Resource and pollen limitations to lifetime seed production in a natural plant population","container-title":"Ecology","page":"1043-1051","volume":"74","issue":"4","source":"JSTOR","abstract":"Using experimental manipulations, we examined pollen and resource limitations to seed production and their interaction in a natural population of a monocarpic plant, Ipomopsis aggregata. Our design cross two factors, pollen level (hand-pollinated or control) and resource level (water added, water and fertilizer added, or control). Both hand-pollination and fertilizing during the blooming season increased total seed production, while watering alone has no effect on any component of reproductive success. Hand-pollination boosted number of seeds per flower, with no effect on flower number. In contrasts, fertilizing had its primary effect on the number of flowers produced, while also increasing the number of seeds per mature fruit in hand-pollinated plants. Fertilizing increased nectar volume, but path analysis detected no indirect effect of this increased reward rate on seed production, suggesting instead that fertilizing has a slight, but direct, effect on seeds per flower. These results argue against a strict dichotomy between pollen limitation and resource limitation of female reproductive success in plants.","DOI":"10.2307/1940474","ISSN":"0012-9658","journalAbbreviation":"Ecology","author":[{"family":"Campbell","given":"Diane R."},{"family":"Halama","given":"Kenneth J."}],"issued":{"date-parts":[["1993"]]}}}],"schema":"https://github.com/citation-style-language/schema/raw/master/csl-citation.json"} </w:instrText>
      </w:r>
      <w:r w:rsidR="007B6510" w:rsidRPr="003C3342">
        <w:fldChar w:fldCharType="separate"/>
      </w:r>
      <w:r w:rsidR="007B6510" w:rsidRPr="00933507">
        <w:rPr>
          <w:rPrChange w:id="1175" w:author="Daniel Falster" w:date="2016-08-29T13:01:00Z">
            <w:rPr>
              <w:rFonts w:ascii="Calibri" w:hAnsi="Calibri"/>
            </w:rPr>
          </w:rPrChange>
        </w:rPr>
        <w:t>(Campbell &amp; Halama 1993)</w:t>
      </w:r>
      <w:r w:rsidR="007B6510" w:rsidRPr="003C3342">
        <w:fldChar w:fldCharType="end"/>
      </w:r>
      <w:r w:rsidR="007B6510" w:rsidRPr="003C3342">
        <w:t>.</w:t>
      </w:r>
      <w:r w:rsidR="00DC65F4" w:rsidRPr="003C3342">
        <w:t xml:space="preserve"> </w:t>
      </w:r>
      <w:r w:rsidR="005A2338" w:rsidRPr="003C3342">
        <w:t xml:space="preserve">Moreover, </w:t>
      </w:r>
      <w:r w:rsidRPr="003C3342">
        <w:t xml:space="preserve">the correlation between reproductive investment (or bud count) and leaf area was strongest for two of the three species </w:t>
      </w:r>
      <w:del w:id="1176" w:author="Daniel Falster" w:date="2016-08-29T13:06:00Z">
        <w:r w:rsidRPr="003C3342" w:rsidDel="00F66C59">
          <w:delText xml:space="preserve">which </w:delText>
        </w:r>
      </w:del>
      <w:ins w:id="1177" w:author="Daniel Falster" w:date="2016-08-29T13:06:00Z">
        <w:r w:rsidR="00F66C59" w:rsidRPr="00F66C59">
          <w:t>that</w:t>
        </w:r>
        <w:r w:rsidR="00F66C59" w:rsidRPr="003C3342">
          <w:t xml:space="preserve"> </w:t>
        </w:r>
      </w:ins>
      <w:r w:rsidRPr="003C3342">
        <w:t>produce a single flower (or inflorescence) bud at each leaf node on the previous year’s growth (</w:t>
      </w:r>
      <w:r w:rsidRPr="003C3342">
        <w:rPr>
          <w:i/>
        </w:rPr>
        <w:t xml:space="preserve">Hakea teretifolia </w:t>
      </w:r>
      <w:r w:rsidRPr="003C3342">
        <w:t xml:space="preserve">and </w:t>
      </w:r>
      <w:r w:rsidRPr="003C3342">
        <w:rPr>
          <w:i/>
        </w:rPr>
        <w:t>Epacris microphylla</w:t>
      </w:r>
      <w:r w:rsidRPr="003C3342">
        <w:t xml:space="preserve">). The third species, </w:t>
      </w:r>
      <w:r w:rsidRPr="003C3342">
        <w:rPr>
          <w:i/>
        </w:rPr>
        <w:t>Persoonia lanceolata</w:t>
      </w:r>
      <w:r w:rsidRPr="003C3342">
        <w:t xml:space="preserve"> showed a quite weak correlation between leaf area and bud production, possibly because its leaves are large, few in number, and long-lived. Two additional species</w:t>
      </w:r>
      <w:r w:rsidR="005A2338" w:rsidRPr="003C3342">
        <w:t xml:space="preserve"> that had quite strong correlations</w:t>
      </w:r>
      <w:r w:rsidRPr="003C3342">
        <w:t xml:space="preserve">, </w:t>
      </w:r>
      <w:r w:rsidRPr="003C3342">
        <w:rPr>
          <w:i/>
        </w:rPr>
        <w:t>Boronia ledifolia</w:t>
      </w:r>
      <w:r w:rsidRPr="003C3342">
        <w:t xml:space="preserve"> and </w:t>
      </w:r>
      <w:r w:rsidRPr="003C3342">
        <w:rPr>
          <w:i/>
        </w:rPr>
        <w:t>Leucopogon esquamatus</w:t>
      </w:r>
      <w:r w:rsidRPr="003C3342">
        <w:t xml:space="preserve">, produce flowers at each leaf node, but </w:t>
      </w:r>
      <w:r w:rsidRPr="003C3342">
        <w:rPr>
          <w:i/>
        </w:rPr>
        <w:t xml:space="preserve">Boronia </w:t>
      </w:r>
      <w:r w:rsidRPr="003C3342">
        <w:t xml:space="preserve">produces between 1-5 flowers per node and </w:t>
      </w:r>
      <w:r w:rsidRPr="003C3342">
        <w:rPr>
          <w:i/>
        </w:rPr>
        <w:t xml:space="preserve">Leucopogon </w:t>
      </w:r>
      <w:r w:rsidRPr="003C3342">
        <w:t xml:space="preserve">1-2 flowers per node, weakening the correlation. </w:t>
      </w:r>
    </w:p>
    <w:p w14:paraId="2B255FF6" w14:textId="5E091637" w:rsidR="008732AC" w:rsidRPr="003C3342" w:rsidRDefault="008732AC" w:rsidP="003C3342">
      <w:commentRangeStart w:id="1178"/>
      <w:r w:rsidRPr="003C3342">
        <w:t xml:space="preserve">For the six largest-seeded species and one-smaller seeded species, investment in seeds did not increase significantly with increasing leaf area, while there was a strong </w:t>
      </w:r>
      <w:r w:rsidR="0058600C" w:rsidRPr="003C3342">
        <w:t xml:space="preserve">positive </w:t>
      </w:r>
      <w:r w:rsidRPr="003C3342">
        <w:t>correlation</w:t>
      </w:r>
      <w:r w:rsidR="0058600C" w:rsidRPr="003C3342">
        <w:t xml:space="preserve"> for most smaller-seeded species. This is likely because large-seeded species show more individual variation in seed investment, simply because each seed represents a larger proportion of total seed investment.</w:t>
      </w:r>
      <w:commentRangeEnd w:id="1178"/>
      <w:r w:rsidR="0058600C" w:rsidRPr="003C3342">
        <w:rPr>
          <w:rStyle w:val="CommentReference"/>
          <w:rFonts w:cs="Times New Roman"/>
        </w:rPr>
        <w:commentReference w:id="1178"/>
      </w:r>
    </w:p>
    <w:p w14:paraId="07A810F6" w14:textId="5D37DD92" w:rsidR="002014D0" w:rsidRPr="003C3342" w:rsidRDefault="00E573B8" w:rsidP="003C3342">
      <w:pPr>
        <w:pStyle w:val="Heading2"/>
      </w:pPr>
      <w:r w:rsidRPr="003C3342">
        <w:lastRenderedPageBreak/>
        <w:t>Considerations</w:t>
      </w:r>
    </w:p>
    <w:p w14:paraId="3423116E" w14:textId="54AD723A" w:rsidR="00E573B8" w:rsidRPr="003C3342" w:rsidRDefault="00E573B8">
      <w:pPr>
        <w:pPrChange w:id="1179" w:author="Daniel Falster" w:date="2016-08-29T13:17:00Z">
          <w:pPr>
            <w:ind w:firstLine="284"/>
          </w:pPr>
        </w:pPrChange>
      </w:pPr>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 produce abundant nectar) (###)</w:t>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xml:space="preserve">, and well under 5% for the other two species (###).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933507">
        <w:rPr>
          <w:rPrChange w:id="1180" w:author="Daniel Falster" w:date="2016-08-29T13:01:00Z">
            <w:rPr>
              <w:rFonts w:ascii="Calibri" w:hAnsi="Calibri" w:cs="Times New Roman"/>
            </w:rPr>
          </w:rPrChange>
        </w:rPr>
        <w:t>(Reekie &amp; Bazzaz 1987b; Ashma</w:t>
      </w:r>
      <w:r w:rsidR="00224C2A" w:rsidRPr="00933507">
        <w:rPr>
          <w:rFonts w:ascii="Times New Roman" w:hAnsi="Times New Roman"/>
          <w:rPrChange w:id="1181" w:author="Daniel Falster" w:date="2016-08-29T13:01:00Z">
            <w:rPr>
              <w:rFonts w:ascii="Calibri" w:hAnsi="Calibri" w:cs="Times New Roman"/>
            </w:rPr>
          </w:rPrChange>
        </w:rPr>
        <w:t xml:space="preserve">n 1994; Rosenheim </w:t>
      </w:r>
      <w:r w:rsidR="00224C2A" w:rsidRPr="00933507">
        <w:rPr>
          <w:rFonts w:ascii="Times New Roman" w:hAnsi="Times New Roman"/>
          <w:i/>
          <w:iCs/>
          <w:rPrChange w:id="1182" w:author="Daniel Falster" w:date="2016-08-29T13:01:00Z">
            <w:rPr>
              <w:rFonts w:ascii="Calibri" w:hAnsi="Calibri" w:cs="Times New Roman"/>
              <w:i/>
              <w:iCs/>
            </w:rPr>
          </w:rPrChange>
        </w:rPr>
        <w:t>et al.</w:t>
      </w:r>
      <w:r w:rsidR="00224C2A" w:rsidRPr="00933507">
        <w:rPr>
          <w:rFonts w:ascii="Times New Roman" w:hAnsi="Times New Roman"/>
          <w:rPrChange w:id="1183" w:author="Daniel Falster" w:date="2016-08-29T13:01:00Z">
            <w:rPr>
              <w:rFonts w:ascii="Calibri" w:hAnsi="Calibri" w:cs="Times New Roman"/>
            </w:rPr>
          </w:rPrChange>
        </w:rPr>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933507">
        <w:rPr>
          <w:rPrChange w:id="1184" w:author="Daniel Falster" w:date="2016-08-29T13:01:00Z">
            <w:rPr>
              <w:rFonts w:ascii="Calibri" w:hAnsi="Calibri"/>
            </w:rPr>
          </w:rPrChange>
        </w:rPr>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pPr>
        <w:rPr>
          <w:ins w:id="1185" w:author="Daniel Falster" w:date="2016-08-29T13:06:00Z"/>
        </w:rPr>
      </w:pPr>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w:t>
      </w:r>
      <w:proofErr w:type="spellStart"/>
      <w:r w:rsidRPr="003C3342">
        <w:t>Proteaceae</w:t>
      </w:r>
      <w:proofErr w:type="spellEnd"/>
      <w:r w:rsidRPr="003C3342">
        <w:t xml:space="preserve">, a dominant in this and many nearby communities. Indeed, 7 of the 14 species in this study are in </w:t>
      </w:r>
      <w:proofErr w:type="spellStart"/>
      <w:r w:rsidRPr="003C3342">
        <w:t>Proteaceae</w:t>
      </w:r>
      <w:proofErr w:type="spellEnd"/>
      <w:r w:rsidRPr="003C3342">
        <w:t xml:space="preserv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933507">
        <w:rPr>
          <w:rPrChange w:id="1186" w:author="Daniel Falster" w:date="2016-08-29T13:01:00Z">
            <w:rPr>
              <w:rFonts w:ascii="Calibri" w:hAnsi="Calibri" w:cs="Times New Roman"/>
            </w:rPr>
          </w:rPrChange>
        </w:rPr>
        <w:t xml:space="preserve">(Hermanutz </w:t>
      </w:r>
      <w:r w:rsidRPr="00933507">
        <w:rPr>
          <w:rFonts w:ascii="Times New Roman" w:hAnsi="Times New Roman"/>
          <w:i/>
          <w:iCs/>
          <w:rPrChange w:id="1187" w:author="Daniel Falster" w:date="2016-08-29T13:01:00Z">
            <w:rPr>
              <w:rFonts w:ascii="Calibri" w:hAnsi="Calibri" w:cs="Times New Roman"/>
              <w:i/>
              <w:iCs/>
            </w:rPr>
          </w:rPrChange>
        </w:rPr>
        <w:t>et al.</w:t>
      </w:r>
      <w:r w:rsidRPr="00933507">
        <w:rPr>
          <w:rFonts w:ascii="Times New Roman" w:hAnsi="Times New Roman"/>
          <w:rPrChange w:id="1188" w:author="Daniel Falster" w:date="2016-08-29T13:01:00Z">
            <w:rPr>
              <w:rFonts w:ascii="Calibri" w:hAnsi="Calibri" w:cs="Times New Roman"/>
            </w:rPr>
          </w:rPrChange>
        </w:rPr>
        <w:t xml:space="preserve"> 1998)</w:t>
      </w:r>
      <w:r w:rsidRPr="003C3342">
        <w:fldChar w:fldCharType="end"/>
      </w:r>
      <w:r w:rsidRPr="003C3342">
        <w:t xml:space="preserve"> (###)</w:t>
      </w:r>
      <w:r w:rsidR="001E1144" w:rsidRPr="003C3342">
        <w:t xml:space="preserve"> and </w:t>
      </w:r>
      <w:ins w:id="1189" w:author="Mark Westoby" w:date="2016-08-19T18:43:00Z">
        <w:r w:rsidR="00D052D4" w:rsidRPr="003C3342">
          <w:t xml:space="preserve">to </w:t>
        </w:r>
      </w:ins>
      <w:r w:rsidR="001E1144" w:rsidRPr="003C3342">
        <w:lastRenderedPageBreak/>
        <w:t>produce large woody fruits designed to allow seeds to withstand the frequent fires and then germinate following fire</w:t>
      </w:r>
      <w:r w:rsidRPr="003C3342">
        <w:t xml:space="preserve">. Five species of </w:t>
      </w:r>
      <w:proofErr w:type="spellStart"/>
      <w:r w:rsidRPr="003C3342">
        <w:rPr>
          <w:i/>
        </w:rPr>
        <w:t>Gevillea</w:t>
      </w:r>
      <w:proofErr w:type="spellEnd"/>
      <w:r w:rsidRPr="003C3342">
        <w:rPr>
          <w:i/>
        </w:rPr>
        <w:t xml:space="preserve">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933507">
        <w:rPr>
          <w:rFonts w:ascii="Times New Roman" w:hAnsi="Times New Roman"/>
          <w:rPrChange w:id="1190" w:author="Daniel Falster" w:date="2016-08-29T13:01:00Z">
            <w:rPr>
              <w:rFonts w:ascii="Calibri" w:hAnsi="Calibri" w:cs="Times New Roman"/>
            </w:rPr>
          </w:rPrChange>
        </w:rPr>
        <w:t xml:space="preserve">(Hermanutz </w:t>
      </w:r>
      <w:r w:rsidRPr="00933507">
        <w:rPr>
          <w:rFonts w:ascii="Times New Roman" w:hAnsi="Times New Roman"/>
          <w:i/>
          <w:iCs/>
          <w:rPrChange w:id="1191" w:author="Daniel Falster" w:date="2016-08-29T13:01:00Z">
            <w:rPr>
              <w:rFonts w:ascii="Calibri" w:hAnsi="Calibri" w:cs="Times New Roman"/>
              <w:i/>
              <w:iCs/>
            </w:rPr>
          </w:rPrChange>
        </w:rPr>
        <w:t>et al.</w:t>
      </w:r>
      <w:r w:rsidRPr="00933507">
        <w:rPr>
          <w:rFonts w:ascii="Times New Roman" w:hAnsi="Times New Roman"/>
          <w:rPrChange w:id="1192" w:author="Daniel Falster" w:date="2016-08-29T13:01:00Z">
            <w:rPr>
              <w:rFonts w:ascii="Calibri" w:hAnsi="Calibri" w:cs="Times New Roman"/>
            </w:rPr>
          </w:rPrChange>
        </w:rPr>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 xml:space="preserve">Petrophile </w:t>
      </w:r>
      <w:proofErr w:type="spellStart"/>
      <w:r w:rsidR="001E1144" w:rsidRPr="003C3342">
        <w:rPr>
          <w:i/>
        </w:rPr>
        <w:t>pulchella</w:t>
      </w:r>
      <w:proofErr w:type="spellEnd"/>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933507">
        <w:rPr>
          <w:rFonts w:ascii="Times New Roman" w:hAnsi="Times New Roman"/>
          <w:rPrChange w:id="1193" w:author="Daniel Falster" w:date="2016-08-29T13:01:00Z">
            <w:rPr>
              <w:rFonts w:ascii="Calibri" w:hAnsi="Calibri"/>
            </w:rPr>
          </w:rPrChange>
        </w:rPr>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Pr="003C3342" w:rsidRDefault="00F66C59">
      <w:pPr>
        <w:pStyle w:val="Heading2"/>
        <w:pPrChange w:id="1194" w:author="Daniel Falster" w:date="2016-08-29T13:06:00Z">
          <w:pPr/>
        </w:pPrChange>
      </w:pPr>
      <w:ins w:id="1195" w:author="Daniel Falster" w:date="2016-08-29T13:06:00Z">
        <w:r>
          <w:t>Conclusions</w:t>
        </w:r>
      </w:ins>
    </w:p>
    <w:p w14:paraId="74E0EF1A" w14:textId="2B14B41E" w:rsidR="009216CF" w:rsidRPr="003C3342" w:rsidRDefault="005F1303" w:rsidP="009216CF">
      <w:pPr>
        <w:pStyle w:val="ListParagraph"/>
        <w:spacing w:line="340" w:lineRule="atLeast"/>
        <w:ind w:left="644"/>
        <w:rPr>
          <w:ins w:id="1196" w:author="Mark Westoby" w:date="2016-04-24T19:48:00Z"/>
          <w:rFonts w:cs="Times New Roman"/>
        </w:rPr>
      </w:pPr>
      <w:ins w:id="1197" w:author="Mark Westoby" w:date="2016-04-24T19:47:00Z">
        <w:r w:rsidRPr="003C3342">
          <w:rPr>
            <w:rFonts w:cs="Times New Roman"/>
          </w:rPr>
          <w:t>[</w:t>
        </w:r>
        <w:proofErr w:type="gramStart"/>
        <w:r w:rsidRPr="003C3342">
          <w:rPr>
            <w:rFonts w:cs="Times New Roman"/>
          </w:rPr>
          <w:t>ideally</w:t>
        </w:r>
        <w:proofErr w:type="gramEnd"/>
        <w:r w:rsidRPr="003C3342">
          <w:rPr>
            <w:rFonts w:cs="Times New Roman"/>
          </w:rPr>
          <w:t xml:space="preserve"> Discussions would end with some sort of tidy wind-up</w:t>
        </w:r>
      </w:ins>
      <w:ins w:id="1198" w:author="Mark Westoby" w:date="2016-04-24T19:48:00Z">
        <w:r w:rsidR="001D54F5" w:rsidRPr="003C3342">
          <w:rPr>
            <w:rFonts w:cs="Times New Roman"/>
          </w:rPr>
          <w:t>, referring back to the single most important conclusion]</w:t>
        </w:r>
      </w:ins>
    </w:p>
    <w:p w14:paraId="06349A6B" w14:textId="544EB40B" w:rsidR="001D54F5" w:rsidRPr="003C3342" w:rsidRDefault="001D54F5" w:rsidP="009216CF">
      <w:pPr>
        <w:pStyle w:val="ListParagraph"/>
        <w:spacing w:line="340" w:lineRule="atLeast"/>
        <w:ind w:left="644"/>
        <w:rPr>
          <w:ins w:id="1199" w:author="Dr Elizabeth Wenk" w:date="2016-04-28T10:40:00Z"/>
          <w:rFonts w:cs="Times New Roman"/>
        </w:rPr>
      </w:pPr>
      <w:ins w:id="1200" w:author="Mark Westoby" w:date="2016-04-24T19:48:00Z">
        <w:r w:rsidRPr="003C3342">
          <w:rPr>
            <w:rFonts w:cs="Times New Roman"/>
          </w:rPr>
          <w:t>[It's good that in this draft you've tried to be comprehensive about thoughts and reading. But generally my feeling is that a submitted version should be shorter, and cut down to the most positive points that you really want to make]</w:t>
        </w:r>
      </w:ins>
    </w:p>
    <w:p w14:paraId="27D766FF" w14:textId="77777777" w:rsidR="00A44100" w:rsidRPr="003C3342" w:rsidRDefault="00A44100" w:rsidP="009216CF">
      <w:pPr>
        <w:pStyle w:val="ListParagraph"/>
        <w:spacing w:line="340" w:lineRule="atLeast"/>
        <w:ind w:left="644"/>
        <w:rPr>
          <w:rFonts w:cs="Times New Roman"/>
        </w:rPr>
      </w:pPr>
    </w:p>
    <w:p w14:paraId="4C29B8DF" w14:textId="77777777" w:rsidR="008D67B3" w:rsidRPr="003C3342" w:rsidRDefault="004817D7" w:rsidP="003C3342">
      <w:r w:rsidRPr="003C3342">
        <w:t>NOTES….</w:t>
      </w:r>
    </w:p>
    <w:p w14:paraId="6B98001B" w14:textId="77777777" w:rsidR="001A0703" w:rsidRPr="003C3342" w:rsidRDefault="001A0703" w:rsidP="001A0703">
      <w:pPr>
        <w:pStyle w:val="ListParagraph"/>
        <w:numPr>
          <w:ilvl w:val="0"/>
          <w:numId w:val="2"/>
        </w:numPr>
        <w:rPr>
          <w:rFonts w:cs="Times New Roman"/>
        </w:rPr>
      </w:pPr>
      <w:r w:rsidRPr="003C3342">
        <w:rPr>
          <w:rFonts w:cs="Times New Roman"/>
        </w:rPr>
        <w:t>Is it possible that seed set decreases for some species at oldest sites, because fewer individuals of a species remain in the area – greater pollen limitation? (Haig &amp;Westoby 1991 propose that species with lower accessory costs do better when rare than do species with higher accessory costs; termed lower cost of rarity); PHPH and PUTU certainly become rarer, but weak correlation for PUTU, none for PHPH with age</w:t>
      </w:r>
    </w:p>
    <w:p w14:paraId="6CA40671" w14:textId="77777777" w:rsidR="001A0703" w:rsidRPr="003C3342" w:rsidRDefault="001A0703" w:rsidP="0072091B">
      <w:pPr>
        <w:pStyle w:val="ListParagraph"/>
        <w:ind w:left="644"/>
        <w:rPr>
          <w:rFonts w:cs="Times New Roman"/>
        </w:rPr>
      </w:pPr>
    </w:p>
    <w:p w14:paraId="72ED86ED" w14:textId="1D5E2A5C" w:rsidR="0072091B" w:rsidRPr="003C3342" w:rsidRDefault="0072091B" w:rsidP="003C3342">
      <w:r w:rsidRPr="003C3342">
        <w:t>References not in manuscript</w:t>
      </w:r>
    </w:p>
    <w:p w14:paraId="18342BDB" w14:textId="745E7C67" w:rsidR="006C6705" w:rsidRPr="003C3342" w:rsidRDefault="006C6705" w:rsidP="00CB0C54">
      <w:pPr>
        <w:pStyle w:val="ListParagraph"/>
        <w:numPr>
          <w:ilvl w:val="0"/>
          <w:numId w:val="2"/>
        </w:numPr>
        <w:rPr>
          <w:rFonts w:cs="Times New Roman"/>
        </w:rPr>
      </w:pPr>
      <w:r w:rsidRPr="003C3342">
        <w:rPr>
          <w:rFonts w:cs="Times New Roman"/>
        </w:rPr>
        <w:t>Recent papers, especially in the horticultural literature, have shown a variety of mechanisms whereby hormonal changes will limit flower production or additional fruit maturation.</w:t>
      </w:r>
      <w:r w:rsidR="00CB0C54" w:rsidRPr="003C3342">
        <w:rPr>
          <w:rFonts w:cs="Times New Roman"/>
        </w:rPr>
        <w:t xml:space="preserve"> For instance, </w:t>
      </w:r>
      <w:r w:rsidRPr="003C3342">
        <w:rPr>
          <w:rFonts w:cs="Times New Roman"/>
        </w:rPr>
        <w:t xml:space="preserve">abscisic acid production </w:t>
      </w:r>
      <w:r w:rsidR="00CB0C54" w:rsidRPr="003C3342">
        <w:rPr>
          <w:rFonts w:cs="Times New Roman"/>
        </w:rPr>
        <w:t xml:space="preserve">was reduced </w:t>
      </w:r>
      <w:r w:rsidRPr="003C3342">
        <w:rPr>
          <w:rFonts w:cs="Times New Roman"/>
        </w:rPr>
        <w:t>in the year following a big fruit yield and in trees where fruits are removed</w:t>
      </w:r>
      <w:r w:rsidR="00CB0C54" w:rsidRPr="003C3342">
        <w:rPr>
          <w:rFonts w:cs="Times New Roman"/>
        </w:rPr>
        <w:t xml:space="preserve"> </w:t>
      </w:r>
      <w:r w:rsidR="00CB0C54" w:rsidRPr="003C3342">
        <w:rPr>
          <w:rFonts w:cs="Times New Roman"/>
        </w:rPr>
        <w:fldChar w:fldCharType="begin"/>
      </w:r>
      <w:r w:rsidR="00CB0C54" w:rsidRPr="003C3342">
        <w:rPr>
          <w:rFonts w:cs="Times New Roman"/>
        </w:rPr>
        <w:instrText xml:space="preserve"> ADDIN ZOTERO_ITEM CSL_CITATION {"citationID":"c6midtqer","properties":{"formattedCitation":"{\\rtf (Shalom {\\i{}et al.} 2014)}","plainCitation":"(Shalom et al. 2014)"},"citationItems":[{"id":971,"uris":["http://zotero.org/users/503753/items/9W9SJWZ3"],"uri":["http://zotero.org/users/503753/items/9W9SJWZ3"],"itemData":{"id":971,"type":"article-journal","title":"Fruit load induces changes in global gene expression and in abscisic acid (ABA) and indole acetic acid (IAA) homeostasis in citrus buds","container-title":"Journal of Experimental Botany","page":"3029-3044","volume":"65","issue":"12","source":"Scopus","archive":"Scopus","abstract":"Many fruit trees undergo cycles of heavy fruit load (ON-Crop) in one year, followed by low fruit load (OFF-Crop) the following year, a phenomenon known as alternate bearing (AB). The mechanism by which fruit load affects flowering induction during the following year (return bloom) is still unclear. Although not proven, it is commonly accepted that the fruit or an organ which senses fruit presence generates an inhibitory signal that moves into the bud and inhibits apical meristem transition. Indeed, fruit removal from ON-Crop trees (de-fruiting) induces return bloom. Identification of regulatory or metabolic processes modified in the bud in association with altered fruit load might shed light on the nature of the AB signalling process. The bud transcriptome of de-fruited citrus trees was compared with those of ONand OFF-Crop trees. Fruit removal resulted in relatively rapid changes in global gene expression, including induction of photosynthetic genes and proteins. Altered regulatory mechanisms included abscisic acid (ABA) metabolism and auxin polar transport. Genes of ABA biosynthesis were induced; however, hormone analyses showed that the ABA level was reduced in OFF-Crop buds and in buds shortly following fruit removal. Additionally, genes associated with Ca2+-dependent auxin polar transport were remarkably induced in buds of OFF-Crop and de-fruited trees. Hormone analyses showed that auxin levels were reduced in these buds as compared with ON-Crop buds. In view of the auxin transport autoinhibition theory, the possibility that auxin distribution plays a role in determining bud fate is discussed. © The Author 2014.","DOI":"10.1093/jxb/eru148","ISSN":"0022-0957","language":"English","author":[{"family":"Shalom","given":"L."},{"family":"Samuels","given":"S."},{"family":"Zur","given":"N."},{"family":"Shlizerman","given":"L."},{"family":"Doron-Faigenboim","given":"A."},{"family":"Blumwald.","given":"E."},{"family":"Sadka","given":"A."}],"issued":{"date-parts":[["2014"]]}}}],"schema":"https://github.com/citation-style-language/schema/raw/master/csl-citation.json"} </w:instrText>
      </w:r>
      <w:r w:rsidR="00CB0C54" w:rsidRPr="003C3342">
        <w:rPr>
          <w:rFonts w:cs="Times New Roman"/>
        </w:rPr>
        <w:fldChar w:fldCharType="separate"/>
      </w:r>
      <w:r w:rsidR="00CB0C54" w:rsidRPr="00933507">
        <w:rPr>
          <w:rFonts w:cs="Times New Roman"/>
          <w:rPrChange w:id="1201" w:author="Daniel Falster" w:date="2016-08-29T13:01:00Z">
            <w:rPr>
              <w:rFonts w:ascii="Calibri" w:hAnsi="Calibri" w:cs="Times New Roman"/>
            </w:rPr>
          </w:rPrChange>
        </w:rPr>
        <w:t xml:space="preserve">(Shalom </w:t>
      </w:r>
      <w:r w:rsidR="00CB0C54" w:rsidRPr="00933507">
        <w:rPr>
          <w:rFonts w:cs="Times New Roman"/>
          <w:i/>
          <w:iCs/>
          <w:rPrChange w:id="1202" w:author="Daniel Falster" w:date="2016-08-29T13:01:00Z">
            <w:rPr>
              <w:rFonts w:ascii="Calibri" w:hAnsi="Calibri" w:cs="Times New Roman"/>
              <w:i/>
              <w:iCs/>
            </w:rPr>
          </w:rPrChange>
        </w:rPr>
        <w:t>et al.</w:t>
      </w:r>
      <w:r w:rsidR="00CB0C54" w:rsidRPr="00933507">
        <w:rPr>
          <w:rFonts w:cs="Times New Roman"/>
          <w:rPrChange w:id="1203" w:author="Daniel Falster" w:date="2016-08-29T13:01:00Z">
            <w:rPr>
              <w:rFonts w:ascii="Calibri" w:hAnsi="Calibri" w:cs="Times New Roman"/>
            </w:rPr>
          </w:rPrChange>
        </w:rPr>
        <w:t xml:space="preserve"> 2014)</w:t>
      </w:r>
      <w:r w:rsidR="00CB0C54" w:rsidRPr="003C3342">
        <w:rPr>
          <w:rFonts w:cs="Times New Roman"/>
        </w:rPr>
        <w:fldChar w:fldCharType="end"/>
      </w:r>
      <w:r w:rsidRPr="003C3342">
        <w:rPr>
          <w:rFonts w:cs="Times New Roman"/>
        </w:rPr>
        <w:t xml:space="preserve">. </w:t>
      </w:r>
    </w:p>
    <w:p w14:paraId="29C3EEA6" w14:textId="428DBA25" w:rsidR="008978FD" w:rsidRPr="003C3342" w:rsidRDefault="008978FD" w:rsidP="001B2CCA">
      <w:pPr>
        <w:pStyle w:val="ListParagraph"/>
        <w:numPr>
          <w:ilvl w:val="0"/>
          <w:numId w:val="2"/>
        </w:numPr>
        <w:rPr>
          <w:rFonts w:cs="Times New Roman"/>
        </w:rPr>
      </w:pPr>
      <w:r w:rsidRPr="003C3342">
        <w:rPr>
          <w:rFonts w:cs="Times New Roman"/>
        </w:rPr>
        <w:t xml:space="preserve">Several recent reviews have identified a diverse pollinator community as increasing seedset </w:t>
      </w:r>
      <w:r w:rsidRPr="003C3342">
        <w:rPr>
          <w:rFonts w:cs="Times New Roman"/>
        </w:rPr>
        <w:fldChar w:fldCharType="begin"/>
      </w:r>
      <w:r w:rsidRPr="003C3342">
        <w:rPr>
          <w:rFonts w:cs="Times New Roman"/>
        </w:rPr>
        <w:instrText xml:space="preserve"> ADDIN ZOTERO_ITEM CSL_CITATION {"citationID":"snHzXDeA","properties":{"formattedCitation":"{\\rtf (Albrecht {\\i{}et al.} 2012; Garibaldi {\\i{}et al.} 2015)}","plainCitation":"(Albrecht et al. 2012; Garibaldi et al. 2015)"},"citationItems":[{"id":1697,"uris":["http://zotero.org/users/503753/items/DTMD9I9A"],"uri":["http://zotero.org/users/503753/items/DTMD9I9A"],"itemData":{"id":1697,"type":"article-journal","title":"Diverse pollinator communities enhance plant reproductive success","container-title":"Proc. R. Soc. B","page":"4845-4852","volume":"279","issue":"1748","source":"rspb.royalsocietypublishing.org","abstract":"Understanding the functional consequences of biodiversity loss is a major goal of ecology. Animal-mediated pollination is an essential ecosystem function and service provided to mankind. However, little is known how pollinator diversity could affect pollination services. Using a substitutive design, we experimentally manipulated functional group (FG) and species richness of pollinator communities to investigate their consequences on the reproductive success of an obligate out-crossing model plant species, Raphanus sativus. Both fruit and seed set increased with pollinator FG richness. Furthermore, seed set increased with species richness in pollinator communities composed of a single FG. However, in multiple-FG communities, highest species richness resulted in slightly reduced pollination services compared with intermediate species richness. Our analysis indicates that the presence of social bees, which showed roughly four times higher visitation rates than solitary bees or hoverflies, was an important factor contributing to the positive pollinator diversity–pollination service relationship, in particular, for fruit set. Visitation rate at different daytimes, and less so among flower heights, varied among social bees, solitary bees and hoverflies, indicating a niche complementarity among these pollinator groups. Our study demonstrates enhanced pollination services of diverse pollinator communities at the plant population level and suggests that both the niche complementarity and the presence of specific taxa in a pollinator community drive this positive relationship.","DOI":"10.1098/rspb.2012.1621","ISSN":"0962-8452, 1471-2954","note":"PMID: 23034701","journalAbbreviation":"Proc. R. Soc. B","language":"en","author":[{"family":"Albrecht","given":"Matthias"},{"family":"Schmid","given":"Bernhard"},{"family":"Hautier","given":"Yann"},{"family":"Müller","given":"Christine B."}],"issued":{"date-parts":[["2012",12,7]]},"PMID":"23034701"}},{"id":86,"uris":["http://zotero.org/users/503753/items/XTPTVQIT"],"uri":["http://zotero.org/users/503753/items/XTPTVQIT"],"itemData":{"id":86,"type":"article-journal","title":"EDITOR'S CHOICE: REVIEW: Trait matching of flower visitors and crops predicts fruit set better than trait diversity","container-title":"Journal of Applied Ecology","page":"1436-1444","volume":"52","issue":"6","source":"Wiley Online Library","abstract":"* Understanding the relationships between trait diversity, species diversity and ecosystem functioning is essential for sustainable management. For functions comprising two trophic levels, trait matching between interacting partners should also drive functioning. However, the predictive ability of trait diversity and matching is unclear for most functions, particularly for crop pollination, where interacting partners did not necessarily co-evolve.\n\n\n* World-wide, we collected data on traits of flower visitors and crops, visitation rates to crop flowers per insect species and fruit set in 469 fields of 33 crop systems. Through hierarchical mixed-effects models, we tested whether flower visitor trait diversity and/or trait matching between flower visitors and crops improve the prediction of crop fruit set (functioning) beyond flower visitor species diversity and abundance.\n\n\n* Flower visitor trait diversity was positively related to fruit set, but surprisingly did not explain more variation than flower visitor species diversity.\n\n\n* The best prediction of fruit set was obtained by matching traits of flower visitors (body size and mouthpart length) and crops (nectar accessibility of flowers) in addition to flower visitor abundance, species richness and species evenness. Fruit set increased with species richness, and more so in assemblages with high evenness, indicating that additional species of flower visitors contribute more to crop pollination when species abundances are similar.\n\n\n* Synthesis and applications. Despite contrasting floral traits for crops world-wide, only the abundance of a few pollinator species is commonly managed for greater yield. Our results suggest that the identification and enhancement of pollinator species with traits matching those of the focal crop, as well as the enhancement of pollinator richness and evenness, will increase crop yield beyond current practices. Furthermore, we show that field practitioners can predict and manage agroecosystems for pollination services based on knowledge of just a few traits that are known for a wide range of flower visitor species.","DOI":"10.1111/1365-2664.12530","ISSN":"1365-2664","shortTitle":"EDITOR'S CHOICE","journalAbbreviation":"J Appl Ecol","language":"en","author":[{"family":"Garibaldi","given":"Lucas A."},{"family":"Bartomeus","given":"Ignasi"},{"family":"Bommarco","given":"Riccardo"},{"family":"Klein","given":"Alexandra M."},{"family":"Cunningham","given":"Saul A."},{"family":"Aizen","given":"Marcelo A."},{"family":"Boreux","given":"Virginie"},{"family":"Garratt","given":"Michael P. D."},{"family":"Carvalheiro","given":"Luísa G."},{"family":"Kremen","given":"Claire"},{"family":"Morales","given":"Carolina L."},{"family":"Schüepp","given":"Christof"},{"family":"Chacoff","given":"Natacha P."},{"family":"Freitas","given":"Breno M."},{"family":"Gagic","given":"Vesna"},{"family":"Holzschuh","given":"Andrea"},{"family":"Klatt","given":"Björn K."},{"family":"Krewenka","given":"Kristin M."},{"family":"Krishnan","given":"Smitha"},{"family":"Mayfield","given":"Margaret M."},{"family":"Motzke","given":"Iris"},{"family":"Otieno","given":"Mark"},{"family":"Petersen","given":"Jessica"},{"family":"Potts","given":"Simon G."},{"family":"Ricketts","given":"Taylor H."},{"family":"Rundlöf","given":"Maj"},{"family":"Sciligo","given":"Amber"},{"family":"Sinu","given":"Palatty Allesh"},{"family":"Steffan-Dewenter","given":"Ingolf"},{"family":"Taki","given":"Hisatomo"},{"family":"Tscharntke","given":"Teja"},{"family":"Vergara","given":"Carlos H."},{"family":"Viana","given":"Blandina F."},{"family":"Woyciechowski","given":"Michal"}],"issued":{"date-parts":[["2015",12,1]]}}}],"schema":"https://github.com/citation-style-language/schema/raw/master/csl-citation.json"} </w:instrText>
      </w:r>
      <w:r w:rsidRPr="003C3342">
        <w:rPr>
          <w:rFonts w:cs="Times New Roman"/>
        </w:rPr>
        <w:fldChar w:fldCharType="separate"/>
      </w:r>
      <w:r w:rsidRPr="003C3342">
        <w:rPr>
          <w:rFonts w:cs="Times New Roman"/>
        </w:rPr>
        <w:t xml:space="preserve">(Albrecht </w:t>
      </w:r>
      <w:r w:rsidRPr="003C3342">
        <w:rPr>
          <w:rFonts w:cs="Times New Roman"/>
          <w:i/>
          <w:iCs/>
        </w:rPr>
        <w:t>et al.</w:t>
      </w:r>
      <w:r w:rsidRPr="003C3342">
        <w:rPr>
          <w:rFonts w:cs="Times New Roman"/>
        </w:rPr>
        <w:t xml:space="preserve"> 2012; Garibaldi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w:t>
      </w:r>
    </w:p>
    <w:p w14:paraId="65BF543A" w14:textId="522AF7E1" w:rsidR="00026DA4" w:rsidRPr="003C3342" w:rsidRDefault="00026DA4" w:rsidP="0072091B">
      <w:pPr>
        <w:pStyle w:val="ListParagraph"/>
        <w:numPr>
          <w:ilvl w:val="0"/>
          <w:numId w:val="2"/>
        </w:numPr>
        <w:rPr>
          <w:rFonts w:cs="Times New Roman"/>
        </w:rPr>
      </w:pPr>
      <w:r w:rsidRPr="003C3342">
        <w:rPr>
          <w:rFonts w:cs="Times New Roman"/>
        </w:rPr>
        <w:t xml:space="preserve">Zhang et al. </w:t>
      </w:r>
      <w:r w:rsidRPr="003C3342">
        <w:rPr>
          <w:rFonts w:cs="Times New Roman"/>
        </w:rPr>
        <w:fldChar w:fldCharType="begin"/>
      </w:r>
      <w:r w:rsidRPr="003C3342">
        <w:rPr>
          <w:rFonts w:cs="Times New Roman"/>
        </w:rPr>
        <w:instrText xml:space="preserve"> ADDIN ZOTERO_ITEM CSL_CITATION {"citationID":"27bgdurs91","properties":{"formattedCitation":"{\\rtf (Zhang {\\i{}et al.} 2015)}","plainCitation":"(Zhang et al. 2015)"},"citationItems":[{"id":1401,"uris":["http://zotero.org/users/503753/items/AG37KDKR"],"uri":["http://zotero.org/users/503753/items/AG37KDKR"],"itemData":{"id":1401,"type":"article-journal","title":"Managed bumblebees outperform honeybees in increasing peach fruit set in China: different limiting processes with different pollinators","container-title":"PLOS ONE","page":"e0121143","volume":"10","issue":"3","source":"PLoS Journals","abstract":"Peach  Prunus persica  (L.) Batsch is self-compatible and largely self-fertile, but under greenhouse conditions pollinators must be introduced to achieve good fruit set and quality. Because little work has been done to assess the effectiveness of different pollinators on peach trees under greenhouse conditions, we studied ‘Okubo’ peach in greenhouse tunnels near Beijing between 2012 and 2014. We measured pollen deposition, pollen-tube growth rates, ovary development, and initial fruit set after the flowers were visited by either of two managed pollinators: bumblebees,  Bombus patagiatus  Nylander, and honeybees,  Apis mellifera  L. The results show that  B .  patagiatus  is more effective than  A .  mellifera  as a pollinator of peach in greenhouses because of differences in two processes. First,  B .  patagiatus  deposits more pollen grains on peach stigmas than  A .  mellifera , both during a single visit and during a whole day of open pollination. Second, there are differences in the fertilization performance of the pollen deposited. Half of the flowers visited by  B .  patagiatus  are fertilized 9–11 days after bee visits, while for flowers visited by  A .  mellifera , half are fertilized 13–15 days after bee visits. Consequently, fruit development is also accelerated by bumblebees, showing that the different pollinators have not only different pollination efficiency, but also influence the subsequent time course of fertilization and fruit set. Flowers visited by  B .  patagiatus  show faster ovary growth and ultimately these flowers produce more fruit. Our work shows that pollinators may influence fruit production beyond the amount of pollen delivered. We show that managed indigenous bumblebees significantly outperform introduced honeybees in increasing peach initial fruit set under greenhouse conditions.","DOI":"10.1371/journal.pone.0121143","ISSN":"1932-6203","shortTitle":"Managed Bumblebees Outperform Honeybees in Increasing Peach Fruit Set in China","journalAbbreviation":"PLOS ONE","author":[{"family":"Zhang","given":"Hong"},{"family":"Huang","given":"Jiaxing"},{"family":"Williams","given":"Paul H."},{"family":"Vaissière","given":"Bernard E."},{"family":"Zhou","given":"Zhiyong"},{"family":"Gai","given":"Qinbao"},{"family":"Dong","given":"Jie"},{"family":"An","given":"Jiandong"}],"issued":{"date-parts":[["2015",3,23]]}}}],"schema":"https://github.com/citation-style-language/schema/raw/master/csl-citation.json"} </w:instrText>
      </w:r>
      <w:r w:rsidRPr="003C3342">
        <w:rPr>
          <w:rFonts w:cs="Times New Roman"/>
        </w:rPr>
        <w:fldChar w:fldCharType="separate"/>
      </w:r>
      <w:r w:rsidRPr="003C3342">
        <w:rPr>
          <w:rFonts w:cs="Times New Roman"/>
        </w:rPr>
        <w:t xml:space="preserve">(Zhang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 xml:space="preserve"> observed that bumble bees are superior pollinators of peach trees, relative to honey bees because …</w:t>
      </w:r>
    </w:p>
    <w:p w14:paraId="1ABA219C" w14:textId="07614298" w:rsidR="001B2CCA" w:rsidRPr="003C3342" w:rsidRDefault="001B2CCA" w:rsidP="0072091B">
      <w:pPr>
        <w:pStyle w:val="ListParagraph"/>
        <w:numPr>
          <w:ilvl w:val="0"/>
          <w:numId w:val="2"/>
        </w:numPr>
        <w:autoSpaceDE w:val="0"/>
        <w:autoSpaceDN w:val="0"/>
        <w:adjustRightInd w:val="0"/>
        <w:spacing w:after="0" w:line="240" w:lineRule="auto"/>
        <w:rPr>
          <w:rFonts w:cs="Times New Roman"/>
        </w:rPr>
      </w:pPr>
      <w:proofErr w:type="spellStart"/>
      <w:r w:rsidRPr="003C3342">
        <w:rPr>
          <w:rFonts w:cs="Times New Roman"/>
        </w:rPr>
        <w:t>Németh</w:t>
      </w:r>
      <w:proofErr w:type="spellEnd"/>
      <w:r w:rsidRPr="003C3342">
        <w:rPr>
          <w:rFonts w:cs="Times New Roman"/>
        </w:rPr>
        <w:t xml:space="preserve"> MB, Smith-Huerta NL (2006) Effects of pollen load size and maternal plant on pollen performance</w:t>
      </w:r>
      <w:r w:rsidR="0072091B" w:rsidRPr="003C3342">
        <w:rPr>
          <w:rFonts w:cs="Times New Roman"/>
        </w:rPr>
        <w:t xml:space="preserve"> </w:t>
      </w:r>
      <w:r w:rsidRPr="003C3342">
        <w:rPr>
          <w:rFonts w:cs="Times New Roman"/>
        </w:rPr>
        <w:t xml:space="preserve">and seedling </w:t>
      </w:r>
      <w:proofErr w:type="spellStart"/>
      <w:r w:rsidRPr="003C3342">
        <w:rPr>
          <w:rFonts w:cs="Times New Roman"/>
        </w:rPr>
        <w:t>vigor</w:t>
      </w:r>
      <w:proofErr w:type="spellEnd"/>
      <w:r w:rsidRPr="003C3342">
        <w:rPr>
          <w:rFonts w:cs="Times New Roman"/>
        </w:rPr>
        <w:t xml:space="preserve"> in Clarkia </w:t>
      </w:r>
      <w:proofErr w:type="spellStart"/>
      <w:r w:rsidRPr="003C3342">
        <w:rPr>
          <w:rFonts w:cs="Times New Roman"/>
        </w:rPr>
        <w:t>unguiculata</w:t>
      </w:r>
      <w:proofErr w:type="spellEnd"/>
      <w:r w:rsidRPr="003C3342">
        <w:rPr>
          <w:rFonts w:cs="Times New Roman"/>
        </w:rPr>
        <w:t xml:space="preserve"> (</w:t>
      </w:r>
      <w:proofErr w:type="spellStart"/>
      <w:r w:rsidRPr="003C3342">
        <w:rPr>
          <w:rFonts w:cs="Times New Roman"/>
        </w:rPr>
        <w:t>Onagraceae</w:t>
      </w:r>
      <w:proofErr w:type="spellEnd"/>
      <w:r w:rsidRPr="003C3342">
        <w:rPr>
          <w:rFonts w:cs="Times New Roman"/>
        </w:rPr>
        <w:t>). International Journal of Botany 2: 83–</w:t>
      </w:r>
    </w:p>
    <w:p w14:paraId="71A830EA" w14:textId="77777777" w:rsidR="001B2CCA" w:rsidRPr="003C3342" w:rsidRDefault="00E306C7"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{"citationID":"17bfn29m07","properties":{"formattedCitation":"(Saa &amp; Brown 2014)","plainCitation":"(Saa &amp; Brown 2014)"},"citationItems":[{"id":1031,"uris":["http://zotero.org/users/503753/items/UCQT46MD"],"uri":["http://zotero.org/users/503753/items/UCQT46MD"],"itemData":{"id":1031,"type":"article-journal","title":"Fruit presence negatively affects photosynthesis by reducing leaf nitrogen in almond","container-title":"Functional Plant Biology","page":"884-891","volume":"41","issue":"8","source":"Scopus","archive":"Scopus","abstract":"Fruit presence often positively and seldom negatively affects leaf carbon assimilation rate in fruit-trees. In almond (Prunus dulcis (Mill.) DA Webb) the presence of fruit often results in the death of the fruit bearing spurs. The mechanism of this effect is unclear, but may be a consequence of diminished carbon assimilation rate in leaves adjacent to fruit and the subsequent depletion of nutrient and carbohydrates reserves. This study evaluated the influence of fruit on leaf carbon assimilation rate and leaf nitrogen throughout the season. Carbon assimilation rate (Aa), rubisco carboxylation capacity at leaf temperature (Vcmax@Tleaf), maximum rate of RubP regeneration at leaf temperature (Jmax@Tleaf), leaf nitrogen on a mass basis (N%) and area basis (Na), and specific leaf weight data were recorded. Fruit presence negatively affected leaf nitrogen concentration by a reduction in specific leaf weight and leaf nitrogen content. The impact of fruit presence on carbon assimilation rate was predominantly associated with the negative effect of fruit on Na and resulted in a significant reduction in Jmax@Tleaf and therefore in Aa, especially after full leaf and fruit expansion. The reduction in leaf area, leaf nitrogen, reduced Jmax@Tleaf and decreased carbon assimilation rate in the presence of fruit explains the negative effects of fruit presence on spur vitality. © CSIRO 2014.","DOI":"10.1071/FP13343","ISSN":"1445-4408","language":"English","author":[{"family":"Saa","given":"S."},{"family":"Brown","given":"P.H."}],"issued":{"date-parts":[["2014"]]}}}],"schema":"https://github.com/citation-style-language/schema/raw/master/csl-citation.json"} </w:instrText>
      </w:r>
      <w:r w:rsidRPr="003C3342">
        <w:rPr>
          <w:rFonts w:cs="Times New Roman"/>
        </w:rPr>
        <w:fldChar w:fldCharType="separate"/>
      </w:r>
      <w:r w:rsidRPr="003C3342">
        <w:rPr>
          <w:rFonts w:cs="Times New Roman"/>
        </w:rPr>
        <w:t>(Saa &amp; Brown 2014)</w:t>
      </w:r>
      <w:r w:rsidRPr="003C3342">
        <w:rPr>
          <w:rFonts w:cs="Times New Roman"/>
        </w:rPr>
        <w:fldChar w:fldCharType="end"/>
      </w:r>
      <w:r w:rsidRPr="003C3342">
        <w:rPr>
          <w:rFonts w:cs="Times New Roman"/>
        </w:rPr>
        <w:t>- reduced photosynthesis in fruit-bearing branches</w:t>
      </w:r>
    </w:p>
    <w:p w14:paraId="00AF0765" w14:textId="77777777" w:rsidR="00753B09" w:rsidRPr="003C3342" w:rsidRDefault="00753B09"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14:paraId="769B9144" w14:textId="77777777" w:rsidR="003B15B6" w:rsidRPr="003C3342" w:rsidRDefault="003B15B6" w:rsidP="0072091B">
      <w:pPr>
        <w:pStyle w:val="ListParagraph"/>
        <w:numPr>
          <w:ilvl w:val="0"/>
          <w:numId w:val="2"/>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14:paraId="0D161D39" w14:textId="77777777" w:rsidR="003B15B6" w:rsidRPr="003C3342" w:rsidRDefault="003B15B6"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{"citationID":"MIts9xtn","properties":{"formattedCitation":"{\\rtf (Goulson {\\i{}et al.} 1998; Harder {\\i{}et al.} 2004)}","plainCitation":"(Goulson et al. 1998; Harder et al. 2004)"},"citationItems":[{"id":1742,"uris":["http://zotero.org/users/503753/items/NS8BQUSR"],"uri":["http://zotero.org/users/503753/items/NS8BQUSR"],"itemData":{"id":1742,"type":"article-journal","title":"Floral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933507">
        <w:rPr>
          <w:rFonts w:ascii="Helvetica" w:hAnsi="Helvetica" w:cs="Helvetica"/>
          <w:rPrChange w:id="1204" w:author="Daniel Falster" w:date="2016-08-29T13:01:00Z">
            <w:rPr>
              <w:rFonts w:ascii="MS Gothic" w:hAnsi="MS Gothic" w:cs="MS Gothic"/>
            </w:rPr>
          </w:rPrChange>
        </w:rPr>
        <w:instrText>␣</w:instrText>
      </w:r>
      <w:r w:rsidRPr="003C3342">
        <w:rPr>
          <w:rFonts w:cs="Times New Roman"/>
        </w:rPr>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A."}],"issued":{"date-parts":[["1998",2]]}}},{"id":730,"uris":["http://zotero.org/users/503753/items/M2R2NJWX"],"uri":["http://zotero.org/users/503753/items/M2R2NJWX"],"itemData":{"id":730,"type":"article-journal","title":"Beyond floricentrism: The pollination function of inflorescences","container-title":"Plant Species Biology","page":"137-148","volume":"19","issue":"3","source":"Wiley Online Library","abstract":"Mating by outcrossing plants depends on the frequency and quality of the interaction between pollen vectors and individual flowers. However, the historical focus of pollination biology on individual flowers (floricentrism) cannot produce a complete understanding of the role of pollination in plant mating because mating is an aggregate process, which depends on the reproductive outcomes of all of a plant’s flowers. Simultaneous display of multiple flowers in an inflorescence increases a plant’s attractiveness to pollinators, which should, in general, enhance mating opportunities. However, whenever pollinators visit multiple flowers on an inflorescence, self-pollination among flowers can reduce the pollen available for export to other plants (pollen discounting) and can increase the incidence of inbreeding depression for embryos and offspring. Therefore, the size of floral displays that maximize mating frequency and quality generally balance the benefits of attractiveness against the costs of self-pollination. This balance can shift considerably if different flowers serve female and male functions at one time (sexual segregation) and flowers are arranged in inflorescences so that pollinators visit female flowers before male flowers. However, the effectiveness of sexual segregation depends on the extent to which a particular inflorescence architecture induces consistent movement patterns by pollinators. In general, the consistency of pollinator movement patterns varies with inflorescence architecture and differs between pollinator types. Such variation creates many options for the evolution of the diverse inflorescence characteristics observed within angiosperms, which can be appreciated only by moving beyond a floricentric perspective of the role of pollination in plant mating.","DOI":"10.1111/j.1442-1984.2004.00110.x","ISSN":"1442-1984","shortTitle":"Beyond floricentrism","language":"en","author":[{"family":"Harder","given":"Lawrence D."},{"family":"Jordan","given":"Crispin Y."},{"family":"Gross","given":"W. Eric"},{"family":"Routley","given":"Matthew B."}],"issued":{"date-parts":[["2004",12,1]]}}}],"schema":"https://github.com/citation-style-language/schema/raw/master/csl-citation.json"} </w:instrText>
      </w:r>
      <w:r w:rsidRPr="003C3342">
        <w:rPr>
          <w:rFonts w:cs="Times New Roman"/>
        </w:rPr>
        <w:fldChar w:fldCharType="separate"/>
      </w:r>
      <w:r w:rsidRPr="003C3342">
        <w:rPr>
          <w:rFonts w:cs="Times New Roman"/>
        </w:rPr>
        <w:t xml:space="preserve">(Goulson </w:t>
      </w:r>
      <w:r w:rsidRPr="003C3342">
        <w:rPr>
          <w:rFonts w:cs="Times New Roman"/>
          <w:i/>
          <w:iCs/>
        </w:rPr>
        <w:t>et al.</w:t>
      </w:r>
      <w:r w:rsidRPr="003C3342">
        <w:rPr>
          <w:rFonts w:cs="Times New Roman"/>
        </w:rPr>
        <w:t xml:space="preserve"> 1998; Harder </w:t>
      </w:r>
      <w:r w:rsidRPr="003C3342">
        <w:rPr>
          <w:rFonts w:cs="Times New Roman"/>
          <w:i/>
          <w:iCs/>
        </w:rPr>
        <w:t>et al.</w:t>
      </w:r>
      <w:r w:rsidRPr="003C3342">
        <w:rPr>
          <w:rFonts w:cs="Times New Roman"/>
        </w:rPr>
        <w:t xml:space="preserve"> 2004)</w:t>
      </w:r>
      <w:r w:rsidRPr="003C3342">
        <w:rPr>
          <w:rFonts w:cs="Times New Roman"/>
        </w:rPr>
        <w:fldChar w:fldCharType="end"/>
      </w:r>
      <w:r w:rsidRPr="003C3342">
        <w:rPr>
          <w:rFonts w:cs="Times New Roman"/>
        </w:rPr>
        <w:t xml:space="preserve">, </w:t>
      </w:r>
    </w:p>
    <w:p w14:paraId="596C7307" w14:textId="2C19497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{"citationID":"qgfk6rt3d","properties":{"formattedCitation":"(Ackerman 2000)","plainCitation":"(Ackerman 2000)"},"citationItems":[{"id":1870,"uris":["http://zotero.org/users/503753/items/T6EH6KST"],"uri":["http://zotero.org/users/503753/items/T6EH6KST"],"itemData":{"id":1870,"type":"chapter","title":"Abiotic pollen and pollination: ecological, functional, and evolutionary perspectives","container-title":"Pollen and Pollination","publisher":"Springer Vienna","page":"167-185","source":"link.springer.com","abstract":"The transport and capture of pollen in </w:instrText>
      </w:r>
      <w:r w:rsidRPr="00933507">
        <w:rPr>
          <w:rFonts w:ascii="Bradley Hand Bold" w:hAnsi="Bradley Hand Bold" w:cs="Bradley Hand Bold"/>
          <w:rPrChange w:id="1205" w:author="Daniel Falster" w:date="2016-08-29T13:01:00Z">
            <w:rPr>
              <w:rFonts w:ascii="Cambria Math" w:hAnsi="Cambria Math" w:cs="Cambria Math"/>
            </w:rPr>
          </w:rPrChange>
        </w:rPr>
        <w:instrText>∼</w:instrText>
      </w:r>
      <w:r w:rsidRPr="003C3342">
        <w:rPr>
          <w:rFonts w:cs="Times New Roman"/>
        </w:rPr>
        <w:instrText xml:space="preserve"> 20% of all angiosperm families occurs in air and water. In other words, pollination is abiotic and occurs via the fluid media, not an animal vector. Whereas some early concepts considered abiotic pollination to be largely a stochastic phenomenon, there is sufficient evidence to indicate that wind pollination (i.e. anemophily) and water pollination (i.e. hydrophily) have deterministic features and are sophisticated fluid dynamic solutions to the problem of pollen release, dispersal, and capture. An abiotic pollination syndrome is defined in which there is spatial or temporal separation of carpellate and staminate flowers, which are drab, a reduction in perianth parts, stigmas and anthers are exposed to the fluid, and typically unclumped pollen may be produced in large amounts. Separate pollination syndromes are defined for anemophilous (i.e. wind-pollinated), ephydrophilous (i.e. surface-pollinated), and hydrophilous (i.e. submarine-pollinated) plants. Distinctions are based on habitat and physical conditions for pollination, pollen size, shape, and ultrastructure, morphology and ultrastructure of stigmas, and outcrossing rates. For example, anemophilous pollen are spherical and small, ephydrophilous pollen are spherical or reniform and large, while hydrophilous pollen are filiform (i.e. filamentous) or functionally filiform. The pollination mechanisms and mechanics associated with these syndromes reveals a strong evolutionary relationship between plant morphology and fluid dynamics.","URL":"http://link.springer.com/chapter/10.1007/978-3-7091-6306-1_9","ISBN":"978-3-7091-7248-3","note":"DOI: 10.1007/978-3-7091-6306-1_9","shortTitle":"Abiotic pollen and pollination","language":"en","author":[{"family":"Ackerman","given":"Josef Daniel"}],"editor":[{"family":"Dafni","given":"Prof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(Ackerman 2000)</w:t>
      </w:r>
      <w:r w:rsidRPr="003C3342">
        <w:rPr>
          <w:rFonts w:cs="Times New Roman"/>
        </w:rPr>
        <w:fldChar w:fldCharType="end"/>
      </w:r>
      <w:r w:rsidRPr="003C3342">
        <w:rPr>
          <w:rFonts w:cs="Times New Roman"/>
        </w:rPr>
        <w:t xml:space="preserve"> – book chapter worth reading on pollination</w:t>
      </w:r>
    </w:p>
    <w:p w14:paraId="32E8E801" w14:textId="7BB82B9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{"citationID":"ac3s0ov01","properties":{"formattedCitation":"(Cruden 2000)","plainCitation":"(Cruden 2000)"},"citationItems":[{"id":1873,"uris":["http://zotero.org/users/503753/items/KAHWPV49"],"uri":["http://zotero.org/users/503753/items/KAHWPV49"],"itemData":{"id":1873,"type":"chapter","title":"Pollen grains: why so many?","container-title":"Pollen and Pollination","publisher":"Springer Vienna","page":"143-165","source":"link.springer.com","abstract":"My objective is the examination of selective forces that affect pollen number. Relationships among other floral traits of animal-pollinated plants, including pollen size, stigma area and depth, and the pollen-bearing area of the pollinator may affect pollen number and also provide a model to examine how change in one trait may elicit change in other traits. The model provides a conceptual framework for appreciating intra- and inter-specific differences in these traits. An equivalent model is presented for wind-pollinated plants. For these plants the distance between putative mates may be the most important factor affecting pollen number. I briefly consider how many pollen grains must reach a stigma to assure fruit set. I use pollen-ovule ratios (P/Os) to examine how breeding system, sexual system, pollen vector, and dispersal unit influence pollen grain number. I also compare the P/Os of plants with primary and secondary pollen presentation and those that provide only pollen as a reward with those that provide nectar as part or all of the reward. There is a substantial decrease in P/O from xenogamy to facultative xenogamy to autogamy. Relative to homoecious species the P/Os of species with most other sexual systems are higher. This suggests that there is a cost associated with changes in sexual system. The P/Os of wind-pollinated plants are substantially higher than those of animal-pollinated plants, and the available data suggest there is little difference in the pollination efficiency of the various animal vectors. The P/Os of plants whose pollen is dispersed in tetrads, polyads, or pollinia are substantially lower than those of species whose pollen is dispersed as monads. There was no difference in the P/Os of plants with primary and secondary pollen presentation. The P/Os of plants that provide only pollen as a reward were higher than those that provide nectar as a reward. All of these conclusions merit additional testing as they are based on samples that are relatively small and/ or systematically biased.","URL":"http://link.springer.com/chapter/10.1007/978-3-7091-6306-1_8","ISBN":"978-3-7091-7248-3","note":"DOI: 10.1007/978-3-7091-6306-1_8","shortTitle":"Pollen grains","language":"en","author":[{"family":"Cruden","given":"Robert William"}],"editor":[{"family":"Dafni","given":"Prof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(Cruden 2000)</w:t>
      </w:r>
      <w:r w:rsidRPr="003C3342">
        <w:rPr>
          <w:rFonts w:cs="Times New Roman"/>
        </w:rPr>
        <w:fldChar w:fldCharType="end"/>
      </w:r>
      <w:r w:rsidRPr="003C3342">
        <w:rPr>
          <w:rFonts w:cs="Times New Roman"/>
        </w:rPr>
        <w:t xml:space="preserve"> – book chapter on pollen grain – ovule ratios for different pollination syndromes</w:t>
      </w:r>
    </w:p>
    <w:p w14:paraId="6BBA27AE" w14:textId="5F912F34" w:rsidR="001A0703" w:rsidRPr="003C3342" w:rsidRDefault="001A0703" w:rsidP="0072091B">
      <w:pPr>
        <w:pStyle w:val="ListParagraph"/>
        <w:numPr>
          <w:ilvl w:val="0"/>
          <w:numId w:val="2"/>
        </w:numPr>
        <w:spacing w:line="340" w:lineRule="atLeast"/>
        <w:rPr>
          <w:rFonts w:cs="Times New Roman"/>
        </w:rPr>
      </w:pPr>
      <w:r w:rsidRPr="003C3342">
        <w:rPr>
          <w:rFonts w:cs="Times New Roman"/>
        </w:rPr>
        <w:t xml:space="preserve">Mehlman 1993,Obeso 2004 – within species, larger seeds, more seed/fruit = lower </w:t>
      </w:r>
      <w:proofErr w:type="spellStart"/>
      <w:r w:rsidRPr="003C3342">
        <w:rPr>
          <w:rFonts w:cs="Times New Roman"/>
        </w:rPr>
        <w:t>disp</w:t>
      </w:r>
      <w:proofErr w:type="spellEnd"/>
      <w:r w:rsidRPr="003C3342">
        <w:rPr>
          <w:rFonts w:cs="Times New Roman"/>
        </w:rPr>
        <w:t xml:space="preserve"> costs</w:t>
      </w:r>
    </w:p>
    <w:p w14:paraId="4483CE22" w14:textId="36DBBA4A" w:rsidR="00ED3115" w:rsidRPr="003C3342" w:rsidRDefault="0032285F" w:rsidP="0072091B">
      <w:pPr>
        <w:pStyle w:val="ListParagraph"/>
        <w:numPr>
          <w:ilvl w:val="0"/>
          <w:numId w:val="2"/>
        </w:numPr>
        <w:spacing w:line="240" w:lineRule="auto"/>
        <w:rPr>
          <w:rFonts w:cs="Times New Roman"/>
        </w:rPr>
      </w:pPr>
      <w:r w:rsidRPr="003C3342">
        <w:rPr>
          <w:rFonts w:cs="Times New Roman"/>
        </w:rPr>
        <w:fldChar w:fldCharType="begin"/>
      </w:r>
      <w:r w:rsidR="006E26B4" w:rsidRPr="003C3342">
        <w:rPr>
          <w:rFonts w:cs="Times New Roman"/>
        </w:rPr>
        <w:instrText xml:space="preserve"> ADDIN ZOTERO_ITEM CSL_CITATION {"citationID":"O8oTqIXE","properties":{"formattedCitation":"{\\rtf (L\\uc0\\u225{}zaro, Jakobsson &amp; Totland 2013)}","plainCitation":"(Lázaro, Jakobsson &amp; Totland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006E26B4" w:rsidRPr="00933507">
        <w:rPr>
          <w:rFonts w:cs="Times New Roman"/>
          <w:rPrChange w:id="1206" w:author="Daniel Falster" w:date="2016-08-29T13:01:00Z">
            <w:rPr>
              <w:rFonts w:ascii="Calibri" w:hAnsi="Calibri" w:cs="Times New Roman"/>
            </w:rPr>
          </w:rPrChange>
        </w:rPr>
        <w:t>(Lázaro, Jakobsson &amp; Totland 2013)</w:t>
      </w:r>
      <w:r w:rsidRPr="003C3342">
        <w:rPr>
          <w:rFonts w:cs="Times New Roman"/>
        </w:rPr>
        <w:fldChar w:fldCharType="end"/>
      </w:r>
      <w:r w:rsidRPr="003C3342">
        <w:rPr>
          <w:rFonts w:cs="Times New Roman"/>
        </w:rPr>
        <w:t xml:space="preserve"> </w:t>
      </w:r>
      <w:r w:rsidR="00DA1BD6" w:rsidRPr="003C3342">
        <w:rPr>
          <w:rFonts w:cs="Times New Roman"/>
        </w:rPr>
        <w:t>Good references for seedset on page</w:t>
      </w:r>
      <w:r w:rsidR="00ED3115" w:rsidRPr="003C3342">
        <w:rPr>
          <w:rFonts w:cs="Times New Roman"/>
        </w:rPr>
        <w:t xml:space="preserve"> 888</w:t>
      </w:r>
      <w:r w:rsidR="001A0703" w:rsidRPr="003C3342">
        <w:rPr>
          <w:rFonts w:cs="Times New Roman"/>
        </w:rPr>
        <w:t xml:space="preserve">, including: </w:t>
      </w:r>
      <w:r w:rsidR="00ED3115" w:rsidRPr="003C3342">
        <w:rPr>
          <w:rFonts w:cs="Times New Roman"/>
        </w:rPr>
        <w:t>“</w:t>
      </w:r>
      <w:r w:rsidR="00ED3115" w:rsidRPr="003C3342">
        <w:rPr>
          <w:rFonts w:cs="Times New Roman"/>
          <w:color w:val="000000"/>
        </w:rPr>
        <w:t>At the within-species</w:t>
      </w:r>
      <w:r w:rsidR="001A0703" w:rsidRPr="003C3342">
        <w:rPr>
          <w:rFonts w:cs="Times New Roman"/>
          <w:color w:val="000000"/>
        </w:rPr>
        <w:t xml:space="preserve"> </w:t>
      </w:r>
      <w:r w:rsidR="00ED3115" w:rsidRPr="003C3342">
        <w:rPr>
          <w:rFonts w:cs="Times New Roman"/>
          <w:color w:val="000000"/>
        </w:rPr>
        <w:t>level, several studies have shown that the total number of</w:t>
      </w:r>
      <w:r w:rsidR="001A0703" w:rsidRPr="003C3342">
        <w:rPr>
          <w:rFonts w:cs="Times New Roman"/>
          <w:color w:val="000000"/>
        </w:rPr>
        <w:t xml:space="preserve"> </w:t>
      </w:r>
      <w:r w:rsidR="00ED3115" w:rsidRPr="003C3342">
        <w:rPr>
          <w:rFonts w:cs="Times New Roman"/>
          <w:color w:val="000000"/>
        </w:rPr>
        <w:t>visits to a plant increases with its flower number (Eckhart</w:t>
      </w:r>
      <w:r w:rsidR="001A0703" w:rsidRPr="003C3342">
        <w:rPr>
          <w:rFonts w:cs="Times New Roman"/>
          <w:color w:val="000000"/>
        </w:rPr>
        <w:t xml:space="preserve"> </w:t>
      </w:r>
      <w:r w:rsidR="00ED3115" w:rsidRPr="003C3342">
        <w:rPr>
          <w:rFonts w:cs="Times New Roman"/>
          <w:color w:val="0000FF"/>
        </w:rPr>
        <w:t>1991</w:t>
      </w:r>
      <w:r w:rsidR="00ED3115" w:rsidRPr="003C3342">
        <w:rPr>
          <w:rFonts w:cs="Times New Roman"/>
          <w:color w:val="000000"/>
        </w:rPr>
        <w:t xml:space="preserve">; Makino et al. </w:t>
      </w:r>
      <w:r w:rsidR="00ED3115" w:rsidRPr="003C3342">
        <w:rPr>
          <w:rFonts w:cs="Times New Roman"/>
          <w:color w:val="0000FF"/>
        </w:rPr>
        <w:t>2007</w:t>
      </w:r>
      <w:r w:rsidR="00ED3115" w:rsidRPr="003C3342">
        <w:rPr>
          <w:rFonts w:cs="Times New Roman"/>
          <w:color w:val="000000"/>
        </w:rPr>
        <w:t>), but in a decelerating manner</w:t>
      </w:r>
      <w:r w:rsidR="001A0703" w:rsidRPr="003C3342">
        <w:rPr>
          <w:rFonts w:cs="Times New Roman"/>
          <w:color w:val="000000"/>
        </w:rPr>
        <w:t xml:space="preserve"> </w:t>
      </w:r>
      <w:r w:rsidR="00ED3115" w:rsidRPr="003C3342">
        <w:rPr>
          <w:rFonts w:cs="Times New Roman"/>
          <w:color w:val="000000"/>
        </w:rPr>
        <w:t xml:space="preserve">(Robertson and </w:t>
      </w:r>
      <w:proofErr w:type="spellStart"/>
      <w:r w:rsidR="00ED3115" w:rsidRPr="003C3342">
        <w:rPr>
          <w:rFonts w:cs="Times New Roman"/>
          <w:color w:val="000000"/>
        </w:rPr>
        <w:t>Macnair</w:t>
      </w:r>
      <w:proofErr w:type="spellEnd"/>
      <w:r w:rsidR="00ED3115" w:rsidRPr="003C3342">
        <w:rPr>
          <w:rFonts w:cs="Times New Roman"/>
          <w:color w:val="000000"/>
        </w:rPr>
        <w:t xml:space="preserve"> </w:t>
      </w:r>
      <w:r w:rsidR="00ED3115" w:rsidRPr="003C3342">
        <w:rPr>
          <w:rFonts w:cs="Times New Roman"/>
          <w:color w:val="0000FF"/>
        </w:rPr>
        <w:t>1995</w:t>
      </w:r>
      <w:r w:rsidR="00ED3115" w:rsidRPr="003C3342">
        <w:rPr>
          <w:rFonts w:cs="Times New Roman"/>
          <w:color w:val="000000"/>
        </w:rPr>
        <w:t xml:space="preserve">; </w:t>
      </w:r>
      <w:proofErr w:type="spellStart"/>
      <w:r w:rsidR="00ED3115" w:rsidRPr="003C3342">
        <w:rPr>
          <w:rFonts w:cs="Times New Roman"/>
          <w:color w:val="000000"/>
        </w:rPr>
        <w:t>Ohashi</w:t>
      </w:r>
      <w:proofErr w:type="spellEnd"/>
      <w:r w:rsidR="00ED3115" w:rsidRPr="003C3342">
        <w:rPr>
          <w:rFonts w:cs="Times New Roman"/>
          <w:color w:val="000000"/>
        </w:rPr>
        <w:t xml:space="preserve"> and </w:t>
      </w:r>
      <w:proofErr w:type="spellStart"/>
      <w:r w:rsidR="00ED3115" w:rsidRPr="003C3342">
        <w:rPr>
          <w:rFonts w:cs="Times New Roman"/>
          <w:color w:val="000000"/>
        </w:rPr>
        <w:t>Yahara</w:t>
      </w:r>
      <w:proofErr w:type="spellEnd"/>
      <w:r w:rsidR="00ED3115" w:rsidRPr="003C3342">
        <w:rPr>
          <w:rFonts w:cs="Times New Roman"/>
          <w:color w:val="000000"/>
        </w:rPr>
        <w:t xml:space="preserve"> </w:t>
      </w:r>
      <w:r w:rsidR="00ED3115" w:rsidRPr="003C3342">
        <w:rPr>
          <w:rFonts w:cs="Times New Roman"/>
          <w:color w:val="0000FF"/>
        </w:rPr>
        <w:t>2002</w:t>
      </w:r>
      <w:r w:rsidR="00ED3115" w:rsidRPr="003C3342">
        <w:rPr>
          <w:rFonts w:cs="Times New Roman"/>
          <w:color w:val="000000"/>
        </w:rPr>
        <w:t>;</w:t>
      </w:r>
      <w:r w:rsidR="001A0703" w:rsidRPr="003C3342">
        <w:rPr>
          <w:rFonts w:cs="Times New Roman"/>
          <w:color w:val="000000"/>
        </w:rPr>
        <w:t xml:space="preserve"> </w:t>
      </w:r>
      <w:r w:rsidR="00ED3115" w:rsidRPr="003C3342">
        <w:rPr>
          <w:rFonts w:cs="Times New Roman"/>
          <w:color w:val="000000"/>
        </w:rPr>
        <w:t xml:space="preserve">Mitchell et al. </w:t>
      </w:r>
      <w:r w:rsidR="00ED3115" w:rsidRPr="003C3342">
        <w:rPr>
          <w:rFonts w:cs="Times New Roman"/>
          <w:color w:val="0000FF"/>
        </w:rPr>
        <w:t>2004</w:t>
      </w:r>
      <w:r w:rsidR="00ED3115" w:rsidRPr="003C3342">
        <w:rPr>
          <w:rFonts w:cs="Times New Roman"/>
          <w:color w:val="000000"/>
        </w:rPr>
        <w:t>). One reason for such a pattern may be</w:t>
      </w:r>
      <w:r w:rsidR="001A0703" w:rsidRPr="003C3342">
        <w:rPr>
          <w:rFonts w:cs="Times New Roman"/>
          <w:color w:val="000000"/>
        </w:rPr>
        <w:t xml:space="preserve"> </w:t>
      </w:r>
      <w:r w:rsidR="00ED3115" w:rsidRPr="003C3342">
        <w:rPr>
          <w:rFonts w:cs="Times New Roman"/>
          <w:color w:val="000000"/>
        </w:rPr>
        <w:t>that insects attempt to avoid revisiting previously visited,</w:t>
      </w:r>
      <w:r w:rsidR="001A0703" w:rsidRPr="003C3342">
        <w:rPr>
          <w:rFonts w:cs="Times New Roman"/>
          <w:color w:val="000000"/>
        </w:rPr>
        <w:t xml:space="preserve"> </w:t>
      </w:r>
      <w:r w:rsidR="00ED3115" w:rsidRPr="003C3342">
        <w:rPr>
          <w:rFonts w:cs="Times New Roman"/>
          <w:color w:val="000000"/>
        </w:rPr>
        <w:t>and thus less rewarding, flowers (</w:t>
      </w:r>
      <w:proofErr w:type="spellStart"/>
      <w:r w:rsidR="00ED3115" w:rsidRPr="003C3342">
        <w:rPr>
          <w:rFonts w:cs="Times New Roman"/>
          <w:color w:val="000000"/>
        </w:rPr>
        <w:t>Dreisig</w:t>
      </w:r>
      <w:proofErr w:type="spellEnd"/>
      <w:r w:rsidR="00ED3115" w:rsidRPr="003C3342">
        <w:rPr>
          <w:rFonts w:cs="Times New Roman"/>
          <w:color w:val="000000"/>
        </w:rPr>
        <w:t xml:space="preserve"> </w:t>
      </w:r>
      <w:r w:rsidR="00ED3115" w:rsidRPr="003C3342">
        <w:rPr>
          <w:rFonts w:cs="Times New Roman"/>
          <w:color w:val="0000FF"/>
        </w:rPr>
        <w:t>1995</w:t>
      </w:r>
      <w:r w:rsidR="00ED3115" w:rsidRPr="003C3342">
        <w:rPr>
          <w:rFonts w:cs="Times New Roman"/>
          <w:color w:val="000000"/>
        </w:rPr>
        <w:t>). As a</w:t>
      </w:r>
      <w:r w:rsidR="001A0703" w:rsidRPr="003C3342">
        <w:rPr>
          <w:rFonts w:cs="Times New Roman"/>
          <w:color w:val="000000"/>
        </w:rPr>
        <w:t xml:space="preserve"> </w:t>
      </w:r>
      <w:r w:rsidR="00ED3115" w:rsidRPr="003C3342">
        <w:rPr>
          <w:rFonts w:cs="Times New Roman"/>
          <w:color w:val="000000"/>
        </w:rPr>
        <w:t>consequence, visitation rate and seed set per flower may be</w:t>
      </w:r>
      <w:r w:rsidR="001A0703" w:rsidRPr="003C3342">
        <w:rPr>
          <w:rFonts w:cs="Times New Roman"/>
          <w:color w:val="000000"/>
        </w:rPr>
        <w:t xml:space="preserve"> </w:t>
      </w:r>
      <w:r w:rsidR="00ED3115" w:rsidRPr="003C3342">
        <w:rPr>
          <w:rFonts w:cs="Times New Roman"/>
          <w:color w:val="000000"/>
        </w:rPr>
        <w:t xml:space="preserve">independent of (Robertson and </w:t>
      </w:r>
      <w:proofErr w:type="spellStart"/>
      <w:r w:rsidR="00ED3115" w:rsidRPr="003C3342">
        <w:rPr>
          <w:rFonts w:cs="Times New Roman"/>
          <w:color w:val="000000"/>
        </w:rPr>
        <w:t>Macnair</w:t>
      </w:r>
      <w:proofErr w:type="spellEnd"/>
      <w:r w:rsidR="00ED3115" w:rsidRPr="003C3342">
        <w:rPr>
          <w:rFonts w:cs="Times New Roman"/>
          <w:color w:val="000000"/>
        </w:rPr>
        <w:t xml:space="preserve"> </w:t>
      </w:r>
      <w:r w:rsidR="00ED3115" w:rsidRPr="003C3342">
        <w:rPr>
          <w:rFonts w:cs="Times New Roman"/>
          <w:color w:val="0000FF"/>
        </w:rPr>
        <w:t>1995</w:t>
      </w:r>
      <w:r w:rsidR="00ED3115" w:rsidRPr="003C3342">
        <w:rPr>
          <w:rFonts w:cs="Times New Roman"/>
          <w:color w:val="000000"/>
        </w:rPr>
        <w:t xml:space="preserve">; </w:t>
      </w:r>
      <w:proofErr w:type="spellStart"/>
      <w:r w:rsidR="00ED3115" w:rsidRPr="003C3342">
        <w:rPr>
          <w:rFonts w:cs="Times New Roman"/>
          <w:color w:val="000000"/>
        </w:rPr>
        <w:t>Goulson</w:t>
      </w:r>
      <w:proofErr w:type="spellEnd"/>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1998</w:t>
      </w:r>
      <w:r w:rsidR="00ED3115" w:rsidRPr="003C3342">
        <w:rPr>
          <w:rFonts w:cs="Times New Roman"/>
          <w:color w:val="000000"/>
        </w:rPr>
        <w:t xml:space="preserve">; Mitchell et al. </w:t>
      </w:r>
      <w:r w:rsidR="00ED3115" w:rsidRPr="003C3342">
        <w:rPr>
          <w:rFonts w:cs="Times New Roman"/>
          <w:color w:val="0000FF"/>
        </w:rPr>
        <w:t>2004</w:t>
      </w:r>
      <w:r w:rsidR="00ED3115" w:rsidRPr="003C3342">
        <w:rPr>
          <w:rFonts w:cs="Times New Roman"/>
          <w:color w:val="000000"/>
        </w:rPr>
        <w:t>), or even decrease with,</w:t>
      </w:r>
      <w:r w:rsidR="001A0703" w:rsidRPr="003C3342">
        <w:rPr>
          <w:rFonts w:cs="Times New Roman"/>
          <w:color w:val="000000"/>
        </w:rPr>
        <w:t xml:space="preserve"> </w:t>
      </w:r>
      <w:r w:rsidR="00ED3115" w:rsidRPr="003C3342">
        <w:rPr>
          <w:rFonts w:cs="Times New Roman"/>
          <w:color w:val="000000"/>
        </w:rPr>
        <w:t>flower number (</w:t>
      </w:r>
      <w:proofErr w:type="spellStart"/>
      <w:r w:rsidR="00ED3115" w:rsidRPr="003C3342">
        <w:rPr>
          <w:rFonts w:cs="Times New Roman"/>
          <w:color w:val="000000"/>
        </w:rPr>
        <w:t>Klinkhamer</w:t>
      </w:r>
      <w:proofErr w:type="spellEnd"/>
      <w:r w:rsidR="00ED3115" w:rsidRPr="003C3342">
        <w:rPr>
          <w:rFonts w:cs="Times New Roman"/>
          <w:color w:val="000000"/>
        </w:rPr>
        <w:t xml:space="preserve"> and de Jong </w:t>
      </w:r>
      <w:r w:rsidR="00ED3115" w:rsidRPr="003C3342">
        <w:rPr>
          <w:rFonts w:cs="Times New Roman"/>
          <w:color w:val="0000FF"/>
        </w:rPr>
        <w:t>1990</w:t>
      </w:r>
      <w:r w:rsidR="00ED3115" w:rsidRPr="003C3342">
        <w:rPr>
          <w:rFonts w:cs="Times New Roman"/>
          <w:color w:val="000000"/>
        </w:rPr>
        <w:t xml:space="preserve">; </w:t>
      </w:r>
      <w:proofErr w:type="spellStart"/>
      <w:r w:rsidR="00ED3115" w:rsidRPr="003C3342">
        <w:rPr>
          <w:rFonts w:cs="Times New Roman"/>
          <w:color w:val="000000"/>
        </w:rPr>
        <w:t>Grindeland</w:t>
      </w:r>
      <w:proofErr w:type="spellEnd"/>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2005</w:t>
      </w:r>
      <w:r w:rsidR="00ED3115" w:rsidRPr="003C3342">
        <w:rPr>
          <w:rFonts w:cs="Times New Roman"/>
          <w:color w:val="000000"/>
        </w:rPr>
        <w:t>).”</w:t>
      </w:r>
    </w:p>
    <w:p w14:paraId="78E5F9E0" w14:textId="52493E6C" w:rsidR="006E26B4" w:rsidRPr="003C3342" w:rsidRDefault="006E26B4" w:rsidP="006E26B4">
      <w:pPr>
        <w:pStyle w:val="ListParagraph"/>
        <w:numPr>
          <w:ilvl w:val="0"/>
          <w:numId w:val="2"/>
        </w:numPr>
        <w:rPr>
          <w:rFonts w:cs="Times New Roman"/>
        </w:rPr>
      </w:pPr>
      <w:r w:rsidRPr="003C3342">
        <w:rPr>
          <w:rFonts w:cs="Times New Roman"/>
        </w:rPr>
        <w:t xml:space="preserve">pollen limitation is higher in species with larger floral displays </w:t>
      </w:r>
      <w:r w:rsidRPr="003C3342">
        <w:rPr>
          <w:rFonts w:cs="Times New Roman"/>
        </w:rPr>
        <w:fldChar w:fldCharType="begin"/>
      </w:r>
      <w:r w:rsidRPr="003C3342">
        <w:rPr>
          <w:rFonts w:cs="Times New Roman"/>
        </w:rPr>
        <w:instrText xml:space="preserve"> ADDIN ZOTERO_ITEM CSL_CITATION {"citationID":"2276k90hsr","properties":{"formattedCitation":"{\\rtf (L\\uc0\\u225{}zaro {\\i{}et al.} 2013)}","plainCitation":"(Lázaro et al.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Pr="00933507">
        <w:rPr>
          <w:rFonts w:cs="Times New Roman"/>
          <w:rPrChange w:id="1207" w:author="Daniel Falster" w:date="2016-08-29T13:01:00Z">
            <w:rPr>
              <w:rFonts w:ascii="Calibri" w:hAnsi="Calibri" w:cs="Times New Roman"/>
            </w:rPr>
          </w:rPrChange>
        </w:rPr>
        <w:t xml:space="preserve">(Lázaro </w:t>
      </w:r>
      <w:r w:rsidRPr="00933507">
        <w:rPr>
          <w:rFonts w:cs="Times New Roman"/>
          <w:i/>
          <w:iCs/>
          <w:rPrChange w:id="1208" w:author="Daniel Falster" w:date="2016-08-29T13:01:00Z">
            <w:rPr>
              <w:rFonts w:ascii="Calibri" w:hAnsi="Calibri" w:cs="Times New Roman"/>
              <w:i/>
              <w:iCs/>
            </w:rPr>
          </w:rPrChange>
        </w:rPr>
        <w:t>et al.</w:t>
      </w:r>
      <w:r w:rsidRPr="00933507">
        <w:rPr>
          <w:rFonts w:cs="Times New Roman"/>
          <w:rPrChange w:id="1209" w:author="Daniel Falster" w:date="2016-08-29T13:01:00Z">
            <w:rPr>
              <w:rFonts w:ascii="Calibri" w:hAnsi="Calibri" w:cs="Times New Roman"/>
            </w:rPr>
          </w:rPrChange>
        </w:rPr>
        <w:t xml:space="preserve"> 2013)</w:t>
      </w:r>
      <w:r w:rsidRPr="003C3342">
        <w:rPr>
          <w:rFonts w:cs="Times New Roman"/>
        </w:rPr>
        <w:fldChar w:fldCharType="end"/>
      </w:r>
      <w:r w:rsidRPr="003C3342">
        <w:rPr>
          <w:rFonts w:cs="Times New Roman"/>
        </w:rPr>
        <w:t xml:space="preserve">. </w:t>
      </w:r>
    </w:p>
    <w:p w14:paraId="4FFB3BE6" w14:textId="77777777" w:rsidR="00AA6495" w:rsidRPr="003C3342" w:rsidRDefault="00015AEA" w:rsidP="00AA6495">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{"citationID":"nq3hgehpq","properties":{"formattedCitation":"{\\rtf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rPr>
          <w:rFonts w:cs="Times New Roman"/>
        </w:rPr>
        <w:fldChar w:fldCharType="separate"/>
      </w:r>
      <w:r w:rsidRPr="00933507">
        <w:rPr>
          <w:rFonts w:cs="Times New Roman"/>
          <w:rPrChange w:id="1210" w:author="Daniel Falster" w:date="2016-08-29T13:01:00Z">
            <w:rPr>
              <w:rFonts w:ascii="Calibri" w:hAnsi="Calibri" w:cs="Times New Roman"/>
            </w:rPr>
          </w:rPrChange>
        </w:rPr>
        <w:t>(Gómez 2008)</w:t>
      </w:r>
      <w:r w:rsidRPr="003C3342">
        <w:rPr>
          <w:rFonts w:cs="Times New Roman"/>
        </w:rPr>
        <w:fldChar w:fldCharType="end"/>
      </w:r>
      <w:r w:rsidRPr="003C3342">
        <w:rPr>
          <w:rFonts w:cs="Times New Roman"/>
        </w:rPr>
        <w:t xml:space="preserve"> – article showing that different factors drive selection at different stages in seed (and seedling) development. In particular, pollinators drive # flowers and # seeds initiated, resource controls # seeds initiated and pre-</w:t>
      </w:r>
      <w:proofErr w:type="spellStart"/>
      <w:r w:rsidRPr="003C3342">
        <w:rPr>
          <w:rFonts w:cs="Times New Roman"/>
        </w:rPr>
        <w:t>disp</w:t>
      </w:r>
      <w:proofErr w:type="spellEnd"/>
      <w:r w:rsidRPr="003C3342">
        <w:rPr>
          <w:rFonts w:cs="Times New Roman"/>
        </w:rPr>
        <w:t xml:space="preserve"> seed </w:t>
      </w:r>
      <w:proofErr w:type="spellStart"/>
      <w:r w:rsidRPr="003C3342">
        <w:rPr>
          <w:rFonts w:cs="Times New Roman"/>
        </w:rPr>
        <w:t>predors</w:t>
      </w:r>
      <w:proofErr w:type="spellEnd"/>
      <w:r w:rsidRPr="003C3342">
        <w:rPr>
          <w:rFonts w:cs="Times New Roman"/>
        </w:rPr>
        <w:t xml:space="preserve"> = # final seeds</w:t>
      </w:r>
    </w:p>
    <w:p w14:paraId="62D9C82F" w14:textId="74A94D7E" w:rsidR="00AA6495" w:rsidRPr="003C3342" w:rsidRDefault="00AA6495" w:rsidP="00AA6495">
      <w:pPr>
        <w:pStyle w:val="ListParagraph"/>
        <w:numPr>
          <w:ilvl w:val="1"/>
          <w:numId w:val="2"/>
        </w:numPr>
        <w:autoSpaceDE w:val="0"/>
        <w:autoSpaceDN w:val="0"/>
        <w:adjustRightInd w:val="0"/>
        <w:spacing w:after="0" w:line="240" w:lineRule="auto"/>
        <w:rPr>
          <w:rFonts w:cs="Times New Roman"/>
        </w:rPr>
      </w:pPr>
      <w:r w:rsidRPr="00933507">
        <w:rPr>
          <w:rFonts w:cs="Times New Roman"/>
          <w:sz w:val="19"/>
          <w:szCs w:val="19"/>
          <w:rPrChange w:id="1211" w:author="Daniel Falster" w:date="2016-08-29T13:01:00Z">
            <w:rPr>
              <w:rFonts w:ascii="Times-Roman" w:hAnsi="Times-Roman" w:cs="Times-Roman"/>
              <w:sz w:val="19"/>
              <w:szCs w:val="19"/>
            </w:rPr>
          </w:rPrChange>
        </w:rPr>
        <w:lastRenderedPageBreak/>
        <w:t xml:space="preserve">Pollinator preference for large flowers is common to many other plant species (Conner et al. 1996b; Lloyd and Barrett 1996; </w:t>
      </w:r>
      <w:proofErr w:type="spellStart"/>
      <w:r w:rsidRPr="00933507">
        <w:rPr>
          <w:rFonts w:cs="Times New Roman"/>
          <w:sz w:val="19"/>
          <w:szCs w:val="19"/>
          <w:rPrChange w:id="1212" w:author="Daniel Falster" w:date="2016-08-29T13:01:00Z">
            <w:rPr>
              <w:rFonts w:ascii="Times-Roman" w:hAnsi="Times-Roman" w:cs="Times-Roman"/>
              <w:sz w:val="19"/>
              <w:szCs w:val="19"/>
            </w:rPr>
          </w:rPrChange>
        </w:rPr>
        <w:t>Shykoff</w:t>
      </w:r>
      <w:proofErr w:type="spellEnd"/>
      <w:r w:rsidRPr="00933507">
        <w:rPr>
          <w:rFonts w:cs="Times New Roman"/>
          <w:sz w:val="19"/>
          <w:szCs w:val="19"/>
          <w:rPrChange w:id="1213" w:author="Daniel Falster" w:date="2016-08-29T13:01:00Z">
            <w:rPr>
              <w:rFonts w:ascii="Times-Roman" w:hAnsi="Times-Roman" w:cs="Times-Roman"/>
              <w:sz w:val="19"/>
              <w:szCs w:val="19"/>
            </w:rPr>
          </w:rPrChange>
        </w:rPr>
        <w:t xml:space="preserve"> et al. 1997</w:t>
      </w:r>
    </w:p>
    <w:p w14:paraId="6E9FBA03" w14:textId="2538E80B" w:rsidR="00307ACA" w:rsidRPr="003C3342" w:rsidRDefault="00307ACA" w:rsidP="00307ACA">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{"citationID":"1lda53ckqk","properties":{"formattedCitation":"{\\rtf (Knight {\\i{}et al.} 2005)}","plainCitation":"(Knight et al. 2005)"},"citationItems":[{"id":1795,"uris":["http://zotero.org/users/503753/items/HX3UDN55"],"uri":["http://zotero.org/users/503753/items/HX3UDN55"],"itemData":{"id":1795,"type":"article-journal","title":"Pollen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rPr>
          <w:rFonts w:cs="Times New Roman"/>
        </w:rPr>
        <w:fldChar w:fldCharType="separate"/>
      </w:r>
      <w:r w:rsidRPr="00933507">
        <w:rPr>
          <w:rFonts w:cs="Times New Roman"/>
          <w:rPrChange w:id="1214" w:author="Daniel Falster" w:date="2016-08-29T13:01:00Z">
            <w:rPr>
              <w:rFonts w:ascii="Calibri" w:hAnsi="Calibri" w:cs="Times New Roman"/>
            </w:rPr>
          </w:rPrChange>
        </w:rPr>
        <w:t xml:space="preserve">(Knight </w:t>
      </w:r>
      <w:r w:rsidRPr="00933507">
        <w:rPr>
          <w:rFonts w:cs="Times New Roman"/>
          <w:i/>
          <w:iCs/>
          <w:rPrChange w:id="1215" w:author="Daniel Falster" w:date="2016-08-29T13:01:00Z">
            <w:rPr>
              <w:rFonts w:ascii="Calibri" w:hAnsi="Calibri" w:cs="Times New Roman"/>
              <w:i/>
              <w:iCs/>
            </w:rPr>
          </w:rPrChange>
        </w:rPr>
        <w:t>et al.</w:t>
      </w:r>
      <w:r w:rsidRPr="00933507">
        <w:rPr>
          <w:rFonts w:cs="Times New Roman"/>
          <w:rPrChange w:id="1216" w:author="Daniel Falster" w:date="2016-08-29T13:01:00Z">
            <w:rPr>
              <w:rFonts w:ascii="Calibri" w:hAnsi="Calibri" w:cs="Times New Roman"/>
            </w:rPr>
          </w:rPrChange>
        </w:rPr>
        <w:t xml:space="preserve"> 2005)</w:t>
      </w:r>
      <w:r w:rsidRPr="003C3342">
        <w:rPr>
          <w:rFonts w:cs="Times New Roman"/>
        </w:rPr>
        <w:fldChar w:fldCharType="end"/>
      </w:r>
    </w:p>
    <w:p w14:paraId="132AA692" w14:textId="6BD836AF" w:rsidR="00307ACA" w:rsidRPr="003C3342" w:rsidRDefault="00307ACA" w:rsidP="00307ACA">
      <w:pPr>
        <w:pStyle w:val="ListParagraph"/>
        <w:numPr>
          <w:ilvl w:val="1"/>
          <w:numId w:val="2"/>
        </w:numPr>
        <w:autoSpaceDE w:val="0"/>
        <w:autoSpaceDN w:val="0"/>
        <w:adjustRightInd w:val="0"/>
        <w:spacing w:after="0" w:line="240" w:lineRule="auto"/>
        <w:rPr>
          <w:rFonts w:cs="Times New Roman"/>
        </w:rPr>
      </w:pPr>
      <w:r w:rsidRPr="003C3342">
        <w:rPr>
          <w:rFonts w:cs="Times New Roman"/>
        </w:rPr>
        <w:t xml:space="preserve">Larger flowered species have less pollen limitation </w:t>
      </w:r>
      <w:r w:rsidR="006E26B4" w:rsidRPr="003C3342">
        <w:rPr>
          <w:rFonts w:cs="Times New Roman"/>
        </w:rPr>
        <w:t>–</w:t>
      </w:r>
      <w:r w:rsidRPr="003C3342">
        <w:rPr>
          <w:rFonts w:cs="Times New Roman"/>
        </w:rPr>
        <w:t xml:space="preserve"> </w:t>
      </w:r>
      <w:proofErr w:type="spellStart"/>
      <w:r w:rsidRPr="003C3342">
        <w:rPr>
          <w:rFonts w:cs="Times New Roman"/>
          <w:sz w:val="20"/>
          <w:szCs w:val="20"/>
        </w:rPr>
        <w:t>Momose</w:t>
      </w:r>
      <w:proofErr w:type="spellEnd"/>
      <w:r w:rsidR="006E26B4" w:rsidRPr="003C3342">
        <w:rPr>
          <w:rFonts w:cs="Times New Roman"/>
          <w:sz w:val="20"/>
          <w:szCs w:val="20"/>
        </w:rPr>
        <w:t xml:space="preserve"> 2</w:t>
      </w:r>
      <w:r w:rsidRPr="003C3342">
        <w:rPr>
          <w:rFonts w:cs="Times New Roman"/>
          <w:sz w:val="20"/>
          <w:szCs w:val="20"/>
        </w:rPr>
        <w:t>004</w:t>
      </w:r>
    </w:p>
    <w:p w14:paraId="0B5527C9" w14:textId="3C77AE01" w:rsidR="003227F1" w:rsidRPr="003C3342" w:rsidRDefault="003227F1" w:rsidP="00C2618D">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{"citationID":"26hipgaldg","properties":{"formattedCitation":"(Harder &amp; Johnson 2009)","plainCitation":"(Harder &amp; Johnson 2009)"},"citationItems":[{"id":1879,"uris":["http://zotero.org/users/503753/items/37QXBMEK"],"uri":["http://zotero.org/users/503753/items/37QXBMEK"],"itemData":{"id":1879,"type":"article-journal","title":"Darwin's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3C3342">
        <w:rPr>
          <w:rFonts w:cs="Times New Roman"/>
        </w:rPr>
        <w:fldChar w:fldCharType="separate"/>
      </w:r>
      <w:r w:rsidRPr="00933507">
        <w:rPr>
          <w:rFonts w:cs="Times New Roman"/>
          <w:rPrChange w:id="1217" w:author="Daniel Falster" w:date="2016-08-29T13:01:00Z">
            <w:rPr>
              <w:rFonts w:ascii="Calibri" w:hAnsi="Calibri"/>
            </w:rPr>
          </w:rPrChange>
        </w:rPr>
        <w:t>(Harder &amp; Johnson 2009)</w:t>
      </w:r>
      <w:r w:rsidRPr="003C3342">
        <w:rPr>
          <w:rFonts w:cs="Times New Roman"/>
        </w:rPr>
        <w:fldChar w:fldCharType="end"/>
      </w:r>
      <w:r w:rsidRPr="003C3342">
        <w:rPr>
          <w:rFonts w:cs="Times New Roman"/>
        </w:rPr>
        <w:t>: “</w:t>
      </w:r>
      <w:r w:rsidRPr="00933507">
        <w:rPr>
          <w:rFonts w:cs="Times New Roman"/>
          <w:sz w:val="20"/>
          <w:szCs w:val="20"/>
          <w:rPrChange w:id="1218" w:author="Daniel Falster" w:date="2016-08-29T13:01:00Z">
            <w:rPr>
              <w:rFonts w:ascii="AGaramond-Regular" w:hAnsi="AGaramond-Regular" w:cs="AGaramond-Regular"/>
              <w:sz w:val="20"/>
              <w:szCs w:val="20"/>
            </w:rPr>
          </w:rPrChange>
        </w:rPr>
        <w:t>This review has revealed somewhat contrasting views of floral and inflorescence adaptation. On one hand, the survey of phenotypic selection studies indicates that selection on individual traits acts sporadically within populations and inconsistently among populations. On the other hand, experimental studies of pollination function usually demonstrate the adaptive nature of floral and inflorescence traits in prevailing pollination environments and phylogenetic studies reveal patterns consistent with a key role for adaptation of pollination systems in floral diversification.”</w:t>
      </w:r>
    </w:p>
    <w:p w14:paraId="25AD47AB" w14:textId="77777777" w:rsidR="006E26B4" w:rsidRPr="003C3342" w:rsidRDefault="00B300BB" w:rsidP="006E26B4">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{"citationID":"2bq0nhhb8t","properties":{"formattedCitation":"{\\rtf (Burd {\\i{}et al.} 2009)}","plainCitation":"(Burd et al. 2009)"},"citationItems":[{"id":1892,"uris":["http://zotero.org/users/503753/items/BQ29S2EW"],"uri":["http://zotero.org/users/503753/items/BQ29S2EW"],"itemData":{"id":1892,"type":"article-journal","title":"Ovule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C."}],"issued":{"date-parts":[["2009",6,1]]},"PMID":"21628266"}}],"schema":"https://github.com/citation-style-language/schema/raw/master/csl-citation.json"} </w:instrText>
      </w:r>
      <w:r w:rsidRPr="003C3342">
        <w:rPr>
          <w:rFonts w:cs="Times New Roman"/>
        </w:rPr>
        <w:fldChar w:fldCharType="separate"/>
      </w:r>
      <w:r w:rsidRPr="00933507">
        <w:rPr>
          <w:rFonts w:cs="Times New Roman"/>
          <w:rPrChange w:id="1219" w:author="Daniel Falster" w:date="2016-08-29T13:01:00Z">
            <w:rPr>
              <w:rFonts w:ascii="Calibri" w:hAnsi="Calibri" w:cs="Times New Roman"/>
            </w:rPr>
          </w:rPrChange>
        </w:rPr>
        <w:t xml:space="preserve">(Burd </w:t>
      </w:r>
      <w:r w:rsidRPr="00933507">
        <w:rPr>
          <w:rFonts w:cs="Times New Roman"/>
          <w:i/>
          <w:iCs/>
          <w:rPrChange w:id="1220" w:author="Daniel Falster" w:date="2016-08-29T13:01:00Z">
            <w:rPr>
              <w:rFonts w:ascii="Calibri" w:hAnsi="Calibri" w:cs="Times New Roman"/>
              <w:i/>
              <w:iCs/>
            </w:rPr>
          </w:rPrChange>
        </w:rPr>
        <w:t>et al.</w:t>
      </w:r>
      <w:r w:rsidRPr="00933507">
        <w:rPr>
          <w:rFonts w:cs="Times New Roman"/>
          <w:rPrChange w:id="1221" w:author="Daniel Falster" w:date="2016-08-29T13:01:00Z">
            <w:rPr>
              <w:rFonts w:ascii="Calibri" w:hAnsi="Calibri" w:cs="Times New Roman"/>
            </w:rPr>
          </w:rPrChange>
        </w:rPr>
        <w:t xml:space="preserve"> 2009)</w:t>
      </w:r>
      <w:r w:rsidRPr="003C3342">
        <w:rPr>
          <w:rFonts w:cs="Times New Roman"/>
        </w:rPr>
        <w:fldChar w:fldCharType="end"/>
      </w:r>
      <w:r w:rsidRPr="003C3342">
        <w:rPr>
          <w:rFonts w:cs="Times New Roman"/>
        </w:rPr>
        <w:t xml:space="preserve"> more ovules per flowers in species with greater variation in pollen receipt</w:t>
      </w:r>
    </w:p>
    <w:p w14:paraId="204613FE" w14:textId="03A326B1" w:rsidR="00B300BB" w:rsidRPr="003C3342" w:rsidRDefault="008E5C36" w:rsidP="006E26B4">
      <w:pPr>
        <w:pStyle w:val="ListParagraph"/>
        <w:numPr>
          <w:ilvl w:val="0"/>
          <w:numId w:val="2"/>
        </w:numPr>
        <w:autoSpaceDE w:val="0"/>
        <w:autoSpaceDN w:val="0"/>
        <w:adjustRightInd w:val="0"/>
        <w:spacing w:after="0" w:line="240" w:lineRule="auto"/>
        <w:rPr>
          <w:rFonts w:cs="Times New Roman"/>
        </w:rPr>
      </w:pPr>
      <w:r w:rsidRPr="00933507">
        <w:rPr>
          <w:rFonts w:cs="Times New Roman"/>
          <w:sz w:val="20"/>
          <w:szCs w:val="20"/>
          <w:rPrChange w:id="1222" w:author="Daniel Falster" w:date="2016-08-29T13:01:00Z">
            <w:rPr>
              <w:rFonts w:ascii="AdvOT1ef757c0" w:hAnsi="AdvOT1ef757c0" w:cs="AdvOT1ef757c0"/>
              <w:sz w:val="20"/>
              <w:szCs w:val="20"/>
            </w:rPr>
          </w:rPrChange>
        </w:rPr>
        <w:t>We now show that the opposite</w:t>
      </w:r>
      <w:r w:rsidR="006E26B4" w:rsidRPr="00933507">
        <w:rPr>
          <w:rFonts w:cs="Times New Roman"/>
          <w:sz w:val="20"/>
          <w:szCs w:val="20"/>
          <w:rPrChange w:id="1223" w:author="Daniel Falster" w:date="2016-08-29T13:01:00Z">
            <w:rPr>
              <w:rFonts w:ascii="AdvOT1ef757c0" w:hAnsi="AdvOT1ef757c0" w:cs="AdvOT1ef757c0"/>
              <w:sz w:val="20"/>
              <w:szCs w:val="20"/>
            </w:rPr>
          </w:rPrChange>
        </w:rPr>
        <w:t xml:space="preserve"> </w:t>
      </w:r>
      <w:r w:rsidRPr="00933507">
        <w:rPr>
          <w:rFonts w:cs="Times New Roman"/>
          <w:sz w:val="20"/>
          <w:szCs w:val="20"/>
          <w:rPrChange w:id="1224" w:author="Daniel Falster" w:date="2016-08-29T13:01:00Z">
            <w:rPr>
              <w:rFonts w:ascii="AdvOT1ef757c0" w:hAnsi="AdvOT1ef757c0" w:cs="AdvOT1ef757c0"/>
              <w:sz w:val="20"/>
              <w:szCs w:val="20"/>
            </w:rPr>
          </w:rPrChange>
        </w:rPr>
        <w:t>is the case, namely, that whole-plant pollen receipt (the</w:t>
      </w:r>
      <w:r w:rsidR="006E26B4" w:rsidRPr="00933507">
        <w:rPr>
          <w:rFonts w:cs="Times New Roman"/>
          <w:sz w:val="20"/>
          <w:szCs w:val="20"/>
          <w:rPrChange w:id="1225" w:author="Daniel Falster" w:date="2016-08-29T13:01:00Z">
            <w:rPr>
              <w:rFonts w:ascii="AdvOT1ef757c0" w:hAnsi="AdvOT1ef757c0" w:cs="AdvOT1ef757c0"/>
              <w:sz w:val="20"/>
              <w:szCs w:val="20"/>
            </w:rPr>
          </w:rPrChange>
        </w:rPr>
        <w:t xml:space="preserve"> </w:t>
      </w:r>
      <w:r w:rsidRPr="00933507">
        <w:rPr>
          <w:rFonts w:cs="Times New Roman"/>
          <w:sz w:val="20"/>
          <w:szCs w:val="20"/>
          <w:rPrChange w:id="1226" w:author="Daniel Falster" w:date="2016-08-29T13:01:00Z">
            <w:rPr>
              <w:rFonts w:ascii="AdvOT1ef757c0" w:hAnsi="AdvOT1ef757c0" w:cs="AdvOT1ef757c0"/>
              <w:sz w:val="20"/>
              <w:szCs w:val="20"/>
            </w:rPr>
          </w:rPrChange>
        </w:rPr>
        <w:t>parameter used by our model) is more predictable than</w:t>
      </w:r>
      <w:r w:rsidR="006E26B4" w:rsidRPr="00933507">
        <w:rPr>
          <w:rFonts w:cs="Times New Roman"/>
          <w:sz w:val="20"/>
          <w:szCs w:val="20"/>
          <w:rPrChange w:id="1227" w:author="Daniel Falster" w:date="2016-08-29T13:01:00Z">
            <w:rPr>
              <w:rFonts w:ascii="AdvOT1ef757c0" w:hAnsi="AdvOT1ef757c0" w:cs="AdvOT1ef757c0"/>
              <w:sz w:val="20"/>
              <w:szCs w:val="20"/>
            </w:rPr>
          </w:rPrChange>
        </w:rPr>
        <w:t xml:space="preserve"> </w:t>
      </w:r>
      <w:r w:rsidRPr="00933507">
        <w:rPr>
          <w:rFonts w:cs="Times New Roman"/>
          <w:sz w:val="20"/>
          <w:szCs w:val="20"/>
          <w:rPrChange w:id="1228" w:author="Daniel Falster" w:date="2016-08-29T13:01:00Z">
            <w:rPr>
              <w:rFonts w:ascii="AdvOT1ef757c0" w:hAnsi="AdvOT1ef757c0" w:cs="AdvOT1ef757c0"/>
              <w:sz w:val="20"/>
              <w:szCs w:val="20"/>
            </w:rPr>
          </w:rPrChange>
        </w:rPr>
        <w:t>pollen receipt by individual flowers and that by deploying</w:t>
      </w:r>
      <w:r w:rsidR="006E26B4" w:rsidRPr="00933507">
        <w:rPr>
          <w:rFonts w:cs="Times New Roman"/>
          <w:sz w:val="20"/>
          <w:szCs w:val="20"/>
          <w:rPrChange w:id="1229" w:author="Daniel Falster" w:date="2016-08-29T13:01:00Z">
            <w:rPr>
              <w:rFonts w:ascii="AdvOT1ef757c0" w:hAnsi="AdvOT1ef757c0" w:cs="AdvOT1ef757c0"/>
              <w:sz w:val="20"/>
              <w:szCs w:val="20"/>
            </w:rPr>
          </w:rPrChange>
        </w:rPr>
        <w:t xml:space="preserve"> </w:t>
      </w:r>
      <w:r w:rsidRPr="00933507">
        <w:rPr>
          <w:rFonts w:cs="Times New Roman"/>
          <w:sz w:val="20"/>
          <w:szCs w:val="20"/>
          <w:rPrChange w:id="1230" w:author="Daniel Falster" w:date="2016-08-29T13:01:00Z">
            <w:rPr>
              <w:rFonts w:ascii="AdvOT1ef757c0" w:hAnsi="AdvOT1ef757c0" w:cs="AdvOT1ef757c0"/>
              <w:sz w:val="20"/>
              <w:szCs w:val="20"/>
            </w:rPr>
          </w:rPrChange>
        </w:rPr>
        <w:t>larger numbers of flowers, plants lessen their uncertainty in</w:t>
      </w:r>
      <w:r w:rsidR="006E26B4" w:rsidRPr="00933507">
        <w:rPr>
          <w:rFonts w:cs="Times New Roman"/>
          <w:sz w:val="20"/>
          <w:szCs w:val="20"/>
          <w:rPrChange w:id="1231" w:author="Daniel Falster" w:date="2016-08-29T13:01:00Z">
            <w:rPr>
              <w:rFonts w:ascii="AdvOT1ef757c0" w:hAnsi="AdvOT1ef757c0" w:cs="AdvOT1ef757c0"/>
              <w:sz w:val="20"/>
              <w:szCs w:val="20"/>
            </w:rPr>
          </w:rPrChange>
        </w:rPr>
        <w:t xml:space="preserve"> </w:t>
      </w:r>
      <w:r w:rsidRPr="00933507">
        <w:rPr>
          <w:rFonts w:cs="Times New Roman"/>
          <w:sz w:val="20"/>
          <w:szCs w:val="20"/>
          <w:rPrChange w:id="1232" w:author="Daniel Falster" w:date="2016-08-29T13:01:00Z">
            <w:rPr>
              <w:rFonts w:ascii="AdvOT1ef757c0" w:hAnsi="AdvOT1ef757c0" w:cs="AdvOT1ef757c0"/>
              <w:sz w:val="20"/>
              <w:szCs w:val="20"/>
            </w:rPr>
          </w:rPrChange>
        </w:rPr>
        <w:t>pollen receipt. (Rosenheim 2016)</w:t>
      </w:r>
    </w:p>
    <w:p w14:paraId="365FC0EB" w14:textId="1278B963" w:rsidR="00E01C92" w:rsidRPr="003C3342" w:rsidRDefault="00E01C92" w:rsidP="008E5C36">
      <w:pPr>
        <w:pStyle w:val="ListParagraph"/>
        <w:numPr>
          <w:ilvl w:val="0"/>
          <w:numId w:val="2"/>
        </w:numPr>
        <w:autoSpaceDE w:val="0"/>
        <w:autoSpaceDN w:val="0"/>
        <w:adjustRightInd w:val="0"/>
        <w:spacing w:after="0" w:line="240" w:lineRule="auto"/>
        <w:rPr>
          <w:rFonts w:cs="Times New Roman"/>
        </w:rPr>
      </w:pPr>
      <w:r w:rsidRPr="003C3342">
        <w:rPr>
          <w:rFonts w:cs="Times New Roman"/>
        </w:rPr>
        <w:t xml:space="preserve">. High RE due to masting would increase seedset through seed predator satiation and reduced pollen limitation in wind-pollinated species, thereby reducing accessory costs </w:t>
      </w:r>
      <w:r w:rsidRPr="003C3342">
        <w:rPr>
          <w:rFonts w:cs="Times New Roman"/>
        </w:rPr>
        <w:fldChar w:fldCharType="begin"/>
      </w:r>
      <w:r w:rsidRPr="003C3342">
        <w:rPr>
          <w:rFonts w:cs="Times New Roman"/>
        </w:rPr>
        <w:instrText xml:space="preserve"> ADDIN ZOTERO_ITEM CSL_CITATION {"citationID":"lsrDDOWJ","properties":{"formattedCitation":"(Kelly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3C3342">
        <w:rPr>
          <w:rFonts w:cs="Times New Roman"/>
        </w:rPr>
        <w:fldChar w:fldCharType="separate"/>
      </w:r>
      <w:r w:rsidRPr="00933507">
        <w:rPr>
          <w:rFonts w:cs="Times New Roman"/>
          <w:rPrChange w:id="1233" w:author="Daniel Falster" w:date="2016-08-29T13:01:00Z">
            <w:rPr>
              <w:rFonts w:ascii="Calibri" w:hAnsi="Calibri"/>
            </w:rPr>
          </w:rPrChange>
        </w:rPr>
        <w:t>(Kelly 1994; Kelly &amp; Sork 2002)</w:t>
      </w:r>
      <w:r w:rsidRPr="003C3342">
        <w:rPr>
          <w:rFonts w:cs="Times New Roman"/>
        </w:rPr>
        <w:fldChar w:fldCharType="end"/>
      </w:r>
      <w:r w:rsidRPr="003C3342">
        <w:rPr>
          <w:rFonts w:cs="Times New Roman"/>
        </w:rPr>
        <w:t>. While “masting” implies synchronous reproduction peaks across a population of plants, higher RE could also reduce accessory costs at the individual level, if, for instance, a larger floral display reduced pollen-limitation by an insect, avian, or mammalian pollinator.</w:t>
      </w:r>
    </w:p>
    <w:p w14:paraId="59E4AD92" w14:textId="34E38D49" w:rsidR="004F6B2C" w:rsidRPr="003C3342" w:rsidRDefault="004F6B2C" w:rsidP="003C3342">
      <w:r w:rsidRPr="003C3342">
        <w:br w:type="page"/>
      </w:r>
    </w:p>
    <w:p w14:paraId="18AFFBCB" w14:textId="765E5526" w:rsidR="004F6B2C" w:rsidRPr="003C3342" w:rsidRDefault="004F6B2C" w:rsidP="003C3342">
      <w:pPr>
        <w:pStyle w:val="Heading1"/>
        <w:rPr>
          <w:rFonts w:cs="Times New Roman"/>
        </w:rPr>
      </w:pPr>
      <w:r w:rsidRPr="003C3342">
        <w:rPr>
          <w:rFonts w:cs="Times New Roman"/>
        </w:rPr>
        <w:lastRenderedPageBreak/>
        <w:t>References</w:t>
      </w:r>
    </w:p>
    <w:p w14:paraId="0B568C69" w14:textId="77777777" w:rsidR="00512A90" w:rsidRPr="003C3342" w:rsidRDefault="004F6B2C" w:rsidP="00512A90">
      <w:pPr>
        <w:pStyle w:val="Bibliography"/>
        <w:rPr>
          <w:rFonts w:cs="Times New Roman"/>
        </w:rPr>
      </w:pPr>
      <w:r w:rsidRPr="003C3342">
        <w:rPr>
          <w:rFonts w:cs="Times New Roman"/>
        </w:rPr>
        <w:fldChar w:fldCharType="begin"/>
      </w:r>
      <w:r w:rsidR="00721195" w:rsidRPr="003C3342">
        <w:rPr>
          <w:rFonts w:cs="Times New Roman"/>
        </w:rPr>
        <w:instrText xml:space="preserve"> ADDIN ZOTERO_BIBL {"custom":[]} CSL_BIBLIOGRAPHY </w:instrText>
      </w:r>
      <w:r w:rsidRPr="003C3342">
        <w:rPr>
          <w:rFonts w:cs="Times New Roman"/>
        </w:rPr>
        <w:fldChar w:fldCharType="separate"/>
      </w:r>
      <w:r w:rsidR="00512A90" w:rsidRPr="003C3342">
        <w:rPr>
          <w:rFonts w:cs="Times New Roman"/>
        </w:rPr>
        <w:t xml:space="preserve">Ackerman, J.D. (2000) Abiotic pollen and pollination: ecological, functional, and evolutionary perspectives. </w:t>
      </w:r>
      <w:r w:rsidR="00512A90" w:rsidRPr="003C3342">
        <w:rPr>
          <w:rFonts w:cs="Times New Roman"/>
          <w:i/>
          <w:iCs/>
        </w:rPr>
        <w:t>Pollen and Pollination</w:t>
      </w:r>
      <w:r w:rsidR="00512A90" w:rsidRPr="003C3342">
        <w:rPr>
          <w:rFonts w:cs="Times New Roman"/>
        </w:rPr>
        <w:t xml:space="preserve"> (eds P.D.A. Dafni, P.D.M. Hesse &amp; P.D.E. Pacini), pp. 167–185. Springer Vienna.</w:t>
      </w:r>
    </w:p>
    <w:p w14:paraId="12555151" w14:textId="77777777" w:rsidR="00512A90" w:rsidRPr="003C3342" w:rsidRDefault="00512A90" w:rsidP="00512A90">
      <w:pPr>
        <w:pStyle w:val="Bibliography"/>
        <w:rPr>
          <w:rFonts w:cs="Times New Roman"/>
        </w:rPr>
      </w:pPr>
      <w:r w:rsidRPr="003C3342">
        <w:rPr>
          <w:rFonts w:cs="Times New Roman"/>
        </w:rPr>
        <w:t xml:space="preserve">Albrecht, M., Schmid, B., Hautier, Y. &amp; Müller, C.B. (2012) Diverse pollinator communities enhance plant reproductive success. </w:t>
      </w:r>
      <w:r w:rsidRPr="003C3342">
        <w:rPr>
          <w:rFonts w:cs="Times New Roman"/>
          <w:i/>
          <w:iCs/>
        </w:rPr>
        <w:t>Proc. R. Soc. B</w:t>
      </w:r>
      <w:r w:rsidRPr="003C3342">
        <w:rPr>
          <w:rFonts w:cs="Times New Roman"/>
        </w:rPr>
        <w:t xml:space="preserve">, </w:t>
      </w:r>
      <w:r w:rsidRPr="003C3342">
        <w:rPr>
          <w:rFonts w:cs="Times New Roman"/>
          <w:b/>
          <w:bCs/>
        </w:rPr>
        <w:t>279</w:t>
      </w:r>
      <w:r w:rsidRPr="003C3342">
        <w:rPr>
          <w:rFonts w:cs="Times New Roman"/>
        </w:rPr>
        <w:t>, 4845–4852.</w:t>
      </w:r>
    </w:p>
    <w:p w14:paraId="6E1D5A9A" w14:textId="77777777" w:rsidR="00512A90" w:rsidRPr="003C3342" w:rsidRDefault="00512A90" w:rsidP="00512A90">
      <w:pPr>
        <w:pStyle w:val="Bibliography"/>
        <w:rPr>
          <w:rFonts w:cs="Times New Roman"/>
        </w:rPr>
      </w:pPr>
      <w:r w:rsidRPr="003C3342">
        <w:rPr>
          <w:rFonts w:cs="Times New Roman"/>
        </w:rPr>
        <w:t xml:space="preserve">Andrade, F.H., Sadras, V.O., Vega, C.R.C. &amp; Echarte, L. (2005) Physiological determinants of crop growth and yield in maize, sunflower and soybean. </w:t>
      </w:r>
      <w:r w:rsidRPr="003C3342">
        <w:rPr>
          <w:rFonts w:cs="Times New Roman"/>
          <w:i/>
          <w:iCs/>
        </w:rPr>
        <w:t>Journal of Crop Improvement</w:t>
      </w:r>
      <w:r w:rsidRPr="003C3342">
        <w:rPr>
          <w:rFonts w:cs="Times New Roman"/>
        </w:rPr>
        <w:t xml:space="preserve">, </w:t>
      </w:r>
      <w:r w:rsidRPr="003C3342">
        <w:rPr>
          <w:rFonts w:cs="Times New Roman"/>
          <w:b/>
          <w:bCs/>
        </w:rPr>
        <w:t>14</w:t>
      </w:r>
      <w:r w:rsidRPr="003C3342">
        <w:rPr>
          <w:rFonts w:cs="Times New Roman"/>
        </w:rPr>
        <w:t>, 51–101.</w:t>
      </w:r>
    </w:p>
    <w:p w14:paraId="7729BF67" w14:textId="77777777" w:rsidR="00512A90" w:rsidRPr="003C3342" w:rsidRDefault="00512A90" w:rsidP="00512A90">
      <w:pPr>
        <w:pStyle w:val="Bibliography"/>
        <w:rPr>
          <w:rFonts w:cs="Times New Roman"/>
        </w:rPr>
      </w:pPr>
      <w:r w:rsidRPr="003C3342">
        <w:rPr>
          <w:rFonts w:cs="Times New Roman"/>
        </w:rPr>
        <w:t xml:space="preserve">Ashman, T. (1994) Reproductive allocation in hermaphrodite and female plants of </w:t>
      </w:r>
      <w:r w:rsidRPr="003C3342">
        <w:rPr>
          <w:rFonts w:cs="Times New Roman"/>
          <w:i/>
          <w:iCs/>
        </w:rPr>
        <w:t>Sidalcea oregana</w:t>
      </w:r>
      <w:r w:rsidRPr="003C3342">
        <w:rPr>
          <w:rFonts w:cs="Times New Roman"/>
        </w:rPr>
        <w:t xml:space="preserve"> ssp </w:t>
      </w:r>
      <w:r w:rsidRPr="003C3342">
        <w:rPr>
          <w:rFonts w:cs="Times New Roman"/>
          <w:i/>
          <w:iCs/>
        </w:rPr>
        <w:t>spicata</w:t>
      </w:r>
      <w:r w:rsidRPr="003C3342">
        <w:rPr>
          <w:rFonts w:cs="Times New Roman"/>
        </w:rPr>
        <w:t xml:space="preserve"> (Malvaceae) using 4 currencies. </w:t>
      </w:r>
      <w:r w:rsidRPr="003C3342">
        <w:rPr>
          <w:rFonts w:cs="Times New Roman"/>
          <w:i/>
          <w:iCs/>
        </w:rPr>
        <w:t>American Journal of Botany</w:t>
      </w:r>
      <w:r w:rsidRPr="003C3342">
        <w:rPr>
          <w:rFonts w:cs="Times New Roman"/>
        </w:rPr>
        <w:t xml:space="preserve">, </w:t>
      </w:r>
      <w:r w:rsidRPr="003C3342">
        <w:rPr>
          <w:rFonts w:cs="Times New Roman"/>
          <w:b/>
          <w:bCs/>
        </w:rPr>
        <w:t>81</w:t>
      </w:r>
      <w:r w:rsidRPr="003C3342">
        <w:rPr>
          <w:rFonts w:cs="Times New Roman"/>
        </w:rPr>
        <w:t>, 433–438.</w:t>
      </w:r>
    </w:p>
    <w:p w14:paraId="17A0BD32" w14:textId="77777777" w:rsidR="00512A90" w:rsidRPr="003C3342" w:rsidRDefault="00512A90" w:rsidP="00512A90">
      <w:pPr>
        <w:pStyle w:val="Bibliography"/>
        <w:rPr>
          <w:rFonts w:cs="Times New Roman"/>
        </w:rPr>
      </w:pPr>
      <w:r w:rsidRPr="003C3342">
        <w:rPr>
          <w:rFonts w:cs="Times New Roman"/>
        </w:rPr>
        <w:t xml:space="preserve">Ashman, T.-L., Knight, T.M., Steets, J.A., Amarasekare, P., Burd, M., Campbell, D.R., Dudash, M.R., Johnston, M.O., Mazer, S.J., Mitchell, R.J., Morgan, M.T. &amp; Wilson, W.G. (2004) Pollen limitation of plant reproduction: ecological and evolutionary causes and consequences. </w:t>
      </w:r>
      <w:r w:rsidRPr="003C3342">
        <w:rPr>
          <w:rFonts w:cs="Times New Roman"/>
          <w:i/>
          <w:iCs/>
        </w:rPr>
        <w:t>Ecology</w:t>
      </w:r>
      <w:r w:rsidRPr="003C3342">
        <w:rPr>
          <w:rFonts w:cs="Times New Roman"/>
        </w:rPr>
        <w:t xml:space="preserve">, </w:t>
      </w:r>
      <w:r w:rsidRPr="003C3342">
        <w:rPr>
          <w:rFonts w:cs="Times New Roman"/>
          <w:b/>
          <w:bCs/>
        </w:rPr>
        <w:t>85</w:t>
      </w:r>
      <w:r w:rsidRPr="003C3342">
        <w:rPr>
          <w:rFonts w:cs="Times New Roman"/>
        </w:rPr>
        <w:t>, 2408–2421.</w:t>
      </w:r>
    </w:p>
    <w:p w14:paraId="0C86D480" w14:textId="77777777" w:rsidR="00512A90" w:rsidRPr="003C3342" w:rsidRDefault="00512A90" w:rsidP="00512A90">
      <w:pPr>
        <w:pStyle w:val="Bibliography"/>
        <w:rPr>
          <w:rFonts w:cs="Times New Roman"/>
        </w:rPr>
      </w:pPr>
      <w:r w:rsidRPr="003C3342">
        <w:rPr>
          <w:rFonts w:cs="Times New Roman"/>
        </w:rPr>
        <w:t xml:space="preserve">Bierzychudek, P. (1981) Pollinator limitation of plant reproductive effort. </w:t>
      </w:r>
      <w:r w:rsidRPr="003C3342">
        <w:rPr>
          <w:rFonts w:cs="Times New Roman"/>
          <w:i/>
          <w:iCs/>
        </w:rPr>
        <w:t>The American Naturalist</w:t>
      </w:r>
      <w:r w:rsidRPr="003C3342">
        <w:rPr>
          <w:rFonts w:cs="Times New Roman"/>
        </w:rPr>
        <w:t xml:space="preserve">, </w:t>
      </w:r>
      <w:r w:rsidRPr="003C3342">
        <w:rPr>
          <w:rFonts w:cs="Times New Roman"/>
          <w:b/>
          <w:bCs/>
        </w:rPr>
        <w:t>117</w:t>
      </w:r>
      <w:r w:rsidRPr="003C3342">
        <w:rPr>
          <w:rFonts w:cs="Times New Roman"/>
        </w:rPr>
        <w:t>, 838–840.</w:t>
      </w:r>
    </w:p>
    <w:p w14:paraId="2B92E1DB" w14:textId="77777777" w:rsidR="00512A90" w:rsidRPr="003C3342" w:rsidRDefault="00512A90" w:rsidP="00512A90">
      <w:pPr>
        <w:pStyle w:val="Bibliography"/>
        <w:rPr>
          <w:rFonts w:cs="Times New Roman"/>
        </w:rPr>
      </w:pPr>
      <w:r w:rsidRPr="003C3342">
        <w:rPr>
          <w:rFonts w:cs="Times New Roman"/>
        </w:rPr>
        <w:t xml:space="preserve">Burd, M. (1994) Bateman’s principle and plant reproduction: The role of pollen limitation in fruit and seed set. </w:t>
      </w:r>
      <w:r w:rsidRPr="003C3342">
        <w:rPr>
          <w:rFonts w:cs="Times New Roman"/>
          <w:i/>
          <w:iCs/>
        </w:rPr>
        <w:t>The Botanical Review</w:t>
      </w:r>
      <w:r w:rsidRPr="003C3342">
        <w:rPr>
          <w:rFonts w:cs="Times New Roman"/>
        </w:rPr>
        <w:t xml:space="preserve">, </w:t>
      </w:r>
      <w:r w:rsidRPr="003C3342">
        <w:rPr>
          <w:rFonts w:cs="Times New Roman"/>
          <w:b/>
          <w:bCs/>
        </w:rPr>
        <w:t>60</w:t>
      </w:r>
      <w:r w:rsidRPr="003C3342">
        <w:rPr>
          <w:rFonts w:cs="Times New Roman"/>
        </w:rPr>
        <w:t>, 83–139.</w:t>
      </w:r>
    </w:p>
    <w:p w14:paraId="3CEF609B" w14:textId="77777777" w:rsidR="00512A90" w:rsidRPr="003C3342" w:rsidRDefault="00512A90" w:rsidP="00512A90">
      <w:pPr>
        <w:pStyle w:val="Bibliography"/>
        <w:rPr>
          <w:rFonts w:cs="Times New Roman"/>
        </w:rPr>
      </w:pPr>
      <w:r w:rsidRPr="003C3342">
        <w:rPr>
          <w:rFonts w:cs="Times New Roman"/>
        </w:rPr>
        <w:t>Burd, M. (2008) The Haig</w:t>
      </w:r>
      <w:r w:rsidRPr="00933507">
        <w:rPr>
          <w:rFonts w:ascii="Adobe Caslon Pro" w:hAnsi="Adobe Caslon Pro" w:cs="Adobe Caslon Pro"/>
          <w:rPrChange w:id="1234" w:author="Daniel Falster" w:date="2016-08-29T13:01:00Z">
            <w:rPr/>
          </w:rPrChange>
        </w:rPr>
        <w:t>‐</w:t>
      </w:r>
      <w:r w:rsidRPr="003C3342">
        <w:rPr>
          <w:rFonts w:cs="Times New Roman"/>
        </w:rPr>
        <w:t xml:space="preserve">Westoby model revisited. </w:t>
      </w:r>
      <w:r w:rsidRPr="003C3342">
        <w:rPr>
          <w:rFonts w:cs="Times New Roman"/>
          <w:i/>
          <w:iCs/>
        </w:rPr>
        <w:t>The American Naturalist</w:t>
      </w:r>
      <w:r w:rsidRPr="003C3342">
        <w:rPr>
          <w:rFonts w:cs="Times New Roman"/>
        </w:rPr>
        <w:t xml:space="preserve">, </w:t>
      </w:r>
      <w:r w:rsidRPr="003C3342">
        <w:rPr>
          <w:rFonts w:cs="Times New Roman"/>
          <w:b/>
          <w:bCs/>
        </w:rPr>
        <w:t>171</w:t>
      </w:r>
      <w:r w:rsidRPr="003C3342">
        <w:rPr>
          <w:rFonts w:cs="Times New Roman"/>
        </w:rPr>
        <w:t>, 400–404.</w:t>
      </w:r>
    </w:p>
    <w:p w14:paraId="4659F02D" w14:textId="77777777" w:rsidR="00512A90" w:rsidRPr="003C3342" w:rsidRDefault="00512A90" w:rsidP="00512A90">
      <w:pPr>
        <w:pStyle w:val="Bibliography"/>
        <w:rPr>
          <w:rFonts w:cs="Times New Roman"/>
        </w:rPr>
      </w:pPr>
      <w:r w:rsidRPr="003C3342">
        <w:rPr>
          <w:rFonts w:cs="Times New Roman"/>
        </w:rPr>
        <w:t xml:space="preserve">Burd, M. (2016) Pollen Limitation Is Common-Should It Be? </w:t>
      </w:r>
      <w:r w:rsidRPr="003C3342">
        <w:rPr>
          <w:rFonts w:cs="Times New Roman"/>
          <w:i/>
          <w:iCs/>
        </w:rPr>
        <w:t>The American Naturalist</w:t>
      </w:r>
      <w:r w:rsidRPr="003C3342">
        <w:rPr>
          <w:rFonts w:cs="Times New Roman"/>
        </w:rPr>
        <w:t xml:space="preserve">, </w:t>
      </w:r>
      <w:r w:rsidRPr="003C3342">
        <w:rPr>
          <w:rFonts w:cs="Times New Roman"/>
          <w:b/>
          <w:bCs/>
        </w:rPr>
        <w:t>187</w:t>
      </w:r>
      <w:r w:rsidRPr="003C3342">
        <w:rPr>
          <w:rFonts w:cs="Times New Roman"/>
        </w:rPr>
        <w:t>, 388–396.</w:t>
      </w:r>
    </w:p>
    <w:p w14:paraId="035FCE56" w14:textId="77777777" w:rsidR="00512A90" w:rsidRPr="003C3342" w:rsidRDefault="00512A90" w:rsidP="00512A90">
      <w:pPr>
        <w:pStyle w:val="Bibliography"/>
        <w:rPr>
          <w:rFonts w:cs="Times New Roman"/>
        </w:rPr>
      </w:pPr>
      <w:r w:rsidRPr="003C3342">
        <w:rPr>
          <w:rFonts w:cs="Times New Roman"/>
        </w:rPr>
        <w:t xml:space="preserve">Burd, M., Ashman, T.-L., Campbell, D.R., Dudash, M.R., Johnston, M.O., Knight, T.M., Mazer, S.J., Mitchell, R.J., Steets, J.A. &amp; Vamosi, J.C. (2009) Ovule number per flower in a world of unpredictable pollination. </w:t>
      </w:r>
      <w:r w:rsidRPr="003C3342">
        <w:rPr>
          <w:rFonts w:cs="Times New Roman"/>
          <w:i/>
          <w:iCs/>
        </w:rPr>
        <w:t>American Journal of Botany</w:t>
      </w:r>
      <w:r w:rsidRPr="003C3342">
        <w:rPr>
          <w:rFonts w:cs="Times New Roman"/>
        </w:rPr>
        <w:t xml:space="preserve">, </w:t>
      </w:r>
      <w:r w:rsidRPr="003C3342">
        <w:rPr>
          <w:rFonts w:cs="Times New Roman"/>
          <w:b/>
          <w:bCs/>
        </w:rPr>
        <w:t>96</w:t>
      </w:r>
      <w:r w:rsidRPr="003C3342">
        <w:rPr>
          <w:rFonts w:cs="Times New Roman"/>
        </w:rPr>
        <w:t>, 1159–1167.</w:t>
      </w:r>
    </w:p>
    <w:p w14:paraId="0D7B6082" w14:textId="77777777" w:rsidR="00512A90" w:rsidRPr="003C3342" w:rsidRDefault="00512A90" w:rsidP="00512A90">
      <w:pPr>
        <w:pStyle w:val="Bibliography"/>
        <w:rPr>
          <w:rFonts w:cs="Times New Roman"/>
        </w:rPr>
      </w:pPr>
      <w:r w:rsidRPr="003C3342">
        <w:rPr>
          <w:rFonts w:cs="Times New Roman"/>
        </w:rPr>
        <w:t xml:space="preserve">Calviño, A. (2014) Effects of ovule and seed abortion on brood size and fruit costs in the leguminous shrub </w:t>
      </w:r>
      <w:r w:rsidRPr="003C3342">
        <w:rPr>
          <w:rFonts w:cs="Times New Roman"/>
          <w:i/>
          <w:iCs/>
        </w:rPr>
        <w:t>Caesalpinia gilliesii</w:t>
      </w:r>
      <w:r w:rsidRPr="003C3342">
        <w:rPr>
          <w:rFonts w:cs="Times New Roman"/>
        </w:rPr>
        <w:t xml:space="preserve"> (Wall. ex Hook.) D. Dietr. </w:t>
      </w:r>
      <w:r w:rsidRPr="003C3342">
        <w:rPr>
          <w:rFonts w:cs="Times New Roman"/>
          <w:i/>
          <w:iCs/>
        </w:rPr>
        <w:t>Acta Botanica Brasilica</w:t>
      </w:r>
      <w:r w:rsidRPr="003C3342">
        <w:rPr>
          <w:rFonts w:cs="Times New Roman"/>
        </w:rPr>
        <w:t xml:space="preserve">, </w:t>
      </w:r>
      <w:r w:rsidRPr="003C3342">
        <w:rPr>
          <w:rFonts w:cs="Times New Roman"/>
          <w:b/>
          <w:bCs/>
        </w:rPr>
        <w:t>28</w:t>
      </w:r>
      <w:r w:rsidRPr="003C3342">
        <w:rPr>
          <w:rFonts w:cs="Times New Roman"/>
        </w:rPr>
        <w:t>, 59–67.</w:t>
      </w:r>
    </w:p>
    <w:p w14:paraId="51321598" w14:textId="77777777" w:rsidR="00512A90" w:rsidRPr="003C3342" w:rsidRDefault="00512A90" w:rsidP="00512A90">
      <w:pPr>
        <w:pStyle w:val="Bibliography"/>
        <w:rPr>
          <w:rFonts w:cs="Times New Roman"/>
        </w:rPr>
      </w:pPr>
      <w:r w:rsidRPr="003C3342">
        <w:rPr>
          <w:rFonts w:cs="Times New Roman"/>
        </w:rPr>
        <w:t xml:space="preserve">Campbell, D.R. &amp; Halama, K.J. (1993) Resource and pollen limitations to lifetime seed production in a natural plant population. </w:t>
      </w:r>
      <w:r w:rsidRPr="003C3342">
        <w:rPr>
          <w:rFonts w:cs="Times New Roman"/>
          <w:i/>
          <w:iCs/>
        </w:rPr>
        <w:t>Ecology</w:t>
      </w:r>
      <w:r w:rsidRPr="003C3342">
        <w:rPr>
          <w:rFonts w:cs="Times New Roman"/>
        </w:rPr>
        <w:t xml:space="preserve">, </w:t>
      </w:r>
      <w:r w:rsidRPr="003C3342">
        <w:rPr>
          <w:rFonts w:cs="Times New Roman"/>
          <w:b/>
          <w:bCs/>
        </w:rPr>
        <w:t>74</w:t>
      </w:r>
      <w:r w:rsidRPr="003C3342">
        <w:rPr>
          <w:rFonts w:cs="Times New Roman"/>
        </w:rPr>
        <w:t>, 1043–1051.</w:t>
      </w:r>
    </w:p>
    <w:p w14:paraId="0973552B" w14:textId="77777777" w:rsidR="00512A90" w:rsidRPr="003C3342" w:rsidRDefault="00512A90" w:rsidP="00512A90">
      <w:pPr>
        <w:pStyle w:val="Bibliography"/>
        <w:rPr>
          <w:rFonts w:cs="Times New Roman"/>
        </w:rPr>
      </w:pPr>
      <w:r w:rsidRPr="003C3342">
        <w:rPr>
          <w:rFonts w:cs="Times New Roman"/>
        </w:rPr>
        <w:t xml:space="preserve">Chen, H., Felker, S. &amp; Sun, S. (2010) Allometry of within-fruit reproductive allocation in subtropical dicot woody species. </w:t>
      </w:r>
      <w:r w:rsidRPr="003C3342">
        <w:rPr>
          <w:rFonts w:cs="Times New Roman"/>
          <w:i/>
          <w:iCs/>
        </w:rPr>
        <w:t>Am. J. Bot.</w:t>
      </w:r>
      <w:r w:rsidRPr="003C3342">
        <w:rPr>
          <w:rFonts w:cs="Times New Roman"/>
        </w:rPr>
        <w:t xml:space="preserve">, </w:t>
      </w:r>
      <w:r w:rsidRPr="003C3342">
        <w:rPr>
          <w:rFonts w:cs="Times New Roman"/>
          <w:b/>
          <w:bCs/>
        </w:rPr>
        <w:t>97</w:t>
      </w:r>
      <w:r w:rsidRPr="003C3342">
        <w:rPr>
          <w:rFonts w:cs="Times New Roman"/>
        </w:rPr>
        <w:t>, 611–619.</w:t>
      </w:r>
    </w:p>
    <w:p w14:paraId="28970A25" w14:textId="77777777" w:rsidR="00512A90" w:rsidRPr="003C3342" w:rsidRDefault="00512A90" w:rsidP="00512A90">
      <w:pPr>
        <w:pStyle w:val="Bibliography"/>
        <w:rPr>
          <w:rFonts w:cs="Times New Roman"/>
        </w:rPr>
      </w:pPr>
      <w:r w:rsidRPr="003C3342">
        <w:rPr>
          <w:rFonts w:cs="Times New Roman"/>
        </w:rPr>
        <w:t xml:space="preserve">Cohen, D. (1976) The optimal timing of reproduction. </w:t>
      </w:r>
      <w:r w:rsidRPr="003C3342">
        <w:rPr>
          <w:rFonts w:cs="Times New Roman"/>
          <w:i/>
          <w:iCs/>
        </w:rPr>
        <w:t>The American Naturalist</w:t>
      </w:r>
      <w:r w:rsidRPr="003C3342">
        <w:rPr>
          <w:rFonts w:cs="Times New Roman"/>
        </w:rPr>
        <w:t xml:space="preserve">, </w:t>
      </w:r>
      <w:r w:rsidRPr="003C3342">
        <w:rPr>
          <w:rFonts w:cs="Times New Roman"/>
          <w:b/>
          <w:bCs/>
        </w:rPr>
        <w:t>110</w:t>
      </w:r>
      <w:r w:rsidRPr="003C3342">
        <w:rPr>
          <w:rFonts w:cs="Times New Roman"/>
        </w:rPr>
        <w:t>, 801.</w:t>
      </w:r>
    </w:p>
    <w:p w14:paraId="456CF7C5" w14:textId="77777777" w:rsidR="00512A90" w:rsidRPr="003C3342" w:rsidRDefault="00512A90" w:rsidP="00512A90">
      <w:pPr>
        <w:pStyle w:val="Bibliography"/>
        <w:rPr>
          <w:rFonts w:cs="Times New Roman"/>
        </w:rPr>
      </w:pPr>
      <w:r w:rsidRPr="003C3342">
        <w:rPr>
          <w:rFonts w:cs="Times New Roman"/>
        </w:rPr>
        <w:t xml:space="preserve">Copland, B.J. &amp; Whelan, R.J. (1989) Seasonal Variation in Flowering Intensity and Pollination Limitation of Fruit Set in Four Co-Occurring Banksia Species. </w:t>
      </w:r>
      <w:r w:rsidRPr="003C3342">
        <w:rPr>
          <w:rFonts w:cs="Times New Roman"/>
          <w:i/>
          <w:iCs/>
        </w:rPr>
        <w:t>Journal of Ecology</w:t>
      </w:r>
      <w:r w:rsidRPr="003C3342">
        <w:rPr>
          <w:rFonts w:cs="Times New Roman"/>
        </w:rPr>
        <w:t xml:space="preserve">, </w:t>
      </w:r>
      <w:r w:rsidRPr="003C3342">
        <w:rPr>
          <w:rFonts w:cs="Times New Roman"/>
          <w:b/>
          <w:bCs/>
        </w:rPr>
        <w:t>77</w:t>
      </w:r>
      <w:r w:rsidRPr="003C3342">
        <w:rPr>
          <w:rFonts w:cs="Times New Roman"/>
        </w:rPr>
        <w:t>, 509–523.</w:t>
      </w:r>
    </w:p>
    <w:p w14:paraId="006A219A" w14:textId="77777777" w:rsidR="00512A90" w:rsidRPr="003C3342" w:rsidRDefault="00512A90" w:rsidP="00512A90">
      <w:pPr>
        <w:pStyle w:val="Bibliography"/>
        <w:rPr>
          <w:rFonts w:cs="Times New Roman"/>
        </w:rPr>
      </w:pPr>
      <w:r w:rsidRPr="003C3342">
        <w:rPr>
          <w:rFonts w:cs="Times New Roman"/>
        </w:rPr>
        <w:lastRenderedPageBreak/>
        <w:t xml:space="preserve">Cruden, R.W. (2000) Pollen grains: why so many? </w:t>
      </w:r>
      <w:r w:rsidRPr="003C3342">
        <w:rPr>
          <w:rFonts w:cs="Times New Roman"/>
          <w:i/>
          <w:iCs/>
        </w:rPr>
        <w:t>Pollen and Pollination</w:t>
      </w:r>
      <w:r w:rsidRPr="003C3342">
        <w:rPr>
          <w:rFonts w:cs="Times New Roman"/>
        </w:rPr>
        <w:t xml:space="preserve"> (eds P.D.A. Dafni, P.D.M. Hesse &amp; P.D.E. Pacini), pp. 143–165. Springer Vienna.</w:t>
      </w:r>
    </w:p>
    <w:p w14:paraId="0297CD0B" w14:textId="77777777" w:rsidR="00512A90" w:rsidRPr="003C3342" w:rsidRDefault="00512A90" w:rsidP="00512A90">
      <w:pPr>
        <w:pStyle w:val="Bibliography"/>
        <w:rPr>
          <w:rFonts w:cs="Times New Roman"/>
        </w:rPr>
      </w:pPr>
      <w:r w:rsidRPr="003C3342">
        <w:rPr>
          <w:rFonts w:cs="Times New Roman"/>
        </w:rPr>
        <w:t xml:space="preserve">Eriksson, O. (2008) Evolution of seed size and biotic seed dispersal in angiosperms: Paleoecological and neoecological evidence. </w:t>
      </w:r>
      <w:r w:rsidRPr="003C3342">
        <w:rPr>
          <w:rFonts w:cs="Times New Roman"/>
          <w:i/>
          <w:iCs/>
        </w:rPr>
        <w:t>International Journal of Plant Sciences</w:t>
      </w:r>
      <w:r w:rsidRPr="003C3342">
        <w:rPr>
          <w:rFonts w:cs="Times New Roman"/>
        </w:rPr>
        <w:t xml:space="preserve">, </w:t>
      </w:r>
      <w:r w:rsidRPr="003C3342">
        <w:rPr>
          <w:rFonts w:cs="Times New Roman"/>
          <w:b/>
          <w:bCs/>
        </w:rPr>
        <w:t>169</w:t>
      </w:r>
      <w:r w:rsidRPr="003C3342">
        <w:rPr>
          <w:rFonts w:cs="Times New Roman"/>
        </w:rPr>
        <w:t>, 863–870.</w:t>
      </w:r>
    </w:p>
    <w:p w14:paraId="14A1C60A" w14:textId="77777777" w:rsidR="00512A90" w:rsidRPr="003C3342" w:rsidRDefault="00512A90" w:rsidP="00512A90">
      <w:pPr>
        <w:pStyle w:val="Bibliography"/>
        <w:rPr>
          <w:rFonts w:cs="Times New Roman"/>
        </w:rPr>
      </w:pPr>
      <w:r w:rsidRPr="003C3342">
        <w:rPr>
          <w:rFonts w:cs="Times New Roman"/>
        </w:rPr>
        <w:t xml:space="preserve">Falster, D.S., Brännström, Å., Dieckmann, U. &amp; Westoby, M. (2011) Influence of four major plant traits on average height, leaf-area cover, net primary productivity, and biomass density in single-species forests: a theoretical investigation. </w:t>
      </w:r>
      <w:r w:rsidRPr="003C3342">
        <w:rPr>
          <w:rFonts w:cs="Times New Roman"/>
          <w:i/>
          <w:iCs/>
        </w:rPr>
        <w:t>Journal of Ecology</w:t>
      </w:r>
      <w:r w:rsidRPr="003C3342">
        <w:rPr>
          <w:rFonts w:cs="Times New Roman"/>
        </w:rPr>
        <w:t xml:space="preserve">, </w:t>
      </w:r>
      <w:r w:rsidRPr="003C3342">
        <w:rPr>
          <w:rFonts w:cs="Times New Roman"/>
          <w:b/>
          <w:bCs/>
        </w:rPr>
        <w:t>99</w:t>
      </w:r>
      <w:r w:rsidRPr="003C3342">
        <w:rPr>
          <w:rFonts w:cs="Times New Roman"/>
        </w:rPr>
        <w:t>, 148–164.</w:t>
      </w:r>
    </w:p>
    <w:p w14:paraId="1D371E99" w14:textId="77777777" w:rsidR="00512A90" w:rsidRPr="003C3342" w:rsidRDefault="00512A90" w:rsidP="00512A90">
      <w:pPr>
        <w:pStyle w:val="Bibliography"/>
        <w:rPr>
          <w:rFonts w:cs="Times New Roman"/>
        </w:rPr>
      </w:pPr>
      <w:r w:rsidRPr="003C3342">
        <w:rPr>
          <w:rFonts w:cs="Times New Roman"/>
        </w:rPr>
        <w:t xml:space="preserve">Falster, D.S. &amp; Westoby, M. (2005) Tradeoffs between height growth rate, stem persistence and maximum height among plant species in a post-fire succession. </w:t>
      </w:r>
      <w:r w:rsidRPr="003C3342">
        <w:rPr>
          <w:rFonts w:cs="Times New Roman"/>
          <w:i/>
          <w:iCs/>
        </w:rPr>
        <w:t>Oikos</w:t>
      </w:r>
      <w:r w:rsidRPr="003C3342">
        <w:rPr>
          <w:rFonts w:cs="Times New Roman"/>
        </w:rPr>
        <w:t xml:space="preserve">, </w:t>
      </w:r>
      <w:r w:rsidRPr="003C3342">
        <w:rPr>
          <w:rFonts w:cs="Times New Roman"/>
          <w:b/>
          <w:bCs/>
        </w:rPr>
        <w:t>111</w:t>
      </w:r>
      <w:r w:rsidRPr="003C3342">
        <w:rPr>
          <w:rFonts w:cs="Times New Roman"/>
        </w:rPr>
        <w:t>, 57–66.</w:t>
      </w:r>
    </w:p>
    <w:p w14:paraId="669D9E2C" w14:textId="77777777" w:rsidR="00512A90" w:rsidRPr="003C3342" w:rsidRDefault="00512A90" w:rsidP="00512A90">
      <w:pPr>
        <w:pStyle w:val="Bibliography"/>
        <w:rPr>
          <w:rFonts w:cs="Times New Roman"/>
        </w:rPr>
      </w:pPr>
      <w:r w:rsidRPr="003C3342">
        <w:rPr>
          <w:rFonts w:cs="Times New Roman"/>
        </w:rPr>
        <w: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t>
      </w:r>
      <w:r w:rsidRPr="003C3342">
        <w:rPr>
          <w:rFonts w:cs="Times New Roman"/>
          <w:i/>
          <w:iCs/>
        </w:rPr>
        <w:t>Journal of Applied Ecology</w:t>
      </w:r>
      <w:r w:rsidRPr="003C3342">
        <w:rPr>
          <w:rFonts w:cs="Times New Roman"/>
        </w:rPr>
        <w:t xml:space="preserve">, </w:t>
      </w:r>
      <w:r w:rsidRPr="003C3342">
        <w:rPr>
          <w:rFonts w:cs="Times New Roman"/>
          <w:b/>
          <w:bCs/>
        </w:rPr>
        <w:t>52</w:t>
      </w:r>
      <w:r w:rsidRPr="003C3342">
        <w:rPr>
          <w:rFonts w:cs="Times New Roman"/>
        </w:rPr>
        <w:t>, 1436–1444.</w:t>
      </w:r>
    </w:p>
    <w:p w14:paraId="47C9E439" w14:textId="77777777" w:rsidR="00512A90" w:rsidRPr="003C3342" w:rsidRDefault="00512A90" w:rsidP="00512A90">
      <w:pPr>
        <w:pStyle w:val="Bibliography"/>
        <w:rPr>
          <w:rFonts w:cs="Times New Roman"/>
        </w:rPr>
      </w:pPr>
      <w:r w:rsidRPr="003C3342">
        <w:rPr>
          <w:rFonts w:cs="Times New Roman"/>
        </w:rPr>
        <w:t xml:space="preserve">Gómez, J.M. (2008) Sequential Conflicting Selection Due to Multispecific Interactions Triggers Evolutionary Trade-Offs in a Monocarpic Herb. </w:t>
      </w:r>
      <w:r w:rsidRPr="003C3342">
        <w:rPr>
          <w:rFonts w:cs="Times New Roman"/>
          <w:i/>
          <w:iCs/>
        </w:rPr>
        <w:t>Evolution</w:t>
      </w:r>
      <w:r w:rsidRPr="003C3342">
        <w:rPr>
          <w:rFonts w:cs="Times New Roman"/>
        </w:rPr>
        <w:t xml:space="preserve">, </w:t>
      </w:r>
      <w:r w:rsidRPr="003C3342">
        <w:rPr>
          <w:rFonts w:cs="Times New Roman"/>
          <w:b/>
          <w:bCs/>
        </w:rPr>
        <w:t>62</w:t>
      </w:r>
      <w:r w:rsidRPr="003C3342">
        <w:rPr>
          <w:rFonts w:cs="Times New Roman"/>
        </w:rPr>
        <w:t>, 668–679.</w:t>
      </w:r>
    </w:p>
    <w:p w14:paraId="274545F6" w14:textId="77777777" w:rsidR="00512A90" w:rsidRPr="003C3342" w:rsidRDefault="00512A90" w:rsidP="00512A90">
      <w:pPr>
        <w:pStyle w:val="Bibliography"/>
        <w:rPr>
          <w:rFonts w:cs="Times New Roman"/>
        </w:rPr>
      </w:pPr>
      <w:r w:rsidRPr="003C3342">
        <w:rPr>
          <w:rFonts w:cs="Times New Roman"/>
        </w:rPr>
        <w:t xml:space="preserve">Goulson, D., Stout, J.C., Hawson, S.A. &amp; Allen, J.A. (1998) Floral display size in comfrey, </w:t>
      </w:r>
      <w:r w:rsidRPr="003C3342">
        <w:rPr>
          <w:rFonts w:cs="Times New Roman"/>
          <w:i/>
          <w:iCs/>
        </w:rPr>
        <w:t>Symphytum officinale</w:t>
      </w:r>
      <w:r w:rsidRPr="003C3342">
        <w:rPr>
          <w:rFonts w:cs="Times New Roman"/>
        </w:rPr>
        <w:t xml:space="preserve"> L. (Boraginaceae): relationships with visitation by three bumblebee species and subsequent seed set. </w:t>
      </w:r>
      <w:r w:rsidRPr="003C3342">
        <w:rPr>
          <w:rFonts w:cs="Times New Roman"/>
          <w:i/>
          <w:iCs/>
        </w:rPr>
        <w:t>Oecologia</w:t>
      </w:r>
      <w:r w:rsidRPr="003C3342">
        <w:rPr>
          <w:rFonts w:cs="Times New Roman"/>
        </w:rPr>
        <w:t xml:space="preserve">, </w:t>
      </w:r>
      <w:r w:rsidRPr="003C3342">
        <w:rPr>
          <w:rFonts w:cs="Times New Roman"/>
          <w:b/>
          <w:bCs/>
        </w:rPr>
        <w:t>113</w:t>
      </w:r>
      <w:r w:rsidRPr="003C3342">
        <w:rPr>
          <w:rFonts w:cs="Times New Roman"/>
        </w:rPr>
        <w:t>, 502–508.</w:t>
      </w:r>
    </w:p>
    <w:p w14:paraId="2799AD62" w14:textId="77777777" w:rsidR="00512A90" w:rsidRPr="003C3342" w:rsidRDefault="00512A90" w:rsidP="00512A90">
      <w:pPr>
        <w:pStyle w:val="Bibliography"/>
        <w:rPr>
          <w:rFonts w:cs="Times New Roman"/>
        </w:rPr>
      </w:pPr>
      <w:r w:rsidRPr="003C3342">
        <w:rPr>
          <w:rFonts w:cs="Times New Roman"/>
        </w:rPr>
        <w:t xml:space="preserve">Haig, D. &amp; Westoby, M. (1988) On limits to seed production. </w:t>
      </w:r>
      <w:r w:rsidRPr="003C3342">
        <w:rPr>
          <w:rFonts w:cs="Times New Roman"/>
          <w:i/>
          <w:iCs/>
        </w:rPr>
        <w:t>American Naturalist</w:t>
      </w:r>
      <w:r w:rsidRPr="003C3342">
        <w:rPr>
          <w:rFonts w:cs="Times New Roman"/>
        </w:rPr>
        <w:t xml:space="preserve">, </w:t>
      </w:r>
      <w:r w:rsidRPr="003C3342">
        <w:rPr>
          <w:rFonts w:cs="Times New Roman"/>
          <w:b/>
          <w:bCs/>
        </w:rPr>
        <w:t>131</w:t>
      </w:r>
      <w:r w:rsidRPr="003C3342">
        <w:rPr>
          <w:rFonts w:cs="Times New Roman"/>
        </w:rPr>
        <w:t>, 757–759.</w:t>
      </w:r>
    </w:p>
    <w:p w14:paraId="4D9D5939" w14:textId="77777777" w:rsidR="00512A90" w:rsidRPr="003C3342" w:rsidRDefault="00512A90" w:rsidP="00512A90">
      <w:pPr>
        <w:pStyle w:val="Bibliography"/>
        <w:rPr>
          <w:rFonts w:cs="Times New Roman"/>
        </w:rPr>
      </w:pPr>
      <w:r w:rsidRPr="003C3342">
        <w:rPr>
          <w:rFonts w:cs="Times New Roman"/>
        </w:rPr>
        <w:t xml:space="preserve">Harder, L.D. &amp; Barrett, S.C.H. (2006) </w:t>
      </w:r>
      <w:r w:rsidRPr="003C3342">
        <w:rPr>
          <w:rFonts w:cs="Times New Roman"/>
          <w:i/>
          <w:iCs/>
        </w:rPr>
        <w:t>Ecology and Evolution of Flowers</w:t>
      </w:r>
      <w:r w:rsidRPr="003C3342">
        <w:rPr>
          <w:rFonts w:cs="Times New Roman"/>
        </w:rPr>
        <w:t>. Oxford University Press.</w:t>
      </w:r>
    </w:p>
    <w:p w14:paraId="2874CAA2" w14:textId="77777777" w:rsidR="00512A90" w:rsidRPr="003C3342" w:rsidRDefault="00512A90" w:rsidP="00512A90">
      <w:pPr>
        <w:pStyle w:val="Bibliography"/>
        <w:rPr>
          <w:rFonts w:cs="Times New Roman"/>
        </w:rPr>
      </w:pPr>
      <w:r w:rsidRPr="003C3342">
        <w:rPr>
          <w:rFonts w:cs="Times New Roman"/>
        </w:rPr>
        <w:t xml:space="preserve">Harder, L.D. &amp; Johnson, S.D. (2009) Darwin’s beautiful contrivances: evolutionary and functional evidence for floral adaptation. </w:t>
      </w:r>
      <w:r w:rsidRPr="003C3342">
        <w:rPr>
          <w:rFonts w:cs="Times New Roman"/>
          <w:i/>
          <w:iCs/>
        </w:rPr>
        <w:t>New Phytologist</w:t>
      </w:r>
      <w:r w:rsidRPr="003C3342">
        <w:rPr>
          <w:rFonts w:cs="Times New Roman"/>
        </w:rPr>
        <w:t xml:space="preserve">, </w:t>
      </w:r>
      <w:r w:rsidRPr="003C3342">
        <w:rPr>
          <w:rFonts w:cs="Times New Roman"/>
          <w:b/>
          <w:bCs/>
        </w:rPr>
        <w:t>183</w:t>
      </w:r>
      <w:r w:rsidRPr="003C3342">
        <w:rPr>
          <w:rFonts w:cs="Times New Roman"/>
        </w:rPr>
        <w:t>, 530–545.</w:t>
      </w:r>
    </w:p>
    <w:p w14:paraId="238E640C" w14:textId="77777777" w:rsidR="00512A90" w:rsidRPr="003C3342" w:rsidRDefault="00512A90" w:rsidP="00512A90">
      <w:pPr>
        <w:pStyle w:val="Bibliography"/>
        <w:rPr>
          <w:rFonts w:cs="Times New Roman"/>
        </w:rPr>
      </w:pPr>
      <w:r w:rsidRPr="003C3342">
        <w:rPr>
          <w:rFonts w:cs="Times New Roman"/>
        </w:rPr>
        <w:t xml:space="preserve">Harder, L.D., Jordan, C.Y., Gross, W.E. &amp; Routley, M.B. (2004) Beyond floricentrism: The pollination function of inflorescences. </w:t>
      </w:r>
      <w:r w:rsidRPr="003C3342">
        <w:rPr>
          <w:rFonts w:cs="Times New Roman"/>
          <w:i/>
          <w:iCs/>
        </w:rPr>
        <w:t>Plant Species Biology</w:t>
      </w:r>
      <w:r w:rsidRPr="003C3342">
        <w:rPr>
          <w:rFonts w:cs="Times New Roman"/>
        </w:rPr>
        <w:t xml:space="preserve">, </w:t>
      </w:r>
      <w:r w:rsidRPr="003C3342">
        <w:rPr>
          <w:rFonts w:cs="Times New Roman"/>
          <w:b/>
          <w:bCs/>
        </w:rPr>
        <w:t>19</w:t>
      </w:r>
      <w:r w:rsidRPr="003C3342">
        <w:rPr>
          <w:rFonts w:cs="Times New Roman"/>
        </w:rPr>
        <w:t>, 137–148.</w:t>
      </w:r>
    </w:p>
    <w:p w14:paraId="28A0E6DE" w14:textId="77777777" w:rsidR="00512A90" w:rsidRPr="003C3342" w:rsidRDefault="00512A90" w:rsidP="00512A90">
      <w:pPr>
        <w:pStyle w:val="Bibliography"/>
        <w:rPr>
          <w:rFonts w:cs="Times New Roman"/>
        </w:rPr>
      </w:pPr>
      <w:r w:rsidRPr="003C3342">
        <w:rPr>
          <w:rFonts w:cs="Times New Roman"/>
        </w:rPr>
        <w:t xml:space="preserve">Henery, M. &amp; Westoby, M. (2001) Seed mass and seed nutrient content as predictors of seed output variation between species. </w:t>
      </w:r>
      <w:r w:rsidRPr="003C3342">
        <w:rPr>
          <w:rFonts w:cs="Times New Roman"/>
          <w:i/>
          <w:iCs/>
        </w:rPr>
        <w:t>Oikos</w:t>
      </w:r>
      <w:r w:rsidRPr="003C3342">
        <w:rPr>
          <w:rFonts w:cs="Times New Roman"/>
        </w:rPr>
        <w:t xml:space="preserve">, </w:t>
      </w:r>
      <w:r w:rsidRPr="003C3342">
        <w:rPr>
          <w:rFonts w:cs="Times New Roman"/>
          <w:b/>
          <w:bCs/>
        </w:rPr>
        <w:t>92</w:t>
      </w:r>
      <w:r w:rsidRPr="003C3342">
        <w:rPr>
          <w:rFonts w:cs="Times New Roman"/>
        </w:rPr>
        <w:t>, 479–490.</w:t>
      </w:r>
    </w:p>
    <w:p w14:paraId="3FC5A991" w14:textId="77777777" w:rsidR="00512A90" w:rsidRPr="003C3342" w:rsidRDefault="00512A90" w:rsidP="00512A90">
      <w:pPr>
        <w:pStyle w:val="Bibliography"/>
        <w:rPr>
          <w:rFonts w:cs="Times New Roman"/>
        </w:rPr>
      </w:pPr>
      <w:r w:rsidRPr="003C3342">
        <w:rPr>
          <w:rFonts w:cs="Times New Roman"/>
        </w:rPr>
        <w:t xml:space="preserve">Hermanutz, L., Innes, D., Denham, A. &amp; Whelan, R. (1998) Very low fruit: flower ratios in </w:t>
      </w:r>
      <w:r w:rsidRPr="003C3342">
        <w:rPr>
          <w:rFonts w:cs="Times New Roman"/>
          <w:i/>
          <w:iCs/>
        </w:rPr>
        <w:t>Grevillea</w:t>
      </w:r>
      <w:r w:rsidRPr="003C3342">
        <w:rPr>
          <w:rFonts w:cs="Times New Roman"/>
        </w:rPr>
        <w:t xml:space="preserve"> (Proteaceae) are independent of breeding system. </w:t>
      </w:r>
      <w:r w:rsidRPr="003C3342">
        <w:rPr>
          <w:rFonts w:cs="Times New Roman"/>
          <w:i/>
          <w:iCs/>
        </w:rPr>
        <w:t>Australian Journal of Botany</w:t>
      </w:r>
      <w:r w:rsidRPr="003C3342">
        <w:rPr>
          <w:rFonts w:cs="Times New Roman"/>
        </w:rPr>
        <w:t xml:space="preserve">, </w:t>
      </w:r>
      <w:r w:rsidRPr="003C3342">
        <w:rPr>
          <w:rFonts w:cs="Times New Roman"/>
          <w:b/>
          <w:bCs/>
        </w:rPr>
        <w:t>46</w:t>
      </w:r>
      <w:r w:rsidRPr="003C3342">
        <w:rPr>
          <w:rFonts w:cs="Times New Roman"/>
        </w:rPr>
        <w:t>, 465–478.</w:t>
      </w:r>
    </w:p>
    <w:p w14:paraId="1D06EE21" w14:textId="77777777" w:rsidR="00512A90" w:rsidRPr="003C3342" w:rsidRDefault="00512A90" w:rsidP="00512A90">
      <w:pPr>
        <w:pStyle w:val="Bibliography"/>
        <w:rPr>
          <w:rFonts w:cs="Times New Roman"/>
        </w:rPr>
      </w:pPr>
      <w:r w:rsidRPr="003C3342">
        <w:rPr>
          <w:rFonts w:cs="Times New Roman"/>
        </w:rPr>
        <w:t xml:space="preserve">Herrera, C.M., Jordano, P., Guitián, J. &amp; Traveset, A. (1998) Annual Variability in Seed Production by Woody Plants and the Masting Concept: Reassessment of Principles and Relationship to Pollination and Seed Dispersal. </w:t>
      </w:r>
      <w:r w:rsidRPr="003C3342">
        <w:rPr>
          <w:rFonts w:cs="Times New Roman"/>
          <w:i/>
          <w:iCs/>
        </w:rPr>
        <w:t>The American Naturalist</w:t>
      </w:r>
      <w:r w:rsidRPr="003C3342">
        <w:rPr>
          <w:rFonts w:cs="Times New Roman"/>
        </w:rPr>
        <w:t xml:space="preserve">, </w:t>
      </w:r>
      <w:r w:rsidRPr="003C3342">
        <w:rPr>
          <w:rFonts w:cs="Times New Roman"/>
          <w:b/>
          <w:bCs/>
        </w:rPr>
        <w:t>152</w:t>
      </w:r>
      <w:r w:rsidRPr="003C3342">
        <w:rPr>
          <w:rFonts w:cs="Times New Roman"/>
        </w:rPr>
        <w:t>, 576–594.</w:t>
      </w:r>
    </w:p>
    <w:p w14:paraId="2DEA2249" w14:textId="77777777" w:rsidR="00512A90" w:rsidRPr="003C3342" w:rsidRDefault="00512A90" w:rsidP="00512A90">
      <w:pPr>
        <w:pStyle w:val="Bibliography"/>
        <w:rPr>
          <w:rFonts w:cs="Times New Roman"/>
        </w:rPr>
      </w:pPr>
      <w:r w:rsidRPr="003C3342">
        <w:rPr>
          <w:rFonts w:cs="Times New Roman"/>
        </w:rPr>
        <w:t xml:space="preserve">Holland, J.N. &amp; Chamberlain, S.A. (2007) Ecological and evolutionary mechanisms for low seed : ovule ratios: need for a pluralistic approach? </w:t>
      </w:r>
      <w:r w:rsidRPr="003C3342">
        <w:rPr>
          <w:rFonts w:cs="Times New Roman"/>
          <w:i/>
          <w:iCs/>
        </w:rPr>
        <w:t>Ecology</w:t>
      </w:r>
      <w:r w:rsidRPr="003C3342">
        <w:rPr>
          <w:rFonts w:cs="Times New Roman"/>
        </w:rPr>
        <w:t xml:space="preserve">, </w:t>
      </w:r>
      <w:r w:rsidRPr="003C3342">
        <w:rPr>
          <w:rFonts w:cs="Times New Roman"/>
          <w:b/>
          <w:bCs/>
        </w:rPr>
        <w:t>88</w:t>
      </w:r>
      <w:r w:rsidRPr="003C3342">
        <w:rPr>
          <w:rFonts w:cs="Times New Roman"/>
        </w:rPr>
        <w:t>, 706–715.</w:t>
      </w:r>
    </w:p>
    <w:p w14:paraId="0A320A23" w14:textId="77777777" w:rsidR="00512A90" w:rsidRPr="003C3342" w:rsidRDefault="00512A90" w:rsidP="00512A90">
      <w:pPr>
        <w:pStyle w:val="Bibliography"/>
        <w:rPr>
          <w:rFonts w:cs="Times New Roman"/>
        </w:rPr>
      </w:pPr>
      <w:r w:rsidRPr="003C3342">
        <w:rPr>
          <w:rFonts w:cs="Times New Roman"/>
        </w:rPr>
        <w:lastRenderedPageBreak/>
        <w:t xml:space="preserve">Hughes, L., Dunlop, M., French, K., Leishman, M.R., Rice, B., Rodgerson, L. &amp; Westoby, M. (1994) Predicting dispersal spectra: a minimal set of hypotheses based on plant attributes. </w:t>
      </w:r>
      <w:r w:rsidRPr="003C3342">
        <w:rPr>
          <w:rFonts w:cs="Times New Roman"/>
          <w:i/>
          <w:iCs/>
        </w:rPr>
        <w:t>Journal of Ecology</w:t>
      </w:r>
      <w:r w:rsidRPr="003C3342">
        <w:rPr>
          <w:rFonts w:cs="Times New Roman"/>
        </w:rPr>
        <w:t xml:space="preserve">, </w:t>
      </w:r>
      <w:r w:rsidRPr="003C3342">
        <w:rPr>
          <w:rFonts w:cs="Times New Roman"/>
          <w:b/>
          <w:bCs/>
        </w:rPr>
        <w:t>82</w:t>
      </w:r>
      <w:r w:rsidRPr="003C3342">
        <w:rPr>
          <w:rFonts w:cs="Times New Roman"/>
        </w:rPr>
        <w:t>, 933–950.</w:t>
      </w:r>
    </w:p>
    <w:p w14:paraId="3CBB9C5C" w14:textId="77777777" w:rsidR="00512A90" w:rsidRPr="003C3342" w:rsidRDefault="00512A90" w:rsidP="00512A90">
      <w:pPr>
        <w:pStyle w:val="Bibliography"/>
        <w:rPr>
          <w:rFonts w:cs="Times New Roman"/>
        </w:rPr>
      </w:pPr>
      <w:r w:rsidRPr="003C3342">
        <w:rPr>
          <w:rFonts w:cs="Times New Roman"/>
        </w:rPr>
        <w:t xml:space="preserve">de Jong, T.J., Waser, N.M., Price, M.V. &amp; Ring, R.M. (1992) Plant size, geitonogamy and seed set in </w:t>
      </w:r>
      <w:r w:rsidRPr="003C3342">
        <w:rPr>
          <w:rFonts w:cs="Times New Roman"/>
          <w:i/>
          <w:iCs/>
        </w:rPr>
        <w:t>Ipomopsis aggregata</w:t>
      </w:r>
      <w:r w:rsidRPr="003C3342">
        <w:rPr>
          <w:rFonts w:cs="Times New Roman"/>
        </w:rPr>
        <w:t xml:space="preserve">. </w:t>
      </w:r>
      <w:r w:rsidRPr="003C3342">
        <w:rPr>
          <w:rFonts w:cs="Times New Roman"/>
          <w:i/>
          <w:iCs/>
        </w:rPr>
        <w:t>Oecologia</w:t>
      </w:r>
      <w:r w:rsidRPr="003C3342">
        <w:rPr>
          <w:rFonts w:cs="Times New Roman"/>
        </w:rPr>
        <w:t xml:space="preserve">, </w:t>
      </w:r>
      <w:r w:rsidRPr="003C3342">
        <w:rPr>
          <w:rFonts w:cs="Times New Roman"/>
          <w:b/>
          <w:bCs/>
        </w:rPr>
        <w:t>89</w:t>
      </w:r>
      <w:r w:rsidRPr="003C3342">
        <w:rPr>
          <w:rFonts w:cs="Times New Roman"/>
        </w:rPr>
        <w:t>, 310–315.</w:t>
      </w:r>
    </w:p>
    <w:p w14:paraId="046A3F61" w14:textId="77777777" w:rsidR="00512A90" w:rsidRPr="003C3342" w:rsidRDefault="00512A90" w:rsidP="00512A90">
      <w:pPr>
        <w:pStyle w:val="Bibliography"/>
        <w:rPr>
          <w:rFonts w:cs="Times New Roman"/>
        </w:rPr>
      </w:pPr>
      <w:r w:rsidRPr="003C3342">
        <w:rPr>
          <w:rFonts w:cs="Times New Roman"/>
        </w:rPr>
        <w:t xml:space="preserve">Kelly, D. (1994) The evolutionary ecology of mast seeding. </w:t>
      </w:r>
      <w:r w:rsidRPr="003C3342">
        <w:rPr>
          <w:rFonts w:cs="Times New Roman"/>
          <w:i/>
          <w:iCs/>
        </w:rPr>
        <w:t>Trends in Ecology &amp; Evolution</w:t>
      </w:r>
      <w:r w:rsidRPr="003C3342">
        <w:rPr>
          <w:rFonts w:cs="Times New Roman"/>
        </w:rPr>
        <w:t xml:space="preserve">, </w:t>
      </w:r>
      <w:r w:rsidRPr="003C3342">
        <w:rPr>
          <w:rFonts w:cs="Times New Roman"/>
          <w:b/>
          <w:bCs/>
        </w:rPr>
        <w:t>9</w:t>
      </w:r>
      <w:r w:rsidRPr="003C3342">
        <w:rPr>
          <w:rFonts w:cs="Times New Roman"/>
        </w:rPr>
        <w:t>, 465–470.</w:t>
      </w:r>
    </w:p>
    <w:p w14:paraId="7B0E2A6D" w14:textId="77777777" w:rsidR="00512A90" w:rsidRPr="003C3342" w:rsidRDefault="00512A90" w:rsidP="00512A90">
      <w:pPr>
        <w:pStyle w:val="Bibliography"/>
        <w:rPr>
          <w:rFonts w:cs="Times New Roman"/>
        </w:rPr>
      </w:pPr>
      <w:r w:rsidRPr="003C3342">
        <w:rPr>
          <w:rFonts w:cs="Times New Roman"/>
        </w:rPr>
        <w:t xml:space="preserve">Kelly, D. &amp; Sork, V.L. (2002) Mast seeding in perennial plants: Why, How, Where? </w:t>
      </w:r>
      <w:r w:rsidRPr="003C3342">
        <w:rPr>
          <w:rFonts w:cs="Times New Roman"/>
          <w:i/>
          <w:iCs/>
        </w:rPr>
        <w:t>Annual Review of Ecology and Systematics</w:t>
      </w:r>
      <w:r w:rsidRPr="003C3342">
        <w:rPr>
          <w:rFonts w:cs="Times New Roman"/>
        </w:rPr>
        <w:t xml:space="preserve">, </w:t>
      </w:r>
      <w:r w:rsidRPr="003C3342">
        <w:rPr>
          <w:rFonts w:cs="Times New Roman"/>
          <w:b/>
          <w:bCs/>
        </w:rPr>
        <w:t>33</w:t>
      </w:r>
      <w:r w:rsidRPr="003C3342">
        <w:rPr>
          <w:rFonts w:cs="Times New Roman"/>
        </w:rPr>
        <w:t>, 427–447.</w:t>
      </w:r>
    </w:p>
    <w:p w14:paraId="697E8EA8" w14:textId="77777777" w:rsidR="00512A90" w:rsidRPr="003C3342" w:rsidRDefault="00512A90" w:rsidP="00512A90">
      <w:pPr>
        <w:pStyle w:val="Bibliography"/>
        <w:rPr>
          <w:rFonts w:cs="Times New Roman"/>
        </w:rPr>
      </w:pPr>
      <w:r w:rsidRPr="003C3342">
        <w:rPr>
          <w:rFonts w:cs="Times New Roman"/>
        </w:rPr>
        <w:t xml:space="preserve">Knight, T.M., Steets, J.A. &amp; Ashman, T.-L. (2006) A quantitative synthesis of pollen supplementation experiments highlights the contribution of resource reallocation to estimates of pollen limitation. </w:t>
      </w:r>
      <w:r w:rsidRPr="003C3342">
        <w:rPr>
          <w:rFonts w:cs="Times New Roman"/>
          <w:i/>
          <w:iCs/>
        </w:rPr>
        <w:t>American Journal of Botany</w:t>
      </w:r>
      <w:r w:rsidRPr="003C3342">
        <w:rPr>
          <w:rFonts w:cs="Times New Roman"/>
        </w:rPr>
        <w:t xml:space="preserve">, </w:t>
      </w:r>
      <w:r w:rsidRPr="003C3342">
        <w:rPr>
          <w:rFonts w:cs="Times New Roman"/>
          <w:b/>
          <w:bCs/>
        </w:rPr>
        <w:t>93</w:t>
      </w:r>
      <w:r w:rsidRPr="003C3342">
        <w:rPr>
          <w:rFonts w:cs="Times New Roman"/>
        </w:rPr>
        <w:t>, 271–277.</w:t>
      </w:r>
    </w:p>
    <w:p w14:paraId="3733B4FF" w14:textId="77777777" w:rsidR="00512A90" w:rsidRPr="003C3342" w:rsidRDefault="00512A90" w:rsidP="00512A90">
      <w:pPr>
        <w:pStyle w:val="Bibliography"/>
        <w:rPr>
          <w:rFonts w:cs="Times New Roman"/>
        </w:rPr>
      </w:pPr>
      <w:r w:rsidRPr="003C3342">
        <w:rPr>
          <w:rFonts w:cs="Times New Roman"/>
        </w:rPr>
        <w:t xml:space="preserve">Knight, T.M., Steets, J.A., Vamosi, J.C., Mazer, S.J., Burd, M., Campbell, D.R., Dudash, M.R., Johnston, M.O., Mitchell, R.J. &amp; Ashman, T.-L. (2005) Pollen limitation of plant reproduction: pattern and process. </w:t>
      </w:r>
      <w:r w:rsidRPr="003C3342">
        <w:rPr>
          <w:rFonts w:cs="Times New Roman"/>
          <w:i/>
          <w:iCs/>
        </w:rPr>
        <w:t>Annual Review of Ecology, Evolution, and Systematics</w:t>
      </w:r>
      <w:r w:rsidRPr="003C3342">
        <w:rPr>
          <w:rFonts w:cs="Times New Roman"/>
        </w:rPr>
        <w:t xml:space="preserve">, </w:t>
      </w:r>
      <w:r w:rsidRPr="003C3342">
        <w:rPr>
          <w:rFonts w:cs="Times New Roman"/>
          <w:b/>
          <w:bCs/>
        </w:rPr>
        <w:t>36</w:t>
      </w:r>
      <w:r w:rsidRPr="003C3342">
        <w:rPr>
          <w:rFonts w:cs="Times New Roman"/>
        </w:rPr>
        <w:t>, 467–497.</w:t>
      </w:r>
    </w:p>
    <w:p w14:paraId="55B37F0A" w14:textId="77777777" w:rsidR="00512A90" w:rsidRPr="003C3342" w:rsidRDefault="00512A90" w:rsidP="00512A90">
      <w:pPr>
        <w:pStyle w:val="Bibliography"/>
        <w:rPr>
          <w:rFonts w:cs="Times New Roman"/>
        </w:rPr>
      </w:pPr>
      <w:r w:rsidRPr="003C3342">
        <w:rPr>
          <w:rFonts w:cs="Times New Roman"/>
        </w:rPr>
        <w:t xml:space="preserve">Kozlowski, J. (1992) Optimal allocation of resources to growth and reproduction: Implications for age and size at maturity. </w:t>
      </w:r>
      <w:r w:rsidRPr="003C3342">
        <w:rPr>
          <w:rFonts w:cs="Times New Roman"/>
          <w:i/>
          <w:iCs/>
        </w:rPr>
        <w:t>Trends in Ecology &amp; Evolution</w:t>
      </w:r>
      <w:r w:rsidRPr="003C3342">
        <w:rPr>
          <w:rFonts w:cs="Times New Roman"/>
        </w:rPr>
        <w:t xml:space="preserve">, </w:t>
      </w:r>
      <w:r w:rsidRPr="003C3342">
        <w:rPr>
          <w:rFonts w:cs="Times New Roman"/>
          <w:b/>
          <w:bCs/>
        </w:rPr>
        <w:t>7</w:t>
      </w:r>
      <w:r w:rsidRPr="003C3342">
        <w:rPr>
          <w:rFonts w:cs="Times New Roman"/>
        </w:rPr>
        <w:t>, 15–19.</w:t>
      </w:r>
    </w:p>
    <w:p w14:paraId="621D8BC1" w14:textId="77777777" w:rsidR="00512A90" w:rsidRPr="003C3342" w:rsidRDefault="00512A90" w:rsidP="00512A90">
      <w:pPr>
        <w:pStyle w:val="Bibliography"/>
        <w:rPr>
          <w:rFonts w:cs="Times New Roman"/>
        </w:rPr>
      </w:pPr>
      <w:r w:rsidRPr="003C3342">
        <w:rPr>
          <w:rFonts w:cs="Times New Roman"/>
        </w:rPr>
        <w:t xml:space="preserve">Lázaro, A., Jakobsson, A. &amp; Totland, Ø. (2013) How do pollinator visitation rate and seed set relate to species’ floral traits and community context? </w:t>
      </w:r>
      <w:r w:rsidRPr="003C3342">
        <w:rPr>
          <w:rFonts w:cs="Times New Roman"/>
          <w:i/>
          <w:iCs/>
        </w:rPr>
        <w:t>Oecologia</w:t>
      </w:r>
      <w:r w:rsidRPr="003C3342">
        <w:rPr>
          <w:rFonts w:cs="Times New Roman"/>
        </w:rPr>
        <w:t xml:space="preserve">, </w:t>
      </w:r>
      <w:r w:rsidRPr="003C3342">
        <w:rPr>
          <w:rFonts w:cs="Times New Roman"/>
          <w:b/>
          <w:bCs/>
        </w:rPr>
        <w:t>173</w:t>
      </w:r>
      <w:r w:rsidRPr="003C3342">
        <w:rPr>
          <w:rFonts w:cs="Times New Roman"/>
        </w:rPr>
        <w:t>, 881–893.</w:t>
      </w:r>
    </w:p>
    <w:p w14:paraId="22876540" w14:textId="77777777" w:rsidR="00512A90" w:rsidRPr="003C3342" w:rsidRDefault="00512A90" w:rsidP="00512A90">
      <w:pPr>
        <w:pStyle w:val="Bibliography"/>
        <w:rPr>
          <w:rFonts w:cs="Times New Roman"/>
        </w:rPr>
      </w:pPr>
      <w:r w:rsidRPr="003C3342">
        <w:rPr>
          <w:rFonts w:cs="Times New Roman"/>
        </w:rPr>
        <w:t xml:space="preserve">Lord, J.M. &amp; Westoby, M. (2006) Accessory costs of seed production. </w:t>
      </w:r>
      <w:r w:rsidRPr="003C3342">
        <w:rPr>
          <w:rFonts w:cs="Times New Roman"/>
          <w:i/>
          <w:iCs/>
        </w:rPr>
        <w:t>Oecologia</w:t>
      </w:r>
      <w:r w:rsidRPr="003C3342">
        <w:rPr>
          <w:rFonts w:cs="Times New Roman"/>
        </w:rPr>
        <w:t xml:space="preserve">, </w:t>
      </w:r>
      <w:r w:rsidRPr="003C3342">
        <w:rPr>
          <w:rFonts w:cs="Times New Roman"/>
          <w:b/>
          <w:bCs/>
        </w:rPr>
        <w:t>150</w:t>
      </w:r>
      <w:r w:rsidRPr="003C3342">
        <w:rPr>
          <w:rFonts w:cs="Times New Roman"/>
        </w:rPr>
        <w:t>, 310–317.</w:t>
      </w:r>
    </w:p>
    <w:p w14:paraId="3F43FE93" w14:textId="77777777" w:rsidR="00512A90" w:rsidRPr="003C3342" w:rsidRDefault="00512A90" w:rsidP="00512A90">
      <w:pPr>
        <w:pStyle w:val="Bibliography"/>
        <w:rPr>
          <w:rFonts w:cs="Times New Roman"/>
        </w:rPr>
      </w:pPr>
      <w:r w:rsidRPr="003C3342">
        <w:rPr>
          <w:rFonts w:cs="Times New Roman"/>
        </w:rPr>
        <w:t xml:space="preserve">Lord, J.M. &amp; Westoby, M. (2012) Accessory costs of seed production and the evolution of angiosperms. </w:t>
      </w:r>
      <w:r w:rsidRPr="003C3342">
        <w:rPr>
          <w:rFonts w:cs="Times New Roman"/>
          <w:i/>
          <w:iCs/>
        </w:rPr>
        <w:t>Evolution</w:t>
      </w:r>
      <w:r w:rsidRPr="003C3342">
        <w:rPr>
          <w:rFonts w:cs="Times New Roman"/>
        </w:rPr>
        <w:t xml:space="preserve">, </w:t>
      </w:r>
      <w:r w:rsidRPr="003C3342">
        <w:rPr>
          <w:rFonts w:cs="Times New Roman"/>
          <w:b/>
          <w:bCs/>
        </w:rPr>
        <w:t>66</w:t>
      </w:r>
      <w:r w:rsidRPr="003C3342">
        <w:rPr>
          <w:rFonts w:cs="Times New Roman"/>
        </w:rPr>
        <w:t>, 200–210.</w:t>
      </w:r>
    </w:p>
    <w:p w14:paraId="2E8A1B54" w14:textId="77777777" w:rsidR="00512A90" w:rsidRPr="003C3342" w:rsidRDefault="00512A90" w:rsidP="00512A90">
      <w:pPr>
        <w:pStyle w:val="Bibliography"/>
        <w:rPr>
          <w:rFonts w:cs="Times New Roman"/>
        </w:rPr>
      </w:pPr>
      <w:r w:rsidRPr="003C3342">
        <w:rPr>
          <w:rFonts w:cs="Times New Roman"/>
        </w:rPr>
        <w:t xml:space="preserve">Martinez, I., Garcia, D. &amp; Ramon Obeso, J. (2007) Allometric allocation in fruit and seed packaging conditions the conflict among selective pressures on seed size. </w:t>
      </w:r>
      <w:r w:rsidRPr="003C3342">
        <w:rPr>
          <w:rFonts w:cs="Times New Roman"/>
          <w:i/>
          <w:iCs/>
        </w:rPr>
        <w:t>Evolutionary Ecology</w:t>
      </w:r>
      <w:r w:rsidRPr="003C3342">
        <w:rPr>
          <w:rFonts w:cs="Times New Roman"/>
        </w:rPr>
        <w:t xml:space="preserve">, </w:t>
      </w:r>
      <w:r w:rsidRPr="003C3342">
        <w:rPr>
          <w:rFonts w:cs="Times New Roman"/>
          <w:b/>
          <w:bCs/>
        </w:rPr>
        <w:t>21</w:t>
      </w:r>
      <w:r w:rsidRPr="003C3342">
        <w:rPr>
          <w:rFonts w:cs="Times New Roman"/>
        </w:rPr>
        <w:t>, 517–533.</w:t>
      </w:r>
    </w:p>
    <w:p w14:paraId="03473BC3" w14:textId="77777777" w:rsidR="00512A90" w:rsidRPr="003C3342" w:rsidRDefault="00512A90" w:rsidP="00512A90">
      <w:pPr>
        <w:pStyle w:val="Bibliography"/>
        <w:rPr>
          <w:rFonts w:cs="Times New Roman"/>
        </w:rPr>
      </w:pPr>
      <w:r w:rsidRPr="003C3342">
        <w:rPr>
          <w:rFonts w:cs="Times New Roman"/>
        </w:rPr>
        <w:t>Miller, T.E.X., Tenhumberg, B. &amp; Louda, S.M. (2008) Herbivore</w:t>
      </w:r>
      <w:r w:rsidRPr="00933507">
        <w:rPr>
          <w:rFonts w:ascii="Adobe Caslon Pro" w:hAnsi="Adobe Caslon Pro" w:cs="Adobe Caslon Pro"/>
          <w:rPrChange w:id="1235" w:author="Daniel Falster" w:date="2016-08-29T13:01:00Z">
            <w:rPr/>
          </w:rPrChange>
        </w:rPr>
        <w:t>‐</w:t>
      </w:r>
      <w:r w:rsidRPr="003C3342">
        <w:rPr>
          <w:rFonts w:cs="Times New Roman"/>
        </w:rPr>
        <w:t xml:space="preserve">mediated ecological costs of reproduction shape the life history of an iteroparous plant. </w:t>
      </w:r>
      <w:r w:rsidRPr="003C3342">
        <w:rPr>
          <w:rFonts w:cs="Times New Roman"/>
          <w:i/>
          <w:iCs/>
        </w:rPr>
        <w:t>The American Naturalist</w:t>
      </w:r>
      <w:r w:rsidRPr="003C3342">
        <w:rPr>
          <w:rFonts w:cs="Times New Roman"/>
        </w:rPr>
        <w:t xml:space="preserve">, </w:t>
      </w:r>
      <w:r w:rsidRPr="003C3342">
        <w:rPr>
          <w:rFonts w:cs="Times New Roman"/>
          <w:b/>
          <w:bCs/>
        </w:rPr>
        <w:t>171</w:t>
      </w:r>
      <w:r w:rsidRPr="003C3342">
        <w:rPr>
          <w:rFonts w:cs="Times New Roman"/>
        </w:rPr>
        <w:t>, 141–149.</w:t>
      </w:r>
    </w:p>
    <w:p w14:paraId="5ECC5DF0" w14:textId="77777777" w:rsidR="00512A90" w:rsidRPr="003C3342" w:rsidRDefault="00512A90" w:rsidP="00512A90">
      <w:pPr>
        <w:pStyle w:val="Bibliography"/>
        <w:rPr>
          <w:rFonts w:cs="Times New Roman"/>
        </w:rPr>
      </w:pPr>
      <w:r w:rsidRPr="003C3342">
        <w:rPr>
          <w:rFonts w:cs="Times New Roman"/>
        </w:rPr>
        <w:t xml:space="preserve">Miller, T.E.X., Tyre, A.J. &amp; Louda, S.M. (2006) Plant reproductive allocation predicts herbivore dynamics across spatial and temporal scales. </w:t>
      </w:r>
      <w:r w:rsidRPr="003C3342">
        <w:rPr>
          <w:rFonts w:cs="Times New Roman"/>
          <w:i/>
          <w:iCs/>
        </w:rPr>
        <w:t>The American Naturalist</w:t>
      </w:r>
      <w:r w:rsidRPr="003C3342">
        <w:rPr>
          <w:rFonts w:cs="Times New Roman"/>
        </w:rPr>
        <w:t xml:space="preserve">, </w:t>
      </w:r>
      <w:r w:rsidRPr="003C3342">
        <w:rPr>
          <w:rFonts w:cs="Times New Roman"/>
          <w:b/>
          <w:bCs/>
        </w:rPr>
        <w:t>168</w:t>
      </w:r>
      <w:r w:rsidRPr="003C3342">
        <w:rPr>
          <w:rFonts w:cs="Times New Roman"/>
        </w:rPr>
        <w:t>, 608–616.</w:t>
      </w:r>
    </w:p>
    <w:p w14:paraId="613C9F92" w14:textId="77777777" w:rsidR="00512A90" w:rsidRPr="003C3342" w:rsidRDefault="00512A90" w:rsidP="00512A90">
      <w:pPr>
        <w:pStyle w:val="Bibliography"/>
        <w:rPr>
          <w:rFonts w:cs="Times New Roman"/>
        </w:rPr>
      </w:pPr>
      <w:r w:rsidRPr="003C3342">
        <w:rPr>
          <w:rFonts w:cs="Times New Roman"/>
        </w:rPr>
        <w:t xml:space="preserve">Mironchenko, A. &amp; Kozłowski, J. (2014) Optimal allocation patterns and optimal seed mass of a perennial plant. </w:t>
      </w:r>
      <w:r w:rsidRPr="003C3342">
        <w:rPr>
          <w:rFonts w:cs="Times New Roman"/>
          <w:i/>
          <w:iCs/>
        </w:rPr>
        <w:t>Journal of Theoretical Biology</w:t>
      </w:r>
      <w:r w:rsidRPr="003C3342">
        <w:rPr>
          <w:rFonts w:cs="Times New Roman"/>
        </w:rPr>
        <w:t xml:space="preserve">, </w:t>
      </w:r>
      <w:r w:rsidRPr="003C3342">
        <w:rPr>
          <w:rFonts w:cs="Times New Roman"/>
          <w:b/>
          <w:bCs/>
        </w:rPr>
        <w:t>354</w:t>
      </w:r>
      <w:r w:rsidRPr="003C3342">
        <w:rPr>
          <w:rFonts w:cs="Times New Roman"/>
        </w:rPr>
        <w:t>, 12–24.</w:t>
      </w:r>
    </w:p>
    <w:p w14:paraId="6DC29DA5" w14:textId="77777777" w:rsidR="00512A90" w:rsidRPr="003C3342" w:rsidRDefault="00512A90" w:rsidP="00512A90">
      <w:pPr>
        <w:pStyle w:val="Bibliography"/>
        <w:rPr>
          <w:rFonts w:cs="Times New Roman"/>
        </w:rPr>
      </w:pPr>
      <w:r w:rsidRPr="003C3342">
        <w:rPr>
          <w:rFonts w:cs="Times New Roman"/>
        </w:rPr>
        <w:t xml:space="preserve">Mitchell, R.J. (1997) Effects of pollination intensity on </w:t>
      </w:r>
      <w:r w:rsidRPr="003C3342">
        <w:rPr>
          <w:rFonts w:cs="Times New Roman"/>
          <w:i/>
          <w:iCs/>
        </w:rPr>
        <w:t>Lesquerella fendleri</w:t>
      </w:r>
      <w:r w:rsidRPr="003C3342">
        <w:rPr>
          <w:rFonts w:cs="Times New Roman"/>
        </w:rPr>
        <w:t xml:space="preserve"> seed set: variation among plants. </w:t>
      </w:r>
      <w:r w:rsidRPr="003C3342">
        <w:rPr>
          <w:rFonts w:cs="Times New Roman"/>
          <w:i/>
          <w:iCs/>
        </w:rPr>
        <w:t>Oecologia</w:t>
      </w:r>
      <w:r w:rsidRPr="003C3342">
        <w:rPr>
          <w:rFonts w:cs="Times New Roman"/>
        </w:rPr>
        <w:t xml:space="preserve">, </w:t>
      </w:r>
      <w:r w:rsidRPr="003C3342">
        <w:rPr>
          <w:rFonts w:cs="Times New Roman"/>
          <w:b/>
          <w:bCs/>
        </w:rPr>
        <w:t>109</w:t>
      </w:r>
      <w:r w:rsidRPr="003C3342">
        <w:rPr>
          <w:rFonts w:cs="Times New Roman"/>
        </w:rPr>
        <w:t>, 382–388.</w:t>
      </w:r>
    </w:p>
    <w:p w14:paraId="5E26BB93" w14:textId="77777777" w:rsidR="00512A90" w:rsidRPr="003C3342" w:rsidRDefault="00512A90" w:rsidP="00512A90">
      <w:pPr>
        <w:pStyle w:val="Bibliography"/>
        <w:rPr>
          <w:rFonts w:cs="Times New Roman"/>
        </w:rPr>
      </w:pPr>
      <w:r w:rsidRPr="003C3342">
        <w:rPr>
          <w:rFonts w:cs="Times New Roman"/>
        </w:rPr>
        <w:t xml:space="preserve">Mock, D.W. &amp; Forbes, L.S. (1995) The evolution of parental optimism. </w:t>
      </w:r>
      <w:r w:rsidRPr="003C3342">
        <w:rPr>
          <w:rFonts w:cs="Times New Roman"/>
          <w:i/>
          <w:iCs/>
        </w:rPr>
        <w:t>Trends in Ecology &amp; Evolution</w:t>
      </w:r>
      <w:r w:rsidRPr="003C3342">
        <w:rPr>
          <w:rFonts w:cs="Times New Roman"/>
        </w:rPr>
        <w:t xml:space="preserve">, </w:t>
      </w:r>
      <w:r w:rsidRPr="003C3342">
        <w:rPr>
          <w:rFonts w:cs="Times New Roman"/>
          <w:b/>
          <w:bCs/>
        </w:rPr>
        <w:t>10</w:t>
      </w:r>
      <w:r w:rsidRPr="003C3342">
        <w:rPr>
          <w:rFonts w:cs="Times New Roman"/>
        </w:rPr>
        <w:t>, 130–134.</w:t>
      </w:r>
    </w:p>
    <w:p w14:paraId="0EF6E154" w14:textId="77777777" w:rsidR="00512A90" w:rsidRPr="003C3342" w:rsidRDefault="00512A90" w:rsidP="00512A90">
      <w:pPr>
        <w:pStyle w:val="Bibliography"/>
        <w:rPr>
          <w:rFonts w:cs="Times New Roman"/>
        </w:rPr>
      </w:pPr>
      <w:r w:rsidRPr="003C3342">
        <w:rPr>
          <w:rFonts w:cs="Times New Roman"/>
        </w:rPr>
        <w:lastRenderedPageBreak/>
        <w:t xml:space="preserve">Moles, A.T., Ackerly, D.D., Webb, C.O., Tweddle, J.C., Dickie, J.B., Pitman, A.J. &amp; Westoby, M. (2005) Factors that shape seed mass evolution. </w:t>
      </w:r>
      <w:r w:rsidRPr="003C3342">
        <w:rPr>
          <w:rFonts w:cs="Times New Roman"/>
          <w:i/>
          <w:iCs/>
        </w:rPr>
        <w:t>Proceedings of the National Academy of Sciences of the United States of America</w:t>
      </w:r>
      <w:r w:rsidRPr="003C3342">
        <w:rPr>
          <w:rFonts w:cs="Times New Roman"/>
        </w:rPr>
        <w:t xml:space="preserve">, </w:t>
      </w:r>
      <w:r w:rsidRPr="003C3342">
        <w:rPr>
          <w:rFonts w:cs="Times New Roman"/>
          <w:b/>
          <w:bCs/>
        </w:rPr>
        <w:t>102</w:t>
      </w:r>
      <w:r w:rsidRPr="003C3342">
        <w:rPr>
          <w:rFonts w:cs="Times New Roman"/>
        </w:rPr>
        <w:t>, 10540–10544.</w:t>
      </w:r>
    </w:p>
    <w:p w14:paraId="302F0EB6" w14:textId="77777777" w:rsidR="00512A90" w:rsidRPr="003C3342" w:rsidRDefault="00512A90" w:rsidP="00512A90">
      <w:pPr>
        <w:pStyle w:val="Bibliography"/>
        <w:rPr>
          <w:rFonts w:cs="Times New Roman"/>
        </w:rPr>
      </w:pPr>
      <w:r w:rsidRPr="003C3342">
        <w:rPr>
          <w:rFonts w:cs="Times New Roman"/>
        </w:rPr>
        <w:t xml:space="preserve">Moles, A.T., Falster, D.S., Leishman, M.R. &amp; Westoby, M. (2004) Small-seeded species produce more seeds per square metre of canopy per year, but not per individual per lifetime. </w:t>
      </w:r>
      <w:r w:rsidRPr="003C3342">
        <w:rPr>
          <w:rFonts w:cs="Times New Roman"/>
          <w:i/>
          <w:iCs/>
        </w:rPr>
        <w:t>Journal of Ecology</w:t>
      </w:r>
      <w:r w:rsidRPr="003C3342">
        <w:rPr>
          <w:rFonts w:cs="Times New Roman"/>
        </w:rPr>
        <w:t xml:space="preserve">, </w:t>
      </w:r>
      <w:r w:rsidRPr="003C3342">
        <w:rPr>
          <w:rFonts w:cs="Times New Roman"/>
          <w:b/>
          <w:bCs/>
        </w:rPr>
        <w:t>92</w:t>
      </w:r>
      <w:r w:rsidRPr="003C3342">
        <w:rPr>
          <w:rFonts w:cs="Times New Roman"/>
        </w:rPr>
        <w:t>, 384–396.</w:t>
      </w:r>
    </w:p>
    <w:p w14:paraId="185422A1" w14:textId="77777777" w:rsidR="00512A90" w:rsidRPr="003C3342" w:rsidRDefault="00512A90" w:rsidP="00512A90">
      <w:pPr>
        <w:pStyle w:val="Bibliography"/>
        <w:rPr>
          <w:rFonts w:cs="Times New Roman"/>
        </w:rPr>
      </w:pPr>
      <w:r w:rsidRPr="003C3342">
        <w:rPr>
          <w:rFonts w:cs="Times New Roman"/>
        </w:rPr>
        <w:t xml:space="preserve">Moles, A.T., Warton, D.I. &amp; Westoby, M. (2003) Do small-seeded species have higher survival through seed predation than large-seeded species? </w:t>
      </w:r>
      <w:r w:rsidRPr="003C3342">
        <w:rPr>
          <w:rFonts w:cs="Times New Roman"/>
          <w:i/>
          <w:iCs/>
        </w:rPr>
        <w:t>Ecology</w:t>
      </w:r>
      <w:r w:rsidRPr="003C3342">
        <w:rPr>
          <w:rFonts w:cs="Times New Roman"/>
        </w:rPr>
        <w:t xml:space="preserve">, </w:t>
      </w:r>
      <w:r w:rsidRPr="003C3342">
        <w:rPr>
          <w:rFonts w:cs="Times New Roman"/>
          <w:b/>
          <w:bCs/>
        </w:rPr>
        <w:t>84</w:t>
      </w:r>
      <w:r w:rsidRPr="003C3342">
        <w:rPr>
          <w:rFonts w:cs="Times New Roman"/>
        </w:rPr>
        <w:t>, 3148–3161.</w:t>
      </w:r>
    </w:p>
    <w:p w14:paraId="6EC12B0A" w14:textId="77777777" w:rsidR="00512A90" w:rsidRPr="003C3342" w:rsidRDefault="00512A90" w:rsidP="00512A90">
      <w:pPr>
        <w:pStyle w:val="Bibliography"/>
        <w:rPr>
          <w:rFonts w:cs="Times New Roman"/>
        </w:rPr>
      </w:pPr>
      <w:r w:rsidRPr="003C3342">
        <w:rPr>
          <w:rFonts w:cs="Times New Roman"/>
        </w:rPr>
        <w:t xml:space="preserve">Moles, A.T. &amp; Westoby, M. (2006) Seed size and plant strategy across the whole life cycle. </w:t>
      </w:r>
      <w:r w:rsidRPr="003C3342">
        <w:rPr>
          <w:rFonts w:cs="Times New Roman"/>
          <w:i/>
          <w:iCs/>
        </w:rPr>
        <w:t>Oikos</w:t>
      </w:r>
      <w:r w:rsidRPr="003C3342">
        <w:rPr>
          <w:rFonts w:cs="Times New Roman"/>
        </w:rPr>
        <w:t xml:space="preserve">, </w:t>
      </w:r>
      <w:r w:rsidRPr="003C3342">
        <w:rPr>
          <w:rFonts w:cs="Times New Roman"/>
          <w:b/>
          <w:bCs/>
        </w:rPr>
        <w:t>113</w:t>
      </w:r>
      <w:r w:rsidRPr="003C3342">
        <w:rPr>
          <w:rFonts w:cs="Times New Roman"/>
        </w:rPr>
        <w:t>, 91–105.</w:t>
      </w:r>
    </w:p>
    <w:p w14:paraId="039D1373" w14:textId="77777777" w:rsidR="00512A90" w:rsidRPr="003C3342" w:rsidRDefault="00512A90" w:rsidP="00512A90">
      <w:pPr>
        <w:pStyle w:val="Bibliography"/>
        <w:rPr>
          <w:rFonts w:cs="Times New Roman"/>
        </w:rPr>
      </w:pPr>
      <w:r w:rsidRPr="003C3342">
        <w:rPr>
          <w:rFonts w:cs="Times New Roman"/>
        </w:rPr>
        <w:t xml:space="preserve">Myers, R.A. &amp; Doyle, R.W. (1983) Predicting natural mortality rates and reproduction–mortality trade-offs from fish life history data. </w:t>
      </w:r>
      <w:r w:rsidRPr="003C3342">
        <w:rPr>
          <w:rFonts w:cs="Times New Roman"/>
          <w:i/>
          <w:iCs/>
        </w:rPr>
        <w:t>Canadian Journal of Fisheries and Aquatic Sciences</w:t>
      </w:r>
      <w:r w:rsidRPr="003C3342">
        <w:rPr>
          <w:rFonts w:cs="Times New Roman"/>
        </w:rPr>
        <w:t xml:space="preserve">, </w:t>
      </w:r>
      <w:r w:rsidRPr="003C3342">
        <w:rPr>
          <w:rFonts w:cs="Times New Roman"/>
          <w:b/>
          <w:bCs/>
        </w:rPr>
        <w:t>40</w:t>
      </w:r>
      <w:r w:rsidRPr="003C3342">
        <w:rPr>
          <w:rFonts w:cs="Times New Roman"/>
        </w:rPr>
        <w:t>, 612–620.</w:t>
      </w:r>
    </w:p>
    <w:p w14:paraId="3BFFDD26" w14:textId="77777777" w:rsidR="00512A90" w:rsidRPr="003C3342" w:rsidRDefault="00512A90" w:rsidP="00512A90">
      <w:pPr>
        <w:pStyle w:val="Bibliography"/>
        <w:rPr>
          <w:rFonts w:cs="Times New Roman"/>
        </w:rPr>
      </w:pPr>
      <w:r w:rsidRPr="003C3342">
        <w:rPr>
          <w:rFonts w:cs="Times New Roman"/>
        </w:rPr>
        <w:t xml:space="preserve">Obeso, J.R. (2002) The costs of reproduction in plants. </w:t>
      </w:r>
      <w:r w:rsidRPr="003C3342">
        <w:rPr>
          <w:rFonts w:cs="Times New Roman"/>
          <w:i/>
          <w:iCs/>
        </w:rPr>
        <w:t>New Phytologist</w:t>
      </w:r>
      <w:r w:rsidRPr="003C3342">
        <w:rPr>
          <w:rFonts w:cs="Times New Roman"/>
        </w:rPr>
        <w:t xml:space="preserve">, </w:t>
      </w:r>
      <w:r w:rsidRPr="003C3342">
        <w:rPr>
          <w:rFonts w:cs="Times New Roman"/>
          <w:b/>
          <w:bCs/>
        </w:rPr>
        <w:t>155</w:t>
      </w:r>
      <w:r w:rsidRPr="003C3342">
        <w:rPr>
          <w:rFonts w:cs="Times New Roman"/>
        </w:rPr>
        <w:t>, 321–348.</w:t>
      </w:r>
    </w:p>
    <w:p w14:paraId="61D3C163" w14:textId="77777777" w:rsidR="00512A90" w:rsidRPr="003C3342" w:rsidRDefault="00512A90" w:rsidP="00512A90">
      <w:pPr>
        <w:pStyle w:val="Bibliography"/>
        <w:rPr>
          <w:rFonts w:cs="Times New Roman"/>
        </w:rPr>
      </w:pPr>
      <w:r w:rsidRPr="003C3342">
        <w:rPr>
          <w:rFonts w:cs="Times New Roman"/>
        </w:rPr>
        <w:t xml:space="preserve">Obeso, J.R. (2004) A hierarchical perspective in allocation to reproduction from whole plant to fruit and seed level. </w:t>
      </w:r>
      <w:r w:rsidRPr="003C3342">
        <w:rPr>
          <w:rFonts w:cs="Times New Roman"/>
          <w:i/>
          <w:iCs/>
        </w:rPr>
        <w:t>Perspectives in Plant Ecology, Evolution and Systematics</w:t>
      </w:r>
      <w:r w:rsidRPr="003C3342">
        <w:rPr>
          <w:rFonts w:cs="Times New Roman"/>
        </w:rPr>
        <w:t xml:space="preserve">, </w:t>
      </w:r>
      <w:r w:rsidRPr="003C3342">
        <w:rPr>
          <w:rFonts w:cs="Times New Roman"/>
          <w:b/>
          <w:bCs/>
        </w:rPr>
        <w:t>6</w:t>
      </w:r>
      <w:r w:rsidRPr="003C3342">
        <w:rPr>
          <w:rFonts w:cs="Times New Roman"/>
        </w:rPr>
        <w:t>, 217–225.</w:t>
      </w:r>
    </w:p>
    <w:p w14:paraId="13AED0DA" w14:textId="77777777" w:rsidR="00512A90" w:rsidRPr="003C3342" w:rsidRDefault="00512A90" w:rsidP="00512A90">
      <w:pPr>
        <w:pStyle w:val="Bibliography"/>
        <w:rPr>
          <w:rFonts w:cs="Times New Roman"/>
        </w:rPr>
      </w:pPr>
      <w:r w:rsidRPr="003C3342">
        <w:rPr>
          <w:rFonts w:cs="Times New Roman"/>
        </w:rPr>
        <w:t xml:space="preserve">Primack, R.B. (1987) Relationships Among Flowers, Fruits, and Seeds. </w:t>
      </w:r>
      <w:r w:rsidRPr="003C3342">
        <w:rPr>
          <w:rFonts w:cs="Times New Roman"/>
          <w:i/>
          <w:iCs/>
        </w:rPr>
        <w:t>Annual Review of Ecology and Systematics</w:t>
      </w:r>
      <w:r w:rsidRPr="003C3342">
        <w:rPr>
          <w:rFonts w:cs="Times New Roman"/>
        </w:rPr>
        <w:t xml:space="preserve">, </w:t>
      </w:r>
      <w:r w:rsidRPr="003C3342">
        <w:rPr>
          <w:rFonts w:cs="Times New Roman"/>
          <w:b/>
          <w:bCs/>
        </w:rPr>
        <w:t>18</w:t>
      </w:r>
      <w:r w:rsidRPr="003C3342">
        <w:rPr>
          <w:rFonts w:cs="Times New Roman"/>
        </w:rPr>
        <w:t>, 409–430.</w:t>
      </w:r>
    </w:p>
    <w:p w14:paraId="348F0586" w14:textId="77777777" w:rsidR="00512A90" w:rsidRPr="003C3342" w:rsidRDefault="00512A90" w:rsidP="00512A90">
      <w:pPr>
        <w:pStyle w:val="Bibliography"/>
        <w:rPr>
          <w:rFonts w:cs="Times New Roman"/>
        </w:rPr>
      </w:pPr>
      <w:r w:rsidRPr="003C3342">
        <w:rPr>
          <w:rFonts w:cs="Times New Roman"/>
        </w:rPr>
        <w:t xml:space="preserve">Ramirez, N. &amp; Berry, P.E. (1997) Effect of sexual systems and dichogamy on levels of abortion and biomass allocation in plant reproductive structures. </w:t>
      </w:r>
      <w:r w:rsidRPr="003C3342">
        <w:rPr>
          <w:rFonts w:cs="Times New Roman"/>
          <w:i/>
          <w:iCs/>
        </w:rPr>
        <w:t>Canadian Journal of Botany</w:t>
      </w:r>
      <w:r w:rsidRPr="003C3342">
        <w:rPr>
          <w:rFonts w:cs="Times New Roman"/>
        </w:rPr>
        <w:t xml:space="preserve">, </w:t>
      </w:r>
      <w:r w:rsidRPr="003C3342">
        <w:rPr>
          <w:rFonts w:cs="Times New Roman"/>
          <w:b/>
          <w:bCs/>
        </w:rPr>
        <w:t>75</w:t>
      </w:r>
      <w:r w:rsidRPr="003C3342">
        <w:rPr>
          <w:rFonts w:cs="Times New Roman"/>
        </w:rPr>
        <w:t>, 457–461.</w:t>
      </w:r>
    </w:p>
    <w:p w14:paraId="6DD3C6B6" w14:textId="77777777" w:rsidR="00512A90" w:rsidRPr="003C3342" w:rsidRDefault="00512A90" w:rsidP="00512A90">
      <w:pPr>
        <w:pStyle w:val="Bibliography"/>
        <w:rPr>
          <w:rFonts w:cs="Times New Roman"/>
        </w:rPr>
      </w:pPr>
      <w:r w:rsidRPr="003C3342">
        <w:rPr>
          <w:rFonts w:cs="Times New Roman"/>
        </w:rPr>
        <w:t xml:space="preserve">Ramsey, M. (1997) No evidence for demographic costs of seed production in the pollen-limited perennial herb </w:t>
      </w:r>
      <w:r w:rsidRPr="003C3342">
        <w:rPr>
          <w:rFonts w:cs="Times New Roman"/>
          <w:i/>
          <w:iCs/>
        </w:rPr>
        <w:t>Blandfordia grandiflora</w:t>
      </w:r>
      <w:r w:rsidRPr="003C3342">
        <w:rPr>
          <w:rFonts w:cs="Times New Roman"/>
        </w:rPr>
        <w:t xml:space="preserve"> (Liliaceae). </w:t>
      </w:r>
      <w:r w:rsidRPr="003C3342">
        <w:rPr>
          <w:rFonts w:cs="Times New Roman"/>
          <w:i/>
          <w:iCs/>
        </w:rPr>
        <w:t>International Journal of Plant Sciences</w:t>
      </w:r>
      <w:r w:rsidRPr="003C3342">
        <w:rPr>
          <w:rFonts w:cs="Times New Roman"/>
        </w:rPr>
        <w:t xml:space="preserve">, </w:t>
      </w:r>
      <w:r w:rsidRPr="003C3342">
        <w:rPr>
          <w:rFonts w:cs="Times New Roman"/>
          <w:b/>
          <w:bCs/>
        </w:rPr>
        <w:t>158</w:t>
      </w:r>
      <w:r w:rsidRPr="003C3342">
        <w:rPr>
          <w:rFonts w:cs="Times New Roman"/>
        </w:rPr>
        <w:t>, 785–793.</w:t>
      </w:r>
    </w:p>
    <w:p w14:paraId="707B1692" w14:textId="77777777" w:rsidR="00512A90" w:rsidRPr="003C3342" w:rsidRDefault="00512A90" w:rsidP="00512A90">
      <w:pPr>
        <w:pStyle w:val="Bibliography"/>
        <w:rPr>
          <w:rFonts w:cs="Times New Roman"/>
        </w:rPr>
      </w:pPr>
      <w:r w:rsidRPr="003C3342">
        <w:rPr>
          <w:rFonts w:cs="Times New Roman"/>
        </w:rPr>
        <w:t xml:space="preserve">Reekie, E.G. &amp; Bazzaz, F.A. (1987a) Reproductive effort in plants. 1. Carbon allocation to reproduction. </w:t>
      </w:r>
      <w:r w:rsidRPr="003C3342">
        <w:rPr>
          <w:rFonts w:cs="Times New Roman"/>
          <w:i/>
          <w:iCs/>
        </w:rPr>
        <w:t>The American Naturalist</w:t>
      </w:r>
      <w:r w:rsidRPr="003C3342">
        <w:rPr>
          <w:rFonts w:cs="Times New Roman"/>
        </w:rPr>
        <w:t xml:space="preserve">, </w:t>
      </w:r>
      <w:r w:rsidRPr="003C3342">
        <w:rPr>
          <w:rFonts w:cs="Times New Roman"/>
          <w:b/>
          <w:bCs/>
        </w:rPr>
        <w:t>129</w:t>
      </w:r>
      <w:r w:rsidRPr="003C3342">
        <w:rPr>
          <w:rFonts w:cs="Times New Roman"/>
        </w:rPr>
        <w:t>, 876–896.</w:t>
      </w:r>
    </w:p>
    <w:p w14:paraId="3D1DD2F4" w14:textId="77777777" w:rsidR="00512A90" w:rsidRPr="003C3342" w:rsidRDefault="00512A90" w:rsidP="00512A90">
      <w:pPr>
        <w:pStyle w:val="Bibliography"/>
        <w:rPr>
          <w:rFonts w:cs="Times New Roman"/>
        </w:rPr>
      </w:pPr>
      <w:r w:rsidRPr="003C3342">
        <w:rPr>
          <w:rFonts w:cs="Times New Roman"/>
        </w:rPr>
        <w:t xml:space="preserve">Reekie, E.G. &amp; Bazzaz, F.A. (1987b) Reproductive effort in plants. 2. Does carbon reflect the allocation of other resources? </w:t>
      </w:r>
      <w:r w:rsidRPr="003C3342">
        <w:rPr>
          <w:rFonts w:cs="Times New Roman"/>
          <w:i/>
          <w:iCs/>
        </w:rPr>
        <w:t>The American Naturalist</w:t>
      </w:r>
      <w:r w:rsidRPr="003C3342">
        <w:rPr>
          <w:rFonts w:cs="Times New Roman"/>
        </w:rPr>
        <w:t xml:space="preserve">, </w:t>
      </w:r>
      <w:r w:rsidRPr="003C3342">
        <w:rPr>
          <w:rFonts w:cs="Times New Roman"/>
          <w:b/>
          <w:bCs/>
        </w:rPr>
        <w:t>129</w:t>
      </w:r>
      <w:r w:rsidRPr="003C3342">
        <w:rPr>
          <w:rFonts w:cs="Times New Roman"/>
        </w:rPr>
        <w:t>, 897–906.</w:t>
      </w:r>
    </w:p>
    <w:p w14:paraId="3C32B47B" w14:textId="77777777" w:rsidR="00512A90" w:rsidRPr="003C3342" w:rsidRDefault="00512A90" w:rsidP="00512A90">
      <w:pPr>
        <w:pStyle w:val="Bibliography"/>
        <w:rPr>
          <w:rFonts w:cs="Times New Roman"/>
        </w:rPr>
      </w:pPr>
      <w:r w:rsidRPr="003C3342">
        <w:rPr>
          <w:rFonts w:cs="Times New Roman"/>
        </w:rPr>
        <w:t>Rosenheim, J.A., Alon, U., Shinar, G., Keeling, A.E.M.J. &amp; McPeek, E.M.A. (2010) Evolutionary Balancing of Fitness</w:t>
      </w:r>
      <w:r w:rsidRPr="00933507">
        <w:rPr>
          <w:rFonts w:ascii="Adobe Caslon Pro" w:hAnsi="Adobe Caslon Pro" w:cs="Adobe Caslon Pro"/>
          <w:rPrChange w:id="1236" w:author="Daniel Falster" w:date="2016-08-29T13:01:00Z">
            <w:rPr/>
          </w:rPrChange>
        </w:rPr>
        <w:t>‐</w:t>
      </w:r>
      <w:r w:rsidRPr="003C3342">
        <w:rPr>
          <w:rFonts w:cs="Times New Roman"/>
        </w:rPr>
        <w:t xml:space="preserve">Limiting Factors. </w:t>
      </w:r>
      <w:r w:rsidRPr="003C3342">
        <w:rPr>
          <w:rFonts w:cs="Times New Roman"/>
          <w:i/>
          <w:iCs/>
        </w:rPr>
        <w:t>The American Naturalist</w:t>
      </w:r>
      <w:r w:rsidRPr="003C3342">
        <w:rPr>
          <w:rFonts w:cs="Times New Roman"/>
        </w:rPr>
        <w:t xml:space="preserve">, </w:t>
      </w:r>
      <w:r w:rsidRPr="003C3342">
        <w:rPr>
          <w:rFonts w:cs="Times New Roman"/>
          <w:b/>
          <w:bCs/>
        </w:rPr>
        <w:t>175</w:t>
      </w:r>
      <w:r w:rsidRPr="003C3342">
        <w:rPr>
          <w:rFonts w:cs="Times New Roman"/>
        </w:rPr>
        <w:t>, 662–674.</w:t>
      </w:r>
    </w:p>
    <w:p w14:paraId="0042A45C" w14:textId="77777777" w:rsidR="00512A90" w:rsidRPr="003C3342" w:rsidRDefault="00512A90" w:rsidP="00512A90">
      <w:pPr>
        <w:pStyle w:val="Bibliography"/>
        <w:rPr>
          <w:rFonts w:cs="Times New Roman"/>
        </w:rPr>
      </w:pPr>
      <w:r w:rsidRPr="003C3342">
        <w:rPr>
          <w:rFonts w:cs="Times New Roman"/>
        </w:rPr>
        <w:t xml:space="preserve">Rosenheim, J.A., Schreiber, S.J. &amp; Williams, N.M. (2015) Does an “oversupply” of ovules cause pollen limitation? </w:t>
      </w:r>
      <w:r w:rsidRPr="003C3342">
        <w:rPr>
          <w:rFonts w:cs="Times New Roman"/>
          <w:i/>
          <w:iCs/>
        </w:rPr>
        <w:t>New Phytologist</w:t>
      </w:r>
      <w:r w:rsidRPr="003C3342">
        <w:rPr>
          <w:rFonts w:cs="Times New Roman"/>
        </w:rPr>
        <w:t>, n/a–n/a.</w:t>
      </w:r>
    </w:p>
    <w:p w14:paraId="17A81073" w14:textId="77777777" w:rsidR="00512A90" w:rsidRPr="003C3342" w:rsidRDefault="00512A90" w:rsidP="00512A90">
      <w:pPr>
        <w:pStyle w:val="Bibliography"/>
        <w:rPr>
          <w:rFonts w:cs="Times New Roman"/>
        </w:rPr>
      </w:pPr>
      <w:r w:rsidRPr="003C3342">
        <w:rPr>
          <w:rFonts w:cs="Times New Roman"/>
        </w:rPr>
        <w:t xml:space="preserve">Rosenheim, J.A., Williams, N.M., Schreiber, S.J., Ashman, A.E.T.-L. &amp; Bronstein, E.J.L. (2014) Parental optimism versus parental pessimism in plants: how common should we expect pollen limitation to be? </w:t>
      </w:r>
      <w:r w:rsidRPr="003C3342">
        <w:rPr>
          <w:rFonts w:cs="Times New Roman"/>
          <w:i/>
          <w:iCs/>
        </w:rPr>
        <w:t>The American Naturalist</w:t>
      </w:r>
      <w:r w:rsidRPr="003C3342">
        <w:rPr>
          <w:rFonts w:cs="Times New Roman"/>
        </w:rPr>
        <w:t xml:space="preserve">, </w:t>
      </w:r>
      <w:r w:rsidRPr="003C3342">
        <w:rPr>
          <w:rFonts w:cs="Times New Roman"/>
          <w:b/>
          <w:bCs/>
        </w:rPr>
        <w:t>184</w:t>
      </w:r>
      <w:r w:rsidRPr="003C3342">
        <w:rPr>
          <w:rFonts w:cs="Times New Roman"/>
        </w:rPr>
        <w:t>, 75–90.</w:t>
      </w:r>
    </w:p>
    <w:p w14:paraId="258BDA02" w14:textId="77777777" w:rsidR="00512A90" w:rsidRPr="003C3342" w:rsidRDefault="00512A90" w:rsidP="00512A90">
      <w:pPr>
        <w:pStyle w:val="Bibliography"/>
        <w:rPr>
          <w:rFonts w:cs="Times New Roman"/>
        </w:rPr>
      </w:pPr>
      <w:r w:rsidRPr="003C3342">
        <w:rPr>
          <w:rFonts w:cs="Times New Roman"/>
        </w:rPr>
        <w:t xml:space="preserve">Rosenheim, J.A., Williams, N.M., Schreiber, S.J. &amp; Rapp, J.M. (2016) Modest pollen limitation of lifetime seed production is in good agreement with modest uncertainty in whole-plant pollen receipt. </w:t>
      </w:r>
      <w:r w:rsidRPr="003C3342">
        <w:rPr>
          <w:rFonts w:cs="Times New Roman"/>
          <w:i/>
          <w:iCs/>
        </w:rPr>
        <w:t>The American Naturalist</w:t>
      </w:r>
      <w:r w:rsidRPr="003C3342">
        <w:rPr>
          <w:rFonts w:cs="Times New Roman"/>
        </w:rPr>
        <w:t xml:space="preserve">, </w:t>
      </w:r>
      <w:r w:rsidRPr="003C3342">
        <w:rPr>
          <w:rFonts w:cs="Times New Roman"/>
          <w:b/>
          <w:bCs/>
        </w:rPr>
        <w:t>187</w:t>
      </w:r>
      <w:r w:rsidRPr="003C3342">
        <w:rPr>
          <w:rFonts w:cs="Times New Roman"/>
        </w:rPr>
        <w:t>, 397–404.</w:t>
      </w:r>
    </w:p>
    <w:p w14:paraId="0137327D" w14:textId="77777777" w:rsidR="00512A90" w:rsidRPr="003C3342" w:rsidRDefault="00512A90" w:rsidP="00512A90">
      <w:pPr>
        <w:pStyle w:val="Bibliography"/>
        <w:rPr>
          <w:rFonts w:cs="Times New Roman"/>
        </w:rPr>
      </w:pPr>
      <w:r w:rsidRPr="003C3342">
        <w:rPr>
          <w:rFonts w:cs="Times New Roman"/>
        </w:rPr>
        <w:lastRenderedPageBreak/>
        <w:t xml:space="preserve">Ruane, L.G., Rotzin, A.T. &amp; Congleton, P.H. (2014) Floral display size, conspecific density and florivory affect fruit set in natural populations of </w:t>
      </w:r>
      <w:r w:rsidRPr="003C3342">
        <w:rPr>
          <w:rFonts w:cs="Times New Roman"/>
          <w:i/>
          <w:iCs/>
        </w:rPr>
        <w:t>Phlox hirsuta</w:t>
      </w:r>
      <w:r w:rsidRPr="003C3342">
        <w:rPr>
          <w:rFonts w:cs="Times New Roman"/>
        </w:rPr>
        <w:t xml:space="preserve">, an endangered species. </w:t>
      </w:r>
      <w:r w:rsidRPr="003C3342">
        <w:rPr>
          <w:rFonts w:cs="Times New Roman"/>
          <w:i/>
          <w:iCs/>
        </w:rPr>
        <w:t>Annals of Botany</w:t>
      </w:r>
      <w:r w:rsidRPr="003C3342">
        <w:rPr>
          <w:rFonts w:cs="Times New Roman"/>
        </w:rPr>
        <w:t>, mcu007.</w:t>
      </w:r>
    </w:p>
    <w:p w14:paraId="3D988E19" w14:textId="77777777" w:rsidR="00512A90" w:rsidRPr="003C3342" w:rsidRDefault="00512A90" w:rsidP="00512A90">
      <w:pPr>
        <w:pStyle w:val="Bibliography"/>
        <w:rPr>
          <w:rFonts w:cs="Times New Roman"/>
        </w:rPr>
      </w:pPr>
      <w:r w:rsidRPr="003C3342">
        <w:rPr>
          <w:rFonts w:cs="Times New Roman"/>
        </w:rPr>
        <w:t xml:space="preserve">Saa, S. &amp; Brown, P.H. (2014) Fruit presence negatively affects photosynthesis by reducing leaf nitrogen in almond. </w:t>
      </w:r>
      <w:r w:rsidRPr="003C3342">
        <w:rPr>
          <w:rFonts w:cs="Times New Roman"/>
          <w:i/>
          <w:iCs/>
        </w:rPr>
        <w:t>Functional Plant Biology</w:t>
      </w:r>
      <w:r w:rsidRPr="003C3342">
        <w:rPr>
          <w:rFonts w:cs="Times New Roman"/>
        </w:rPr>
        <w:t xml:space="preserve">, </w:t>
      </w:r>
      <w:r w:rsidRPr="003C3342">
        <w:rPr>
          <w:rFonts w:cs="Times New Roman"/>
          <w:b/>
          <w:bCs/>
        </w:rPr>
        <w:t>41</w:t>
      </w:r>
      <w:r w:rsidRPr="003C3342">
        <w:rPr>
          <w:rFonts w:cs="Times New Roman"/>
        </w:rPr>
        <w:t>, 884–891.</w:t>
      </w:r>
    </w:p>
    <w:p w14:paraId="209020C3" w14:textId="77777777" w:rsidR="00512A90" w:rsidRPr="003C3342" w:rsidRDefault="00512A90" w:rsidP="00512A90">
      <w:pPr>
        <w:pStyle w:val="Bibliography"/>
        <w:rPr>
          <w:rFonts w:cs="Times New Roman"/>
        </w:rPr>
      </w:pPr>
      <w:r w:rsidRPr="003C3342">
        <w:rPr>
          <w:rFonts w:cs="Times New Roman"/>
        </w:rPr>
        <w:t xml:space="preserve">Sadras, V.O. (2007) Evolutionary aspects of the trade-off between seed size and number in crops. </w:t>
      </w:r>
      <w:r w:rsidRPr="003C3342">
        <w:rPr>
          <w:rFonts w:cs="Times New Roman"/>
          <w:i/>
          <w:iCs/>
        </w:rPr>
        <w:t>Field Crops Research</w:t>
      </w:r>
      <w:r w:rsidRPr="003C3342">
        <w:rPr>
          <w:rFonts w:cs="Times New Roman"/>
        </w:rPr>
        <w:t xml:space="preserve">, </w:t>
      </w:r>
      <w:r w:rsidRPr="003C3342">
        <w:rPr>
          <w:rFonts w:cs="Times New Roman"/>
          <w:b/>
          <w:bCs/>
        </w:rPr>
        <w:t>100</w:t>
      </w:r>
      <w:r w:rsidRPr="003C3342">
        <w:rPr>
          <w:rFonts w:cs="Times New Roman"/>
        </w:rPr>
        <w:t>, 125–138.</w:t>
      </w:r>
    </w:p>
    <w:p w14:paraId="5445A950" w14:textId="77777777" w:rsidR="00512A90" w:rsidRPr="003C3342" w:rsidRDefault="00512A90" w:rsidP="00512A90">
      <w:pPr>
        <w:pStyle w:val="Bibliography"/>
        <w:rPr>
          <w:rFonts w:cs="Times New Roman"/>
        </w:rPr>
      </w:pPr>
      <w:r w:rsidRPr="003C3342">
        <w:rPr>
          <w:rFonts w:cs="Times New Roman"/>
        </w:rPr>
        <w:t xml:space="preserve">Schreiber, S.J., Rosenheim, J.A., Williams, Neal W. &amp; Harder, L.D. (2015) Evolutionary and ecological consequences of multiscale variation in pollen receipt for seed production. </w:t>
      </w:r>
      <w:r w:rsidRPr="003C3342">
        <w:rPr>
          <w:rFonts w:cs="Times New Roman"/>
          <w:i/>
          <w:iCs/>
        </w:rPr>
        <w:t>The American Naturalist</w:t>
      </w:r>
      <w:r w:rsidRPr="003C3342">
        <w:rPr>
          <w:rFonts w:cs="Times New Roman"/>
        </w:rPr>
        <w:t xml:space="preserve">, </w:t>
      </w:r>
      <w:r w:rsidRPr="003C3342">
        <w:rPr>
          <w:rFonts w:cs="Times New Roman"/>
          <w:b/>
          <w:bCs/>
        </w:rPr>
        <w:t>185</w:t>
      </w:r>
      <w:r w:rsidRPr="003C3342">
        <w:rPr>
          <w:rFonts w:cs="Times New Roman"/>
        </w:rPr>
        <w:t>, E14–E29.</w:t>
      </w:r>
    </w:p>
    <w:p w14:paraId="0F7D3F0D" w14:textId="77777777" w:rsidR="00512A90" w:rsidRPr="003C3342" w:rsidRDefault="00512A90" w:rsidP="00512A90">
      <w:pPr>
        <w:pStyle w:val="Bibliography"/>
        <w:rPr>
          <w:rFonts w:cs="Times New Roman"/>
        </w:rPr>
      </w:pPr>
      <w:r w:rsidRPr="003C3342">
        <w:rPr>
          <w:rFonts w:cs="Times New Roman"/>
        </w:rPr>
        <w:t xml:space="preserve">Shalom, L., Samuels, S., Zur, N., Shlizerman, L., Doron-Faigenboim, A., Blumwald., E. &amp; Sadka, A. (2014) Fruit load induces changes in global gene expression and in abscisic acid (ABA) and indole acetic acid (IAA) homeostasis in citrus buds. </w:t>
      </w:r>
      <w:r w:rsidRPr="003C3342">
        <w:rPr>
          <w:rFonts w:cs="Times New Roman"/>
          <w:i/>
          <w:iCs/>
        </w:rPr>
        <w:t>Journal of Experimental Botany</w:t>
      </w:r>
      <w:r w:rsidRPr="003C3342">
        <w:rPr>
          <w:rFonts w:cs="Times New Roman"/>
        </w:rPr>
        <w:t xml:space="preserve">, </w:t>
      </w:r>
      <w:r w:rsidRPr="003C3342">
        <w:rPr>
          <w:rFonts w:cs="Times New Roman"/>
          <w:b/>
          <w:bCs/>
        </w:rPr>
        <w:t>65</w:t>
      </w:r>
      <w:r w:rsidRPr="003C3342">
        <w:rPr>
          <w:rFonts w:cs="Times New Roman"/>
        </w:rPr>
        <w:t>, 3029–3044.</w:t>
      </w:r>
    </w:p>
    <w:p w14:paraId="52E89928" w14:textId="77777777" w:rsidR="00512A90" w:rsidRPr="003C3342" w:rsidRDefault="00512A90" w:rsidP="00512A90">
      <w:pPr>
        <w:pStyle w:val="Bibliography"/>
        <w:rPr>
          <w:rFonts w:cs="Times New Roman"/>
        </w:rPr>
      </w:pPr>
      <w:r w:rsidRPr="003C3342">
        <w:rPr>
          <w:rFonts w:cs="Times New Roman"/>
        </w:rPr>
        <w:t xml:space="preserve">Sibly, R., Calow, P. &amp; Nichols, N. (1985) Are patterns of growth adaptive? </w:t>
      </w:r>
      <w:r w:rsidRPr="003C3342">
        <w:rPr>
          <w:rFonts w:cs="Times New Roman"/>
          <w:i/>
          <w:iCs/>
        </w:rPr>
        <w:t>Journal of Theoretical Biology</w:t>
      </w:r>
      <w:r w:rsidRPr="003C3342">
        <w:rPr>
          <w:rFonts w:cs="Times New Roman"/>
        </w:rPr>
        <w:t xml:space="preserve">, </w:t>
      </w:r>
      <w:r w:rsidRPr="003C3342">
        <w:rPr>
          <w:rFonts w:cs="Times New Roman"/>
          <w:b/>
          <w:bCs/>
        </w:rPr>
        <w:t>112</w:t>
      </w:r>
      <w:r w:rsidRPr="003C3342">
        <w:rPr>
          <w:rFonts w:cs="Times New Roman"/>
        </w:rPr>
        <w:t>, 553–574.</w:t>
      </w:r>
    </w:p>
    <w:p w14:paraId="40487FA7" w14:textId="77777777" w:rsidR="00512A90" w:rsidRPr="003C3342" w:rsidRDefault="00512A90" w:rsidP="00512A90">
      <w:pPr>
        <w:pStyle w:val="Bibliography"/>
        <w:rPr>
          <w:rFonts w:cs="Times New Roman"/>
        </w:rPr>
      </w:pPr>
      <w:r w:rsidRPr="003C3342">
        <w:rPr>
          <w:rFonts w:cs="Times New Roman"/>
        </w:rPr>
        <w:t xml:space="preserve">Stephenson, A.G. (1981) Flower and fruit abortion: proximate causes and ultimate functions. </w:t>
      </w:r>
      <w:r w:rsidRPr="003C3342">
        <w:rPr>
          <w:rFonts w:cs="Times New Roman"/>
          <w:i/>
          <w:iCs/>
        </w:rPr>
        <w:t>Annual Review of Ecology &amp; Systematics</w:t>
      </w:r>
      <w:r w:rsidRPr="003C3342">
        <w:rPr>
          <w:rFonts w:cs="Times New Roman"/>
        </w:rPr>
        <w:t xml:space="preserve">, </w:t>
      </w:r>
      <w:r w:rsidRPr="003C3342">
        <w:rPr>
          <w:rFonts w:cs="Times New Roman"/>
          <w:b/>
          <w:bCs/>
        </w:rPr>
        <w:t>12</w:t>
      </w:r>
      <w:r w:rsidRPr="003C3342">
        <w:rPr>
          <w:rFonts w:cs="Times New Roman"/>
        </w:rPr>
        <w:t>, 253–279.</w:t>
      </w:r>
    </w:p>
    <w:p w14:paraId="385607A1" w14:textId="77777777" w:rsidR="00512A90" w:rsidRPr="003C3342" w:rsidRDefault="00512A90" w:rsidP="00512A90">
      <w:pPr>
        <w:pStyle w:val="Bibliography"/>
        <w:rPr>
          <w:rFonts w:cs="Times New Roman"/>
        </w:rPr>
      </w:pPr>
      <w:r w:rsidRPr="003C3342">
        <w:rPr>
          <w:rFonts w:cs="Times New Roman"/>
        </w:rPr>
        <w:t xml:space="preserve">Sutherland, S. (1986) Patterns of fruit-set: what controls fruit-flower ratios in plants? </w:t>
      </w:r>
      <w:r w:rsidRPr="003C3342">
        <w:rPr>
          <w:rFonts w:cs="Times New Roman"/>
          <w:i/>
          <w:iCs/>
        </w:rPr>
        <w:t>Evolution</w:t>
      </w:r>
      <w:r w:rsidRPr="003C3342">
        <w:rPr>
          <w:rFonts w:cs="Times New Roman"/>
        </w:rPr>
        <w:t xml:space="preserve">, </w:t>
      </w:r>
      <w:r w:rsidRPr="003C3342">
        <w:rPr>
          <w:rFonts w:cs="Times New Roman"/>
          <w:b/>
          <w:bCs/>
        </w:rPr>
        <w:t>40</w:t>
      </w:r>
      <w:r w:rsidRPr="003C3342">
        <w:rPr>
          <w:rFonts w:cs="Times New Roman"/>
        </w:rPr>
        <w:t>, 117–128.</w:t>
      </w:r>
    </w:p>
    <w:p w14:paraId="576F7CC9" w14:textId="77777777" w:rsidR="00512A90" w:rsidRPr="003C3342" w:rsidRDefault="00512A90" w:rsidP="00512A90">
      <w:pPr>
        <w:pStyle w:val="Bibliography"/>
        <w:rPr>
          <w:rFonts w:cs="Times New Roman"/>
        </w:rPr>
      </w:pPr>
      <w:r w:rsidRPr="003C3342">
        <w:rPr>
          <w:rFonts w:cs="Times New Roman"/>
        </w:rPr>
        <w:t xml:space="preserve">Thompson, K. &amp; Stewart, A.J.A. (1981) The measurement and meaning of reproductive effort in plants. </w:t>
      </w:r>
      <w:r w:rsidRPr="003C3342">
        <w:rPr>
          <w:rFonts w:cs="Times New Roman"/>
          <w:i/>
          <w:iCs/>
        </w:rPr>
        <w:t>The American Naturalist</w:t>
      </w:r>
      <w:r w:rsidRPr="003C3342">
        <w:rPr>
          <w:rFonts w:cs="Times New Roman"/>
        </w:rPr>
        <w:t xml:space="preserve">, </w:t>
      </w:r>
      <w:r w:rsidRPr="003C3342">
        <w:rPr>
          <w:rFonts w:cs="Times New Roman"/>
          <w:b/>
          <w:bCs/>
        </w:rPr>
        <w:t>117</w:t>
      </w:r>
      <w:r w:rsidRPr="003C3342">
        <w:rPr>
          <w:rFonts w:cs="Times New Roman"/>
        </w:rPr>
        <w:t>, 205–211.</w:t>
      </w:r>
    </w:p>
    <w:p w14:paraId="6B1307EE" w14:textId="77777777" w:rsidR="00512A90" w:rsidRPr="003C3342" w:rsidRDefault="00512A90" w:rsidP="00512A90">
      <w:pPr>
        <w:pStyle w:val="Bibliography"/>
        <w:rPr>
          <w:rFonts w:cs="Times New Roman"/>
        </w:rPr>
      </w:pPr>
      <w:r w:rsidRPr="003C3342">
        <w:rPr>
          <w:rFonts w:cs="Times New Roman"/>
        </w:rPr>
        <w:t xml:space="preserve">Weiner, J., Campbell, L.G., Pino, J. &amp; Echarte, L. (2009) The allometry of reproduction within plant populations. </w:t>
      </w:r>
      <w:r w:rsidRPr="003C3342">
        <w:rPr>
          <w:rFonts w:cs="Times New Roman"/>
          <w:i/>
          <w:iCs/>
        </w:rPr>
        <w:t>Journal of Ecology</w:t>
      </w:r>
      <w:r w:rsidRPr="003C3342">
        <w:rPr>
          <w:rFonts w:cs="Times New Roman"/>
        </w:rPr>
        <w:t xml:space="preserve">, </w:t>
      </w:r>
      <w:r w:rsidRPr="003C3342">
        <w:rPr>
          <w:rFonts w:cs="Times New Roman"/>
          <w:b/>
          <w:bCs/>
        </w:rPr>
        <w:t>97</w:t>
      </w:r>
      <w:r w:rsidRPr="003C3342">
        <w:rPr>
          <w:rFonts w:cs="Times New Roman"/>
        </w:rPr>
        <w:t>, 1220–1233.</w:t>
      </w:r>
    </w:p>
    <w:p w14:paraId="5424184A" w14:textId="77777777" w:rsidR="00512A90" w:rsidRPr="003C3342" w:rsidRDefault="00512A90" w:rsidP="00512A90">
      <w:pPr>
        <w:pStyle w:val="Bibliography"/>
        <w:rPr>
          <w:rFonts w:cs="Times New Roman"/>
        </w:rPr>
      </w:pPr>
      <w:r w:rsidRPr="003C3342">
        <w:rPr>
          <w:rFonts w:cs="Times New Roman"/>
        </w:rPr>
        <w:t xml:space="preserve">Wenk, E.H. &amp; Falster, D.S. (2015) Quantifying and understanding reproductive allocation schedules in plants. </w:t>
      </w:r>
      <w:r w:rsidRPr="003C3342">
        <w:rPr>
          <w:rFonts w:cs="Times New Roman"/>
          <w:i/>
          <w:iCs/>
        </w:rPr>
        <w:t>Ecology and Evolution</w:t>
      </w:r>
      <w:r w:rsidRPr="003C3342">
        <w:rPr>
          <w:rFonts w:cs="Times New Roman"/>
        </w:rPr>
        <w:t>, n/a–n/a.</w:t>
      </w:r>
    </w:p>
    <w:p w14:paraId="07C4BF34" w14:textId="77777777" w:rsidR="00512A90" w:rsidRPr="003C3342" w:rsidRDefault="00512A90" w:rsidP="00512A90">
      <w:pPr>
        <w:pStyle w:val="Bibliography"/>
        <w:rPr>
          <w:rFonts w:cs="Times New Roman"/>
        </w:rPr>
      </w:pPr>
      <w:r w:rsidRPr="003C3342">
        <w:rPr>
          <w:rFonts w:cs="Times New Roman"/>
        </w:rPr>
        <w:t xml:space="preserve">Wesselingh, R.A. (2007) Pollen limitation meets resource allocation: towards a comprehensive methodology. </w:t>
      </w:r>
      <w:r w:rsidRPr="003C3342">
        <w:rPr>
          <w:rFonts w:cs="Times New Roman"/>
          <w:i/>
          <w:iCs/>
        </w:rPr>
        <w:t>The New Phytologist</w:t>
      </w:r>
      <w:r w:rsidRPr="003C3342">
        <w:rPr>
          <w:rFonts w:cs="Times New Roman"/>
        </w:rPr>
        <w:t xml:space="preserve">, </w:t>
      </w:r>
      <w:r w:rsidRPr="003C3342">
        <w:rPr>
          <w:rFonts w:cs="Times New Roman"/>
          <w:b/>
          <w:bCs/>
        </w:rPr>
        <w:t>174</w:t>
      </w:r>
      <w:r w:rsidRPr="003C3342">
        <w:rPr>
          <w:rFonts w:cs="Times New Roman"/>
        </w:rPr>
        <w:t>, 26–37.</w:t>
      </w:r>
    </w:p>
    <w:p w14:paraId="21E7EC15" w14:textId="77777777" w:rsidR="00512A90" w:rsidRPr="003C3342" w:rsidRDefault="00512A90" w:rsidP="00512A90">
      <w:pPr>
        <w:pStyle w:val="Bibliography"/>
        <w:rPr>
          <w:rFonts w:cs="Times New Roman"/>
        </w:rPr>
      </w:pPr>
      <w:r w:rsidRPr="003C3342">
        <w:rPr>
          <w:rFonts w:cs="Times New Roman"/>
        </w:rPr>
        <w:t xml:space="preserve">Westoby, M., Falster, D., Moles, A., Vesk, P. &amp; Wright, I. (2002) Plant ecological strategies: Some leading dimensions of variation between species. </w:t>
      </w:r>
      <w:r w:rsidRPr="003C3342">
        <w:rPr>
          <w:rFonts w:cs="Times New Roman"/>
          <w:i/>
          <w:iCs/>
        </w:rPr>
        <w:t>Annual Review of Ecology and Systematics</w:t>
      </w:r>
      <w:r w:rsidRPr="003C3342">
        <w:rPr>
          <w:rFonts w:cs="Times New Roman"/>
        </w:rPr>
        <w:t xml:space="preserve">, </w:t>
      </w:r>
      <w:r w:rsidRPr="003C3342">
        <w:rPr>
          <w:rFonts w:cs="Times New Roman"/>
          <w:b/>
          <w:bCs/>
        </w:rPr>
        <w:t>33</w:t>
      </w:r>
      <w:r w:rsidRPr="003C3342">
        <w:rPr>
          <w:rFonts w:cs="Times New Roman"/>
        </w:rPr>
        <w:t>, 125–159.</w:t>
      </w:r>
    </w:p>
    <w:p w14:paraId="5958B253" w14:textId="77777777" w:rsidR="00512A90" w:rsidRPr="003C3342" w:rsidRDefault="00512A90" w:rsidP="00512A90">
      <w:pPr>
        <w:pStyle w:val="Bibliography"/>
        <w:rPr>
          <w:rFonts w:cs="Times New Roman"/>
        </w:rPr>
      </w:pPr>
      <w:r w:rsidRPr="003C3342">
        <w:rPr>
          <w:rFonts w:cs="Times New Roman"/>
        </w:rPr>
        <w:t xml:space="preserve">Zhang, H., Huang, J., Williams, P.H., Vaissière, B.E., Zhou, Z., Gai, Q., Dong, J. &amp; An, J. (2015) Managed bumblebees outperform honeybees in increasing peach fruit set in China: different limiting processes with different pollinators. </w:t>
      </w:r>
      <w:r w:rsidRPr="003C3342">
        <w:rPr>
          <w:rFonts w:cs="Times New Roman"/>
          <w:i/>
          <w:iCs/>
        </w:rPr>
        <w:t>PLOS ONE</w:t>
      </w:r>
      <w:r w:rsidRPr="003C3342">
        <w:rPr>
          <w:rFonts w:cs="Times New Roman"/>
        </w:rPr>
        <w:t xml:space="preserve">, </w:t>
      </w:r>
      <w:r w:rsidRPr="003C3342">
        <w:rPr>
          <w:rFonts w:cs="Times New Roman"/>
          <w:b/>
          <w:bCs/>
        </w:rPr>
        <w:t>10</w:t>
      </w:r>
      <w:r w:rsidRPr="003C3342">
        <w:rPr>
          <w:rFonts w:cs="Times New Roman"/>
        </w:rPr>
        <w:t>, e0121143.</w:t>
      </w:r>
    </w:p>
    <w:p w14:paraId="3ABE0C0B" w14:textId="77777777" w:rsidR="00512A90" w:rsidRPr="003C3342" w:rsidRDefault="00512A90" w:rsidP="00512A90">
      <w:pPr>
        <w:pStyle w:val="Bibliography"/>
        <w:rPr>
          <w:rFonts w:cs="Times New Roman"/>
        </w:rPr>
      </w:pPr>
      <w:r w:rsidRPr="003C3342">
        <w:rPr>
          <w:rFonts w:cs="Times New Roman"/>
        </w:rPr>
        <w:t xml:space="preserve">Zimmerman, M. &amp; Pyke, G.H. (1988) Reproduction in Polemonium: assessing the factors limiting seed set. </w:t>
      </w:r>
      <w:r w:rsidRPr="003C3342">
        <w:rPr>
          <w:rFonts w:cs="Times New Roman"/>
          <w:i/>
          <w:iCs/>
        </w:rPr>
        <w:t>The American Naturalist</w:t>
      </w:r>
      <w:r w:rsidRPr="003C3342">
        <w:rPr>
          <w:rFonts w:cs="Times New Roman"/>
        </w:rPr>
        <w:t xml:space="preserve">, </w:t>
      </w:r>
      <w:r w:rsidRPr="003C3342">
        <w:rPr>
          <w:rFonts w:cs="Times New Roman"/>
          <w:b/>
          <w:bCs/>
        </w:rPr>
        <w:t>131</w:t>
      </w:r>
      <w:r w:rsidRPr="003C3342">
        <w:rPr>
          <w:rFonts w:cs="Times New Roman"/>
        </w:rPr>
        <w:t>, 723–738.</w:t>
      </w:r>
    </w:p>
    <w:p w14:paraId="325B5F28" w14:textId="27E0DF6F" w:rsidR="004F6B2C" w:rsidRPr="003C3342" w:rsidRDefault="004F6B2C" w:rsidP="004F6B2C">
      <w:pPr>
        <w:pStyle w:val="ListParagraph"/>
        <w:autoSpaceDE w:val="0"/>
        <w:autoSpaceDN w:val="0"/>
        <w:adjustRightInd w:val="0"/>
        <w:spacing w:after="0" w:line="240" w:lineRule="auto"/>
        <w:ind w:left="644"/>
        <w:rPr>
          <w:rFonts w:cs="Times New Roman"/>
        </w:rPr>
      </w:pPr>
      <w:r w:rsidRPr="003C3342">
        <w:rPr>
          <w:rFonts w:cs="Times New Roman"/>
        </w:rPr>
        <w:fldChar w:fldCharType="end"/>
      </w:r>
    </w:p>
    <w:sectPr w:rsidR="004F6B2C" w:rsidRPr="003C3342" w:rsidSect="003C3342">
      <w:footerReference w:type="default" r:id="rId10"/>
      <w:pgSz w:w="11906" w:h="16838"/>
      <w:pgMar w:top="1134" w:right="1134" w:bottom="1134" w:left="1134" w:header="709" w:footer="709" w:gutter="0"/>
      <w:lnNumType w:countBy="1" w:restart="continuous"/>
      <w:cols w:space="708"/>
      <w:docGrid w:linePitch="360"/>
      <w:sectPrChange w:id="1237" w:author="Daniel Falster" w:date="2016-08-29T13:15:00Z">
        <w:sectPr w:rsidR="004F6B2C" w:rsidRPr="003C3342" w:rsidSect="003C3342">
          <w:pgMar w:top="454" w:right="567" w:bottom="567" w:left="454" w:header="708" w:footer="708" w:gutter="0"/>
          <w:lnNumType w:countBy="0" w:restart="newPage"/>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Daniel Falster" w:date="2016-08-29T13:19:00Z" w:initials="DF">
    <w:p w14:paraId="6615DF91" w14:textId="77777777" w:rsidR="00D406B9" w:rsidRDefault="00D406B9"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D406B9" w:rsidRDefault="00D406B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D406B9" w:rsidRDefault="00D406B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D406B9" w:rsidRDefault="00D406B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D406B9" w:rsidRDefault="00D406B9"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D406B9" w:rsidRDefault="00D406B9">
      <w:pPr>
        <w:pStyle w:val="CommentText"/>
      </w:pPr>
    </w:p>
  </w:comment>
  <w:comment w:id="60" w:author="Daniel Falster" w:date="2016-08-29T13:12:00Z" w:initials="DF">
    <w:p w14:paraId="2AAADB8C" w14:textId="570732B9" w:rsidR="00D406B9" w:rsidRDefault="00D406B9">
      <w:pPr>
        <w:pStyle w:val="CommentText"/>
      </w:pPr>
      <w:r>
        <w:rPr>
          <w:rStyle w:val="CommentReference"/>
        </w:rPr>
        <w:annotationRef/>
      </w:r>
      <w:r w:rsidRPr="003C3342">
        <w:t>http://www.journals.uchicago.edu/journals/an/instruct</w:t>
      </w:r>
    </w:p>
    <w:p w14:paraId="4A31C510" w14:textId="42B35B96" w:rsidR="00D406B9" w:rsidRDefault="00D406B9">
      <w:pPr>
        <w:pStyle w:val="CommentText"/>
      </w:pPr>
      <w:r w:rsidRPr="003C3342">
        <w:t>21 manuscript pages or fewer of text, not includin</w:t>
      </w:r>
      <w:r>
        <w:t>g the literature cited,</w:t>
      </w:r>
      <w:r w:rsidRPr="003C3342">
        <w:t xml:space="preserve"> no more than six tables and/or figures</w:t>
      </w:r>
    </w:p>
  </w:comment>
  <w:comment w:id="135" w:author="Daniel Falster" w:date="2016-08-29T17:18:00Z" w:initials="DF">
    <w:p w14:paraId="05AF6B78" w14:textId="35BAA154" w:rsidR="00D406B9" w:rsidRDefault="00D406B9">
      <w:pPr>
        <w:pStyle w:val="CommentText"/>
      </w:pPr>
      <w:r>
        <w:rPr>
          <w:rStyle w:val="CommentReference"/>
        </w:rPr>
        <w:annotationRef/>
      </w:r>
      <w:proofErr w:type="gramStart"/>
      <w:r>
        <w:t>feels</w:t>
      </w:r>
      <w:proofErr w:type="gramEnd"/>
      <w:r>
        <w:t xml:space="preserve"> like we need this introductionary stuff</w:t>
      </w:r>
    </w:p>
  </w:comment>
  <w:comment w:id="142" w:author="Daniel Falster" w:date="2016-08-29T16:22:00Z" w:initials="DF">
    <w:p w14:paraId="76431EC7" w14:textId="77777777" w:rsidR="00D406B9" w:rsidRDefault="00D406B9" w:rsidP="00C14873">
      <w:pPr>
        <w:pStyle w:val="CommentText"/>
      </w:pPr>
      <w:r>
        <w:rPr>
          <w:rStyle w:val="CommentReference"/>
        </w:rPr>
        <w:annotationRef/>
      </w:r>
      <w:r>
        <w:t xml:space="preserve">The terms used in text here do not align with the names in the figure. </w:t>
      </w:r>
    </w:p>
    <w:p w14:paraId="0800B966" w14:textId="77777777" w:rsidR="00D406B9" w:rsidRDefault="00D406B9" w:rsidP="00C14873">
      <w:pPr>
        <w:pStyle w:val="CommentText"/>
      </w:pPr>
    </w:p>
  </w:comment>
  <w:comment w:id="163" w:author="Daniel Falster" w:date="2016-08-29T15:53:00Z" w:initials="DF">
    <w:p w14:paraId="6E4145BF" w14:textId="77777777" w:rsidR="00D406B9" w:rsidRDefault="00D406B9" w:rsidP="00FE77B8">
      <w:pPr>
        <w:pStyle w:val="CommentText"/>
      </w:pPr>
      <w:r>
        <w:rPr>
          <w:rStyle w:val="CommentReference"/>
        </w:rPr>
        <w:annotationRef/>
      </w:r>
      <w:proofErr w:type="spellStart"/>
      <w:proofErr w:type="gramStart"/>
      <w:r>
        <w:t>opitmizing</w:t>
      </w:r>
      <w:proofErr w:type="spellEnd"/>
      <w:proofErr w:type="gramEnd"/>
      <w:r>
        <w:t xml:space="preserve"> would be minimizing in this case, right?</w:t>
      </w:r>
    </w:p>
  </w:comment>
  <w:comment w:id="189" w:author="Mark Westoby" w:date="2016-08-17T17:21:00Z" w:initials="MW">
    <w:p w14:paraId="7C3CD653" w14:textId="5BBF9386" w:rsidR="00D406B9" w:rsidRDefault="00D406B9">
      <w:pPr>
        <w:pStyle w:val="CommentText"/>
      </w:pPr>
      <w:r>
        <w:rPr>
          <w:rStyle w:val="CommentReference"/>
        </w:rPr>
        <w:annotationRef/>
      </w:r>
      <w:proofErr w:type="gramStart"/>
      <w:r>
        <w:t>rather</w:t>
      </w:r>
      <w:proofErr w:type="gramEnd"/>
      <w:r>
        <w:t xml:space="preserve"> tortuous sentence -- does it really add anything compared to next sentence?</w:t>
      </w:r>
    </w:p>
  </w:comment>
  <w:comment w:id="224" w:author="Daniel Falster" w:date="2016-08-29T14:15:00Z" w:initials="DF">
    <w:p w14:paraId="58D0E451" w14:textId="77777777" w:rsidR="00D406B9" w:rsidRDefault="00D406B9" w:rsidP="00725A78">
      <w:pPr>
        <w:pStyle w:val="CommentText"/>
      </w:pPr>
      <w:r>
        <w:rPr>
          <w:rStyle w:val="CommentReference"/>
        </w:rPr>
        <w:annotationRef/>
      </w:r>
      <w:r>
        <w:t xml:space="preserve">The terms used in text here do not align with the names in the figure. </w:t>
      </w:r>
    </w:p>
    <w:p w14:paraId="1440CFCC" w14:textId="15709489" w:rsidR="00D406B9" w:rsidRDefault="00D406B9">
      <w:pPr>
        <w:pStyle w:val="CommentText"/>
      </w:pPr>
    </w:p>
  </w:comment>
  <w:comment w:id="290" w:author="Mark Westoby" w:date="2016-08-29T14:17:00Z" w:initials="MW">
    <w:p w14:paraId="27E6618E" w14:textId="4D674A1C" w:rsidR="00D406B9" w:rsidRDefault="00D406B9">
      <w:pPr>
        <w:pStyle w:val="CommentText"/>
      </w:pPr>
      <w:r>
        <w:rPr>
          <w:rStyle w:val="CommentReference"/>
        </w:rPr>
        <w:annotationRef/>
      </w:r>
      <w:proofErr w:type="gramStart"/>
      <w:r>
        <w:t>isn't</w:t>
      </w:r>
      <w:proofErr w:type="gramEnd"/>
      <w:r>
        <w:t xml:space="preserve"> it that it doesn't correlate with seed size, rather than that it's identical between </w:t>
      </w:r>
      <w:proofErr w:type="spellStart"/>
      <w:r>
        <w:t>spp</w:t>
      </w:r>
      <w:proofErr w:type="spellEnd"/>
      <w:r>
        <w:t>? DF agrees.</w:t>
      </w:r>
    </w:p>
  </w:comment>
  <w:comment w:id="378" w:author="Dr Elizabeth Wenk" w:date="2016-08-29T17:04:00Z" w:initials="DEW">
    <w:p w14:paraId="0857DC0E" w14:textId="77777777" w:rsidR="00D406B9" w:rsidRDefault="00D406B9" w:rsidP="005142CC">
      <w:pPr>
        <w:pStyle w:val="CommentText"/>
      </w:pPr>
      <w:r>
        <w:rPr>
          <w:rStyle w:val="CommentReference"/>
        </w:rPr>
        <w:annotationRef/>
      </w:r>
      <w:r>
        <w:t>Should probably add in something from Schreiber 2015, looking at 3-way limitation: pollen, ovule, resources, but struggling to properly digest this paper</w:t>
      </w:r>
    </w:p>
  </w:comment>
  <w:comment w:id="379" w:author="Dr Elizabeth Wenk" w:date="2016-08-29T17:04:00Z" w:initials="DEW">
    <w:p w14:paraId="2DA1C5FA" w14:textId="77777777" w:rsidR="00D406B9" w:rsidRDefault="00D406B9" w:rsidP="005142CC">
      <w:pPr>
        <w:pStyle w:val="CommentText"/>
      </w:pPr>
      <w:r>
        <w:rPr>
          <w:rStyle w:val="CommentReference"/>
        </w:rPr>
        <w:annotationRef/>
      </w:r>
      <w:r>
        <w:t>Maybe remove this entire paragraph? Include some of the thoughts in the discussion</w:t>
      </w:r>
    </w:p>
  </w:comment>
  <w:comment w:id="437" w:author="Dr Elizabeth Wenk" w:date="2016-04-11T09:55:00Z" w:initials="DEW">
    <w:p w14:paraId="2D66797B" w14:textId="77777777" w:rsidR="00D406B9" w:rsidRDefault="00D406B9" w:rsidP="00210508">
      <w:pPr>
        <w:pStyle w:val="CommentText"/>
      </w:pPr>
      <w:r>
        <w:rPr>
          <w:rStyle w:val="CommentReference"/>
        </w:rPr>
        <w:annotationRef/>
      </w:r>
      <w:r>
        <w:t>Should probably add in something from Schreiber 2015, looking at 3-way limitation: pollen, ovule, resources, but struggling to properly digest this paper</w:t>
      </w:r>
    </w:p>
  </w:comment>
  <w:comment w:id="419" w:author="Dr Elizabeth Wenk" w:date="2016-06-09T16:03:00Z" w:initials="DEW">
    <w:p w14:paraId="1EEC321C" w14:textId="5538081B" w:rsidR="00D406B9" w:rsidRDefault="00D406B9">
      <w:pPr>
        <w:pStyle w:val="CommentText"/>
      </w:pPr>
      <w:r>
        <w:rPr>
          <w:rStyle w:val="CommentReference"/>
        </w:rPr>
        <w:annotationRef/>
      </w:r>
      <w:r>
        <w:t>Maybe remove this entire paragraph? Include some of the thoughts in the discussion</w:t>
      </w:r>
    </w:p>
  </w:comment>
  <w:comment w:id="447" w:author="Daniel Falster" w:date="2016-08-29T17:14:00Z" w:initials="DF">
    <w:p w14:paraId="21D82D6F" w14:textId="7D53CDF7" w:rsidR="00D406B9" w:rsidRDefault="00D406B9">
      <w:pPr>
        <w:pStyle w:val="CommentText"/>
      </w:pPr>
      <w:r>
        <w:rPr>
          <w:rStyle w:val="CommentReference"/>
        </w:rPr>
        <w:annotationRef/>
      </w:r>
      <w:r>
        <w:t>I couldn'</w:t>
      </w:r>
      <w:proofErr w:type="gramStart"/>
      <w:r>
        <w:t>;t</w:t>
      </w:r>
      <w:proofErr w:type="gramEnd"/>
      <w:r>
        <w:t xml:space="preserve"> tell excatly how many different hypothese we test arising from this line of argument.</w:t>
      </w:r>
    </w:p>
  </w:comment>
  <w:comment w:id="451" w:author="Mark Westoby" w:date="2016-08-29T17:05:00Z" w:initials="MW">
    <w:p w14:paraId="6D9AD1AB" w14:textId="77777777" w:rsidR="00D406B9" w:rsidRDefault="00D406B9" w:rsidP="005142CC">
      <w:pPr>
        <w:pStyle w:val="CommentText"/>
      </w:pPr>
      <w:r>
        <w:rPr>
          <w:rStyle w:val="CommentReference"/>
        </w:rPr>
        <w:annotationRef/>
      </w:r>
      <w:proofErr w:type="gramStart"/>
      <w:r>
        <w:t>isn't</w:t>
      </w:r>
      <w:proofErr w:type="gramEnd"/>
      <w:r>
        <w:t xml:space="preserve"> it that it doesn't correlate with seed size, rather than that it's identical between </w:t>
      </w:r>
      <w:proofErr w:type="spellStart"/>
      <w:r>
        <w:t>spp</w:t>
      </w:r>
      <w:proofErr w:type="spellEnd"/>
      <w:r>
        <w:t>? DF agrees.</w:t>
      </w:r>
    </w:p>
  </w:comment>
  <w:comment w:id="489" w:author="Dr Elizabeth Wenk" w:date="2016-06-01T12:44:00Z" w:initials="DEW">
    <w:p w14:paraId="050283EE" w14:textId="3D3A88D2" w:rsidR="00D406B9" w:rsidRDefault="00D406B9">
      <w:pPr>
        <w:pStyle w:val="CommentText"/>
      </w:pPr>
      <w:r>
        <w:rPr>
          <w:rStyle w:val="CommentReference"/>
        </w:rPr>
        <w:annotationRef/>
      </w:r>
      <w:r>
        <w:t xml:space="preserve">Mark, can you word this argument for me? </w:t>
      </w:r>
    </w:p>
    <w:p w14:paraId="2A0BD289" w14:textId="0B90B2F9" w:rsidR="00D406B9" w:rsidRDefault="00D406B9">
      <w:pPr>
        <w:pStyle w:val="CommentText"/>
      </w:pPr>
      <w:r>
        <w:t>MW: umm -- isn't it obvious that if seeds are large then provisioning costs are large? -- I must be missing something here</w:t>
      </w:r>
    </w:p>
  </w:comment>
  <w:comment w:id="500" w:author="Dr Elizabeth Wenk" w:date="2016-05-12T13:46:00Z" w:initials="DEW">
    <w:p w14:paraId="17A6CB4F" w14:textId="77777777" w:rsidR="00D406B9" w:rsidRDefault="00D406B9" w:rsidP="00757486">
      <w:pPr>
        <w:pStyle w:val="CommentText"/>
      </w:pPr>
      <w:r>
        <w:rPr>
          <w:rStyle w:val="CommentReference"/>
        </w:rPr>
        <w:annotationRef/>
      </w:r>
      <w:r>
        <w:t>Maybe change to express that we are now just considering a single “failure” pool</w:t>
      </w:r>
    </w:p>
  </w:comment>
  <w:comment w:id="460" w:author="Daniel Falster" w:date="2016-08-29T17:13:00Z" w:initials="DF">
    <w:p w14:paraId="01866A10" w14:textId="33B64A1C" w:rsidR="00D406B9" w:rsidRDefault="00D406B9">
      <w:pPr>
        <w:pStyle w:val="CommentText"/>
      </w:pPr>
      <w:r>
        <w:rPr>
          <w:rStyle w:val="CommentReference"/>
        </w:rPr>
        <w:annotationRef/>
      </w:r>
      <w:r>
        <w:t xml:space="preserve">Condense this paragraph in maybe 5-10 lines, expressing only hypotheses relevant for this study. Avoid repeating </w:t>
      </w:r>
      <w:r w:rsidRPr="003270F1">
        <w:t>definition</w:t>
      </w:r>
      <w:r>
        <w:t xml:space="preserve"> of optimist and pessimist from above. Also do you mean "smaller" flowers, or lwess investemtn in flowers. We don't measure flower size so this seems like a tangent. </w:t>
      </w:r>
    </w:p>
  </w:comment>
  <w:comment w:id="525" w:author="Dr Elizabeth Wenk" w:date="2016-08-29T17:18:00Z" w:initials="DEW">
    <w:p w14:paraId="2CA9C442" w14:textId="682C5E16" w:rsidR="00D406B9" w:rsidRDefault="00D406B9">
      <w:pPr>
        <w:pStyle w:val="CommentText"/>
      </w:pPr>
      <w:r>
        <w:rPr>
          <w:rStyle w:val="CommentReference"/>
        </w:rPr>
        <w:annotationRef/>
      </w:r>
      <w:r>
        <w:t>Only in this paragraph do I introduce individual-level variation – and then only in the summary the concept of different measure of reproductive costs. I feel that the intro is long enough, but probably need to give these sections a little more. Thoughts? I suggest moving the terms part up to the new paragraph two, where we describe different tissues.</w:t>
      </w:r>
    </w:p>
  </w:comment>
  <w:comment w:id="682" w:author="Daniel Falster" w:date="2016-08-29T14:42:00Z" w:initials="DF">
    <w:p w14:paraId="61906AA1" w14:textId="77777777" w:rsidR="00D406B9" w:rsidRDefault="00D406B9" w:rsidP="004C5CD8">
      <w:pPr>
        <w:pStyle w:val="CommentText"/>
      </w:pPr>
      <w:r>
        <w:rPr>
          <w:rStyle w:val="CommentReference"/>
        </w:rPr>
        <w:annotationRef/>
      </w:r>
      <w:proofErr w:type="spellStart"/>
      <w:r>
        <w:t>Porbably</w:t>
      </w:r>
      <w:proofErr w:type="spellEnd"/>
      <w:r>
        <w:t xml:space="preserve"> better spell this out.</w:t>
      </w:r>
    </w:p>
  </w:comment>
  <w:comment w:id="684" w:author="Dr Elizabeth Wenk" w:date="2016-08-29T14:43:00Z" w:initials="DEW">
    <w:p w14:paraId="0629B7DC" w14:textId="77777777" w:rsidR="00D406B9" w:rsidRDefault="00D406B9" w:rsidP="004C5CD8">
      <w:pPr>
        <w:pStyle w:val="CommentText"/>
      </w:pPr>
      <w:r>
        <w:rPr>
          <w:rStyle w:val="CommentReference"/>
        </w:rPr>
        <w:annotationRef/>
      </w:r>
      <w:r>
        <w:t>Should I include coordinates for the sites? More details of location?</w:t>
      </w:r>
    </w:p>
    <w:p w14:paraId="097F3011" w14:textId="77777777" w:rsidR="00D406B9" w:rsidRDefault="00D406B9" w:rsidP="004C5CD8">
      <w:pPr>
        <w:pStyle w:val="CommentText"/>
      </w:pPr>
      <w:r>
        <w:t xml:space="preserve">MW if there will be some sort of site table in </w:t>
      </w:r>
      <w:proofErr w:type="spellStart"/>
      <w:r>
        <w:t>supp</w:t>
      </w:r>
      <w:proofErr w:type="spellEnd"/>
      <w:r>
        <w:t xml:space="preserve"> info, then that would be good place to put </w:t>
      </w:r>
      <w:proofErr w:type="spellStart"/>
      <w:r>
        <w:t>coords</w:t>
      </w:r>
      <w:proofErr w:type="spellEnd"/>
      <w:r>
        <w:t>.</w:t>
      </w:r>
    </w:p>
    <w:p w14:paraId="6F63B80A" w14:textId="77777777" w:rsidR="00D406B9" w:rsidRDefault="00D406B9" w:rsidP="004C5CD8">
      <w:pPr>
        <w:pStyle w:val="CommentText"/>
      </w:pPr>
      <w:r>
        <w:t xml:space="preserve">DF: Agrred, would be great to include more detail in </w:t>
      </w:r>
      <w:proofErr w:type="spellStart"/>
      <w:r>
        <w:t>SuppInfo</w:t>
      </w:r>
      <w:proofErr w:type="spellEnd"/>
      <w:r>
        <w:t>,</w:t>
      </w:r>
    </w:p>
  </w:comment>
  <w:comment w:id="688" w:author="Daniel Falster" w:date="2016-08-29T14:37:00Z" w:initials="DF">
    <w:p w14:paraId="5326769F" w14:textId="05A19BCA" w:rsidR="00D406B9" w:rsidRDefault="00D406B9">
      <w:pPr>
        <w:pStyle w:val="CommentText"/>
      </w:pPr>
      <w:r>
        <w:rPr>
          <w:rStyle w:val="CommentReference"/>
        </w:rPr>
        <w:annotationRef/>
      </w:r>
      <w:r>
        <w:t>Did we end up using this? If not, you can delete details.</w:t>
      </w:r>
    </w:p>
  </w:comment>
  <w:comment w:id="695" w:author="Daniel Falster" w:date="2016-08-29T14:44:00Z" w:initials="DF">
    <w:p w14:paraId="12DFCA96" w14:textId="72816854" w:rsidR="00D406B9" w:rsidRDefault="00D406B9">
      <w:pPr>
        <w:pStyle w:val="CommentText"/>
      </w:pPr>
      <w:r>
        <w:rPr>
          <w:rStyle w:val="CommentReference"/>
        </w:rPr>
        <w:annotationRef/>
      </w:r>
      <w:r>
        <w:t xml:space="preserve">I added this to </w:t>
      </w:r>
      <w:proofErr w:type="spellStart"/>
      <w:r>
        <w:t>intrroduce</w:t>
      </w:r>
      <w:proofErr w:type="spellEnd"/>
      <w:r>
        <w:t xml:space="preserve"> the idea of a census at start of para, as we use the word multiple times below. </w:t>
      </w:r>
    </w:p>
  </w:comment>
  <w:comment w:id="702" w:author="Dr Elizabeth Wenk" w:date="2016-04-28T12:22:00Z" w:initials="DEW">
    <w:p w14:paraId="5BAD518A" w14:textId="4F547134" w:rsidR="00D406B9" w:rsidRDefault="00D406B9">
      <w:pPr>
        <w:pStyle w:val="CommentText"/>
      </w:pPr>
      <w:r>
        <w:rPr>
          <w:rStyle w:val="CommentReference"/>
        </w:rPr>
        <w:annotationRef/>
      </w:r>
      <w:r>
        <w:t>Wondering if it would help to include a single flow chart in the main manuscript to better describe how the accounting is done?</w:t>
      </w:r>
    </w:p>
  </w:comment>
  <w:comment w:id="704" w:author="Daniel Falster" w:date="2016-08-29T14:45:00Z" w:initials="DF">
    <w:p w14:paraId="3E38853E" w14:textId="195C719F" w:rsidR="00D406B9" w:rsidRDefault="00D406B9">
      <w:pPr>
        <w:pStyle w:val="CommentText"/>
      </w:pPr>
      <w:r>
        <w:rPr>
          <w:rStyle w:val="CommentReference"/>
        </w:rPr>
        <w:annotationRef/>
      </w:r>
      <w:proofErr w:type="gramStart"/>
      <w:r>
        <w:t>again</w:t>
      </w:r>
      <w:proofErr w:type="gramEnd"/>
      <w:r>
        <w:t>, need to make sure terems are consistent between figures and text.</w:t>
      </w:r>
    </w:p>
  </w:comment>
  <w:comment w:id="735" w:author="Mark Westoby" w:date="2016-08-19T12:18:00Z" w:initials="MW">
    <w:p w14:paraId="51F84D47" w14:textId="11C936D7" w:rsidR="00D406B9" w:rsidRDefault="00D406B9">
      <w:pPr>
        <w:pStyle w:val="CommentText"/>
      </w:pPr>
      <w:r>
        <w:rPr>
          <w:rStyle w:val="CommentReference"/>
        </w:rPr>
        <w:annotationRef/>
      </w:r>
      <w:proofErr w:type="gramStart"/>
      <w:r>
        <w:t>meaning</w:t>
      </w:r>
      <w:proofErr w:type="gramEnd"/>
      <w:r>
        <w:t xml:space="preserve">, the seed minus E&amp;E? -- </w:t>
      </w:r>
      <w:proofErr w:type="gramStart"/>
      <w:r>
        <w:t>or</w:t>
      </w:r>
      <w:proofErr w:type="gramEnd"/>
      <w:r>
        <w:t xml:space="preserve"> is it that we're really talking here about a partition of total costs rather than a partition of accessory costs?</w:t>
      </w:r>
    </w:p>
  </w:comment>
  <w:comment w:id="743" w:author="Dr Elizabeth Wenk" w:date="2016-04-12T16:52:00Z" w:initials="DEW">
    <w:p w14:paraId="34371849" w14:textId="7E9ED118" w:rsidR="00D406B9" w:rsidRDefault="00D406B9">
      <w:pPr>
        <w:pStyle w:val="CommentText"/>
      </w:pPr>
      <w:r>
        <w:rPr>
          <w:rStyle w:val="CommentReference"/>
        </w:rPr>
        <w:annotationRef/>
      </w:r>
      <w:r>
        <w:t>I’m thinking of removing this figure – I never really come back to it in the discussion. Thoughts?</w:t>
      </w:r>
    </w:p>
    <w:p w14:paraId="046AFDF9" w14:textId="179DEF8F" w:rsidR="00D406B9" w:rsidRDefault="00D406B9">
      <w:pPr>
        <w:pStyle w:val="CommentText"/>
      </w:pPr>
      <w:r>
        <w:t>MW Yes I think I agree -- same info is in the tables, so there would only be merit in the figure if it helped to visualize some important point</w:t>
      </w:r>
    </w:p>
  </w:comment>
  <w:comment w:id="784" w:author="Daniel Falster" w:date="2016-08-29T15:15:00Z" w:initials="DF">
    <w:p w14:paraId="15B5AC83" w14:textId="75A7E777" w:rsidR="00D406B9" w:rsidRDefault="00D406B9">
      <w:pPr>
        <w:pStyle w:val="CommentText"/>
      </w:pPr>
      <w:r>
        <w:rPr>
          <w:rStyle w:val="CommentReference"/>
        </w:rPr>
        <w:annotationRef/>
      </w:r>
      <w:r>
        <w:t>Change order of b &amp; c in figure to match order or appearnmace in text, or change text to match the figure.</w:t>
      </w:r>
    </w:p>
  </w:comment>
  <w:comment w:id="812" w:author="Daniel Falster" w:date="2016-08-29T15:25:00Z" w:initials="DF">
    <w:p w14:paraId="0B7F9D9C" w14:textId="62775FD8" w:rsidR="00D406B9" w:rsidRDefault="00D406B9">
      <w:pPr>
        <w:pStyle w:val="CommentText"/>
      </w:pPr>
      <w:r>
        <w:rPr>
          <w:rStyle w:val="CommentReference"/>
        </w:rPr>
        <w:annotationRef/>
      </w:r>
      <w:r>
        <w:t>Term used in figures is not "Seed size" but</w:t>
      </w:r>
      <w:r w:rsidRPr="00703346">
        <w:t xml:space="preserve"> "embryo + endosperm</w:t>
      </w:r>
      <w:r>
        <w:t xml:space="preserve"> size</w:t>
      </w:r>
      <w:r w:rsidRPr="00703346">
        <w:t>"</w:t>
      </w:r>
    </w:p>
  </w:comment>
  <w:comment w:id="847" w:author="Dr Elizabeth Wenk" w:date="2016-06-28T14:55:00Z" w:initials="DEW">
    <w:p w14:paraId="06F5FC7F" w14:textId="694E10C8" w:rsidR="00D406B9" w:rsidRDefault="00D406B9">
      <w:pPr>
        <w:pStyle w:val="CommentText"/>
      </w:pPr>
      <w:r>
        <w:rPr>
          <w:rStyle w:val="CommentReference"/>
        </w:rPr>
        <w:annotationRef/>
      </w:r>
      <w:r>
        <w:t>An intuitive result that accessory costs decrease with increasing seedset, but none-the-less something that might not be obvious to people who haven’t spent time thinking about this.</w:t>
      </w:r>
    </w:p>
  </w:comment>
  <w:comment w:id="837" w:author="Daniel Falster" w:date="2016-08-29T15:37:00Z" w:initials="DF">
    <w:p w14:paraId="7B6F66FA" w14:textId="7BCE6DF1" w:rsidR="00D406B9" w:rsidRDefault="00D406B9">
      <w:pPr>
        <w:pStyle w:val="CommentText"/>
      </w:pPr>
      <w:r>
        <w:rPr>
          <w:rStyle w:val="CommentReference"/>
        </w:rPr>
        <w:annotationRef/>
      </w:r>
      <w:proofErr w:type="gramStart"/>
      <w:r>
        <w:t>while</w:t>
      </w:r>
      <w:proofErr w:type="gramEnd"/>
      <w:r>
        <w:t xml:space="preserve"> these are highly signifcant, I'm not sure there's that much of interest here. Delete?</w:t>
      </w:r>
    </w:p>
  </w:comment>
  <w:comment w:id="848" w:author="Mark Westoby" w:date="2016-08-19T14:08:00Z" w:initials="MW">
    <w:p w14:paraId="21578B2D" w14:textId="5D76A59C" w:rsidR="00D406B9" w:rsidRDefault="00D406B9">
      <w:pPr>
        <w:pStyle w:val="CommentText"/>
      </w:pPr>
      <w:r>
        <w:rPr>
          <w:rStyle w:val="CommentReference"/>
        </w:rPr>
        <w:annotationRef/>
      </w:r>
      <w:proofErr w:type="gramStart"/>
      <w:r>
        <w:t>so</w:t>
      </w:r>
      <w:proofErr w:type="gramEnd"/>
      <w:r>
        <w:t xml:space="preserve"> it's actually 3 out of 39 tests that are sig in this area at P&lt;0.05 -- hard to know what this means -- conservative view would be that there's probably nothing meaningful here</w:t>
      </w:r>
    </w:p>
  </w:comment>
  <w:comment w:id="852" w:author="Mark Westoby" w:date="2016-08-19T14:02:00Z" w:initials="MW">
    <w:p w14:paraId="0428BD6A" w14:textId="4083F4EA" w:rsidR="00D406B9" w:rsidRDefault="00D406B9">
      <w:pPr>
        <w:pStyle w:val="CommentText"/>
      </w:pPr>
      <w:r>
        <w:rPr>
          <w:rStyle w:val="CommentReference"/>
        </w:rPr>
        <w:annotationRef/>
      </w:r>
      <w:proofErr w:type="gramStart"/>
      <w:r>
        <w:t>not</w:t>
      </w:r>
      <w:proofErr w:type="gramEnd"/>
      <w:r>
        <w:t xml:space="preserve"> clear where this </w:t>
      </w:r>
      <w:proofErr w:type="spellStart"/>
      <w:r>
        <w:t>hypoth</w:t>
      </w:r>
      <w:proofErr w:type="spellEnd"/>
      <w:r>
        <w:t xml:space="preserve"> comes from -- not evident in Fig 2</w:t>
      </w:r>
    </w:p>
  </w:comment>
  <w:comment w:id="913" w:author="Mark Westoby" w:date="2016-04-24T09:29:00Z" w:initials="MW">
    <w:p w14:paraId="003F971C" w14:textId="6E5C6B36" w:rsidR="00D406B9" w:rsidRDefault="00D406B9">
      <w:pPr>
        <w:pStyle w:val="CommentText"/>
      </w:pPr>
      <w:r>
        <w:rPr>
          <w:rStyle w:val="CommentReference"/>
        </w:rPr>
        <w:annotationRef/>
      </w:r>
      <w:proofErr w:type="gramStart"/>
      <w:r>
        <w:t>not</w:t>
      </w:r>
      <w:proofErr w:type="gramEnd"/>
      <w:r>
        <w:t xml:space="preserve"> sure this brings easily into the reader's mind what the scaling is -- could point back to the relevant graph? -- </w:t>
      </w:r>
      <w:proofErr w:type="gramStart"/>
      <w:r>
        <w:t>and</w:t>
      </w:r>
      <w:proofErr w:type="gramEnd"/>
      <w:r>
        <w:t xml:space="preserve"> try again with phrasing </w:t>
      </w:r>
    </w:p>
  </w:comment>
  <w:comment w:id="914" w:author="Dr Elizabeth Wenk" w:date="2016-05-12T13:51:00Z" w:initials="DEW">
    <w:p w14:paraId="36D7D043" w14:textId="6C58B937" w:rsidR="00D406B9" w:rsidRDefault="00D406B9">
      <w:pPr>
        <w:pStyle w:val="CommentText"/>
      </w:pPr>
      <w:r>
        <w:rPr>
          <w:rStyle w:val="CommentReference"/>
        </w:rPr>
        <w:annotationRef/>
      </w:r>
      <w:r>
        <w:t>Better?</w:t>
      </w:r>
    </w:p>
    <w:p w14:paraId="7A2E8577" w14:textId="36B6E79F" w:rsidR="00D406B9" w:rsidRDefault="00D406B9">
      <w:pPr>
        <w:pStyle w:val="CommentText"/>
      </w:pPr>
      <w:r>
        <w:t>MW Yes</w:t>
      </w:r>
    </w:p>
  </w:comment>
  <w:comment w:id="934" w:author="Mark Westoby" w:date="2016-08-19T16:46:00Z" w:initials="MW">
    <w:p w14:paraId="22991552" w14:textId="0795ACE4" w:rsidR="00D406B9" w:rsidRDefault="00D406B9">
      <w:pPr>
        <w:pStyle w:val="CommentText"/>
      </w:pPr>
      <w:r>
        <w:rPr>
          <w:rStyle w:val="CommentReference"/>
        </w:rPr>
        <w:annotationRef/>
      </w:r>
      <w:proofErr w:type="gramStart"/>
      <w:r>
        <w:t>merge</w:t>
      </w:r>
      <w:proofErr w:type="gramEnd"/>
      <w:r>
        <w:t xml:space="preserve"> these sentences somehow -- rely mainly on data presented here -- remind people how much the underestimate is likely to be</w:t>
      </w:r>
    </w:p>
  </w:comment>
  <w:comment w:id="950" w:author="Mark Westoby" w:date="2016-08-19T16:52:00Z" w:initials="MW">
    <w:p w14:paraId="42CB5E42" w14:textId="08F1AD39" w:rsidR="00D406B9" w:rsidRDefault="00D406B9">
      <w:pPr>
        <w:pStyle w:val="CommentText"/>
      </w:pPr>
      <w:r>
        <w:rPr>
          <w:rStyle w:val="CommentReference"/>
        </w:rPr>
        <w:annotationRef/>
      </w:r>
      <w:proofErr w:type="gramStart"/>
      <w:r>
        <w:t>doesn't</w:t>
      </w:r>
      <w:proofErr w:type="gramEnd"/>
      <w:r>
        <w:t xml:space="preserve"> all this belong in next section?</w:t>
      </w:r>
    </w:p>
  </w:comment>
  <w:comment w:id="957" w:author="Dr Elizabeth Wenk" w:date="2016-04-07T14:57:00Z" w:initials="DEW">
    <w:p w14:paraId="6D5BF091" w14:textId="77777777" w:rsidR="00D406B9" w:rsidRDefault="00D406B9" w:rsidP="003E1C11">
      <w:pPr>
        <w:pStyle w:val="CommentText"/>
      </w:pPr>
      <w:r>
        <w:rPr>
          <w:rStyle w:val="CommentReference"/>
        </w:rPr>
        <w:annotationRef/>
      </w:r>
      <w:r>
        <w:t>Since other do not break out energy allocation in the same way, I’m struggling to find much actual data showing % energy to aborted flowers/buds. Must exist…will keep searching</w:t>
      </w:r>
    </w:p>
  </w:comment>
  <w:comment w:id="966" w:author="Mark Westoby" w:date="2016-04-24T14:15:00Z" w:initials="MW">
    <w:p w14:paraId="5CFF7A46" w14:textId="0D190592" w:rsidR="00D406B9" w:rsidRDefault="00D406B9">
      <w:pPr>
        <w:pStyle w:val="CommentText"/>
      </w:pPr>
      <w:r>
        <w:rPr>
          <w:rStyle w:val="CommentReference"/>
        </w:rPr>
        <w:annotationRef/>
      </w:r>
      <w:r>
        <w:t xml:space="preserve">true, but here is also a place where the distinction between before and after creation of the new offspring genotype may be crucial -- it's been argued that the point of the triploid endosperm is that it has the exact same genetic combination as the zygote (though maternally weighted) -- and hence interaction with early-phase </w:t>
      </w:r>
      <w:proofErr w:type="spellStart"/>
      <w:r>
        <w:t>coenocytic</w:t>
      </w:r>
      <w:proofErr w:type="spellEnd"/>
      <w:r>
        <w:t xml:space="preserve"> endosperm allows the mother to assess vigour of the offspring genotype</w:t>
      </w:r>
    </w:p>
  </w:comment>
  <w:comment w:id="967" w:author="Dr Elizabeth Wenk" w:date="2016-05-12T14:02:00Z" w:initials="DEW">
    <w:p w14:paraId="2174DB2E" w14:textId="170BD6A7" w:rsidR="00D406B9" w:rsidRDefault="00D406B9">
      <w:pPr>
        <w:pStyle w:val="CommentText"/>
      </w:pPr>
      <w:r>
        <w:rPr>
          <w:rStyle w:val="CommentReference"/>
        </w:rPr>
        <w:annotationRef/>
      </w:r>
      <w:r>
        <w:t>Now in introduction</w:t>
      </w:r>
    </w:p>
  </w:comment>
  <w:comment w:id="1004" w:author="Mark Westoby" w:date="2016-08-19T18:10:00Z" w:initials="MW">
    <w:p w14:paraId="20838522" w14:textId="30D36B34" w:rsidR="00D406B9" w:rsidRDefault="00D406B9">
      <w:pPr>
        <w:pStyle w:val="CommentText"/>
      </w:pPr>
      <w:r>
        <w:rPr>
          <w:rStyle w:val="CommentReference"/>
        </w:rPr>
        <w:annotationRef/>
      </w:r>
      <w:proofErr w:type="gramStart"/>
      <w:r>
        <w:t>overall</w:t>
      </w:r>
      <w:proofErr w:type="gramEnd"/>
      <w:r>
        <w:t xml:space="preserve"> the paper has a bit too much of a note of self-citation for me -- I do understand that some of the refs are completely appropriate and indeed unavoidable, but let's try and reduce the extent to which our names keep intruding</w:t>
      </w:r>
    </w:p>
  </w:comment>
  <w:comment w:id="1016" w:author="Mark Westoby" w:date="2016-08-19T18:14:00Z" w:initials="MW">
    <w:p w14:paraId="39C47E09" w14:textId="5A6716D7" w:rsidR="00D406B9" w:rsidRDefault="00D406B9">
      <w:pPr>
        <w:pStyle w:val="CommentText"/>
      </w:pPr>
      <w:r>
        <w:rPr>
          <w:rStyle w:val="CommentReference"/>
        </w:rPr>
        <w:annotationRef/>
      </w:r>
      <w:r>
        <w:t xml:space="preserve">calling it constant seems over the top to me -- it's just not correlated with seed size -- remember also that we don't know what the </w:t>
      </w:r>
      <w:proofErr w:type="spellStart"/>
      <w:r>
        <w:t>magntude</w:t>
      </w:r>
      <w:proofErr w:type="spellEnd"/>
      <w:r>
        <w:t xml:space="preserve"> of year to year and site to site </w:t>
      </w:r>
      <w:proofErr w:type="spellStart"/>
      <w:r>
        <w:t>varn</w:t>
      </w:r>
      <w:proofErr w:type="spellEnd"/>
      <w:r>
        <w:t xml:space="preserve"> within species might be</w:t>
      </w:r>
    </w:p>
  </w:comment>
  <w:comment w:id="1045" w:author="Dr Elizabeth Wenk" w:date="2016-04-28T11:52:00Z" w:initials="DEW">
    <w:p w14:paraId="05A9EB46" w14:textId="1EC11C27" w:rsidR="00D406B9" w:rsidRDefault="00D406B9">
      <w:pPr>
        <w:pStyle w:val="CommentText"/>
      </w:pPr>
      <w:r>
        <w:rPr>
          <w:rStyle w:val="CommentReference"/>
        </w:rPr>
        <w:annotationRef/>
      </w:r>
      <w:r>
        <w:t>If I understand the conceptual model correctly, it includes both failed and required tissues, so my outcome is slightly different.</w:t>
      </w:r>
    </w:p>
  </w:comment>
  <w:comment w:id="1046" w:author="Mark Westoby" w:date="2016-08-19T18:22:00Z" w:initials="MW">
    <w:p w14:paraId="52A1EFD7" w14:textId="31FFCEB9" w:rsidR="00D406B9" w:rsidRDefault="00D406B9">
      <w:pPr>
        <w:pStyle w:val="CommentText"/>
      </w:pPr>
      <w:r>
        <w:rPr>
          <w:rStyle w:val="CommentReference"/>
        </w:rPr>
        <w:annotationRef/>
      </w:r>
      <w:r>
        <w:t xml:space="preserve">I guess the premise of H&amp;W was that all those </w:t>
      </w:r>
      <w:proofErr w:type="spellStart"/>
      <w:r>
        <w:t>unpollinated</w:t>
      </w:r>
      <w:proofErr w:type="spellEnd"/>
      <w:r>
        <w:t xml:space="preserve"> flowers or </w:t>
      </w:r>
      <w:proofErr w:type="spellStart"/>
      <w:r>
        <w:t>unmatured</w:t>
      </w:r>
      <w:proofErr w:type="spellEnd"/>
      <w:r>
        <w:t xml:space="preserve"> ovules are in some sense a cost of procuring sufficient good-quality pollination for those ovules that will become fully-provisioned seeds. In that sense it was not seen as productive to split pre-pollination costs between those that did and those that didn't mature. And personally, I still tend to that view.   </w:t>
      </w:r>
    </w:p>
  </w:comment>
  <w:comment w:id="1048" w:author="Mark Westoby" w:date="2016-08-19T18:27:00Z" w:initials="MW">
    <w:p w14:paraId="3DAA4C0D" w14:textId="77B0CF9B" w:rsidR="00D406B9" w:rsidRDefault="00D406B9">
      <w:pPr>
        <w:pStyle w:val="CommentText"/>
      </w:pPr>
      <w:r>
        <w:rPr>
          <w:rStyle w:val="CommentReference"/>
        </w:rPr>
        <w:annotationRef/>
      </w:r>
      <w:proofErr w:type="gramStart"/>
      <w:r>
        <w:t>actually</w:t>
      </w:r>
      <w:proofErr w:type="gramEnd"/>
      <w:r>
        <w:t xml:space="preserve"> it's adding another variable into the same dimension</w:t>
      </w:r>
    </w:p>
  </w:comment>
  <w:comment w:id="1057" w:author="Dr Elizabeth Wenk" w:date="2016-04-28T11:58:00Z" w:initials="DEW">
    <w:p w14:paraId="727FFEFD" w14:textId="6BC21BF4" w:rsidR="00D406B9" w:rsidRDefault="00D406B9">
      <w:pPr>
        <w:pStyle w:val="CommentText"/>
      </w:pPr>
      <w:r>
        <w:rPr>
          <w:rStyle w:val="CommentReference"/>
        </w:rPr>
        <w:annotationRef/>
      </w:r>
      <w:r>
        <w:t>Mark, Would you consider this entire paragraph superfluous?</w:t>
      </w:r>
    </w:p>
    <w:p w14:paraId="77B6F649" w14:textId="77777777" w:rsidR="00D406B9" w:rsidRDefault="00D406B9">
      <w:pPr>
        <w:pStyle w:val="CommentText"/>
      </w:pPr>
    </w:p>
    <w:p w14:paraId="411358D6" w14:textId="2EBE6AA9" w:rsidR="00D406B9" w:rsidRDefault="00D406B9">
      <w:pPr>
        <w:pStyle w:val="CommentText"/>
      </w:pPr>
      <w:r>
        <w:t xml:space="preserve">MW: not completely superfluous, but </w:t>
      </w:r>
      <w:proofErr w:type="spellStart"/>
      <w:r>
        <w:t>probablyk</w:t>
      </w:r>
      <w:proofErr w:type="spellEnd"/>
      <w:r>
        <w:t xml:space="preserve"> much too detailed. We just need to say briefly somewhere (not necessarily here) that stochastic pollen receipt and ovule number per flower both can have an influence on the mechanisms discussed by this theoretical literature (and in Fig 2) -- but these are not variables that come into explaining the diffs between species here</w:t>
      </w:r>
    </w:p>
  </w:comment>
  <w:comment w:id="1083" w:author="Dr Elizabeth Wenk" w:date="2016-04-12T17:02:00Z" w:initials="DEW">
    <w:p w14:paraId="6B065C76" w14:textId="5DC9595C" w:rsidR="00D406B9" w:rsidRDefault="00D406B9">
      <w:pPr>
        <w:pStyle w:val="CommentText"/>
      </w:pPr>
      <w:r>
        <w:rPr>
          <w:rStyle w:val="CommentReference"/>
        </w:rPr>
        <w:annotationRef/>
      </w:r>
      <w:r>
        <w:t>Clearly still struggling to make this paragraph coherent</w:t>
      </w:r>
    </w:p>
  </w:comment>
  <w:comment w:id="1085" w:author="Mark Westoby" w:date="2016-04-24T15:28:00Z" w:initials="MW">
    <w:p w14:paraId="27963C42" w14:textId="4C1B0B0C" w:rsidR="00D406B9" w:rsidRDefault="00D406B9">
      <w:pPr>
        <w:pStyle w:val="CommentText"/>
      </w:pPr>
      <w:r>
        <w:rPr>
          <w:rStyle w:val="CommentReference"/>
        </w:rPr>
        <w:annotationRef/>
      </w:r>
      <w:proofErr w:type="gramStart"/>
      <w:r>
        <w:t>but</w:t>
      </w:r>
      <w:proofErr w:type="gramEnd"/>
      <w:r>
        <w:t xml:space="preserve"> wouldn't decreased Future RV (via decreased expectation of survivorship) have the same result?</w:t>
      </w:r>
    </w:p>
  </w:comment>
  <w:comment w:id="1092" w:author="Mark Westoby" w:date="2016-04-24T15:30:00Z" w:initials="MW">
    <w:p w14:paraId="4483B648" w14:textId="48EB37FD" w:rsidR="00D406B9" w:rsidRDefault="00D406B9">
      <w:pPr>
        <w:pStyle w:val="CommentText"/>
      </w:pPr>
      <w:r>
        <w:rPr>
          <w:rStyle w:val="CommentReference"/>
        </w:rPr>
        <w:annotationRef/>
      </w:r>
      <w:r>
        <w:t>??</w:t>
      </w:r>
    </w:p>
  </w:comment>
  <w:comment w:id="1094" w:author="Dr Elizabeth Wenk" w:date="2016-04-28T10:52:00Z" w:initials="DEW">
    <w:p w14:paraId="52971648" w14:textId="422D0D11" w:rsidR="00D406B9" w:rsidRDefault="00D406B9">
      <w:pPr>
        <w:pStyle w:val="CommentText"/>
      </w:pPr>
      <w:r>
        <w:rPr>
          <w:rStyle w:val="CommentReference"/>
        </w:rPr>
        <w:annotationRef/>
      </w:r>
      <w:r>
        <w:t>I suppose this entire section could go to make the discussion shorter.</w:t>
      </w:r>
    </w:p>
    <w:p w14:paraId="5A0EA711" w14:textId="77777777" w:rsidR="00D406B9" w:rsidRDefault="00D406B9">
      <w:pPr>
        <w:pStyle w:val="CommentText"/>
      </w:pPr>
    </w:p>
    <w:p w14:paraId="7F2C1C10" w14:textId="5A3D9516" w:rsidR="00D406B9" w:rsidRDefault="00D406B9">
      <w:pPr>
        <w:pStyle w:val="CommentText"/>
      </w:pPr>
      <w:r>
        <w:t>MW: yes, I think in Discussion we don't need to say any more than that nothing much was happening</w:t>
      </w:r>
    </w:p>
  </w:comment>
  <w:comment w:id="1143" w:author="Dr Elizabeth Wenk" w:date="2016-03-22T15:53:00Z" w:initials="DEW">
    <w:p w14:paraId="588A4238" w14:textId="0122BF0B" w:rsidR="00D406B9" w:rsidRDefault="00D406B9">
      <w:pPr>
        <w:pStyle w:val="CommentText"/>
      </w:pPr>
      <w:r>
        <w:rPr>
          <w:rStyle w:val="CommentReference"/>
        </w:rPr>
        <w:annotationRef/>
      </w:r>
      <w:r>
        <w:t xml:space="preserve">Wondering about representing the data in Table 7 as a type of path diagram – take the same basic structure of Figure 1, but show the correlations between different components to drive home the long path lengths between plant size (not currently show) -&gt; repro </w:t>
      </w:r>
      <w:proofErr w:type="spellStart"/>
      <w:r>
        <w:t>inv</w:t>
      </w:r>
      <w:proofErr w:type="spellEnd"/>
      <w:r>
        <w:t xml:space="preserve"> -&gt; </w:t>
      </w:r>
      <w:proofErr w:type="spellStart"/>
      <w:r>
        <w:t>acc</w:t>
      </w:r>
      <w:proofErr w:type="spellEnd"/>
      <w:r>
        <w:t xml:space="preserve"> components. This would also focus people’s attention that the relative costs of failure do not change between species, while the various seed cost components do, adding to the noise in the correlation</w:t>
      </w:r>
    </w:p>
    <w:p w14:paraId="644F8F82" w14:textId="77777777" w:rsidR="00D406B9" w:rsidRDefault="00D406B9">
      <w:pPr>
        <w:pStyle w:val="CommentText"/>
      </w:pPr>
    </w:p>
    <w:p w14:paraId="5B4163DD" w14:textId="04BF69EF" w:rsidR="00D406B9" w:rsidRDefault="00D406B9">
      <w:pPr>
        <w:pStyle w:val="CommentText"/>
      </w:pPr>
      <w:r>
        <w:t>MW Personally I quite like the idea of such a schematic, but it seems likely to invite the question whether a formal path analysis has been done</w:t>
      </w:r>
    </w:p>
  </w:comment>
  <w:comment w:id="1149" w:author="Dr Elizabeth Wenk" w:date="2016-03-22T15:28:00Z" w:initials="DEW">
    <w:p w14:paraId="2D21CC69" w14:textId="6242DF75" w:rsidR="00D406B9" w:rsidRDefault="00D406B9" w:rsidP="00E76AB7">
      <w:pPr>
        <w:pStyle w:val="CommentText"/>
      </w:pPr>
      <w:r>
        <w:rPr>
          <w:rStyle w:val="CommentReference"/>
        </w:rPr>
        <w:annotationRef/>
      </w:r>
      <w:r>
        <w:t xml:space="preserve">As I wrote up this paragraph I realized that if I want to include it at all (not sure I do), the results presented (in results section) are incomplete. But upon finishing it, wondered if I wasn’t better off just focusing on how well accessory cost components predicted total repro </w:t>
      </w:r>
      <w:proofErr w:type="spellStart"/>
      <w:r>
        <w:t>inv</w:t>
      </w:r>
      <w:proofErr w:type="spellEnd"/>
      <w:r>
        <w:t xml:space="preserve"> – this is too divergent from the rest of the story in this manuscript</w:t>
      </w:r>
    </w:p>
  </w:comment>
  <w:comment w:id="1173" w:author="Dr Elizabeth Wenk" w:date="2016-04-05T13:26:00Z" w:initials="DEW">
    <w:p w14:paraId="63D19069" w14:textId="3A27FF3C" w:rsidR="00D406B9" w:rsidRDefault="00D406B9">
      <w:pPr>
        <w:pStyle w:val="CommentText"/>
      </w:pPr>
      <w:r>
        <w:rPr>
          <w:rStyle w:val="CommentReference"/>
        </w:rPr>
        <w:annotationRef/>
      </w:r>
      <w:r>
        <w:t>Paragraph probably belongs elsewhere</w:t>
      </w:r>
    </w:p>
  </w:comment>
  <w:comment w:id="1178" w:author="Dr Elizabeth Wenk" w:date="2016-04-05T15:22:00Z" w:initials="DEW">
    <w:p w14:paraId="1DA62196" w14:textId="1CE8D290" w:rsidR="00D406B9" w:rsidRDefault="00D406B9">
      <w:pPr>
        <w:pStyle w:val="CommentText"/>
      </w:pPr>
      <w:r>
        <w:rPr>
          <w:rStyle w:val="CommentReference"/>
        </w:rPr>
        <w:annotationRef/>
      </w:r>
      <w:r>
        <w:t>Just a place-holder thought. I think this is not actually an interesting pattern,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5AF6B78" w15:done="0"/>
  <w15:commentEx w15:paraId="0800B966" w15:done="0"/>
  <w15:commentEx w15:paraId="6E4145BF" w15:done="0"/>
  <w15:commentEx w15:paraId="7C3CD653" w15:done="0"/>
  <w15:commentEx w15:paraId="1440CFCC" w15:done="0"/>
  <w15:commentEx w15:paraId="27E6618E" w15:done="0"/>
  <w15:commentEx w15:paraId="0857DC0E" w15:done="0"/>
  <w15:commentEx w15:paraId="2DA1C5FA" w15:done="0"/>
  <w15:commentEx w15:paraId="2D66797B" w15:done="0"/>
  <w15:commentEx w15:paraId="1EEC321C" w15:done="0"/>
  <w15:commentEx w15:paraId="21D82D6F" w15:done="0"/>
  <w15:commentEx w15:paraId="6D9AD1AB" w15:done="0"/>
  <w15:commentEx w15:paraId="2A0BD289" w15:done="0"/>
  <w15:commentEx w15:paraId="17A6CB4F" w15:done="0"/>
  <w15:commentEx w15:paraId="01866A10" w15:done="0"/>
  <w15:commentEx w15:paraId="2CA9C442" w15:done="0"/>
  <w15:commentEx w15:paraId="61906AA1" w15:done="0"/>
  <w15:commentEx w15:paraId="6F63B80A" w15:done="0"/>
  <w15:commentEx w15:paraId="5326769F" w15:done="0"/>
  <w15:commentEx w15:paraId="12DFCA96" w15:done="0"/>
  <w15:commentEx w15:paraId="5BAD518A" w15:done="0"/>
  <w15:commentEx w15:paraId="3E38853E" w15:done="0"/>
  <w15:commentEx w15:paraId="51F84D47" w15:done="0"/>
  <w15:commentEx w15:paraId="046AFDF9" w15:done="0"/>
  <w15:commentEx w15:paraId="15B5AC83" w15:done="0"/>
  <w15:commentEx w15:paraId="0B7F9D9C" w15:done="0"/>
  <w15:commentEx w15:paraId="06F5FC7F" w15:done="0"/>
  <w15:commentEx w15:paraId="7B6F66FA" w15:done="0"/>
  <w15:commentEx w15:paraId="21578B2D" w15:done="0"/>
  <w15:commentEx w15:paraId="0428BD6A" w15:done="0"/>
  <w15:commentEx w15:paraId="003F971C" w15:done="0"/>
  <w15:commentEx w15:paraId="7A2E8577" w15:paraIdParent="003F971C" w15:done="0"/>
  <w15:commentEx w15:paraId="22991552" w15:done="0"/>
  <w15:commentEx w15:paraId="42CB5E42" w15:done="0"/>
  <w15:commentEx w15:paraId="6D5BF091" w15:done="0"/>
  <w15:commentEx w15:paraId="5CFF7A46" w15:done="0"/>
  <w15:commentEx w15:paraId="2174DB2E" w15:paraIdParent="5CFF7A46" w15:done="0"/>
  <w15:commentEx w15:paraId="20838522" w15:done="0"/>
  <w15:commentEx w15:paraId="39C47E09" w15:done="0"/>
  <w15:commentEx w15:paraId="05A9EB46" w15:done="0"/>
  <w15:commentEx w15:paraId="52A1EFD7" w15:done="0"/>
  <w15:commentEx w15:paraId="3DAA4C0D" w15:done="0"/>
  <w15:commentEx w15:paraId="411358D6" w15:done="0"/>
  <w15:commentEx w15:paraId="6B065C76" w15:done="0"/>
  <w15:commentEx w15:paraId="27963C42" w15:done="0"/>
  <w15:commentEx w15:paraId="4483B648" w15:done="0"/>
  <w15:commentEx w15:paraId="7F2C1C10" w15:done="0"/>
  <w15:commentEx w15:paraId="5B4163DD" w15:done="0"/>
  <w15:commentEx w15:paraId="2D21CC69" w15:done="0"/>
  <w15:commentEx w15:paraId="63D19069" w15:done="0"/>
  <w15:commentEx w15:paraId="1DA621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520D4" w14:textId="77777777" w:rsidR="00114680" w:rsidRDefault="00114680" w:rsidP="00991A62">
      <w:pPr>
        <w:spacing w:after="0" w:line="240" w:lineRule="auto"/>
      </w:pPr>
      <w:r>
        <w:separator/>
      </w:r>
    </w:p>
  </w:endnote>
  <w:endnote w:type="continuationSeparator" w:id="0">
    <w:p w14:paraId="438402D6" w14:textId="77777777" w:rsidR="00114680" w:rsidRDefault="00114680"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Bradley Hand Bold">
    <w:charset w:val="00"/>
    <w:family w:val="auto"/>
    <w:pitch w:val="variable"/>
    <w:sig w:usb0="800000FF" w:usb1="5000204A" w:usb2="00000000" w:usb3="00000000" w:csb0="00000111" w:csb1="00000000"/>
  </w:font>
  <w:font w:name="Times-Roman">
    <w:altName w:val="Times New Roman"/>
    <w:charset w:val="00"/>
    <w:family w:val="auto"/>
    <w:pitch w:val="variable"/>
    <w:sig w:usb0="00000003" w:usb1="00000000" w:usb2="00000000" w:usb3="00000000" w:csb0="00000001" w:csb1="00000000"/>
  </w:font>
  <w:font w:name="AGaramond-Regular">
    <w:altName w:val="Calibri"/>
    <w:panose1 w:val="00000000000000000000"/>
    <w:charset w:val="00"/>
    <w:family w:val="roman"/>
    <w:notTrueType/>
    <w:pitch w:val="default"/>
    <w:sig w:usb0="00000003" w:usb1="00000000" w:usb2="00000000" w:usb3="00000000" w:csb0="00000001" w:csb1="00000000"/>
  </w:font>
  <w:font w:name="AdvOT1ef757c0">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D406B9" w:rsidRDefault="00D406B9">
        <w:pPr>
          <w:pStyle w:val="Footer"/>
          <w:jc w:val="right"/>
        </w:pPr>
        <w:r>
          <w:fldChar w:fldCharType="begin"/>
        </w:r>
        <w:r>
          <w:instrText xml:space="preserve"> PAGE   \* MERGEFORMAT </w:instrText>
        </w:r>
        <w:r>
          <w:fldChar w:fldCharType="separate"/>
        </w:r>
        <w:r w:rsidR="0001371B">
          <w:rPr>
            <w:noProof/>
          </w:rPr>
          <w:t>2</w:t>
        </w:r>
        <w:r>
          <w:rPr>
            <w:noProof/>
          </w:rPr>
          <w:fldChar w:fldCharType="end"/>
        </w:r>
      </w:p>
    </w:sdtContent>
  </w:sdt>
  <w:p w14:paraId="2E4FBA35" w14:textId="77777777" w:rsidR="00D406B9" w:rsidRDefault="00D40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09218" w14:textId="77777777" w:rsidR="00114680" w:rsidRDefault="00114680" w:rsidP="00991A62">
      <w:pPr>
        <w:spacing w:after="0" w:line="240" w:lineRule="auto"/>
      </w:pPr>
      <w:r>
        <w:separator/>
      </w:r>
    </w:p>
  </w:footnote>
  <w:footnote w:type="continuationSeparator" w:id="0">
    <w:p w14:paraId="56468E01" w14:textId="77777777" w:rsidR="00114680" w:rsidRDefault="00114680"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estoby">
    <w15:presenceInfo w15:providerId="None" w15:userId="Mark Westoby"/>
  </w15:person>
  <w15:person w15:author="Dr Elizabeth Wenk">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371B"/>
    <w:rsid w:val="00015A27"/>
    <w:rsid w:val="00015AEA"/>
    <w:rsid w:val="0002486B"/>
    <w:rsid w:val="00026DA4"/>
    <w:rsid w:val="00035C45"/>
    <w:rsid w:val="00041DFE"/>
    <w:rsid w:val="00044068"/>
    <w:rsid w:val="00044431"/>
    <w:rsid w:val="0004785C"/>
    <w:rsid w:val="0005679F"/>
    <w:rsid w:val="00065D08"/>
    <w:rsid w:val="0007385B"/>
    <w:rsid w:val="00077E6E"/>
    <w:rsid w:val="00085CF0"/>
    <w:rsid w:val="000877BF"/>
    <w:rsid w:val="00091293"/>
    <w:rsid w:val="000A1C6D"/>
    <w:rsid w:val="000A2113"/>
    <w:rsid w:val="000A6870"/>
    <w:rsid w:val="000A6BDA"/>
    <w:rsid w:val="000B60EB"/>
    <w:rsid w:val="000C438C"/>
    <w:rsid w:val="000C685B"/>
    <w:rsid w:val="000D210B"/>
    <w:rsid w:val="000D2D6A"/>
    <w:rsid w:val="000D3E48"/>
    <w:rsid w:val="000D45B6"/>
    <w:rsid w:val="000D6FD5"/>
    <w:rsid w:val="000D7922"/>
    <w:rsid w:val="000E3A12"/>
    <w:rsid w:val="000E3AE0"/>
    <w:rsid w:val="000E6031"/>
    <w:rsid w:val="000F3967"/>
    <w:rsid w:val="0010069E"/>
    <w:rsid w:val="00102648"/>
    <w:rsid w:val="00103914"/>
    <w:rsid w:val="001065E2"/>
    <w:rsid w:val="00114027"/>
    <w:rsid w:val="00114680"/>
    <w:rsid w:val="001155DD"/>
    <w:rsid w:val="00115F3A"/>
    <w:rsid w:val="00115F52"/>
    <w:rsid w:val="00120BEF"/>
    <w:rsid w:val="00130EC6"/>
    <w:rsid w:val="00131838"/>
    <w:rsid w:val="00132ECE"/>
    <w:rsid w:val="00143ADB"/>
    <w:rsid w:val="001466D4"/>
    <w:rsid w:val="00147C3B"/>
    <w:rsid w:val="00151EF3"/>
    <w:rsid w:val="00155CC0"/>
    <w:rsid w:val="00171B5B"/>
    <w:rsid w:val="00172307"/>
    <w:rsid w:val="00182650"/>
    <w:rsid w:val="00182DB7"/>
    <w:rsid w:val="001871E9"/>
    <w:rsid w:val="00192544"/>
    <w:rsid w:val="00194F6A"/>
    <w:rsid w:val="0019603C"/>
    <w:rsid w:val="001A0703"/>
    <w:rsid w:val="001A1B84"/>
    <w:rsid w:val="001A2079"/>
    <w:rsid w:val="001A3D22"/>
    <w:rsid w:val="001B18BD"/>
    <w:rsid w:val="001B2CCA"/>
    <w:rsid w:val="001B32B1"/>
    <w:rsid w:val="001B43E7"/>
    <w:rsid w:val="001B6D0C"/>
    <w:rsid w:val="001C049E"/>
    <w:rsid w:val="001C1B2D"/>
    <w:rsid w:val="001C4FCB"/>
    <w:rsid w:val="001D27A8"/>
    <w:rsid w:val="001D303D"/>
    <w:rsid w:val="001D54F5"/>
    <w:rsid w:val="001D6B58"/>
    <w:rsid w:val="001D7FAA"/>
    <w:rsid w:val="001E0D29"/>
    <w:rsid w:val="001E1144"/>
    <w:rsid w:val="001F6126"/>
    <w:rsid w:val="0020109D"/>
    <w:rsid w:val="002014D0"/>
    <w:rsid w:val="002064F3"/>
    <w:rsid w:val="00210402"/>
    <w:rsid w:val="00210508"/>
    <w:rsid w:val="00216A25"/>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66F5"/>
    <w:rsid w:val="00276FD1"/>
    <w:rsid w:val="00277B98"/>
    <w:rsid w:val="002836F6"/>
    <w:rsid w:val="00285F92"/>
    <w:rsid w:val="0028648A"/>
    <w:rsid w:val="002A024A"/>
    <w:rsid w:val="002A5C83"/>
    <w:rsid w:val="002A6BE3"/>
    <w:rsid w:val="002A7922"/>
    <w:rsid w:val="002B21FA"/>
    <w:rsid w:val="002C0BBE"/>
    <w:rsid w:val="002C1C9B"/>
    <w:rsid w:val="002C527C"/>
    <w:rsid w:val="002C56AF"/>
    <w:rsid w:val="002D5AC6"/>
    <w:rsid w:val="002D6A04"/>
    <w:rsid w:val="002E177B"/>
    <w:rsid w:val="002E256C"/>
    <w:rsid w:val="002E3CED"/>
    <w:rsid w:val="002E6AEA"/>
    <w:rsid w:val="002F14AE"/>
    <w:rsid w:val="002F240C"/>
    <w:rsid w:val="002F3E56"/>
    <w:rsid w:val="00305C8C"/>
    <w:rsid w:val="00307ACA"/>
    <w:rsid w:val="00314B59"/>
    <w:rsid w:val="003227F1"/>
    <w:rsid w:val="0032285F"/>
    <w:rsid w:val="00323156"/>
    <w:rsid w:val="003239B9"/>
    <w:rsid w:val="003270F1"/>
    <w:rsid w:val="00334B10"/>
    <w:rsid w:val="003357BD"/>
    <w:rsid w:val="00343DAF"/>
    <w:rsid w:val="003449B5"/>
    <w:rsid w:val="003450E0"/>
    <w:rsid w:val="00352C49"/>
    <w:rsid w:val="00372B31"/>
    <w:rsid w:val="0037517E"/>
    <w:rsid w:val="0038264F"/>
    <w:rsid w:val="0038740D"/>
    <w:rsid w:val="00392EDE"/>
    <w:rsid w:val="00393581"/>
    <w:rsid w:val="00396CFE"/>
    <w:rsid w:val="00396E33"/>
    <w:rsid w:val="003A0038"/>
    <w:rsid w:val="003A0B41"/>
    <w:rsid w:val="003A5E17"/>
    <w:rsid w:val="003B10B2"/>
    <w:rsid w:val="003B15B6"/>
    <w:rsid w:val="003B548B"/>
    <w:rsid w:val="003B6AE0"/>
    <w:rsid w:val="003C3342"/>
    <w:rsid w:val="003D0241"/>
    <w:rsid w:val="003D632F"/>
    <w:rsid w:val="003E1C11"/>
    <w:rsid w:val="003F0949"/>
    <w:rsid w:val="003F5336"/>
    <w:rsid w:val="0040203F"/>
    <w:rsid w:val="00407C8C"/>
    <w:rsid w:val="00415BC2"/>
    <w:rsid w:val="00416677"/>
    <w:rsid w:val="00416733"/>
    <w:rsid w:val="00417D69"/>
    <w:rsid w:val="00430493"/>
    <w:rsid w:val="00432532"/>
    <w:rsid w:val="00432B3E"/>
    <w:rsid w:val="004356A0"/>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817D7"/>
    <w:rsid w:val="004828E2"/>
    <w:rsid w:val="00482BA4"/>
    <w:rsid w:val="00483B70"/>
    <w:rsid w:val="00484528"/>
    <w:rsid w:val="00491A14"/>
    <w:rsid w:val="0049263F"/>
    <w:rsid w:val="004959C0"/>
    <w:rsid w:val="00497944"/>
    <w:rsid w:val="004A424B"/>
    <w:rsid w:val="004A65C0"/>
    <w:rsid w:val="004C5CD8"/>
    <w:rsid w:val="004D0943"/>
    <w:rsid w:val="004D1582"/>
    <w:rsid w:val="004D426E"/>
    <w:rsid w:val="004D56E0"/>
    <w:rsid w:val="004D64BA"/>
    <w:rsid w:val="004D6A38"/>
    <w:rsid w:val="004E1ADB"/>
    <w:rsid w:val="004F5460"/>
    <w:rsid w:val="004F5B6E"/>
    <w:rsid w:val="004F6B2C"/>
    <w:rsid w:val="00501601"/>
    <w:rsid w:val="00504650"/>
    <w:rsid w:val="005115DA"/>
    <w:rsid w:val="00512A90"/>
    <w:rsid w:val="005142CC"/>
    <w:rsid w:val="00514CFB"/>
    <w:rsid w:val="00514E51"/>
    <w:rsid w:val="00517132"/>
    <w:rsid w:val="0051734B"/>
    <w:rsid w:val="00517B67"/>
    <w:rsid w:val="00523C05"/>
    <w:rsid w:val="00523CB1"/>
    <w:rsid w:val="00525DFE"/>
    <w:rsid w:val="00527091"/>
    <w:rsid w:val="005327EF"/>
    <w:rsid w:val="00537884"/>
    <w:rsid w:val="005407F1"/>
    <w:rsid w:val="005517F7"/>
    <w:rsid w:val="00551D72"/>
    <w:rsid w:val="00552EFA"/>
    <w:rsid w:val="00556C27"/>
    <w:rsid w:val="00560190"/>
    <w:rsid w:val="0057133A"/>
    <w:rsid w:val="00571CA1"/>
    <w:rsid w:val="005764D3"/>
    <w:rsid w:val="005817A4"/>
    <w:rsid w:val="0058515B"/>
    <w:rsid w:val="0058600C"/>
    <w:rsid w:val="00590056"/>
    <w:rsid w:val="00591276"/>
    <w:rsid w:val="00593819"/>
    <w:rsid w:val="00593DC2"/>
    <w:rsid w:val="005970FD"/>
    <w:rsid w:val="005A01D9"/>
    <w:rsid w:val="005A2338"/>
    <w:rsid w:val="005A33E4"/>
    <w:rsid w:val="005A6889"/>
    <w:rsid w:val="005A6B03"/>
    <w:rsid w:val="005A7CC4"/>
    <w:rsid w:val="005B2926"/>
    <w:rsid w:val="005B3105"/>
    <w:rsid w:val="005B3E80"/>
    <w:rsid w:val="005C3269"/>
    <w:rsid w:val="005C3D6B"/>
    <w:rsid w:val="005C43C7"/>
    <w:rsid w:val="005D31B2"/>
    <w:rsid w:val="005E08E7"/>
    <w:rsid w:val="005E0EF1"/>
    <w:rsid w:val="005E338D"/>
    <w:rsid w:val="005E66AA"/>
    <w:rsid w:val="005F05B9"/>
    <w:rsid w:val="005F1303"/>
    <w:rsid w:val="005F211B"/>
    <w:rsid w:val="006000B9"/>
    <w:rsid w:val="00601321"/>
    <w:rsid w:val="00607957"/>
    <w:rsid w:val="006133B8"/>
    <w:rsid w:val="00614181"/>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45A2"/>
    <w:rsid w:val="00674AEB"/>
    <w:rsid w:val="00682A90"/>
    <w:rsid w:val="00685263"/>
    <w:rsid w:val="0068650F"/>
    <w:rsid w:val="006869F3"/>
    <w:rsid w:val="006879A2"/>
    <w:rsid w:val="00687D3A"/>
    <w:rsid w:val="006908AF"/>
    <w:rsid w:val="00691062"/>
    <w:rsid w:val="0069532B"/>
    <w:rsid w:val="00697719"/>
    <w:rsid w:val="006A24B0"/>
    <w:rsid w:val="006A57AA"/>
    <w:rsid w:val="006B1761"/>
    <w:rsid w:val="006B4A02"/>
    <w:rsid w:val="006C39BF"/>
    <w:rsid w:val="006C6705"/>
    <w:rsid w:val="006E26B4"/>
    <w:rsid w:val="006E2DD3"/>
    <w:rsid w:val="006E4643"/>
    <w:rsid w:val="006E76EC"/>
    <w:rsid w:val="00700857"/>
    <w:rsid w:val="00703346"/>
    <w:rsid w:val="0070471C"/>
    <w:rsid w:val="00712ACB"/>
    <w:rsid w:val="00717B9E"/>
    <w:rsid w:val="0072091B"/>
    <w:rsid w:val="00721195"/>
    <w:rsid w:val="007239A3"/>
    <w:rsid w:val="00725A78"/>
    <w:rsid w:val="00730CEF"/>
    <w:rsid w:val="00731A68"/>
    <w:rsid w:val="00736CD5"/>
    <w:rsid w:val="00737142"/>
    <w:rsid w:val="0074148E"/>
    <w:rsid w:val="00744C20"/>
    <w:rsid w:val="00745AD0"/>
    <w:rsid w:val="007471F6"/>
    <w:rsid w:val="00751C3A"/>
    <w:rsid w:val="00753B09"/>
    <w:rsid w:val="00755B5E"/>
    <w:rsid w:val="00757486"/>
    <w:rsid w:val="0076033F"/>
    <w:rsid w:val="0076133E"/>
    <w:rsid w:val="00767024"/>
    <w:rsid w:val="00773BFE"/>
    <w:rsid w:val="00774BF4"/>
    <w:rsid w:val="00782C92"/>
    <w:rsid w:val="007850F8"/>
    <w:rsid w:val="00790E00"/>
    <w:rsid w:val="00794FA0"/>
    <w:rsid w:val="007A27AD"/>
    <w:rsid w:val="007A35CC"/>
    <w:rsid w:val="007A7959"/>
    <w:rsid w:val="007B18EB"/>
    <w:rsid w:val="007B6510"/>
    <w:rsid w:val="007B7178"/>
    <w:rsid w:val="007C2559"/>
    <w:rsid w:val="007C79BA"/>
    <w:rsid w:val="007D23AE"/>
    <w:rsid w:val="007D4F81"/>
    <w:rsid w:val="007D7B1E"/>
    <w:rsid w:val="007E2452"/>
    <w:rsid w:val="007E3C2C"/>
    <w:rsid w:val="007E75D9"/>
    <w:rsid w:val="007F0243"/>
    <w:rsid w:val="007F3731"/>
    <w:rsid w:val="007F509A"/>
    <w:rsid w:val="007F6C8C"/>
    <w:rsid w:val="007F7DA6"/>
    <w:rsid w:val="00806C17"/>
    <w:rsid w:val="00806EF2"/>
    <w:rsid w:val="008130DA"/>
    <w:rsid w:val="0081749F"/>
    <w:rsid w:val="00820E66"/>
    <w:rsid w:val="00822EA8"/>
    <w:rsid w:val="008355CB"/>
    <w:rsid w:val="00853808"/>
    <w:rsid w:val="00853DFF"/>
    <w:rsid w:val="008615B1"/>
    <w:rsid w:val="00863D0E"/>
    <w:rsid w:val="00864719"/>
    <w:rsid w:val="00864A3E"/>
    <w:rsid w:val="008653A4"/>
    <w:rsid w:val="008732AC"/>
    <w:rsid w:val="008748CE"/>
    <w:rsid w:val="00877AF0"/>
    <w:rsid w:val="00882407"/>
    <w:rsid w:val="008855E5"/>
    <w:rsid w:val="008934FF"/>
    <w:rsid w:val="00893F51"/>
    <w:rsid w:val="008978FD"/>
    <w:rsid w:val="008A0565"/>
    <w:rsid w:val="008A1902"/>
    <w:rsid w:val="008A36CD"/>
    <w:rsid w:val="008B607B"/>
    <w:rsid w:val="008C55F9"/>
    <w:rsid w:val="008C57EB"/>
    <w:rsid w:val="008C72C6"/>
    <w:rsid w:val="008D0548"/>
    <w:rsid w:val="008D1C27"/>
    <w:rsid w:val="008D67B3"/>
    <w:rsid w:val="008E5575"/>
    <w:rsid w:val="008E5C36"/>
    <w:rsid w:val="008F4107"/>
    <w:rsid w:val="008F65B5"/>
    <w:rsid w:val="008F7743"/>
    <w:rsid w:val="008F7878"/>
    <w:rsid w:val="008F7B4B"/>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3507"/>
    <w:rsid w:val="00934455"/>
    <w:rsid w:val="009347F0"/>
    <w:rsid w:val="009348CB"/>
    <w:rsid w:val="00936BE9"/>
    <w:rsid w:val="00937390"/>
    <w:rsid w:val="00951D77"/>
    <w:rsid w:val="00954136"/>
    <w:rsid w:val="00962879"/>
    <w:rsid w:val="009629BC"/>
    <w:rsid w:val="009659FB"/>
    <w:rsid w:val="009778EB"/>
    <w:rsid w:val="00987A67"/>
    <w:rsid w:val="009915C4"/>
    <w:rsid w:val="00991A62"/>
    <w:rsid w:val="00992F9D"/>
    <w:rsid w:val="009A3CA2"/>
    <w:rsid w:val="009A3F95"/>
    <w:rsid w:val="009B32D0"/>
    <w:rsid w:val="009B4CF6"/>
    <w:rsid w:val="009B4F79"/>
    <w:rsid w:val="009B74B5"/>
    <w:rsid w:val="009C2C2F"/>
    <w:rsid w:val="009C56B7"/>
    <w:rsid w:val="009C69E3"/>
    <w:rsid w:val="009D1755"/>
    <w:rsid w:val="009D23C5"/>
    <w:rsid w:val="009D4244"/>
    <w:rsid w:val="009D68AD"/>
    <w:rsid w:val="009D7192"/>
    <w:rsid w:val="009E4327"/>
    <w:rsid w:val="009E7C1A"/>
    <w:rsid w:val="009F55CD"/>
    <w:rsid w:val="00A00C45"/>
    <w:rsid w:val="00A01D75"/>
    <w:rsid w:val="00A05A79"/>
    <w:rsid w:val="00A10C6F"/>
    <w:rsid w:val="00A15A49"/>
    <w:rsid w:val="00A32BAF"/>
    <w:rsid w:val="00A36899"/>
    <w:rsid w:val="00A3792F"/>
    <w:rsid w:val="00A4069B"/>
    <w:rsid w:val="00A4309C"/>
    <w:rsid w:val="00A44100"/>
    <w:rsid w:val="00A465F6"/>
    <w:rsid w:val="00A46E48"/>
    <w:rsid w:val="00A510DA"/>
    <w:rsid w:val="00A528EE"/>
    <w:rsid w:val="00A54D4F"/>
    <w:rsid w:val="00A55C2A"/>
    <w:rsid w:val="00A55FA3"/>
    <w:rsid w:val="00A57BA4"/>
    <w:rsid w:val="00A615EF"/>
    <w:rsid w:val="00A636AB"/>
    <w:rsid w:val="00A65A2A"/>
    <w:rsid w:val="00A65BD0"/>
    <w:rsid w:val="00A7291A"/>
    <w:rsid w:val="00A74228"/>
    <w:rsid w:val="00A7423B"/>
    <w:rsid w:val="00A81372"/>
    <w:rsid w:val="00A87B93"/>
    <w:rsid w:val="00AA6495"/>
    <w:rsid w:val="00AA6DF4"/>
    <w:rsid w:val="00AC1B5E"/>
    <w:rsid w:val="00AC35C9"/>
    <w:rsid w:val="00AC35F9"/>
    <w:rsid w:val="00AC6223"/>
    <w:rsid w:val="00AC62B4"/>
    <w:rsid w:val="00AC63B2"/>
    <w:rsid w:val="00AC6D56"/>
    <w:rsid w:val="00AD1A1E"/>
    <w:rsid w:val="00AD30BB"/>
    <w:rsid w:val="00AD4017"/>
    <w:rsid w:val="00AD55B2"/>
    <w:rsid w:val="00AF245D"/>
    <w:rsid w:val="00AF496A"/>
    <w:rsid w:val="00AF5402"/>
    <w:rsid w:val="00B022BE"/>
    <w:rsid w:val="00B03529"/>
    <w:rsid w:val="00B06845"/>
    <w:rsid w:val="00B11F2C"/>
    <w:rsid w:val="00B178C5"/>
    <w:rsid w:val="00B17A3F"/>
    <w:rsid w:val="00B300BB"/>
    <w:rsid w:val="00B3168A"/>
    <w:rsid w:val="00B3291A"/>
    <w:rsid w:val="00B33002"/>
    <w:rsid w:val="00B36621"/>
    <w:rsid w:val="00B40CEE"/>
    <w:rsid w:val="00B43291"/>
    <w:rsid w:val="00B46D73"/>
    <w:rsid w:val="00B57E8E"/>
    <w:rsid w:val="00B63786"/>
    <w:rsid w:val="00B671CE"/>
    <w:rsid w:val="00B677BE"/>
    <w:rsid w:val="00B73F41"/>
    <w:rsid w:val="00B7617F"/>
    <w:rsid w:val="00B772A1"/>
    <w:rsid w:val="00B85E23"/>
    <w:rsid w:val="00B976D7"/>
    <w:rsid w:val="00B97739"/>
    <w:rsid w:val="00BA0BF7"/>
    <w:rsid w:val="00BA0D72"/>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C021BD"/>
    <w:rsid w:val="00C04C51"/>
    <w:rsid w:val="00C12F56"/>
    <w:rsid w:val="00C130AB"/>
    <w:rsid w:val="00C1372B"/>
    <w:rsid w:val="00C13919"/>
    <w:rsid w:val="00C14873"/>
    <w:rsid w:val="00C2018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399E"/>
    <w:rsid w:val="00C851EE"/>
    <w:rsid w:val="00C8795B"/>
    <w:rsid w:val="00C94C70"/>
    <w:rsid w:val="00C94EFD"/>
    <w:rsid w:val="00CA3C76"/>
    <w:rsid w:val="00CA4AA9"/>
    <w:rsid w:val="00CB0C54"/>
    <w:rsid w:val="00CB0D0C"/>
    <w:rsid w:val="00CB1E7D"/>
    <w:rsid w:val="00CC03B7"/>
    <w:rsid w:val="00CC0462"/>
    <w:rsid w:val="00CC3F4A"/>
    <w:rsid w:val="00CC6902"/>
    <w:rsid w:val="00CD0530"/>
    <w:rsid w:val="00CD0718"/>
    <w:rsid w:val="00CD2594"/>
    <w:rsid w:val="00CD548E"/>
    <w:rsid w:val="00CE4918"/>
    <w:rsid w:val="00CF0B5D"/>
    <w:rsid w:val="00CF2A78"/>
    <w:rsid w:val="00D02419"/>
    <w:rsid w:val="00D052D4"/>
    <w:rsid w:val="00D06D49"/>
    <w:rsid w:val="00D074E9"/>
    <w:rsid w:val="00D14C63"/>
    <w:rsid w:val="00D26FB7"/>
    <w:rsid w:val="00D305A2"/>
    <w:rsid w:val="00D406B9"/>
    <w:rsid w:val="00D41545"/>
    <w:rsid w:val="00D4285E"/>
    <w:rsid w:val="00D433BD"/>
    <w:rsid w:val="00D46403"/>
    <w:rsid w:val="00D47837"/>
    <w:rsid w:val="00D578EE"/>
    <w:rsid w:val="00D705AE"/>
    <w:rsid w:val="00D73830"/>
    <w:rsid w:val="00D761B2"/>
    <w:rsid w:val="00D846CE"/>
    <w:rsid w:val="00D909E4"/>
    <w:rsid w:val="00D9566F"/>
    <w:rsid w:val="00D96C54"/>
    <w:rsid w:val="00DA1BD6"/>
    <w:rsid w:val="00DA5B57"/>
    <w:rsid w:val="00DA6C4A"/>
    <w:rsid w:val="00DB2FA0"/>
    <w:rsid w:val="00DC3738"/>
    <w:rsid w:val="00DC55F8"/>
    <w:rsid w:val="00DC56BB"/>
    <w:rsid w:val="00DC5746"/>
    <w:rsid w:val="00DC65F4"/>
    <w:rsid w:val="00DC6D08"/>
    <w:rsid w:val="00DD190F"/>
    <w:rsid w:val="00DD658C"/>
    <w:rsid w:val="00DE3935"/>
    <w:rsid w:val="00DE5DB4"/>
    <w:rsid w:val="00DE6E7D"/>
    <w:rsid w:val="00E01C92"/>
    <w:rsid w:val="00E04130"/>
    <w:rsid w:val="00E0652E"/>
    <w:rsid w:val="00E1504D"/>
    <w:rsid w:val="00E23373"/>
    <w:rsid w:val="00E2540F"/>
    <w:rsid w:val="00E306C7"/>
    <w:rsid w:val="00E327E7"/>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7DBD"/>
    <w:rsid w:val="00EF2123"/>
    <w:rsid w:val="00EF232C"/>
    <w:rsid w:val="00F02B42"/>
    <w:rsid w:val="00F0317B"/>
    <w:rsid w:val="00F239FF"/>
    <w:rsid w:val="00F37176"/>
    <w:rsid w:val="00F4674B"/>
    <w:rsid w:val="00F56467"/>
    <w:rsid w:val="00F65A77"/>
    <w:rsid w:val="00F66AAF"/>
    <w:rsid w:val="00F66C59"/>
    <w:rsid w:val="00F72286"/>
    <w:rsid w:val="00F759C0"/>
    <w:rsid w:val="00F768CA"/>
    <w:rsid w:val="00F769A0"/>
    <w:rsid w:val="00F908A5"/>
    <w:rsid w:val="00F92309"/>
    <w:rsid w:val="00F97E57"/>
    <w:rsid w:val="00FA0EAE"/>
    <w:rsid w:val="00FA2964"/>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2E5AEFD9-EB15-44AC-8E24-D1C2E2F2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Change w:id="0" w:author="Daniel Falster" w:date="2016-08-29T13:16:00Z">
        <w:pPr>
          <w:spacing w:after="160" w:line="259" w:lineRule="auto"/>
        </w:pPr>
      </w:pPrChange>
    </w:pPr>
    <w:rPr>
      <w:rFonts w:ascii="Times New Roman" w:hAnsi="Times New Roman"/>
      <w:sz w:val="24"/>
      <w:szCs w:val="24"/>
      <w:rPrChange w:id="0" w:author="Daniel Falster" w:date="2016-08-29T13:16:00Z">
        <w:rPr>
          <w:rFonts w:asciiTheme="minorHAnsi" w:eastAsiaTheme="minorHAnsi" w:hAnsiTheme="minorHAnsi" w:cstheme="minorBidi"/>
          <w:sz w:val="22"/>
          <w:szCs w:val="22"/>
          <w:lang w:val="en-AU" w:eastAsia="en-US" w:bidi="ar-SA"/>
        </w:rPr>
      </w:rPrChange>
    </w:rPr>
  </w:style>
  <w:style w:type="paragraph" w:styleId="Heading1">
    <w:name w:val="heading 1"/>
    <w:basedOn w:val="Normal"/>
    <w:next w:val="Normal"/>
    <w:link w:val="Heading1Char"/>
    <w:uiPriority w:val="9"/>
    <w:qFormat/>
    <w:rsid w:val="00933507"/>
    <w:pPr>
      <w:keepNext/>
      <w:keepLines/>
      <w:spacing w:before="240" w:after="0"/>
      <w:outlineLvl w:val="0"/>
      <w:pPrChange w:id="1" w:author="" w:date="2016-08-29T12:56:00Z">
        <w:pPr>
          <w:keepNext/>
          <w:keepLines/>
          <w:spacing w:before="240" w:line="259" w:lineRule="auto"/>
          <w:outlineLvl w:val="0"/>
        </w:pPr>
      </w:pPrChange>
    </w:pPr>
    <w:rPr>
      <w:rFonts w:eastAsiaTheme="majorEastAsia" w:cstheme="majorBidi"/>
      <w:b/>
      <w:sz w:val="28"/>
      <w:szCs w:val="32"/>
      <w:rPrChange w:id="1" w:author="" w:date="2016-08-29T12:56:00Z">
        <w:rPr>
          <w:rFonts w:asciiTheme="majorHAnsi" w:eastAsiaTheme="majorEastAsia" w:hAnsiTheme="majorHAnsi" w:cstheme="majorBidi"/>
          <w:color w:val="2E74B5" w:themeColor="accent1" w:themeShade="BF"/>
          <w:sz w:val="32"/>
          <w:szCs w:val="32"/>
          <w:lang w:val="en-AU" w:eastAsia="en-US" w:bidi="ar-SA"/>
        </w:rPr>
      </w:rPrChange>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55737-1C86-4A19-8742-358AD1A17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78689</Words>
  <Characters>448533</Characters>
  <Application>Microsoft Office Word</Application>
  <DocSecurity>0</DocSecurity>
  <Lines>3737</Lines>
  <Paragraphs>1052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526170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cp:revision>
  <cp:lastPrinted>2016-03-21T02:58:00Z</cp:lastPrinted>
  <dcterms:created xsi:type="dcterms:W3CDTF">2016-09-06T01:38:00Z</dcterms:created>
  <dcterms:modified xsi:type="dcterms:W3CDTF">2016-09-06T01:38:00Z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id="XJF25j2H"/&gt;&lt;style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