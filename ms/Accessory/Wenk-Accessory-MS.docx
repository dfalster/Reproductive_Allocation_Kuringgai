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724BB" w14:textId="6609B5DC" w:rsidR="00244D53" w:rsidRPr="00244D53" w:rsidRDefault="00244D53" w:rsidP="00244D53">
      <w:pPr>
        <w:pStyle w:val="Heading1"/>
        <w:jc w:val="center"/>
        <w:rPr>
          <w:sz w:val="40"/>
          <w:szCs w:val="36"/>
        </w:rPr>
      </w:pPr>
      <w:r w:rsidRPr="00244D53">
        <w:rPr>
          <w:sz w:val="32"/>
        </w:rPr>
        <w:t>Coordinated shifts in allocation among reproductive tissues across 14 coexisting plant species</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50A97474" w14:textId="58A4778B" w:rsidR="00C64D51" w:rsidRDefault="007F6EB7" w:rsidP="00C64D51">
      <w:r>
        <w:t xml:space="preserve">Despite the obvious importance of quantifying energy allocation to reproduction, relatively few complete estimates of reproductive </w:t>
      </w:r>
      <w:r w:rsidR="00596C78">
        <w:t xml:space="preserve">effort </w:t>
      </w:r>
      <w:r>
        <w:t>(RE) exist across multiple species in a community. RE includes energy directly invested in seeds</w:t>
      </w:r>
      <w:r w:rsidR="00244D53">
        <w:t xml:space="preserve"> and </w:t>
      </w:r>
      <w:r>
        <w:t>energy invested in non-seed tissues</w:t>
      </w:r>
      <w:r w:rsidR="00244D53">
        <w:t>,</w:t>
      </w:r>
      <w:r w:rsidR="00802465">
        <w:t xml:space="preserve"> </w:t>
      </w:r>
      <w:r>
        <w:t>including petals, pedicels, seed pods, and dispersal tissues</w:t>
      </w:r>
      <w:r w:rsidR="00244D53">
        <w:t xml:space="preserve"> both from flowers that form seeds and tissues that </w:t>
      </w:r>
      <w:r>
        <w:t xml:space="preserve">fail to develop into seeds. </w:t>
      </w:r>
      <w:r w:rsidR="00244D53">
        <w:t xml:space="preserve">Energy investment can be </w:t>
      </w:r>
      <w:r w:rsidR="007A3329">
        <w:t xml:space="preserve">divided into investment up to the point of pollination (pollen-attraction costs) versus investment in the seed and packaging and dispersal tissues (provisioning costs). </w:t>
      </w:r>
      <w:commentRangeStart w:id="2"/>
      <w:r w:rsidR="007A3329">
        <w:t>Each of these pools can be further divided into energy invested in tissues associated with ovules that progress to mature seeds (success costs) versus tissues that are aborted along the developmental traje</w:t>
      </w:r>
      <w:r w:rsidR="00802465">
        <w:t xml:space="preserve">ctory (discarded tissue costs). </w:t>
      </w:r>
      <w:commentRangeEnd w:id="2"/>
      <w:r w:rsidR="00262A45">
        <w:rPr>
          <w:rStyle w:val="CommentReference"/>
        </w:rPr>
        <w:commentReference w:id="2"/>
      </w:r>
      <w:r w:rsidR="00802465">
        <w:t xml:space="preserve">To quantify the size of these pools and how they shifted across co-occurring species, we collected detailed RE measurements for a year from 14 perennial species in a </w:t>
      </w:r>
      <w:r w:rsidR="00802465" w:rsidRPr="003C3342">
        <w:t>recurrent-fire coastal heath community</w:t>
      </w:r>
      <w:r w:rsidR="00802465">
        <w:t xml:space="preserve"> in eastern Australia. </w:t>
      </w:r>
      <w:r w:rsidR="00B24B98">
        <w:t xml:space="preserve">Total accessory costs, the proportion of RE not directly invested in provisioning the seed, were </w:t>
      </w:r>
      <w:r w:rsidR="00596C78">
        <w:t>very substantial</w:t>
      </w:r>
      <w:r w:rsidR="00B24B98">
        <w:t>, varying from 95.8% to 99.8% across the study species.</w:t>
      </w:r>
      <w:r w:rsidR="00596C78">
        <w:t xml:space="preserve"> It follows that studies using seed or fruit production as measures of reproductive investment underestimate RE by considerable amounts, tenfold to 500-fold among the species studied here. While discarded tissue costs accounted for the largest proportion of RE for most species, success costs were not negligible.</w:t>
      </w:r>
      <w:r w:rsidR="00C64D51" w:rsidRPr="00C64D51">
        <w:t xml:space="preserve"> </w:t>
      </w:r>
      <w:r w:rsidR="00C64D51">
        <w:t>Among individuals within and across species, RE and seed production were only weakly correlated likely due to stochastic processes that affect seed set. A quite accurate and easy to measure estimate of RE was obtained from a composite variable “bud count*flower mass”.</w:t>
      </w:r>
    </w:p>
    <w:p w14:paraId="4A478953" w14:textId="5C55A37C" w:rsidR="00B24B98" w:rsidRDefault="00B24B98" w:rsidP="00B24B98"/>
    <w:p w14:paraId="7A15B745" w14:textId="63DD6BEC" w:rsidR="00262A45" w:rsidRDefault="00802465" w:rsidP="00262A45">
      <w:r>
        <w:lastRenderedPageBreak/>
        <w:t xml:space="preserve">We predicted trade-offs between successful pollen-attraction costs and mature ovule count, between total reproductive costs and seed count, and between seedset and relative investment in pollen-attraction costs. All three trade-offs were strongly exhibited by the study species, supporting the concept of a fixed reproductive energy pool that </w:t>
      </w:r>
      <w:r w:rsidR="00262A45">
        <w:t xml:space="preserve">will </w:t>
      </w:r>
      <w:r>
        <w:t xml:space="preserve">be divvied </w:t>
      </w:r>
      <w:r w:rsidR="00262A45">
        <w:t>into different tissue masses and counts across species</w:t>
      </w:r>
      <w:r>
        <w:t>.</w:t>
      </w:r>
      <w:r w:rsidR="00B24B98">
        <w:t xml:space="preserve"> As a result of these trade-offs, species should display coordinated shifts in floral construction costs, seedset and seed size, reflecting alternate strategies to maximize fitness. </w:t>
      </w:r>
      <w:commentRangeStart w:id="3"/>
      <w:r w:rsidR="00B24B98">
        <w:t>Since large-seeded species will mature relatively few seeds</w:t>
      </w:r>
      <w:r w:rsidR="00BB7229">
        <w:t xml:space="preserve"> and each seed will require a high investment in packaging and dispersal tissues</w:t>
      </w:r>
      <w:r w:rsidR="00B24B98">
        <w:t xml:space="preserve">, they will carefully select which </w:t>
      </w:r>
      <w:r w:rsidR="00BB7229">
        <w:t xml:space="preserve">ovules to pollinate and </w:t>
      </w:r>
      <w:r w:rsidR="00B24B98">
        <w:t>zygotes to provision</w:t>
      </w:r>
      <w:r w:rsidR="00BB7229">
        <w:t xml:space="preserve">. Such selection requires an excess of mature ovules, in turn necessitating each ovule be less expensive to produce. </w:t>
      </w:r>
      <w:commentRangeEnd w:id="3"/>
      <w:r w:rsidR="00262A45">
        <w:rPr>
          <w:rStyle w:val="CommentReference"/>
        </w:rPr>
        <w:commentReference w:id="3"/>
      </w:r>
      <w:r w:rsidR="00BB7229">
        <w:t xml:space="preserve">These shifts in construction costs were indeed observed in the data, </w:t>
      </w:r>
      <w:r w:rsidR="0094074D">
        <w:t xml:space="preserve">reflecting </w:t>
      </w:r>
      <w:r w:rsidR="00BB7229">
        <w:t xml:space="preserve">an increase in proportion of pollen-attraction costs allocated to discarded tissues with increasing seed size and a decrease in the relative costs of pollen-attraction tissues (versus provisioning tissues) with increasing seed size. It is already well-established that the seed size axis aligns with the colonization-competition life history spectrum; here we show that </w:t>
      </w:r>
      <w:r w:rsidR="00262A45">
        <w:t>relative construction costs of pollen-attraction versus provisioning tissues and seedset are also part of this trajectory, expanding our understanding of the relatives sizes 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71285DDD" w:rsidR="00527091" w:rsidRDefault="00C64D51" w:rsidP="007444C4">
      <w:r w:rsidRPr="003C3342">
        <w:t xml:space="preserve">Plants allocate a sizeable </w:t>
      </w:r>
      <w:r>
        <w:t>share</w:t>
      </w:r>
      <w:r w:rsidRPr="003C3342">
        <w:t xml:space="preserve"> of their photosynthetic energy to reproduction</w:t>
      </w:r>
      <w:r>
        <w:t xml:space="preserve"> </w:t>
      </w:r>
      <w:r>
        <w:fldChar w:fldCharType="begin"/>
      </w:r>
      <w:r>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0B50E7">
        <w:rPr>
          <w:rFonts w:cs="Times New Roman"/>
        </w:rPr>
        <w:t xml:space="preserve">(Obeso 2004; Hirayama </w:t>
      </w:r>
      <w:r w:rsidRPr="000B50E7">
        <w:rPr>
          <w:rFonts w:cs="Times New Roman"/>
          <w:i/>
          <w:iCs/>
        </w:rPr>
        <w:t>et al.</w:t>
      </w:r>
      <w:r w:rsidRPr="000B50E7">
        <w:rPr>
          <w:rFonts w:cs="Times New Roman"/>
        </w:rPr>
        <w:t xml:space="preserve"> 2008; Thomas 2011; Wenk &amp; Falster 2015)</w:t>
      </w:r>
      <w:r>
        <w:fldChar w:fldCharType="end"/>
      </w:r>
      <w:r>
        <w:t xml:space="preserve">. This allocation takes the form of provisioned seeds and also of </w:t>
      </w:r>
      <w:r w:rsidRPr="003C3342">
        <w:t xml:space="preserve">many other tissues associated with reproduction, termed accessory costs. </w:t>
      </w:r>
      <w:r>
        <w:t>A</w:t>
      </w:r>
      <w:r w:rsidRPr="003C3342">
        <w:t xml:space="preserve">ccessory costs include </w:t>
      </w:r>
      <w:r>
        <w:t>energy</w:t>
      </w:r>
      <w:r w:rsidRPr="003C3342">
        <w:t xml:space="preserve"> </w:t>
      </w:r>
      <w:r>
        <w:t>associated with forming</w:t>
      </w:r>
      <w:r w:rsidRPr="003C3342">
        <w:t xml:space="preserve"> a successful seed </w:t>
      </w:r>
      <w:r w:rsidR="00447E7F" w:rsidRPr="003C3342">
        <w:t xml:space="preserve">(e.g.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00210508" w:rsidRPr="003C3342">
        <w:t xml:space="preserve">Previous studies show that for perennial species anywhere from 15% – 99% of total reproductive </w:t>
      </w:r>
      <w:r w:rsidR="00210508" w:rsidRPr="003C3342">
        <w:lastRenderedPageBreak/>
        <w:t xml:space="preserve">investment </w:t>
      </w:r>
      <w:r w:rsidR="00FE77B8">
        <w:t>may go</w:t>
      </w:r>
      <w:r w:rsidR="00210508" w:rsidRPr="003C3342">
        <w:t xml:space="preserve"> into accessory </w:t>
      </w:r>
      <w:r w:rsidR="009E4327">
        <w:t>costs</w:t>
      </w:r>
      <w:r w:rsidR="00210508" w:rsidRPr="003C3342">
        <w:t xml:space="preserve"> </w:t>
      </w:r>
      <w:r w:rsidR="00210508"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210508" w:rsidRPr="003C3342">
        <w:fldChar w:fldCharType="separate"/>
      </w:r>
      <w:r w:rsidR="00181612" w:rsidRPr="00181612">
        <w:rPr>
          <w:rFonts w:cs="Times New Roman"/>
        </w:rPr>
        <w:t>(Haig &amp; Westoby 1988; Ashman 1994; Henery &amp; Westoby 2001; Lord &amp; Westoby 2006; Chen, Felker &amp; Sun 2010)</w:t>
      </w:r>
      <w:r w:rsidR="00210508" w:rsidRPr="003C3342">
        <w:fldChar w:fldCharType="end"/>
      </w:r>
      <w:r w:rsidR="00210508" w:rsidRPr="003C3342">
        <w:t xml:space="preserve">. </w:t>
      </w:r>
      <w:r w:rsidR="00952FF9">
        <w:t>S</w:t>
      </w:r>
      <w:r w:rsidR="00210508" w:rsidRPr="003C3342">
        <w:t xml:space="preserve">ince fruit set and seed set </w:t>
      </w:r>
      <w:r w:rsidR="001E2DE8">
        <w:t>are</w:t>
      </w:r>
      <w:r w:rsidR="001E2DE8" w:rsidRPr="003C3342">
        <w:t xml:space="preserve"> </w:t>
      </w:r>
      <w:r w:rsidR="00210508" w:rsidRPr="003C3342">
        <w:t xml:space="preserve">generally below 50% in perennial species </w:t>
      </w:r>
      <w:r w:rsidR="00210508"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210508"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00210508" w:rsidRPr="003C3342">
        <w:fldChar w:fldCharType="end"/>
      </w:r>
      <w:r w:rsidR="00210508" w:rsidRPr="003C3342">
        <w:t>, the cost of aborted</w:t>
      </w:r>
      <w:r w:rsidR="00877031">
        <w:t xml:space="preserve"> and discarded</w:t>
      </w:r>
      <w:r w:rsidR="00210508" w:rsidRPr="003C3342">
        <w:t xml:space="preserve"> tissues </w:t>
      </w:r>
      <w:r w:rsidR="00FE77B8">
        <w:t xml:space="preserve">may be </w:t>
      </w:r>
      <w:r w:rsidR="00300E95">
        <w:t xml:space="preserve">a </w:t>
      </w:r>
      <w:r w:rsidR="00210508" w:rsidRPr="003C3342">
        <w:t>substantial</w:t>
      </w:r>
      <w:r w:rsidR="00952FF9">
        <w:t xml:space="preserve"> proportion of total accessory costs</w:t>
      </w:r>
      <w:r w:rsidR="00210508"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778F1851"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C64D51">
        <w:t xml:space="preserve">We define categories as follows. </w:t>
      </w:r>
      <w:r w:rsidRPr="003C3342">
        <w:t xml:space="preserve">Total energy investment </w:t>
      </w:r>
      <w:r w:rsidR="001A72BB">
        <w:t xml:space="preserve">per seed matured </w:t>
      </w:r>
      <w:r w:rsidR="00C64D51">
        <w:t>is</w:t>
      </w:r>
      <w:r w:rsidR="002D634E">
        <w:rPr>
          <w:i/>
        </w:rPr>
        <w:t xml:space="preserve"> </w:t>
      </w:r>
      <w:r w:rsidR="00C53C0D">
        <w:rPr>
          <w:i/>
        </w:rPr>
        <w:t xml:space="preserve">reproductive </w:t>
      </w:r>
      <w:r w:rsidR="002D634E">
        <w:rPr>
          <w:i/>
        </w:rPr>
        <w:t>costs</w:t>
      </w:r>
      <w:r w:rsidR="00C64D51">
        <w:rPr>
          <w:i/>
        </w:rPr>
        <w:t xml:space="preserve">. </w:t>
      </w:r>
      <w:r w:rsidR="00C64D51" w:rsidRPr="00C64D51">
        <w:t>This</w:t>
      </w:r>
      <w:r w:rsidR="0018528B">
        <w:t xml:space="preserve"> can be divided into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w:t>
      </w:r>
      <w:r w:rsidR="00C53C0D">
        <w:rPr>
          <w:i/>
        </w:rPr>
        <w:t>success</w:t>
      </w:r>
      <w:r w:rsidR="002D634E">
        <w:rPr>
          <w:i/>
        </w:rPr>
        <w:t xml:space="preserve"> </w:t>
      </w:r>
      <w:r w:rsidRPr="003C3342">
        <w:rPr>
          <w:i/>
        </w:rPr>
        <w:t>costs</w:t>
      </w:r>
      <w:r w:rsidR="00C64D51">
        <w:rPr>
          <w:i/>
        </w:rPr>
        <w:t>,</w:t>
      </w:r>
      <w:r w:rsidR="0018528B">
        <w:rPr>
          <w:i/>
        </w:rPr>
        <w:t xml:space="preserve"> </w:t>
      </w:r>
      <w:r w:rsidR="0018528B">
        <w:t xml:space="preserve">and </w:t>
      </w:r>
      <w:r w:rsidR="0018528B" w:rsidRPr="003C3342">
        <w:t xml:space="preserve">energy expenditure on flowers, fruit, and seeds that never form mature propagules, 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C64D51">
        <w:t xml:space="preserve">Although in much of the literature seed mass is understandably treated as including the seed coat, for purposes of this paper we treat embryo plus endosperm mass as seed mass and position the seed coat among the dispersal and packaging component of accessory costs.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all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 xml:space="preserve">Throughout the manuscript “costs” indicates </w:t>
      </w:r>
      <w:r w:rsidR="00C11A83">
        <w:t xml:space="preserve">dry mass </w:t>
      </w:r>
      <w:r w:rsidR="0090669F">
        <w:t xml:space="preserve">investment per seed matured, while “investment” refers to total dry </w:t>
      </w:r>
      <w:r w:rsidR="00C11A83">
        <w:t>mass</w:t>
      </w:r>
      <w:r w:rsidR="0090669F">
        <w:t xml:space="preserve"> invested in a structure.</w:t>
      </w:r>
      <w:r w:rsidR="00944F26">
        <w:t xml:space="preserve"> </w:t>
      </w:r>
    </w:p>
    <w:p w14:paraId="7177289A" w14:textId="7A8C19C7" w:rsidR="00F51CF7" w:rsidRDefault="00F51CF7" w:rsidP="00F51CF7">
      <w:r w:rsidRPr="00C94EFD">
        <w:lastRenderedPageBreak/>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 xml:space="preserve">ly larger than the </w:t>
      </w:r>
      <w:r w:rsidR="00C11A83">
        <w:t>mass</w:t>
      </w:r>
      <w:r w:rsidR="00E94EB2">
        <w:t xml:space="preserve"> of the seed itself</w:t>
      </w:r>
      <w:r w:rsidRPr="00C94EFD">
        <w:t xml:space="preserve">. </w:t>
      </w:r>
      <w:r w:rsidR="00C64D51">
        <w:t>T</w:t>
      </w:r>
      <w:r>
        <w:t xml:space="preserve">he </w:t>
      </w:r>
      <w:r w:rsidR="009301BC">
        <w:t xml:space="preserve">success </w:t>
      </w:r>
      <w:r>
        <w:t>cost components</w:t>
      </w:r>
      <w:r w:rsidR="00E94EB2">
        <w:t xml:space="preserve"> </w:t>
      </w:r>
      <w:r w:rsidR="00C64D51">
        <w:t xml:space="preserve">are </w:t>
      </w:r>
      <w:r w:rsidRPr="003C3342">
        <w:t xml:space="preserve">undeniably </w:t>
      </w:r>
      <w:r>
        <w:t>beneficial</w:t>
      </w:r>
      <w:r w:rsidRPr="003C3342">
        <w:t xml:space="preserve"> for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resource limitation and bet-hedging strateg</w:t>
      </w:r>
      <w:r w:rsidR="00C64D51">
        <w:t xml:space="preserve">ies </w:t>
      </w:r>
      <w:r w:rsidRPr="003C3342">
        <w:t xml:space="preserve">to capitalize on stochastic variation in pollen availability, pollen quality, and resource availability to mature fertilized ovules </w:t>
      </w:r>
      <w:r w:rsidRPr="003C3342">
        <w:fldChar w:fldCharType="begin"/>
      </w:r>
      <w:r w:rsidR="0094074D">
        <w: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4074D">
        <w:rPr>
          <w:rFonts w:ascii="Cambria Math" w:hAnsi="Cambria Math" w:cs="Cambria Math"/>
        </w:rPr>
        <w:instrText>‐</w:instrText>
      </w:r>
      <w:r w:rsidR="0094074D">
        <w:instrText>Westoby model revisited.","container-title":"The American Naturalist","page":"400-404","volume":"171","issue":"3","source":"JSTOR","abstract":"Abstract: The Haig</w:instrText>
      </w:r>
      <w:r w:rsidR="0094074D">
        <w:rPr>
          <w:rFonts w:ascii="Cambria Math" w:hAnsi="Cambria Math" w:cs="Cambria Math"/>
        </w:rPr>
        <w:instrText>‐</w:instrText>
      </w:r>
      <w:r w:rsidR="0094074D">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4074D">
        <w:rPr>
          <w:rFonts w:ascii="Cambria Math" w:hAnsi="Cambria Math" w:cs="Cambria Math"/>
        </w:rPr>
        <w:instrText>‐</w:instrText>
      </w:r>
      <w:r w:rsidR="0094074D">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4074D">
        <w:rPr>
          <w:rFonts w:ascii="Cambria Math" w:hAnsi="Cambria Math" w:cs="Cambria Math"/>
        </w:rPr>
        <w:instrText>‐</w:instrText>
      </w:r>
      <w:r w:rsidR="0094074D">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4074D">
        <w:rPr>
          <w:rFonts w:ascii="Cambria Math" w:hAnsi="Cambria Math" w:cs="Cambria Math"/>
        </w:rPr>
        <w:instrText>‐</w:instrText>
      </w:r>
      <w:r w:rsidR="0094074D">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3C3342">
        <w:fldChar w:fldCharType="separate"/>
      </w:r>
      <w:r w:rsidR="0094074D" w:rsidRPr="0094074D">
        <w:rPr>
          <w:rFonts w:cs="Times New Roman"/>
        </w:rPr>
        <w:t xml:space="preserve">(Bierzychudek 1981; Stephenson 1981; Sutherland 1986; Burd 1994; Ramsey 1997; Obeso 2004; Ashman </w:t>
      </w:r>
      <w:r w:rsidR="0094074D" w:rsidRPr="0094074D">
        <w:rPr>
          <w:rFonts w:cs="Times New Roman"/>
          <w:i/>
          <w:iCs/>
        </w:rPr>
        <w:t>et al.</w:t>
      </w:r>
      <w:r w:rsidR="0094074D" w:rsidRPr="0094074D">
        <w:rPr>
          <w:rFonts w:cs="Times New Roman"/>
        </w:rPr>
        <w:t xml:space="preserve"> 2004; Knight </w:t>
      </w:r>
      <w:r w:rsidR="0094074D" w:rsidRPr="0094074D">
        <w:rPr>
          <w:rFonts w:cs="Times New Roman"/>
          <w:i/>
          <w:iCs/>
        </w:rPr>
        <w:t>et al.</w:t>
      </w:r>
      <w:r w:rsidR="0094074D" w:rsidRPr="0094074D">
        <w:rPr>
          <w:rFonts w:cs="Times New Roman"/>
        </w:rPr>
        <w:t xml:space="preserve"> 2005; Holland &amp; Chamberlain 2007; Burd 2008; Rosenheim, Schreiber &amp; Williams 2015)</w:t>
      </w:r>
      <w:r w:rsidRPr="003C3342">
        <w:fldChar w:fldCharType="end"/>
      </w:r>
      <w:r>
        <w:t xml:space="preserve">. </w:t>
      </w:r>
    </w:p>
    <w:p w14:paraId="7DBD589F" w14:textId="3E465789" w:rsidR="00554D80" w:rsidRDefault="004B4DA5" w:rsidP="00C70B23">
      <w:r>
        <w:t>V</w:t>
      </w:r>
      <w:r w:rsidR="00D30364">
        <w:t xml:space="preserve">ariation </w:t>
      </w:r>
      <w:r>
        <w:t xml:space="preserve">across species </w:t>
      </w:r>
      <w:r w:rsidR="00D30364">
        <w:t xml:space="preserve">in the relative size of the </w:t>
      </w:r>
      <w:r w:rsidR="00E94EB2">
        <w:t xml:space="preserve">reproductive tissue </w:t>
      </w:r>
      <w:r w:rsidR="00D30364">
        <w:t xml:space="preserve">energy </w:t>
      </w:r>
      <w:r>
        <w:t xml:space="preserve">expenditures </w:t>
      </w:r>
      <w:r w:rsidR="00E94EB2">
        <w:t xml:space="preserve">(Figure 1a) </w:t>
      </w:r>
      <w:r w:rsidR="00D30364">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t xml:space="preserve">Species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 xml:space="preserve">as well as variation in the number of ovules formed and the number of seeds matured. </w:t>
      </w:r>
      <w:r>
        <w:t>The literature identifies two main</w:t>
      </w:r>
      <w:r w:rsidDel="004B4DA5">
        <w:t xml:space="preserve"> </w:t>
      </w:r>
      <w:r w:rsidR="00085F30">
        <w:t xml:space="preserve">reproductive strategy trade-offs </w:t>
      </w:r>
      <w:r>
        <w:t>relating</w:t>
      </w:r>
      <w:r w:rsidR="00E94EB2">
        <w:t xml:space="preserve"> </w:t>
      </w:r>
      <w:r w:rsidR="004D5B90">
        <w:t xml:space="preserve">reproductive </w:t>
      </w:r>
      <w:r w:rsidR="00F41976">
        <w:t xml:space="preserve">energy pools </w:t>
      </w:r>
      <w:r w:rsidR="00E94EB2">
        <w:t xml:space="preserve">and </w:t>
      </w:r>
      <w:r>
        <w:t xml:space="preserve">counts of </w:t>
      </w:r>
      <w:r w:rsidR="00E94EB2">
        <w:t xml:space="preserve">reproductive parts </w:t>
      </w:r>
      <w:r>
        <w:t>to each other. H</w:t>
      </w:r>
      <w:r w:rsidR="00F41976">
        <w:t xml:space="preserve">ere we </w:t>
      </w:r>
      <w:r w:rsidR="00085F30">
        <w:t xml:space="preserve">expand upon </w:t>
      </w:r>
      <w:r w:rsidR="00524161">
        <w:t xml:space="preserve">these </w:t>
      </w:r>
      <w:r w:rsidR="00085F30">
        <w:t>hypotheses</w:t>
      </w:r>
      <w:ins w:id="4" w:author="Dr Elizabeth Wenk  [2]" w:date="2016-12-20T09:51:00Z">
        <w:r w:rsidR="00554D80">
          <w:t xml:space="preserve"> and show that they </w:t>
        </w:r>
      </w:ins>
      <w:ins w:id="5" w:author="Dr Elizabeth Wenk  [2]" w:date="2016-12-20T09:53:00Z">
        <w:r w:rsidR="00554D80">
          <w:t xml:space="preserve">capture the same </w:t>
        </w:r>
      </w:ins>
      <w:ins w:id="6" w:author="Dr Elizabeth Wenk  [2]" w:date="2016-12-20T09:52:00Z">
        <w:r w:rsidR="00554D80">
          <w:t>life history strategy spectrum from</w:t>
        </w:r>
      </w:ins>
      <w:ins w:id="7" w:author="Dr Elizabeth Wenk  [2]" w:date="2016-12-20T09:53:00Z">
        <w:r w:rsidR="00554D80">
          <w:t xml:space="preserve"> different perspectives</w:t>
        </w:r>
      </w:ins>
      <w:r w:rsidR="00085F30">
        <w:t>. The first is the well-supported seed size-seed number trade-off</w:t>
      </w:r>
      <w:r w:rsidR="00524161">
        <w:t>,</w:t>
      </w:r>
      <w:r w:rsidR="00085F30">
        <w:t xml:space="preserve"> </w:t>
      </w:r>
      <w:r>
        <w:t xml:space="preserve">from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 xml:space="preserve">Together these yield hypotheses on how energy allocation </w:t>
      </w:r>
      <w:ins w:id="8" w:author="Dr Elizabeth Wenk  [2]" w:date="2016-12-20T09:55:00Z">
        <w:r w:rsidR="00554D80">
          <w:t xml:space="preserve">to the energy pools illustrated in Figure 1a </w:t>
        </w:r>
      </w:ins>
      <w:r w:rsidR="00524161">
        <w:t>should differ systematically with respect to seed size.</w:t>
      </w:r>
      <w:ins w:id="9" w:author="Dr Elizabeth Wenk  [2]" w:date="2016-12-20T09:50:00Z">
        <w:r w:rsidR="00554D80">
          <w:t xml:space="preserve"> </w:t>
        </w:r>
      </w:ins>
      <w:commentRangeStart w:id="10"/>
      <w:ins w:id="11" w:author="Dr Elizabeth Wenk  [2]" w:date="2016-12-20T09:56:00Z">
        <w:r w:rsidR="00554D80">
          <w:t xml:space="preserve"> </w:t>
        </w:r>
        <w:commentRangeEnd w:id="10"/>
        <w:r w:rsidR="00554D80">
          <w:rPr>
            <w:rStyle w:val="CommentReference"/>
          </w:rPr>
          <w:commentReference w:id="10"/>
        </w:r>
      </w:ins>
    </w:p>
    <w:p w14:paraId="46C96615" w14:textId="42199F06" w:rsidR="00CF3967" w:rsidRDefault="00085F30" w:rsidP="00FF02E0">
      <w:r>
        <w:rPr>
          <w:b/>
        </w:rPr>
        <w:lastRenderedPageBreak/>
        <w:t>Seed size – seed number trade-off</w:t>
      </w:r>
      <w:r w:rsidR="00B846EB" w:rsidRPr="00B846EB">
        <w:rPr>
          <w:b/>
        </w:rPr>
        <w:t>:</w:t>
      </w:r>
      <w:r w:rsidR="00B846EB">
        <w:t xml:space="preserve"> </w:t>
      </w:r>
      <w:r w:rsidR="004B4DA5">
        <w:t xml:space="preserve">Whatever pool of energy is available to a plant for seed production, can be divided into </w:t>
      </w:r>
      <w:r w:rsidR="00F51CF7">
        <w:t>many small seeds or fewer larger seeds, such that a log-log plot of seed size versus scaled seed count should have a slope of -1</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Fretwell 1974; Henery &amp; Westoby 2001; Moles </w:t>
      </w:r>
      <w:r w:rsidR="007616B9" w:rsidRPr="007616B9">
        <w:rPr>
          <w:rFonts w:cs="Times New Roman"/>
          <w:i/>
          <w:iCs/>
        </w:rPr>
        <w:t>et al.</w:t>
      </w:r>
      <w:r w:rsidR="007616B9" w:rsidRPr="007616B9">
        <w:rPr>
          <w:rFonts w:cs="Times New Roman"/>
        </w:rPr>
        <w:t xml:space="preserve"> 2004; Sadras 2007)</w:t>
      </w:r>
      <w:r w:rsidR="00181612">
        <w:fldChar w:fldCharType="end"/>
      </w:r>
      <w:r w:rsidR="004F6B6D">
        <w:t xml:space="preserve"> (Figure 1b)</w:t>
      </w:r>
      <w:r w:rsidR="00F51CF7">
        <w:t xml:space="preserve">. Very small and very large seeds represent endpoints of a continuous </w:t>
      </w:r>
      <w:r w:rsidR="004F6B6D">
        <w:t xml:space="preserve">spectrum of </w:t>
      </w:r>
      <w:r w:rsidR="00F51CF7">
        <w:t>life history strateg</w:t>
      </w:r>
      <w:r w:rsidR="004F6B6D">
        <w:t>ies</w:t>
      </w:r>
      <w:r w:rsidR="00F51CF7">
        <w:t xml:space="preserve">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F51CF7">
        <w:t xml:space="preserve">, with small-seeded species </w:t>
      </w:r>
      <w:r w:rsidR="004F6B6D">
        <w:t>having a greater chance of reaching any given colonization opportunity</w:t>
      </w:r>
      <w:r w:rsidR="00F51CF7">
        <w:t>, while larger-seeded species have a greater likelihood of establishing and better competitive outcomes</w:t>
      </w:r>
      <w:r w:rsidR="004F6B6D">
        <w:t xml:space="preserve"> at any given location</w:t>
      </w:r>
      <w:r w:rsidR="00F51CF7">
        <w:t xml:space="preserve">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9B4B476" w14:textId="21968032" w:rsidR="0015698B" w:rsidRDefault="00B24069" w:rsidP="0015698B">
      <w:r>
        <w:t>While well</w:t>
      </w:r>
      <w:r w:rsidR="004F6B6D">
        <w:t xml:space="preserve"> </w:t>
      </w:r>
      <w:r>
        <w:t xml:space="preserve">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 xml:space="preserve">trade-offs. </w:t>
      </w:r>
      <w:r w:rsidR="00554D80">
        <w:t>First</w:t>
      </w:r>
      <w:r w:rsidR="00554D80">
        <w:t>, within a given total expenditure on reproduction, there should be a trade-off between seed count and total reproductive costs per seed matured (Figure 1b). This trade-off is similar to the seed size-seed count trade-off, but includes all of a plant</w:t>
      </w:r>
      <w:ins w:id="12" w:author="Dr Elizabeth Wenk " w:date="2016-12-20T09:58:00Z">
        <w:r w:rsidR="00554D80">
          <w:t>’</w:t>
        </w:r>
      </w:ins>
      <w:r w:rsidR="00554D80">
        <w:t xml:space="preserve">s reproductive energy expenditures to construct a seed, not just the seed mass itself. </w:t>
      </w:r>
      <w:r w:rsidR="00554D80">
        <w:t>Second</w:t>
      </w:r>
      <w:r w:rsidR="0015698B">
        <w:t xml:space="preserve">, within a given amount of energy spent to mature ovules to the point of pollination, there should be a trade-off between pollen-attraction costs per ovule and the number of ovules that are displayed to pollinators (Figure </w:t>
      </w:r>
      <w:r w:rsidR="00554D80">
        <w:t>1</w:t>
      </w:r>
      <w:r w:rsidR="00554D80">
        <w:t>c</w:t>
      </w:r>
      <w:r w:rsidR="0015698B">
        <w:t xml:space="preserve">). </w:t>
      </w:r>
      <w:r w:rsidR="00B846EB">
        <w:t xml:space="preserve">Species with higher pollen-attraction costs will </w:t>
      </w:r>
      <w:r w:rsidR="00524161">
        <w:t xml:space="preserve">inevitably </w:t>
      </w:r>
      <w:r w:rsidR="00B846EB">
        <w:t xml:space="preserve">produce fewer ovules. </w:t>
      </w:r>
      <w:r w:rsidR="009603D7">
        <w:t xml:space="preserve">Both trade-offs </w:t>
      </w:r>
      <w:r w:rsidR="00550304">
        <w:t xml:space="preserve">are predicted to </w:t>
      </w:r>
      <w:r w:rsidR="009603D7">
        <w:t xml:space="preserve">have a slope = -1, but the </w:t>
      </w:r>
      <w:r w:rsidR="0015698B">
        <w:t xml:space="preserve">trade-off between </w:t>
      </w:r>
      <w:r w:rsidR="009603D7">
        <w:t xml:space="preserve">pollen-attraction costs </w:t>
      </w:r>
      <w:r w:rsidR="0015698B">
        <w:t xml:space="preserve">and </w:t>
      </w:r>
      <w:r w:rsidR="009603D7">
        <w:t xml:space="preserve">ovules at point of pollination should have a higher intercept, since seed set </w:t>
      </w:r>
      <w:r w:rsidR="0015698B">
        <w:t xml:space="preserve">per ovule </w:t>
      </w:r>
      <w:r w:rsidR="009603D7">
        <w:t xml:space="preserve">is &lt;1. </w:t>
      </w:r>
      <w:r w:rsidR="00957CF9">
        <w:t xml:space="preserve">These are two independent trade-offs, each simply showing there exists a fixed pool of energy to spend. </w:t>
      </w:r>
      <w:commentRangeStart w:id="13"/>
      <w:r w:rsidR="0015698B">
        <w:t xml:space="preserve">Species variation in seedset, the ratio of seed count to ovule count, provides the link between these two </w:t>
      </w:r>
      <w:proofErr w:type="gramStart"/>
      <w:r w:rsidR="0015698B">
        <w:t>trade-</w:t>
      </w:r>
      <w:proofErr w:type="gramEnd"/>
      <w:r w:rsidR="0015698B">
        <w:t xml:space="preserve">offs, and is itself one of the axes in the trade-off described below. </w:t>
      </w:r>
      <w:commentRangeEnd w:id="13"/>
      <w:r w:rsidR="0015698B">
        <w:rPr>
          <w:rStyle w:val="CommentReference"/>
        </w:rPr>
        <w:commentReference w:id="13"/>
      </w:r>
    </w:p>
    <w:p w14:paraId="576CB02E" w14:textId="58D056BE"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w:t>
      </w:r>
      <w:r w:rsidRPr="003C3342">
        <w:lastRenderedPageBreak/>
        <w:t xml:space="preserve">dividing the total energy investment </w:t>
      </w:r>
      <w:r>
        <w:t>per</w:t>
      </w:r>
      <w:r w:rsidRPr="003C3342">
        <w:t xml:space="preserve"> seed between the cost</w:t>
      </w:r>
      <w:r>
        <w:t>s</w:t>
      </w:r>
      <w:r w:rsidRPr="003C3342">
        <w:t xml:space="preserve"> of </w:t>
      </w:r>
      <w:r w:rsidR="004F6B6D">
        <w:t xml:space="preserve">acquiring pollen and </w:t>
      </w:r>
      <w:r w:rsidRPr="003C3342">
        <w:t xml:space="preserve">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r w:rsidR="0094074D">
        <w:instrText xml:space="preserve"> ADDIN ZOTERO_ITEM CSL_CITATION {"citationID":"SgryTZmg","properties":{"formattedCitation":"{\\rtf (Rosenheim {\\i{}et al.} 2014; Burd 2016; Rosenheim {\\i{}et al.} 2016)}","plainCitation":"(Rosenheim et al. 2014; Burd 2016; Rosenheim et al.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3C3342">
        <w:fldChar w:fldCharType="separate"/>
      </w:r>
      <w:r w:rsidR="0094074D" w:rsidRPr="0094074D">
        <w:rPr>
          <w:rFonts w:cs="Times New Roman"/>
        </w:rPr>
        <w:t xml:space="preserve">(Rosenheim </w:t>
      </w:r>
      <w:r w:rsidR="0094074D" w:rsidRPr="0094074D">
        <w:rPr>
          <w:rFonts w:cs="Times New Roman"/>
          <w:i/>
          <w:iCs/>
        </w:rPr>
        <w:t>et al.</w:t>
      </w:r>
      <w:r w:rsidR="0094074D" w:rsidRPr="0094074D">
        <w:rPr>
          <w:rFonts w:cs="Times New Roman"/>
        </w:rPr>
        <w:t xml:space="preserve"> 2014; Burd 2016; Rosenheim </w:t>
      </w:r>
      <w:r w:rsidR="0094074D" w:rsidRPr="0094074D">
        <w:rPr>
          <w:rFonts w:cs="Times New Roman"/>
          <w:i/>
          <w:iCs/>
        </w:rPr>
        <w:t>et al.</w:t>
      </w:r>
      <w:r w:rsidR="0094074D" w:rsidRPr="0094074D">
        <w:rPr>
          <w:rFonts w:cs="Times New Roman"/>
        </w:rPr>
        <w:t xml:space="preserve"> 2016)</w:t>
      </w:r>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 xml:space="preserve">indicate that species with relatively low pollen-attraction costs should </w:t>
      </w:r>
      <w:r w:rsidR="00252B64">
        <w:t>produce a greater excess of ovules relative to what they are able to provision</w:t>
      </w:r>
      <w:r w:rsidR="004F6B6D">
        <w:t xml:space="preserve">; in other words they should have </w:t>
      </w:r>
      <w:r w:rsidR="00252B64">
        <w:t>lower seedset.</w:t>
      </w:r>
    </w:p>
    <w:p w14:paraId="0E9C1B0A" w14:textId="68BE7573" w:rsidR="00C70B23" w:rsidRDefault="00252B64" w:rsidP="00252B64">
      <w:r>
        <w:t xml:space="preserve">This axis of variation </w:t>
      </w:r>
      <w:r w:rsidR="004F6B6D">
        <w:t xml:space="preserve">aligns </w:t>
      </w:r>
      <w:r>
        <w:t xml:space="preserve">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Burd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a species that overproduces </w:t>
      </w:r>
      <w:r w:rsidR="00C70B23" w:rsidRPr="003C3342">
        <w:t xml:space="preserve">ovules, relatively few of which mature in an average year due to limited resource supply. </w:t>
      </w:r>
      <w:r w:rsidR="00550304">
        <w:t xml:space="preserve">Such a species is “optimistic” </w:t>
      </w:r>
      <w:r w:rsidR="004F6B6D">
        <w:t xml:space="preserve">in the sense </w:t>
      </w:r>
      <w:r w:rsidR="00550304">
        <w:t xml:space="preserve">that </w:t>
      </w:r>
      <w:r w:rsidR="004F6B6D">
        <w:t xml:space="preserve">should environmental conditions be unusually favorable, it will be able to respond with high seed production. </w:t>
      </w:r>
      <w:r w:rsidR="00550304">
        <w:t>Since an optimist</w:t>
      </w:r>
      <w:r w:rsidR="004F6B6D">
        <w:t>, in average years,</w:t>
      </w:r>
      <w:r w:rsidR="00550304">
        <w:t xml:space="preserve">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w:t>
      </w:r>
      <w:r w:rsidR="00C70B23" w:rsidRPr="003C3342">
        <w:t xml:space="preserve"> </w:t>
      </w:r>
    </w:p>
    <w:p w14:paraId="65F85BB9" w14:textId="4D4A4A12"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w:t>
      </w:r>
      <w:r w:rsidR="004F6B6D">
        <w:t xml:space="preserve">will favor </w:t>
      </w:r>
      <w:r w:rsidR="007C6EDF">
        <w:t>provision</w:t>
      </w:r>
      <w:r w:rsidR="004F6B6D">
        <w:t>ing</w:t>
      </w:r>
      <w:r w:rsidR="007C6EDF">
        <w:t xml:space="preserve"> embryos that are </w:t>
      </w:r>
      <w:r w:rsidRPr="003C3342">
        <w:t>vigorous genotypes</w:t>
      </w:r>
      <w:r w:rsidR="003D5363">
        <w:t>, in part accomplished</w:t>
      </w:r>
      <w:r>
        <w:t xml:space="preserve"> by being selective about which pollen grains to use and which zygotes to provision, termed selective abortion</w:t>
      </w:r>
      <w:r w:rsidR="003D5363">
        <w:t xml:space="preserve">. This </w:t>
      </w:r>
      <w:r w:rsidR="003D5363">
        <w:lastRenderedPageBreak/>
        <w:t>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(Willson &amp; Burley 1983; Sutherland 1986; Kozlowski &amp; Stearns 1989; Guittian 1993; Melser &amp; Klinkhamer 2001; Harder &amp; Barrett 2006)</w:t>
      </w:r>
      <w:r>
        <w:fldChar w:fldCharType="end"/>
      </w:r>
      <w:r>
        <w:t xml:space="preserve">. </w:t>
      </w:r>
      <w:r w:rsidR="008D5690">
        <w:t>A</w:t>
      </w:r>
      <w:r>
        <w:t xml:space="preserve"> parent plant can exert stronger zygote selection if a large pool of excess </w:t>
      </w:r>
      <w:r w:rsidR="004F6B6D">
        <w:t>zygotes is brought into existence</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w:t>
      </w:r>
      <w:r w:rsidR="00762C9F">
        <w:t>1</w:t>
      </w:r>
      <w:r w:rsidR="00762C9F">
        <w:t>d</w:t>
      </w:r>
      <w:r w:rsidR="006A0EE8">
        <w:t xml:space="preserve">). </w:t>
      </w:r>
      <w:r w:rsidR="0000005F">
        <w:t xml:space="preserve"> </w:t>
      </w:r>
      <w:r w:rsidR="0067148D">
        <w:t>(</w:t>
      </w:r>
      <w:r w:rsidR="0000005F">
        <w:t xml:space="preserve">Note that </w:t>
      </w:r>
      <w:r w:rsidR="0000005F">
        <w:rPr>
          <w:i/>
        </w:rPr>
        <w:t>choosiness</w:t>
      </w:r>
      <w:r w:rsidR="0000005F">
        <w:t xml:space="preserve"> as defined here</w:t>
      </w:r>
      <w:r w:rsidR="0067148D">
        <w:t xml:space="preserve"> encompasses</w:t>
      </w:r>
      <w:r w:rsidR="0000005F">
        <w:t xml:space="preserve"> a number of processes that occur between </w:t>
      </w:r>
      <w:r w:rsidR="0067148D">
        <w:t xml:space="preserve">ovule maturation and the onset of zygote provisioning, including </w:t>
      </w:r>
      <w:r w:rsidR="0067148D" w:rsidRPr="003C3342">
        <w:t xml:space="preserve">pollen-limitation, pollen-ovule incompatibility, </w:t>
      </w:r>
      <w:r w:rsidR="0067148D">
        <w:t>and selective embryo abortion.</w:t>
      </w:r>
      <w:r w:rsidR="000B2E8D">
        <w:t xml:space="preserve"> However among these processes, it is selective abortion that is expected to be stronger in species with a relatively higher ovule count, i.e. parental optimists.</w:t>
      </w:r>
      <w:r w:rsidR="0067148D">
        <w:t>)</w:t>
      </w:r>
    </w:p>
    <w:p w14:paraId="403D517C" w14:textId="77777777" w:rsidR="00D848E4" w:rsidRDefault="00ED5D48" w:rsidP="008D5690">
      <w:pPr>
        <w:rPr>
          <w:ins w:id="14" w:author="Dr Elizabeth Wenk " w:date="2016-12-20T15:54:00Z"/>
        </w:rPr>
      </w:pPr>
      <w:ins w:id="15" w:author="Dr Elizabeth Wenk " w:date="2016-12-20T10:10:00Z">
        <w:r>
          <w:t xml:space="preserve">The count-size trade-offs and parental optimist-parental pessimist trade-offs emerge in different bodies of literature, but </w:t>
        </w:r>
      </w:ins>
      <w:ins w:id="16" w:author="Dr Elizabeth Wenk " w:date="2016-12-20T10:11:00Z">
        <w:r>
          <w:t xml:space="preserve">by extending them to consider total reproductive investment and parts counts </w:t>
        </w:r>
      </w:ins>
      <w:ins w:id="17" w:author="Dr Elizabeth Wenk " w:date="2016-12-20T15:45:00Z">
        <w:r w:rsidR="00D848E4">
          <w:t xml:space="preserve">at </w:t>
        </w:r>
      </w:ins>
      <w:ins w:id="18" w:author="Dr Elizabeth Wenk " w:date="2016-12-20T10:11:00Z">
        <w:r>
          <w:t xml:space="preserve">two key times in a plant’s reproductive cycle it becomes apparent that they </w:t>
        </w:r>
      </w:ins>
      <w:del w:id="19" w:author="Dr Elizabeth Wenk " w:date="2016-12-20T10:12:00Z">
        <w:r w:rsidR="008D5690" w:rsidDel="00ED5D48">
          <w:delText xml:space="preserve">The </w:delText>
        </w:r>
        <w:r w:rsidR="006A0EE8" w:rsidDel="00ED5D48">
          <w:delText xml:space="preserve">trade-offs </w:delText>
        </w:r>
        <w:r w:rsidR="008D5690" w:rsidDel="00ED5D48">
          <w:delText xml:space="preserve">described </w:delText>
        </w:r>
        <w:r w:rsidR="000B2E8D" w:rsidDel="00ED5D48">
          <w:delText xml:space="preserve">involve </w:delText>
        </w:r>
        <w:r w:rsidR="006A0EE8" w:rsidDel="00ED5D48">
          <w:delText>different reproductive tissue</w:delText>
        </w:r>
        <w:r w:rsidR="000B2E8D" w:rsidDel="00ED5D48">
          <w:delText>s</w:delText>
        </w:r>
        <w:r w:rsidR="006A0EE8" w:rsidDel="00ED5D48">
          <w:delText xml:space="preserve">, but </w:delText>
        </w:r>
      </w:del>
      <w:r w:rsidR="006A0EE8">
        <w:t>represent the same r</w:t>
      </w:r>
      <w:r w:rsidR="0067148D">
        <w:t>eproductive strategy continuum</w:t>
      </w:r>
      <w:ins w:id="20" w:author="Dr Elizabeth Wenk " w:date="2016-12-20T15:45:00Z">
        <w:r w:rsidR="00D848E4">
          <w:t xml:space="preserve"> and together predict a syndrome of traits associated with large-seeded versus</w:t>
        </w:r>
      </w:ins>
      <w:del w:id="21" w:author="Dr Elizabeth Wenk " w:date="2016-12-20T10:12:00Z">
        <w:r w:rsidR="008D5690" w:rsidDel="00ED5D48">
          <w:delText xml:space="preserve">. </w:delText>
        </w:r>
      </w:del>
      <w:ins w:id="22" w:author="Dr Elizabeth Wenk " w:date="2016-12-20T10:12:00Z">
        <w:r>
          <w:t xml:space="preserve"> (</w:t>
        </w:r>
      </w:ins>
      <w:ins w:id="23" w:author="Dr Elizabeth Wenk " w:date="2016-12-20T15:46:00Z">
        <w:r w:rsidR="00D848E4">
          <w:t xml:space="preserve">depicted in </w:t>
        </w:r>
      </w:ins>
      <w:ins w:id="24" w:author="Dr Elizabeth Wenk " w:date="2016-12-20T10:12:00Z">
        <w:r>
          <w:t>Figure 1e)</w:t>
        </w:r>
      </w:ins>
      <w:ins w:id="25" w:author="Dr Elizabeth Wenk " w:date="2016-12-20T15:45:00Z">
        <w:r w:rsidR="00D848E4">
          <w:t xml:space="preserve"> versus small-seeded species</w:t>
        </w:r>
      </w:ins>
      <w:ins w:id="26" w:author="Dr Elizabeth Wenk " w:date="2016-12-20T10:12:00Z">
        <w:r>
          <w:t xml:space="preserve">. </w:t>
        </w:r>
      </w:ins>
      <w:ins w:id="27" w:author="Dr Elizabeth Wenk " w:date="2016-12-20T10:41:00Z">
        <w:r w:rsidR="00DA2BE7">
          <w:t xml:space="preserve">Consider </w:t>
        </w:r>
      </w:ins>
      <w:ins w:id="28" w:author="Dr Elizabeth Wenk " w:date="2016-12-20T15:47:00Z">
        <w:r w:rsidR="00D848E4">
          <w:t xml:space="preserve">a large-seeded </w:t>
        </w:r>
      </w:ins>
      <w:ins w:id="29" w:author="Dr Elizabeth Wenk " w:date="2016-12-20T10:41:00Z">
        <w:r w:rsidR="00DA2BE7">
          <w:t>species</w:t>
        </w:r>
      </w:ins>
      <w:ins w:id="30" w:author="Dr Elizabeth Wenk " w:date="2016-12-20T15:47:00Z">
        <w:r w:rsidR="00D848E4">
          <w:t xml:space="preserve">, one </w:t>
        </w:r>
      </w:ins>
      <w:ins w:id="31" w:author="Dr Elizabeth Wenk " w:date="2016-12-20T10:41:00Z">
        <w:r w:rsidR="00DA2BE7">
          <w:t xml:space="preserve">lying on the low seed count-high reproductive costs end of </w:t>
        </w:r>
      </w:ins>
      <w:ins w:id="32" w:author="Dr Elizabeth Wenk " w:date="2016-12-20T15:47:00Z">
        <w:r w:rsidR="00D848E4">
          <w:t>trade-off 1</w:t>
        </w:r>
      </w:ins>
      <w:ins w:id="33" w:author="Dr Elizabeth Wenk " w:date="2016-12-20T10:42:00Z">
        <w:r w:rsidR="00DA2BE7">
          <w:t xml:space="preserve"> (Figure 1b)</w:t>
        </w:r>
      </w:ins>
      <w:ins w:id="34" w:author="Dr Elizabeth Wenk " w:date="2016-12-20T10:41:00Z">
        <w:r w:rsidR="00DA2BE7">
          <w:t xml:space="preserve">. Such species will align with the high choosiness-low relative pollen attraction costs end of </w:t>
        </w:r>
      </w:ins>
      <w:ins w:id="35" w:author="Dr Elizabeth Wenk " w:date="2016-12-20T10:42:00Z">
        <w:r w:rsidR="00DA2BE7">
          <w:t xml:space="preserve">trade-off </w:t>
        </w:r>
      </w:ins>
      <w:ins w:id="36" w:author="Dr Elizabeth Wenk " w:date="2016-12-20T15:48:00Z">
        <w:r w:rsidR="00D848E4">
          <w:t xml:space="preserve">3 </w:t>
        </w:r>
      </w:ins>
      <w:ins w:id="37" w:author="Dr Elizabeth Wenk " w:date="2016-12-20T10:42:00Z">
        <w:r w:rsidR="00DA2BE7">
          <w:t xml:space="preserve">(Figure 1d), for species with high reproductive costs will be </w:t>
        </w:r>
      </w:ins>
      <w:ins w:id="38" w:author="Dr Elizabeth Wenk " w:date="2016-12-20T10:43:00Z">
        <w:r w:rsidR="00DA2BE7">
          <w:t xml:space="preserve">most </w:t>
        </w:r>
      </w:ins>
      <w:ins w:id="39" w:author="Dr Elizabeth Wenk " w:date="2016-12-20T10:42:00Z">
        <w:r w:rsidR="00DA2BE7">
          <w:t>selective about which embryos to provision.</w:t>
        </w:r>
      </w:ins>
      <w:ins w:id="40" w:author="Dr Elizabeth Wenk " w:date="2016-12-20T10:43:00Z">
        <w:r w:rsidR="00DA2BE7">
          <w:t xml:space="preserve"> By logic, a species with low seed count and high choosiness (low seedset), must produce a relatively larger ovule count, aligning these species with the high ovule count-low pollen-attraction costs</w:t>
        </w:r>
      </w:ins>
      <w:ins w:id="41" w:author="Dr Elizabeth Wenk " w:date="2016-12-20T10:45:00Z">
        <w:r w:rsidR="00DA2BE7">
          <w:t xml:space="preserve"> end of trade-off </w:t>
        </w:r>
      </w:ins>
      <w:ins w:id="42" w:author="Dr Elizabeth Wenk " w:date="2016-12-20T15:48:00Z">
        <w:r w:rsidR="00D848E4">
          <w:t xml:space="preserve">2 </w:t>
        </w:r>
      </w:ins>
      <w:ins w:id="43" w:author="Dr Elizabeth Wenk " w:date="2016-12-20T10:45:00Z">
        <w:r w:rsidR="00DA2BE7">
          <w:t xml:space="preserve">(Figure 1c). </w:t>
        </w:r>
      </w:ins>
      <w:ins w:id="44" w:author="Dr Elizabeth Wenk " w:date="2016-12-20T15:48:00Z">
        <w:r w:rsidR="00D848E4">
          <w:t xml:space="preserve">Indeed, trade-off 3 is </w:t>
        </w:r>
      </w:ins>
      <w:ins w:id="45" w:author="Dr Elizabeth Wenk " w:date="2016-12-20T15:51:00Z">
        <w:r w:rsidR="00D848E4">
          <w:t xml:space="preserve">nearly a ratio of the two </w:t>
        </w:r>
      </w:ins>
      <w:ins w:id="46" w:author="Dr Elizabeth Wenk " w:date="2016-12-20T15:52:00Z">
        <w:r w:rsidR="00D848E4">
          <w:t xml:space="preserve">energy pool-count trade-offs: it reflects </w:t>
        </w:r>
      </w:ins>
      <w:ins w:id="47" w:author="Dr Elizabeth Wenk " w:date="2016-12-20T15:53:00Z">
        <w:r w:rsidR="00D848E4">
          <w:t xml:space="preserve">what decisions plants make after allocating energy to pollen-attraction (trade-off 2), but before begin their allocation of the provisioning component of total reproductive investment (part of trade-off 1). </w:t>
        </w:r>
      </w:ins>
    </w:p>
    <w:p w14:paraId="0BC10F31" w14:textId="0B6BE8DA" w:rsidR="0012287A" w:rsidRDefault="00DA2BE7" w:rsidP="008D5690">
      <w:ins w:id="48" w:author="Dr Elizabeth Wenk " w:date="2016-12-20T10:46:00Z">
        <w:r>
          <w:lastRenderedPageBreak/>
          <w:t xml:space="preserve">In summary, </w:t>
        </w:r>
      </w:ins>
      <w:del w:id="49" w:author="Dr Elizabeth Wenk " w:date="2016-12-20T10:46:00Z">
        <w:r w:rsidR="008D5690" w:rsidDel="00DA2BE7">
          <w:delText>A</w:delText>
        </w:r>
      </w:del>
      <w:ins w:id="50" w:author="Dr Elizabeth Wenk " w:date="2016-12-20T10:46:00Z">
        <w:r>
          <w:t>a</w:t>
        </w:r>
      </w:ins>
      <w:r w:rsidR="008D5690">
        <w:t xml:space="preserve">t one end of the spectrum are species that produce relatively few, </w:t>
      </w:r>
      <w:r w:rsidR="000B2E8D">
        <w:t xml:space="preserve">but </w:t>
      </w:r>
      <w:r w:rsidR="008D5690">
        <w:t xml:space="preserve">large seeds, and have low seedset. They display greater </w:t>
      </w:r>
      <w:r w:rsidR="000B2E8D">
        <w:t>selectivity</w:t>
      </w:r>
      <w:r w:rsidR="000B2E8D" w:rsidDel="000B2E8D">
        <w:t xml:space="preserve"> </w:t>
      </w:r>
      <w:r w:rsidR="008D5690">
        <w:t xml:space="preserve">in which zygotes to provision, since they are investing more energy in each offspring and maturing fewer seeds. These species invest </w:t>
      </w:r>
      <w:r w:rsidR="000B2E8D">
        <w:t xml:space="preserve">relatively </w:t>
      </w:r>
      <w:r w:rsidR="008D5690">
        <w:t>more in seed provisioning and relatively less in pollen attraction</w:t>
      </w:r>
      <w:r w:rsidR="001D74F4">
        <w:t xml:space="preserve"> per ovule</w:t>
      </w:r>
      <w:r w:rsidR="008D5690">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rsidR="008D5690">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28637D8D"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w:t>
      </w:r>
      <w:r w:rsidR="00DB0EBC">
        <w:t>3) With increased seed size, species spend a decreasing proportion of their success costs on pollen-attraction costs, as they are expected to produce a large number of inexpensive ovules</w:t>
      </w:r>
      <w:r w:rsidR="00DA2BE7">
        <w:t>.</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t xml:space="preserve">How much do individual plants invest in different reproductive tissues and does </w:t>
      </w:r>
      <w:r w:rsidR="001D74F4">
        <w:t xml:space="preserve">the proportional investment </w:t>
      </w:r>
      <w:r>
        <w:t xml:space="preserve">differ among </w:t>
      </w:r>
      <w:r w:rsidRPr="003270F1">
        <w:t>species</w:t>
      </w:r>
      <w:r>
        <w:t>?</w:t>
      </w:r>
    </w:p>
    <w:p w14:paraId="4D24FB3A" w14:textId="77777777" w:rsidR="000B2E8D" w:rsidRDefault="000B2E8D" w:rsidP="000B2E8D">
      <w:pPr>
        <w:pStyle w:val="ListParagraph"/>
        <w:numPr>
          <w:ilvl w:val="0"/>
          <w:numId w:val="11"/>
        </w:numPr>
      </w:pPr>
      <w:r>
        <w:t>Do the hypothesized trade-offs exist between pollen attraction costs and ovules available for pollination and between success costs and seed count?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lastRenderedPageBreak/>
        <w:t>Within a species, do total accessory costs or particular accessory cost components shift with plant size, age, or reproductive investment?</w:t>
      </w:r>
    </w:p>
    <w:p w14:paraId="76105355" w14:textId="3A00022A" w:rsidR="00AC35F9" w:rsidRDefault="00C94EFD" w:rsidP="00AC35F9">
      <w:r w:rsidRPr="003C3342">
        <w:t xml:space="preserve">The dataset </w:t>
      </w:r>
      <w:r w:rsidR="00AC35F9">
        <w:t xml:space="preserve">we use to address these questions </w:t>
      </w:r>
      <w:r w:rsidRPr="003C3342">
        <w:t xml:space="preserve">is, to our knowledge, the most complete dataset </w:t>
      </w:r>
      <w:r w:rsidR="000B2E8D">
        <w:t xml:space="preserve">where </w:t>
      </w:r>
      <w:r w:rsidRPr="003C3342">
        <w:t xml:space="preserve">plant size, vegetative investment, reproductive investment, seed investment, seed count, and seed mass </w:t>
      </w:r>
      <w:r w:rsidR="000B2E8D">
        <w:t>were simultaneously measured</w:t>
      </w:r>
      <w:r w:rsidR="000B2E8D" w:rsidRPr="003C3342">
        <w:t xml:space="preserve"> </w:t>
      </w:r>
      <w:r w:rsidRPr="003C3342">
        <w:t xml:space="preserve">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690F028F"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investment</w:t>
      </w:r>
      <w:r w:rsidR="000B2E8D">
        <w:t xml:space="preserve">. </w:t>
      </w:r>
      <w:r>
        <w:t xml:space="preserve">For this purpose we consider </w:t>
      </w:r>
      <w:r w:rsidR="001D74F4">
        <w:t xml:space="preserve">variables including </w:t>
      </w:r>
      <w:r w:rsidRPr="003C3342">
        <w:t xml:space="preserve">total seed </w:t>
      </w:r>
      <w:r w:rsidR="00C11A83">
        <w:t>mass</w:t>
      </w:r>
      <w:r w:rsidRPr="003C3342">
        <w:t xml:space="preserve">, total fruit </w:t>
      </w:r>
      <w:r w:rsidR="00C11A83">
        <w:t>mass</w:t>
      </w:r>
      <w:r w:rsidRPr="003C3342">
        <w:t xml:space="preserve">,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t>Methods</w:t>
      </w:r>
    </w:p>
    <w:p w14:paraId="10B74F49" w14:textId="025829E7" w:rsidR="00687D3A" w:rsidRPr="003C3342" w:rsidRDefault="00687D3A" w:rsidP="003C3342">
      <w:pPr>
        <w:pStyle w:val="Heading2"/>
      </w:pPr>
      <w:r w:rsidRPr="003C3342">
        <w:t>Study system</w:t>
      </w:r>
    </w:p>
    <w:p w14:paraId="0F5671CB" w14:textId="2E2F9B6E"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w:t>
      </w:r>
      <w:r w:rsidR="00C11A83">
        <w:t xml:space="preserve">surfaces </w:t>
      </w:r>
      <w:r w:rsidRPr="003C3342">
        <w:t>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(Kodela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w:t>
      </w:r>
      <w:r w:rsidRPr="003C3342">
        <w:lastRenderedPageBreak/>
        <w:t xml:space="preserve">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The family Myrtaceae is well represented in the community, but absent from the study, as all</w:t>
      </w:r>
      <w:r w:rsidR="0012287A">
        <w:t xml:space="preserve"> locally</w:t>
      </w:r>
      <w:r w:rsidRPr="003C3342">
        <w:t xml:space="preserve"> common </w:t>
      </w:r>
      <w:r w:rsidR="00C11A83">
        <w:t xml:space="preserve">Myrtaceae </w:t>
      </w:r>
      <w:r w:rsidRPr="003C3342">
        <w:t>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t>Field measurements</w:t>
      </w:r>
    </w:p>
    <w:p w14:paraId="45179DB5" w14:textId="3BBBB8CD"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C11A83">
        <w:t>. R</w:t>
      </w:r>
      <w:r w:rsidR="003F5336">
        <w:t xml:space="preserve">epeat visits </w:t>
      </w:r>
      <w:r w:rsidR="00C11A83">
        <w:t xml:space="preserve">were </w:t>
      </w:r>
      <w:r w:rsidR="003F5336">
        <w:t>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 xml:space="preserve">although a number of species </w:t>
      </w:r>
      <w:r w:rsidR="006869F3" w:rsidRPr="003C3342">
        <w:lastRenderedPageBreak/>
        <w:t>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3CF7D4F6"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 xml:space="preserve">diameter </w:t>
      </w:r>
      <w:r w:rsidRPr="003C3342">
        <w:t>was remeasured</w:t>
      </w:r>
      <w:r w:rsidR="008C369F">
        <w:t xml:space="preserve"> at the same location</w:t>
      </w:r>
      <w:r w:rsidRPr="003C3342">
        <w:t xml:space="preserve">. </w:t>
      </w:r>
      <w:r w:rsidR="00C11A83">
        <w:t>P</w:t>
      </w:r>
      <w:r w:rsidRPr="003C3342">
        <w:t>lants were then harvested at ground level</w:t>
      </w:r>
      <w:r w:rsidR="008C369F">
        <w:t xml:space="preserve"> and </w:t>
      </w:r>
      <w:r w:rsidRPr="003C3342">
        <w:t>oven dried at 60ºC for at least 1 week. Leaves and stems were separated and weighed.</w:t>
      </w:r>
    </w:p>
    <w:p w14:paraId="4356F417" w14:textId="7512524E"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was quite variable. The exact flowering parts considered varied considerably by species 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t>
      </w:r>
      <w:r w:rsidR="00C11A83">
        <w:t>mass</w:t>
      </w:r>
      <w:r w:rsidRPr="003C3342">
        <w:t xml:space="preserve">.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870C99E"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w:t>
      </w:r>
      <w:r w:rsidR="000D0446">
        <w:lastRenderedPageBreak/>
        <w:t xml:space="preserve">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C11A83">
        <w:t xml:space="preserve">mass </w:t>
      </w:r>
      <w:r w:rsidR="00944994">
        <w:t>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48EC7625" w:rsidR="00A214E8" w:rsidRDefault="000D0446" w:rsidP="003C3342">
      <w:r>
        <w:t xml:space="preserve">To calculate the three success cost components, pollen-attraction costs, packaging and dispersal costs, and seed </w:t>
      </w:r>
      <w:r w:rsidR="00C11A83">
        <w:t>mass</w:t>
      </w:r>
      <w:r w:rsidR="0070304C">
        <w:t>,</w:t>
      </w:r>
      <w:r>
        <w:t xml:space="preserve"> the unit </w:t>
      </w:r>
      <w:r w:rsidR="00C11A83">
        <w:t xml:space="preserve">mass </w:t>
      </w:r>
      <w:r>
        <w:t xml:space="preserve">of reproductive parts required for the successful creation and provisioning of a single propagule were summed together. For pollen-attraction tissues, unit </w:t>
      </w:r>
      <w:r w:rsidR="00C11A83">
        <w:t xml:space="preserve">mass </w:t>
      </w:r>
      <w:r>
        <w:t xml:space="preserve">was determined by dividing the mass of the part at the time of pollination by the number of ovules it supported. </w:t>
      </w:r>
      <w:r w:rsidR="00944994">
        <w:t>All calculations make the assumption that each species produces a fix</w:t>
      </w:r>
      <w:r w:rsidR="00C11A83">
        <w:t>ed (average)</w:t>
      </w:r>
      <w:r w:rsidR="00944994">
        <w:t xml:space="preserve">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rsidR="00C11A83">
        <w:t xml:space="preserve">mass </w:t>
      </w:r>
      <w:r>
        <w:t xml:space="preserve">was calculated by dividing the mass of the part at seed maturity by the number of seeds it supported. </w:t>
      </w:r>
      <w:r w:rsidR="000611F0">
        <w:t xml:space="preserve">For seed </w:t>
      </w:r>
      <w:r w:rsidR="00C11A83">
        <w:t>mass</w:t>
      </w:r>
      <w:r w:rsidR="000611F0">
        <w:t xml:space="preserve">, we chose to designate the endosperm and embryo as the primary reproductive unit, for it provides a consistent comparison of tissue </w:t>
      </w:r>
      <w:r w:rsidR="00C11A83">
        <w:t xml:space="preserve">mass </w:t>
      </w:r>
      <w:r w:rsidR="000611F0">
        <w:t xml:space="preserve">across species. It is hereafter referred to as </w:t>
      </w:r>
      <w:r w:rsidR="000611F0" w:rsidRPr="00563A09">
        <w:rPr>
          <w:i/>
        </w:rPr>
        <w:t>seed size</w:t>
      </w:r>
      <w:r w:rsidR="000611F0">
        <w:t>. In contrast, the propagule includes the seed coat</w:t>
      </w:r>
      <w:r w:rsidR="00C11A83">
        <w:t>,</w:t>
      </w:r>
      <w:r w:rsidR="000611F0">
        <w:t xml:space="preserve">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lastRenderedPageBreak/>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t>Results</w:t>
      </w:r>
    </w:p>
    <w:p w14:paraId="6711B244" w14:textId="77777777" w:rsidR="00717B9E" w:rsidRPr="003C3342" w:rsidRDefault="00EA13E4" w:rsidP="003C3342">
      <w:pPr>
        <w:pStyle w:val="Heading2"/>
      </w:pPr>
      <w:r w:rsidRPr="003C3342">
        <w:t>Accessory costs and accessory cost components</w:t>
      </w:r>
    </w:p>
    <w:p w14:paraId="2CF0DA4F" w14:textId="5A5A1316"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t>
      </w:r>
      <w:r w:rsidR="00C11A83">
        <w:t>mass</w:t>
      </w:r>
      <w:r w:rsidR="009A035F">
        <w:t xml:space="preserve">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424803E2" w14:textId="00E95B48" w:rsidR="00C11A83" w:rsidRPr="003C3342" w:rsidRDefault="008F4107" w:rsidP="00C11A83">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 xml:space="preserve">(the </w:t>
      </w:r>
      <w:r w:rsidR="00C11A83">
        <w:t>mass</w:t>
      </w:r>
      <w:r w:rsidR="00EA13E4" w:rsidRPr="003C3342">
        <w:t xml:space="preserve">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C11A83">
        <w:t>mass</w:t>
      </w:r>
      <w:r w:rsidR="00EC6388" w:rsidRPr="003C3342">
        <w:t xml:space="preserve">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 xml:space="preserve">Hakea </w:t>
      </w:r>
      <w:r w:rsidR="002A5C83" w:rsidRPr="003C3342">
        <w:rPr>
          <w:i/>
        </w:rPr>
        <w:lastRenderedPageBreak/>
        <w:t>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00C11A83" w:rsidRPr="003C3342">
        <w:t xml:space="preserve">Note that fruit that abort after pollination but before </w:t>
      </w:r>
      <w:r w:rsidR="00C11A83">
        <w:t xml:space="preserve">the onset of visible </w:t>
      </w:r>
      <w:r w:rsidR="00C11A83" w:rsidRPr="003C3342">
        <w:t xml:space="preserve">provisioning </w:t>
      </w:r>
      <w:r w:rsidR="00C11A83">
        <w:t>were</w:t>
      </w:r>
      <w:r w:rsidR="00C11A83" w:rsidRPr="003C3342">
        <w:t xml:space="preserve"> recorded as shed flowers, such that </w:t>
      </w:r>
      <w:r w:rsidR="00C11A83">
        <w:t>pollen-attraction costs (</w:t>
      </w:r>
      <w:r w:rsidR="00C11A83" w:rsidRPr="003C3342">
        <w:t>pre-provisioning</w:t>
      </w:r>
      <w:r w:rsidR="00C11A83">
        <w:t>)</w:t>
      </w:r>
      <w:r w:rsidR="00C11A83" w:rsidRPr="003C3342">
        <w:t xml:space="preserve"> include</w:t>
      </w:r>
      <w:r w:rsidR="00C11A83">
        <w:t>d</w:t>
      </w:r>
      <w:r w:rsidR="00C11A83" w:rsidRPr="003C3342">
        <w:t xml:space="preserve"> </w:t>
      </w:r>
      <w:r w:rsidR="00C11A83">
        <w:t xml:space="preserve">costs associated with </w:t>
      </w:r>
      <w:r w:rsidR="00C11A83" w:rsidRPr="003C3342">
        <w:t xml:space="preserve">ovules aborted both due to lack of pollination and due to early maternal selection. </w:t>
      </w:r>
    </w:p>
    <w:p w14:paraId="597265E7" w14:textId="2F7FD130"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C11A83">
        <w:t xml:space="preserve">size </w:t>
      </w:r>
      <w:r w:rsidR="00FD2B1C" w:rsidRPr="003C3342">
        <w:t xml:space="preserve">of these </w:t>
      </w:r>
      <w:r w:rsidR="00C11A83">
        <w:t xml:space="preserve">cost </w:t>
      </w:r>
      <w:r w:rsidR="00FD2B1C" w:rsidRPr="003C3342">
        <w:t>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789AB1CF" w:rsidR="00707367" w:rsidRDefault="00707367" w:rsidP="006E0A3A">
      <w:pPr>
        <w:rPr>
          <w:rFonts w:eastAsia="Times New Roman"/>
          <w:color w:val="000000"/>
          <w:lang w:eastAsia="en-AU"/>
        </w:rPr>
      </w:pPr>
      <w:r>
        <w:rPr>
          <w:rFonts w:eastAsia="Times New Roman"/>
          <w:color w:val="000000"/>
          <w:lang w:eastAsia="en-AU"/>
        </w:rPr>
        <w:lastRenderedPageBreak/>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w:t>
      </w:r>
      <w:r w:rsidR="00C11A83">
        <w:t xml:space="preserve">strangely </w:t>
      </w:r>
      <w:r w:rsidR="00342A2A">
        <w:t xml:space="preserve">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lastRenderedPageBreak/>
        <w:t>Shifts in accessory costs with plant size, age, or reproductive effort</w:t>
      </w:r>
    </w:p>
    <w:p w14:paraId="59F901F3" w14:textId="319C3DE3"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153A17">
        <w:t xml:space="preserve">one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t>Correlates with total reproductive investment</w:t>
      </w:r>
    </w:p>
    <w:p w14:paraId="1FD9F66F" w14:textId="3B819875"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t>investment was only rather loosely correlated with total reproductive investment, both within and across species (</w:t>
      </w:r>
      <w:r w:rsidR="00514CFB" w:rsidRPr="003C3342">
        <w:t xml:space="preserve">Table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Pr="003C3342">
        <w:t xml:space="preserve">. </w:t>
      </w:r>
    </w:p>
    <w:p w14:paraId="7030BD2A" w14:textId="780B877B"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 xml:space="preserve">*seed count) versus all reproductive tissues was </w:t>
      </w:r>
      <w:r w:rsidR="00153A17">
        <w:t xml:space="preserve">only </w:t>
      </w:r>
      <w:r w:rsidRPr="003C3342">
        <w:t>0.</w:t>
      </w:r>
      <w:r w:rsidR="00E24109" w:rsidRPr="003C3342">
        <w:t>7</w:t>
      </w:r>
      <w:r w:rsidR="00E24109">
        <w:t>3</w:t>
      </w:r>
      <w:r w:rsidRPr="003C3342">
        <w:t xml:space="preserve">. Investment in </w:t>
      </w:r>
      <w:r w:rsidR="009A035F">
        <w:t>discarded</w:t>
      </w:r>
      <w:r w:rsidRPr="003C3342">
        <w:t xml:space="preserve"> tissues is a better predictor for two reasons. First, </w:t>
      </w:r>
      <w:r w:rsidR="009A035F">
        <w:t>discarded</w:t>
      </w:r>
      <w:r w:rsidRPr="003C3342">
        <w:t xml:space="preserve"> tissues accounted for </w:t>
      </w:r>
      <w:r w:rsidR="00E24109">
        <w:t>73</w:t>
      </w:r>
      <w:r w:rsidRPr="003C3342">
        <w:t xml:space="preserve">% of total reproductive investment; and second, </w:t>
      </w:r>
      <w:r w:rsidRPr="003C3342">
        <w:lastRenderedPageBreak/>
        <w:t xml:space="preserve">energy investment into buds and flowers was more predictable, while further </w:t>
      </w:r>
      <w:r w:rsidR="006341A0" w:rsidRPr="003C3342">
        <w:t>filtering processes occur</w:t>
      </w:r>
      <w:r w:rsidR="00153A17">
        <w:t>red</w:t>
      </w:r>
      <w:r w:rsidR="006341A0" w:rsidRPr="003C3342">
        <w:t xml:space="preserve">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t>Discussion</w:t>
      </w:r>
    </w:p>
    <w:p w14:paraId="7193C9ED" w14:textId="7C9EEF2D" w:rsidR="006751DC" w:rsidRPr="003C3342" w:rsidRDefault="006751DC" w:rsidP="006751DC">
      <w:r>
        <w:t xml:space="preserve">There were four key outcomes from this study. First, these long-lived perennial plants expended a very large proportion of reproductive energy on accessory costs. </w:t>
      </w:r>
      <w:r w:rsidRPr="003C3342">
        <w:t xml:space="preserve">Investment in seed dry mass represented a quite modest proportion of total reproductive investment </w:t>
      </w:r>
      <w:r>
        <w:t xml:space="preserve">(RE) </w:t>
      </w:r>
      <w:r w:rsidRPr="003C3342">
        <w:t xml:space="preserve">for the 14 perennial species included in this study, with just </w:t>
      </w:r>
      <w:r>
        <w:t>0.2</w:t>
      </w:r>
      <w:r w:rsidRPr="003C3342">
        <w:t>-</w:t>
      </w:r>
      <w:r>
        <w:t>4</w:t>
      </w:r>
      <w:r w:rsidRPr="003C3342">
        <w:t xml:space="preserve">% of </w:t>
      </w:r>
      <w:r>
        <w:t>RE</w:t>
      </w:r>
      <w:r w:rsidRPr="003C3342">
        <w:t xml:space="preserve"> going to </w:t>
      </w:r>
      <w:r>
        <w:t xml:space="preserve">seeds </w:t>
      </w:r>
      <w:r w:rsidRPr="003C3342">
        <w:t xml:space="preserve">versus other reproductive tissues (Table 1). Even the individual with the lowest accessory costs invested just </w:t>
      </w:r>
      <w:r>
        <w:t>9.5</w:t>
      </w:r>
      <w:r w:rsidRPr="003C3342">
        <w:t xml:space="preserve">% of its </w:t>
      </w:r>
      <w:r>
        <w:t>RE</w:t>
      </w:r>
      <w:r w:rsidRPr="003C3342">
        <w:t xml:space="preserve"> into the </w:t>
      </w:r>
      <w:r>
        <w:t xml:space="preserve">seed </w:t>
      </w:r>
      <w:r w:rsidRPr="003C3342">
        <w:t xml:space="preserve">itself. </w:t>
      </w:r>
      <w:r>
        <w:t xml:space="preserve">Second, there existed trade-offs between ovule count and pollen-attraction costs and between seed count and total reproductive costs. The trade-offs indicate there exists a fixed pool of energy to invest and species differ in the relative cost of a part versus the number of parts they can produce. We also observed a trade-off between choosiness, the inverse of seedset, and pollen-attraction costs: species that expend less energy to produce an ovule produce a greater excess of ovules. These are species at the </w:t>
      </w:r>
      <w:r w:rsidRPr="00B95004">
        <w:rPr>
          <w:i/>
        </w:rPr>
        <w:t>parental</w:t>
      </w:r>
      <w:r>
        <w:t xml:space="preserve"> </w:t>
      </w:r>
      <w:r>
        <w:rPr>
          <w:i/>
        </w:rPr>
        <w:t>optimist</w:t>
      </w:r>
      <w:r>
        <w:t xml:space="preserve"> end of the optimist-pessimist spectrum, which have proportionally costlier provisioning tissues relative to pollen attraction tissues </w:t>
      </w:r>
      <w:r>
        <w:fldChar w:fldCharType="begin"/>
      </w:r>
      <w:r>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w:t>
      </w:r>
      <w:r>
        <w:fldChar w:fldCharType="end"/>
      </w:r>
      <w:r>
        <w:t xml:space="preserve">. In combination, these trade-offs lead to systematic differences in the way energy is allocated across species, our third outcome. The </w:t>
      </w:r>
      <w:r>
        <w:rPr>
          <w:i/>
        </w:rPr>
        <w:t>parental optimists</w:t>
      </w:r>
      <w:r>
        <w:t xml:space="preserve"> were, as predicted, the large-seeded species: part of the big seed-size, low seedset strategy is to invest proportionally less in </w:t>
      </w:r>
      <w:r>
        <w:lastRenderedPageBreak/>
        <w:t xml:space="preserve">flower construction to the point of pollination and proportionally more in provisioning tissues. </w:t>
      </w:r>
      <w:r w:rsidRPr="003C3342">
        <w:t xml:space="preserve">The </w:t>
      </w:r>
      <w:r>
        <w:t xml:space="preserve">fourth </w:t>
      </w:r>
      <w:r w:rsidRPr="003C3342">
        <w:t>major result was that for perennial species with low seedset, total reproductive investment was best predicted by energy expenditure in buds and flowers, not by investment in seeds or fruit.</w:t>
      </w:r>
      <w:r>
        <w:t xml:space="preserve"> </w:t>
      </w:r>
    </w:p>
    <w:p w14:paraId="4DB671C6" w14:textId="77777777" w:rsidR="006751DC" w:rsidRPr="003C3342" w:rsidRDefault="006751DC" w:rsidP="006751DC">
      <w:pPr>
        <w:pStyle w:val="Heading2"/>
      </w:pPr>
      <w:r w:rsidRPr="003C3342">
        <w:t>Accessory costs are large</w:t>
      </w:r>
    </w:p>
    <w:p w14:paraId="6B378953" w14:textId="77777777" w:rsidR="006751DC" w:rsidRDefault="006751DC" w:rsidP="006751DC">
      <w:r>
        <w:t xml:space="preserve">All species in this study allocated an enormous proportion of RE to accessory costs, both the </w:t>
      </w:r>
      <w:r w:rsidRPr="0094074D">
        <w:t>success costs</w:t>
      </w:r>
      <w:r>
        <w:t xml:space="preserve"> and discarded tissues (Figure 1a, Table 1). </w:t>
      </w:r>
      <w:r w:rsidRPr="003C3342">
        <w:t>Many estimates of plant energy investment in reproduction do not account for total accessory costs</w:t>
      </w:r>
      <w:r>
        <w:t xml:space="preserve">, leading to potentially misleading results (reviewed in </w:t>
      </w:r>
      <w:proofErr w:type="spellStart"/>
      <w:r>
        <w:t>Obeso</w:t>
      </w:r>
      <w:proofErr w:type="spellEnd"/>
      <w:r>
        <w:t xml:space="preserve"> 2002; </w:t>
      </w:r>
      <w:proofErr w:type="gramStart"/>
      <w:r>
        <w:t>Lord &amp;</w:t>
      </w:r>
      <w:proofErr w:type="gramEnd"/>
      <w:r>
        <w:t xml:space="preserve"> Westoby 2006; Rosenheim et al. 2014; Wenk &amp; Falster 2015)</w:t>
      </w:r>
      <w:r w:rsidRPr="003C3342">
        <w:t>.</w:t>
      </w:r>
      <w:r>
        <w:t xml:space="preserve"> For example, </w:t>
      </w:r>
      <w:r w:rsidRPr="003C3342">
        <w:t>studies seeking to estimate the cost of reproduction may reach erroneous conclusions if they record only shifts in seed production year upon year, ignoring investment in accessory tissues</w:t>
      </w:r>
      <w:r>
        <w:t xml:space="preserve"> </w:t>
      </w:r>
      <w:r>
        <w:fldChar w:fldCharType="begin"/>
      </w:r>
      <w:r>
        <w:instrText xml:space="preserve"> ADDIN ZOTERO_ITEM CSL_CITATION {"citationID":"13e1t79p2r","properties":{"formattedCitation":"(Obeso 2002)","plainCitation":"(Obeso 2002)"},"citationItems":[{"id":904,"uris":["http://zotero.org/users/503753/items/SHV6442F"],"uri":["http://zotero.org/users/503753/items/SHV6442F"],"itemData":{"id":904,"type":"article-journal","title":"The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Ramon"}],"issued":{"date-parts":[["2002",9]]}}}],"schema":"https://github.com/citation-style-language/schema/raw/master/csl-citation.json"} </w:instrText>
      </w:r>
      <w:r>
        <w:fldChar w:fldCharType="separate"/>
      </w:r>
      <w:r w:rsidRPr="0094074D">
        <w:rPr>
          <w:rFonts w:cs="Times New Roman"/>
        </w:rPr>
        <w:t>(Obeso 2002)</w:t>
      </w:r>
      <w:r>
        <w:fldChar w:fldCharType="end"/>
      </w:r>
      <w:r w:rsidRPr="003C3342">
        <w:t>.</w:t>
      </w:r>
      <w:r>
        <w:t xml:space="preserve"> Reproductive allocation, </w:t>
      </w:r>
      <w:r w:rsidRPr="003C3342">
        <w:t>the proportion of energy spent on reproduction</w:t>
      </w:r>
      <w:r>
        <w:t xml:space="preserve"> rather than </w:t>
      </w:r>
      <w:r w:rsidRPr="003C3342">
        <w:t>on growing and replacing vegetative tissue</w:t>
      </w:r>
      <w:r>
        <w:t xml:space="preserve"> </w:t>
      </w:r>
      <w:r>
        <w:fldChar w:fldCharType="begin"/>
      </w:r>
      <w:r>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181612">
        <w:rPr>
          <w:rFonts w:cs="Times New Roman"/>
        </w:rPr>
        <w:t>(Ashman 1994; Bazzaz, Ackerly &amp; Reekie 2000; Wenk &amp; Falster 2015)</w:t>
      </w:r>
      <w:r>
        <w:fldChar w:fldCharType="end"/>
      </w:r>
      <w:r>
        <w:t xml:space="preserve">, will also be </w:t>
      </w:r>
      <w:r w:rsidRPr="003C3342">
        <w:t>substantially underestimate</w:t>
      </w:r>
      <w:r>
        <w:t>d, leading to overestimates of the proportion of energy (and absolute amount of energy) available for vegetative growth. The current study indicates that fair assessment of RE needs to account for all pools of accessory tissues since both discarded tissue costs and success cost components (see Figure 1a for definitions) contributed to the high accessory costs (Table 1).</w:t>
      </w:r>
    </w:p>
    <w:p w14:paraId="4C9C3188" w14:textId="77777777" w:rsidR="006751DC" w:rsidRDefault="006751DC" w:rsidP="006751DC">
      <w:r>
        <w:t xml:space="preserve">The study species have diverse floral and fruiting structures, such that disparate tissues comprise success cost expenditures in different species </w:t>
      </w:r>
      <w:r w:rsidRPr="003C3342">
        <w:t>(Figure 1</w:t>
      </w:r>
      <w:r>
        <w:t>a</w:t>
      </w:r>
      <w:r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 xml:space="preserve">species), and </w:t>
      </w:r>
      <w:r>
        <w:lastRenderedPageBreak/>
        <w:t>thick seedcoats (</w:t>
      </w:r>
      <w:r>
        <w:rPr>
          <w:i/>
        </w:rPr>
        <w:t>Leucopogon esquamatus</w:t>
      </w:r>
      <w:r>
        <w:t>). These are tissues that must be produced to mature each seed and their exact structures have presumably evolved to maximize seed production and survival.</w:t>
      </w:r>
      <w:r w:rsidRPr="003C3342">
        <w:t xml:space="preserve"> </w:t>
      </w:r>
    </w:p>
    <w:p w14:paraId="1F251C54" w14:textId="77777777" w:rsidR="006751DC" w:rsidRDefault="006751DC" w:rsidP="006751DC">
      <w:r>
        <w:t>Discarded tissues, those tissues associated with ovules that abort instead of developing into a mature seed, are the complement to success investment. F</w:t>
      </w:r>
      <w:r w:rsidRPr="006733A1">
        <w:t>or</w:t>
      </w:r>
      <w:r>
        <w:t xml:space="preserve"> 12 of the 14 study species, discarded tissues accounted for more than 60% of total reproductive investment (Table 1). Only in </w:t>
      </w:r>
      <w:r>
        <w:rPr>
          <w:i/>
        </w:rPr>
        <w:t xml:space="preserve">Banksia ericifolia </w:t>
      </w:r>
      <w:r>
        <w:t xml:space="preserve">and </w:t>
      </w:r>
      <w:r>
        <w:rPr>
          <w:i/>
        </w:rPr>
        <w:t xml:space="preserve">Petrophile pulchella, </w:t>
      </w:r>
      <w:r>
        <w:t>the two species with very high energy investment in woody cones,</w:t>
      </w:r>
      <w:r>
        <w:rPr>
          <w:i/>
        </w:rPr>
        <w:t xml:space="preserve"> </w:t>
      </w:r>
      <w:r>
        <w:t xml:space="preserve">was a smaller proportion of RE attributable to discarded tissues. </w:t>
      </w:r>
      <w:r w:rsidRPr="003C3342">
        <w:t>The majority of</w:t>
      </w:r>
      <w:r>
        <w:t xml:space="preserve"> discarded tissue costs was due to </w:t>
      </w:r>
      <w:r w:rsidRPr="003C3342">
        <w:t>buds and flowers that were aborted before seed provisioning became substantial</w:t>
      </w:r>
      <w:r>
        <w:t xml:space="preserve"> (Table 1). Indeed, a </w:t>
      </w:r>
      <w:r w:rsidRPr="003C3342">
        <w:t xml:space="preserve">large energy investment in </w:t>
      </w:r>
      <w:r>
        <w:t>discarded tissues has been found</w:t>
      </w:r>
      <w:r w:rsidRPr="003C3342">
        <w:t xml:space="preserve"> for all species that display low seed or fruit sets </w:t>
      </w:r>
      <w:r w:rsidRPr="003C3342">
        <w:fldChar w:fldCharType="begin"/>
      </w:r>
      <w:r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Pr="003C3342">
        <w:fldChar w:fldCharType="separate"/>
      </w:r>
      <w:r w:rsidRPr="00181612">
        <w:rPr>
          <w:rFonts w:cs="Times New Roman"/>
        </w:rPr>
        <w:t xml:space="preserve">(Stephenson 1981; Sutherland 1986; Ramirez &amp; Berry 1997; Knight </w:t>
      </w:r>
      <w:r w:rsidRPr="00181612">
        <w:rPr>
          <w:rFonts w:cs="Times New Roman"/>
          <w:i/>
          <w:iCs/>
        </w:rPr>
        <w:t>et al.</w:t>
      </w:r>
      <w:r w:rsidRPr="00181612">
        <w:rPr>
          <w:rFonts w:cs="Times New Roman"/>
        </w:rPr>
        <w:t xml:space="preserve"> 2005)</w:t>
      </w:r>
      <w:r w:rsidRPr="003C3342">
        <w:fldChar w:fldCharType="end"/>
      </w:r>
      <w:r>
        <w:t xml:space="preserve">. </w:t>
      </w:r>
    </w:p>
    <w:p w14:paraId="6DBC87E6" w14:textId="155E46C0" w:rsidR="006751DC" w:rsidRDefault="006751DC" w:rsidP="006751DC">
      <w:r w:rsidRPr="00F34B6D">
        <w:t>These high acce</w:t>
      </w:r>
      <w:r>
        <w:t xml:space="preserve">ssory costs, and in </w:t>
      </w:r>
      <w:r w:rsidR="009F7912">
        <w:t xml:space="preserve">particular </w:t>
      </w:r>
      <w:r w:rsidR="009F7912" w:rsidRPr="00F34B6D">
        <w:t>high</w:t>
      </w:r>
      <w:r w:rsidRPr="00F34B6D">
        <w:t xml:space="preserve"> discarded costs, should presumably be considered a cost of sex. That is, the only reason for incurring them would be in order to create zygote genomes that conferred superior fitness, compared to zygotes created by </w:t>
      </w:r>
      <w:proofErr w:type="spellStart"/>
      <w:r w:rsidRPr="00F34B6D">
        <w:t>selfing</w:t>
      </w:r>
      <w:proofErr w:type="spellEnd"/>
      <w:r w:rsidRPr="00F34B6D">
        <w:t xml:space="preserve"> or </w:t>
      </w:r>
      <w:proofErr w:type="spellStart"/>
      <w:r w:rsidRPr="00F34B6D">
        <w:t>apomixis</w:t>
      </w:r>
      <w:proofErr w:type="spellEnd"/>
      <w:r w:rsidRPr="00F34B6D">
        <w:t xml:space="preserve">. Having a surplus of ovules, relative to the number of </w:t>
      </w:r>
      <w:r>
        <w:t>offspring</w:t>
      </w:r>
      <w:r w:rsidRPr="00F34B6D">
        <w:t xml:space="preserve"> that can be provisioned to maturity, allow</w:t>
      </w:r>
      <w:r>
        <w:t>s</w:t>
      </w:r>
      <w:r w:rsidRPr="00F34B6D">
        <w:t xml:space="preserve"> the plant to be selective about which zygotes to mature. </w:t>
      </w:r>
      <w:r>
        <w:t>E</w:t>
      </w:r>
      <w:r w:rsidRPr="00F34B6D">
        <w:t xml:space="preserve">xplanations for the abortion of a large number of mature ovules near the time of pollination include environmental stochasticity, pollen-limitation, poor pollen-tube growth, pollen incompatibility, selective abortion, and resource limitation </w:t>
      </w:r>
      <w:r w:rsidRPr="00F34B6D">
        <w:fldChar w:fldCharType="begin"/>
      </w:r>
      <w:r w:rsidRPr="00F34B6D">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Pr="00F34B6D">
        <w:fldChar w:fldCharType="separate"/>
      </w:r>
      <w:r w:rsidRPr="00F34B6D">
        <w:rPr>
          <w:rFonts w:cs="Times New Roman"/>
        </w:rPr>
        <w:t xml:space="preserve">(Ashman </w:t>
      </w:r>
      <w:r w:rsidRPr="00F34B6D">
        <w:rPr>
          <w:rFonts w:cs="Times New Roman"/>
          <w:i/>
          <w:iCs/>
        </w:rPr>
        <w:t>et al.</w:t>
      </w:r>
      <w:r w:rsidRPr="00F34B6D">
        <w:rPr>
          <w:rFonts w:cs="Times New Roman"/>
        </w:rPr>
        <w:t xml:space="preserve"> 2004; Knight </w:t>
      </w:r>
      <w:r w:rsidRPr="00F34B6D">
        <w:rPr>
          <w:rFonts w:cs="Times New Roman"/>
          <w:i/>
          <w:iCs/>
        </w:rPr>
        <w:t>et al.</w:t>
      </w:r>
      <w:r w:rsidRPr="00F34B6D">
        <w:rPr>
          <w:rFonts w:cs="Times New Roman"/>
        </w:rPr>
        <w:t xml:space="preserve"> 2005; Ruane, Rotzin &amp; Congleton 2014)</w:t>
      </w:r>
      <w:r w:rsidRPr="00F34B6D">
        <w:fldChar w:fldCharType="end"/>
      </w:r>
      <w:r w:rsidRPr="00F34B6D">
        <w:t>. Additional zygotes will be lost during the provisioning period due to factors including insect attack and poor environmental conditions.</w:t>
      </w:r>
    </w:p>
    <w:p w14:paraId="74B66409" w14:textId="77777777" w:rsidR="006751DC" w:rsidRPr="003C3342" w:rsidRDefault="006751DC" w:rsidP="006751DC">
      <w:r w:rsidRPr="003C3342">
        <w:t>In the following section</w:t>
      </w:r>
      <w:r>
        <w:t>s</w:t>
      </w:r>
      <w:r w:rsidRPr="003C3342">
        <w:t xml:space="preserve"> we explore whether </w:t>
      </w:r>
      <w:r>
        <w:t xml:space="preserve">three trade-offs are observed and whether </w:t>
      </w:r>
      <w:r w:rsidRPr="003C3342">
        <w:t>the</w:t>
      </w:r>
      <w:r>
        <w:t>se trade-offs predict how</w:t>
      </w:r>
      <w:r w:rsidRPr="003C3342">
        <w:t xml:space="preserve"> relative investment in different accessory cost pools shift</w:t>
      </w:r>
      <w:r>
        <w:t>s across species.</w:t>
      </w:r>
    </w:p>
    <w:p w14:paraId="02021DA1" w14:textId="77777777" w:rsidR="00FF1706" w:rsidRDefault="00FF1706" w:rsidP="00FF1706">
      <w:pPr>
        <w:pStyle w:val="Heading2"/>
      </w:pPr>
      <w:r>
        <w:lastRenderedPageBreak/>
        <w:t>Count-cost and choosiness-cost trade-offs observed</w:t>
      </w:r>
    </w:p>
    <w:p w14:paraId="26374A29" w14:textId="762FE5B5" w:rsidR="00FF1706" w:rsidRDefault="00FF1706" w:rsidP="00FF1706">
      <w:pPr>
        <w:rPr>
          <w:color w:val="000000" w:themeColor="text1"/>
        </w:rPr>
      </w:pPr>
      <w:r>
        <w:t xml:space="preserve">The first two trade-offs identified in the introduction describe how a given pool of energy </w:t>
      </w:r>
      <w:del w:id="51" w:author="Dr Elizabeth Wenk " w:date="2016-12-20T11:10:00Z">
        <w:r w:rsidDel="009F7912">
          <w:delText xml:space="preserve"> </w:delText>
        </w:r>
      </w:del>
      <w:r>
        <w:t xml:space="preserve">can be divided into many small units or proportionally fewer large units. Abundant theory and empirical evidence underpins the seed size-seed number trade-off </w:t>
      </w:r>
      <w:r>
        <w:fldChar w:fldCharType="begin"/>
      </w:r>
      <w:r>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fldChar w:fldCharType="separate"/>
      </w:r>
      <w:r w:rsidRPr="007616B9">
        <w:rPr>
          <w:rFonts w:cs="Times New Roman"/>
        </w:rPr>
        <w:t xml:space="preserve">(Smith &amp; Fretwell 1974; Moles </w:t>
      </w:r>
      <w:r w:rsidRPr="007616B9">
        <w:rPr>
          <w:rFonts w:cs="Times New Roman"/>
          <w:i/>
          <w:iCs/>
        </w:rPr>
        <w:t>et al.</w:t>
      </w:r>
      <w:r w:rsidRPr="007616B9">
        <w:rPr>
          <w:rFonts w:cs="Times New Roman"/>
        </w:rPr>
        <w:t xml:space="preserve"> 2004; Sadras 2007)</w:t>
      </w:r>
      <w:r>
        <w:fldChar w:fldCharType="end"/>
      </w:r>
      <w:r>
        <w:t xml:space="preserve"> and here we extend the theory to include two trade-offs that account for the significant accessory costs required for seed production. </w:t>
      </w:r>
      <w:r w:rsidR="00E66565">
        <w:t>The first trade-off is between seed count and total reproductive c</w:t>
      </w:r>
      <w:commentRangeStart w:id="52"/>
      <w:r w:rsidR="00E66565">
        <w:t>osts, closely related to the well-established seed size-seed count trade-off, demonstrating that large-seede</w:t>
      </w:r>
      <w:commentRangeEnd w:id="52"/>
      <w:r w:rsidR="00E66565">
        <w:rPr>
          <w:rStyle w:val="CommentReference"/>
        </w:rPr>
        <w:commentReference w:id="52"/>
      </w:r>
      <w:r w:rsidR="00E66565">
        <w:t xml:space="preserve">d species are those species with high overall per seed reproductive costs and low seed counts </w:t>
      </w:r>
      <w:r w:rsidR="00E66565" w:rsidRPr="00287E7D">
        <w:rPr>
          <w:color w:val="000000" w:themeColor="text1"/>
        </w:rPr>
        <w:fldChar w:fldCharType="begin"/>
      </w:r>
      <w:r w:rsidR="00E66565"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E66565" w:rsidRPr="00287E7D">
        <w:rPr>
          <w:color w:val="000000" w:themeColor="text1"/>
        </w:rPr>
        <w:fldChar w:fldCharType="separate"/>
      </w:r>
      <w:r w:rsidR="00E66565" w:rsidRPr="00181612">
        <w:rPr>
          <w:rFonts w:cs="Times New Roman"/>
        </w:rPr>
        <w:t xml:space="preserve">(Smith &amp; </w:t>
      </w:r>
      <w:proofErr w:type="spellStart"/>
      <w:r w:rsidR="00E66565" w:rsidRPr="00181612">
        <w:rPr>
          <w:rFonts w:cs="Times New Roman"/>
        </w:rPr>
        <w:t>Fretwell</w:t>
      </w:r>
      <w:proofErr w:type="spellEnd"/>
      <w:r w:rsidR="00E66565" w:rsidRPr="00181612">
        <w:rPr>
          <w:rFonts w:cs="Times New Roman"/>
        </w:rPr>
        <w:t xml:space="preserve"> 1974; Rees &amp; Westoby 1997; Moles &amp; Westoby 2006)</w:t>
      </w:r>
      <w:r w:rsidR="00E66565" w:rsidRPr="00287E7D">
        <w:rPr>
          <w:color w:val="000000" w:themeColor="text1"/>
        </w:rPr>
        <w:fldChar w:fldCharType="end"/>
      </w:r>
      <w:r w:rsidR="00E66565" w:rsidRPr="00287E7D">
        <w:rPr>
          <w:color w:val="000000" w:themeColor="text1"/>
        </w:rPr>
        <w:t xml:space="preserve">. </w:t>
      </w:r>
      <w:r>
        <w:t xml:space="preserve">The </w:t>
      </w:r>
      <w:r w:rsidR="00E66565">
        <w:t xml:space="preserve">second </w:t>
      </w:r>
      <w:r>
        <w:t xml:space="preserve">is the ovule count-pollen-attraction costs trade-off, suggesting that the pool of energy plants have to allocate to construct flowers to the point of pollination and may be divided into fewer showier flowers or into more numerous but cheaper flowers </w:t>
      </w:r>
      <w:commentRangeStart w:id="53"/>
      <w:r>
        <w:t>(###refs)</w:t>
      </w:r>
      <w:commentRangeEnd w:id="53"/>
      <w:r>
        <w:rPr>
          <w:rStyle w:val="CommentReference"/>
        </w:rPr>
        <w:commentReference w:id="53"/>
      </w:r>
      <w:r>
        <w:t xml:space="preserve">. </w:t>
      </w:r>
    </w:p>
    <w:p w14:paraId="3224CD5D" w14:textId="77777777" w:rsidR="00FF1706" w:rsidRDefault="00FF1706" w:rsidP="00FF1706">
      <w:pPr>
        <w:rPr>
          <w:color w:val="000000" w:themeColor="text1"/>
        </w:rPr>
      </w:pPr>
      <w:r>
        <w:t xml:space="preserve">The third trade-off is between choosiness (inverse of seedset) and the relative cost of producing a single ovule to the point of pollination: species for whom producing an ovule is less costly tend to have lower seedset </w:t>
      </w:r>
      <w:r>
        <w:fldChar w:fldCharType="begin"/>
      </w:r>
      <w:r>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fldChar w:fldCharType="separate"/>
      </w:r>
      <w:r w:rsidRPr="007616B9">
        <w:rPr>
          <w:rFonts w:cs="Times New Roman"/>
        </w:rPr>
        <w:t xml:space="preserve">(Lord &amp; Westoby 2006; Rosenheim </w:t>
      </w:r>
      <w:r w:rsidRPr="007616B9">
        <w:rPr>
          <w:rFonts w:cs="Times New Roman"/>
          <w:i/>
          <w:iCs/>
        </w:rPr>
        <w:t>et al.</w:t>
      </w:r>
      <w:r w:rsidRPr="007616B9">
        <w:rPr>
          <w:rFonts w:cs="Times New Roman"/>
        </w:rPr>
        <w:t xml:space="preserve"> 2014)</w:t>
      </w:r>
      <w:r>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Pr="00181612">
        <w:rPr>
          <w:rFonts w:cs="Times New Roman"/>
        </w:rPr>
        <w:t xml:space="preserve">(Haig &amp; Westoby 1988;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Pr="00181612">
        <w:rPr>
          <w:rFonts w:cs="Times New Roman"/>
        </w:rPr>
        <w:t>(Moles &amp; Westoby 2006)</w:t>
      </w:r>
      <w:r w:rsidRPr="00287E7D">
        <w:rPr>
          <w:color w:val="000000" w:themeColor="text1"/>
        </w:rPr>
        <w:fldChar w:fldCharType="end"/>
      </w:r>
      <w:r w:rsidRPr="00287E7D">
        <w:rPr>
          <w:color w:val="000000" w:themeColor="text1"/>
        </w:rPr>
        <w:t xml:space="preserve">, but ensuring their seeds have vigorous genotypes is another </w:t>
      </w:r>
      <w:r>
        <w:rPr>
          <w:color w:val="000000" w:themeColor="text1"/>
        </w:rPr>
        <w:t xml:space="preserve">correlate of this same </w:t>
      </w:r>
      <w:r w:rsidRPr="00287E7D">
        <w:rPr>
          <w:color w:val="000000" w:themeColor="text1"/>
        </w:rPr>
        <w:t xml:space="preserve">strategy dimension and one achieved through greater choosiness </w:t>
      </w:r>
      <w:r>
        <w:rPr>
          <w:color w:val="000000" w:themeColor="text1"/>
        </w:rPr>
        <w:t>for</w:t>
      </w:r>
      <w:r w:rsidRPr="00287E7D">
        <w:rPr>
          <w:color w:val="000000" w:themeColor="text1"/>
        </w:rPr>
        <w:t xml:space="preserve"> the most vigorous embryos shortly after pollination </w:t>
      </w:r>
      <w:r w:rsidRPr="00287E7D">
        <w:rPr>
          <w:color w:val="000000" w:themeColor="text1"/>
        </w:rPr>
        <w:fldChar w:fldCharType="begin"/>
      </w:r>
      <w:r>
        <w:rPr>
          <w:color w:val="000000" w:themeColor="text1"/>
        </w:rPr>
        <w:instrText xml:space="preserve"> ADDIN ZOTERO_ITEM CSL_CITATION {"citationID":"nOgWaV4l","properties":{"formattedCitation":"(Westoby &amp; Rice 1982; Willson &amp; Burley 1983; Sutherland 1986; Guittian 1993)","plainCitation":"(Westoby &amp; Rice 1982; Willson &amp; Burley 1983; Sutherland 1986; Guittian 1993)"},"citationItems":[{"id":2012,"uris":["http://zotero.org/users/503753/items/XHXM3F48"],"uri":["http://zotero.org/users/503753/items/XHXM3F48"],"itemData":{"id":2012,"type":"article-journal","title":"Evolution of the Seed Plants and Inclusive Fitness of Plant Tissues","container-title":"Evolution","page":"713-724","volume":"36","issue":"4","source":"JSTOR","abstract":"Seed plants are distinguished from vascular cryptogams by integuments, which complete the surrounding of the offspring by maternal tissue, and by maternal investment in offspring which follows rather than precedes meiosis. Within seed plants angiosperms are distinguished from gymnosperms by maternal investment which follows rather than precedes fertilization. An endosperm, containing a larger dose of maternal than of paternal genes, is created by double fertilization, and begins development before the embryo, being the recipient of the first part of maternal investment. Current interpretations of integuments and endosperm do not account for their genetic composition, nor for their appearance at the same stages of evolution as deferments of maternal investment; here we offer an interpretation which does account for these features. We argue that investment is deferred so that the mother can direct her limited resources to a better subset of offspring genotypes. The mother achieves this by responding to differences in vigor of early growth among offspring genotypes. In consequence, tissues of genetic composition different from the mother's must remain in physical contact with the mother. The inclusive fitness of these tissues would be increased if they could acquire from the mother extra investment at the expense of their siblings, but this would decrease the mother's inclusive fitness. Under these circumstances machinery should be selected in mothers allowing them to abort offspring early or to close off their offspring's access to digestible maternal tissue beyond some limit. Complete surrounding of the offspring by maternal tissue, i.e., the integuments, is prerequisite for both aspects of control over investment allocation. In angiosperms maternal investment is committed after zygotes are formed, and so can be directed to a better subset of offspring than in gymnosperms. However, embryos should be selected more strongly than female gametophytes to acquire extra resources at the expense of other embryos, and accordingly would pose the mother greater problems in controlling allocation. By delivering resources to endosperms rather than embryos, the mother is able to provision a subset of offspring by responding to genotypes qualitatively identical to the embryos, but which quantitatively are not selected to acquire extra resources so strongly as the embryos would be. Other features of seed plant biology which our interpretation might account for are listed.","DOI":"10.2307/2407884","ISSN":"0014-3820","journalAbbreviation":"Evolution","author":[{"family":"Westoby","given":"Mark"},{"family":"Rice","given":"Barbara"}],"issued":{"date-parts":[["1982"]]}}},{"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0765E8">
        <w:rPr>
          <w:rFonts w:cs="Times New Roman"/>
        </w:rPr>
        <w:t>(Westoby &amp; Rice 1982; 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w:t>
      </w:r>
      <w:r w:rsidRPr="00287E7D">
        <w:rPr>
          <w:color w:val="000000" w:themeColor="text1"/>
        </w:rPr>
        <w:lastRenderedPageBreak/>
        <w:t xml:space="preserve">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p>
    <w:p w14:paraId="48E73865" w14:textId="77777777" w:rsidR="00FF1706" w:rsidRDefault="00FF1706" w:rsidP="00FF1706">
      <w:pPr>
        <w:pStyle w:val="Heading2"/>
      </w:pPr>
      <w:r>
        <w:t>Coordinated shifts in reproductive energy allocation across species</w:t>
      </w:r>
    </w:p>
    <w:p w14:paraId="696B6773" w14:textId="4B7FA92A" w:rsidR="00FF1706" w:rsidRDefault="00FF1706" w:rsidP="00FF1706">
      <w:r>
        <w:t>Together, the three trade-offs predict a single axis of variation in reproductive strategies, showing how species exhibit coordinated shifts in resource allocation</w:t>
      </w:r>
      <w:ins w:id="54" w:author="Dr Elizabeth Wenk " w:date="2016-12-20T11:13:00Z">
        <w:r w:rsidR="00E66565">
          <w:t xml:space="preserve"> (Figure 1e)</w:t>
        </w:r>
      </w:ins>
      <w:r>
        <w:t>. At one end of the spectrum are parental optimists, using their pool of pre-pollination energy to produce many, inexpensive ovules, but their total pool of reproductive energy to produce relatively few, costly seeds, resulting in low seedset. The parental pessimists fall on the opposite end of the spectrum. As a result, species are expected to be under strong selection to coordinate their relative investment in the different energy pools described in Figure 1</w:t>
      </w:r>
      <w:ins w:id="55" w:author="Dr Elizabeth Wenk " w:date="2016-12-20T11:13:00Z">
        <w:r w:rsidR="00E66565">
          <w:t>a</w:t>
        </w:r>
      </w:ins>
      <w:r>
        <w:t xml:space="preserve">. </w:t>
      </w:r>
      <w:ins w:id="56" w:author="Dr Elizabeth Wenk " w:date="2016-12-20T11:15:00Z">
        <w:r w:rsidR="00E66565">
          <w:t>T</w:t>
        </w:r>
      </w:ins>
      <w:del w:id="57" w:author="Dr Elizabeth Wenk " w:date="2016-12-20T11:15:00Z">
        <w:r w:rsidDel="00E66565">
          <w:delText>In the event t</w:delText>
        </w:r>
      </w:del>
      <w:r>
        <w:t xml:space="preserve">he first and third of the predicted </w:t>
      </w:r>
      <w:ins w:id="58" w:author="Dr Elizabeth Wenk " w:date="2016-12-20T11:15:00Z">
        <w:r w:rsidR="00E66565">
          <w:t xml:space="preserve">relative </w:t>
        </w:r>
      </w:ins>
      <w:r>
        <w:t xml:space="preserve">shifts in tissue investment with seed size were strongly borne out by our data, while support for the second was weaker. First, since large-seeded species had lower seedset – and in particular high ovule and embryo abortion near the point of pollination – they spent a larger proportion of their pool of energy for pollen-attraction tissues on tissues that are discarded, relative to smaller-seeded species (Figure 2c). Second, since these large-seeded species had a small proportion of ovules passing through the many filters to reach the point of provisioning and since these embryos had likely been carefully selected, the large-seeded species were expected to provision a larger proportion of the selected embryos to become mature seeds. There was only a weak trend in this direction, in part reflecting the overall high success rate of embryos once post-pollination provisioning commenced among species of all seed sizes (Figure 2d). </w:t>
      </w:r>
    </w:p>
    <w:p w14:paraId="586C8662" w14:textId="77777777" w:rsidR="00FF1706" w:rsidRPr="008A6743" w:rsidRDefault="00FF1706" w:rsidP="00FF1706">
      <w:pPr>
        <w:rPr>
          <w:color w:val="000000" w:themeColor="text1"/>
        </w:rPr>
      </w:pPr>
      <w:r>
        <w:t xml:space="preserve">Third, given that large-seeded species were producing relatively many inexpensive ovules and relatively fewer expensive seeds, the proportion of </w:t>
      </w:r>
      <w:r w:rsidRPr="00F13D56">
        <w:rPr>
          <w:i/>
        </w:rPr>
        <w:t>success costs</w:t>
      </w:r>
      <w:r>
        <w:t xml:space="preserve"> allocated to pollen-attraction materials was expected to decrease with seed size while the proportion of </w:t>
      </w:r>
      <w:r>
        <w:rPr>
          <w:i/>
        </w:rPr>
        <w:t xml:space="preserve">success costs </w:t>
      </w:r>
      <w:r w:rsidRPr="00F13D56">
        <w:t>allocated to provisioning materials should increase with seed size</w:t>
      </w:r>
      <w:r>
        <w:t>, a pattern strongly observed among the study species (Figure 2e)</w:t>
      </w:r>
      <w:r w:rsidRPr="00F13D56">
        <w:t>.</w:t>
      </w:r>
      <w:r>
        <w:t xml:space="preserve"> This represents a fundamental shift in floral construction with seed size. In </w:t>
      </w:r>
      <w:r>
        <w:lastRenderedPageBreak/>
        <w:t xml:space="preserve">relative terms, larger-seeded species were producing larger packaging and dispersal tissues, but less costly pollen-attraction materials. This is being accomplished both through a reduction in floral size and, for some plant families, an increase in the number of ovules per flower or inflorescence </w:t>
      </w:r>
      <w:r>
        <w:rPr>
          <w:color w:val="000000" w:themeColor="text1"/>
        </w:rPr>
        <w:t>(Lord &amp; Westoby 2006, 2012)</w:t>
      </w:r>
      <w:r>
        <w:t xml:space="preserve">. This trend can also be depicted by plotting </w:t>
      </w:r>
      <w:r w:rsidRPr="00562DA0">
        <w:t>pollen-attraction costs and provisioning costs</w:t>
      </w:r>
      <w:r>
        <w:t xml:space="preserve"> against seed size: </w:t>
      </w:r>
      <w:r>
        <w:rPr>
          <w:i/>
        </w:rPr>
        <w:t xml:space="preserve">Pollen-attraction costs </w:t>
      </w:r>
      <w:r>
        <w:t xml:space="preserve">display a less than isometric increase with increasing seed size, while </w:t>
      </w:r>
      <w:r>
        <w:rPr>
          <w:i/>
        </w:rPr>
        <w:t>provisioning costs</w:t>
      </w:r>
      <w:r>
        <w:t xml:space="preserve"> display a greater than isometric increase with increasing seed size (Table 2, Figure 2f). Identical patterns have been observed in other studies </w:t>
      </w:r>
      <w:r>
        <w:rPr>
          <w:color w:val="000000" w:themeColor="text1"/>
        </w:rPr>
        <w:t>(</w:t>
      </w:r>
      <w:proofErr w:type="gramStart"/>
      <w:r>
        <w:rPr>
          <w:color w:val="000000" w:themeColor="text1"/>
        </w:rPr>
        <w:t>Lord &amp;</w:t>
      </w:r>
      <w:proofErr w:type="gramEnd"/>
      <w:r>
        <w:rPr>
          <w:color w:val="000000" w:themeColor="text1"/>
        </w:rPr>
        <w:t xml:space="preserve"> Westoby 2006, 2012). They have been attributed in part to </w:t>
      </w:r>
      <w:r w:rsidRPr="008A6743">
        <w:rPr>
          <w:color w:val="000000" w:themeColor="text1"/>
        </w:rPr>
        <w:t>larger seed</w:t>
      </w:r>
      <w:r>
        <w:rPr>
          <w:color w:val="000000" w:themeColor="text1"/>
        </w:rPr>
        <w:t xml:space="preserve">ed-species tending to </w:t>
      </w:r>
      <w:r w:rsidRPr="008A6743">
        <w:rPr>
          <w:color w:val="000000" w:themeColor="text1"/>
        </w:rPr>
        <w:t xml:space="preserve">have biotic dispersal agents, </w:t>
      </w:r>
      <w:r>
        <w:rPr>
          <w:color w:val="000000" w:themeColor="text1"/>
        </w:rPr>
        <w:t>with</w:t>
      </w:r>
      <w:r w:rsidRPr="008A6743">
        <w:rPr>
          <w:color w:val="000000" w:themeColor="text1"/>
        </w:rPr>
        <w:t xml:space="preserve"> animal-dispersed species allocat</w:t>
      </w:r>
      <w:r>
        <w:rPr>
          <w:color w:val="000000" w:themeColor="text1"/>
        </w:rPr>
        <w:t>ing</w:t>
      </w:r>
      <w:r w:rsidRPr="008A6743">
        <w:rPr>
          <w:color w:val="000000" w:themeColor="text1"/>
        </w:rPr>
        <w:t xml:space="preserve"> a greater proportion of their reproductive energy to packaging and dispersal materials </w:t>
      </w:r>
      <w:r w:rsidRPr="008A6743">
        <w:rPr>
          <w:color w:val="000000" w:themeColor="text1"/>
        </w:rPr>
        <w:fldChar w:fldCharType="begin"/>
      </w:r>
      <w:r>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Pr>
          <w:rFonts w:ascii="Cambria Math" w:hAnsi="Cambria Math" w:cs="Cambria Math"/>
          <w:color w:val="000000" w:themeColor="text1"/>
        </w:rPr>
        <w:instrText>‐</w:instrText>
      </w:r>
      <w:r>
        <w:rPr>
          <w:color w:val="000000" w:themeColor="text1"/>
        </w:rPr>
        <w:instrText>form hypothesis, which suggests that large seeds and biotic dispersal evolved as coadapted traits along with evolution of large plant life</w:instrText>
      </w:r>
      <w:r>
        <w:rPr>
          <w:rFonts w:ascii="Cambria Math" w:hAnsi="Cambria Math" w:cs="Cambria Math"/>
          <w:color w:val="000000" w:themeColor="text1"/>
        </w:rPr>
        <w:instrText>‐</w:instrText>
      </w:r>
      <w:r>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Pr>
          <w:rFonts w:ascii="Cambria Math" w:hAnsi="Cambria Math" w:cs="Cambria Math"/>
          <w:color w:val="000000" w:themeColor="text1"/>
        </w:rPr>
        <w:instrText>‐</w:instrText>
      </w:r>
      <w:r>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Pr="008A6743">
        <w:rPr>
          <w:color w:val="000000" w:themeColor="text1"/>
        </w:rPr>
        <w:fldChar w:fldCharType="separate"/>
      </w:r>
      <w:r w:rsidRPr="00181612">
        <w:rPr>
          <w:rFonts w:cs="Times New Roman"/>
        </w:rPr>
        <w:t xml:space="preserve">(Hughes </w:t>
      </w:r>
      <w:r w:rsidRPr="00181612">
        <w:rPr>
          <w:rFonts w:cs="Times New Roman"/>
          <w:i/>
          <w:iCs/>
        </w:rPr>
        <w:t>et al.</w:t>
      </w:r>
      <w:r w:rsidRPr="00181612">
        <w:rPr>
          <w:rFonts w:cs="Times New Roman"/>
        </w:rPr>
        <w:t xml:space="preserve"> 1994; Moles </w:t>
      </w:r>
      <w:r w:rsidRPr="00181612">
        <w:rPr>
          <w:rFonts w:cs="Times New Roman"/>
          <w:i/>
          <w:iCs/>
        </w:rPr>
        <w:t>et al.</w:t>
      </w:r>
      <w:r w:rsidRPr="00181612">
        <w:rPr>
          <w:rFonts w:cs="Times New Roman"/>
        </w:rPr>
        <w:t xml:space="preserve"> 2005; Eriksson 2008)</w:t>
      </w:r>
      <w:r w:rsidRPr="008A6743">
        <w:rPr>
          <w:color w:val="000000" w:themeColor="text1"/>
        </w:rPr>
        <w:fldChar w:fldCharType="end"/>
      </w:r>
      <w:r w:rsidRPr="008A6743">
        <w:rPr>
          <w:color w:val="000000" w:themeColor="text1"/>
        </w:rPr>
        <w:t xml:space="preserve">. </w:t>
      </w:r>
    </w:p>
    <w:p w14:paraId="566C551C" w14:textId="5521991A" w:rsidR="00FF1706" w:rsidRDefault="00FF1706" w:rsidP="00FF1706">
      <w:pPr>
        <w:rPr>
          <w:color w:val="000000" w:themeColor="text1"/>
        </w:rPr>
      </w:pPr>
      <w:r w:rsidRPr="009972A0">
        <w:t xml:space="preserve">In this study, </w:t>
      </w:r>
      <w:commentRangeStart w:id="59"/>
      <w:r w:rsidRPr="009972A0">
        <w:t>total reproductive costs</w:t>
      </w:r>
      <w:commentRangeEnd w:id="59"/>
      <w:r>
        <w:rPr>
          <w:rStyle w:val="CommentReference"/>
        </w:rPr>
        <w:commentReference w:id="59"/>
      </w:r>
      <w:r w:rsidRPr="009972A0">
        <w:t xml:space="preserve">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Previous studies </w:t>
      </w:r>
      <w:r w:rsidRPr="009972A0">
        <w:t xml:space="preserve">have </w:t>
      </w:r>
      <w:r>
        <w:t xml:space="preserve">not </w:t>
      </w:r>
      <w:r w:rsidRPr="009972A0">
        <w:t xml:space="preserve">found </w:t>
      </w:r>
      <w:r>
        <w:t xml:space="preserve">evidence for the </w:t>
      </w:r>
      <w:r w:rsidRPr="009972A0">
        <w:t>increase in total reproductive costs and accessory costs with increasing seed size</w:t>
      </w:r>
      <w:r>
        <w:t xml:space="preserve"> to be other than isometric in angiosperms </w:t>
      </w:r>
      <w:r>
        <w:rPr>
          <w:rFonts w:cs="Times New Roman"/>
        </w:rPr>
        <w:fldChar w:fldCharType="begin"/>
      </w:r>
      <w:r>
        <w:rPr>
          <w:rFonts w:cs="Times New Roman"/>
        </w:rPr>
        <w: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Pr>
          <w:rFonts w:ascii="Cambria Math" w:hAnsi="Cambria Math" w:cs="Cambria Math"/>
        </w:rPr>
        <w:instrText>⬚</w:instrText>
      </w:r>
      <w:r>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Pr>
          <w:rFonts w:cs="Times New Roman"/>
        </w:rPr>
        <w:fldChar w:fldCharType="separate"/>
      </w:r>
      <w:r w:rsidRPr="0094074D">
        <w:rPr>
          <w:rFonts w:cs="Times New Roman"/>
        </w:rPr>
        <w:t xml:space="preserve">(Henery &amp; Westoby 2001; Moles, Warton &amp; Westoby 2003; Lord &amp; Westoby 2006; Chen </w:t>
      </w:r>
      <w:r w:rsidRPr="0094074D">
        <w:rPr>
          <w:rFonts w:cs="Times New Roman"/>
          <w:i/>
          <w:iCs/>
        </w:rPr>
        <w:t>et al.</w:t>
      </w:r>
      <w:r w:rsidRPr="0094074D">
        <w:rPr>
          <w:rFonts w:cs="Times New Roman"/>
        </w:rPr>
        <w:t xml:space="preserve"> 2010; Lord &amp; Westoby 2012)</w:t>
      </w:r>
      <w:r>
        <w:rPr>
          <w:rFonts w:cs="Times New Roman"/>
        </w:rPr>
        <w:fldChar w:fldCharType="end"/>
      </w:r>
      <w:r>
        <w:rPr>
          <w:rFonts w:cs="Times New Roman"/>
        </w:rPr>
        <w:t xml:space="preserve">. </w:t>
      </w:r>
      <w:del w:id="60" w:author="Dr Elizabeth Wenk " w:date="2016-12-20T11:19:00Z">
        <w:r w:rsidDel="00E66565">
          <w:rPr>
            <w:color w:val="000000" w:themeColor="text1"/>
          </w:rPr>
          <w:delText xml:space="preserve">They affirmed </w:delText>
        </w:r>
        <w:r w:rsidRPr="009972A0" w:rsidDel="00E66565">
          <w:rPr>
            <w:color w:val="000000" w:themeColor="text1"/>
          </w:rPr>
          <w:delText>theories on optimal energy allocation</w:delText>
        </w:r>
        <w:r w:rsidDel="00E66565">
          <w:rPr>
            <w:color w:val="000000" w:themeColor="text1"/>
          </w:rPr>
          <w:delText xml:space="preserve"> that </w:delText>
        </w:r>
        <w:r w:rsidRPr="009972A0" w:rsidDel="00E66565">
          <w:rPr>
            <w:color w:val="000000" w:themeColor="text1"/>
          </w:rPr>
          <w:delText>sugges</w:delText>
        </w:r>
        <w:r w:rsidDel="00E66565">
          <w:rPr>
            <w:color w:val="000000" w:themeColor="text1"/>
          </w:rPr>
          <w:delText>t</w:delText>
        </w:r>
        <w:r w:rsidRPr="009972A0" w:rsidDel="00E66565">
          <w:rPr>
            <w:color w:val="000000" w:themeColor="text1"/>
          </w:rPr>
          <w:delText xml:space="preserve"> that despite the enormous diversity of floral forms and the known adaptive function of many floral parts </w:delText>
        </w:r>
        <w:r w:rsidRPr="009972A0" w:rsidDel="00E66565">
          <w:rPr>
            <w:color w:val="000000" w:themeColor="text1"/>
          </w:rPr>
          <w:fldChar w:fldCharType="begin"/>
        </w:r>
        <w:r w:rsidRPr="009972A0" w:rsidDel="00E66565">
          <w:rPr>
            <w:color w:val="000000" w:themeColor="text1"/>
          </w:rPr>
          <w:del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delInstrText>
        </w:r>
        <w:r w:rsidRPr="009972A0" w:rsidDel="00E66565">
          <w:rPr>
            <w:color w:val="000000" w:themeColor="text1"/>
          </w:rPr>
          <w:fldChar w:fldCharType="separate"/>
        </w:r>
        <w:r w:rsidRPr="00181612" w:rsidDel="00E66565">
          <w:rPr>
            <w:rFonts w:cs="Times New Roman"/>
          </w:rPr>
          <w:delText>(Harder &amp; Barrett 2006; Harder &amp; Johnson 2009)</w:delText>
        </w:r>
        <w:r w:rsidRPr="009972A0" w:rsidDel="00E66565">
          <w:rPr>
            <w:color w:val="000000" w:themeColor="text1"/>
          </w:rPr>
          <w:fldChar w:fldCharType="end"/>
        </w:r>
        <w:r w:rsidRPr="009972A0" w:rsidDel="00E66565">
          <w:rPr>
            <w:color w:val="000000" w:themeColor="text1"/>
          </w:rPr>
          <w:delText xml:space="preserve">, </w:delText>
        </w:r>
        <w:commentRangeStart w:id="61"/>
        <w:r w:rsidRPr="009972A0" w:rsidDel="00E66565">
          <w:rPr>
            <w:color w:val="000000" w:themeColor="text1"/>
          </w:rPr>
          <w:delText>all seed sizes are equally cost</w:delText>
        </w:r>
        <w:r w:rsidDel="00E66565">
          <w:rPr>
            <w:color w:val="000000" w:themeColor="text1"/>
          </w:rPr>
          <w:delText>ly</w:delText>
        </w:r>
        <w:r w:rsidRPr="009972A0" w:rsidDel="00E66565">
          <w:rPr>
            <w:color w:val="000000" w:themeColor="text1"/>
          </w:rPr>
          <w:delText xml:space="preserve"> to produce</w:delText>
        </w:r>
        <w:commentRangeEnd w:id="61"/>
        <w:r w:rsidDel="00E66565">
          <w:rPr>
            <w:rStyle w:val="CommentReference"/>
          </w:rPr>
          <w:commentReference w:id="61"/>
        </w:r>
        <w:r w:rsidDel="00E66565">
          <w:rPr>
            <w:color w:val="000000" w:themeColor="text1"/>
          </w:rPr>
          <w:delText xml:space="preserve"> </w:delText>
        </w:r>
        <w:r w:rsidRPr="009972A0" w:rsidDel="00E66565">
          <w:rPr>
            <w:color w:val="000000" w:themeColor="text1"/>
          </w:rPr>
          <w:delText xml:space="preserve"> </w:delText>
        </w:r>
        <w:r w:rsidRPr="009972A0" w:rsidDel="00E66565">
          <w:rPr>
            <w:color w:val="000000" w:themeColor="text1"/>
          </w:rPr>
          <w:fldChar w:fldCharType="begin"/>
        </w:r>
        <w:r w:rsidRPr="009972A0" w:rsidDel="00E66565">
          <w:rPr>
            <w:color w:val="000000" w:themeColor="text1"/>
          </w:rPr>
          <w:del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factors problems involving essential resources or essential components of reproductive effort can be analyzed with an evolutionary application of Liebig’s law of the minimum. We explore life</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offspring harvest cost is smaller. Second, at the optimum, organisms balance multiple fitness</w:delInstrText>
        </w:r>
        <w:r w:rsidRPr="009972A0" w:rsidDel="00E66565">
          <w:rPr>
            <w:rFonts w:ascii="Cambria Math" w:hAnsi="Cambria Math" w:cs="Cambria Math"/>
            <w:color w:val="000000" w:themeColor="text1"/>
          </w:rPr>
          <w:delInstrText>‐</w:delInstrText>
        </w:r>
        <w:r w:rsidRPr="009972A0" w:rsidDel="00E66565">
          <w:rPr>
            <w:color w:val="000000" w:themeColor="text1"/>
          </w:rPr>
          <w:del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delInstrText>
        </w:r>
        <w:r w:rsidRPr="009972A0" w:rsidDel="00E66565">
          <w:rPr>
            <w:color w:val="000000" w:themeColor="text1"/>
          </w:rPr>
          <w:fldChar w:fldCharType="separate"/>
        </w:r>
        <w:r w:rsidRPr="00181612" w:rsidDel="00E66565">
          <w:rPr>
            <w:rFonts w:cs="Times New Roman"/>
          </w:rPr>
          <w:delText xml:space="preserve">(Rosenheim </w:delText>
        </w:r>
        <w:r w:rsidRPr="00181612" w:rsidDel="00E66565">
          <w:rPr>
            <w:rFonts w:cs="Times New Roman"/>
            <w:i/>
            <w:iCs/>
          </w:rPr>
          <w:delText>et al.</w:delText>
        </w:r>
        <w:r w:rsidRPr="00181612" w:rsidDel="00E66565">
          <w:rPr>
            <w:rFonts w:cs="Times New Roman"/>
          </w:rPr>
          <w:delText xml:space="preserve"> 2010; Mironchenko &amp; Kozłowski 2014)</w:delText>
        </w:r>
        <w:r w:rsidRPr="009972A0" w:rsidDel="00E66565">
          <w:rPr>
            <w:color w:val="000000" w:themeColor="text1"/>
          </w:rPr>
          <w:fldChar w:fldCharType="end"/>
        </w:r>
        <w:r w:rsidDel="00E66565">
          <w:rPr>
            <w:color w:val="000000" w:themeColor="text1"/>
          </w:rPr>
          <w:delText xml:space="preserve">. Our result suggests that among our study species </w:delText>
        </w:r>
        <w:r w:rsidRPr="009972A0" w:rsidDel="00E66565">
          <w:rPr>
            <w:color w:val="000000" w:themeColor="text1"/>
          </w:rPr>
          <w:delText xml:space="preserve">there are </w:delText>
        </w:r>
        <w:r w:rsidDel="00E66565">
          <w:rPr>
            <w:color w:val="000000" w:themeColor="text1"/>
          </w:rPr>
          <w:delText xml:space="preserve">(slight) </w:delText>
        </w:r>
        <w:r w:rsidRPr="009972A0" w:rsidDel="00E66565">
          <w:rPr>
            <w:color w:val="000000" w:themeColor="text1"/>
          </w:rPr>
          <w:delText>additional benefits to being large-seeded that have not been explored in this study, such as higher seedling germination and success</w:delText>
        </w:r>
        <w:r w:rsidDel="00E66565">
          <w:rPr>
            <w:color w:val="000000" w:themeColor="text1"/>
          </w:rPr>
          <w:delText xml:space="preserve"> </w:delText>
        </w:r>
        <w:r w:rsidDel="00E66565">
          <w:rPr>
            <w:color w:val="000000" w:themeColor="text1"/>
          </w:rPr>
          <w:fldChar w:fldCharType="begin"/>
        </w:r>
        <w:r w:rsidDel="00E66565">
          <w:rPr>
            <w:color w:val="000000" w:themeColor="text1"/>
          </w:rPr>
          <w:del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r w:rsidDel="00E66565">
          <w:rPr>
            <w:color w:val="000000" w:themeColor="text1"/>
          </w:rPr>
          <w:fldChar w:fldCharType="separate"/>
        </w:r>
        <w:r w:rsidRPr="0088543F" w:rsidDel="00E66565">
          <w:rPr>
            <w:rFonts w:cs="Times New Roman"/>
          </w:rPr>
          <w:delText>(Moles &amp; Westoby 2006)</w:delText>
        </w:r>
        <w:r w:rsidDel="00E66565">
          <w:rPr>
            <w:color w:val="000000" w:themeColor="text1"/>
          </w:rPr>
          <w:fldChar w:fldCharType="end"/>
        </w:r>
        <w:r w:rsidRPr="009972A0" w:rsidDel="00E66565">
          <w:rPr>
            <w:color w:val="000000" w:themeColor="text1"/>
          </w:rPr>
          <w:delText>.</w:delText>
        </w:r>
      </w:del>
    </w:p>
    <w:p w14:paraId="150A0883" w14:textId="77777777" w:rsidR="00FF1706" w:rsidRDefault="00FF1706" w:rsidP="00FF1706">
      <w:pPr>
        <w:pStyle w:val="Heading2"/>
      </w:pPr>
      <w:r w:rsidRPr="003C3342">
        <w:lastRenderedPageBreak/>
        <w:t>Shifts in accessory costs with plant size and age</w:t>
      </w:r>
    </w:p>
    <w:p w14:paraId="3CF54E4D" w14:textId="252BFF48" w:rsidR="00FF1706" w:rsidRPr="003C3342" w:rsidRDefault="00FF1706" w:rsidP="00FF1706">
      <w:r w:rsidRPr="003C3342">
        <w:t>A</w:t>
      </w:r>
      <w:r>
        <w:t>n additional</w:t>
      </w:r>
      <w:r w:rsidRPr="003C3342">
        <w:t xml:space="preserve"> motivation for this study was to determine if accessory costs shifted with plant age, size or </w:t>
      </w:r>
      <w:r>
        <w:t>RE</w:t>
      </w:r>
      <w:r w:rsidRPr="003C3342">
        <w:t xml:space="preserve">. The theoretical literature suggests that for plants to increase their allocation to reproduction (versus growth) as they grow and age, plants must realize some compounding benefit </w:t>
      </w:r>
      <w:r w:rsidRPr="003C3342">
        <w:fldChar w:fldCharType="begin"/>
      </w:r>
      <w:r>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Pr="003C3342">
        <w:fldChar w:fldCharType="separate"/>
      </w:r>
      <w:r w:rsidRPr="00181612">
        <w:rPr>
          <w:rFonts w:cs="Times New Roman"/>
        </w:rPr>
        <w:t>(Myers &amp; Doyle 1983; Sibly, Calow &amp; Nichols 1985; Reekie &amp; Bazzaz 1987a; Kozlowski 1992)</w:t>
      </w:r>
      <w:r w:rsidRPr="003C3342">
        <w:fldChar w:fldCharType="end"/>
      </w:r>
      <w:r w:rsidRPr="003C3342">
        <w:t xml:space="preserve">. Increasing mortality with age </w:t>
      </w:r>
      <w:r>
        <w:t xml:space="preserve">has the effect of </w:t>
      </w:r>
      <w:r w:rsidRPr="003C3342">
        <w:t>decreas</w:t>
      </w:r>
      <w:r>
        <w:t>ing</w:t>
      </w:r>
      <w:r w:rsidRPr="003C3342">
        <w:t xml:space="preserve"> future reproductive value</w:t>
      </w:r>
      <w:r>
        <w:t xml:space="preserve"> and selecting for </w:t>
      </w:r>
      <w:r w:rsidRPr="003C3342">
        <w:t>increase</w:t>
      </w:r>
      <w:r>
        <w:t>d</w:t>
      </w:r>
      <w:r w:rsidRPr="003C3342">
        <w:t xml:space="preserve"> </w:t>
      </w:r>
      <w:r>
        <w:t xml:space="preserve">current RE </w:t>
      </w:r>
      <w:r w:rsidRPr="003C3342">
        <w:t>in older plants</w:t>
      </w:r>
      <w:r w:rsidRPr="00B110BA">
        <w:t xml:space="preserve">. If accessory costs declined with RE, </w:t>
      </w:r>
      <w:r>
        <w:t xml:space="preserve">making seed production more efficient, then </w:t>
      </w:r>
      <w:r w:rsidRPr="00B110BA">
        <w:t xml:space="preserve">plants should be selected to have fewer, larger reproductive episodes </w:t>
      </w:r>
      <w:r w:rsidRPr="00B110BA">
        <w:fldChar w:fldCharType="begin"/>
      </w:r>
      <w:r w:rsidRPr="00B110BA">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Pr="00B110BA">
        <w:fldChar w:fldCharType="separate"/>
      </w:r>
      <w:r w:rsidRPr="00B110BA">
        <w:rPr>
          <w:rFonts w:cs="Times New Roman"/>
        </w:rPr>
        <w:t>(Kelly 1994; Kelly &amp; Sork 2002)</w:t>
      </w:r>
      <w:r w:rsidRPr="00B110BA">
        <w:fldChar w:fldCharType="end"/>
      </w:r>
      <w:r w:rsidRPr="00B110BA">
        <w:t xml:space="preserve"> or </w:t>
      </w:r>
      <w:r>
        <w:t xml:space="preserve">to </w:t>
      </w:r>
      <w:r w:rsidRPr="00B110BA">
        <w:t>delay reproduction u</w:t>
      </w:r>
      <w:r w:rsidRPr="003C3342">
        <w:t xml:space="preserve">ntil they are larger and can invest more energy in reproduction </w:t>
      </w:r>
      <w:r w:rsidRPr="003C3342">
        <w:fldChar w:fldCharType="begin"/>
      </w:r>
      <w:r>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Pr="003C3342">
        <w:fldChar w:fldCharType="separate"/>
      </w:r>
      <w:r w:rsidRPr="00181612">
        <w:rPr>
          <w:rFonts w:cs="Times New Roman"/>
        </w:rPr>
        <w:t>(Cole 1954; Wenk &amp; Falster 2015)</w:t>
      </w:r>
      <w:r w:rsidRPr="003C3342">
        <w:fldChar w:fldCharType="end"/>
      </w:r>
      <w:r w:rsidRPr="003C3342">
        <w:t xml:space="preserve">. </w:t>
      </w:r>
      <w:r>
        <w:t>Such a</w:t>
      </w:r>
      <w:r w:rsidRPr="003C3342">
        <w:t xml:space="preserve"> pattern was not observed in this dataset. Across individuals within a species, total accessory costs and accessory cost components did not shift consistently with plant size, age, or</w:t>
      </w:r>
      <w:r>
        <w:t xml:space="preserve"> total reproductive investment</w:t>
      </w:r>
      <w:r w:rsidRPr="003C3342">
        <w:t xml:space="preserve"> (</w:t>
      </w:r>
      <w:r w:rsidRPr="00456166">
        <w:rPr>
          <w:rFonts w:cs="Times New Roman"/>
        </w:rPr>
        <w:t>Supplementary Material). The consistent lack of shift in per seed accessory costs (or seedset, data not shown) with RE (or bud count, data not shown) surprised us. There is a large literature on expected and observed trends in pollination and seedset with the size of the floral display, showing varied patterns</w:t>
      </w:r>
      <w:r w:rsidR="00456166" w:rsidRPr="00456166">
        <w:rPr>
          <w:rFonts w:cs="Times New Roman"/>
        </w:rPr>
        <w:t xml:space="preserve"> </w:t>
      </w:r>
      <w:r w:rsidR="00456166" w:rsidRPr="00456166">
        <w:rPr>
          <w:rFonts w:cs="Times New Roman"/>
        </w:rPr>
        <w:fldChar w:fldCharType="begin"/>
      </w:r>
      <w:r w:rsidR="00456166" w:rsidRPr="00456166">
        <w:rPr>
          <w:rFonts w:cs="Times New Roman"/>
        </w:rPr>
        <w:instrText xml:space="preserve"> ADDIN ZOTERO_ITEM CSL_CITATION {"citationID":"g9qoA4ny","properties":{"formattedCitation":"{\\rtf (Goulson {\\i{}et al.} 1998; Harder {\\i{}et al.} 2004; L\\uc0\\u225{}zaro, Jakobsson &amp; Totland 2013)}","plainCitation":"(Goulson et al. 1998; Harder et al. 2004; Lázaro, Jakobsson &amp; Totland 2013)"},"citationItems":[{"id":1742,"uris":["http://zotero.org/users/503753/items/NS8BQUSR"],"uri":["http://zotero.org/users/503753/items/NS8BQUSR"],"itemData":{"id":1742,"type":"article-journal","title":"Floral display size in comfrey, &lt;i&gt;Symphytum officinale&lt;/i&gt; L. (Boraginaceae): relationships with visitation by three bumblebee species and subsequent seed set","container-title":"Oecologia","page":"502-508","volume":"113","issue":"4","source":"link.springer.com","abstract":"The fecundity of insect-pollinated plants may not be linearly related to the number of flowers produced, since floral display will influence pollinator foraging patterns. We may expect more visits to plants with more flowers, but do these large plants receive more or fewer visits per flower than small plants? Do all pollinator species respond in the same way? We would also expect foragers to move less between plants when the number of flowers per plant are large, which may reduce cross-pollination compared to plants with few flowers. We examine the relationships between numbers of inflorescence per plant, bumblebee foraging behaviour and seed set in comfrey, Symphytum officinale, a self-incompatible perennial herb. Bumblebee species differed in their response to the size of floral display. More individuals of Bombus pratorum and the nectar-robbing B.</w:instrText>
      </w:r>
      <w:r w:rsidR="00456166" w:rsidRPr="00456166">
        <w:rPr>
          <w:rFonts w:ascii="MS Gothic" w:eastAsia="MS Gothic" w:hAnsi="MS Gothic" w:cs="MS Gothic" w:hint="eastAsia"/>
        </w:rPr>
        <w:instrText>␣</w:instrText>
      </w:r>
      <w:r w:rsidR="00456166" w:rsidRPr="00456166">
        <w:rPr>
          <w:rFonts w:cs="Times New Roman"/>
        </w:rPr>
        <w:instrText xml:space="preserve">terrestris were attracted to plants with larger floral displays, but B. pascuorum exhibited no increase in recruitment according to display size. Once attracted, all bee species visited more inflorescences per plant on plants with more inflorescences. Overall the visitation rate per inflorescence and seed set per flower was independent of the number of inflorescences per plant. Variation in seed set was not explained by the numbers of bumblebees attracted or by the number of inflorescences they visited for any bee species. However, the mean seed set per flower (1.18) was far below the maximum possible (4 per flower). We suggest that in this system seed set is not limited by pollination but by other factors, possibly nutritional resources.","DOI":"10.1007/s004420050402","ISSN":"0029-8549, 1432-1939","shortTitle":"Floral display size in comfrey, Symphytum officinale L. (Boraginaceae)","journalAbbreviation":"Oecologia","language":"en","author":[{"family":"Goulson","given":"Dave"},{"family":"Stout","given":"Jane C."},{"family":"Hawson","given":"Sadie A."},{"family":"Allen","given":"John A."}],"issued":{"date-parts":[["1998",2]]}}},{"id":730,"uris":["http://zotero.org/users/503753/items/M2R2NJWX"],"uri":["http://zotero.org/users/503753/items/M2R2NJWX"],"itemData":{"id":730,"type":"article-journal","title":"Beyond floricentrism: The pollination function of inflorescences","container-title":"Plant Species Biology","page":"137-148","volume":"19","issue":"3","source":"Wiley Online Library","abstract":"Mating by outcrossing plants depends on the frequency and quality of the interaction between pollen vectors and individual flowers. However, the historical focus of pollination biology on individual flowers (floricentrism) cannot produce a complete understanding of the role of pollination in plant mating because mating is an aggregate process, which depends on the reproductive outcomes of all of a plant’s flowers. Simultaneous display of multiple flowers in an inflorescence increases a plant’s attractiveness to pollinators, which should, in general, enhance mating opportunities. However, whenever pollinators visit multiple flowers on an inflorescence, self-pollination among flowers can reduce the pollen available for export to other plants (pollen discounting) and can increase the incidence of inbreeding depression for embryos and offspring. Therefore, the size of floral displays that maximize mating frequency and quality generally balance the benefits of attractiveness against the costs of self-pollination. This balance can shift considerably if different flowers serve female and male functions at one time (sexual segregation) and flowers are arranged in inflorescences so that pollinators visit female flowers before male flowers. However, the effectiveness of sexual segregation depends on the extent to which a particular inflorescence architecture induces consistent movement patterns by pollinators. In general, the consistency of pollinator movement patterns varies with inflorescence architecture and differs between pollinator types. Such variation creates many options for the evolution of the diverse inflorescence characteristics observed within angiosperms, which can be appreciated only by moving beyond a floricentric perspective of the role of pollination in plant mating.","DOI":"10.1111/j.1442-1984.2004.00110.x","ISSN":"1442-1984","shortTitle":"Beyond floricentrism","language":"en","author":[{"family":"Harder","given":"Lawrence D."},{"family":"Jordan","given":"Crispin Y."},{"family":"Gross","given":"W. Eric"},{"family":"Routley","given":"Matthew B."}],"issued":{"date-parts":[["2004",12,1]]}}},{"id":1844,"uris":["http://zotero.org/users/503753/items/H2D8JK4B"],"uri":["http://zotero.org/users/503753/items/H2D8JK4B"],"itemData":{"id":1844,"type":"article-journal","title":"How do pollinator visitation rate and seed set relate to species’ floral traits and community context?","container-title":"Oecologia","page":"881-893","volume":"173","issue":"3","source":"link.springer.com","abstract":"Differences among plant species in visitation rate and seed set within a community may be explained both by the species’ floral traits and the community context. Additionally, the importance of species’ floral traits vs. community context on visitation rate and seed set may vary among communities. In communities where the pollinator-to-flower ratio is low, floral traits may be more important than community context, as pollinators may have the opportunity to be choosier when visiting plant species. In this study we investigated whether species’ floral traits (flower shape, size and number, and flowering duration) and community context (conspecific and heterospecific flower density, and pollinator abundance) could explain among-species variation in visitation rate and seed set. For this, we used data on 47 plant species from two Norwegian plant communities differing in pollinator-to-flower ratio. Differences among species in visitation rate and seed set within a community could be explained by similar variables as those explaining visitation rate and seed set within species. As expected, we found floral traits to be more important than community context in the community with a lower pollinator-to-flower ratio; whereas in the community with a higher pollinator-to-flower ratio, community context played a bigger role. Our study gives significant insights into the relative importance of floral traits on species’ visitation rate and seed set, and contributes to our understanding of the role of the community context on the fitness of plant species.","DOI":"10.1007/s00442-013-2652-5","ISSN":"0029-8549, 1432-1939","journalAbbreviation":"Oecologia","language":"en","author":[{"family":"Lázaro","given":"Amparo"},{"family":"Jakobsson","given":"Anna"},{"family":"Totland","given":"Ørjan"}],"issued":{"date-parts":[["2013",4,12]]}}}],"schema":"https://github.com/citation-style-language/schema/raw/master/csl-citation.json"} </w:instrText>
      </w:r>
      <w:r w:rsidR="00456166" w:rsidRPr="00456166">
        <w:rPr>
          <w:rFonts w:cs="Times New Roman"/>
        </w:rPr>
        <w:fldChar w:fldCharType="separate"/>
      </w:r>
      <w:r w:rsidR="00456166" w:rsidRPr="00456166">
        <w:rPr>
          <w:rFonts w:cs="Times New Roman"/>
        </w:rPr>
        <w:t>(</w:t>
      </w:r>
      <w:proofErr w:type="spellStart"/>
      <w:r w:rsidR="00456166" w:rsidRPr="00456166">
        <w:rPr>
          <w:rFonts w:cs="Times New Roman"/>
        </w:rPr>
        <w:t>Goulson</w:t>
      </w:r>
      <w:proofErr w:type="spellEnd"/>
      <w:r w:rsidR="00456166" w:rsidRPr="00456166">
        <w:rPr>
          <w:rFonts w:cs="Times New Roman"/>
        </w:rPr>
        <w:t xml:space="preserve"> </w:t>
      </w:r>
      <w:r w:rsidR="00456166" w:rsidRPr="00456166">
        <w:rPr>
          <w:rFonts w:cs="Times New Roman"/>
          <w:i/>
          <w:iCs/>
        </w:rPr>
        <w:t>et al.</w:t>
      </w:r>
      <w:r w:rsidR="00456166" w:rsidRPr="00456166">
        <w:rPr>
          <w:rFonts w:cs="Times New Roman"/>
        </w:rPr>
        <w:t xml:space="preserve"> 1998; Harder </w:t>
      </w:r>
      <w:r w:rsidR="00456166" w:rsidRPr="00456166">
        <w:rPr>
          <w:rFonts w:cs="Times New Roman"/>
          <w:i/>
          <w:iCs/>
        </w:rPr>
        <w:t>et al.</w:t>
      </w:r>
      <w:r w:rsidR="00456166" w:rsidRPr="00456166">
        <w:rPr>
          <w:rFonts w:cs="Times New Roman"/>
        </w:rPr>
        <w:t xml:space="preserve"> 2004; </w:t>
      </w:r>
      <w:proofErr w:type="spellStart"/>
      <w:r w:rsidR="00456166" w:rsidRPr="00456166">
        <w:rPr>
          <w:rFonts w:cs="Times New Roman"/>
        </w:rPr>
        <w:t>Lázaro</w:t>
      </w:r>
      <w:proofErr w:type="spellEnd"/>
      <w:r w:rsidR="00456166" w:rsidRPr="00456166">
        <w:rPr>
          <w:rFonts w:cs="Times New Roman"/>
        </w:rPr>
        <w:t xml:space="preserve">, </w:t>
      </w:r>
      <w:proofErr w:type="spellStart"/>
      <w:r w:rsidR="00456166" w:rsidRPr="00456166">
        <w:rPr>
          <w:rFonts w:cs="Times New Roman"/>
        </w:rPr>
        <w:t>Jakobsson</w:t>
      </w:r>
      <w:proofErr w:type="spellEnd"/>
      <w:r w:rsidR="00456166" w:rsidRPr="00456166">
        <w:rPr>
          <w:rFonts w:cs="Times New Roman"/>
        </w:rPr>
        <w:t xml:space="preserve"> &amp; </w:t>
      </w:r>
      <w:proofErr w:type="spellStart"/>
      <w:r w:rsidR="00456166" w:rsidRPr="00456166">
        <w:rPr>
          <w:rFonts w:cs="Times New Roman"/>
        </w:rPr>
        <w:t>Totland</w:t>
      </w:r>
      <w:proofErr w:type="spellEnd"/>
      <w:r w:rsidR="00456166" w:rsidRPr="00456166">
        <w:rPr>
          <w:rFonts w:cs="Times New Roman"/>
        </w:rPr>
        <w:t xml:space="preserve"> 2013)</w:t>
      </w:r>
      <w:r w:rsidR="00456166" w:rsidRPr="00456166">
        <w:rPr>
          <w:rFonts w:cs="Times New Roman"/>
        </w:rPr>
        <w:fldChar w:fldCharType="end"/>
      </w:r>
      <w:r w:rsidRPr="00456166">
        <w:rPr>
          <w:rFonts w:cs="Times New Roman"/>
        </w:rPr>
        <w:t xml:space="preserve">, but the literature had not led us to expect a flat relationship for </w:t>
      </w:r>
      <w:r w:rsidR="00456166" w:rsidRPr="00456166">
        <w:rPr>
          <w:rFonts w:cs="Times New Roman"/>
        </w:rPr>
        <w:t xml:space="preserve">all 14 </w:t>
      </w:r>
      <w:r w:rsidRPr="00456166">
        <w:rPr>
          <w:rFonts w:cs="Times New Roman"/>
        </w:rPr>
        <w:t>of 14 species (Supplementary</w:t>
      </w:r>
      <w:r>
        <w:t xml:space="preserve"> Material</w:t>
      </w:r>
      <w:r w:rsidRPr="003C3342">
        <w:t xml:space="preserve">). </w:t>
      </w:r>
      <w:r>
        <w:t>F</w:t>
      </w:r>
      <w:r w:rsidRPr="003C3342">
        <w:t xml:space="preserve">or many </w:t>
      </w:r>
      <w:r>
        <w:t xml:space="preserve">of the </w:t>
      </w:r>
      <w:r w:rsidRPr="003C3342">
        <w:t>species</w:t>
      </w:r>
      <w:r>
        <w:t xml:space="preserve"> studied here</w:t>
      </w:r>
      <w:r w:rsidRPr="003C3342">
        <w:t xml:space="preserve"> sample sizes </w:t>
      </w:r>
      <w:r>
        <w:t>were</w:t>
      </w:r>
      <w:r w:rsidRPr="003C3342">
        <w:t xml:space="preserve"> large and we sampled across their entire age range</w:t>
      </w:r>
      <w:r>
        <w:t xml:space="preserve">. We believe that </w:t>
      </w:r>
      <w:r w:rsidRPr="003C3342">
        <w:t>if a shift in accessory costs (or accessory cost components) existed</w:t>
      </w:r>
      <w:r>
        <w:t xml:space="preserve"> with plant size, age, or RE</w:t>
      </w:r>
      <w:r w:rsidRPr="003C3342">
        <w:t xml:space="preserve"> it should have been detected in this data. </w:t>
      </w:r>
    </w:p>
    <w:p w14:paraId="29C9A91B" w14:textId="77777777" w:rsidR="00FF1706" w:rsidRPr="003C3342" w:rsidRDefault="00FF1706" w:rsidP="00FF1706">
      <w:pPr>
        <w:pStyle w:val="Heading2"/>
      </w:pPr>
      <w:r w:rsidRPr="003C3342">
        <w:t xml:space="preserve">Estimating reproductive </w:t>
      </w:r>
      <w:r>
        <w:t>effort</w:t>
      </w:r>
    </w:p>
    <w:p w14:paraId="38692F13" w14:textId="77777777" w:rsidR="00FF1706" w:rsidRDefault="00FF1706" w:rsidP="00FF1706">
      <w:r w:rsidRPr="003C3342">
        <w:t xml:space="preserve">Realistic estimates of </w:t>
      </w:r>
      <w:r>
        <w:t xml:space="preserve">RE </w:t>
      </w:r>
      <w:r w:rsidRPr="003C3342">
        <w:t xml:space="preserve">are essential </w:t>
      </w:r>
      <w:r>
        <w:t>for many research questions: p</w:t>
      </w:r>
      <w:r w:rsidRPr="003C3342">
        <w:t>lant functional growth models</w:t>
      </w:r>
      <w:r w:rsidRPr="003C3342" w:rsidDel="00DD6AD7">
        <w:t xml:space="preserve"> </w:t>
      </w:r>
      <w:r w:rsidRPr="003C3342">
        <w:t>require estimates of the proportion of photosynthetic energy that is allocated to growth versus reproduction</w:t>
      </w:r>
      <w:r>
        <w:t xml:space="preserve"> </w:t>
      </w:r>
      <w:r>
        <w:fldChar w:fldCharType="begin"/>
      </w:r>
      <w:r>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fldChar w:fldCharType="separate"/>
      </w:r>
      <w:r w:rsidRPr="00181612">
        <w:rPr>
          <w:rFonts w:cs="Times New Roman"/>
        </w:rPr>
        <w:t xml:space="preserve">(Fisher </w:t>
      </w:r>
      <w:r w:rsidRPr="00181612">
        <w:rPr>
          <w:rFonts w:cs="Times New Roman"/>
          <w:i/>
          <w:iCs/>
        </w:rPr>
        <w:t>et al.</w:t>
      </w:r>
      <w:r w:rsidRPr="00181612">
        <w:rPr>
          <w:rFonts w:cs="Times New Roman"/>
        </w:rPr>
        <w:t xml:space="preserve"> 2010; Falster </w:t>
      </w:r>
      <w:r w:rsidRPr="00181612">
        <w:rPr>
          <w:rFonts w:cs="Times New Roman"/>
          <w:i/>
          <w:iCs/>
        </w:rPr>
        <w:t>et al.</w:t>
      </w:r>
      <w:r w:rsidRPr="00181612">
        <w:rPr>
          <w:rFonts w:cs="Times New Roman"/>
        </w:rPr>
        <w:t xml:space="preserve"> 2011; Scheiter, Langan &amp; Higgins 2013)</w:t>
      </w:r>
      <w:r>
        <w:fldChar w:fldCharType="end"/>
      </w:r>
      <w:r>
        <w:t>, while d</w:t>
      </w:r>
      <w:r w:rsidRPr="003C3342">
        <w:t xml:space="preserve">emographic models </w:t>
      </w:r>
      <w:r>
        <w:t xml:space="preserve">may </w:t>
      </w:r>
      <w:r w:rsidRPr="003C3342">
        <w:t xml:space="preserve">need </w:t>
      </w:r>
      <w:r>
        <w:t xml:space="preserve">estimates of </w:t>
      </w:r>
      <w:r w:rsidRPr="003C3342">
        <w:t>seed</w:t>
      </w:r>
      <w:r>
        <w:t xml:space="preserve"> production </w:t>
      </w:r>
      <w:r w:rsidRPr="003C3342">
        <w:t xml:space="preserve">for a given </w:t>
      </w:r>
      <w:r>
        <w:t xml:space="preserve">RE </w:t>
      </w:r>
      <w:r>
        <w:fldChar w:fldCharType="begin"/>
      </w:r>
      <w:r>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fldChar w:fldCharType="separate"/>
      </w:r>
      <w:r w:rsidRPr="00181612">
        <w:rPr>
          <w:rFonts w:cs="Times New Roman"/>
        </w:rPr>
        <w:t xml:space="preserve">(Garcia &amp; Ehrlen 2002; Miller </w:t>
      </w:r>
      <w:r w:rsidRPr="00181612">
        <w:rPr>
          <w:rFonts w:cs="Times New Roman"/>
          <w:i/>
          <w:iCs/>
        </w:rPr>
        <w:t>et al.</w:t>
      </w:r>
      <w:r w:rsidRPr="00181612">
        <w:rPr>
          <w:rFonts w:cs="Times New Roman"/>
        </w:rPr>
        <w:t xml:space="preserve"> 2012)</w:t>
      </w:r>
      <w:r>
        <w:fldChar w:fldCharType="end"/>
      </w:r>
      <w:r w:rsidRPr="003C3342">
        <w:t xml:space="preserve">. </w:t>
      </w:r>
      <w:r>
        <w:t xml:space="preserve">The current study, along with others, has shown that plants are allocating energy </w:t>
      </w:r>
      <w:r>
        <w:lastRenderedPageBreak/>
        <w:t>to many different reproductive tissues, with a notably small proportion going to seeds. However, t</w:t>
      </w:r>
      <w:r w:rsidRPr="003C3342">
        <w:t xml:space="preserve">he detailed measurements </w:t>
      </w:r>
      <w:r>
        <w:t xml:space="preserve">required to account for all reproductive energy expenditure </w:t>
      </w:r>
      <w:r w:rsidRPr="003C3342">
        <w:t xml:space="preserve">are not practical for many research projects and pointing researchers to the best rapidly-obtainable estimates of total </w:t>
      </w:r>
      <w:r>
        <w:t xml:space="preserve">RE </w:t>
      </w:r>
      <w:r w:rsidRPr="003C3342">
        <w:t xml:space="preserve">would be beneficial to many. </w:t>
      </w:r>
    </w:p>
    <w:p w14:paraId="0C85E45A" w14:textId="1BF98FAE" w:rsidR="00A22413" w:rsidRDefault="00FF1706" w:rsidP="00FF1706">
      <w:r>
        <w:t xml:space="preserve">At the individual level, embryo and endosperm investment, propagule </w:t>
      </w:r>
      <w:r w:rsidRPr="003C3342">
        <w:t>investment</w:t>
      </w:r>
      <w:r>
        <w:t>, and fruit investment were relatively poor</w:t>
      </w:r>
      <w:r w:rsidRPr="00BF1046">
        <w:t xml:space="preserve"> </w:t>
      </w:r>
      <w:r w:rsidRPr="003C3342">
        <w:t>predictor</w:t>
      </w:r>
      <w:r>
        <w:t>s</w:t>
      </w:r>
      <w:r w:rsidRPr="003C3342">
        <w:t xml:space="preserve"> of </w:t>
      </w:r>
      <w:r>
        <w:t xml:space="preserve">RE </w:t>
      </w:r>
      <w:r w:rsidRPr="003C3342">
        <w:t xml:space="preserve">(Table </w:t>
      </w:r>
      <w:r>
        <w:t xml:space="preserve">3). Even within species, knowing seed investment provided only a mediocre estimate for total RE, with only 8 of the 14 species having an </w:t>
      </w:r>
      <w:r w:rsidRPr="003C3342">
        <w:t>r</w:t>
      </w:r>
      <w:r w:rsidRPr="003C3342">
        <w:rPr>
          <w:vertAlign w:val="superscript"/>
        </w:rPr>
        <w:t>2</w:t>
      </w:r>
      <w:r>
        <w:t>&gt;0.7</w:t>
      </w:r>
      <w:r w:rsidRPr="003C3342">
        <w:t>0</w:t>
      </w:r>
      <w:r>
        <w:t xml:space="preserve"> and </w:t>
      </w:r>
      <w:r w:rsidRPr="003C3342">
        <w:t>one species not even displaying a significant correlation across individuals (</w:t>
      </w:r>
      <w:r>
        <w:t>Supplementary Material</w:t>
      </w:r>
      <w:r w:rsidRPr="003C3342">
        <w:t>)</w:t>
      </w:r>
      <w:r>
        <w:t xml:space="preserve">. In contrast total </w:t>
      </w:r>
      <w:r w:rsidRPr="003C3342">
        <w:t xml:space="preserve">investment in </w:t>
      </w:r>
      <w:r>
        <w:t>discarded</w:t>
      </w:r>
      <w:r w:rsidRPr="003C3342">
        <w:t xml:space="preserve"> tissues</w:t>
      </w:r>
      <w:r>
        <w:t xml:space="preserve"> (primarily </w:t>
      </w:r>
      <w:r w:rsidRPr="003C3342">
        <w:t>represent</w:t>
      </w:r>
      <w:r>
        <w:t>ing</w:t>
      </w:r>
      <w:r w:rsidRPr="003C3342">
        <w:t xml:space="preserve"> investment in aborted flowers and buds</w:t>
      </w:r>
      <w:r>
        <w:t xml:space="preserve">), and our artificial </w:t>
      </w:r>
      <w:r w:rsidRPr="003C3342">
        <w:t>composite measur</w:t>
      </w:r>
      <w:r>
        <w:t>e</w:t>
      </w:r>
      <w:r w:rsidRPr="003C3342">
        <w:t xml:space="preserve"> “total bud count * average flower </w:t>
      </w:r>
      <w:r>
        <w:t xml:space="preserve">mass </w:t>
      </w:r>
      <w:r w:rsidRPr="003C3342">
        <w:t>at the time of pollination”</w:t>
      </w:r>
      <w:r>
        <w:t>,</w:t>
      </w:r>
      <w:r w:rsidRPr="003C3342">
        <w:t xml:space="preserve"> </w:t>
      </w:r>
      <w:r>
        <w:t xml:space="preserve">provided strong estimates of total RE </w:t>
      </w:r>
      <w:r w:rsidRPr="003C3342">
        <w:t>(r</w:t>
      </w:r>
      <w:r w:rsidRPr="003C3342">
        <w:rPr>
          <w:vertAlign w:val="superscript"/>
        </w:rPr>
        <w:t>2</w:t>
      </w:r>
      <w:r w:rsidRPr="003C3342">
        <w:t>=0.9</w:t>
      </w:r>
      <w:r>
        <w:t xml:space="preserve">6 and </w:t>
      </w:r>
      <w:r w:rsidRPr="003C3342">
        <w:t>r</w:t>
      </w:r>
      <w:r w:rsidRPr="003C3342">
        <w:rPr>
          <w:vertAlign w:val="superscript"/>
        </w:rPr>
        <w:t>2</w:t>
      </w:r>
      <w:r w:rsidRPr="003C3342">
        <w:t>=0.9</w:t>
      </w:r>
      <w:r>
        <w:t>2 respectively for regressions across all individuals; Table 3). While total discarded tissue investment is not a “quick measure”</w:t>
      </w:r>
      <w:r w:rsidRPr="003C3342">
        <w:t>, requiring repeat visits to the field and tedious accounting</w:t>
      </w:r>
      <w:r>
        <w:t>, the composite measure would work well f</w:t>
      </w:r>
      <w:r w:rsidRPr="003C3342">
        <w:t>or species where most of their buds</w:t>
      </w:r>
      <w:r>
        <w:t xml:space="preserve"> and flowers</w:t>
      </w:r>
      <w:r w:rsidRPr="003C3342">
        <w:t xml:space="preserve"> are visible at a single point in time</w:t>
      </w:r>
      <w:r>
        <w:t xml:space="preserve">. Doing a </w:t>
      </w:r>
      <w:r w:rsidRPr="003C3342">
        <w:t xml:space="preserve">single bud count and determining flower weight for the species </w:t>
      </w:r>
      <w:r>
        <w:t xml:space="preserve">would be </w:t>
      </w:r>
      <w:r w:rsidRPr="003C3342">
        <w:t>a manageable prospect</w:t>
      </w:r>
      <w:r w:rsidR="00A22413">
        <w:t xml:space="preserve"> and give you a quite accurate estimate of total RE</w:t>
      </w:r>
      <w:r w:rsidRPr="003C3342">
        <w:t>.</w:t>
      </w:r>
      <w:r>
        <w:t xml:space="preserve"> </w:t>
      </w:r>
    </w:p>
    <w:p w14:paraId="363FC392" w14:textId="1645CDCF" w:rsidR="00FF1706" w:rsidRPr="003C3342" w:rsidRDefault="00A22413" w:rsidP="00FF1706">
      <w:r>
        <w:t>Conversely, t</w:t>
      </w:r>
      <w:r w:rsidR="00FF1706" w:rsidRPr="003C3342">
        <w:t xml:space="preserve">hese results demonstrate that if your research question requires seed investment or seed count as an output, estimates of </w:t>
      </w:r>
      <w:r w:rsidR="00FF1706">
        <w:t>RE</w:t>
      </w:r>
      <w:r w:rsidR="00FF1706" w:rsidRPr="003C3342">
        <w:t xml:space="preserve"> will not accurately predict seed production</w:t>
      </w:r>
      <w:r w:rsidR="00FF1706">
        <w:t xml:space="preserve">. Instead, and in contrast to many herbaceous species </w:t>
      </w:r>
      <w:r w:rsidR="00FF1706">
        <w:fldChar w:fldCharType="begin"/>
      </w:r>
      <w:r w:rsidR="00FF1706">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FF1706">
        <w:fldChar w:fldCharType="separate"/>
      </w:r>
      <w:r w:rsidR="00FF1706" w:rsidRPr="00181612">
        <w:rPr>
          <w:rFonts w:cs="Times New Roman"/>
        </w:rPr>
        <w:t>(Shipley &amp; Dion 1992)</w:t>
      </w:r>
      <w:r w:rsidR="00FF1706">
        <w:fldChar w:fldCharType="end"/>
      </w:r>
      <w:r w:rsidR="00FF1706">
        <w:t xml:space="preserve">, seed count or seed investment must be </w:t>
      </w:r>
      <w:r>
        <w:t xml:space="preserve">determined for each individual </w:t>
      </w:r>
      <w:r w:rsidR="00FF1706">
        <w:t>for perennial species with relatively low seedset</w:t>
      </w:r>
      <w:r w:rsidR="00FF1706" w:rsidRPr="003C3342">
        <w:t>.</w:t>
      </w:r>
    </w:p>
    <w:p w14:paraId="473E7F72" w14:textId="7FDC10F9" w:rsidR="00FF1706" w:rsidRPr="003C3342" w:rsidRDefault="00FF1706" w:rsidP="00FF1706">
      <w:r w:rsidRPr="003C3342">
        <w:t xml:space="preserve">The explanation for the poor correlation between seed investment and </w:t>
      </w:r>
      <w:r>
        <w:t>RE</w:t>
      </w:r>
      <w:r w:rsidRPr="003C3342">
        <w:t xml:space="preserve"> is clear: most of these species have relatively low seedset (Table 1) and moreover, seed </w:t>
      </w:r>
      <w:r w:rsidR="00A22413">
        <w:t>count</w:t>
      </w:r>
      <w:r w:rsidR="00A22413" w:rsidRPr="003C3342">
        <w:t xml:space="preserve"> </w:t>
      </w:r>
      <w:r w:rsidRPr="003C3342">
        <w:t xml:space="preserve">is quite variable across individuals </w:t>
      </w:r>
      <w:r>
        <w:t>at a single site</w:t>
      </w:r>
      <w:r w:rsidRPr="003C3342">
        <w:t xml:space="preserve"> (</w:t>
      </w:r>
      <w:r>
        <w:t>Figure 3</w:t>
      </w:r>
      <w:r w:rsidRPr="003C3342">
        <w:t xml:space="preserve">). </w:t>
      </w:r>
      <w:r w:rsidR="006B690A">
        <w:t>T</w:t>
      </w:r>
      <w:r w:rsidR="006B690A" w:rsidRPr="003C3342">
        <w:t xml:space="preserve">he </w:t>
      </w:r>
      <w:r w:rsidRPr="003C3342">
        <w:t xml:space="preserve">unpredictability of seedset and overall low seedset means that investment in seeds, at the individual level, cannot be predicted by any easy-to-measure </w:t>
      </w:r>
      <w:r w:rsidRPr="003C3342">
        <w:lastRenderedPageBreak/>
        <w:t xml:space="preserve">metrics. Many stochastic processes, from pollinator activity to pollen compatibility to resource availability lie between bud production and seed production </w:t>
      </w:r>
      <w:r w:rsidRPr="003C3342">
        <w:fldChar w:fldCharType="begin"/>
      </w:r>
      <w:r>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Pr>
          <w:rFonts w:ascii="Cambria Math" w:hAnsi="Cambria Math" w:cs="Cambria Math"/>
        </w:rPr>
        <w:instrText>‐</w:instrText>
      </w:r>
      <w:r>
        <w:instrText>annual schedules consisting of either high or low reproduction years. Seed production was weakly more variable among wind</w:instrText>
      </w:r>
      <w:r>
        <w:rPr>
          <w:rFonts w:ascii="Cambria Math" w:hAnsi="Cambria Math" w:cs="Cambria Math"/>
        </w:rPr>
        <w:instrText>‐</w:instrText>
      </w:r>
      <w:r>
        <w:instrText>pollinated taxa than animal</w:instrText>
      </w:r>
      <w:r>
        <w:rPr>
          <w:rFonts w:ascii="Cambria Math" w:hAnsi="Cambria Math" w:cs="Cambria Math"/>
        </w:rPr>
        <w:instrText>‐</w:instrText>
      </w:r>
      <w:r>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Pr>
          <w:rFonts w:ascii="Cambria Math" w:hAnsi="Cambria Math" w:cs="Cambria Math"/>
        </w:rPr>
        <w:instrText>‐</w:instrText>
      </w:r>
      <w:r>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Pr="003C3342">
        <w:fldChar w:fldCharType="separate"/>
      </w:r>
      <w:r w:rsidRPr="00181612">
        <w:rPr>
          <w:rFonts w:cs="Times New Roman"/>
        </w:rPr>
        <w:t xml:space="preserve">(Herrera </w:t>
      </w:r>
      <w:r w:rsidRPr="00181612">
        <w:rPr>
          <w:rFonts w:cs="Times New Roman"/>
          <w:i/>
          <w:iCs/>
        </w:rPr>
        <w:t>et al.</w:t>
      </w:r>
      <w:r w:rsidRPr="00181612">
        <w:rPr>
          <w:rFonts w:cs="Times New Roman"/>
        </w:rPr>
        <w:t xml:space="preserve"> 1998; Wesselingh 2007; Gómez 2008)</w:t>
      </w:r>
      <w:r w:rsidRPr="003C3342">
        <w:fldChar w:fldCharType="end"/>
      </w:r>
      <w:r w:rsidRPr="003C3342">
        <w:t xml:space="preserve">. These processes lead to both individual and inter-annual variation in seed production </w:t>
      </w:r>
      <w:r w:rsidRPr="003C3342">
        <w:fldChar w:fldCharType="begin"/>
      </w:r>
      <w:r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Pr="007444C4">
        <w:rPr>
          <w:rFonts w:ascii="Adobe Caslon Pro" w:hAnsi="Adobe Caslon Pro" w:cs="Adobe Caslon Pro"/>
        </w:rPr>
        <w:instrText>‐</w:instrText>
      </w:r>
      <w:r w:rsidRPr="003C3342">
        <w:instrText>annual schedules consisting of either high or low reproduction years. Seed production was weakly more variable among wind</w:instrText>
      </w:r>
      <w:r w:rsidRPr="007444C4">
        <w:rPr>
          <w:rFonts w:ascii="Adobe Caslon Pro" w:hAnsi="Adobe Caslon Pro" w:cs="Adobe Caslon Pro"/>
        </w:rPr>
        <w:instrText>‐</w:instrText>
      </w:r>
      <w:r w:rsidRPr="003C3342">
        <w:instrText>pollinated taxa than animal</w:instrText>
      </w:r>
      <w:r w:rsidRPr="007444C4">
        <w:rPr>
          <w:rFonts w:ascii="Adobe Caslon Pro" w:hAnsi="Adobe Caslon Pro" w:cs="Adobe Caslon Pro"/>
        </w:rPr>
        <w:instrText>‐</w:instrText>
      </w:r>
      <w:r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Pr="007444C4">
        <w:rPr>
          <w:rFonts w:ascii="Adobe Caslon Pro" w:hAnsi="Adobe Caslon Pro" w:cs="Adobe Caslon Pro"/>
        </w:rPr>
        <w:instrText>‐</w:instrText>
      </w:r>
      <w:r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Pr="003C3342">
        <w:fldChar w:fldCharType="separate"/>
      </w:r>
      <w:r w:rsidRPr="00181612">
        <w:rPr>
          <w:rFonts w:cs="Times New Roman"/>
        </w:rPr>
        <w:t xml:space="preserve">(Copland &amp; Whelan 1989; Mitchell 1997; Herrera </w:t>
      </w:r>
      <w:r w:rsidRPr="00181612">
        <w:rPr>
          <w:rFonts w:cs="Times New Roman"/>
          <w:i/>
          <w:iCs/>
        </w:rPr>
        <w:t>et al.</w:t>
      </w:r>
      <w:r w:rsidRPr="00181612">
        <w:rPr>
          <w:rFonts w:cs="Times New Roman"/>
        </w:rPr>
        <w:t xml:space="preserve"> 1998)</w:t>
      </w:r>
      <w:r w:rsidRPr="003C3342">
        <w:fldChar w:fldCharType="end"/>
      </w:r>
      <w:r w:rsidRPr="003C3342">
        <w:t xml:space="preserve">. </w:t>
      </w:r>
    </w:p>
    <w:p w14:paraId="43AC1639" w14:textId="587A7637" w:rsidR="00FF1706" w:rsidRPr="003C3342" w:rsidRDefault="006B690A" w:rsidP="00FF1706">
      <w:pPr>
        <w:pStyle w:val="Heading2"/>
      </w:pPr>
      <w:r>
        <w:t>Methodological c</w:t>
      </w:r>
      <w:r w:rsidRPr="003C3342">
        <w:t>onsiderations</w:t>
      </w:r>
    </w:p>
    <w:p w14:paraId="3BDD726E" w14:textId="77777777" w:rsidR="00FF1706" w:rsidRDefault="00FF1706" w:rsidP="00FF1706">
      <w:r w:rsidRPr="003C3342">
        <w:t xml:space="preserve">To reach meaningful conclusions </w:t>
      </w:r>
      <w:r>
        <w:t>about trade-offs between reproductive costs, counts, and seedset,</w:t>
      </w:r>
      <w:r w:rsidRPr="003C3342">
        <w:t xml:space="preserve"> accurate measurements of total reproductive investment </w:t>
      </w:r>
      <w:r>
        <w:t>are</w:t>
      </w:r>
      <w:r w:rsidRPr="003C3342">
        <w:t xml:space="preserve"> essential. Our accounting scheme is very </w:t>
      </w:r>
      <w:r>
        <w:t>detailed</w:t>
      </w:r>
      <w:r w:rsidRPr="003C3342">
        <w:t>, but of course imperfect. The largest source of error is that we have not measured nectar production</w:t>
      </w:r>
      <w:r>
        <w:t xml:space="preserve">. Some of these species are known to </w:t>
      </w:r>
      <w:r w:rsidRPr="003C3342">
        <w:t>produce abundant nectar</w:t>
      </w:r>
      <w:r>
        <w:t xml:space="preserve">, </w:t>
      </w:r>
      <w:r w:rsidRPr="003C3342">
        <w:t>particular</w:t>
      </w:r>
      <w:r>
        <w:t>ly</w:t>
      </w:r>
      <w:r w:rsidRPr="003C3342">
        <w:t xml:space="preserve"> </w:t>
      </w:r>
      <w:r w:rsidRPr="003C3342">
        <w:rPr>
          <w:i/>
        </w:rPr>
        <w:t>Banksia ericifolia</w:t>
      </w:r>
      <w:r w:rsidRPr="003C3342">
        <w:t>,</w:t>
      </w:r>
      <w:r w:rsidRPr="003C3342">
        <w:rPr>
          <w:i/>
        </w:rPr>
        <w:t xml:space="preserve"> Hakea teretifolia</w:t>
      </w:r>
      <w:r w:rsidRPr="003C3342">
        <w:t xml:space="preserve"> and</w:t>
      </w:r>
      <w:r w:rsidRPr="003C3342">
        <w:rPr>
          <w:i/>
        </w:rPr>
        <w:t xml:space="preserve"> </w:t>
      </w:r>
      <w:r w:rsidRPr="003C3342">
        <w:t xml:space="preserve">both </w:t>
      </w:r>
      <w:r w:rsidRPr="003C3342">
        <w:rPr>
          <w:i/>
        </w:rPr>
        <w:t xml:space="preserve">Grevillea </w:t>
      </w:r>
      <w:r w:rsidRPr="003C3342">
        <w:t xml:space="preserve">species </w:t>
      </w:r>
      <w:r>
        <w:fldChar w:fldCharType="begin"/>
      </w:r>
      <w:r>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181612">
        <w:rPr>
          <w:rFonts w:cs="Times New Roman"/>
        </w:rPr>
        <w:t>(Pyke 1983; Pyke, O’Connor &amp; Recher 1993; Lloyd, Ayre &amp; Whelan 2002)</w:t>
      </w:r>
      <w:r>
        <w:fldChar w:fldCharType="end"/>
      </w:r>
      <w:r w:rsidRPr="003C3342">
        <w:t>. Very rough back</w:t>
      </w:r>
      <w:r>
        <w:t>-</w:t>
      </w:r>
      <w:r w:rsidRPr="003C3342">
        <w:t>of</w:t>
      </w:r>
      <w:r>
        <w:t>-</w:t>
      </w:r>
      <w:r w:rsidRPr="003C3342">
        <w:t>the</w:t>
      </w:r>
      <w:r>
        <w:t>-</w:t>
      </w:r>
      <w:r w:rsidRPr="003C3342">
        <w:t xml:space="preserve">envelope calculations, based on studies of closely related species in nearby communities, indicate nectar production increases total reproductive investment by ~20% for </w:t>
      </w:r>
      <w:r w:rsidRPr="003C3342">
        <w:rPr>
          <w:i/>
        </w:rPr>
        <w:t>Grevillea speciosa</w:t>
      </w:r>
      <w:r w:rsidRPr="003C3342">
        <w:t xml:space="preserve">, 10% for </w:t>
      </w:r>
      <w:r w:rsidRPr="003C3342">
        <w:rPr>
          <w:i/>
        </w:rPr>
        <w:t>Hakea teretifolia</w:t>
      </w:r>
      <w:r w:rsidRPr="003C3342">
        <w:t xml:space="preserve">, and well </w:t>
      </w:r>
      <w:bookmarkStart w:id="62" w:name="_GoBack"/>
      <w:bookmarkEnd w:id="62"/>
      <w:r w:rsidRPr="003C3342">
        <w:t>under 5% for the other two species</w:t>
      </w:r>
      <w:r>
        <w:t xml:space="preserve">, increasing pollen-attraction costs (both successful and discarded) relative to provisioning costs </w:t>
      </w:r>
      <w:r>
        <w:fldChar w:fldCharType="begin"/>
      </w:r>
      <w:r>
        <w:instrText xml:space="preserve"> ADDIN ZOTERO_ITEM CSL_CITATION {"citationID":"5BLZ0OYx","properties":{"formattedCitation":"{\\rtf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fldChar w:fldCharType="separate"/>
      </w:r>
      <w:r w:rsidRPr="000765E8">
        <w:rPr>
          <w:rFonts w:cs="Times New Roman"/>
        </w:rPr>
        <w:t xml:space="preserve">(Pyke 1983; Pyke </w:t>
      </w:r>
      <w:r w:rsidRPr="000765E8">
        <w:rPr>
          <w:rFonts w:cs="Times New Roman"/>
          <w:i/>
          <w:iCs/>
        </w:rPr>
        <w:t>et al.</w:t>
      </w:r>
      <w:r w:rsidRPr="000765E8">
        <w:rPr>
          <w:rFonts w:cs="Times New Roman"/>
        </w:rPr>
        <w:t xml:space="preserve"> 1993; Lloyd </w:t>
      </w:r>
      <w:r w:rsidRPr="000765E8">
        <w:rPr>
          <w:rFonts w:cs="Times New Roman"/>
          <w:i/>
          <w:iCs/>
        </w:rPr>
        <w:t>et al.</w:t>
      </w:r>
      <w:r w:rsidRPr="000765E8">
        <w:rPr>
          <w:rFonts w:cs="Times New Roman"/>
        </w:rPr>
        <w:t xml:space="preserve"> 2002)</w:t>
      </w:r>
      <w:r>
        <w:fldChar w:fldCharType="end"/>
      </w:r>
      <w:r>
        <w:t>.</w:t>
      </w:r>
    </w:p>
    <w:p w14:paraId="397BCB1D" w14:textId="77777777" w:rsidR="00FF1706" w:rsidRDefault="00FF1706" w:rsidP="00FF1706">
      <w:r>
        <w:t>Are</w:t>
      </w:r>
      <w:r w:rsidRPr="003C3342">
        <w:t xml:space="preserve"> dry </w:t>
      </w:r>
      <w:r>
        <w:t>masses</w:t>
      </w:r>
      <w:r w:rsidRPr="003C3342">
        <w:t xml:space="preserve"> the best measure</w:t>
      </w:r>
      <w:r>
        <w:t>s</w:t>
      </w:r>
      <w:r w:rsidRPr="003C3342">
        <w:t xml:space="preserve"> of expenditure, especially in a community growing on soils known to be very low in P </w:t>
      </w:r>
      <w:r>
        <w:fldChar w:fldCharType="begin"/>
      </w:r>
      <w:r>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fldChar w:fldCharType="separate"/>
      </w:r>
      <w:r w:rsidRPr="00181612">
        <w:rPr>
          <w:rFonts w:cs="Times New Roman"/>
        </w:rPr>
        <w:t>(Beadle 1968)</w:t>
      </w:r>
      <w:r>
        <w:fldChar w:fldCharType="end"/>
      </w:r>
      <w:r w:rsidRPr="003C3342">
        <w:t xml:space="preserve">? </w:t>
      </w:r>
      <w:commentRangeStart w:id="63"/>
      <w:r w:rsidRPr="003C3342">
        <w:t xml:space="preserve">Previous studies indicate </w:t>
      </w:r>
      <w:r>
        <w:t xml:space="preserve">mineral </w:t>
      </w:r>
      <w:r w:rsidRPr="003C3342">
        <w:t>nutrient</w:t>
      </w:r>
      <w:r>
        <w:t>s</w:t>
      </w:r>
      <w:r w:rsidRPr="003C3342">
        <w:t xml:space="preserve"> may </w:t>
      </w:r>
      <w:r>
        <w:t xml:space="preserve">sometimes </w:t>
      </w:r>
      <w:r w:rsidRPr="003C3342">
        <w:t xml:space="preserve">better </w:t>
      </w:r>
      <w:r>
        <w:t>reflect</w:t>
      </w:r>
      <w:r w:rsidRPr="003C3342">
        <w:t xml:space="preserve"> allocation choices </w:t>
      </w:r>
      <w:r w:rsidRPr="003C3342">
        <w:fldChar w:fldCharType="begin"/>
      </w:r>
      <w:r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Pr="00181612">
        <w:rPr>
          <w:rFonts w:cs="Times New Roman"/>
        </w:rPr>
        <w:t xml:space="preserve">(Reekie &amp; Bazzaz 1987b; Ashman 1994; Rosenheim </w:t>
      </w:r>
      <w:r w:rsidRPr="00181612">
        <w:rPr>
          <w:rFonts w:cs="Times New Roman"/>
          <w:i/>
          <w:iCs/>
        </w:rPr>
        <w:t>et al.</w:t>
      </w:r>
      <w:r w:rsidRPr="00181612">
        <w:rPr>
          <w:rFonts w:cs="Times New Roman"/>
        </w:rPr>
        <w:t xml:space="preserve"> 2014)</w:t>
      </w:r>
      <w:r w:rsidRPr="003C3342">
        <w:fldChar w:fldCharType="end"/>
      </w:r>
      <w:r w:rsidRPr="003C3342">
        <w:t>, but also that all currencies yield similar results.</w:t>
      </w:r>
      <w:commentRangeEnd w:id="63"/>
      <w:r>
        <w:rPr>
          <w:rStyle w:val="CommentReference"/>
        </w:rPr>
        <w:commentReference w:id="63"/>
      </w:r>
      <w:r w:rsidRPr="003C3342">
        <w:t xml:space="preserve"> </w:t>
      </w:r>
      <w:r>
        <w:t xml:space="preserve">For example, nectar production might seem relatively less expensive in units of P than in units of energy. </w:t>
      </w:r>
      <w:r w:rsidRPr="003C3342">
        <w:t xml:space="preserve">I </w:t>
      </w:r>
      <w:proofErr w:type="gramStart"/>
      <w:r w:rsidRPr="003C3342">
        <w:t>This</w:t>
      </w:r>
      <w:proofErr w:type="gramEnd"/>
      <w:r w:rsidRPr="003C3342">
        <w:t xml:space="preserve"> is a direction for future investigations. </w:t>
      </w:r>
    </w:p>
    <w:p w14:paraId="5D2BF99D" w14:textId="77777777" w:rsidR="00FF1706" w:rsidRDefault="00FF1706" w:rsidP="00FF1706">
      <w:r w:rsidRPr="003C3342">
        <w:t>A final consideration, is how to choose which tissues to include as “reproductive tissues”, since some green reproductive tissues are known to photosynthesize</w:t>
      </w:r>
      <w:r>
        <w:t xml:space="preserve"> </w:t>
      </w:r>
      <w:r>
        <w:fldChar w:fldCharType="begin"/>
      </w:r>
      <w:r>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(Cohen 1976; Reekie &amp; Bazzaz 1987a; Wesselingh 2007)</w:t>
      </w:r>
      <w:r>
        <w:fldChar w:fldCharType="end"/>
      </w:r>
      <w:r>
        <w:t xml:space="preserve">. </w:t>
      </w:r>
      <w:r w:rsidRPr="003C3342">
        <w:t xml:space="preserve"> Since the net photosynthetic benefit of green reproductive tissues was </w:t>
      </w:r>
      <w:r w:rsidRPr="003C3342">
        <w:lastRenderedPageBreak/>
        <w:t xml:space="preserve">unknown in this study and likely varied enormously across species, tissues and time, we adopted the parsimonious approach of considering all plant parts </w:t>
      </w:r>
      <w:commentRangeStart w:id="64"/>
      <w:r w:rsidRPr="003C3342">
        <w:t>produced solely for the benefit of reproduction</w:t>
      </w:r>
      <w:commentRangeEnd w:id="64"/>
      <w:r>
        <w:rPr>
          <w:rStyle w:val="CommentReference"/>
        </w:rPr>
        <w:commentReference w:id="64"/>
      </w:r>
      <w:r w:rsidRPr="003C3342">
        <w:t xml:space="preserve"> as components of reproductive investment. </w:t>
      </w:r>
    </w:p>
    <w:p w14:paraId="7B13F351" w14:textId="77777777" w:rsidR="00FF1706" w:rsidRDefault="00FF1706" w:rsidP="00FF1706">
      <w:r>
        <w:t xml:space="preserve">[MW: I'd suggest rephrasing above para as follows: A persistent issue in assessing reproductive costs is that </w:t>
      </w:r>
      <w:r w:rsidRPr="003C3342">
        <w:t>some green reproductive tissues are known to photosynthesize</w:t>
      </w:r>
      <w:r>
        <w:t xml:space="preserve"> </w:t>
      </w:r>
      <w:r>
        <w:fldChar w:fldCharType="begin"/>
      </w:r>
      <w:r>
        <w:instrText xml:space="preserve"> ADDIN ZOTERO_ITEM CSL_CITATION {"citationID":"cJGeGJZK","properties":{"formattedCitation":"(Cohen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fldChar w:fldCharType="separate"/>
      </w:r>
      <w:r w:rsidRPr="00181612">
        <w:rPr>
          <w:rFonts w:cs="Times New Roman"/>
        </w:rPr>
        <w:t>(Cohen 1976; Reekie &amp; Bazzaz 1987a; Wesselingh 2007)</w:t>
      </w:r>
      <w:r>
        <w:fldChar w:fldCharType="end"/>
      </w:r>
      <w:r>
        <w:t xml:space="preserve">. It can be argued that their dry mass is not a fair measure of cost, with some of it being paid back from their own photosynthesis. As against this, it can be argued that all the plant's photosynthesis should be considered a common pool of resource, and dry mass of different parts fairly reflects the relative allocation to different activities. We have adopted this second view. </w:t>
      </w:r>
    </w:p>
    <w:p w14:paraId="476A7139" w14:textId="77777777" w:rsidR="00FF1706" w:rsidRPr="008A6743" w:rsidRDefault="00FF1706" w:rsidP="00FF1706">
      <w:pPr>
        <w:rPr>
          <w:color w:val="000000" w:themeColor="text1"/>
        </w:rPr>
      </w:pPr>
      <w:r>
        <w:rPr>
          <w:color w:val="000000" w:themeColor="text1"/>
        </w:rPr>
        <w:t>T</w:t>
      </w:r>
      <w:r w:rsidRPr="008A6743">
        <w:rPr>
          <w:color w:val="000000" w:themeColor="text1"/>
        </w:rPr>
        <w:t>his dataset</w:t>
      </w:r>
      <w:r>
        <w:rPr>
          <w:color w:val="000000" w:themeColor="text1"/>
        </w:rPr>
        <w:t xml:space="preserve"> does not address </w:t>
      </w:r>
      <w:r w:rsidRPr="008A6743">
        <w:rPr>
          <w:color w:val="000000" w:themeColor="text1"/>
        </w:rPr>
        <w:t xml:space="preserve">other known factors that </w:t>
      </w:r>
      <w:r>
        <w:rPr>
          <w:color w:val="000000" w:themeColor="text1"/>
        </w:rPr>
        <w:t>may</w:t>
      </w:r>
      <w:r w:rsidRPr="008A6743">
        <w:rPr>
          <w:color w:val="000000" w:themeColor="text1"/>
        </w:rPr>
        <w:t xml:space="preserve"> contribute to low seedset in this system, including pollen-limitation </w:t>
      </w:r>
      <w:r w:rsidRPr="008A6743">
        <w:rPr>
          <w:color w:val="000000" w:themeColor="text1"/>
        </w:rPr>
        <w:fldChar w:fldCharType="begin"/>
      </w:r>
      <w:r>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Pr>
          <w:rFonts w:ascii="Cambria Math" w:hAnsi="Cambria Math" w:cs="Cambria Math"/>
          <w:color w:val="000000" w:themeColor="text1"/>
        </w:rPr>
        <w:instrText>‐</w:instrText>
      </w:r>
      <w:r>
        <w:rPr>
          <w:color w:val="000000" w:themeColor="text1"/>
        </w:rPr>
        <w:instrText>Westoby model revisited.","container-title":"The American Naturalist","page":"400-404","volume":"171","issue":"3","source":"JSTOR","abstract":"Abstract: The Haig</w:instrText>
      </w:r>
      <w:r>
        <w:rPr>
          <w:rFonts w:ascii="Cambria Math" w:hAnsi="Cambria Math" w:cs="Cambria Math"/>
          <w:color w:val="000000" w:themeColor="text1"/>
        </w:rPr>
        <w:instrText>‐</w:instrText>
      </w:r>
      <w:r>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Pr>
          <w:rFonts w:ascii="Cambria Math" w:hAnsi="Cambria Math" w:cs="Cambria Math"/>
          <w:color w:val="000000" w:themeColor="text1"/>
        </w:rPr>
        <w:instrText>‐</w:instrText>
      </w:r>
      <w:r>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Pr>
          <w:rFonts w:ascii="Cambria Math" w:hAnsi="Cambria Math" w:cs="Cambria Math"/>
          <w:color w:val="000000" w:themeColor="text1"/>
        </w:rPr>
        <w:instrText>‐</w:instrText>
      </w:r>
      <w:r>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Pr>
          <w:rFonts w:ascii="Cambria Math" w:hAnsi="Cambria Math" w:cs="Cambria Math"/>
          <w:color w:val="000000" w:themeColor="text1"/>
        </w:rPr>
        <w:instrText>‐</w:instrText>
      </w:r>
      <w:r>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Pr="00181612">
        <w:rPr>
          <w:rFonts w:cs="Times New Roman"/>
        </w:rPr>
        <w:t>(Burd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but given recent theoretical treatments that suggest pollen-limitation should be more severe among parental-pessimists </w:t>
      </w:r>
      <w:r w:rsidRPr="008A6743">
        <w:rPr>
          <w:color w:val="000000" w:themeColor="text1"/>
        </w:rPr>
        <w:fldChar w:fldCharType="begin"/>
      </w:r>
      <w:r>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Pr="00181612">
        <w:rPr>
          <w:rFonts w:cs="Times New Roman"/>
        </w:rPr>
        <w:t xml:space="preserve">(Haig &amp; Westoby 1988; Rosenheim </w:t>
      </w:r>
      <w:r w:rsidRPr="00181612">
        <w:rPr>
          <w:rFonts w:cs="Times New Roman"/>
          <w:i/>
          <w:iCs/>
        </w:rPr>
        <w:t>et al.</w:t>
      </w:r>
      <w:r w:rsidRPr="00181612">
        <w:rPr>
          <w:rFonts w:cs="Times New Roman"/>
        </w:rPr>
        <w:t xml:space="preserve"> 2014)</w:t>
      </w:r>
      <w:r w:rsidRPr="008A6743">
        <w:rPr>
          <w:color w:val="000000" w:themeColor="text1"/>
        </w:rPr>
        <w:fldChar w:fldCharType="end"/>
      </w:r>
      <w:r w:rsidRPr="008A6743">
        <w:rPr>
          <w:color w:val="000000" w:themeColor="text1"/>
        </w:rPr>
        <w:t xml:space="preserve">. </w:t>
      </w:r>
      <w:r>
        <w:rPr>
          <w:color w:val="000000" w:themeColor="text1"/>
        </w:rPr>
        <w:t>Parental optimists</w:t>
      </w:r>
      <w:r w:rsidRPr="008A6743">
        <w:rPr>
          <w:color w:val="000000" w:themeColor="text1"/>
        </w:rPr>
        <w:t xml:space="preserve"> </w:t>
      </w:r>
      <w:r>
        <w:rPr>
          <w:color w:val="000000" w:themeColor="text1"/>
        </w:rPr>
        <w:t xml:space="preserve">are so-named </w:t>
      </w:r>
      <w:r w:rsidRPr="008A6743">
        <w:rPr>
          <w:color w:val="000000" w:themeColor="text1"/>
        </w:rPr>
        <w:t xml:space="preserve">because they are optimistic about the number of ovules they will be able to mature and therefore </w:t>
      </w:r>
      <w:r>
        <w:rPr>
          <w:color w:val="000000" w:themeColor="text1"/>
        </w:rPr>
        <w:t>produce</w:t>
      </w:r>
      <w:r w:rsidRPr="008A6743">
        <w:rPr>
          <w:color w:val="000000" w:themeColor="text1"/>
        </w:rPr>
        <w:t xml:space="preserve"> additional ovules that can be matured when sufficient resources are available </w:t>
      </w:r>
      <w:r w:rsidRPr="008A6743">
        <w:rPr>
          <w:color w:val="000000" w:themeColor="text1"/>
        </w:rPr>
        <w:fldChar w:fldCharType="begin"/>
      </w:r>
      <w:r>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Pr="00181612">
        <w:rPr>
          <w:rFonts w:cs="Times New Roman"/>
        </w:rPr>
        <w:t xml:space="preserve">(Mock &amp; Forbes 1995; Burd </w:t>
      </w:r>
      <w:r w:rsidRPr="00181612">
        <w:rPr>
          <w:rFonts w:cs="Times New Roman"/>
          <w:i/>
          <w:iCs/>
        </w:rPr>
        <w:t>et al.</w:t>
      </w:r>
      <w:r w:rsidRPr="00181612">
        <w:rPr>
          <w:rFonts w:cs="Times New Roman"/>
        </w:rPr>
        <w:t xml:space="preserve"> 2009; Schreiber </w:t>
      </w:r>
      <w:r w:rsidRPr="00181612">
        <w:rPr>
          <w:rFonts w:cs="Times New Roman"/>
          <w:i/>
          <w:iCs/>
        </w:rPr>
        <w:t>et al.</w:t>
      </w:r>
      <w:r w:rsidRPr="00181612">
        <w:rPr>
          <w:rFonts w:cs="Times New Roman"/>
        </w:rPr>
        <w:t xml:space="preserve"> 2015; Rosenheim </w:t>
      </w:r>
      <w:r w:rsidRPr="00181612">
        <w:rPr>
          <w:rFonts w:cs="Times New Roman"/>
          <w:i/>
          <w:iCs/>
        </w:rPr>
        <w:t>et al.</w:t>
      </w:r>
      <w:r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598668DA" w14:textId="77777777" w:rsidR="00FF1706" w:rsidRPr="003C3342" w:rsidRDefault="00FF1706" w:rsidP="00FF1706"/>
    <w:p w14:paraId="14716889" w14:textId="77777777" w:rsidR="00FF1706" w:rsidRDefault="00FF1706" w:rsidP="00FF1706">
      <w:r w:rsidRPr="003C3342">
        <w:t xml:space="preserve">The coastal heath community in eastern Australia has been </w:t>
      </w:r>
      <w:r>
        <w:t>often</w:t>
      </w:r>
      <w:r w:rsidRPr="003C3342">
        <w:t xml:space="preserve"> studied, both as a focal point for data collection on trait ecology and because of a general interest in the family Proteaceae, a </w:t>
      </w:r>
      <w:r w:rsidRPr="003C3342">
        <w:lastRenderedPageBreak/>
        <w:t>dominant in this and many nearby communities</w:t>
      </w:r>
      <w:r>
        <w:t>. Seven</w:t>
      </w:r>
      <w:r w:rsidRPr="003C3342">
        <w:t xml:space="preserve"> of the 14 species in this study are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and to produce large woody fruits designed to allow seeds to withstand the frequent fires and then germinate following fire. Five species of </w:t>
      </w:r>
      <w:r w:rsidRPr="003C3342">
        <w:rPr>
          <w:i/>
        </w:rPr>
        <w:t>G</w:t>
      </w:r>
      <w:r>
        <w:rPr>
          <w:i/>
        </w:rPr>
        <w:t>r</w:t>
      </w:r>
      <w:r w:rsidRPr="003C3342">
        <w:rPr>
          <w:i/>
        </w:rPr>
        <w:t xml:space="preserve">evillea </w:t>
      </w:r>
      <w:r w:rsidRPr="003C3342">
        <w:t xml:space="preserve">studied in communities nearby had fruit set between 1.5-9.6% </w:t>
      </w:r>
      <w:r w:rsidRPr="003C3342">
        <w:fldChar w:fldCharType="begin"/>
      </w:r>
      <w:r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Pr="00181612">
        <w:rPr>
          <w:rFonts w:cs="Times New Roman"/>
        </w:rPr>
        <w:t xml:space="preserve">(Hermanutz </w:t>
      </w:r>
      <w:r w:rsidRPr="00181612">
        <w:rPr>
          <w:rFonts w:cs="Times New Roman"/>
          <w:i/>
          <w:iCs/>
        </w:rPr>
        <w:t>et al.</w:t>
      </w:r>
      <w:r w:rsidRPr="00181612">
        <w:rPr>
          <w:rFonts w:cs="Times New Roman"/>
        </w:rPr>
        <w:t xml:space="preserve"> 1998)</w:t>
      </w:r>
      <w:r w:rsidRPr="003C3342">
        <w:fldChar w:fldCharType="end"/>
      </w:r>
      <w:r w:rsidRPr="003C3342">
        <w:t xml:space="preserve">, similar to the seedset of the two species growing at our study site (Table 1). </w:t>
      </w:r>
      <w:r w:rsidRPr="003C3342">
        <w:rPr>
          <w:i/>
        </w:rPr>
        <w:t xml:space="preserve">Grevillea </w:t>
      </w:r>
      <w:r w:rsidRPr="003C3342">
        <w:t xml:space="preserve">species tend </w:t>
      </w:r>
      <w:commentRangeStart w:id="65"/>
      <w:r w:rsidRPr="003C3342">
        <w:t>not to be self-incompatible, with the low fruit set attributed to pollen limitation</w:t>
      </w:r>
      <w:commentRangeEnd w:id="65"/>
      <w:r>
        <w:rPr>
          <w:rStyle w:val="CommentReference"/>
        </w:rPr>
        <w:commentReference w:id="65"/>
      </w:r>
      <w:r w:rsidRPr="003C3342">
        <w:t xml:space="preserve"> and flower and fruit predation. </w:t>
      </w:r>
      <w:r w:rsidRPr="003C3342">
        <w:rPr>
          <w:i/>
        </w:rPr>
        <w:t>Banksia ericifolia</w:t>
      </w:r>
      <w:r w:rsidRPr="003C3342">
        <w:t xml:space="preserve">, </w:t>
      </w:r>
      <w:r w:rsidRPr="003C3342">
        <w:rPr>
          <w:i/>
        </w:rPr>
        <w:t>Hakea teretifolia</w:t>
      </w:r>
      <w:r w:rsidRPr="003C3342">
        <w:t xml:space="preserve">, and </w:t>
      </w:r>
      <w:r w:rsidRPr="003C3342">
        <w:rPr>
          <w:i/>
        </w:rPr>
        <w:t>Petrophile pulchella</w:t>
      </w:r>
      <w:r w:rsidRPr="003C3342">
        <w:t xml:space="preserve"> all have fire-resistant fruits, and </w:t>
      </w:r>
      <w:r w:rsidRPr="003C3342">
        <w:rPr>
          <w:i/>
        </w:rPr>
        <w:t>Banksia</w:t>
      </w:r>
      <w:r w:rsidRPr="003C3342">
        <w:t xml:space="preserve"> </w:t>
      </w:r>
      <w:r w:rsidRPr="003C3342">
        <w:rPr>
          <w:i/>
        </w:rPr>
        <w:t>ericifolia</w:t>
      </w:r>
      <w:r w:rsidRPr="003C3342">
        <w:t xml:space="preserve"> and </w:t>
      </w:r>
      <w:r w:rsidRPr="003C3342">
        <w:rPr>
          <w:i/>
        </w:rPr>
        <w:t>Hakea</w:t>
      </w:r>
      <w:r w:rsidRPr="003C3342">
        <w:t xml:space="preserve"> </w:t>
      </w:r>
      <w:r w:rsidRPr="003C3342">
        <w:rPr>
          <w:i/>
        </w:rPr>
        <w:t>teretifolia</w:t>
      </w:r>
      <w:r w:rsidRPr="003C3342">
        <w:t xml:space="preserve"> have the largest seeds and </w:t>
      </w:r>
      <w:r>
        <w:t xml:space="preserve">the </w:t>
      </w:r>
      <w:r w:rsidRPr="003C3342">
        <w:t xml:space="preserve">greatest packaging and dispersal investment among the species in this study. </w:t>
      </w:r>
      <w:r>
        <w:t>A</w:t>
      </w:r>
      <w:r w:rsidRPr="003C3342">
        <w:t xml:space="preserve">lthough none of the species included in the study are explicitly masting species, the two cone-producing species, </w:t>
      </w:r>
      <w:r w:rsidRPr="003C3342">
        <w:rPr>
          <w:i/>
        </w:rPr>
        <w:t>Banksia</w:t>
      </w:r>
      <w:r w:rsidRPr="003C3342">
        <w:t xml:space="preserve"> </w:t>
      </w:r>
      <w:r w:rsidRPr="003C3342">
        <w:rPr>
          <w:i/>
        </w:rPr>
        <w:t>ericifolia</w:t>
      </w:r>
      <w:r w:rsidRPr="003C3342">
        <w:t xml:space="preserve"> and </w:t>
      </w:r>
      <w:r w:rsidRPr="003C3342">
        <w:rPr>
          <w:i/>
        </w:rPr>
        <w:t>Petrophile</w:t>
      </w:r>
      <w:r>
        <w:rPr>
          <w:i/>
        </w:rPr>
        <w:t xml:space="preserve"> </w:t>
      </w:r>
      <w:r w:rsidRPr="003C3342">
        <w:rPr>
          <w:i/>
        </w:rPr>
        <w:t>pulchella</w:t>
      </w:r>
      <w:r w:rsidRPr="003C3342">
        <w:t xml:space="preserve">, do not form seeds </w:t>
      </w:r>
      <w:r>
        <w:t>every</w:t>
      </w:r>
      <w:r w:rsidRPr="003C3342">
        <w:t xml:space="preserve"> year (pers. obs.). This is shown at the population level by the large number of reproductively mature individuals that do not produce any seeds – or sometimes even any buds – in a given year. </w:t>
      </w:r>
      <w:commentRangeStart w:id="66"/>
      <w:r w:rsidRPr="003C3342">
        <w:t xml:space="preserve">As has been shown in other species of </w:t>
      </w:r>
      <w:r w:rsidRPr="003C3342">
        <w:rPr>
          <w:i/>
        </w:rPr>
        <w:t>Banksia</w:t>
      </w:r>
      <w:r w:rsidRPr="003C3342">
        <w:t xml:space="preserve"> </w:t>
      </w:r>
      <w:r w:rsidRPr="003C3342">
        <w:fldChar w:fldCharType="begin"/>
      </w:r>
      <w:r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Pr="003C3342">
        <w:fldChar w:fldCharType="separate"/>
      </w:r>
      <w:r w:rsidRPr="00181612">
        <w:rPr>
          <w:rFonts w:cs="Times New Roman"/>
        </w:rPr>
        <w:t>(Copland &amp; Whelan 1989)</w:t>
      </w:r>
      <w:r w:rsidRPr="003C3342">
        <w:fldChar w:fldCharType="end"/>
      </w:r>
      <w:r w:rsidRPr="003C3342">
        <w:t xml:space="preserve">, the inter-annual variability in seed production for these species may be due to resource limitation in the year following seed production. </w:t>
      </w:r>
      <w:commentRangeEnd w:id="66"/>
      <w:r>
        <w:rPr>
          <w:rStyle w:val="CommentReference"/>
        </w:rPr>
        <w:commentReference w:id="66"/>
      </w:r>
    </w:p>
    <w:p w14:paraId="5DC4147A" w14:textId="77777777" w:rsidR="00FF1706" w:rsidRDefault="00FF1706" w:rsidP="00FF1706">
      <w:pPr>
        <w:pStyle w:val="Heading2"/>
      </w:pPr>
      <w:r>
        <w:t>Conclusions</w:t>
      </w:r>
    </w:p>
    <w:p w14:paraId="46527BD0" w14:textId="77777777" w:rsidR="00FF1706" w:rsidRDefault="00FF1706" w:rsidP="00FF1706">
      <w:r w:rsidRPr="003C3342">
        <w:t xml:space="preserve">In summary, the correlations observed in our study indicate that seed size, </w:t>
      </w:r>
      <w:r>
        <w:t>ovule</w:t>
      </w:r>
      <w:r w:rsidRPr="003C3342">
        <w:t xml:space="preserve"> production</w:t>
      </w:r>
      <w:r>
        <w:t xml:space="preserve"> versus seed production</w:t>
      </w:r>
      <w:r w:rsidRPr="003C3342">
        <w:t xml:space="preserve">, and the magnitude of specific </w:t>
      </w:r>
      <w:r>
        <w:t xml:space="preserve">reproductive tissue pools </w:t>
      </w:r>
      <w:r w:rsidRPr="003C3342">
        <w:t xml:space="preserve">are coordinated across species. </w:t>
      </w:r>
      <w:r>
        <w:t xml:space="preserve">While a plant’s accessory costs may be startlingly large at first glance, allocation of energy to different tissues is expected to represent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 Just as species have long been shown to follow a seed size-seed number trade-off, so do all species have the same amount of energy (relative to their leaf area) to invest in ovules, </w:t>
      </w:r>
      <w:r>
        <w:lastRenderedPageBreak/>
        <w:t xml:space="preserve">leading to a trade-off between the cost pollen-attraction tissues and ovule count. Large-seeded, low seedset species have proportionally less costly pollen-attraction tissues and on average produce a proportionally larger excess of ovules relative to the seeds they are able to provision. </w:t>
      </w:r>
    </w:p>
    <w:p w14:paraId="5CC92B7A" w14:textId="717B3982" w:rsidR="00AA3DEB" w:rsidRDefault="00AA3DEB" w:rsidP="003C3342">
      <w:pPr>
        <w:pStyle w:val="Heading2"/>
      </w:pPr>
      <w:r>
        <w:t>Count-cost and choosiness-</w:t>
      </w:r>
      <w:r w:rsidR="0094074D">
        <w:t xml:space="preserve">cost </w:t>
      </w:r>
      <w:r>
        <w:t>trade-offs observed</w:t>
      </w:r>
    </w:p>
    <w:p w14:paraId="51390005" w14:textId="6F44F8A7"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ins w:id="67" w:author="Dr Elizabeth Wenk " w:date="2016-12-20T16:32:00Z">
        <w:r w:rsidR="00456166">
          <w:instrText xml:space="preserve"> ADDIN ZOTERO_ITEM CSL_CITATION {"citationID":"XHGY72gO","properties":{"formattedCitation":"{\\rtf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ins>
      <w:del w:id="68" w:author="Dr Elizabeth Wenk " w:date="2016-12-20T16:32:00Z">
        <w:r w:rsidR="007616B9" w:rsidDel="00456166">
          <w:del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delInstrText>
        </w:r>
      </w:del>
      <w:r w:rsidR="007616B9">
        <w:fldChar w:fldCharType="separate"/>
      </w:r>
      <w:r w:rsidR="007616B9" w:rsidRPr="007616B9">
        <w:rPr>
          <w:rFonts w:cs="Times New Roman"/>
        </w:rPr>
        <w:t xml:space="preserve">(Smith &amp; </w:t>
      </w:r>
      <w:proofErr w:type="spellStart"/>
      <w:r w:rsidR="007616B9" w:rsidRPr="007616B9">
        <w:rPr>
          <w:rFonts w:cs="Times New Roman"/>
        </w:rPr>
        <w:t>Fretwell</w:t>
      </w:r>
      <w:proofErr w:type="spellEnd"/>
      <w:r w:rsidR="007616B9" w:rsidRPr="007616B9">
        <w:rPr>
          <w:rFonts w:cs="Times New Roman"/>
        </w:rPr>
        <w:t xml:space="preserve"> 1974; Moles </w:t>
      </w:r>
      <w:r w:rsidR="007616B9" w:rsidRPr="007616B9">
        <w:rPr>
          <w:rFonts w:cs="Times New Roman"/>
          <w:i/>
          <w:iCs/>
        </w:rPr>
        <w:t>et al.</w:t>
      </w:r>
      <w:r w:rsidR="007616B9" w:rsidRPr="007616B9">
        <w:rPr>
          <w:rFonts w:cs="Times New Roman"/>
        </w:rPr>
        <w:t xml:space="preserve"> 2004; Sadras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w:t>
      </w:r>
      <w:commentRangeStart w:id="69"/>
      <w:r w:rsidR="0014546F">
        <w:t>(###refs)</w:t>
      </w:r>
      <w:commentRangeEnd w:id="69"/>
      <w:r w:rsidR="00773F65">
        <w:rPr>
          <w:rStyle w:val="CommentReference"/>
        </w:rPr>
        <w:commentReference w:id="69"/>
      </w:r>
      <w:r w:rsidR="009434CD">
        <w:t xml:space="preserve">. </w:t>
      </w:r>
      <w:r w:rsidR="008E4F7F">
        <w:t>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together demonstrate that large-seeded species are those 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ins w:id="70" w:author="Dr Elizabeth Wenk " w:date="2016-12-20T16:32:00Z">
        <w:r w:rsidR="00456166">
          <w:rPr>
            <w:color w:val="000000" w:themeColor="text1"/>
          </w:rPr>
          <w:instrText xml:space="preserve"> ADDIN ZOTERO_ITEM CSL_CITATION {"citationID":"PdpvW8zp","properties":{"formattedCitation":"(Smith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ins>
      <w:del w:id="71" w:author="Dr Elizabeth Wenk " w:date="2016-12-20T16:32:00Z">
        <w:r w:rsidR="009972A0" w:rsidRPr="00287E7D" w:rsidDel="00456166">
          <w:rPr>
            <w:color w:val="000000" w:themeColor="text1"/>
          </w:rPr>
          <w:del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del>
      <w:r w:rsidR="009972A0" w:rsidRPr="00287E7D">
        <w:rPr>
          <w:color w:val="000000" w:themeColor="text1"/>
        </w:rPr>
        <w:fldChar w:fldCharType="separate"/>
      </w:r>
      <w:r w:rsidR="00181612" w:rsidRPr="00181612">
        <w:rPr>
          <w:rFonts w:cs="Times New Roman"/>
        </w:rPr>
        <w:t xml:space="preserve">(Smith &amp; </w:t>
      </w:r>
      <w:proofErr w:type="spellStart"/>
      <w:r w:rsidR="00181612" w:rsidRPr="00181612">
        <w:rPr>
          <w:rFonts w:cs="Times New Roman"/>
        </w:rPr>
        <w:t>Fretwell</w:t>
      </w:r>
      <w:proofErr w:type="spellEnd"/>
      <w:r w:rsidR="00181612" w:rsidRPr="00181612">
        <w:rPr>
          <w:rFonts w:cs="Times New Roman"/>
        </w:rPr>
        <w:t xml:space="preserve">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787D35B3"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ins w:id="72" w:author="Dr Elizabeth Wenk " w:date="2016-12-20T16:32:00Z">
        <w:r w:rsidR="00456166">
          <w:instrText xml:space="preserve"> ADDIN ZOTERO_ITEM CSL_CITATION {"citationID":"EneTfr0W","properties":{"formattedCitation":"{\\rtf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ins>
      <w:del w:id="73" w:author="Dr Elizabeth Wenk " w:date="2016-12-20T16:32:00Z">
        <w:r w:rsidR="007616B9" w:rsidDel="00456166">
          <w:del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del>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ins w:id="74" w:author="Dr Elizabeth Wenk " w:date="2016-12-20T16:32:00Z">
        <w:r w:rsidR="00456166">
          <w:rPr>
            <w:color w:val="000000" w:themeColor="text1"/>
          </w:rPr>
          <w:instrText xml:space="preserve"> ADDIN ZOTERO_ITEM CSL_CITATION {"citationID":"p01jSXXT","properties":{"formattedCitation":"{\\rtf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ins>
      <w:del w:id="75" w:author="Dr Elizabeth Wenk " w:date="2016-12-20T16:32:00Z">
        <w:r w:rsidRPr="00287E7D" w:rsidDel="00456166">
          <w:rPr>
            <w:color w:val="000000" w:themeColor="text1"/>
          </w:rPr>
          <w:del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del>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ins w:id="76" w:author="Dr Elizabeth Wenk " w:date="2016-12-20T16:32:00Z">
        <w:r w:rsidR="00456166">
          <w:rPr>
            <w:color w:val="000000" w:themeColor="text1"/>
          </w:rPr>
          <w:instrText xml:space="preserve"> ADDIN ZOTERO_ITEM CSL_CITATION {"citationID":"PECXRHth","properties":{"formattedCitation":"(Lord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ins>
      <w:del w:id="77" w:author="Dr Elizabeth Wenk " w:date="2016-12-20T16:32:00Z">
        <w:r w:rsidRPr="00287E7D" w:rsidDel="00456166">
          <w:rPr>
            <w:color w:val="000000" w:themeColor="text1"/>
          </w:rPr>
          <w:del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delInstrText>
        </w:r>
      </w:del>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ins w:id="78" w:author="Dr Elizabeth Wenk " w:date="2016-12-20T16:32:00Z">
        <w:r w:rsidR="00456166">
          <w:rPr>
            <w:color w:val="000000" w:themeColor="text1"/>
          </w:rPr>
          <w:instrText xml:space="preserve"> ADDIN ZOTERO_ITEM CSL_CITATION {"citationID":"PBk2GOMX","properties":{"formattedCitation":"(Moles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ins>
      <w:del w:id="79" w:author="Dr Elizabeth Wenk " w:date="2016-12-20T16:32:00Z">
        <w:r w:rsidRPr="00287E7D" w:rsidDel="00456166">
          <w:rPr>
            <w:color w:val="000000" w:themeColor="text1"/>
          </w:rPr>
          <w:del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delInstrText>
        </w:r>
      </w:del>
      <w:r w:rsidRPr="00287E7D">
        <w:rPr>
          <w:color w:val="000000" w:themeColor="text1"/>
        </w:rPr>
        <w:fldChar w:fldCharType="separate"/>
      </w:r>
      <w:r w:rsidR="00181612" w:rsidRPr="00181612">
        <w:rPr>
          <w:rFonts w:cs="Times New Roman"/>
        </w:rPr>
        <w:t xml:space="preserve">(Moles </w:t>
      </w:r>
      <w:r w:rsidR="00181612" w:rsidRPr="00181612">
        <w:rPr>
          <w:rFonts w:cs="Times New Roman"/>
        </w:rPr>
        <w:lastRenderedPageBreak/>
        <w:t>&amp; Westoby 2006)</w:t>
      </w:r>
      <w:r w:rsidRPr="00287E7D">
        <w:rPr>
          <w:color w:val="000000" w:themeColor="text1"/>
        </w:rPr>
        <w:fldChar w:fldCharType="end"/>
      </w:r>
      <w:r w:rsidRPr="00287E7D">
        <w:rPr>
          <w:color w:val="000000" w:themeColor="text1"/>
        </w:rPr>
        <w:t xml:space="preserve">, but ensuring their seeds have vigorous genotypes is another strategy dimension and one achieved through greater choosiness of the most vigorous embryos shortly after pollination </w:t>
      </w:r>
      <w:r w:rsidRPr="00287E7D">
        <w:rPr>
          <w:color w:val="000000" w:themeColor="text1"/>
        </w:rPr>
        <w:fldChar w:fldCharType="begin"/>
      </w:r>
      <w:r w:rsidRPr="00287E7D">
        <w:rPr>
          <w:color w:val="000000" w:themeColor="text1"/>
        </w:rPr>
        <w: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(Willson &amp; Burley 1983; Sutherland 1986; Guittian 1993)</w:t>
      </w:r>
      <w:r w:rsidRPr="00287E7D">
        <w:rPr>
          <w:color w:val="000000" w:themeColor="text1"/>
        </w:rPr>
        <w:fldChar w:fldCharType="end"/>
      </w:r>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ins w:id="80" w:author="Dr Elizabeth Wenk " w:date="2016-12-20T16:32:00Z">
        <w:r w:rsidR="00456166">
          <w:rPr>
            <w:color w:val="000000" w:themeColor="text1"/>
          </w:rPr>
          <w:instrText xml:space="preserve"> ADDIN ZOTERO_ITEM CSL_CITATION {"citationID":"TSdoYolE","properties":{"formattedCitation":"(Zimmerman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ins>
      <w:del w:id="81" w:author="Dr Elizabeth Wenk " w:date="2016-12-20T16:32:00Z">
        <w:r w:rsidRPr="00287E7D" w:rsidDel="00456166">
          <w:rPr>
            <w:color w:val="000000" w:themeColor="text1"/>
          </w:rPr>
          <w:del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delInstrText>
        </w:r>
      </w:del>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ins w:id="82" w:author="Dr Elizabeth Wenk " w:date="2016-12-20T16:32:00Z">
        <w:r w:rsidR="00456166">
          <w:rPr>
            <w:color w:val="000000" w:themeColor="text1"/>
          </w:rPr>
          <w:instrText xml:space="preserve"> ADDIN ZOTERO_ITEM CSL_CITATION {"citationID":"ER8iOif6","properties":{"formattedCitation":"(Willson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ins>
      <w:del w:id="83" w:author="Dr Elizabeth Wenk " w:date="2016-12-20T16:32:00Z">
        <w:r w:rsidRPr="00287E7D" w:rsidDel="00456166">
          <w:rPr>
            <w:color w:val="000000" w:themeColor="text1"/>
          </w:rPr>
          <w:del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delInstrText>
        </w:r>
      </w:del>
      <w:r w:rsidRPr="00287E7D">
        <w:rPr>
          <w:color w:val="000000" w:themeColor="text1"/>
        </w:rP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Guittian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08FF96F6"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w:t>
      </w:r>
      <w:r w:rsidR="00773F65">
        <w:t xml:space="preserve">predicted shifts in </w:t>
      </w:r>
      <w:r w:rsidR="00DB0EBC">
        <w:t>tissue investment</w:t>
      </w:r>
      <w:r w:rsidR="00773F65">
        <w:t xml:space="preserve"> with seed size</w:t>
      </w:r>
      <w:r w:rsidR="00DB0EBC">
        <w:t xml:space="preserve"> </w:t>
      </w:r>
      <w:r w:rsidR="007C209F">
        <w:t>are strongly borne out by the data</w:t>
      </w:r>
      <w:r w:rsidR="00EF7ED8">
        <w:t>, while the third is weaker</w:t>
      </w:r>
      <w:r w:rsidR="007C209F">
        <w:t xml:space="preserve">. </w:t>
      </w:r>
      <w:r w:rsidR="00DB0EBC">
        <w:t xml:space="preserve">First, </w:t>
      </w:r>
      <w:r w:rsidR="00F13D56">
        <w:t xml:space="preserve">since large-seeded species have lower seedset – and 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59C9695B" w:rsidR="0088543F" w:rsidRPr="008A6743" w:rsidRDefault="00F13D56" w:rsidP="0088543F">
      <w:pPr>
        <w:rPr>
          <w:color w:val="000000" w:themeColor="text1"/>
        </w:rPr>
      </w:pPr>
      <w:r>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 xml:space="preserve">allocated to provisioning materials </w:t>
      </w:r>
      <w:r w:rsidRPr="00F13D56">
        <w:lastRenderedPageBreak/>
        <w:t>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materials. This is being accomplished both through a reduction in floral size and, for some plant families, an increase in the number of ovules per flower or inflorescence </w:t>
      </w:r>
      <w:r w:rsidR="00562DA0">
        <w:rPr>
          <w:color w:val="000000" w:themeColor="text1"/>
        </w:rPr>
        <w:t>(Lord &amp; Westoby 2006, 2012)</w:t>
      </w:r>
      <w:r w:rsidR="00EF7ED8">
        <w:t xml:space="preserve">. This trend can also be depicted by plotting </w:t>
      </w:r>
      <w:r w:rsidR="00EF7ED8" w:rsidRPr="00562DA0">
        <w:t>pollen-attraction costs and 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ins w:id="84" w:author="Dr Elizabeth Wenk " w:date="2016-12-20T16:32:00Z">
        <w:r w:rsidR="00456166">
          <w:rPr>
            <w:color w:val="000000" w:themeColor="text1"/>
          </w:rPr>
          <w:instrText xml:space="preserve"> ADDIN ZOTERO_ITEM CSL_CITATION {"citationID":"KFn95SU8","properties":{"formattedCitation":"{\\rtf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456166">
          <w:rPr>
            <w:rFonts w:ascii="Cambria Math" w:hAnsi="Cambria Math" w:cs="Cambria Math"/>
            <w:color w:val="000000" w:themeColor="text1"/>
          </w:rPr>
          <w:instrText>‐</w:instrText>
        </w:r>
        <w:r w:rsidR="00456166">
          <w:rPr>
            <w:color w:val="000000" w:themeColor="text1"/>
          </w:rPr>
          <w:instrText>form hypothesis, which suggests that large seeds and biotic dispersal evolved as coadapted traits along with evolution of large plant life</w:instrText>
        </w:r>
        <w:r w:rsidR="00456166">
          <w:rPr>
            <w:rFonts w:ascii="Cambria Math" w:hAnsi="Cambria Math" w:cs="Cambria Math"/>
            <w:color w:val="000000" w:themeColor="text1"/>
          </w:rPr>
          <w:instrText>‐</w:instrText>
        </w:r>
        <w:r w:rsidR="00456166">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456166">
          <w:rPr>
            <w:rFonts w:ascii="Cambria Math" w:hAnsi="Cambria Math" w:cs="Cambria Math"/>
            <w:color w:val="000000" w:themeColor="text1"/>
          </w:rPr>
          <w:instrText>‐</w:instrText>
        </w:r>
        <w:r w:rsidR="00456166">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ins>
      <w:del w:id="85" w:author="Dr Elizabeth Wenk " w:date="2016-12-20T16:32:00Z">
        <w:r w:rsidR="0088543F" w:rsidDel="00456166">
          <w:rPr>
            <w:color w:val="000000" w:themeColor="text1"/>
          </w:rPr>
          <w:del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delInstrText>
        </w:r>
        <w:r w:rsidR="0088543F" w:rsidDel="00456166">
          <w:rPr>
            <w:rFonts w:ascii="Cambria Math" w:hAnsi="Cambria Math" w:cs="Cambria Math"/>
            <w:color w:val="000000" w:themeColor="text1"/>
          </w:rPr>
          <w:delInstrText>‐</w:delInstrText>
        </w:r>
        <w:r w:rsidR="0088543F" w:rsidDel="00456166">
          <w:rPr>
            <w:color w:val="000000" w:themeColor="text1"/>
          </w:rPr>
          <w:delInstrText>form hypothesis, which suggests that large seeds and biotic dispersal evolved as coadapted traits along with evolution of large plant life</w:delInstrText>
        </w:r>
        <w:r w:rsidR="0088543F" w:rsidDel="00456166">
          <w:rPr>
            <w:rFonts w:ascii="Cambria Math" w:hAnsi="Cambria Math" w:cs="Cambria Math"/>
            <w:color w:val="000000" w:themeColor="text1"/>
          </w:rPr>
          <w:delInstrText>‐</w:delInstrText>
        </w:r>
        <w:r w:rsidR="0088543F" w:rsidDel="00456166">
          <w:rPr>
            <w:color w:val="000000" w:themeColor="text1"/>
          </w:rPr>
          <w:delInstrText>forms. The hypotheses are complementary rather than mutually exclusive. Evidence suggest that changes in vegetation structure (open vs. closed) are probably a primary driving mechanism of seed size and dispersal evolution, but life</w:delInstrText>
        </w:r>
        <w:r w:rsidR="0088543F" w:rsidDel="00456166">
          <w:rPr>
            <w:rFonts w:ascii="Cambria Math" w:hAnsi="Cambria Math" w:cs="Cambria Math"/>
            <w:color w:val="000000" w:themeColor="text1"/>
          </w:rPr>
          <w:delInstrText>‐</w:delInstrText>
        </w:r>
        <w:r w:rsidR="0088543F" w:rsidDel="00456166">
          <w:rPr>
            <w:color w:val="000000" w:themeColor="text1"/>
          </w:rPr>
          <w:del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delInstrText>
        </w:r>
      </w:del>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158B1190" w:rsidR="0088543F" w:rsidRDefault="0088543F" w:rsidP="00931AFE">
      <w:pPr>
        <w:rPr>
          <w:color w:val="000000" w:themeColor="text1"/>
        </w:rPr>
      </w:pPr>
      <w:r w:rsidRPr="009972A0">
        <w:t>In this study, total reproductive costs and accessory costs both showed a steeper than isometric increase with seed size</w:t>
      </w:r>
      <w:r>
        <w:t xml:space="preserve"> (Table 2)</w:t>
      </w:r>
      <w:r w:rsidRPr="009972A0">
        <w:t>, indicating proportion of reproductive energy invested in accessory 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ins w:id="86" w:author="Dr Elizabeth Wenk " w:date="2016-12-20T16:32:00Z">
        <w:r w:rsidR="00456166">
          <w:rPr>
            <w:rFonts w:cs="Times New Roman"/>
          </w:rPr>
          <w:instrText xml:space="preserve"> ADDIN ZOTERO_ITEM CSL_CITATION {"citationID":"vkK78Qaf","properties":{"formattedCitation":"{\\rtf (Henery &amp; Westoby 2001; Moles {\\i{}et al.} 2003; Lord &amp; Westoby 2006; Chen {\\i{}et al.} 2010; Lord &amp; Westoby 2012)}","plainCitation":"(Henery &amp; Westoby 2001; Moles et al.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456166">
          <w:rPr>
            <w:rFonts w:ascii="Cambria Math" w:hAnsi="Cambria Math" w:cs="Cambria Math"/>
          </w:rPr>
          <w:instrText>⬚</w:instrText>
        </w:r>
        <w:r w:rsidR="00456166">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ins>
      <w:del w:id="87" w:author="Dr Elizabeth Wenk " w:date="2016-12-20T16:32:00Z">
        <w:r w:rsidR="0094074D" w:rsidDel="00456166">
          <w:rPr>
            <w:rFonts w:cs="Times New Roman"/>
          </w:rPr>
          <w:delInstrText xml:space="preserve"> ADDIN ZOTERO_ITEM CSL_CITATION {"citationID":"2kfouth64g","properties":{"formattedCitation":"{\\rtf (Henery &amp; Westoby 2001; Moles, Warton &amp; Westoby 2003; Lord &amp; Westoby 2006; Chen {\\i{}et al.} 2010; Lord &amp; Westoby 2012)}","plainCitation":"(Henery &amp; Westoby 2001; Moles, Warton &amp; Westoby 2003; Lord &amp; Westoby 2006; Chen et al. 2010; Lord &amp; Westoby 2012)"},"citationItems":[{"id":508,"uris":["http://zotero.org/users/503753/items/ET4N3TCB"],"uri":["http://zotero.org/users/503753/items/ET4N3TCB"],"itemData":{"id":508,"type":"article-journal","title":"Seed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delInstrText>
        </w:r>
        <w:r w:rsidR="0094074D" w:rsidDel="00456166">
          <w:rPr>
            <w:rFonts w:ascii="Cambria Math" w:hAnsi="Cambria Math" w:cs="Cambria Math"/>
          </w:rPr>
          <w:delInstrText>⬚</w:delInstrText>
        </w:r>
        <w:r w:rsidR="0094074D" w:rsidDel="00456166">
          <w:rPr>
            <w:rFonts w:cs="Times New Roman"/>
          </w:rPr>
          <w:del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delInstrText>
        </w:r>
      </w:del>
      <w:r w:rsidR="00931AFE">
        <w:rPr>
          <w:rFonts w:cs="Times New Roman"/>
        </w:rPr>
        <w:fldChar w:fldCharType="separate"/>
      </w:r>
      <w:ins w:id="88" w:author="Dr Elizabeth Wenk " w:date="2016-12-20T16:32:00Z">
        <w:r w:rsidR="00456166" w:rsidRPr="00456166">
          <w:rPr>
            <w:rFonts w:cs="Times New Roman"/>
          </w:rPr>
          <w:t>(</w:t>
        </w:r>
        <w:proofErr w:type="spellStart"/>
        <w:r w:rsidR="00456166" w:rsidRPr="00456166">
          <w:rPr>
            <w:rFonts w:cs="Times New Roman"/>
          </w:rPr>
          <w:t>Henery</w:t>
        </w:r>
        <w:proofErr w:type="spellEnd"/>
        <w:r w:rsidR="00456166" w:rsidRPr="00456166">
          <w:rPr>
            <w:rFonts w:cs="Times New Roman"/>
          </w:rPr>
          <w:t xml:space="preserve"> &amp; Westoby 2001; Moles </w:t>
        </w:r>
        <w:r w:rsidR="00456166" w:rsidRPr="00456166">
          <w:rPr>
            <w:rFonts w:cs="Times New Roman"/>
            <w:i/>
            <w:iCs/>
          </w:rPr>
          <w:t>et al.</w:t>
        </w:r>
        <w:r w:rsidR="00456166" w:rsidRPr="00456166">
          <w:rPr>
            <w:rFonts w:cs="Times New Roman"/>
          </w:rPr>
          <w:t xml:space="preserve"> 2003; Lord &amp; Westoby 2006; Chen </w:t>
        </w:r>
        <w:r w:rsidR="00456166" w:rsidRPr="00456166">
          <w:rPr>
            <w:rFonts w:cs="Times New Roman"/>
            <w:i/>
            <w:iCs/>
          </w:rPr>
          <w:t>et al.</w:t>
        </w:r>
        <w:r w:rsidR="00456166" w:rsidRPr="00456166">
          <w:rPr>
            <w:rFonts w:cs="Times New Roman"/>
          </w:rPr>
          <w:t xml:space="preserve"> 2010; Lord &amp; Westoby 2012)</w:t>
        </w:r>
      </w:ins>
      <w:del w:id="89" w:author="Dr Elizabeth Wenk " w:date="2016-12-20T16:32:00Z">
        <w:r w:rsidR="0094074D" w:rsidRPr="0094074D" w:rsidDel="00456166">
          <w:rPr>
            <w:rFonts w:cs="Times New Roman"/>
          </w:rPr>
          <w:delText xml:space="preserve">(Henery &amp; Westoby 2001; Moles, Warton &amp; Westoby 2003; Lord &amp; Westoby 2006; Chen </w:delText>
        </w:r>
        <w:r w:rsidR="0094074D" w:rsidRPr="0094074D" w:rsidDel="00456166">
          <w:rPr>
            <w:rFonts w:cs="Times New Roman"/>
            <w:i/>
            <w:iCs/>
          </w:rPr>
          <w:delText>et al.</w:delText>
        </w:r>
        <w:r w:rsidR="0094074D" w:rsidRPr="0094074D" w:rsidDel="00456166">
          <w:rPr>
            <w:rFonts w:cs="Times New Roman"/>
          </w:rPr>
          <w:delText xml:space="preserve"> 2010; Lord &amp; Westoby 2012)</w:delText>
        </w:r>
      </w:del>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Mironchenko &amp; Kozłowski 2014)</w:t>
      </w:r>
      <w:r w:rsidRPr="009972A0">
        <w:rPr>
          <w:color w:val="000000" w:themeColor="text1"/>
        </w:rPr>
        <w:fldChar w:fldCharType="end"/>
      </w:r>
      <w:r>
        <w:rPr>
          <w:color w:val="000000" w:themeColor="text1"/>
        </w:rPr>
        <w:t xml:space="preserve">. </w:t>
      </w:r>
      <w:r w:rsidR="00562DA0">
        <w:rPr>
          <w:color w:val="000000" w:themeColor="text1"/>
        </w:rPr>
        <w:t xml:space="preserve">Our result suggests </w:t>
      </w:r>
      <w:r>
        <w:rPr>
          <w:color w:val="000000" w:themeColor="text1"/>
        </w:rPr>
        <w:t xml:space="preserve">that among our study species </w:t>
      </w:r>
      <w:r w:rsidRPr="009972A0">
        <w:rPr>
          <w:color w:val="000000" w:themeColor="text1"/>
        </w:rPr>
        <w:t xml:space="preserve">there are </w:t>
      </w:r>
      <w:r w:rsidR="00562DA0">
        <w:rPr>
          <w:color w:val="000000" w:themeColor="text1"/>
        </w:rPr>
        <w:t xml:space="preserve">(slight) </w:t>
      </w:r>
      <w:r w:rsidRPr="009972A0">
        <w:rPr>
          <w:color w:val="000000" w:themeColor="text1"/>
        </w:rPr>
        <w:t>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lastRenderedPageBreak/>
        <w:t>Shifts in accessory costs with plant size and age</w:t>
      </w:r>
    </w:p>
    <w:p w14:paraId="54FBFF62" w14:textId="309F8932"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ins w:id="90" w:author="Dr Elizabeth Wenk " w:date="2016-12-20T16:32:00Z">
        <w:r w:rsidR="00456166">
          <w:instrText xml:space="preserve"> ADDIN ZOTERO_ITEM CSL_CITATION {"citationID":"hcrrKxsq","properties":{"formattedCitation":"{\\rtf (Myers &amp; Doyle 1983; Sibly {\\i{}et al.} 1985; Reekie &amp; Bazzaz 1987a; Kozlowski 1992)}","plainCitation":"(Myers &amp; Doyle 1983; Sibly et al.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ins>
      <w:del w:id="91" w:author="Dr Elizabeth Wenk " w:date="2016-12-20T16:32:00Z">
        <w:r w:rsidR="003222B1" w:rsidDel="00456166">
          <w:del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delInstrText>
        </w:r>
      </w:del>
      <w:r w:rsidR="003A0B41" w:rsidRPr="003C3342">
        <w:fldChar w:fldCharType="separate"/>
      </w:r>
      <w:ins w:id="92" w:author="Dr Elizabeth Wenk " w:date="2016-12-20T16:32:00Z">
        <w:r w:rsidR="00456166" w:rsidRPr="00456166">
          <w:rPr>
            <w:rFonts w:cs="Times New Roman"/>
          </w:rPr>
          <w:t xml:space="preserve">(Myers &amp; Doyle 1983; </w:t>
        </w:r>
        <w:proofErr w:type="spellStart"/>
        <w:r w:rsidR="00456166" w:rsidRPr="00456166">
          <w:rPr>
            <w:rFonts w:cs="Times New Roman"/>
          </w:rPr>
          <w:t>Sibly</w:t>
        </w:r>
        <w:proofErr w:type="spellEnd"/>
        <w:r w:rsidR="00456166" w:rsidRPr="00456166">
          <w:rPr>
            <w:rFonts w:cs="Times New Roman"/>
          </w:rPr>
          <w:t xml:space="preserve"> </w:t>
        </w:r>
        <w:r w:rsidR="00456166" w:rsidRPr="00456166">
          <w:rPr>
            <w:rFonts w:cs="Times New Roman"/>
            <w:i/>
            <w:iCs/>
          </w:rPr>
          <w:t>et al.</w:t>
        </w:r>
        <w:r w:rsidR="00456166" w:rsidRPr="00456166">
          <w:rPr>
            <w:rFonts w:cs="Times New Roman"/>
          </w:rPr>
          <w:t xml:space="preserve"> 1985; </w:t>
        </w:r>
        <w:proofErr w:type="spellStart"/>
        <w:r w:rsidR="00456166" w:rsidRPr="00456166">
          <w:rPr>
            <w:rFonts w:cs="Times New Roman"/>
          </w:rPr>
          <w:t>Reekie</w:t>
        </w:r>
        <w:proofErr w:type="spellEnd"/>
        <w:r w:rsidR="00456166" w:rsidRPr="00456166">
          <w:rPr>
            <w:rFonts w:cs="Times New Roman"/>
          </w:rPr>
          <w:t xml:space="preserve"> &amp; </w:t>
        </w:r>
        <w:proofErr w:type="spellStart"/>
        <w:r w:rsidR="00456166" w:rsidRPr="00456166">
          <w:rPr>
            <w:rFonts w:cs="Times New Roman"/>
          </w:rPr>
          <w:t>Bazzaz</w:t>
        </w:r>
        <w:proofErr w:type="spellEnd"/>
        <w:r w:rsidR="00456166" w:rsidRPr="00456166">
          <w:rPr>
            <w:rFonts w:cs="Times New Roman"/>
          </w:rPr>
          <w:t xml:space="preserve"> 1987a; Kozlowski 1992)</w:t>
        </w:r>
      </w:ins>
      <w:del w:id="93" w:author="Dr Elizabeth Wenk " w:date="2016-12-20T16:32:00Z">
        <w:r w:rsidR="00181612" w:rsidRPr="00181612" w:rsidDel="00456166">
          <w:rPr>
            <w:rFonts w:cs="Times New Roman"/>
          </w:rPr>
          <w:delText>(Myers &amp; Doyle 1983; Sibly, Calow &amp; Nichols 1985; Reekie &amp; Bazzaz 1987a; Kozlowski 1992)</w:delText>
        </w:r>
      </w:del>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ins w:id="94" w:author="Dr Elizabeth Wenk " w:date="2016-12-20T16:32:00Z">
        <w:r w:rsidR="00456166">
          <w:instrText xml:space="preserve"> ADDIN ZOTERO_ITEM CSL_CITATION {"citationID":"SlB1hyp6","properties":{"formattedCitation":"(Kelly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ins>
      <w:del w:id="95" w:author="Dr Elizabeth Wenk " w:date="2016-12-20T16:32:00Z">
        <w:r w:rsidR="000C685B" w:rsidRPr="003C3342" w:rsidDel="00456166">
          <w:del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delInstrText>
        </w:r>
      </w:del>
      <w:r w:rsidR="003A0B41" w:rsidRPr="003C3342">
        <w:fldChar w:fldCharType="separate"/>
      </w:r>
      <w:r w:rsidR="00181612" w:rsidRPr="00181612">
        <w:rPr>
          <w:rFonts w:cs="Times New Roman"/>
        </w:rPr>
        <w:t>(Kelly 1994; Kelly &amp; Sork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ins w:id="96" w:author="Dr Elizabeth Wenk " w:date="2016-12-20T16:32:00Z">
        <w:r w:rsidR="00456166">
          <w:instrText xml:space="preserve"> ADDIN ZOTERO_ITEM CSL_CITATION {"citationID":"dC0unXIu","properties":{"formattedCitation":"(Cole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ins>
      <w:del w:id="97" w:author="Dr Elizabeth Wenk " w:date="2016-12-20T16:32:00Z">
        <w:r w:rsidR="000B50E7" w:rsidDel="00456166">
          <w:del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delInstrText>
        </w:r>
      </w:del>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but we had not anticipated a flat relationship for 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6E16220"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ins w:id="98" w:author="Dr Elizabeth Wenk " w:date="2016-12-20T16:32:00Z">
        <w:r w:rsidR="00456166">
          <w:instrText xml:space="preserve"> ADDIN ZOTERO_ITEM CSL_CITATION {"citationID":"RkQBEPFJ","properties":{"formattedCitation":"{\\rtf (Fisher {\\i{}et al.} 2010; Falster {\\i{}et al.} 2011; Scheiter {\\i{}et al.} 2013)}","plainCitation":"(Fisher et al. 2010; Falster et al. 2011; Scheiter et al.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ins>
      <w:del w:id="99" w:author="Dr Elizabeth Wenk " w:date="2016-12-20T16:32:00Z">
        <w:r w:rsidR="000B50E7" w:rsidDel="00456166">
          <w:del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delInstrText>
        </w:r>
      </w:del>
      <w:r w:rsidR="000B50E7">
        <w:fldChar w:fldCharType="separate"/>
      </w:r>
      <w:ins w:id="100" w:author="Dr Elizabeth Wenk " w:date="2016-12-20T16:32:00Z">
        <w:r w:rsidR="00456166" w:rsidRPr="00456166">
          <w:rPr>
            <w:rFonts w:cs="Times New Roman"/>
          </w:rPr>
          <w:t xml:space="preserve">(Fisher </w:t>
        </w:r>
        <w:r w:rsidR="00456166" w:rsidRPr="00456166">
          <w:rPr>
            <w:rFonts w:cs="Times New Roman"/>
            <w:i/>
            <w:iCs/>
          </w:rPr>
          <w:t>et al.</w:t>
        </w:r>
        <w:r w:rsidR="00456166" w:rsidRPr="00456166">
          <w:rPr>
            <w:rFonts w:cs="Times New Roman"/>
          </w:rPr>
          <w:t xml:space="preserve"> 2010; Falster </w:t>
        </w:r>
        <w:r w:rsidR="00456166" w:rsidRPr="00456166">
          <w:rPr>
            <w:rFonts w:cs="Times New Roman"/>
            <w:i/>
            <w:iCs/>
          </w:rPr>
          <w:t>et al.</w:t>
        </w:r>
        <w:r w:rsidR="00456166" w:rsidRPr="00456166">
          <w:rPr>
            <w:rFonts w:cs="Times New Roman"/>
          </w:rPr>
          <w:t xml:space="preserve"> 2011; </w:t>
        </w:r>
        <w:proofErr w:type="spellStart"/>
        <w:r w:rsidR="00456166" w:rsidRPr="00456166">
          <w:rPr>
            <w:rFonts w:cs="Times New Roman"/>
          </w:rPr>
          <w:t>Scheiter</w:t>
        </w:r>
        <w:proofErr w:type="spellEnd"/>
        <w:r w:rsidR="00456166" w:rsidRPr="00456166">
          <w:rPr>
            <w:rFonts w:cs="Times New Roman"/>
          </w:rPr>
          <w:t xml:space="preserve"> </w:t>
        </w:r>
        <w:r w:rsidR="00456166" w:rsidRPr="00456166">
          <w:rPr>
            <w:rFonts w:cs="Times New Roman"/>
            <w:i/>
            <w:iCs/>
          </w:rPr>
          <w:t>et al.</w:t>
        </w:r>
        <w:r w:rsidR="00456166" w:rsidRPr="00456166">
          <w:rPr>
            <w:rFonts w:cs="Times New Roman"/>
          </w:rPr>
          <w:t xml:space="preserve"> 2013)</w:t>
        </w:r>
      </w:ins>
      <w:del w:id="101" w:author="Dr Elizabeth Wenk " w:date="2016-12-20T16:32:00Z">
        <w:r w:rsidR="00181612" w:rsidRPr="00181612" w:rsidDel="00456166">
          <w:rPr>
            <w:rFonts w:cs="Times New Roman"/>
          </w:rPr>
          <w:delText xml:space="preserve">(Fisher </w:delText>
        </w:r>
        <w:r w:rsidR="00181612" w:rsidRPr="00181612" w:rsidDel="00456166">
          <w:rPr>
            <w:rFonts w:cs="Times New Roman"/>
            <w:i/>
            <w:iCs/>
          </w:rPr>
          <w:delText>et al.</w:delText>
        </w:r>
        <w:r w:rsidR="00181612" w:rsidRPr="00181612" w:rsidDel="00456166">
          <w:rPr>
            <w:rFonts w:cs="Times New Roman"/>
          </w:rPr>
          <w:delText xml:space="preserve"> 2010; Falster </w:delText>
        </w:r>
        <w:r w:rsidR="00181612" w:rsidRPr="00181612" w:rsidDel="00456166">
          <w:rPr>
            <w:rFonts w:cs="Times New Roman"/>
            <w:i/>
            <w:iCs/>
          </w:rPr>
          <w:lastRenderedPageBreak/>
          <w:delText>et al.</w:delText>
        </w:r>
        <w:r w:rsidR="00181612" w:rsidRPr="00181612" w:rsidDel="00456166">
          <w:rPr>
            <w:rFonts w:cs="Times New Roman"/>
          </w:rPr>
          <w:delText xml:space="preserve"> 2011; Scheiter, Langan &amp; Higgins 2013)</w:delText>
        </w:r>
      </w:del>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ins w:id="102" w:author="Dr Elizabeth Wenk " w:date="2016-12-20T16:32:00Z">
        <w:r w:rsidR="00456166">
          <w:instrText xml:space="preserve"> ADDIN ZOTERO_ITEM CSL_CITATION {"citationID":"ZP0ngM0e","properties":{"formattedCitation":"{\\rtf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ins>
      <w:del w:id="103" w:author="Dr Elizabeth Wenk " w:date="2016-12-20T16:32:00Z">
        <w:r w:rsidR="00A3280F" w:rsidDel="00456166">
          <w:del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delInstrText>
        </w:r>
      </w:del>
      <w:r w:rsidR="00A3280F">
        <w:fldChar w:fldCharType="separate"/>
      </w:r>
      <w:r w:rsidR="00181612" w:rsidRPr="00181612">
        <w:rPr>
          <w:rFonts w:cs="Times New Roman"/>
        </w:rPr>
        <w:t xml:space="preserve">(Garcia &amp; </w:t>
      </w:r>
      <w:proofErr w:type="spellStart"/>
      <w:r w:rsidR="00181612" w:rsidRPr="00181612">
        <w:rPr>
          <w:rFonts w:cs="Times New Roman"/>
        </w:rPr>
        <w:t>Ehrlen</w:t>
      </w:r>
      <w:proofErr w:type="spellEnd"/>
      <w:r w:rsidR="00181612" w:rsidRPr="00181612">
        <w:rPr>
          <w:rFonts w:cs="Times New Roman"/>
        </w:rPr>
        <w:t xml:space="preserve"> 2002; 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5F5A14DF"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t>
      </w:r>
      <w:r w:rsidR="00C11A83">
        <w:t>mass</w:t>
      </w:r>
      <w:r w:rsidR="001A0703" w:rsidRPr="003C3342">
        <w:t xml:space="preserve">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737B7E09" w:rsidR="00E76AB7" w:rsidRPr="003C3342" w:rsidRDefault="00BF1046" w:rsidP="00D46295">
      <w:r>
        <w:t xml:space="preserve">At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00562DA0">
        <w:t>)</w:t>
      </w:r>
      <w:r w:rsidR="00B5625C">
        <w:t xml:space="preserve">. </w:t>
      </w:r>
      <w:r w:rsidR="003E3A57">
        <w:t xml:space="preserve">Even within species, knowing seed 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w:t>
      </w:r>
      <w:r w:rsidR="00987FE7">
        <w:t xml:space="preserve"> and flowers</w:t>
      </w:r>
      <w:r w:rsidR="00B5625C" w:rsidRPr="003C3342">
        <w:t xml:space="preserve"> are visible at a single point in time</w:t>
      </w:r>
      <w:r w:rsidR="001606B8">
        <w:t>. Doing a</w:t>
      </w:r>
      <w:r w:rsidR="00127A88">
        <w:t xml:space="preserve"> </w:t>
      </w:r>
      <w:r w:rsidR="00B5625C" w:rsidRPr="003C3342">
        <w:t xml:space="preserve">single bud count and determining flower </w:t>
      </w:r>
      <w:r w:rsidR="00C11A83">
        <w:t>mass</w:t>
      </w:r>
      <w:r w:rsidR="00B5625C" w:rsidRPr="003C3342">
        <w:t xml:space="preserve">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w:t>
      </w:r>
      <w:r w:rsidR="00C4696C" w:rsidRPr="003C3342">
        <w:lastRenderedPageBreak/>
        <w:t xml:space="preserve">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ins w:id="104" w:author="Dr Elizabeth Wenk " w:date="2016-12-20T16:32:00Z">
        <w:r w:rsidR="00456166">
          <w:instrText xml:space="preserve"> ADDIN ZOTERO_ITEM CSL_CITATION {"citationID":"GM9QU55c","properties":{"formattedCitation":"(Shipley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ins>
      <w:del w:id="105" w:author="Dr Elizabeth Wenk " w:date="2016-12-20T16:32:00Z">
        <w:r w:rsidR="00127A88" w:rsidDel="00456166">
          <w:del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delInstrText>
        </w:r>
      </w:del>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08B29898"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Therefore, although the number of</w:t>
      </w:r>
      <w:commentRangeStart w:id="106"/>
      <w:r w:rsidRPr="003C3342">
        <w:t xml:space="preserve"> </w:t>
      </w:r>
      <w:r w:rsidR="004716BC" w:rsidRPr="003C3342">
        <w:t xml:space="preserve">initiated buds is well-predicted by plant size (for most species) </w:t>
      </w:r>
      <w:commentRangeEnd w:id="106"/>
      <w:r w:rsidR="00987FE7">
        <w:rPr>
          <w:rStyle w:val="CommentReference"/>
        </w:rPr>
        <w:commentReference w:id="106"/>
      </w:r>
      <w:r w:rsidR="004716BC" w:rsidRPr="003C3342">
        <w:t xml:space="preserve">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ins w:id="107" w:author="Dr Elizabeth Wenk " w:date="2016-12-20T16:32:00Z">
        <w:r w:rsidR="00456166">
          <w:instrText xml:space="preserve"> ADDIN ZOTERO_ITEM CSL_CITATION {"citationID":"04MFUQ8n","properties":{"formattedCitation":"{\\rtf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456166">
          <w:rPr>
            <w:rFonts w:ascii="Cambria Math" w:hAnsi="Cambria Math" w:cs="Cambria Math"/>
          </w:rPr>
          <w:instrText>‐</w:instrText>
        </w:r>
        <w:r w:rsidR="00456166">
          <w:instrText>annual schedules consisting of either high or low reproduction years. Seed production was weakly more variable among wind</w:instrText>
        </w:r>
        <w:r w:rsidR="00456166">
          <w:rPr>
            <w:rFonts w:ascii="Cambria Math" w:hAnsi="Cambria Math" w:cs="Cambria Math"/>
          </w:rPr>
          <w:instrText>‐</w:instrText>
        </w:r>
        <w:r w:rsidR="00456166">
          <w:instrText>pollinated taxa than animal</w:instrText>
        </w:r>
        <w:r w:rsidR="00456166">
          <w:rPr>
            <w:rFonts w:ascii="Cambria Math" w:hAnsi="Cambria Math" w:cs="Cambria Math"/>
          </w:rPr>
          <w:instrText>‐</w:instrText>
        </w:r>
        <w:r w:rsidR="00456166">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456166">
          <w:rPr>
            <w:rFonts w:ascii="Cambria Math" w:hAnsi="Cambria Math" w:cs="Cambria Math"/>
          </w:rPr>
          <w:instrText>‐</w:instrText>
        </w:r>
        <w:r w:rsidR="00456166">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ins>
      <w:del w:id="108" w:author="Dr Elizabeth Wenk " w:date="2016-12-20T16:32:00Z">
        <w:r w:rsidR="00524161" w:rsidDel="00456166">
          <w:del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delInstrText>
        </w:r>
        <w:r w:rsidR="00524161" w:rsidDel="00456166">
          <w:rPr>
            <w:rFonts w:ascii="Cambria Math" w:hAnsi="Cambria Math" w:cs="Cambria Math"/>
          </w:rPr>
          <w:delInstrText>‐</w:delInstrText>
        </w:r>
        <w:r w:rsidR="00524161" w:rsidDel="00456166">
          <w:delInstrText>annual schedules consisting of either high or low reproduction years. Seed production was weakly more variable among wind</w:delInstrText>
        </w:r>
        <w:r w:rsidR="00524161" w:rsidDel="00456166">
          <w:rPr>
            <w:rFonts w:ascii="Cambria Math" w:hAnsi="Cambria Math" w:cs="Cambria Math"/>
          </w:rPr>
          <w:delInstrText>‐</w:delInstrText>
        </w:r>
        <w:r w:rsidR="00524161" w:rsidDel="00456166">
          <w:delInstrText>pollinated taxa than animal</w:delInstrText>
        </w:r>
        <w:r w:rsidR="00524161" w:rsidDel="00456166">
          <w:rPr>
            <w:rFonts w:ascii="Cambria Math" w:hAnsi="Cambria Math" w:cs="Cambria Math"/>
          </w:rPr>
          <w:delInstrText>‐</w:delInstrText>
        </w:r>
        <w:r w:rsidR="00524161" w:rsidDel="00456166">
          <w:del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delInstrText>
        </w:r>
        <w:r w:rsidR="00524161" w:rsidDel="00456166">
          <w:rPr>
            <w:rFonts w:ascii="Cambria Math" w:hAnsi="Cambria Math" w:cs="Cambria Math"/>
          </w:rPr>
          <w:delInstrText>‐</w:delInstrText>
        </w:r>
        <w:r w:rsidR="00524161" w:rsidDel="00456166">
          <w:del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delInstrText>
        </w:r>
      </w:del>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Wesselingh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ins w:id="109" w:author="Dr Elizabeth Wenk " w:date="2016-12-20T16:32:00Z">
        <w:r w:rsidR="00456166">
          <w:instrText xml:space="preserve"> ADDIN ZOTERO_ITEM CSL_CITATION {"citationID":"DLLoUp29","properties":{"formattedCitation":"{\\rtf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456166">
          <w:rPr>
            <w:rFonts w:ascii="Cambria Math" w:hAnsi="Cambria Math" w:cs="Cambria Math"/>
          </w:rPr>
          <w:instrText>‐</w:instrText>
        </w:r>
        <w:r w:rsidR="00456166">
          <w:instrText>annual schedules consisting of either high or low reproduction years. Seed production was weakly more variable among wind</w:instrText>
        </w:r>
        <w:r w:rsidR="00456166">
          <w:rPr>
            <w:rFonts w:ascii="Cambria Math" w:hAnsi="Cambria Math" w:cs="Cambria Math"/>
          </w:rPr>
          <w:instrText>‐</w:instrText>
        </w:r>
        <w:r w:rsidR="00456166">
          <w:instrText>pollinated taxa than animal</w:instrText>
        </w:r>
        <w:r w:rsidR="00456166">
          <w:rPr>
            <w:rFonts w:ascii="Cambria Math" w:hAnsi="Cambria Math" w:cs="Cambria Math"/>
          </w:rPr>
          <w:instrText>‐</w:instrText>
        </w:r>
        <w:r w:rsidR="00456166">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456166">
          <w:rPr>
            <w:rFonts w:ascii="Cambria Math" w:hAnsi="Cambria Math" w:cs="Cambria Math"/>
          </w:rPr>
          <w:instrText>‐</w:instrText>
        </w:r>
        <w:r w:rsidR="00456166">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ins>
      <w:del w:id="110" w:author="Dr Elizabeth Wenk " w:date="2016-12-20T16:32:00Z">
        <w:r w:rsidR="00277B98" w:rsidRPr="003C3342" w:rsidDel="00456166">
          <w:del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delInstrText>
        </w:r>
        <w:r w:rsidR="00277B98" w:rsidRPr="007444C4" w:rsidDel="00456166">
          <w:rPr>
            <w:rFonts w:ascii="Adobe Caslon Pro" w:hAnsi="Adobe Caslon Pro" w:cs="Adobe Caslon Pro"/>
          </w:rPr>
          <w:delInstrText>‐</w:delInstrText>
        </w:r>
        <w:r w:rsidR="00277B98" w:rsidRPr="003C3342" w:rsidDel="00456166">
          <w:delInstrText>annual schedules consisting of either high or low reproduction years. Seed production was weakly more variable among wind</w:delInstrText>
        </w:r>
        <w:r w:rsidR="00277B98" w:rsidRPr="007444C4" w:rsidDel="00456166">
          <w:rPr>
            <w:rFonts w:ascii="Adobe Caslon Pro" w:hAnsi="Adobe Caslon Pro" w:cs="Adobe Caslon Pro"/>
          </w:rPr>
          <w:delInstrText>‐</w:delInstrText>
        </w:r>
        <w:r w:rsidR="00277B98" w:rsidRPr="003C3342" w:rsidDel="00456166">
          <w:delInstrText>pollinated taxa than animal</w:delInstrText>
        </w:r>
        <w:r w:rsidR="00277B98" w:rsidRPr="007444C4" w:rsidDel="00456166">
          <w:rPr>
            <w:rFonts w:ascii="Adobe Caslon Pro" w:hAnsi="Adobe Caslon Pro" w:cs="Adobe Caslon Pro"/>
          </w:rPr>
          <w:delInstrText>‐</w:delInstrText>
        </w:r>
        <w:r w:rsidR="00277B98" w:rsidRPr="003C3342" w:rsidDel="00456166">
          <w:del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delInstrText>
        </w:r>
        <w:r w:rsidR="00277B98" w:rsidRPr="007444C4" w:rsidDel="00456166">
          <w:rPr>
            <w:rFonts w:ascii="Adobe Caslon Pro" w:hAnsi="Adobe Caslon Pro" w:cs="Adobe Caslon Pro"/>
          </w:rPr>
          <w:delInstrText>‐</w:delInstrText>
        </w:r>
        <w:r w:rsidR="00277B98" w:rsidRPr="003C3342" w:rsidDel="00456166">
          <w:del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delInstrText>
        </w:r>
      </w:del>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t>Considerations</w:t>
      </w:r>
    </w:p>
    <w:p w14:paraId="7E6B62C0" w14:textId="07E37977"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ins w:id="111" w:author="Dr Elizabeth Wenk " w:date="2016-12-20T16:32:00Z">
        <w:r w:rsidR="00456166">
          <w:instrText xml:space="preserve"> ADDIN ZOTERO_ITEM CSL_CITATION {"citationID":"DLlKcqEr","properties":{"formattedCitation":"{\\rtf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ins>
      <w:del w:id="112" w:author="Dr Elizabeth Wenk " w:date="2016-12-20T16:32:00Z">
        <w:r w:rsidR="008E5655" w:rsidDel="00456166">
          <w:del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delInstrText>
        </w:r>
      </w:del>
      <w:r w:rsidR="008E5655">
        <w:fldChar w:fldCharType="separate"/>
      </w:r>
      <w:ins w:id="113" w:author="Dr Elizabeth Wenk " w:date="2016-12-20T16:32:00Z">
        <w:r w:rsidR="00456166" w:rsidRPr="00456166">
          <w:rPr>
            <w:rFonts w:cs="Times New Roman"/>
          </w:rPr>
          <w:t xml:space="preserve">(Pyke 1983; Pyke </w:t>
        </w:r>
        <w:r w:rsidR="00456166" w:rsidRPr="00456166">
          <w:rPr>
            <w:rFonts w:cs="Times New Roman"/>
            <w:i/>
            <w:iCs/>
          </w:rPr>
          <w:t>et al.</w:t>
        </w:r>
        <w:r w:rsidR="00456166" w:rsidRPr="00456166">
          <w:rPr>
            <w:rFonts w:cs="Times New Roman"/>
          </w:rPr>
          <w:t xml:space="preserve"> 1993; Lloyd </w:t>
        </w:r>
        <w:r w:rsidR="00456166" w:rsidRPr="00456166">
          <w:rPr>
            <w:rFonts w:cs="Times New Roman"/>
            <w:i/>
            <w:iCs/>
          </w:rPr>
          <w:t>et al.</w:t>
        </w:r>
        <w:r w:rsidR="00456166" w:rsidRPr="00456166">
          <w:rPr>
            <w:rFonts w:cs="Times New Roman"/>
          </w:rPr>
          <w:t xml:space="preserve"> 2002)</w:t>
        </w:r>
      </w:ins>
      <w:del w:id="114" w:author="Dr Elizabeth Wenk " w:date="2016-12-20T16:32:00Z">
        <w:r w:rsidR="00181612" w:rsidRPr="00181612" w:rsidDel="00456166">
          <w:rPr>
            <w:rFonts w:cs="Times New Roman"/>
          </w:rPr>
          <w:delText>(Pyke 1983; Pyke, O’Connor &amp; Recher 1993; Lloyd, Ayre &amp; Whelan 2002)</w:delText>
        </w:r>
      </w:del>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xml:space="preserve">, increasing pollen-attraction costs </w:t>
      </w:r>
      <w:r w:rsidR="00B03C0E">
        <w:t xml:space="preserve">(both successful and discarded) </w:t>
      </w:r>
      <w:r w:rsidR="00800476">
        <w:t>relative to provisioning costs</w:t>
      </w:r>
      <w:r w:rsidR="00181612">
        <w:t xml:space="preserve"> </w:t>
      </w:r>
      <w:r w:rsidR="00B03C0E">
        <w:lastRenderedPageBreak/>
        <w:fldChar w:fldCharType="begin"/>
      </w:r>
      <w:ins w:id="115" w:author="Dr Elizabeth Wenk " w:date="2016-12-20T16:32:00Z">
        <w:r w:rsidR="00456166">
          <w:instrText xml:space="preserve"> ADDIN ZOTERO_ITEM CSL_CITATION {"citationID":"U7wjspPr","properties":{"formattedCitation":"{\\rtf (Pyke 1983; Pyke {\\i{}et al.} 1993; Lloyd {\\i{}et al.} 2002)}","plainCitation":"(Pyke 1983; Pyke et al. 1993; Lloyd et al.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ins>
      <w:del w:id="116" w:author="Dr Elizabeth Wenk " w:date="2016-12-20T16:32:00Z">
        <w:r w:rsidR="00B03C0E" w:rsidDel="00456166">
          <w:del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delInstrText>
        </w:r>
      </w:del>
      <w:r w:rsidR="00B03C0E">
        <w:fldChar w:fldCharType="separate"/>
      </w:r>
      <w:ins w:id="117" w:author="Dr Elizabeth Wenk " w:date="2016-12-20T16:32:00Z">
        <w:r w:rsidR="00456166" w:rsidRPr="00456166">
          <w:rPr>
            <w:rFonts w:cs="Times New Roman"/>
          </w:rPr>
          <w:t xml:space="preserve">(Pyke 1983; Pyke </w:t>
        </w:r>
        <w:r w:rsidR="00456166" w:rsidRPr="00456166">
          <w:rPr>
            <w:rFonts w:cs="Times New Roman"/>
            <w:i/>
            <w:iCs/>
          </w:rPr>
          <w:t>et al.</w:t>
        </w:r>
        <w:r w:rsidR="00456166" w:rsidRPr="00456166">
          <w:rPr>
            <w:rFonts w:cs="Times New Roman"/>
          </w:rPr>
          <w:t xml:space="preserve"> 1993; Lloyd </w:t>
        </w:r>
        <w:r w:rsidR="00456166" w:rsidRPr="00456166">
          <w:rPr>
            <w:rFonts w:cs="Times New Roman"/>
            <w:i/>
            <w:iCs/>
          </w:rPr>
          <w:t>et al.</w:t>
        </w:r>
        <w:r w:rsidR="00456166" w:rsidRPr="00456166">
          <w:rPr>
            <w:rFonts w:cs="Times New Roman"/>
          </w:rPr>
          <w:t xml:space="preserve"> 2002)</w:t>
        </w:r>
      </w:ins>
      <w:del w:id="118" w:author="Dr Elizabeth Wenk " w:date="2016-12-20T16:32:00Z">
        <w:r w:rsidR="00B03C0E" w:rsidRPr="00181612" w:rsidDel="00456166">
          <w:rPr>
            <w:rFonts w:cs="Times New Roman"/>
          </w:rPr>
          <w:delText>(Pyke 1983; Pyke, O’Connor &amp; Recher 1993; Lloyd, Ayre &amp; Whelan 2002)</w:delText>
        </w:r>
      </w:del>
      <w:r w:rsidR="00B03C0E">
        <w:fldChar w:fldCharType="end"/>
      </w:r>
      <w:r w:rsidR="00B03C0E">
        <w:t>.</w:t>
      </w:r>
    </w:p>
    <w:p w14:paraId="3423116E" w14:textId="2CAC432D" w:rsidR="00E573B8" w:rsidRDefault="006A57AA" w:rsidP="007444C4">
      <w:r w:rsidRPr="003C3342">
        <w:t xml:space="preserve">These seemingly large energy expenditures, segue to our next consideration: </w:t>
      </w:r>
      <w:r w:rsidR="001E1144" w:rsidRPr="003C3342">
        <w:t>I</w:t>
      </w:r>
      <w:r w:rsidRPr="003C3342">
        <w:t xml:space="preserve">s dry </w:t>
      </w:r>
      <w:r w:rsidR="00C11A83">
        <w:t>mass</w:t>
      </w:r>
      <w:r w:rsidRPr="003C3342">
        <w:t xml:space="preserve"> the best measure of energy expenditure, especially in a community growing on soils known to be very low in P </w:t>
      </w:r>
      <w:r w:rsidR="008E5655">
        <w:fldChar w:fldCharType="begin"/>
      </w:r>
      <w:ins w:id="119" w:author="Dr Elizabeth Wenk " w:date="2016-12-20T16:32:00Z">
        <w:r w:rsidR="00456166">
          <w:instrText xml:space="preserve"> ADDIN ZOTERO_ITEM CSL_CITATION {"citationID":"ZmnYvSV7","properties":{"formattedCitation":"(Beadle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ins>
      <w:del w:id="120" w:author="Dr Elizabeth Wenk " w:date="2016-12-20T16:32:00Z">
        <w:r w:rsidR="008E5655" w:rsidDel="00456166">
          <w:del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delInstrText>
        </w:r>
      </w:del>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ins w:id="121" w:author="Dr Elizabeth Wenk " w:date="2016-12-20T16:32:00Z">
        <w:r w:rsidR="00456166">
          <w:instrText xml:space="preserve"> ADDIN ZOTERO_ITEM CSL_CITATION {"citationID":"1bRX4QAt","properties":{"formattedCitation":"{\\rtf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ins>
      <w:del w:id="122" w:author="Dr Elizabeth Wenk " w:date="2016-12-20T16:32:00Z">
        <w:r w:rsidR="00224C2A" w:rsidRPr="003C3342" w:rsidDel="00456166">
          <w:del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del>
      <w:r w:rsidRPr="003C3342">
        <w:fldChar w:fldCharType="separate"/>
      </w:r>
      <w:r w:rsidR="00181612" w:rsidRPr="00181612">
        <w:rPr>
          <w:rFonts w:cs="Times New Roman"/>
        </w:rPr>
        <w:t>(</w:t>
      </w:r>
      <w:proofErr w:type="spellStart"/>
      <w:r w:rsidR="00181612" w:rsidRPr="00181612">
        <w:rPr>
          <w:rFonts w:cs="Times New Roman"/>
        </w:rPr>
        <w:t>Reekie</w:t>
      </w:r>
      <w:proofErr w:type="spellEnd"/>
      <w:r w:rsidR="00181612" w:rsidRPr="00181612">
        <w:rPr>
          <w:rFonts w:cs="Times New Roman"/>
        </w:rPr>
        <w:t xml:space="preserve"> &amp; </w:t>
      </w:r>
      <w:proofErr w:type="spellStart"/>
      <w:r w:rsidR="00181612" w:rsidRPr="00181612">
        <w:rPr>
          <w:rFonts w:cs="Times New Roman"/>
        </w:rPr>
        <w:t>Bazzaz</w:t>
      </w:r>
      <w:proofErr w:type="spellEnd"/>
      <w:r w:rsidR="00181612" w:rsidRPr="00181612">
        <w:rPr>
          <w:rFonts w:cs="Times New Roman"/>
        </w:rPr>
        <w:t xml:space="preserve">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ins w:id="123" w:author="Dr Elizabeth Wenk " w:date="2016-12-20T16:32:00Z">
        <w:r w:rsidR="00456166">
          <w:instrText xml:space="preserve"> ADDIN ZOTERO_ITEM CSL_CITATION {"citationID":"Fzb1QUDK","properties":{"formattedCitation":"(Cohen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ins>
      <w:del w:id="124" w:author="Dr Elizabeth Wenk " w:date="2016-12-20T16:32:00Z">
        <w:r w:rsidR="00181612" w:rsidDel="00456166">
          <w:del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delInstrText>
        </w:r>
      </w:del>
      <w:r w:rsidR="00181612">
        <w:fldChar w:fldCharType="separate"/>
      </w:r>
      <w:r w:rsidR="00181612" w:rsidRPr="00181612">
        <w:rPr>
          <w:rFonts w:cs="Times New Roman"/>
        </w:rPr>
        <w:t xml:space="preserve">(Cohen 1976; </w:t>
      </w:r>
      <w:proofErr w:type="spellStart"/>
      <w:r w:rsidR="00181612" w:rsidRPr="00181612">
        <w:rPr>
          <w:rFonts w:cs="Times New Roman"/>
        </w:rPr>
        <w:t>Reekie</w:t>
      </w:r>
      <w:proofErr w:type="spellEnd"/>
      <w:r w:rsidR="00181612" w:rsidRPr="00181612">
        <w:rPr>
          <w:rFonts w:cs="Times New Roman"/>
        </w:rPr>
        <w:t xml:space="preserve"> &amp; Bazzaz 1987a; Wesselingh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77032385" w:rsidR="008A6743" w:rsidRPr="008A6743" w:rsidRDefault="008A6743" w:rsidP="008A6743">
      <w:pPr>
        <w:rPr>
          <w:color w:val="000000" w:themeColor="text1"/>
        </w:rPr>
      </w:pPr>
      <w:r w:rsidRPr="008A6743">
        <w:rPr>
          <w:color w:val="000000" w:themeColor="text1"/>
        </w:rPr>
        <w:t xml:space="preserve">Not addressed by this dataset, are other known factors that undoubtedly also contribute to low seedset in this system, including pollen-limitation </w:t>
      </w:r>
      <w:r w:rsidRPr="008A6743">
        <w:rPr>
          <w:color w:val="000000" w:themeColor="text1"/>
        </w:rPr>
        <w:fldChar w:fldCharType="begin"/>
      </w:r>
      <w:ins w:id="125" w:author="Dr Elizabeth Wenk " w:date="2016-12-20T16:32:00Z">
        <w:r w:rsidR="00456166">
          <w:rPr>
            <w:color w:val="000000" w:themeColor="text1"/>
          </w:rPr>
          <w:instrText xml:space="preserve"> ADDIN ZOTERO_ITEM CSL_CITATION {"citationID":"gDb0P46N","properties":{"formattedCitation":"(Burd 2008, 2016)","plainCitation":"(Burd 2008, 2016)"},"citationItems":[{"id":797,"uris":["http://zotero.org/users/503753/items/NXNQGRR6"],"uri":["http://zotero.org/users/503753/items/NXNQGRR6"],"itemData":{"id":797,"type":"article-journal","title":"The Haig</w:instrText>
        </w:r>
        <w:r w:rsidR="00456166">
          <w:rPr>
            <w:rFonts w:ascii="Cambria Math" w:hAnsi="Cambria Math" w:cs="Cambria Math"/>
            <w:color w:val="000000" w:themeColor="text1"/>
          </w:rPr>
          <w:instrText>‐</w:instrText>
        </w:r>
        <w:r w:rsidR="00456166">
          <w:rPr>
            <w:color w:val="000000" w:themeColor="text1"/>
          </w:rPr>
          <w:instrText>Westoby model revisited.","container-title":"The American Naturalist","page":"400-404","volume":"171","issue":"3","source":"JSTOR","abstract":"Abstract: The Haig</w:instrText>
        </w:r>
        <w:r w:rsidR="00456166">
          <w:rPr>
            <w:rFonts w:ascii="Cambria Math" w:hAnsi="Cambria Math" w:cs="Cambria Math"/>
            <w:color w:val="000000" w:themeColor="text1"/>
          </w:rPr>
          <w:instrText>‐</w:instrText>
        </w:r>
        <w:r w:rsidR="00456166">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456166">
          <w:rPr>
            <w:rFonts w:ascii="Cambria Math" w:hAnsi="Cambria Math" w:cs="Cambria Math"/>
            <w:color w:val="000000" w:themeColor="text1"/>
          </w:rPr>
          <w:instrText>‐</w:instrText>
        </w:r>
        <w:r w:rsidR="00456166">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456166">
          <w:rPr>
            <w:rFonts w:ascii="Cambria Math" w:hAnsi="Cambria Math" w:cs="Cambria Math"/>
            <w:color w:val="000000" w:themeColor="text1"/>
          </w:rPr>
          <w:instrText>‐</w:instrText>
        </w:r>
        <w:r w:rsidR="00456166">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456166">
          <w:rPr>
            <w:rFonts w:ascii="Cambria Math" w:hAnsi="Cambria Math" w:cs="Cambria Math"/>
            <w:color w:val="000000" w:themeColor="text1"/>
          </w:rPr>
          <w:instrText>‐</w:instrText>
        </w:r>
        <w:r w:rsidR="00456166">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ins>
      <w:del w:id="126" w:author="Dr Elizabeth Wenk " w:date="2016-12-20T16:32:00Z">
        <w:r w:rsidR="00524161" w:rsidDel="00456166">
          <w:rPr>
            <w:color w:val="000000" w:themeColor="text1"/>
          </w:rPr>
          <w:del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Westoby model revisited.","container-title":"The American Naturalist","page":"400-404","volume":"171","issue":"3","source":"JSTOR","abstract":"Abstract: The Haig</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524161" w:rsidDel="00456166">
          <w:rPr>
            <w:rFonts w:ascii="Cambria Math" w:hAnsi="Cambria Math" w:cs="Cambria Math"/>
            <w:color w:val="000000" w:themeColor="text1"/>
          </w:rPr>
          <w:delInstrText>‐</w:delInstrText>
        </w:r>
        <w:r w:rsidR="00524161" w:rsidDel="00456166">
          <w:rPr>
            <w:color w:val="000000" w:themeColor="text1"/>
          </w:rPr>
          <w:del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delInstrText>
        </w:r>
      </w:del>
      <w:r w:rsidRPr="008A6743">
        <w:rPr>
          <w:color w:val="000000" w:themeColor="text1"/>
        </w:rPr>
        <w:fldChar w:fldCharType="separate"/>
      </w:r>
      <w:r w:rsidR="00181612" w:rsidRPr="00181612">
        <w:rPr>
          <w:rFonts w:cs="Times New Roman"/>
        </w:rPr>
        <w:t>(</w:t>
      </w:r>
      <w:proofErr w:type="spellStart"/>
      <w:r w:rsidR="00181612" w:rsidRPr="00181612">
        <w:rPr>
          <w:rFonts w:cs="Times New Roman"/>
        </w:rPr>
        <w:t>Burd</w:t>
      </w:r>
      <w:proofErr w:type="spellEnd"/>
      <w:r w:rsidR="00181612" w:rsidRPr="00181612">
        <w:rPr>
          <w:rFonts w:cs="Times New Roman"/>
        </w:rPr>
        <w:t xml:space="preserve"> 2008, 2016)</w:t>
      </w:r>
      <w:r w:rsidRPr="008A6743">
        <w:rPr>
          <w:color w:val="000000" w:themeColor="text1"/>
        </w:rPr>
        <w:fldChar w:fldCharType="end"/>
      </w:r>
      <w:r w:rsidRPr="008A6743">
        <w:rPr>
          <w:color w:val="000000" w:themeColor="text1"/>
        </w:rPr>
        <w:t xml:space="preserve"> and environmental 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ins w:id="127" w:author="Dr Elizabeth Wenk " w:date="2016-12-20T16:32:00Z">
        <w:r w:rsidR="00456166">
          <w:rPr>
            <w:color w:val="000000" w:themeColor="text1"/>
          </w:rPr>
          <w:instrText xml:space="preserve"> ADDIN ZOTERO_ITEM CSL_CITATION {"citationID":"O1RNcH9z","properties":{"formattedCitation":"{\\rtf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ins>
      <w:del w:id="128" w:author="Dr Elizabeth Wenk " w:date="2016-12-20T16:32:00Z">
        <w:r w:rsidR="00524161" w:rsidDel="00456166">
          <w:rPr>
            <w:color w:val="000000" w:themeColor="text1"/>
          </w:rPr>
          <w:del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delInstrText>
        </w:r>
      </w:del>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it is unlikely the observed trend of lower seedset among the parental-optimists is primarily attributable to pollen-limitation. Environmental stochasticity, both in terms of pollen receipt and resources to provision embryos, also select</w:t>
      </w:r>
      <w:r w:rsidR="00B03C0E">
        <w:rPr>
          <w:color w:val="000000" w:themeColor="text1"/>
        </w:rPr>
        <w:t>s</w:t>
      </w:r>
      <w:r w:rsidRPr="008A6743">
        <w:rPr>
          <w:color w:val="000000" w:themeColor="text1"/>
        </w:rPr>
        <w:t xml:space="preserve"> for overproduction of embryos in parental optimists </w:t>
      </w:r>
      <w:r w:rsidRPr="008A6743">
        <w:rPr>
          <w:color w:val="000000" w:themeColor="text1"/>
        </w:rPr>
        <w:fldChar w:fldCharType="begin"/>
      </w:r>
      <w:ins w:id="129" w:author="Dr Elizabeth Wenk " w:date="2016-12-20T16:32:00Z">
        <w:r w:rsidR="00456166">
          <w:rPr>
            <w:color w:val="000000" w:themeColor="text1"/>
          </w:rPr>
          <w:instrText xml:space="preserve"> ADDIN ZOTERO_ITEM CSL_CITATION {"citationID":"PfPi0ad9","properties":{"formattedCitation":"{\\rtf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ins>
      <w:del w:id="130" w:author="Dr Elizabeth Wenk " w:date="2016-12-20T16:32:00Z">
        <w:r w:rsidRPr="008A6743" w:rsidDel="00456166">
          <w:rPr>
            <w:color w:val="000000" w:themeColor="text1"/>
          </w:rPr>
          <w:del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delInstrText>
        </w:r>
      </w:del>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w:t>
      </w:r>
      <w:r w:rsidR="00B03C0E">
        <w:rPr>
          <w:color w:val="000000" w:themeColor="text1"/>
        </w:rPr>
        <w:t>Indeed, parental optimists</w:t>
      </w:r>
      <w:r w:rsidRPr="008A6743">
        <w:rPr>
          <w:color w:val="000000" w:themeColor="text1"/>
        </w:rPr>
        <w:t xml:space="preserve"> over-produce ovules because they are optimistic about resource supply and the number of ovules they will be able to mature and therefore have additional </w:t>
      </w:r>
      <w:r w:rsidRPr="008A6743">
        <w:rPr>
          <w:color w:val="000000" w:themeColor="text1"/>
        </w:rPr>
        <w:lastRenderedPageBreak/>
        <w:t xml:space="preserve">ovules that can be matured when sufficient resources are available </w:t>
      </w:r>
      <w:r w:rsidRPr="008A6743">
        <w:rPr>
          <w:color w:val="000000" w:themeColor="text1"/>
        </w:rPr>
        <w:fldChar w:fldCharType="begin"/>
      </w:r>
      <w:ins w:id="131" w:author="Dr Elizabeth Wenk " w:date="2016-12-20T16:32:00Z">
        <w:r w:rsidR="00456166">
          <w:rPr>
            <w:color w:val="000000" w:themeColor="text1"/>
          </w:rPr>
          <w:instrText xml:space="preserve"> ADDIN ZOTERO_ITEM CSL_CITATION {"citationID":"k7SKwatv","properties":{"formattedCitation":"{\\rtf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ins>
      <w:del w:id="132" w:author="Dr Elizabeth Wenk " w:date="2016-12-20T16:32:00Z">
        <w:r w:rsidR="00524161" w:rsidDel="00456166">
          <w:rPr>
            <w:color w:val="000000" w:themeColor="text1"/>
          </w:rPr>
          <w:del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del>
      <w:r w:rsidRPr="008A6743">
        <w:rPr>
          <w:color w:val="000000" w:themeColor="text1"/>
        </w:rPr>
        <w:fldChar w:fldCharType="separate"/>
      </w:r>
      <w:r w:rsidR="00181612" w:rsidRPr="00181612">
        <w:rPr>
          <w:rFonts w:cs="Times New Roman"/>
        </w:rPr>
        <w:t xml:space="preserve">(Mock &amp; Forbes 1995; Burd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3CBA0939"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w:t>
      </w:r>
      <w:r w:rsidR="00B03C0E">
        <w:t xml:space="preserve">. </w:t>
      </w:r>
      <w:r w:rsidRPr="003C3342">
        <w:t xml:space="preserve">7 of the 14 species in this study are in Proteaceae, a family known to have particularly low fruit set </w:t>
      </w:r>
      <w:r w:rsidRPr="003C3342">
        <w:fldChar w:fldCharType="begin"/>
      </w:r>
      <w:ins w:id="133" w:author="Dr Elizabeth Wenk " w:date="2016-12-20T16:32:00Z">
        <w:r w:rsidR="00456166">
          <w:instrText xml:space="preserve"> ADDIN ZOTERO_ITEM CSL_CITATION {"citationID":"pukO5UUz","properties":{"formattedCitation":"{\\rtf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ins>
      <w:del w:id="134" w:author="Dr Elizabeth Wenk " w:date="2016-12-20T16:32:00Z">
        <w:r w:rsidRPr="003C3342" w:rsidDel="00456166">
          <w:del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delInstrText>
        </w:r>
      </w:del>
      <w:r w:rsidRPr="003C3342">
        <w:fldChar w:fldCharType="separate"/>
      </w:r>
      <w:r w:rsidR="00181612" w:rsidRPr="00181612">
        <w:rPr>
          <w:rFonts w:cs="Times New Roman"/>
        </w:rPr>
        <w:t>(</w:t>
      </w:r>
      <w:proofErr w:type="spellStart"/>
      <w:r w:rsidR="00181612" w:rsidRPr="00181612">
        <w:rPr>
          <w:rFonts w:cs="Times New Roman"/>
        </w:rPr>
        <w:t>Hermanutz</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ins w:id="135" w:author="Dr Elizabeth Wenk " w:date="2016-12-20T16:32:00Z">
        <w:r w:rsidR="00456166">
          <w:instrText xml:space="preserve"> ADDIN ZOTERO_ITEM CSL_CITATION {"citationID":"2KuJemOo","properties":{"formattedCitation":"{\\rtf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ins>
      <w:del w:id="136" w:author="Dr Elizabeth Wenk " w:date="2016-12-20T16:32:00Z">
        <w:r w:rsidR="007C79BA" w:rsidRPr="003C3342" w:rsidDel="00456166">
          <w:del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delInstrText>
        </w:r>
      </w:del>
      <w:r w:rsidRPr="003C3342">
        <w:fldChar w:fldCharType="separate"/>
      </w:r>
      <w:r w:rsidR="00181612" w:rsidRPr="00181612">
        <w:rPr>
          <w:rFonts w:cs="Times New Roman"/>
        </w:rPr>
        <w:t>(</w:t>
      </w:r>
      <w:proofErr w:type="spellStart"/>
      <w:r w:rsidR="00181612" w:rsidRPr="00181612">
        <w:rPr>
          <w:rFonts w:cs="Times New Roman"/>
        </w:rPr>
        <w:t>Hermanutz</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ins w:id="137" w:author="Dr Elizabeth Wenk " w:date="2016-12-20T16:32:00Z">
        <w:r w:rsidR="00456166">
          <w:instrText xml:space="preserve"> ADDIN ZOTERO_ITEM CSL_CITATION {"citationID":"LWuwspL3","properties":{"formattedCitation":"(Copland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ins>
      <w:del w:id="138" w:author="Dr Elizabeth Wenk " w:date="2016-12-20T16:32:00Z">
        <w:r w:rsidR="001E1144" w:rsidRPr="003C3342" w:rsidDel="00456166">
          <w:del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delInstrText>
        </w:r>
      </w:del>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325B5F28" w14:textId="645CCF59" w:rsidR="004F6B2C" w:rsidRDefault="004F6B2C" w:rsidP="000C4B85">
      <w:pPr>
        <w:pStyle w:val="Heading1"/>
      </w:pPr>
      <w:r w:rsidRPr="003C3342">
        <w:rPr>
          <w:rFonts w:cs="Times New Roman"/>
        </w:rPr>
        <w:t>References</w:t>
      </w:r>
    </w:p>
    <w:p w14:paraId="6D1AF8F0" w14:textId="77777777" w:rsidR="00456166" w:rsidRDefault="000C4B85" w:rsidP="00456166">
      <w:pPr>
        <w:pStyle w:val="Bibliography"/>
        <w:rPr>
          <w:ins w:id="139" w:author="Dr Elizabeth Wenk " w:date="2016-12-20T16:32:00Z"/>
        </w:rPr>
      </w:pPr>
      <w:r>
        <w:fldChar w:fldCharType="begin"/>
      </w:r>
      <w:ins w:id="140" w:author="Dr Elizabeth Wenk " w:date="2016-12-20T16:32:00Z">
        <w:r w:rsidR="00456166">
          <w:instrText xml:space="preserve"> ADDIN ZOTERO_BIBL {"custom":[]} CSL_BIBLIOGRAPHY </w:instrText>
        </w:r>
      </w:ins>
      <w:del w:id="141" w:author="Dr Elizabeth Wenk " w:date="2016-12-20T16:32:00Z">
        <w:r w:rsidDel="00456166">
          <w:delInstrText xml:space="preserve"> ADDIN ZOTERO_BIBL {"custom":[]} CSL_BIBLIOGRAPHY </w:delInstrText>
        </w:r>
      </w:del>
      <w:r>
        <w:fldChar w:fldCharType="separate"/>
      </w:r>
      <w:ins w:id="142" w:author="Dr Elizabeth Wenk " w:date="2016-12-20T16:32:00Z">
        <w:r w:rsidR="00456166">
          <w:t xml:space="preserve">Ashman, T. (1994) Reproductive allocation in hermaphrodite and female plants of </w:t>
        </w:r>
        <w:proofErr w:type="spellStart"/>
        <w:r w:rsidR="00456166">
          <w:rPr>
            <w:i/>
            <w:iCs/>
          </w:rPr>
          <w:t>Sidalcea</w:t>
        </w:r>
        <w:proofErr w:type="spellEnd"/>
        <w:r w:rsidR="00456166">
          <w:rPr>
            <w:i/>
            <w:iCs/>
          </w:rPr>
          <w:t xml:space="preserve"> </w:t>
        </w:r>
        <w:proofErr w:type="spellStart"/>
        <w:r w:rsidR="00456166">
          <w:rPr>
            <w:i/>
            <w:iCs/>
          </w:rPr>
          <w:t>oregana</w:t>
        </w:r>
        <w:proofErr w:type="spellEnd"/>
        <w:r w:rsidR="00456166">
          <w:t xml:space="preserve"> </w:t>
        </w:r>
        <w:proofErr w:type="spellStart"/>
        <w:r w:rsidR="00456166">
          <w:t>ssp</w:t>
        </w:r>
        <w:proofErr w:type="spellEnd"/>
        <w:r w:rsidR="00456166">
          <w:t xml:space="preserve"> </w:t>
        </w:r>
        <w:proofErr w:type="spellStart"/>
        <w:r w:rsidR="00456166">
          <w:rPr>
            <w:i/>
            <w:iCs/>
          </w:rPr>
          <w:t>spicata</w:t>
        </w:r>
        <w:proofErr w:type="spellEnd"/>
        <w:r w:rsidR="00456166">
          <w:t xml:space="preserve"> (</w:t>
        </w:r>
        <w:proofErr w:type="spellStart"/>
        <w:r w:rsidR="00456166">
          <w:t>Malvaceae</w:t>
        </w:r>
        <w:proofErr w:type="spellEnd"/>
        <w:r w:rsidR="00456166">
          <w:t xml:space="preserve">) using 4 currencies. </w:t>
        </w:r>
        <w:r w:rsidR="00456166">
          <w:rPr>
            <w:i/>
            <w:iCs/>
          </w:rPr>
          <w:t>American Journal of Botany</w:t>
        </w:r>
        <w:r w:rsidR="00456166">
          <w:t xml:space="preserve">, </w:t>
        </w:r>
        <w:r w:rsidR="00456166">
          <w:rPr>
            <w:b/>
            <w:bCs/>
          </w:rPr>
          <w:t>81</w:t>
        </w:r>
        <w:r w:rsidR="00456166">
          <w:t>, 433–438.</w:t>
        </w:r>
      </w:ins>
    </w:p>
    <w:p w14:paraId="3ECD031A" w14:textId="77777777" w:rsidR="00456166" w:rsidRDefault="00456166" w:rsidP="00456166">
      <w:pPr>
        <w:pStyle w:val="Bibliography"/>
        <w:rPr>
          <w:ins w:id="143" w:author="Dr Elizabeth Wenk " w:date="2016-12-20T16:32:00Z"/>
        </w:rPr>
      </w:pPr>
      <w:ins w:id="144" w:author="Dr Elizabeth Wenk " w:date="2016-12-20T16:32:00Z">
        <w:r>
          <w:t xml:space="preserve">Ashman, T.-L., Knight, T.M., </w:t>
        </w:r>
        <w:proofErr w:type="spellStart"/>
        <w:r>
          <w:t>Steets</w:t>
        </w:r>
        <w:proofErr w:type="spellEnd"/>
        <w:r>
          <w:t xml:space="preserve">, J.A., </w:t>
        </w:r>
        <w:proofErr w:type="spellStart"/>
        <w:r>
          <w:t>Amarasekare</w:t>
        </w:r>
        <w:proofErr w:type="spellEnd"/>
        <w:r>
          <w:t xml:space="preserve">, P., </w:t>
        </w:r>
        <w:proofErr w:type="spellStart"/>
        <w:r>
          <w:t>Burd</w:t>
        </w:r>
        <w:proofErr w:type="spellEnd"/>
        <w:r>
          <w:t xml:space="preserve">, M., Campbell, D.R., </w:t>
        </w:r>
        <w:proofErr w:type="spellStart"/>
        <w:r>
          <w:t>Dudash</w:t>
        </w:r>
        <w:proofErr w:type="spellEnd"/>
        <w:r>
          <w:t xml:space="preserve">, M.R., Johnston, M.O., Mazer, S.J., Mitchell, R.J., Morgan, M.T. &amp; Wilson, W.G. (2004) </w:t>
        </w:r>
        <w:r>
          <w:lastRenderedPageBreak/>
          <w:t xml:space="preserve">Pollen limitation of plant reproduction: ecological and evolutionary causes and consequences. </w:t>
        </w:r>
        <w:r>
          <w:rPr>
            <w:i/>
            <w:iCs/>
          </w:rPr>
          <w:t>Ecology</w:t>
        </w:r>
        <w:r>
          <w:t xml:space="preserve">, </w:t>
        </w:r>
        <w:r>
          <w:rPr>
            <w:b/>
            <w:bCs/>
          </w:rPr>
          <w:t>85</w:t>
        </w:r>
        <w:r>
          <w:t>, 2408–2421.</w:t>
        </w:r>
      </w:ins>
    </w:p>
    <w:p w14:paraId="59FCD648" w14:textId="77777777" w:rsidR="00456166" w:rsidRDefault="00456166" w:rsidP="00456166">
      <w:pPr>
        <w:pStyle w:val="Bibliography"/>
        <w:rPr>
          <w:ins w:id="145" w:author="Dr Elizabeth Wenk " w:date="2016-12-20T16:32:00Z"/>
        </w:rPr>
      </w:pPr>
      <w:proofErr w:type="spellStart"/>
      <w:ins w:id="146" w:author="Dr Elizabeth Wenk " w:date="2016-12-20T16:32:00Z">
        <w:r>
          <w:t>Bazzaz</w:t>
        </w:r>
        <w:proofErr w:type="spellEnd"/>
        <w:r>
          <w:t xml:space="preserve">, F.A., </w:t>
        </w:r>
        <w:proofErr w:type="spellStart"/>
        <w:r>
          <w:t>Ackerly</w:t>
        </w:r>
        <w:proofErr w:type="spellEnd"/>
        <w:r>
          <w:t xml:space="preserve">, D.D. &amp; </w:t>
        </w:r>
        <w:proofErr w:type="spellStart"/>
        <w:r>
          <w:t>Reekie</w:t>
        </w:r>
        <w:proofErr w:type="spellEnd"/>
        <w:r>
          <w:t xml:space="preserve">, E.G. (2000) Reproductive allocation in plants. </w:t>
        </w:r>
        <w:r>
          <w:rPr>
            <w:i/>
            <w:iCs/>
          </w:rPr>
          <w:t>Seeds: the ecology of regeneration in plant communities</w:t>
        </w:r>
        <w:r>
          <w:t xml:space="preserve">, 2nd </w:t>
        </w:r>
        <w:proofErr w:type="spellStart"/>
        <w:proofErr w:type="gramStart"/>
        <w:r>
          <w:t>ed</w:t>
        </w:r>
        <w:proofErr w:type="spellEnd"/>
        <w:proofErr w:type="gramEnd"/>
        <w:r>
          <w:t xml:space="preserve"> (</w:t>
        </w:r>
        <w:proofErr w:type="spellStart"/>
        <w:r>
          <w:t>ed</w:t>
        </w:r>
        <w:proofErr w:type="spellEnd"/>
        <w:r>
          <w:t xml:space="preserve"> M. </w:t>
        </w:r>
        <w:proofErr w:type="spellStart"/>
        <w:r>
          <w:t>Fenner</w:t>
        </w:r>
        <w:proofErr w:type="spellEnd"/>
        <w:r>
          <w:t>), pp. 1–30. CABI, Oxford.</w:t>
        </w:r>
      </w:ins>
    </w:p>
    <w:p w14:paraId="53B58031" w14:textId="77777777" w:rsidR="00456166" w:rsidRDefault="00456166" w:rsidP="00456166">
      <w:pPr>
        <w:pStyle w:val="Bibliography"/>
        <w:rPr>
          <w:ins w:id="147" w:author="Dr Elizabeth Wenk " w:date="2016-12-20T16:32:00Z"/>
        </w:rPr>
      </w:pPr>
      <w:ins w:id="148" w:author="Dr Elizabeth Wenk " w:date="2016-12-20T16:32:00Z">
        <w:r>
          <w:t xml:space="preserve">Beadle, N.C.W. (1968) </w:t>
        </w:r>
        <w:proofErr w:type="gramStart"/>
        <w:r>
          <w:t>Some</w:t>
        </w:r>
        <w:proofErr w:type="gramEnd"/>
        <w:r>
          <w:t xml:space="preserve"> aspects of the ecology and physiology of Australian xeromorphic plants. </w:t>
        </w:r>
        <w:r>
          <w:rPr>
            <w:i/>
            <w:iCs/>
          </w:rPr>
          <w:t>Australian Journal of Science</w:t>
        </w:r>
        <w:r>
          <w:t xml:space="preserve">, </w:t>
        </w:r>
        <w:r>
          <w:rPr>
            <w:b/>
            <w:bCs/>
          </w:rPr>
          <w:t>30</w:t>
        </w:r>
        <w:r>
          <w:t>, 348–355.</w:t>
        </w:r>
      </w:ins>
    </w:p>
    <w:p w14:paraId="7503B130" w14:textId="77777777" w:rsidR="00456166" w:rsidRDefault="00456166" w:rsidP="00456166">
      <w:pPr>
        <w:pStyle w:val="Bibliography"/>
        <w:rPr>
          <w:ins w:id="149" w:author="Dr Elizabeth Wenk " w:date="2016-12-20T16:32:00Z"/>
        </w:rPr>
      </w:pPr>
      <w:proofErr w:type="spellStart"/>
      <w:ins w:id="150" w:author="Dr Elizabeth Wenk " w:date="2016-12-20T16:32:00Z">
        <w:r>
          <w:t>Bierzychudek</w:t>
        </w:r>
        <w:proofErr w:type="spellEnd"/>
        <w:r>
          <w:t xml:space="preserve">, P. (1981) Pollinator limitation of plant reproductive effort. </w:t>
        </w:r>
        <w:r>
          <w:rPr>
            <w:i/>
            <w:iCs/>
          </w:rPr>
          <w:t>The American Naturalist</w:t>
        </w:r>
        <w:r>
          <w:t xml:space="preserve">, </w:t>
        </w:r>
        <w:r>
          <w:rPr>
            <w:b/>
            <w:bCs/>
          </w:rPr>
          <w:t>117</w:t>
        </w:r>
        <w:r>
          <w:t>, 838–840.</w:t>
        </w:r>
      </w:ins>
    </w:p>
    <w:p w14:paraId="29B17307" w14:textId="77777777" w:rsidR="00456166" w:rsidRDefault="00456166" w:rsidP="00456166">
      <w:pPr>
        <w:pStyle w:val="Bibliography"/>
        <w:rPr>
          <w:ins w:id="151" w:author="Dr Elizabeth Wenk " w:date="2016-12-20T16:32:00Z"/>
        </w:rPr>
      </w:pPr>
      <w:proofErr w:type="spellStart"/>
      <w:ins w:id="152" w:author="Dr Elizabeth Wenk " w:date="2016-12-20T16:32:00Z">
        <w:r>
          <w:t>Burd</w:t>
        </w:r>
        <w:proofErr w:type="spellEnd"/>
        <w:r>
          <w:t xml:space="preserve">, M. (1994) Bateman’s principle and plant reproduction: The role of pollen limitation in fruit and seed set. </w:t>
        </w:r>
        <w:r>
          <w:rPr>
            <w:i/>
            <w:iCs/>
          </w:rPr>
          <w:t>The Botanical Review</w:t>
        </w:r>
        <w:r>
          <w:t xml:space="preserve">, </w:t>
        </w:r>
        <w:r>
          <w:rPr>
            <w:b/>
            <w:bCs/>
          </w:rPr>
          <w:t>60</w:t>
        </w:r>
        <w:r>
          <w:t>, 83–139.</w:t>
        </w:r>
      </w:ins>
    </w:p>
    <w:p w14:paraId="17969F4C" w14:textId="77777777" w:rsidR="00456166" w:rsidRDefault="00456166" w:rsidP="00456166">
      <w:pPr>
        <w:pStyle w:val="Bibliography"/>
        <w:rPr>
          <w:ins w:id="153" w:author="Dr Elizabeth Wenk " w:date="2016-12-20T16:32:00Z"/>
        </w:rPr>
      </w:pPr>
      <w:proofErr w:type="spellStart"/>
      <w:ins w:id="154" w:author="Dr Elizabeth Wenk " w:date="2016-12-20T16:32:00Z">
        <w:r>
          <w:t>Burd</w:t>
        </w:r>
        <w:proofErr w:type="spellEnd"/>
        <w:r>
          <w:t>, M. (2008) The Haig</w:t>
        </w:r>
        <w:r>
          <w:rPr>
            <w:rFonts w:ascii="Cambria Math" w:hAnsi="Cambria Math" w:cs="Cambria Math"/>
          </w:rPr>
          <w:t>‐</w:t>
        </w:r>
        <w:r>
          <w:t xml:space="preserve">Westoby model revisited. </w:t>
        </w:r>
        <w:r>
          <w:rPr>
            <w:i/>
            <w:iCs/>
          </w:rPr>
          <w:t>The American Naturalist</w:t>
        </w:r>
        <w:r>
          <w:t xml:space="preserve">, </w:t>
        </w:r>
        <w:r>
          <w:rPr>
            <w:b/>
            <w:bCs/>
          </w:rPr>
          <w:t>171</w:t>
        </w:r>
        <w:r>
          <w:t>, 400–404.</w:t>
        </w:r>
      </w:ins>
    </w:p>
    <w:p w14:paraId="0869F297" w14:textId="77777777" w:rsidR="00456166" w:rsidRDefault="00456166" w:rsidP="00456166">
      <w:pPr>
        <w:pStyle w:val="Bibliography"/>
        <w:rPr>
          <w:ins w:id="155" w:author="Dr Elizabeth Wenk " w:date="2016-12-20T16:32:00Z"/>
        </w:rPr>
      </w:pPr>
      <w:proofErr w:type="spellStart"/>
      <w:ins w:id="156" w:author="Dr Elizabeth Wenk " w:date="2016-12-20T16:32:00Z">
        <w:r>
          <w:t>Burd</w:t>
        </w:r>
        <w:proofErr w:type="spellEnd"/>
        <w:r>
          <w:t xml:space="preserve">, M. (2016) Pollen Limitation Is Common-Should It Be? </w:t>
        </w:r>
        <w:r>
          <w:rPr>
            <w:i/>
            <w:iCs/>
          </w:rPr>
          <w:t>The American Naturalist</w:t>
        </w:r>
        <w:r>
          <w:t xml:space="preserve">, </w:t>
        </w:r>
        <w:r>
          <w:rPr>
            <w:b/>
            <w:bCs/>
          </w:rPr>
          <w:t>187</w:t>
        </w:r>
        <w:r>
          <w:t>, 388–396.</w:t>
        </w:r>
      </w:ins>
    </w:p>
    <w:p w14:paraId="638C455F" w14:textId="77777777" w:rsidR="00456166" w:rsidRDefault="00456166" w:rsidP="00456166">
      <w:pPr>
        <w:pStyle w:val="Bibliography"/>
        <w:rPr>
          <w:ins w:id="157" w:author="Dr Elizabeth Wenk " w:date="2016-12-20T16:32:00Z"/>
        </w:rPr>
      </w:pPr>
      <w:proofErr w:type="spellStart"/>
      <w:ins w:id="158" w:author="Dr Elizabeth Wenk " w:date="2016-12-20T16:32:00Z">
        <w:r>
          <w:t>Burd</w:t>
        </w:r>
        <w:proofErr w:type="spellEnd"/>
        <w:r>
          <w:t xml:space="preserve">, M., Ashman, T.-L., Campbell, D.R., </w:t>
        </w:r>
        <w:proofErr w:type="spellStart"/>
        <w:r>
          <w:t>Dudash</w:t>
        </w:r>
        <w:proofErr w:type="spellEnd"/>
        <w:r>
          <w:t xml:space="preserve">, M.R., Johnston, M.O., Knight, T.M., Mazer, S.J., Mitchell, R.J., </w:t>
        </w:r>
        <w:proofErr w:type="spellStart"/>
        <w:r>
          <w:t>Steets</w:t>
        </w:r>
        <w:proofErr w:type="spellEnd"/>
        <w:r>
          <w:t xml:space="preserve">, J.A. &amp; </w:t>
        </w:r>
        <w:proofErr w:type="spellStart"/>
        <w:r>
          <w:t>Vamosi</w:t>
        </w:r>
        <w:proofErr w:type="spellEnd"/>
        <w:r>
          <w:t xml:space="preserve">, J.C. (2009) Ovule number per flower in a world of unpredictable pollination. </w:t>
        </w:r>
        <w:r>
          <w:rPr>
            <w:i/>
            <w:iCs/>
          </w:rPr>
          <w:t>American Journal of Botany</w:t>
        </w:r>
        <w:r>
          <w:t xml:space="preserve">, </w:t>
        </w:r>
        <w:r>
          <w:rPr>
            <w:b/>
            <w:bCs/>
          </w:rPr>
          <w:t>96</w:t>
        </w:r>
        <w:r>
          <w:t>, 1159–1167.</w:t>
        </w:r>
      </w:ins>
    </w:p>
    <w:p w14:paraId="174E4866" w14:textId="77777777" w:rsidR="00456166" w:rsidRDefault="00456166" w:rsidP="00456166">
      <w:pPr>
        <w:pStyle w:val="Bibliography"/>
        <w:rPr>
          <w:ins w:id="159" w:author="Dr Elizabeth Wenk " w:date="2016-12-20T16:32:00Z"/>
        </w:rPr>
      </w:pPr>
      <w:ins w:id="160" w:author="Dr Elizabeth Wenk " w:date="2016-12-20T16:32:00Z">
        <w:r>
          <w:t xml:space="preserve">Chen, H., </w:t>
        </w:r>
        <w:proofErr w:type="spellStart"/>
        <w:r>
          <w:t>Felker</w:t>
        </w:r>
        <w:proofErr w:type="spellEnd"/>
        <w:r>
          <w:t xml:space="preserve">, S. &amp; Sun, S. (2010) </w:t>
        </w:r>
        <w:proofErr w:type="spellStart"/>
        <w:r>
          <w:t>Allometry</w:t>
        </w:r>
        <w:proofErr w:type="spellEnd"/>
        <w:r>
          <w:t xml:space="preserve"> of within-fruit reproductive allocation in subtropical dicot woody species. </w:t>
        </w:r>
        <w:r>
          <w:rPr>
            <w:i/>
            <w:iCs/>
          </w:rPr>
          <w:t>Am. J. Bot.</w:t>
        </w:r>
        <w:r>
          <w:t xml:space="preserve">, </w:t>
        </w:r>
        <w:r>
          <w:rPr>
            <w:b/>
            <w:bCs/>
          </w:rPr>
          <w:t>97</w:t>
        </w:r>
        <w:r>
          <w:t>, 611–619.</w:t>
        </w:r>
      </w:ins>
    </w:p>
    <w:p w14:paraId="313C2056" w14:textId="77777777" w:rsidR="00456166" w:rsidRDefault="00456166" w:rsidP="00456166">
      <w:pPr>
        <w:pStyle w:val="Bibliography"/>
        <w:rPr>
          <w:ins w:id="161" w:author="Dr Elizabeth Wenk " w:date="2016-12-20T16:32:00Z"/>
        </w:rPr>
      </w:pPr>
      <w:ins w:id="162" w:author="Dr Elizabeth Wenk " w:date="2016-12-20T16:32:00Z">
        <w:r>
          <w:t xml:space="preserve">Cohen, D. (1976) </w:t>
        </w:r>
        <w:proofErr w:type="gramStart"/>
        <w:r>
          <w:t>The</w:t>
        </w:r>
        <w:proofErr w:type="gramEnd"/>
        <w:r>
          <w:t xml:space="preserve"> optimal timing of reproduction. </w:t>
        </w:r>
        <w:r>
          <w:rPr>
            <w:i/>
            <w:iCs/>
          </w:rPr>
          <w:t>The American Naturalist</w:t>
        </w:r>
        <w:r>
          <w:t xml:space="preserve">, </w:t>
        </w:r>
        <w:r>
          <w:rPr>
            <w:b/>
            <w:bCs/>
          </w:rPr>
          <w:t>110</w:t>
        </w:r>
        <w:r>
          <w:t>, 801.</w:t>
        </w:r>
      </w:ins>
    </w:p>
    <w:p w14:paraId="6AB14E51" w14:textId="77777777" w:rsidR="00456166" w:rsidRDefault="00456166" w:rsidP="00456166">
      <w:pPr>
        <w:pStyle w:val="Bibliography"/>
        <w:rPr>
          <w:ins w:id="163" w:author="Dr Elizabeth Wenk " w:date="2016-12-20T16:32:00Z"/>
        </w:rPr>
      </w:pPr>
      <w:ins w:id="164" w:author="Dr Elizabeth Wenk " w:date="2016-12-20T16:32:00Z">
        <w:r>
          <w:t xml:space="preserve">Cole, L.C. (1954) </w:t>
        </w:r>
        <w:proofErr w:type="gramStart"/>
        <w:r>
          <w:t>The</w:t>
        </w:r>
        <w:proofErr w:type="gramEnd"/>
        <w:r>
          <w:t xml:space="preserve"> population consequences of life history phenomena. </w:t>
        </w:r>
        <w:r>
          <w:rPr>
            <w:i/>
            <w:iCs/>
          </w:rPr>
          <w:t>The Quarterly Review of Biology</w:t>
        </w:r>
        <w:r>
          <w:t xml:space="preserve">, </w:t>
        </w:r>
        <w:r>
          <w:rPr>
            <w:b/>
            <w:bCs/>
          </w:rPr>
          <w:t>29</w:t>
        </w:r>
        <w:r>
          <w:t>, 103–137.</w:t>
        </w:r>
      </w:ins>
    </w:p>
    <w:p w14:paraId="2F1679C8" w14:textId="77777777" w:rsidR="00456166" w:rsidRDefault="00456166" w:rsidP="00456166">
      <w:pPr>
        <w:pStyle w:val="Bibliography"/>
        <w:rPr>
          <w:ins w:id="165" w:author="Dr Elizabeth Wenk " w:date="2016-12-20T16:32:00Z"/>
        </w:rPr>
      </w:pPr>
      <w:ins w:id="166" w:author="Dr Elizabeth Wenk " w:date="2016-12-20T16:32:00Z">
        <w:r>
          <w:t xml:space="preserve">Copland, B.J. &amp; Whelan, R.J. (1989) Seasonal Variation in Flowering Intensity and Pollination Limitation of Fruit Set in Four Co-Occurring Banksia Species. </w:t>
        </w:r>
        <w:r>
          <w:rPr>
            <w:i/>
            <w:iCs/>
          </w:rPr>
          <w:t>Journal of Ecology</w:t>
        </w:r>
        <w:r>
          <w:t xml:space="preserve">, </w:t>
        </w:r>
        <w:r>
          <w:rPr>
            <w:b/>
            <w:bCs/>
          </w:rPr>
          <w:t>77</w:t>
        </w:r>
        <w:r>
          <w:t>, 509–523.</w:t>
        </w:r>
      </w:ins>
    </w:p>
    <w:p w14:paraId="0C4AA6E8" w14:textId="77777777" w:rsidR="00456166" w:rsidRDefault="00456166" w:rsidP="00456166">
      <w:pPr>
        <w:pStyle w:val="Bibliography"/>
        <w:rPr>
          <w:ins w:id="167" w:author="Dr Elizabeth Wenk " w:date="2016-12-20T16:32:00Z"/>
        </w:rPr>
      </w:pPr>
      <w:ins w:id="168" w:author="Dr Elizabeth Wenk " w:date="2016-12-20T16:32:00Z">
        <w:r>
          <w:t xml:space="preserve">Eriksson, O. (2008) Evolution of seed size and biotic seed dispersal in angiosperms: </w:t>
        </w:r>
        <w:proofErr w:type="spellStart"/>
        <w:r>
          <w:t>Paleoecological</w:t>
        </w:r>
        <w:proofErr w:type="spellEnd"/>
        <w:r>
          <w:t xml:space="preserve"> and </w:t>
        </w:r>
        <w:proofErr w:type="spellStart"/>
        <w:r>
          <w:t>neoecological</w:t>
        </w:r>
        <w:proofErr w:type="spellEnd"/>
        <w:r>
          <w:t xml:space="preserve"> evidence. </w:t>
        </w:r>
        <w:r>
          <w:rPr>
            <w:i/>
            <w:iCs/>
          </w:rPr>
          <w:t>International Journal of Plant Sciences</w:t>
        </w:r>
        <w:r>
          <w:t xml:space="preserve">, </w:t>
        </w:r>
        <w:r>
          <w:rPr>
            <w:b/>
            <w:bCs/>
          </w:rPr>
          <w:t>169</w:t>
        </w:r>
        <w:r>
          <w:t>, 863–870.</w:t>
        </w:r>
      </w:ins>
    </w:p>
    <w:p w14:paraId="26F1BD11" w14:textId="77777777" w:rsidR="00456166" w:rsidRDefault="00456166" w:rsidP="00456166">
      <w:pPr>
        <w:pStyle w:val="Bibliography"/>
        <w:rPr>
          <w:ins w:id="169" w:author="Dr Elizabeth Wenk " w:date="2016-12-20T16:32:00Z"/>
        </w:rPr>
      </w:pPr>
      <w:ins w:id="170" w:author="Dr Elizabeth Wenk " w:date="2016-12-20T16:32:00Z">
        <w:r>
          <w:t xml:space="preserve">Falster, D.S., </w:t>
        </w:r>
        <w:proofErr w:type="spellStart"/>
        <w:r>
          <w:t>Brännström</w:t>
        </w:r>
        <w:proofErr w:type="spellEnd"/>
        <w:r>
          <w:t xml:space="preserve">, </w:t>
        </w:r>
        <w:proofErr w:type="gramStart"/>
        <w:r>
          <w:t>Å.,</w:t>
        </w:r>
        <w:proofErr w:type="gramEnd"/>
        <w:r>
          <w:t xml:space="preserve"> </w:t>
        </w:r>
        <w:proofErr w:type="spellStart"/>
        <w:r>
          <w:t>Dieckmann</w:t>
        </w:r>
        <w:proofErr w:type="spellEnd"/>
        <w:r>
          <w:t xml:space="preserve">, U. &amp; Westoby, M. (2011) Influence of four major plant traits on average height, leaf-area cover, net primary productivity, and biomass density in single-species forests: a theoretical investigation. </w:t>
        </w:r>
        <w:r>
          <w:rPr>
            <w:i/>
            <w:iCs/>
          </w:rPr>
          <w:t>Journal of Ecology</w:t>
        </w:r>
        <w:r>
          <w:t xml:space="preserve">, </w:t>
        </w:r>
        <w:r>
          <w:rPr>
            <w:b/>
            <w:bCs/>
          </w:rPr>
          <w:t>99</w:t>
        </w:r>
        <w:r>
          <w:t>, 148–164.</w:t>
        </w:r>
      </w:ins>
    </w:p>
    <w:p w14:paraId="22EF0427" w14:textId="77777777" w:rsidR="00456166" w:rsidRDefault="00456166" w:rsidP="00456166">
      <w:pPr>
        <w:pStyle w:val="Bibliography"/>
        <w:rPr>
          <w:ins w:id="171" w:author="Dr Elizabeth Wenk " w:date="2016-12-20T16:32:00Z"/>
        </w:rPr>
      </w:pPr>
      <w:ins w:id="172" w:author="Dr Elizabeth Wenk " w:date="2016-12-20T16:32:00Z">
        <w:r>
          <w:t xml:space="preserve">Fisher, R., McDowell, N., Purves, D., Moorcroft, P., </w:t>
        </w:r>
        <w:proofErr w:type="spellStart"/>
        <w:r>
          <w:t>Sitch</w:t>
        </w:r>
        <w:proofErr w:type="spellEnd"/>
        <w:r>
          <w:t xml:space="preserve">, S., Cox, P., </w:t>
        </w:r>
        <w:proofErr w:type="spellStart"/>
        <w:r>
          <w:t>Huntingford</w:t>
        </w:r>
        <w:proofErr w:type="spellEnd"/>
        <w:r>
          <w:t xml:space="preserve">, C., Meir, P. &amp; Ian Woodward, F. (2010) Assessing uncertainties in a second-generation dynamic vegetation model caused by ecological scale limitations. </w:t>
        </w:r>
        <w:r>
          <w:rPr>
            <w:i/>
            <w:iCs/>
          </w:rPr>
          <w:t xml:space="preserve">New </w:t>
        </w:r>
        <w:proofErr w:type="spellStart"/>
        <w:r>
          <w:rPr>
            <w:i/>
            <w:iCs/>
          </w:rPr>
          <w:t>Phytologist</w:t>
        </w:r>
        <w:proofErr w:type="spellEnd"/>
        <w:r>
          <w:t xml:space="preserve">, </w:t>
        </w:r>
        <w:r>
          <w:rPr>
            <w:b/>
            <w:bCs/>
          </w:rPr>
          <w:t>187</w:t>
        </w:r>
        <w:r>
          <w:t>, 666–681.</w:t>
        </w:r>
      </w:ins>
    </w:p>
    <w:p w14:paraId="467F10E1" w14:textId="77777777" w:rsidR="00456166" w:rsidRDefault="00456166" w:rsidP="00456166">
      <w:pPr>
        <w:pStyle w:val="Bibliography"/>
        <w:rPr>
          <w:ins w:id="173" w:author="Dr Elizabeth Wenk " w:date="2016-12-20T16:32:00Z"/>
        </w:rPr>
      </w:pPr>
      <w:ins w:id="174" w:author="Dr Elizabeth Wenk " w:date="2016-12-20T16:32:00Z">
        <w:r>
          <w:t xml:space="preserve">Garcia, M.B. &amp; </w:t>
        </w:r>
        <w:proofErr w:type="spellStart"/>
        <w:r>
          <w:t>Ehrlen</w:t>
        </w:r>
        <w:proofErr w:type="spellEnd"/>
        <w:r>
          <w:t xml:space="preserve">, J. (2002) Reproductive effort and herbivory timing in a perennial herb: fitness components at the individual and population levels. </w:t>
        </w:r>
        <w:r>
          <w:rPr>
            <w:i/>
            <w:iCs/>
          </w:rPr>
          <w:t>Am. J. Bot.</w:t>
        </w:r>
        <w:r>
          <w:t xml:space="preserve">, </w:t>
        </w:r>
        <w:r>
          <w:rPr>
            <w:b/>
            <w:bCs/>
          </w:rPr>
          <w:t>89</w:t>
        </w:r>
        <w:r>
          <w:t>, 1295–1302.</w:t>
        </w:r>
      </w:ins>
    </w:p>
    <w:p w14:paraId="13B750DF" w14:textId="77777777" w:rsidR="00456166" w:rsidRDefault="00456166" w:rsidP="00456166">
      <w:pPr>
        <w:pStyle w:val="Bibliography"/>
        <w:rPr>
          <w:ins w:id="175" w:author="Dr Elizabeth Wenk " w:date="2016-12-20T16:32:00Z"/>
        </w:rPr>
      </w:pPr>
      <w:ins w:id="176" w:author="Dr Elizabeth Wenk " w:date="2016-12-20T16:32:00Z">
        <w:r>
          <w:t xml:space="preserve">Gómez, J.M. (2008) Sequential Conflicting Selection Due to </w:t>
        </w:r>
        <w:proofErr w:type="spellStart"/>
        <w:r>
          <w:t>Multispecific</w:t>
        </w:r>
        <w:proofErr w:type="spellEnd"/>
        <w:r>
          <w:t xml:space="preserve"> Interactions Triggers Evolutionary Trade-Offs in a Monocarpic Herb. </w:t>
        </w:r>
        <w:r>
          <w:rPr>
            <w:i/>
            <w:iCs/>
          </w:rPr>
          <w:t>Evolution</w:t>
        </w:r>
        <w:r>
          <w:t xml:space="preserve">, </w:t>
        </w:r>
        <w:r>
          <w:rPr>
            <w:b/>
            <w:bCs/>
          </w:rPr>
          <w:t>62</w:t>
        </w:r>
        <w:r>
          <w:t>, 668–679.</w:t>
        </w:r>
      </w:ins>
    </w:p>
    <w:p w14:paraId="7AA63946" w14:textId="77777777" w:rsidR="00456166" w:rsidRDefault="00456166" w:rsidP="00456166">
      <w:pPr>
        <w:pStyle w:val="Bibliography"/>
        <w:rPr>
          <w:ins w:id="177" w:author="Dr Elizabeth Wenk " w:date="2016-12-20T16:32:00Z"/>
        </w:rPr>
      </w:pPr>
      <w:proofErr w:type="spellStart"/>
      <w:ins w:id="178" w:author="Dr Elizabeth Wenk " w:date="2016-12-20T16:32:00Z">
        <w:r>
          <w:lastRenderedPageBreak/>
          <w:t>Goulson</w:t>
        </w:r>
        <w:proofErr w:type="spellEnd"/>
        <w:r>
          <w:t xml:space="preserve">, D., Stout, J.C., </w:t>
        </w:r>
        <w:proofErr w:type="spellStart"/>
        <w:r>
          <w:t>Hawson</w:t>
        </w:r>
        <w:proofErr w:type="spellEnd"/>
        <w:r>
          <w:t xml:space="preserve">, S.A. &amp; Allen, J.A. (1998) Floral display size in comfrey, </w:t>
        </w:r>
        <w:proofErr w:type="spellStart"/>
        <w:r>
          <w:rPr>
            <w:i/>
            <w:iCs/>
          </w:rPr>
          <w:t>Symphytum</w:t>
        </w:r>
        <w:proofErr w:type="spellEnd"/>
        <w:r>
          <w:rPr>
            <w:i/>
            <w:iCs/>
          </w:rPr>
          <w:t xml:space="preserve"> </w:t>
        </w:r>
        <w:proofErr w:type="spellStart"/>
        <w:r>
          <w:rPr>
            <w:i/>
            <w:iCs/>
          </w:rPr>
          <w:t>officinale</w:t>
        </w:r>
        <w:proofErr w:type="spellEnd"/>
        <w:r>
          <w:t xml:space="preserve"> L. (</w:t>
        </w:r>
        <w:proofErr w:type="spellStart"/>
        <w:r>
          <w:t>Boraginaceae</w:t>
        </w:r>
        <w:proofErr w:type="spellEnd"/>
        <w:r>
          <w:t xml:space="preserve">): relationships with visitation by three bumblebee species and subsequent seed set. </w:t>
        </w:r>
        <w:proofErr w:type="spellStart"/>
        <w:r>
          <w:rPr>
            <w:i/>
            <w:iCs/>
          </w:rPr>
          <w:t>Oecologia</w:t>
        </w:r>
        <w:proofErr w:type="spellEnd"/>
        <w:r>
          <w:t xml:space="preserve">, </w:t>
        </w:r>
        <w:r>
          <w:rPr>
            <w:b/>
            <w:bCs/>
          </w:rPr>
          <w:t>113</w:t>
        </w:r>
        <w:r>
          <w:t>, 502–508.</w:t>
        </w:r>
      </w:ins>
    </w:p>
    <w:p w14:paraId="55F03075" w14:textId="77777777" w:rsidR="00456166" w:rsidRDefault="00456166" w:rsidP="00456166">
      <w:pPr>
        <w:pStyle w:val="Bibliography"/>
        <w:rPr>
          <w:ins w:id="179" w:author="Dr Elizabeth Wenk " w:date="2016-12-20T16:32:00Z"/>
        </w:rPr>
      </w:pPr>
      <w:proofErr w:type="spellStart"/>
      <w:ins w:id="180" w:author="Dr Elizabeth Wenk " w:date="2016-12-20T16:32:00Z">
        <w:r>
          <w:t>Guittian</w:t>
        </w:r>
        <w:proofErr w:type="spellEnd"/>
        <w:r>
          <w:t xml:space="preserve">, J. (1993) Why Prunus </w:t>
        </w:r>
        <w:proofErr w:type="spellStart"/>
        <w:r>
          <w:t>mahaleb</w:t>
        </w:r>
        <w:proofErr w:type="spellEnd"/>
        <w:r>
          <w:t xml:space="preserve"> (</w:t>
        </w:r>
        <w:proofErr w:type="spellStart"/>
        <w:r>
          <w:t>Rosaceae</w:t>
        </w:r>
        <w:proofErr w:type="spellEnd"/>
        <w:r>
          <w:t xml:space="preserve">) Produces More Flowers </w:t>
        </w:r>
        <w:proofErr w:type="gramStart"/>
        <w:r>
          <w:t>Than</w:t>
        </w:r>
        <w:proofErr w:type="gramEnd"/>
        <w:r>
          <w:t xml:space="preserve"> Fruits. </w:t>
        </w:r>
        <w:r>
          <w:rPr>
            <w:i/>
            <w:iCs/>
          </w:rPr>
          <w:t>American Journal of Botany</w:t>
        </w:r>
        <w:r>
          <w:t xml:space="preserve">, </w:t>
        </w:r>
        <w:r>
          <w:rPr>
            <w:b/>
            <w:bCs/>
          </w:rPr>
          <w:t>80</w:t>
        </w:r>
        <w:r>
          <w:t>, 1305–1309.</w:t>
        </w:r>
      </w:ins>
    </w:p>
    <w:p w14:paraId="7A7FE66C" w14:textId="77777777" w:rsidR="00456166" w:rsidRDefault="00456166" w:rsidP="00456166">
      <w:pPr>
        <w:pStyle w:val="Bibliography"/>
        <w:rPr>
          <w:ins w:id="181" w:author="Dr Elizabeth Wenk " w:date="2016-12-20T16:32:00Z"/>
        </w:rPr>
      </w:pPr>
      <w:ins w:id="182" w:author="Dr Elizabeth Wenk " w:date="2016-12-20T16:32:00Z">
        <w:r>
          <w:t xml:space="preserve">Haig, D. &amp; Westoby, M. (1988) </w:t>
        </w:r>
        <w:proofErr w:type="gramStart"/>
        <w:r>
          <w:t>On</w:t>
        </w:r>
        <w:proofErr w:type="gramEnd"/>
        <w:r>
          <w:t xml:space="preserve"> limits to seed production. </w:t>
        </w:r>
        <w:r>
          <w:rPr>
            <w:i/>
            <w:iCs/>
          </w:rPr>
          <w:t>American Naturalist</w:t>
        </w:r>
        <w:r>
          <w:t xml:space="preserve">, </w:t>
        </w:r>
        <w:r>
          <w:rPr>
            <w:b/>
            <w:bCs/>
          </w:rPr>
          <w:t>131</w:t>
        </w:r>
        <w:r>
          <w:t>, 757–759.</w:t>
        </w:r>
      </w:ins>
    </w:p>
    <w:p w14:paraId="17B7A8FC" w14:textId="77777777" w:rsidR="00456166" w:rsidRDefault="00456166" w:rsidP="00456166">
      <w:pPr>
        <w:pStyle w:val="Bibliography"/>
        <w:rPr>
          <w:ins w:id="183" w:author="Dr Elizabeth Wenk " w:date="2016-12-20T16:32:00Z"/>
        </w:rPr>
      </w:pPr>
      <w:ins w:id="184" w:author="Dr Elizabeth Wenk " w:date="2016-12-20T16:32:00Z">
        <w:r>
          <w:t xml:space="preserve">Harder, L.D. &amp; Barrett, S.C.H. (2006) </w:t>
        </w:r>
        <w:r>
          <w:rPr>
            <w:i/>
            <w:iCs/>
          </w:rPr>
          <w:t>Ecology and Evolution of Flowers</w:t>
        </w:r>
        <w:r>
          <w:t>. Oxford University Press.</w:t>
        </w:r>
      </w:ins>
    </w:p>
    <w:p w14:paraId="7BDA86D0" w14:textId="77777777" w:rsidR="00456166" w:rsidRDefault="00456166" w:rsidP="00456166">
      <w:pPr>
        <w:pStyle w:val="Bibliography"/>
        <w:rPr>
          <w:ins w:id="185" w:author="Dr Elizabeth Wenk " w:date="2016-12-20T16:32:00Z"/>
        </w:rPr>
      </w:pPr>
      <w:ins w:id="186" w:author="Dr Elizabeth Wenk " w:date="2016-12-20T16:32:00Z">
        <w:r>
          <w:t xml:space="preserve">Harder, L.D. &amp; Johnson, S.D. (2009) Darwin’s beautiful contrivances: evolutionary and functional evidence for floral adaptation. </w:t>
        </w:r>
        <w:r>
          <w:rPr>
            <w:i/>
            <w:iCs/>
          </w:rPr>
          <w:t xml:space="preserve">New </w:t>
        </w:r>
        <w:proofErr w:type="spellStart"/>
        <w:r>
          <w:rPr>
            <w:i/>
            <w:iCs/>
          </w:rPr>
          <w:t>Phytologist</w:t>
        </w:r>
        <w:proofErr w:type="spellEnd"/>
        <w:r>
          <w:t xml:space="preserve">, </w:t>
        </w:r>
        <w:r>
          <w:rPr>
            <w:b/>
            <w:bCs/>
          </w:rPr>
          <w:t>183</w:t>
        </w:r>
        <w:r>
          <w:t>, 530–545.</w:t>
        </w:r>
      </w:ins>
    </w:p>
    <w:p w14:paraId="0972CD68" w14:textId="77777777" w:rsidR="00456166" w:rsidRDefault="00456166" w:rsidP="00456166">
      <w:pPr>
        <w:pStyle w:val="Bibliography"/>
        <w:rPr>
          <w:ins w:id="187" w:author="Dr Elizabeth Wenk " w:date="2016-12-20T16:32:00Z"/>
        </w:rPr>
      </w:pPr>
      <w:ins w:id="188" w:author="Dr Elizabeth Wenk " w:date="2016-12-20T16:32:00Z">
        <w:r>
          <w:t xml:space="preserve">Harder, L.D., Jordan, C.Y., Gross, W.E. &amp; </w:t>
        </w:r>
        <w:proofErr w:type="spellStart"/>
        <w:r>
          <w:t>Routley</w:t>
        </w:r>
        <w:proofErr w:type="spellEnd"/>
        <w:r>
          <w:t xml:space="preserve">, M.B. (2004) </w:t>
        </w:r>
        <w:proofErr w:type="gramStart"/>
        <w:r>
          <w:t>Beyond</w:t>
        </w:r>
        <w:proofErr w:type="gramEnd"/>
        <w:r>
          <w:t xml:space="preserve"> </w:t>
        </w:r>
        <w:proofErr w:type="spellStart"/>
        <w:r>
          <w:t>floricentrism</w:t>
        </w:r>
        <w:proofErr w:type="spellEnd"/>
        <w:r>
          <w:t xml:space="preserve">: The pollination function of inflorescences. </w:t>
        </w:r>
        <w:r>
          <w:rPr>
            <w:i/>
            <w:iCs/>
          </w:rPr>
          <w:t>Plant Species Biology</w:t>
        </w:r>
        <w:r>
          <w:t xml:space="preserve">, </w:t>
        </w:r>
        <w:r>
          <w:rPr>
            <w:b/>
            <w:bCs/>
          </w:rPr>
          <w:t>19</w:t>
        </w:r>
        <w:r>
          <w:t>, 137–148.</w:t>
        </w:r>
      </w:ins>
    </w:p>
    <w:p w14:paraId="143EBB5E" w14:textId="77777777" w:rsidR="00456166" w:rsidRDefault="00456166" w:rsidP="00456166">
      <w:pPr>
        <w:pStyle w:val="Bibliography"/>
        <w:rPr>
          <w:ins w:id="189" w:author="Dr Elizabeth Wenk " w:date="2016-12-20T16:32:00Z"/>
        </w:rPr>
      </w:pPr>
      <w:proofErr w:type="spellStart"/>
      <w:ins w:id="190" w:author="Dr Elizabeth Wenk " w:date="2016-12-20T16:32:00Z">
        <w:r>
          <w:t>Henery</w:t>
        </w:r>
        <w:proofErr w:type="spellEnd"/>
        <w:r>
          <w:t xml:space="preserve">, M. &amp; Westoby, M. (2001) Seed mass and seed nutrient content as predictors of seed output variation between species. </w:t>
        </w:r>
        <w:proofErr w:type="spellStart"/>
        <w:r>
          <w:rPr>
            <w:i/>
            <w:iCs/>
          </w:rPr>
          <w:t>Oikos</w:t>
        </w:r>
        <w:proofErr w:type="spellEnd"/>
        <w:r>
          <w:t xml:space="preserve">, </w:t>
        </w:r>
        <w:r>
          <w:rPr>
            <w:b/>
            <w:bCs/>
          </w:rPr>
          <w:t>92</w:t>
        </w:r>
        <w:r>
          <w:t>, 479–490.</w:t>
        </w:r>
      </w:ins>
    </w:p>
    <w:p w14:paraId="45A6BB8C" w14:textId="77777777" w:rsidR="00456166" w:rsidRDefault="00456166" w:rsidP="00456166">
      <w:pPr>
        <w:pStyle w:val="Bibliography"/>
        <w:rPr>
          <w:ins w:id="191" w:author="Dr Elizabeth Wenk " w:date="2016-12-20T16:32:00Z"/>
        </w:rPr>
      </w:pPr>
      <w:proofErr w:type="spellStart"/>
      <w:ins w:id="192" w:author="Dr Elizabeth Wenk " w:date="2016-12-20T16:32:00Z">
        <w:r>
          <w:t>Hermanutz</w:t>
        </w:r>
        <w:proofErr w:type="spellEnd"/>
        <w:r>
          <w:t xml:space="preserve">, L., Innes, D., Denham, </w:t>
        </w:r>
        <w:proofErr w:type="gramStart"/>
        <w:r>
          <w:t>A</w:t>
        </w:r>
        <w:proofErr w:type="gramEnd"/>
        <w:r>
          <w:t xml:space="preserve">. &amp; Whelan, R. (1998) Very low fruit: flower ratios in </w:t>
        </w:r>
        <w:r>
          <w:rPr>
            <w:i/>
            <w:iCs/>
          </w:rPr>
          <w:t>Grevillea</w:t>
        </w:r>
        <w:r>
          <w:t xml:space="preserve"> (Proteaceae) are independent of breeding system. </w:t>
        </w:r>
        <w:r>
          <w:rPr>
            <w:i/>
            <w:iCs/>
          </w:rPr>
          <w:t>Australian Journal of Botany</w:t>
        </w:r>
        <w:r>
          <w:t xml:space="preserve">, </w:t>
        </w:r>
        <w:r>
          <w:rPr>
            <w:b/>
            <w:bCs/>
          </w:rPr>
          <w:t>46</w:t>
        </w:r>
        <w:r>
          <w:t>, 465–478.</w:t>
        </w:r>
      </w:ins>
    </w:p>
    <w:p w14:paraId="2875BEC1" w14:textId="77777777" w:rsidR="00456166" w:rsidRDefault="00456166" w:rsidP="00456166">
      <w:pPr>
        <w:pStyle w:val="Bibliography"/>
        <w:rPr>
          <w:ins w:id="193" w:author="Dr Elizabeth Wenk " w:date="2016-12-20T16:32:00Z"/>
        </w:rPr>
      </w:pPr>
      <w:ins w:id="194" w:author="Dr Elizabeth Wenk " w:date="2016-12-20T16:32:00Z">
        <w:r>
          <w:t xml:space="preserve">Herrera, C.M., </w:t>
        </w:r>
        <w:proofErr w:type="spellStart"/>
        <w:r>
          <w:t>Jordano</w:t>
        </w:r>
        <w:proofErr w:type="spellEnd"/>
        <w:r>
          <w:t xml:space="preserve">, P., </w:t>
        </w:r>
        <w:proofErr w:type="spellStart"/>
        <w:r>
          <w:t>Guitián</w:t>
        </w:r>
        <w:proofErr w:type="spellEnd"/>
        <w:r>
          <w:t xml:space="preserve">, J. &amp; </w:t>
        </w:r>
        <w:proofErr w:type="spellStart"/>
        <w:r>
          <w:t>Traveset</w:t>
        </w:r>
        <w:proofErr w:type="spellEnd"/>
        <w:r>
          <w:t xml:space="preserve">, A. (1998) Annual Variability in Seed Production by Woody Plants and the Masting Concept: Reassessment of Principles and Relationship to Pollination and Seed Dispersal. </w:t>
        </w:r>
        <w:r>
          <w:rPr>
            <w:i/>
            <w:iCs/>
          </w:rPr>
          <w:t>The American Naturalist</w:t>
        </w:r>
        <w:r>
          <w:t xml:space="preserve">, </w:t>
        </w:r>
        <w:r>
          <w:rPr>
            <w:b/>
            <w:bCs/>
          </w:rPr>
          <w:t>152</w:t>
        </w:r>
        <w:r>
          <w:t>, 576–594.</w:t>
        </w:r>
      </w:ins>
    </w:p>
    <w:p w14:paraId="4823C43C" w14:textId="77777777" w:rsidR="00456166" w:rsidRDefault="00456166" w:rsidP="00456166">
      <w:pPr>
        <w:pStyle w:val="Bibliography"/>
        <w:rPr>
          <w:ins w:id="195" w:author="Dr Elizabeth Wenk " w:date="2016-12-20T16:32:00Z"/>
        </w:rPr>
      </w:pPr>
      <w:ins w:id="196" w:author="Dr Elizabeth Wenk " w:date="2016-12-20T16:32:00Z">
        <w:r>
          <w:t xml:space="preserve">Hirayama, D., </w:t>
        </w:r>
        <w:proofErr w:type="spellStart"/>
        <w:r>
          <w:t>Nanami</w:t>
        </w:r>
        <w:proofErr w:type="spellEnd"/>
        <w:r>
          <w:t xml:space="preserve">, S., Itoh, A. &amp; </w:t>
        </w:r>
        <w:proofErr w:type="spellStart"/>
        <w:r>
          <w:t>Yamakura</w:t>
        </w:r>
        <w:proofErr w:type="spellEnd"/>
        <w:r>
          <w:t xml:space="preserve">, T. (2008) Individual resource allocation to vegetative growth and reproduction in subgenus </w:t>
        </w:r>
        <w:proofErr w:type="spellStart"/>
        <w:r>
          <w:rPr>
            <w:i/>
            <w:iCs/>
          </w:rPr>
          <w:t>Cyclobalanopsis</w:t>
        </w:r>
        <w:proofErr w:type="spellEnd"/>
        <w:r>
          <w:t xml:space="preserve"> (</w:t>
        </w:r>
        <w:proofErr w:type="spellStart"/>
        <w:r>
          <w:t>Quercus</w:t>
        </w:r>
        <w:proofErr w:type="spellEnd"/>
        <w:r>
          <w:t xml:space="preserve">, </w:t>
        </w:r>
        <w:proofErr w:type="spellStart"/>
        <w:r>
          <w:t>Fagaceae</w:t>
        </w:r>
        <w:proofErr w:type="spellEnd"/>
        <w:r>
          <w:t xml:space="preserve">) trees. </w:t>
        </w:r>
        <w:r>
          <w:rPr>
            <w:i/>
            <w:iCs/>
          </w:rPr>
          <w:t>Ecological Research</w:t>
        </w:r>
        <w:r>
          <w:t xml:space="preserve">, </w:t>
        </w:r>
        <w:r>
          <w:rPr>
            <w:b/>
            <w:bCs/>
          </w:rPr>
          <w:t>23</w:t>
        </w:r>
        <w:r>
          <w:t>, 451–458.</w:t>
        </w:r>
      </w:ins>
    </w:p>
    <w:p w14:paraId="1F2C0EA3" w14:textId="77777777" w:rsidR="00456166" w:rsidRDefault="00456166" w:rsidP="00456166">
      <w:pPr>
        <w:pStyle w:val="Bibliography"/>
        <w:rPr>
          <w:ins w:id="197" w:author="Dr Elizabeth Wenk " w:date="2016-12-20T16:32:00Z"/>
        </w:rPr>
      </w:pPr>
      <w:ins w:id="198" w:author="Dr Elizabeth Wenk " w:date="2016-12-20T16:32:00Z">
        <w:r>
          <w:t xml:space="preserve">Holland, J.N. &amp; Chamberlain, S.A. (2007) Ecological and evolutionary mechanisms for low seed : ovule ratios: need for a pluralistic approach? </w:t>
        </w:r>
        <w:r>
          <w:rPr>
            <w:i/>
            <w:iCs/>
          </w:rPr>
          <w:t>Ecology</w:t>
        </w:r>
        <w:r>
          <w:t xml:space="preserve">, </w:t>
        </w:r>
        <w:r>
          <w:rPr>
            <w:b/>
            <w:bCs/>
          </w:rPr>
          <w:t>88</w:t>
        </w:r>
        <w:r>
          <w:t>, 706–715.</w:t>
        </w:r>
      </w:ins>
    </w:p>
    <w:p w14:paraId="783A38B6" w14:textId="77777777" w:rsidR="00456166" w:rsidRDefault="00456166" w:rsidP="00456166">
      <w:pPr>
        <w:pStyle w:val="Bibliography"/>
        <w:rPr>
          <w:ins w:id="199" w:author="Dr Elizabeth Wenk " w:date="2016-12-20T16:32:00Z"/>
        </w:rPr>
      </w:pPr>
      <w:ins w:id="200" w:author="Dr Elizabeth Wenk " w:date="2016-12-20T16:32:00Z">
        <w:r>
          <w:t xml:space="preserve">Hughes, L., Dunlop, M., French, K., Leishman, M.R., Rice, B., </w:t>
        </w:r>
        <w:proofErr w:type="spellStart"/>
        <w:r>
          <w:t>Rodgerson</w:t>
        </w:r>
        <w:proofErr w:type="spellEnd"/>
        <w:r>
          <w:t xml:space="preserve">, L. &amp; Westoby, M. (1994) Predicting dispersal spectra: a minimal set of hypotheses based on plant attributes. </w:t>
        </w:r>
        <w:r>
          <w:rPr>
            <w:i/>
            <w:iCs/>
          </w:rPr>
          <w:t>Journal of Ecology</w:t>
        </w:r>
        <w:r>
          <w:t xml:space="preserve">, </w:t>
        </w:r>
        <w:r>
          <w:rPr>
            <w:b/>
            <w:bCs/>
          </w:rPr>
          <w:t>82</w:t>
        </w:r>
        <w:r>
          <w:t>, 933–950.</w:t>
        </w:r>
      </w:ins>
    </w:p>
    <w:p w14:paraId="6C9E927A" w14:textId="77777777" w:rsidR="00456166" w:rsidRDefault="00456166" w:rsidP="00456166">
      <w:pPr>
        <w:pStyle w:val="Bibliography"/>
        <w:rPr>
          <w:ins w:id="201" w:author="Dr Elizabeth Wenk " w:date="2016-12-20T16:32:00Z"/>
        </w:rPr>
      </w:pPr>
      <w:ins w:id="202" w:author="Dr Elizabeth Wenk " w:date="2016-12-20T16:32:00Z">
        <w:r>
          <w:t xml:space="preserve">Kelly, D. (1994) </w:t>
        </w:r>
        <w:proofErr w:type="gramStart"/>
        <w:r>
          <w:t>The</w:t>
        </w:r>
        <w:proofErr w:type="gramEnd"/>
        <w:r>
          <w:t xml:space="preserve"> evolutionary ecology of mast seeding. </w:t>
        </w:r>
        <w:r>
          <w:rPr>
            <w:i/>
            <w:iCs/>
          </w:rPr>
          <w:t>Trends in Ecology &amp; Evolution</w:t>
        </w:r>
        <w:r>
          <w:t xml:space="preserve">, </w:t>
        </w:r>
        <w:r>
          <w:rPr>
            <w:b/>
            <w:bCs/>
          </w:rPr>
          <w:t>9</w:t>
        </w:r>
        <w:r>
          <w:t>, 465–470.</w:t>
        </w:r>
      </w:ins>
    </w:p>
    <w:p w14:paraId="1A6655F9" w14:textId="77777777" w:rsidR="00456166" w:rsidRDefault="00456166" w:rsidP="00456166">
      <w:pPr>
        <w:pStyle w:val="Bibliography"/>
        <w:rPr>
          <w:ins w:id="203" w:author="Dr Elizabeth Wenk " w:date="2016-12-20T16:32:00Z"/>
        </w:rPr>
      </w:pPr>
      <w:ins w:id="204" w:author="Dr Elizabeth Wenk " w:date="2016-12-20T16:32:00Z">
        <w:r>
          <w:t xml:space="preserve">Kelly, D. &amp; </w:t>
        </w:r>
        <w:proofErr w:type="spellStart"/>
        <w:r>
          <w:t>Sork</w:t>
        </w:r>
        <w:proofErr w:type="spellEnd"/>
        <w:r>
          <w:t xml:space="preserve">, V.L. (2002) Mast seeding in perennial plants: Why, How, Where? </w:t>
        </w:r>
        <w:r>
          <w:rPr>
            <w:i/>
            <w:iCs/>
          </w:rPr>
          <w:t>Annual Review of Ecology and Systematics</w:t>
        </w:r>
        <w:r>
          <w:t xml:space="preserve">, </w:t>
        </w:r>
        <w:r>
          <w:rPr>
            <w:b/>
            <w:bCs/>
          </w:rPr>
          <w:t>33</w:t>
        </w:r>
        <w:r>
          <w:t>, 427–447.</w:t>
        </w:r>
      </w:ins>
    </w:p>
    <w:p w14:paraId="62FCEA7A" w14:textId="77777777" w:rsidR="00456166" w:rsidRDefault="00456166" w:rsidP="00456166">
      <w:pPr>
        <w:pStyle w:val="Bibliography"/>
        <w:rPr>
          <w:ins w:id="205" w:author="Dr Elizabeth Wenk " w:date="2016-12-20T16:32:00Z"/>
        </w:rPr>
      </w:pPr>
      <w:ins w:id="206" w:author="Dr Elizabeth Wenk " w:date="2016-12-20T16:32:00Z">
        <w:r>
          <w:t xml:space="preserve">Knight, T.M., </w:t>
        </w:r>
        <w:proofErr w:type="spellStart"/>
        <w:r>
          <w:t>Steets</w:t>
        </w:r>
        <w:proofErr w:type="spellEnd"/>
        <w:r>
          <w:t xml:space="preserve">, J.A., </w:t>
        </w:r>
        <w:proofErr w:type="spellStart"/>
        <w:r>
          <w:t>Vamosi</w:t>
        </w:r>
        <w:proofErr w:type="spellEnd"/>
        <w:r>
          <w:t xml:space="preserve">, J.C., Mazer, S.J., </w:t>
        </w:r>
        <w:proofErr w:type="spellStart"/>
        <w:r>
          <w:t>Burd</w:t>
        </w:r>
        <w:proofErr w:type="spellEnd"/>
        <w:r>
          <w:t xml:space="preserve">, M., Campbell, D.R., </w:t>
        </w:r>
        <w:proofErr w:type="spellStart"/>
        <w:r>
          <w:t>Dudash</w:t>
        </w:r>
        <w:proofErr w:type="spellEnd"/>
        <w:r>
          <w:t xml:space="preserve">, M.R., Johnston, M.O., Mitchell, R.J. &amp; Ashman, T.-L. (2005) Pollen limitation of plant reproduction: pattern and process. </w:t>
        </w:r>
        <w:r>
          <w:rPr>
            <w:i/>
            <w:iCs/>
          </w:rPr>
          <w:t>Annual Review of Ecology, Evolution, and Systematics</w:t>
        </w:r>
        <w:r>
          <w:t xml:space="preserve">, </w:t>
        </w:r>
        <w:r>
          <w:rPr>
            <w:b/>
            <w:bCs/>
          </w:rPr>
          <w:t>36</w:t>
        </w:r>
        <w:r>
          <w:t>, 467–497.</w:t>
        </w:r>
      </w:ins>
    </w:p>
    <w:p w14:paraId="1BBC2CEE" w14:textId="77777777" w:rsidR="00456166" w:rsidRDefault="00456166" w:rsidP="00456166">
      <w:pPr>
        <w:pStyle w:val="Bibliography"/>
        <w:rPr>
          <w:ins w:id="207" w:author="Dr Elizabeth Wenk " w:date="2016-12-20T16:32:00Z"/>
        </w:rPr>
      </w:pPr>
      <w:proofErr w:type="spellStart"/>
      <w:ins w:id="208" w:author="Dr Elizabeth Wenk " w:date="2016-12-20T16:32:00Z">
        <w:r>
          <w:t>Kodela</w:t>
        </w:r>
        <w:proofErr w:type="spellEnd"/>
        <w:r>
          <w:t xml:space="preserve">, P.G. &amp; Dodson, J.R. (1988) late Holocene vegetation and fire record from Ku-ring-gai Chase National Park, New South Wales. </w:t>
        </w:r>
        <w:r>
          <w:rPr>
            <w:i/>
            <w:iCs/>
          </w:rPr>
          <w:t xml:space="preserve">Proceedings of the </w:t>
        </w:r>
        <w:proofErr w:type="spellStart"/>
        <w:r>
          <w:rPr>
            <w:i/>
            <w:iCs/>
          </w:rPr>
          <w:t>Linnean</w:t>
        </w:r>
        <w:proofErr w:type="spellEnd"/>
        <w:r>
          <w:rPr>
            <w:i/>
            <w:iCs/>
          </w:rPr>
          <w:t xml:space="preserve"> Society of New South Wales</w:t>
        </w:r>
        <w:r>
          <w:t>.</w:t>
        </w:r>
      </w:ins>
    </w:p>
    <w:p w14:paraId="1D145B70" w14:textId="77777777" w:rsidR="00456166" w:rsidRDefault="00456166" w:rsidP="00456166">
      <w:pPr>
        <w:pStyle w:val="Bibliography"/>
        <w:rPr>
          <w:ins w:id="209" w:author="Dr Elizabeth Wenk " w:date="2016-12-20T16:32:00Z"/>
        </w:rPr>
      </w:pPr>
      <w:ins w:id="210" w:author="Dr Elizabeth Wenk " w:date="2016-12-20T16:32:00Z">
        <w:r>
          <w:lastRenderedPageBreak/>
          <w:t xml:space="preserve">Kozlowski, J. (1992) </w:t>
        </w:r>
        <w:proofErr w:type="gramStart"/>
        <w:r>
          <w:t>Optimal</w:t>
        </w:r>
        <w:proofErr w:type="gramEnd"/>
        <w:r>
          <w:t xml:space="preserve"> allocation of resources to growth and reproduction: Implications for age and size at maturity. </w:t>
        </w:r>
        <w:r>
          <w:rPr>
            <w:i/>
            <w:iCs/>
          </w:rPr>
          <w:t>Trends in Ecology &amp; Evolution</w:t>
        </w:r>
        <w:r>
          <w:t xml:space="preserve">, </w:t>
        </w:r>
        <w:r>
          <w:rPr>
            <w:b/>
            <w:bCs/>
          </w:rPr>
          <w:t>7</w:t>
        </w:r>
        <w:r>
          <w:t>, 15–19.</w:t>
        </w:r>
      </w:ins>
    </w:p>
    <w:p w14:paraId="31049B46" w14:textId="77777777" w:rsidR="00456166" w:rsidRDefault="00456166" w:rsidP="00456166">
      <w:pPr>
        <w:pStyle w:val="Bibliography"/>
        <w:rPr>
          <w:ins w:id="211" w:author="Dr Elizabeth Wenk " w:date="2016-12-20T16:32:00Z"/>
        </w:rPr>
      </w:pPr>
      <w:ins w:id="212" w:author="Dr Elizabeth Wenk " w:date="2016-12-20T16:32:00Z">
        <w:r>
          <w:t xml:space="preserve">Kozlowski, J. &amp; Stearns, S.C. (1989) Hypotheses for the Production of Excess Zygotes: Models of Bet-Hedging and Selective Abortion. </w:t>
        </w:r>
        <w:r>
          <w:rPr>
            <w:i/>
            <w:iCs/>
          </w:rPr>
          <w:t>Evolution</w:t>
        </w:r>
        <w:r>
          <w:t xml:space="preserve">, </w:t>
        </w:r>
        <w:r>
          <w:rPr>
            <w:b/>
            <w:bCs/>
          </w:rPr>
          <w:t>43</w:t>
        </w:r>
        <w:r>
          <w:t>, 1369–1377.</w:t>
        </w:r>
      </w:ins>
    </w:p>
    <w:p w14:paraId="18C5A021" w14:textId="77777777" w:rsidR="00456166" w:rsidRDefault="00456166" w:rsidP="00456166">
      <w:pPr>
        <w:pStyle w:val="Bibliography"/>
        <w:rPr>
          <w:ins w:id="213" w:author="Dr Elizabeth Wenk " w:date="2016-12-20T16:32:00Z"/>
        </w:rPr>
      </w:pPr>
      <w:proofErr w:type="spellStart"/>
      <w:ins w:id="214" w:author="Dr Elizabeth Wenk " w:date="2016-12-20T16:32:00Z">
        <w:r>
          <w:t>Lázaro</w:t>
        </w:r>
        <w:proofErr w:type="spellEnd"/>
        <w:r>
          <w:t xml:space="preserve">, A., </w:t>
        </w:r>
        <w:proofErr w:type="spellStart"/>
        <w:r>
          <w:t>Jakobsson</w:t>
        </w:r>
        <w:proofErr w:type="spellEnd"/>
        <w:r>
          <w:t xml:space="preserve">, A. &amp; </w:t>
        </w:r>
        <w:proofErr w:type="spellStart"/>
        <w:r>
          <w:t>Totland</w:t>
        </w:r>
        <w:proofErr w:type="spellEnd"/>
        <w:r>
          <w:t xml:space="preserve">, Ø. (2013) </w:t>
        </w:r>
        <w:proofErr w:type="gramStart"/>
        <w:r>
          <w:t>How</w:t>
        </w:r>
        <w:proofErr w:type="gramEnd"/>
        <w:r>
          <w:t xml:space="preserve"> do pollinator visitation rate and seed set relate to species’ floral traits and community context? </w:t>
        </w:r>
        <w:proofErr w:type="spellStart"/>
        <w:r>
          <w:rPr>
            <w:i/>
            <w:iCs/>
          </w:rPr>
          <w:t>Oecologia</w:t>
        </w:r>
        <w:proofErr w:type="spellEnd"/>
        <w:r>
          <w:t xml:space="preserve">, </w:t>
        </w:r>
        <w:r>
          <w:rPr>
            <w:b/>
            <w:bCs/>
          </w:rPr>
          <w:t>173</w:t>
        </w:r>
        <w:r>
          <w:t>, 881–893.</w:t>
        </w:r>
      </w:ins>
    </w:p>
    <w:p w14:paraId="709CC157" w14:textId="77777777" w:rsidR="00456166" w:rsidRDefault="00456166" w:rsidP="00456166">
      <w:pPr>
        <w:pStyle w:val="Bibliography"/>
        <w:rPr>
          <w:ins w:id="215" w:author="Dr Elizabeth Wenk " w:date="2016-12-20T16:32:00Z"/>
        </w:rPr>
      </w:pPr>
      <w:ins w:id="216" w:author="Dr Elizabeth Wenk " w:date="2016-12-20T16:32:00Z">
        <w:r>
          <w:t xml:space="preserve">Leishman, M.R. (2001) Does the seed size/number trade-off model determine plant community structure? An assessment of the model mechanisms and their generality. </w:t>
        </w:r>
        <w:proofErr w:type="spellStart"/>
        <w:r>
          <w:rPr>
            <w:i/>
            <w:iCs/>
          </w:rPr>
          <w:t>Oikos</w:t>
        </w:r>
        <w:proofErr w:type="spellEnd"/>
        <w:r>
          <w:t xml:space="preserve">, </w:t>
        </w:r>
        <w:r>
          <w:rPr>
            <w:b/>
            <w:bCs/>
          </w:rPr>
          <w:t>93</w:t>
        </w:r>
        <w:r>
          <w:t>, 294–302.</w:t>
        </w:r>
      </w:ins>
    </w:p>
    <w:p w14:paraId="48B21F04" w14:textId="77777777" w:rsidR="00456166" w:rsidRDefault="00456166" w:rsidP="00456166">
      <w:pPr>
        <w:pStyle w:val="Bibliography"/>
        <w:rPr>
          <w:ins w:id="217" w:author="Dr Elizabeth Wenk " w:date="2016-12-20T16:32:00Z"/>
        </w:rPr>
      </w:pPr>
      <w:ins w:id="218" w:author="Dr Elizabeth Wenk " w:date="2016-12-20T16:32:00Z">
        <w:r>
          <w:t xml:space="preserve">Lloyd, S., </w:t>
        </w:r>
        <w:proofErr w:type="spellStart"/>
        <w:r>
          <w:t>Ayre</w:t>
        </w:r>
        <w:proofErr w:type="spellEnd"/>
        <w:r>
          <w:t xml:space="preserve">, D.J. &amp; Whelan, R.J. (2002) </w:t>
        </w:r>
        <w:proofErr w:type="gramStart"/>
        <w:r>
          <w:t>A</w:t>
        </w:r>
        <w:proofErr w:type="gramEnd"/>
        <w:r>
          <w:t xml:space="preserve"> rapid and accurate visual assessment of nectar production can reveal patterns of temporal variation in </w:t>
        </w:r>
        <w:r>
          <w:rPr>
            <w:i/>
            <w:iCs/>
          </w:rPr>
          <w:t>Banksia ericifolia</w:t>
        </w:r>
        <w:r>
          <w:t xml:space="preserve"> (Proteaceae). </w:t>
        </w:r>
        <w:r>
          <w:rPr>
            <w:i/>
            <w:iCs/>
          </w:rPr>
          <w:t>Aust. J. Bot.</w:t>
        </w:r>
        <w:r>
          <w:t xml:space="preserve">, </w:t>
        </w:r>
        <w:r>
          <w:rPr>
            <w:b/>
            <w:bCs/>
          </w:rPr>
          <w:t>50</w:t>
        </w:r>
        <w:r>
          <w:t>, 595–600.</w:t>
        </w:r>
      </w:ins>
    </w:p>
    <w:p w14:paraId="745CB265" w14:textId="77777777" w:rsidR="00456166" w:rsidRDefault="00456166" w:rsidP="00456166">
      <w:pPr>
        <w:pStyle w:val="Bibliography"/>
        <w:rPr>
          <w:ins w:id="219" w:author="Dr Elizabeth Wenk " w:date="2016-12-20T16:32:00Z"/>
        </w:rPr>
      </w:pPr>
      <w:ins w:id="220" w:author="Dr Elizabeth Wenk " w:date="2016-12-20T16:32:00Z">
        <w:r>
          <w:t xml:space="preserve">Lord, J.M. &amp; Westoby, M. (2006) Accessory costs of seed production. </w:t>
        </w:r>
        <w:proofErr w:type="spellStart"/>
        <w:r>
          <w:rPr>
            <w:i/>
            <w:iCs/>
          </w:rPr>
          <w:t>Oecologia</w:t>
        </w:r>
        <w:proofErr w:type="spellEnd"/>
        <w:r>
          <w:t xml:space="preserve">, </w:t>
        </w:r>
        <w:r>
          <w:rPr>
            <w:b/>
            <w:bCs/>
          </w:rPr>
          <w:t>150</w:t>
        </w:r>
        <w:r>
          <w:t>, 310–317.</w:t>
        </w:r>
      </w:ins>
    </w:p>
    <w:p w14:paraId="2334B3A5" w14:textId="77777777" w:rsidR="00456166" w:rsidRDefault="00456166" w:rsidP="00456166">
      <w:pPr>
        <w:pStyle w:val="Bibliography"/>
        <w:rPr>
          <w:ins w:id="221" w:author="Dr Elizabeth Wenk " w:date="2016-12-20T16:32:00Z"/>
        </w:rPr>
      </w:pPr>
      <w:ins w:id="222" w:author="Dr Elizabeth Wenk " w:date="2016-12-20T16:32:00Z">
        <w:r>
          <w:t xml:space="preserve">Lord, J.M. &amp; Westoby, M. (2012) Accessory costs of seed production and the evolution of angiosperms. </w:t>
        </w:r>
        <w:r>
          <w:rPr>
            <w:i/>
            <w:iCs/>
          </w:rPr>
          <w:t>Evolution</w:t>
        </w:r>
        <w:r>
          <w:t xml:space="preserve">, </w:t>
        </w:r>
        <w:r>
          <w:rPr>
            <w:b/>
            <w:bCs/>
          </w:rPr>
          <w:t>66</w:t>
        </w:r>
        <w:r>
          <w:t>, 200–210.</w:t>
        </w:r>
      </w:ins>
    </w:p>
    <w:p w14:paraId="37DC8A99" w14:textId="77777777" w:rsidR="00456166" w:rsidRDefault="00456166" w:rsidP="00456166">
      <w:pPr>
        <w:pStyle w:val="Bibliography"/>
        <w:rPr>
          <w:ins w:id="223" w:author="Dr Elizabeth Wenk " w:date="2016-12-20T16:32:00Z"/>
        </w:rPr>
      </w:pPr>
      <w:proofErr w:type="spellStart"/>
      <w:ins w:id="224" w:author="Dr Elizabeth Wenk " w:date="2016-12-20T16:32:00Z">
        <w:r>
          <w:t>Melser</w:t>
        </w:r>
        <w:proofErr w:type="spellEnd"/>
        <w:r>
          <w:t xml:space="preserve">, C. &amp; </w:t>
        </w:r>
        <w:proofErr w:type="spellStart"/>
        <w:r>
          <w:t>Klinkhamer</w:t>
        </w:r>
        <w:proofErr w:type="spellEnd"/>
        <w:r>
          <w:t xml:space="preserve">, P.G.L. (2001) Selective seed abortion increases offspring survival in </w:t>
        </w:r>
        <w:proofErr w:type="spellStart"/>
        <w:r>
          <w:t>Cynoglossum</w:t>
        </w:r>
        <w:proofErr w:type="spellEnd"/>
        <w:r>
          <w:t xml:space="preserve"> </w:t>
        </w:r>
        <w:proofErr w:type="spellStart"/>
        <w:r>
          <w:t>officinale</w:t>
        </w:r>
        <w:proofErr w:type="spellEnd"/>
        <w:r>
          <w:t xml:space="preserve"> (</w:t>
        </w:r>
        <w:proofErr w:type="spellStart"/>
        <w:r>
          <w:t>Boraginaceae</w:t>
        </w:r>
        <w:proofErr w:type="spellEnd"/>
        <w:r>
          <w:t xml:space="preserve">). </w:t>
        </w:r>
        <w:r>
          <w:rPr>
            <w:i/>
            <w:iCs/>
          </w:rPr>
          <w:t>American Journal of Botany</w:t>
        </w:r>
        <w:r>
          <w:t xml:space="preserve">, </w:t>
        </w:r>
        <w:r>
          <w:rPr>
            <w:b/>
            <w:bCs/>
          </w:rPr>
          <w:t>88</w:t>
        </w:r>
        <w:r>
          <w:t>, 1033–1040.</w:t>
        </w:r>
      </w:ins>
    </w:p>
    <w:p w14:paraId="22BDD844" w14:textId="77777777" w:rsidR="00456166" w:rsidRDefault="00456166" w:rsidP="00456166">
      <w:pPr>
        <w:pStyle w:val="Bibliography"/>
        <w:rPr>
          <w:ins w:id="225" w:author="Dr Elizabeth Wenk " w:date="2016-12-20T16:32:00Z"/>
        </w:rPr>
      </w:pPr>
      <w:ins w:id="226" w:author="Dr Elizabeth Wenk " w:date="2016-12-20T16:32:00Z">
        <w:r>
          <w:t xml:space="preserve">Miller, T.E.X., Williams, J.L., </w:t>
        </w:r>
        <w:proofErr w:type="spellStart"/>
        <w:r>
          <w:t>Jongejans</w:t>
        </w:r>
        <w:proofErr w:type="spellEnd"/>
        <w:r>
          <w:t xml:space="preserve">, E., </w:t>
        </w:r>
        <w:proofErr w:type="spellStart"/>
        <w:r>
          <w:t>Brys</w:t>
        </w:r>
        <w:proofErr w:type="spellEnd"/>
        <w:r>
          <w:t xml:space="preserve">, </w:t>
        </w:r>
        <w:proofErr w:type="gramStart"/>
        <w:r>
          <w:t>R</w:t>
        </w:r>
        <w:proofErr w:type="gramEnd"/>
        <w:r>
          <w:t xml:space="preserve">. &amp; </w:t>
        </w:r>
        <w:proofErr w:type="spellStart"/>
        <w:r>
          <w:t>Jacquemyn</w:t>
        </w:r>
        <w:proofErr w:type="spellEnd"/>
        <w:r>
          <w:t xml:space="preserve">, H. (2012) Evolutionary demography of iteroparous plants: incorporating non-lethal costs of reproduction into integral projection models. </w:t>
        </w:r>
        <w:r>
          <w:rPr>
            <w:i/>
            <w:iCs/>
          </w:rPr>
          <w:t>Proceedings of the Royal Society B-Biological Sciences</w:t>
        </w:r>
        <w:r>
          <w:t xml:space="preserve">, </w:t>
        </w:r>
        <w:r>
          <w:rPr>
            <w:b/>
            <w:bCs/>
          </w:rPr>
          <w:t>279</w:t>
        </w:r>
        <w:r>
          <w:t>, 2831–2840.</w:t>
        </w:r>
      </w:ins>
    </w:p>
    <w:p w14:paraId="681E6385" w14:textId="77777777" w:rsidR="00456166" w:rsidRDefault="00456166" w:rsidP="00456166">
      <w:pPr>
        <w:pStyle w:val="Bibliography"/>
        <w:rPr>
          <w:ins w:id="227" w:author="Dr Elizabeth Wenk " w:date="2016-12-20T16:32:00Z"/>
        </w:rPr>
      </w:pPr>
      <w:proofErr w:type="spellStart"/>
      <w:ins w:id="228" w:author="Dr Elizabeth Wenk " w:date="2016-12-20T16:32:00Z">
        <w:r>
          <w:t>Mironchenko</w:t>
        </w:r>
        <w:proofErr w:type="spellEnd"/>
        <w:r>
          <w:t xml:space="preserve">, A. &amp; </w:t>
        </w:r>
        <w:proofErr w:type="spellStart"/>
        <w:r>
          <w:t>Kozłowski</w:t>
        </w:r>
        <w:proofErr w:type="spellEnd"/>
        <w:r>
          <w:t xml:space="preserve">, J. (2014) </w:t>
        </w:r>
        <w:proofErr w:type="gramStart"/>
        <w:r>
          <w:t>Optimal</w:t>
        </w:r>
        <w:proofErr w:type="gramEnd"/>
        <w:r>
          <w:t xml:space="preserve"> allocation patterns and optimal seed mass of a perennial plant. </w:t>
        </w:r>
        <w:r>
          <w:rPr>
            <w:i/>
            <w:iCs/>
          </w:rPr>
          <w:t>Journal of Theoretical Biology</w:t>
        </w:r>
        <w:r>
          <w:t xml:space="preserve">, </w:t>
        </w:r>
        <w:r>
          <w:rPr>
            <w:b/>
            <w:bCs/>
          </w:rPr>
          <w:t>354</w:t>
        </w:r>
        <w:r>
          <w:t>, 12–24.</w:t>
        </w:r>
      </w:ins>
    </w:p>
    <w:p w14:paraId="70DCD5B5" w14:textId="77777777" w:rsidR="00456166" w:rsidRDefault="00456166" w:rsidP="00456166">
      <w:pPr>
        <w:pStyle w:val="Bibliography"/>
        <w:rPr>
          <w:ins w:id="229" w:author="Dr Elizabeth Wenk " w:date="2016-12-20T16:32:00Z"/>
        </w:rPr>
      </w:pPr>
      <w:ins w:id="230" w:author="Dr Elizabeth Wenk " w:date="2016-12-20T16:32:00Z">
        <w:r>
          <w:t xml:space="preserve">Mitchell, R.J. (1997) Effects of pollination intensity on </w:t>
        </w:r>
        <w:proofErr w:type="spellStart"/>
        <w:r>
          <w:rPr>
            <w:i/>
            <w:iCs/>
          </w:rPr>
          <w:t>Lesquerella</w:t>
        </w:r>
        <w:proofErr w:type="spellEnd"/>
        <w:r>
          <w:rPr>
            <w:i/>
            <w:iCs/>
          </w:rPr>
          <w:t xml:space="preserve"> </w:t>
        </w:r>
        <w:proofErr w:type="spellStart"/>
        <w:r>
          <w:rPr>
            <w:i/>
            <w:iCs/>
          </w:rPr>
          <w:t>fendleri</w:t>
        </w:r>
        <w:proofErr w:type="spellEnd"/>
        <w:r>
          <w:t xml:space="preserve"> seed set: variation among plants. </w:t>
        </w:r>
        <w:proofErr w:type="spellStart"/>
        <w:r>
          <w:rPr>
            <w:i/>
            <w:iCs/>
          </w:rPr>
          <w:t>Oecologia</w:t>
        </w:r>
        <w:proofErr w:type="spellEnd"/>
        <w:r>
          <w:t xml:space="preserve">, </w:t>
        </w:r>
        <w:r>
          <w:rPr>
            <w:b/>
            <w:bCs/>
          </w:rPr>
          <w:t>109</w:t>
        </w:r>
        <w:r>
          <w:t>, 382–388.</w:t>
        </w:r>
      </w:ins>
    </w:p>
    <w:p w14:paraId="62FF6C46" w14:textId="77777777" w:rsidR="00456166" w:rsidRDefault="00456166" w:rsidP="00456166">
      <w:pPr>
        <w:pStyle w:val="Bibliography"/>
        <w:rPr>
          <w:ins w:id="231" w:author="Dr Elizabeth Wenk " w:date="2016-12-20T16:32:00Z"/>
        </w:rPr>
      </w:pPr>
      <w:ins w:id="232" w:author="Dr Elizabeth Wenk " w:date="2016-12-20T16:32:00Z">
        <w:r>
          <w:t xml:space="preserve">Mock, D.W. &amp; Forbes, L.S. (1995) </w:t>
        </w:r>
        <w:proofErr w:type="gramStart"/>
        <w:r>
          <w:t>The</w:t>
        </w:r>
        <w:proofErr w:type="gramEnd"/>
        <w:r>
          <w:t xml:space="preserve"> evolution of parental optimism. </w:t>
        </w:r>
        <w:r>
          <w:rPr>
            <w:i/>
            <w:iCs/>
          </w:rPr>
          <w:t>Trends in Ecology &amp; Evolution</w:t>
        </w:r>
        <w:r>
          <w:t xml:space="preserve">, </w:t>
        </w:r>
        <w:r>
          <w:rPr>
            <w:b/>
            <w:bCs/>
          </w:rPr>
          <w:t>10</w:t>
        </w:r>
        <w:r>
          <w:t>, 130–134.</w:t>
        </w:r>
      </w:ins>
    </w:p>
    <w:p w14:paraId="7BE9AC71" w14:textId="77777777" w:rsidR="00456166" w:rsidRDefault="00456166" w:rsidP="00456166">
      <w:pPr>
        <w:pStyle w:val="Bibliography"/>
        <w:rPr>
          <w:ins w:id="233" w:author="Dr Elizabeth Wenk " w:date="2016-12-20T16:32:00Z"/>
        </w:rPr>
      </w:pPr>
      <w:ins w:id="234" w:author="Dr Elizabeth Wenk " w:date="2016-12-20T16:32:00Z">
        <w:r>
          <w:t xml:space="preserve">Moles, A.T., </w:t>
        </w:r>
        <w:proofErr w:type="spellStart"/>
        <w:r>
          <w:t>Ackerly</w:t>
        </w:r>
        <w:proofErr w:type="spellEnd"/>
        <w:r>
          <w:t xml:space="preserve">, D.D., Webb, C.O., </w:t>
        </w:r>
        <w:proofErr w:type="spellStart"/>
        <w:r>
          <w:t>Tweddle</w:t>
        </w:r>
        <w:proofErr w:type="spellEnd"/>
        <w:r>
          <w:t xml:space="preserve">, J.C., Dickie, J.B., Pitman, A.J. &amp; Westoby, M. (2005) Factors that shape seed mass evolution. </w:t>
        </w:r>
        <w:r>
          <w:rPr>
            <w:i/>
            <w:iCs/>
          </w:rPr>
          <w:t>Proceedings of the National Academy of Sciences of the United States of America</w:t>
        </w:r>
        <w:r>
          <w:t xml:space="preserve">, </w:t>
        </w:r>
        <w:r>
          <w:rPr>
            <w:b/>
            <w:bCs/>
          </w:rPr>
          <w:t>102</w:t>
        </w:r>
        <w:r>
          <w:t>, 10540–10544.</w:t>
        </w:r>
      </w:ins>
    </w:p>
    <w:p w14:paraId="4E896449" w14:textId="77777777" w:rsidR="00456166" w:rsidRDefault="00456166" w:rsidP="00456166">
      <w:pPr>
        <w:pStyle w:val="Bibliography"/>
        <w:rPr>
          <w:ins w:id="235" w:author="Dr Elizabeth Wenk " w:date="2016-12-20T16:32:00Z"/>
        </w:rPr>
      </w:pPr>
      <w:ins w:id="236" w:author="Dr Elizabeth Wenk " w:date="2016-12-20T16:32:00Z">
        <w:r>
          <w:t xml:space="preserve">Moles, A.T., Falster, D.S., Leishman, M.R. &amp; Westoby, M. (2004) Small-seeded species produce more seeds per square metre of canopy per year, but not per individual per lifetime. </w:t>
        </w:r>
        <w:r>
          <w:rPr>
            <w:i/>
            <w:iCs/>
          </w:rPr>
          <w:t>Journal of Ecology</w:t>
        </w:r>
        <w:r>
          <w:t xml:space="preserve">, </w:t>
        </w:r>
        <w:r>
          <w:rPr>
            <w:b/>
            <w:bCs/>
          </w:rPr>
          <w:t>92</w:t>
        </w:r>
        <w:r>
          <w:t>, 384–396.</w:t>
        </w:r>
      </w:ins>
    </w:p>
    <w:p w14:paraId="07D91A77" w14:textId="77777777" w:rsidR="00456166" w:rsidRDefault="00456166" w:rsidP="00456166">
      <w:pPr>
        <w:pStyle w:val="Bibliography"/>
        <w:rPr>
          <w:ins w:id="237" w:author="Dr Elizabeth Wenk " w:date="2016-12-20T16:32:00Z"/>
        </w:rPr>
      </w:pPr>
      <w:ins w:id="238" w:author="Dr Elizabeth Wenk " w:date="2016-12-20T16:32:00Z">
        <w:r>
          <w:t xml:space="preserve">Moles, A.T., Warton, D.I. &amp; Westoby, M. (2003) Do small-seeded species have higher survival through seed predation than large-seeded species? </w:t>
        </w:r>
        <w:r>
          <w:rPr>
            <w:i/>
            <w:iCs/>
          </w:rPr>
          <w:t>Ecology</w:t>
        </w:r>
        <w:r>
          <w:t xml:space="preserve">, </w:t>
        </w:r>
        <w:r>
          <w:rPr>
            <w:b/>
            <w:bCs/>
          </w:rPr>
          <w:t>84</w:t>
        </w:r>
        <w:r>
          <w:t>, 3148–3161.</w:t>
        </w:r>
      </w:ins>
    </w:p>
    <w:p w14:paraId="2ED907D2" w14:textId="77777777" w:rsidR="00456166" w:rsidRDefault="00456166" w:rsidP="00456166">
      <w:pPr>
        <w:pStyle w:val="Bibliography"/>
        <w:rPr>
          <w:ins w:id="239" w:author="Dr Elizabeth Wenk " w:date="2016-12-20T16:32:00Z"/>
        </w:rPr>
      </w:pPr>
      <w:ins w:id="240" w:author="Dr Elizabeth Wenk " w:date="2016-12-20T16:32:00Z">
        <w:r>
          <w:t xml:space="preserve">Moles, A.T. &amp; Westoby, M. (2006) Seed size and plant strategy across the whole life cycle. </w:t>
        </w:r>
        <w:proofErr w:type="spellStart"/>
        <w:r>
          <w:rPr>
            <w:i/>
            <w:iCs/>
          </w:rPr>
          <w:t>Oikos</w:t>
        </w:r>
        <w:proofErr w:type="spellEnd"/>
        <w:r>
          <w:t xml:space="preserve">, </w:t>
        </w:r>
        <w:r>
          <w:rPr>
            <w:b/>
            <w:bCs/>
          </w:rPr>
          <w:t>113</w:t>
        </w:r>
        <w:r>
          <w:t>, 91–105.</w:t>
        </w:r>
      </w:ins>
    </w:p>
    <w:p w14:paraId="570DCCCB" w14:textId="77777777" w:rsidR="00456166" w:rsidRDefault="00456166" w:rsidP="00456166">
      <w:pPr>
        <w:pStyle w:val="Bibliography"/>
        <w:rPr>
          <w:ins w:id="241" w:author="Dr Elizabeth Wenk " w:date="2016-12-20T16:32:00Z"/>
        </w:rPr>
      </w:pPr>
      <w:ins w:id="242" w:author="Dr Elizabeth Wenk " w:date="2016-12-20T16:32:00Z">
        <w:r>
          <w:lastRenderedPageBreak/>
          <w:t xml:space="preserve">Myers, R.A. &amp; Doyle, R.W. (1983) Predicting natural mortality rates and reproduction–mortality trade-offs from fish life history data. </w:t>
        </w:r>
        <w:r>
          <w:rPr>
            <w:i/>
            <w:iCs/>
          </w:rPr>
          <w:t>Canadian Journal of Fisheries and Aquatic Sciences</w:t>
        </w:r>
        <w:r>
          <w:t xml:space="preserve">, </w:t>
        </w:r>
        <w:r>
          <w:rPr>
            <w:b/>
            <w:bCs/>
          </w:rPr>
          <w:t>40</w:t>
        </w:r>
        <w:r>
          <w:t>, 612–620.</w:t>
        </w:r>
      </w:ins>
    </w:p>
    <w:p w14:paraId="477668DA" w14:textId="77777777" w:rsidR="00456166" w:rsidRDefault="00456166" w:rsidP="00456166">
      <w:pPr>
        <w:pStyle w:val="Bibliography"/>
        <w:rPr>
          <w:ins w:id="243" w:author="Dr Elizabeth Wenk " w:date="2016-12-20T16:32:00Z"/>
        </w:rPr>
      </w:pPr>
      <w:ins w:id="244" w:author="Dr Elizabeth Wenk " w:date="2016-12-20T16:32:00Z">
        <w:r>
          <w:t xml:space="preserve">NSW Office of the Environment. (2006) </w:t>
        </w:r>
        <w:r>
          <w:rPr>
            <w:i/>
            <w:iCs/>
          </w:rPr>
          <w:t>Ku-Ring-Gai Chase National Park Fire Management Strategy</w:t>
        </w:r>
        <w:r>
          <w:t>.</w:t>
        </w:r>
      </w:ins>
    </w:p>
    <w:p w14:paraId="24A15C9F" w14:textId="77777777" w:rsidR="00456166" w:rsidRDefault="00456166" w:rsidP="00456166">
      <w:pPr>
        <w:pStyle w:val="Bibliography"/>
        <w:rPr>
          <w:ins w:id="245" w:author="Dr Elizabeth Wenk " w:date="2016-12-20T16:32:00Z"/>
        </w:rPr>
      </w:pPr>
      <w:proofErr w:type="spellStart"/>
      <w:ins w:id="246" w:author="Dr Elizabeth Wenk " w:date="2016-12-20T16:32:00Z">
        <w:r>
          <w:t>Obeso</w:t>
        </w:r>
        <w:proofErr w:type="spellEnd"/>
        <w:r>
          <w:t xml:space="preserve">, J.R. (2002) </w:t>
        </w:r>
        <w:proofErr w:type="gramStart"/>
        <w:r>
          <w:t>The</w:t>
        </w:r>
        <w:proofErr w:type="gramEnd"/>
        <w:r>
          <w:t xml:space="preserve"> costs of reproduction in plants. </w:t>
        </w:r>
        <w:r>
          <w:rPr>
            <w:i/>
            <w:iCs/>
          </w:rPr>
          <w:t xml:space="preserve">New </w:t>
        </w:r>
        <w:proofErr w:type="spellStart"/>
        <w:r>
          <w:rPr>
            <w:i/>
            <w:iCs/>
          </w:rPr>
          <w:t>Phytologist</w:t>
        </w:r>
        <w:proofErr w:type="spellEnd"/>
        <w:r>
          <w:t xml:space="preserve">, </w:t>
        </w:r>
        <w:r>
          <w:rPr>
            <w:b/>
            <w:bCs/>
          </w:rPr>
          <w:t>155</w:t>
        </w:r>
        <w:r>
          <w:t>, 321–348.</w:t>
        </w:r>
      </w:ins>
    </w:p>
    <w:p w14:paraId="5D6B090A" w14:textId="77777777" w:rsidR="00456166" w:rsidRDefault="00456166" w:rsidP="00456166">
      <w:pPr>
        <w:pStyle w:val="Bibliography"/>
        <w:rPr>
          <w:ins w:id="247" w:author="Dr Elizabeth Wenk " w:date="2016-12-20T16:32:00Z"/>
        </w:rPr>
      </w:pPr>
      <w:proofErr w:type="spellStart"/>
      <w:ins w:id="248" w:author="Dr Elizabeth Wenk " w:date="2016-12-20T16:32:00Z">
        <w:r>
          <w:t>Obeso</w:t>
        </w:r>
        <w:proofErr w:type="spellEnd"/>
        <w:r>
          <w:t xml:space="preserve">, J.R. (2004) </w:t>
        </w:r>
        <w:proofErr w:type="gramStart"/>
        <w:r>
          <w:t>A</w:t>
        </w:r>
        <w:proofErr w:type="gramEnd"/>
        <w:r>
          <w:t xml:space="preserve"> hierarchical perspective in allocation to reproduction from whole plant to fruit and seed level. </w:t>
        </w:r>
        <w:r>
          <w:rPr>
            <w:i/>
            <w:iCs/>
          </w:rPr>
          <w:t>Perspectives in Plant Ecology, Evolution and Systematics</w:t>
        </w:r>
        <w:r>
          <w:t xml:space="preserve">, </w:t>
        </w:r>
        <w:r>
          <w:rPr>
            <w:b/>
            <w:bCs/>
          </w:rPr>
          <w:t>6</w:t>
        </w:r>
        <w:r>
          <w:t>, 217–225.</w:t>
        </w:r>
      </w:ins>
    </w:p>
    <w:p w14:paraId="6E46B732" w14:textId="77777777" w:rsidR="00456166" w:rsidRDefault="00456166" w:rsidP="00456166">
      <w:pPr>
        <w:pStyle w:val="Bibliography"/>
        <w:rPr>
          <w:ins w:id="249" w:author="Dr Elizabeth Wenk " w:date="2016-12-20T16:32:00Z"/>
        </w:rPr>
      </w:pPr>
      <w:ins w:id="250" w:author="Dr Elizabeth Wenk " w:date="2016-12-20T16:32:00Z">
        <w:r>
          <w:t xml:space="preserve">Pyke, G.H. (1983) Seasonal pattern of abundance of honeyeaters and their resources in heathland areas near Sydney. </w:t>
        </w:r>
        <w:r>
          <w:rPr>
            <w:i/>
            <w:iCs/>
          </w:rPr>
          <w:t>Australian Journal of Ecology</w:t>
        </w:r>
        <w:r>
          <w:t xml:space="preserve">, </w:t>
        </w:r>
        <w:r>
          <w:rPr>
            <w:b/>
            <w:bCs/>
          </w:rPr>
          <w:t>8</w:t>
        </w:r>
        <w:r>
          <w:t>, 217–233.</w:t>
        </w:r>
      </w:ins>
    </w:p>
    <w:p w14:paraId="29EEEEF4" w14:textId="77777777" w:rsidR="00456166" w:rsidRDefault="00456166" w:rsidP="00456166">
      <w:pPr>
        <w:pStyle w:val="Bibliography"/>
        <w:rPr>
          <w:ins w:id="251" w:author="Dr Elizabeth Wenk " w:date="2016-12-20T16:32:00Z"/>
        </w:rPr>
      </w:pPr>
      <w:ins w:id="252" w:author="Dr Elizabeth Wenk " w:date="2016-12-20T16:32:00Z">
        <w:r>
          <w:t xml:space="preserve">Pyke, G.H., O’Connor, P.J. &amp; </w:t>
        </w:r>
        <w:proofErr w:type="spellStart"/>
        <w:r>
          <w:t>Recher</w:t>
        </w:r>
        <w:proofErr w:type="spellEnd"/>
        <w:r>
          <w:t xml:space="preserve">, H.F. (1993) Relationship between nectar production and yearly and spatial variation in density and nesting of resident honeyeaters in heathland near Sydney. </w:t>
        </w:r>
        <w:r>
          <w:rPr>
            <w:i/>
            <w:iCs/>
          </w:rPr>
          <w:t>Australian Journal of Ecology</w:t>
        </w:r>
        <w:r>
          <w:t xml:space="preserve">, </w:t>
        </w:r>
        <w:r>
          <w:rPr>
            <w:b/>
            <w:bCs/>
          </w:rPr>
          <w:t>18</w:t>
        </w:r>
        <w:r>
          <w:t>, 221–229.</w:t>
        </w:r>
      </w:ins>
    </w:p>
    <w:p w14:paraId="4E51CECC" w14:textId="77777777" w:rsidR="00456166" w:rsidRDefault="00456166" w:rsidP="00456166">
      <w:pPr>
        <w:pStyle w:val="Bibliography"/>
        <w:rPr>
          <w:ins w:id="253" w:author="Dr Elizabeth Wenk " w:date="2016-12-20T16:32:00Z"/>
        </w:rPr>
      </w:pPr>
      <w:ins w:id="254" w:author="Dr Elizabeth Wenk " w:date="2016-12-20T16:32:00Z">
        <w:r>
          <w:t xml:space="preserve">Ramirez, N. &amp; Berry, P.E. (1997) Effect of sexual systems and </w:t>
        </w:r>
        <w:proofErr w:type="spellStart"/>
        <w:r>
          <w:t>dichogamy</w:t>
        </w:r>
        <w:proofErr w:type="spellEnd"/>
        <w:r>
          <w:t xml:space="preserve"> on levels of abortion and biomass allocation in plant reproductive structures. </w:t>
        </w:r>
        <w:r>
          <w:rPr>
            <w:i/>
            <w:iCs/>
          </w:rPr>
          <w:t>Canadian Journal of Botany</w:t>
        </w:r>
        <w:r>
          <w:t xml:space="preserve">, </w:t>
        </w:r>
        <w:r>
          <w:rPr>
            <w:b/>
            <w:bCs/>
          </w:rPr>
          <w:t>75</w:t>
        </w:r>
        <w:r>
          <w:t>, 457–461.</w:t>
        </w:r>
      </w:ins>
    </w:p>
    <w:p w14:paraId="33773EE1" w14:textId="77777777" w:rsidR="00456166" w:rsidRDefault="00456166" w:rsidP="00456166">
      <w:pPr>
        <w:pStyle w:val="Bibliography"/>
        <w:rPr>
          <w:ins w:id="255" w:author="Dr Elizabeth Wenk " w:date="2016-12-20T16:32:00Z"/>
        </w:rPr>
      </w:pPr>
      <w:ins w:id="256" w:author="Dr Elizabeth Wenk " w:date="2016-12-20T16:32:00Z">
        <w:r>
          <w:t xml:space="preserve">Ramsey, M. (1997) No evidence for demographic costs of seed production in the pollen-limited perennial herb </w:t>
        </w:r>
        <w:proofErr w:type="spellStart"/>
        <w:r>
          <w:rPr>
            <w:i/>
            <w:iCs/>
          </w:rPr>
          <w:t>Blandfordia</w:t>
        </w:r>
        <w:proofErr w:type="spellEnd"/>
        <w:r>
          <w:rPr>
            <w:i/>
            <w:iCs/>
          </w:rPr>
          <w:t xml:space="preserve"> grandiflora</w:t>
        </w:r>
        <w:r>
          <w:t xml:space="preserve"> (</w:t>
        </w:r>
        <w:proofErr w:type="spellStart"/>
        <w:r>
          <w:t>Liliaceae</w:t>
        </w:r>
        <w:proofErr w:type="spellEnd"/>
        <w:r>
          <w:t xml:space="preserve">). </w:t>
        </w:r>
        <w:r>
          <w:rPr>
            <w:i/>
            <w:iCs/>
          </w:rPr>
          <w:t>International Journal of Plant Sciences</w:t>
        </w:r>
        <w:r>
          <w:t xml:space="preserve">, </w:t>
        </w:r>
        <w:r>
          <w:rPr>
            <w:b/>
            <w:bCs/>
          </w:rPr>
          <w:t>158</w:t>
        </w:r>
        <w:r>
          <w:t>, 785–793.</w:t>
        </w:r>
      </w:ins>
    </w:p>
    <w:p w14:paraId="00B3FE41" w14:textId="77777777" w:rsidR="00456166" w:rsidRDefault="00456166" w:rsidP="00456166">
      <w:pPr>
        <w:pStyle w:val="Bibliography"/>
        <w:rPr>
          <w:ins w:id="257" w:author="Dr Elizabeth Wenk " w:date="2016-12-20T16:32:00Z"/>
        </w:rPr>
      </w:pPr>
      <w:proofErr w:type="spellStart"/>
      <w:ins w:id="258" w:author="Dr Elizabeth Wenk " w:date="2016-12-20T16:32:00Z">
        <w:r>
          <w:t>Reekie</w:t>
        </w:r>
        <w:proofErr w:type="spellEnd"/>
        <w:r>
          <w:t xml:space="preserve">, E.G. &amp; </w:t>
        </w:r>
        <w:proofErr w:type="spellStart"/>
        <w:r>
          <w:t>Bazzaz</w:t>
        </w:r>
        <w:proofErr w:type="spellEnd"/>
        <w:r>
          <w:t xml:space="preserve">, F.A. (1987a) Reproductive effort in plants. 1. Carbon allocation to reproduction. </w:t>
        </w:r>
        <w:r>
          <w:rPr>
            <w:i/>
            <w:iCs/>
          </w:rPr>
          <w:t>The American Naturalist</w:t>
        </w:r>
        <w:r>
          <w:t xml:space="preserve">, </w:t>
        </w:r>
        <w:r>
          <w:rPr>
            <w:b/>
            <w:bCs/>
          </w:rPr>
          <w:t>129</w:t>
        </w:r>
        <w:r>
          <w:t>, 876–896.</w:t>
        </w:r>
      </w:ins>
    </w:p>
    <w:p w14:paraId="142DC627" w14:textId="77777777" w:rsidR="00456166" w:rsidRDefault="00456166" w:rsidP="00456166">
      <w:pPr>
        <w:pStyle w:val="Bibliography"/>
        <w:rPr>
          <w:ins w:id="259" w:author="Dr Elizabeth Wenk " w:date="2016-12-20T16:32:00Z"/>
        </w:rPr>
      </w:pPr>
      <w:proofErr w:type="spellStart"/>
      <w:ins w:id="260" w:author="Dr Elizabeth Wenk " w:date="2016-12-20T16:32:00Z">
        <w:r>
          <w:t>Reekie</w:t>
        </w:r>
        <w:proofErr w:type="spellEnd"/>
        <w:r>
          <w:t xml:space="preserve">, E.G. &amp; </w:t>
        </w:r>
        <w:proofErr w:type="spellStart"/>
        <w:r>
          <w:t>Bazzaz</w:t>
        </w:r>
        <w:proofErr w:type="spellEnd"/>
        <w:r>
          <w:t xml:space="preserve">, F.A. (1987b) Reproductive effort in plants. 2. Does carbon reflect the allocation of other resources? </w:t>
        </w:r>
        <w:r>
          <w:rPr>
            <w:i/>
            <w:iCs/>
          </w:rPr>
          <w:t>The American Naturalist</w:t>
        </w:r>
        <w:r>
          <w:t xml:space="preserve">, </w:t>
        </w:r>
        <w:r>
          <w:rPr>
            <w:b/>
            <w:bCs/>
          </w:rPr>
          <w:t>129</w:t>
        </w:r>
        <w:r>
          <w:t>, 897–906.</w:t>
        </w:r>
      </w:ins>
    </w:p>
    <w:p w14:paraId="3B178509" w14:textId="77777777" w:rsidR="00456166" w:rsidRDefault="00456166" w:rsidP="00456166">
      <w:pPr>
        <w:pStyle w:val="Bibliography"/>
        <w:rPr>
          <w:ins w:id="261" w:author="Dr Elizabeth Wenk " w:date="2016-12-20T16:32:00Z"/>
        </w:rPr>
      </w:pPr>
      <w:ins w:id="262" w:author="Dr Elizabeth Wenk " w:date="2016-12-20T16:32:00Z">
        <w:r>
          <w:t xml:space="preserve">Rees, M. &amp; Westoby, M. (1997) Game-Theoretical Evolution of Seed Mass in Multi-Species Ecological Models. </w:t>
        </w:r>
        <w:proofErr w:type="spellStart"/>
        <w:r>
          <w:rPr>
            <w:i/>
            <w:iCs/>
          </w:rPr>
          <w:t>Oikos</w:t>
        </w:r>
        <w:proofErr w:type="spellEnd"/>
        <w:r>
          <w:t xml:space="preserve">, </w:t>
        </w:r>
        <w:r>
          <w:rPr>
            <w:b/>
            <w:bCs/>
          </w:rPr>
          <w:t>78</w:t>
        </w:r>
        <w:r>
          <w:t>, 116–126.</w:t>
        </w:r>
      </w:ins>
    </w:p>
    <w:p w14:paraId="10577876" w14:textId="77777777" w:rsidR="00456166" w:rsidRDefault="00456166" w:rsidP="00456166">
      <w:pPr>
        <w:pStyle w:val="Bibliography"/>
        <w:rPr>
          <w:ins w:id="263" w:author="Dr Elizabeth Wenk " w:date="2016-12-20T16:32:00Z"/>
        </w:rPr>
      </w:pPr>
      <w:ins w:id="264" w:author="Dr Elizabeth Wenk " w:date="2016-12-20T16:32:00Z">
        <w:r>
          <w:t xml:space="preserve">Rosenheim, J.A., </w:t>
        </w:r>
        <w:proofErr w:type="spellStart"/>
        <w:r>
          <w:t>Alon</w:t>
        </w:r>
        <w:proofErr w:type="spellEnd"/>
        <w:r>
          <w:t xml:space="preserve">, U., Shinar, G., Keeling, A.E.M.J. &amp; </w:t>
        </w:r>
        <w:proofErr w:type="spellStart"/>
        <w:r>
          <w:t>McPeek</w:t>
        </w:r>
        <w:proofErr w:type="spellEnd"/>
        <w:r>
          <w:t>, E.M.A. (2010) Evolutionary Balancing of Fitness</w:t>
        </w:r>
        <w:r>
          <w:rPr>
            <w:rFonts w:ascii="Cambria Math" w:hAnsi="Cambria Math" w:cs="Cambria Math"/>
          </w:rPr>
          <w:t>‐</w:t>
        </w:r>
        <w:r>
          <w:t xml:space="preserve">Limiting Factors. </w:t>
        </w:r>
        <w:r>
          <w:rPr>
            <w:i/>
            <w:iCs/>
          </w:rPr>
          <w:t>The American Naturalist</w:t>
        </w:r>
        <w:r>
          <w:t xml:space="preserve">, </w:t>
        </w:r>
        <w:r>
          <w:rPr>
            <w:b/>
            <w:bCs/>
          </w:rPr>
          <w:t>175</w:t>
        </w:r>
        <w:r>
          <w:t>, 662–674.</w:t>
        </w:r>
      </w:ins>
    </w:p>
    <w:p w14:paraId="06B4FBEC" w14:textId="77777777" w:rsidR="00456166" w:rsidRDefault="00456166" w:rsidP="00456166">
      <w:pPr>
        <w:pStyle w:val="Bibliography"/>
        <w:rPr>
          <w:ins w:id="265" w:author="Dr Elizabeth Wenk " w:date="2016-12-20T16:32:00Z"/>
        </w:rPr>
      </w:pPr>
      <w:ins w:id="266" w:author="Dr Elizabeth Wenk " w:date="2016-12-20T16:32:00Z">
        <w:r>
          <w:t xml:space="preserve">Rosenheim, J.A., Schreiber, S.J. &amp; Williams, N.M. (2015) Does an “oversupply” of ovules cause pollen limitation? </w:t>
        </w:r>
        <w:r>
          <w:rPr>
            <w:i/>
            <w:iCs/>
          </w:rPr>
          <w:t xml:space="preserve">New </w:t>
        </w:r>
        <w:proofErr w:type="spellStart"/>
        <w:r>
          <w:rPr>
            <w:i/>
            <w:iCs/>
          </w:rPr>
          <w:t>Phytologist</w:t>
        </w:r>
        <w:proofErr w:type="spellEnd"/>
        <w:r>
          <w:t>, n/a-n/a.</w:t>
        </w:r>
      </w:ins>
    </w:p>
    <w:p w14:paraId="683130EC" w14:textId="77777777" w:rsidR="00456166" w:rsidRDefault="00456166" w:rsidP="00456166">
      <w:pPr>
        <w:pStyle w:val="Bibliography"/>
        <w:rPr>
          <w:ins w:id="267" w:author="Dr Elizabeth Wenk " w:date="2016-12-20T16:32:00Z"/>
        </w:rPr>
      </w:pPr>
      <w:ins w:id="268" w:author="Dr Elizabeth Wenk " w:date="2016-12-20T16:32:00Z">
        <w:r>
          <w:t xml:space="preserve">Rosenheim, J.A., Williams, N.M., Schreiber, S.J., Ashman, A.E.T.-L. &amp; Bronstein, E.J.L. (2014) Parental optimism versus parental pessimism in plants: how common should we expect pollen limitation to be? </w:t>
        </w:r>
        <w:r>
          <w:rPr>
            <w:i/>
            <w:iCs/>
          </w:rPr>
          <w:t>The American Naturalist</w:t>
        </w:r>
        <w:r>
          <w:t xml:space="preserve">, </w:t>
        </w:r>
        <w:r>
          <w:rPr>
            <w:b/>
            <w:bCs/>
          </w:rPr>
          <w:t>184</w:t>
        </w:r>
        <w:r>
          <w:t>, 75–90.</w:t>
        </w:r>
      </w:ins>
    </w:p>
    <w:p w14:paraId="422EC3AC" w14:textId="77777777" w:rsidR="00456166" w:rsidRDefault="00456166" w:rsidP="00456166">
      <w:pPr>
        <w:pStyle w:val="Bibliography"/>
        <w:rPr>
          <w:ins w:id="269" w:author="Dr Elizabeth Wenk " w:date="2016-12-20T16:32:00Z"/>
        </w:rPr>
      </w:pPr>
      <w:ins w:id="270" w:author="Dr Elizabeth Wenk " w:date="2016-12-20T16:32:00Z">
        <w:r>
          <w:t xml:space="preserve">Rosenheim, J.A., Williams, N.M., Schreiber, S.J. &amp; Rapp, J.M. (2016) </w:t>
        </w:r>
        <w:proofErr w:type="gramStart"/>
        <w:r>
          <w:t>Modest</w:t>
        </w:r>
        <w:proofErr w:type="gramEnd"/>
        <w:r>
          <w:t xml:space="preserve"> pollen limitation of lifetime seed production is in good agreement with modest uncertainty in whole-plant pollen receipt. </w:t>
        </w:r>
        <w:r>
          <w:rPr>
            <w:i/>
            <w:iCs/>
          </w:rPr>
          <w:t>The American Naturalist</w:t>
        </w:r>
        <w:r>
          <w:t xml:space="preserve">, </w:t>
        </w:r>
        <w:r>
          <w:rPr>
            <w:b/>
            <w:bCs/>
          </w:rPr>
          <w:t>187</w:t>
        </w:r>
        <w:r>
          <w:t>, 397–404.</w:t>
        </w:r>
      </w:ins>
    </w:p>
    <w:p w14:paraId="17157394" w14:textId="77777777" w:rsidR="00456166" w:rsidRDefault="00456166" w:rsidP="00456166">
      <w:pPr>
        <w:pStyle w:val="Bibliography"/>
        <w:rPr>
          <w:ins w:id="271" w:author="Dr Elizabeth Wenk " w:date="2016-12-20T16:32:00Z"/>
        </w:rPr>
      </w:pPr>
      <w:proofErr w:type="spellStart"/>
      <w:ins w:id="272" w:author="Dr Elizabeth Wenk " w:date="2016-12-20T16:32:00Z">
        <w:r>
          <w:t>Ruane</w:t>
        </w:r>
        <w:proofErr w:type="spellEnd"/>
        <w:r>
          <w:t xml:space="preserve">, L.G., </w:t>
        </w:r>
        <w:proofErr w:type="spellStart"/>
        <w:r>
          <w:t>Rotzin</w:t>
        </w:r>
        <w:proofErr w:type="spellEnd"/>
        <w:r>
          <w:t xml:space="preserve">, A.T. &amp; Congleton, P.H. (2014) Floral display size, conspecific density and </w:t>
        </w:r>
        <w:proofErr w:type="spellStart"/>
        <w:r>
          <w:t>florivory</w:t>
        </w:r>
        <w:proofErr w:type="spellEnd"/>
        <w:r>
          <w:t xml:space="preserve"> affect fruit set in natural populations of </w:t>
        </w:r>
        <w:r>
          <w:rPr>
            <w:i/>
            <w:iCs/>
          </w:rPr>
          <w:t xml:space="preserve">Phlox </w:t>
        </w:r>
        <w:proofErr w:type="spellStart"/>
        <w:r>
          <w:rPr>
            <w:i/>
            <w:iCs/>
          </w:rPr>
          <w:t>hirsuta</w:t>
        </w:r>
        <w:proofErr w:type="spellEnd"/>
        <w:r>
          <w:t xml:space="preserve">, an endangered species. </w:t>
        </w:r>
        <w:r>
          <w:rPr>
            <w:i/>
            <w:iCs/>
          </w:rPr>
          <w:t>Annals of Botany</w:t>
        </w:r>
        <w:r>
          <w:t>, mcu007.</w:t>
        </w:r>
      </w:ins>
    </w:p>
    <w:p w14:paraId="2CFFC34B" w14:textId="77777777" w:rsidR="00456166" w:rsidRDefault="00456166" w:rsidP="00456166">
      <w:pPr>
        <w:pStyle w:val="Bibliography"/>
        <w:rPr>
          <w:ins w:id="273" w:author="Dr Elizabeth Wenk " w:date="2016-12-20T16:32:00Z"/>
        </w:rPr>
      </w:pPr>
      <w:proofErr w:type="spellStart"/>
      <w:ins w:id="274" w:author="Dr Elizabeth Wenk " w:date="2016-12-20T16:32:00Z">
        <w:r>
          <w:lastRenderedPageBreak/>
          <w:t>Sadras</w:t>
        </w:r>
        <w:proofErr w:type="spellEnd"/>
        <w:r>
          <w:t xml:space="preserve">, V.O. (2007) Evolutionary aspects of the trade-off between seed size and number in crops. </w:t>
        </w:r>
        <w:r>
          <w:rPr>
            <w:i/>
            <w:iCs/>
          </w:rPr>
          <w:t>Field Crops Research</w:t>
        </w:r>
        <w:r>
          <w:t xml:space="preserve">, </w:t>
        </w:r>
        <w:r>
          <w:rPr>
            <w:b/>
            <w:bCs/>
          </w:rPr>
          <w:t>100</w:t>
        </w:r>
        <w:r>
          <w:t>, 125–138.</w:t>
        </w:r>
      </w:ins>
    </w:p>
    <w:p w14:paraId="6AF3D582" w14:textId="77777777" w:rsidR="00456166" w:rsidRDefault="00456166" w:rsidP="00456166">
      <w:pPr>
        <w:pStyle w:val="Bibliography"/>
        <w:rPr>
          <w:ins w:id="275" w:author="Dr Elizabeth Wenk " w:date="2016-12-20T16:32:00Z"/>
        </w:rPr>
      </w:pPr>
      <w:proofErr w:type="spellStart"/>
      <w:ins w:id="276" w:author="Dr Elizabeth Wenk " w:date="2016-12-20T16:32:00Z">
        <w:r>
          <w:t>Scheiter</w:t>
        </w:r>
        <w:proofErr w:type="spellEnd"/>
        <w:r>
          <w:t xml:space="preserve">, S., </w:t>
        </w:r>
        <w:proofErr w:type="spellStart"/>
        <w:r>
          <w:t>Langan</w:t>
        </w:r>
        <w:proofErr w:type="spellEnd"/>
        <w:r>
          <w:t xml:space="preserve">, L. &amp; Higgins, S.I. (2013) Next-generation dynamic global vegetation models: learning from community ecology. </w:t>
        </w:r>
        <w:r>
          <w:rPr>
            <w:i/>
            <w:iCs/>
          </w:rPr>
          <w:t xml:space="preserve">New </w:t>
        </w:r>
        <w:proofErr w:type="spellStart"/>
        <w:r>
          <w:rPr>
            <w:i/>
            <w:iCs/>
          </w:rPr>
          <w:t>Phytologist</w:t>
        </w:r>
        <w:proofErr w:type="spellEnd"/>
        <w:r>
          <w:t xml:space="preserve">, </w:t>
        </w:r>
        <w:r>
          <w:rPr>
            <w:b/>
            <w:bCs/>
          </w:rPr>
          <w:t>198</w:t>
        </w:r>
        <w:r>
          <w:t>, 957–969.</w:t>
        </w:r>
      </w:ins>
    </w:p>
    <w:p w14:paraId="2752BE16" w14:textId="77777777" w:rsidR="00456166" w:rsidRDefault="00456166" w:rsidP="00456166">
      <w:pPr>
        <w:pStyle w:val="Bibliography"/>
        <w:rPr>
          <w:ins w:id="277" w:author="Dr Elizabeth Wenk " w:date="2016-12-20T16:32:00Z"/>
        </w:rPr>
      </w:pPr>
      <w:ins w:id="278" w:author="Dr Elizabeth Wenk " w:date="2016-12-20T16:32:00Z">
        <w:r>
          <w:t xml:space="preserve">Schreiber, S.J., Rosenheim, J.A., Williams, Neal W. &amp; Harder, L.D. (2015) Evolutionary and ecological consequences of multiscale variation in pollen receipt for seed production. </w:t>
        </w:r>
        <w:r>
          <w:rPr>
            <w:i/>
            <w:iCs/>
          </w:rPr>
          <w:t>The American Naturalist</w:t>
        </w:r>
        <w:r>
          <w:t xml:space="preserve">, </w:t>
        </w:r>
        <w:r>
          <w:rPr>
            <w:b/>
            <w:bCs/>
          </w:rPr>
          <w:t>185</w:t>
        </w:r>
        <w:r>
          <w:t>, E14–E29.</w:t>
        </w:r>
      </w:ins>
    </w:p>
    <w:p w14:paraId="2C530E29" w14:textId="77777777" w:rsidR="00456166" w:rsidRDefault="00456166" w:rsidP="00456166">
      <w:pPr>
        <w:pStyle w:val="Bibliography"/>
        <w:rPr>
          <w:ins w:id="279" w:author="Dr Elizabeth Wenk " w:date="2016-12-20T16:32:00Z"/>
        </w:rPr>
      </w:pPr>
      <w:ins w:id="280" w:author="Dr Elizabeth Wenk " w:date="2016-12-20T16:32:00Z">
        <w:r>
          <w:t xml:space="preserve">Shipley, B. &amp; Dion, J. (1992) </w:t>
        </w:r>
        <w:proofErr w:type="gramStart"/>
        <w:r>
          <w:t>The</w:t>
        </w:r>
        <w:proofErr w:type="gramEnd"/>
        <w:r>
          <w:t xml:space="preserve"> </w:t>
        </w:r>
        <w:proofErr w:type="spellStart"/>
        <w:r>
          <w:t>allometry</w:t>
        </w:r>
        <w:proofErr w:type="spellEnd"/>
        <w:r>
          <w:t xml:space="preserve"> of seed production in herbaceous angiosperms. </w:t>
        </w:r>
        <w:r>
          <w:rPr>
            <w:i/>
            <w:iCs/>
          </w:rPr>
          <w:t>The American Naturalist</w:t>
        </w:r>
        <w:r>
          <w:t xml:space="preserve">, </w:t>
        </w:r>
        <w:r>
          <w:rPr>
            <w:b/>
            <w:bCs/>
          </w:rPr>
          <w:t>139</w:t>
        </w:r>
        <w:r>
          <w:t>, 467–483.</w:t>
        </w:r>
      </w:ins>
    </w:p>
    <w:p w14:paraId="09530F44" w14:textId="77777777" w:rsidR="00456166" w:rsidRDefault="00456166" w:rsidP="00456166">
      <w:pPr>
        <w:pStyle w:val="Bibliography"/>
        <w:rPr>
          <w:ins w:id="281" w:author="Dr Elizabeth Wenk " w:date="2016-12-20T16:32:00Z"/>
        </w:rPr>
      </w:pPr>
      <w:proofErr w:type="spellStart"/>
      <w:ins w:id="282" w:author="Dr Elizabeth Wenk " w:date="2016-12-20T16:32:00Z">
        <w:r>
          <w:t>Sibly</w:t>
        </w:r>
        <w:proofErr w:type="spellEnd"/>
        <w:r>
          <w:t xml:space="preserve">, R., </w:t>
        </w:r>
        <w:proofErr w:type="spellStart"/>
        <w:r>
          <w:t>Calow</w:t>
        </w:r>
        <w:proofErr w:type="spellEnd"/>
        <w:r>
          <w:t xml:space="preserve">, P. &amp; Nichols, N. (1985) Are patterns of growth adaptive? </w:t>
        </w:r>
        <w:r>
          <w:rPr>
            <w:i/>
            <w:iCs/>
          </w:rPr>
          <w:t>Journal of Theoretical Biology</w:t>
        </w:r>
        <w:r>
          <w:t xml:space="preserve">, </w:t>
        </w:r>
        <w:r>
          <w:rPr>
            <w:b/>
            <w:bCs/>
          </w:rPr>
          <w:t>112</w:t>
        </w:r>
        <w:r>
          <w:t>, 553–574.</w:t>
        </w:r>
      </w:ins>
    </w:p>
    <w:p w14:paraId="527D6B69" w14:textId="77777777" w:rsidR="00456166" w:rsidRDefault="00456166" w:rsidP="00456166">
      <w:pPr>
        <w:pStyle w:val="Bibliography"/>
        <w:rPr>
          <w:ins w:id="283" w:author="Dr Elizabeth Wenk " w:date="2016-12-20T16:32:00Z"/>
        </w:rPr>
      </w:pPr>
      <w:ins w:id="284" w:author="Dr Elizabeth Wenk " w:date="2016-12-20T16:32:00Z">
        <w:r>
          <w:t xml:space="preserve">Smith, C.C. &amp; </w:t>
        </w:r>
        <w:proofErr w:type="spellStart"/>
        <w:r>
          <w:t>Fretwell</w:t>
        </w:r>
        <w:proofErr w:type="spellEnd"/>
        <w:r>
          <w:t xml:space="preserve">, S.D. (1974) The Optimal Balance between Size and Number of Offspring. </w:t>
        </w:r>
        <w:r>
          <w:rPr>
            <w:i/>
            <w:iCs/>
          </w:rPr>
          <w:t>The American Naturalist</w:t>
        </w:r>
        <w:r>
          <w:t xml:space="preserve">, </w:t>
        </w:r>
        <w:r>
          <w:rPr>
            <w:b/>
            <w:bCs/>
          </w:rPr>
          <w:t>108</w:t>
        </w:r>
        <w:r>
          <w:t>, 499–506.</w:t>
        </w:r>
      </w:ins>
    </w:p>
    <w:p w14:paraId="308E6E77" w14:textId="77777777" w:rsidR="00456166" w:rsidRDefault="00456166" w:rsidP="00456166">
      <w:pPr>
        <w:pStyle w:val="Bibliography"/>
        <w:rPr>
          <w:ins w:id="285" w:author="Dr Elizabeth Wenk " w:date="2016-12-20T16:32:00Z"/>
        </w:rPr>
      </w:pPr>
      <w:ins w:id="286" w:author="Dr Elizabeth Wenk " w:date="2016-12-20T16:32:00Z">
        <w:r>
          <w:t xml:space="preserve">Stephenson, A.G. (1981) Flower and fruit abortion: proximate causes and ultimate functions. </w:t>
        </w:r>
        <w:r>
          <w:rPr>
            <w:i/>
            <w:iCs/>
          </w:rPr>
          <w:t>Annual Review of Ecology &amp; Systematics</w:t>
        </w:r>
        <w:r>
          <w:t xml:space="preserve">, </w:t>
        </w:r>
        <w:r>
          <w:rPr>
            <w:b/>
            <w:bCs/>
          </w:rPr>
          <w:t>12</w:t>
        </w:r>
        <w:r>
          <w:t>, 253–279.</w:t>
        </w:r>
      </w:ins>
    </w:p>
    <w:p w14:paraId="6330A478" w14:textId="77777777" w:rsidR="00456166" w:rsidRDefault="00456166" w:rsidP="00456166">
      <w:pPr>
        <w:pStyle w:val="Bibliography"/>
        <w:rPr>
          <w:ins w:id="287" w:author="Dr Elizabeth Wenk " w:date="2016-12-20T16:32:00Z"/>
        </w:rPr>
      </w:pPr>
      <w:ins w:id="288" w:author="Dr Elizabeth Wenk " w:date="2016-12-20T16:32:00Z">
        <w:r>
          <w:t xml:space="preserve">Sutherland, S. (1986) Patterns of fruit-set: what controls fruit-flower ratios in plants? </w:t>
        </w:r>
        <w:r>
          <w:rPr>
            <w:i/>
            <w:iCs/>
          </w:rPr>
          <w:t>Evolution</w:t>
        </w:r>
        <w:r>
          <w:t xml:space="preserve">, </w:t>
        </w:r>
        <w:r>
          <w:rPr>
            <w:b/>
            <w:bCs/>
          </w:rPr>
          <w:t>40</w:t>
        </w:r>
        <w:r>
          <w:t>, 117–128.</w:t>
        </w:r>
      </w:ins>
    </w:p>
    <w:p w14:paraId="5C22763E" w14:textId="77777777" w:rsidR="00456166" w:rsidRDefault="00456166" w:rsidP="00456166">
      <w:pPr>
        <w:pStyle w:val="Bibliography"/>
        <w:rPr>
          <w:ins w:id="289" w:author="Dr Elizabeth Wenk " w:date="2016-12-20T16:32:00Z"/>
        </w:rPr>
      </w:pPr>
      <w:ins w:id="290" w:author="Dr Elizabeth Wenk " w:date="2016-12-20T16:32:00Z">
        <w:r>
          <w:t xml:space="preserve">Thomas, S.C. (2011) Age-related changes in tree growth and functional biology: the role of reproduction. </w:t>
        </w:r>
        <w:r>
          <w:rPr>
            <w:i/>
            <w:iCs/>
          </w:rPr>
          <w:t>Size- and Age-Related Changes in Tree Structure and Function</w:t>
        </w:r>
        <w:r>
          <w:t xml:space="preserve"> (</w:t>
        </w:r>
        <w:proofErr w:type="spellStart"/>
        <w:proofErr w:type="gramStart"/>
        <w:r>
          <w:t>eds</w:t>
        </w:r>
        <w:proofErr w:type="spellEnd"/>
        <w:proofErr w:type="gramEnd"/>
        <w:r>
          <w:t xml:space="preserve"> F.C. </w:t>
        </w:r>
        <w:proofErr w:type="spellStart"/>
        <w:r>
          <w:t>Meinzer</w:t>
        </w:r>
        <w:proofErr w:type="spellEnd"/>
        <w:r>
          <w:t xml:space="preserve">, B. </w:t>
        </w:r>
        <w:proofErr w:type="spellStart"/>
        <w:r>
          <w:t>Lachenbruch</w:t>
        </w:r>
        <w:proofErr w:type="spellEnd"/>
        <w:r>
          <w:t xml:space="preserve"> &amp; T.E. Dawson), pp. 33–64. Springer Netherlands, Dordrecht.</w:t>
        </w:r>
      </w:ins>
    </w:p>
    <w:p w14:paraId="311F22E2" w14:textId="77777777" w:rsidR="00456166" w:rsidRDefault="00456166" w:rsidP="00456166">
      <w:pPr>
        <w:pStyle w:val="Bibliography"/>
        <w:rPr>
          <w:ins w:id="291" w:author="Dr Elizabeth Wenk " w:date="2016-12-20T16:32:00Z"/>
        </w:rPr>
      </w:pPr>
      <w:ins w:id="292" w:author="Dr Elizabeth Wenk " w:date="2016-12-20T16:32:00Z">
        <w:r>
          <w:t xml:space="preserve">Turnbull, L.A., </w:t>
        </w:r>
        <w:proofErr w:type="spellStart"/>
        <w:r>
          <w:t>Coomes</w:t>
        </w:r>
        <w:proofErr w:type="spellEnd"/>
        <w:r>
          <w:t xml:space="preserve">, D., Hector, A. &amp; Rees, M. (2004) Seed mass and the competition/colonization trade-off: competitive interactions and spatial patterns in a guild of annual plants. </w:t>
        </w:r>
        <w:r>
          <w:rPr>
            <w:i/>
            <w:iCs/>
          </w:rPr>
          <w:t>Journal of Ecology</w:t>
        </w:r>
        <w:r>
          <w:t xml:space="preserve">, </w:t>
        </w:r>
        <w:r>
          <w:rPr>
            <w:b/>
            <w:bCs/>
          </w:rPr>
          <w:t>92</w:t>
        </w:r>
        <w:r>
          <w:t>, 97–109.</w:t>
        </w:r>
      </w:ins>
    </w:p>
    <w:p w14:paraId="128A0355" w14:textId="77777777" w:rsidR="00456166" w:rsidRDefault="00456166" w:rsidP="00456166">
      <w:pPr>
        <w:pStyle w:val="Bibliography"/>
        <w:rPr>
          <w:ins w:id="293" w:author="Dr Elizabeth Wenk " w:date="2016-12-20T16:32:00Z"/>
        </w:rPr>
      </w:pPr>
      <w:ins w:id="294" w:author="Dr Elizabeth Wenk " w:date="2016-12-20T16:32:00Z">
        <w:r>
          <w:t xml:space="preserve">Wenk, E.H. &amp; Falster, D.S. (2015) Quantifying and understanding reproductive allocation schedules in plants. </w:t>
        </w:r>
        <w:r>
          <w:rPr>
            <w:i/>
            <w:iCs/>
          </w:rPr>
          <w:t>Ecology and Evolution</w:t>
        </w:r>
        <w:r>
          <w:t xml:space="preserve">, </w:t>
        </w:r>
        <w:r>
          <w:rPr>
            <w:b/>
            <w:bCs/>
          </w:rPr>
          <w:t>5</w:t>
        </w:r>
        <w:r>
          <w:t>, 5521–5538.</w:t>
        </w:r>
      </w:ins>
    </w:p>
    <w:p w14:paraId="53AE9571" w14:textId="77777777" w:rsidR="00456166" w:rsidRDefault="00456166" w:rsidP="00456166">
      <w:pPr>
        <w:pStyle w:val="Bibliography"/>
        <w:rPr>
          <w:ins w:id="295" w:author="Dr Elizabeth Wenk " w:date="2016-12-20T16:32:00Z"/>
        </w:rPr>
      </w:pPr>
      <w:proofErr w:type="spellStart"/>
      <w:ins w:id="296" w:author="Dr Elizabeth Wenk " w:date="2016-12-20T16:32:00Z">
        <w:r>
          <w:t>Wesselingh</w:t>
        </w:r>
        <w:proofErr w:type="spellEnd"/>
        <w:r>
          <w:t xml:space="preserve">, R.A. (2007) Pollen limitation meets resource allocation: towards a comprehensive methodology. </w:t>
        </w:r>
        <w:r>
          <w:rPr>
            <w:i/>
            <w:iCs/>
          </w:rPr>
          <w:t xml:space="preserve">The New </w:t>
        </w:r>
        <w:proofErr w:type="spellStart"/>
        <w:r>
          <w:rPr>
            <w:i/>
            <w:iCs/>
          </w:rPr>
          <w:t>Phytologist</w:t>
        </w:r>
        <w:proofErr w:type="spellEnd"/>
        <w:r>
          <w:t xml:space="preserve">, </w:t>
        </w:r>
        <w:r>
          <w:rPr>
            <w:b/>
            <w:bCs/>
          </w:rPr>
          <w:t>174</w:t>
        </w:r>
        <w:r>
          <w:t>, 26–37.</w:t>
        </w:r>
      </w:ins>
    </w:p>
    <w:p w14:paraId="6BA7E76A" w14:textId="77777777" w:rsidR="00456166" w:rsidRDefault="00456166" w:rsidP="00456166">
      <w:pPr>
        <w:pStyle w:val="Bibliography"/>
        <w:rPr>
          <w:ins w:id="297" w:author="Dr Elizabeth Wenk " w:date="2016-12-20T16:32:00Z"/>
        </w:rPr>
      </w:pPr>
      <w:ins w:id="298" w:author="Dr Elizabeth Wenk " w:date="2016-12-20T16:32:00Z">
        <w:r>
          <w:t xml:space="preserve">Westoby, M. &amp; Rice, B. (1982) Evolution of the Seed Plants and Inclusive Fitness of Plant Tissues. </w:t>
        </w:r>
        <w:r>
          <w:rPr>
            <w:i/>
            <w:iCs/>
          </w:rPr>
          <w:t>Evolution</w:t>
        </w:r>
        <w:r>
          <w:t xml:space="preserve">, </w:t>
        </w:r>
        <w:r>
          <w:rPr>
            <w:b/>
            <w:bCs/>
          </w:rPr>
          <w:t>36</w:t>
        </w:r>
        <w:r>
          <w:t>, 713–724.</w:t>
        </w:r>
      </w:ins>
    </w:p>
    <w:p w14:paraId="2365C5C5" w14:textId="77777777" w:rsidR="00456166" w:rsidRDefault="00456166" w:rsidP="00456166">
      <w:pPr>
        <w:pStyle w:val="Bibliography"/>
        <w:rPr>
          <w:ins w:id="299" w:author="Dr Elizabeth Wenk " w:date="2016-12-20T16:32:00Z"/>
        </w:rPr>
      </w:pPr>
      <w:ins w:id="300" w:author="Dr Elizabeth Wenk " w:date="2016-12-20T16:32:00Z">
        <w:r>
          <w:t xml:space="preserve">Wiens, D. (1984) Ovule survivorship, brood size, life history, breeding systems, and reproductive success in plants. </w:t>
        </w:r>
        <w:proofErr w:type="spellStart"/>
        <w:r>
          <w:rPr>
            <w:i/>
            <w:iCs/>
          </w:rPr>
          <w:t>Oecologia</w:t>
        </w:r>
        <w:proofErr w:type="spellEnd"/>
        <w:r>
          <w:t xml:space="preserve">, </w:t>
        </w:r>
        <w:r>
          <w:rPr>
            <w:b/>
            <w:bCs/>
          </w:rPr>
          <w:t>64</w:t>
        </w:r>
        <w:r>
          <w:t>, 47–53.</w:t>
        </w:r>
      </w:ins>
    </w:p>
    <w:p w14:paraId="1260DE93" w14:textId="77777777" w:rsidR="00456166" w:rsidRDefault="00456166" w:rsidP="00456166">
      <w:pPr>
        <w:pStyle w:val="Bibliography"/>
        <w:rPr>
          <w:ins w:id="301" w:author="Dr Elizabeth Wenk " w:date="2016-12-20T16:32:00Z"/>
        </w:rPr>
      </w:pPr>
      <w:proofErr w:type="spellStart"/>
      <w:ins w:id="302" w:author="Dr Elizabeth Wenk " w:date="2016-12-20T16:32:00Z">
        <w:r>
          <w:t>Willson</w:t>
        </w:r>
        <w:proofErr w:type="spellEnd"/>
        <w:r>
          <w:t xml:space="preserve">, M.F. &amp; Burley, N. (1983) </w:t>
        </w:r>
        <w:r>
          <w:rPr>
            <w:i/>
            <w:iCs/>
          </w:rPr>
          <w:t>Mate Choice in Plants: Tactics, Mechanisms, and Consequences</w:t>
        </w:r>
        <w:r>
          <w:t>. Princeton University Press.</w:t>
        </w:r>
      </w:ins>
    </w:p>
    <w:p w14:paraId="2947763C" w14:textId="77777777" w:rsidR="00456166" w:rsidRDefault="00456166" w:rsidP="00456166">
      <w:pPr>
        <w:pStyle w:val="Bibliography"/>
        <w:rPr>
          <w:ins w:id="303" w:author="Dr Elizabeth Wenk " w:date="2016-12-20T16:32:00Z"/>
        </w:rPr>
      </w:pPr>
      <w:ins w:id="304" w:author="Dr Elizabeth Wenk " w:date="2016-12-20T16:32:00Z">
        <w:r>
          <w:t xml:space="preserve">Zimmerman, M. &amp; Pyke, </w:t>
        </w:r>
        <w:proofErr w:type="gramStart"/>
        <w:r>
          <w:t>G.H</w:t>
        </w:r>
        <w:proofErr w:type="gramEnd"/>
        <w:r>
          <w:t xml:space="preserve">. (1988) Reproduction in </w:t>
        </w:r>
        <w:proofErr w:type="spellStart"/>
        <w:r>
          <w:t>Polemonium</w:t>
        </w:r>
        <w:proofErr w:type="spellEnd"/>
        <w:r>
          <w:t xml:space="preserve">: assessing the factors limiting seed set. </w:t>
        </w:r>
        <w:r>
          <w:rPr>
            <w:i/>
            <w:iCs/>
          </w:rPr>
          <w:t>The American Naturalist</w:t>
        </w:r>
        <w:r>
          <w:t xml:space="preserve">, </w:t>
        </w:r>
        <w:r>
          <w:rPr>
            <w:b/>
            <w:bCs/>
          </w:rPr>
          <w:t>131</w:t>
        </w:r>
        <w:r>
          <w:t>, 723–738.</w:t>
        </w:r>
      </w:ins>
    </w:p>
    <w:p w14:paraId="46DB23ED" w14:textId="358FA48E" w:rsidR="0094074D" w:rsidDel="00456166" w:rsidRDefault="0094074D" w:rsidP="0094074D">
      <w:pPr>
        <w:pStyle w:val="Bibliography"/>
        <w:rPr>
          <w:del w:id="305" w:author="Dr Elizabeth Wenk " w:date="2016-12-20T16:32:00Z"/>
        </w:rPr>
      </w:pPr>
      <w:del w:id="306" w:author="Dr Elizabeth Wenk " w:date="2016-12-20T16:32:00Z">
        <w:r w:rsidDel="00456166">
          <w:delText xml:space="preserve">Ashman, T. (1994) Reproductive allocation in hermaphrodite and female plants of </w:delText>
        </w:r>
        <w:r w:rsidDel="00456166">
          <w:rPr>
            <w:i/>
            <w:iCs/>
          </w:rPr>
          <w:delText>Sidalcea oregana</w:delText>
        </w:r>
        <w:r w:rsidDel="00456166">
          <w:delText xml:space="preserve"> ssp </w:delText>
        </w:r>
        <w:r w:rsidDel="00456166">
          <w:rPr>
            <w:i/>
            <w:iCs/>
          </w:rPr>
          <w:delText>spicata</w:delText>
        </w:r>
        <w:r w:rsidDel="00456166">
          <w:delText xml:space="preserve"> (Malvaceae) using 4 currencies. </w:delText>
        </w:r>
        <w:r w:rsidDel="00456166">
          <w:rPr>
            <w:i/>
            <w:iCs/>
          </w:rPr>
          <w:delText>American Journal of Botany</w:delText>
        </w:r>
        <w:r w:rsidDel="00456166">
          <w:delText xml:space="preserve">, </w:delText>
        </w:r>
        <w:r w:rsidDel="00456166">
          <w:rPr>
            <w:b/>
            <w:bCs/>
          </w:rPr>
          <w:delText>81</w:delText>
        </w:r>
        <w:r w:rsidDel="00456166">
          <w:delText>, 433–438.</w:delText>
        </w:r>
      </w:del>
    </w:p>
    <w:p w14:paraId="5FFE06B3" w14:textId="2B5352B8" w:rsidR="0094074D" w:rsidDel="00456166" w:rsidRDefault="0094074D" w:rsidP="0094074D">
      <w:pPr>
        <w:pStyle w:val="Bibliography"/>
        <w:rPr>
          <w:del w:id="307" w:author="Dr Elizabeth Wenk " w:date="2016-12-20T16:32:00Z"/>
        </w:rPr>
      </w:pPr>
      <w:del w:id="308" w:author="Dr Elizabeth Wenk " w:date="2016-12-20T16:32:00Z">
        <w:r w:rsidDel="00456166">
          <w:lastRenderedPageBreak/>
          <w:delText xml:space="preserve">Ashman, T.-L., Knight, T.M., Steets, J.A., Amarasekare, P., Burd, M., Campbell, D.R., Dudash, M.R., Johnston, M.O., Mazer, S.J., Mitchell, R.J., Morgan, M.T. &amp; Wilson, W.G. (2004) Pollen limitation of plant reproduction: ecological and evolutionary causes and consequences. </w:delText>
        </w:r>
        <w:r w:rsidDel="00456166">
          <w:rPr>
            <w:i/>
            <w:iCs/>
          </w:rPr>
          <w:delText>Ecology</w:delText>
        </w:r>
        <w:r w:rsidDel="00456166">
          <w:delText xml:space="preserve">, </w:delText>
        </w:r>
        <w:r w:rsidDel="00456166">
          <w:rPr>
            <w:b/>
            <w:bCs/>
          </w:rPr>
          <w:delText>85</w:delText>
        </w:r>
        <w:r w:rsidDel="00456166">
          <w:delText>, 2408–2421.</w:delText>
        </w:r>
      </w:del>
    </w:p>
    <w:p w14:paraId="2F53E56F" w14:textId="0F441118" w:rsidR="0094074D" w:rsidDel="00456166" w:rsidRDefault="0094074D" w:rsidP="0094074D">
      <w:pPr>
        <w:pStyle w:val="Bibliography"/>
        <w:rPr>
          <w:del w:id="309" w:author="Dr Elizabeth Wenk " w:date="2016-12-20T16:32:00Z"/>
        </w:rPr>
      </w:pPr>
      <w:del w:id="310" w:author="Dr Elizabeth Wenk " w:date="2016-12-20T16:32:00Z">
        <w:r w:rsidDel="00456166">
          <w:delText xml:space="preserve">Bazzaz, F.A., Ackerly, D.D. &amp; Reekie, E.G. (2000) Reproductive allocation in plants. </w:delText>
        </w:r>
        <w:r w:rsidDel="00456166">
          <w:rPr>
            <w:i/>
            <w:iCs/>
          </w:rPr>
          <w:delText>Seeds: the ecology of regeneration in plant communities</w:delText>
        </w:r>
        <w:r w:rsidDel="00456166">
          <w:delText>, 2nd ed (ed M. Fenner), pp. 1–30. CABI, Oxford.</w:delText>
        </w:r>
      </w:del>
    </w:p>
    <w:p w14:paraId="40959616" w14:textId="5CD01A35" w:rsidR="0094074D" w:rsidDel="00456166" w:rsidRDefault="0094074D" w:rsidP="0094074D">
      <w:pPr>
        <w:pStyle w:val="Bibliography"/>
        <w:rPr>
          <w:del w:id="311" w:author="Dr Elizabeth Wenk " w:date="2016-12-20T16:32:00Z"/>
        </w:rPr>
      </w:pPr>
      <w:del w:id="312" w:author="Dr Elizabeth Wenk " w:date="2016-12-20T16:32:00Z">
        <w:r w:rsidDel="00456166">
          <w:delText xml:space="preserve">Beadle, N.C.W. (1968) Some aspects of the ecology and physiology of Australian xeromorphic plants. </w:delText>
        </w:r>
        <w:r w:rsidDel="00456166">
          <w:rPr>
            <w:i/>
            <w:iCs/>
          </w:rPr>
          <w:delText>Australian Journal of Science</w:delText>
        </w:r>
        <w:r w:rsidDel="00456166">
          <w:delText xml:space="preserve">, </w:delText>
        </w:r>
        <w:r w:rsidDel="00456166">
          <w:rPr>
            <w:b/>
            <w:bCs/>
          </w:rPr>
          <w:delText>30</w:delText>
        </w:r>
        <w:r w:rsidDel="00456166">
          <w:delText>, 348–355.</w:delText>
        </w:r>
      </w:del>
    </w:p>
    <w:p w14:paraId="45AB9DC3" w14:textId="2F2C6B9E" w:rsidR="0094074D" w:rsidDel="00456166" w:rsidRDefault="0094074D" w:rsidP="0094074D">
      <w:pPr>
        <w:pStyle w:val="Bibliography"/>
        <w:rPr>
          <w:del w:id="313" w:author="Dr Elizabeth Wenk " w:date="2016-12-20T16:32:00Z"/>
        </w:rPr>
      </w:pPr>
      <w:del w:id="314" w:author="Dr Elizabeth Wenk " w:date="2016-12-20T16:32:00Z">
        <w:r w:rsidDel="00456166">
          <w:delText xml:space="preserve">Bierzychudek, P. (1981) Pollinator limitation of plant reproductive effort. </w:delText>
        </w:r>
        <w:r w:rsidDel="00456166">
          <w:rPr>
            <w:i/>
            <w:iCs/>
          </w:rPr>
          <w:delText>The American Naturalist</w:delText>
        </w:r>
        <w:r w:rsidDel="00456166">
          <w:delText xml:space="preserve">, </w:delText>
        </w:r>
        <w:r w:rsidDel="00456166">
          <w:rPr>
            <w:b/>
            <w:bCs/>
          </w:rPr>
          <w:delText>117</w:delText>
        </w:r>
        <w:r w:rsidDel="00456166">
          <w:delText>, 838–840.</w:delText>
        </w:r>
      </w:del>
    </w:p>
    <w:p w14:paraId="63D01E86" w14:textId="19AF3936" w:rsidR="0094074D" w:rsidDel="00456166" w:rsidRDefault="0094074D" w:rsidP="0094074D">
      <w:pPr>
        <w:pStyle w:val="Bibliography"/>
        <w:rPr>
          <w:del w:id="315" w:author="Dr Elizabeth Wenk " w:date="2016-12-20T16:32:00Z"/>
        </w:rPr>
      </w:pPr>
      <w:del w:id="316" w:author="Dr Elizabeth Wenk " w:date="2016-12-20T16:32:00Z">
        <w:r w:rsidDel="00456166">
          <w:delText xml:space="preserve">Burd, M. (1994) Bateman’s principle and plant reproduction: The role of pollen limitation in fruit and seed set. </w:delText>
        </w:r>
        <w:r w:rsidDel="00456166">
          <w:rPr>
            <w:i/>
            <w:iCs/>
          </w:rPr>
          <w:delText>The Botanical Review</w:delText>
        </w:r>
        <w:r w:rsidDel="00456166">
          <w:delText xml:space="preserve">, </w:delText>
        </w:r>
        <w:r w:rsidDel="00456166">
          <w:rPr>
            <w:b/>
            <w:bCs/>
          </w:rPr>
          <w:delText>60</w:delText>
        </w:r>
        <w:r w:rsidDel="00456166">
          <w:delText>, 83–139.</w:delText>
        </w:r>
      </w:del>
    </w:p>
    <w:p w14:paraId="422FEEF8" w14:textId="7DB072CC" w:rsidR="0094074D" w:rsidDel="00456166" w:rsidRDefault="0094074D" w:rsidP="0094074D">
      <w:pPr>
        <w:pStyle w:val="Bibliography"/>
        <w:rPr>
          <w:del w:id="317" w:author="Dr Elizabeth Wenk " w:date="2016-12-20T16:32:00Z"/>
        </w:rPr>
      </w:pPr>
      <w:del w:id="318" w:author="Dr Elizabeth Wenk " w:date="2016-12-20T16:32:00Z">
        <w:r w:rsidDel="00456166">
          <w:delText>Burd, M. (2008) The Haig</w:delText>
        </w:r>
        <w:r w:rsidDel="00456166">
          <w:rPr>
            <w:rFonts w:ascii="Cambria Math" w:hAnsi="Cambria Math" w:cs="Cambria Math"/>
          </w:rPr>
          <w:delText>‐</w:delText>
        </w:r>
        <w:r w:rsidDel="00456166">
          <w:delText xml:space="preserve">Westoby model revisited. </w:delText>
        </w:r>
        <w:r w:rsidDel="00456166">
          <w:rPr>
            <w:i/>
            <w:iCs/>
          </w:rPr>
          <w:delText>The American Naturalist</w:delText>
        </w:r>
        <w:r w:rsidDel="00456166">
          <w:delText xml:space="preserve">, </w:delText>
        </w:r>
        <w:r w:rsidDel="00456166">
          <w:rPr>
            <w:b/>
            <w:bCs/>
          </w:rPr>
          <w:delText>171</w:delText>
        </w:r>
        <w:r w:rsidDel="00456166">
          <w:delText>, 400–404.</w:delText>
        </w:r>
      </w:del>
    </w:p>
    <w:p w14:paraId="43EF7656" w14:textId="3C5EA025" w:rsidR="0094074D" w:rsidDel="00456166" w:rsidRDefault="0094074D" w:rsidP="0094074D">
      <w:pPr>
        <w:pStyle w:val="Bibliography"/>
        <w:rPr>
          <w:del w:id="319" w:author="Dr Elizabeth Wenk " w:date="2016-12-20T16:32:00Z"/>
        </w:rPr>
      </w:pPr>
      <w:del w:id="320" w:author="Dr Elizabeth Wenk " w:date="2016-12-20T16:32:00Z">
        <w:r w:rsidDel="00456166">
          <w:delText xml:space="preserve">Burd, M. (2016) Pollen Limitation Is Common-Should It Be? </w:delText>
        </w:r>
        <w:r w:rsidDel="00456166">
          <w:rPr>
            <w:i/>
            <w:iCs/>
          </w:rPr>
          <w:delText>The American Naturalist</w:delText>
        </w:r>
        <w:r w:rsidDel="00456166">
          <w:delText xml:space="preserve">, </w:delText>
        </w:r>
        <w:r w:rsidDel="00456166">
          <w:rPr>
            <w:b/>
            <w:bCs/>
          </w:rPr>
          <w:delText>187</w:delText>
        </w:r>
        <w:r w:rsidDel="00456166">
          <w:delText>, 388–396.</w:delText>
        </w:r>
      </w:del>
    </w:p>
    <w:p w14:paraId="549B9DB4" w14:textId="7BE2470C" w:rsidR="0094074D" w:rsidDel="00456166" w:rsidRDefault="0094074D" w:rsidP="0094074D">
      <w:pPr>
        <w:pStyle w:val="Bibliography"/>
        <w:rPr>
          <w:del w:id="321" w:author="Dr Elizabeth Wenk " w:date="2016-12-20T16:32:00Z"/>
        </w:rPr>
      </w:pPr>
      <w:del w:id="322" w:author="Dr Elizabeth Wenk " w:date="2016-12-20T16:32:00Z">
        <w:r w:rsidDel="00456166">
          <w:delText xml:space="preserve">Burd, M., Ashman, T.-L., Campbell, D.R., Dudash, M.R., Johnston, M.O., Knight, T.M., Mazer, S.J., Mitchell, R.J., Steets, J.A. &amp; Vamosi, J.C. (2009) Ovule number per flower in a world of unpredictable pollination. </w:delText>
        </w:r>
        <w:r w:rsidDel="00456166">
          <w:rPr>
            <w:i/>
            <w:iCs/>
          </w:rPr>
          <w:delText>American Journal of Botany</w:delText>
        </w:r>
        <w:r w:rsidDel="00456166">
          <w:delText xml:space="preserve">, </w:delText>
        </w:r>
        <w:r w:rsidDel="00456166">
          <w:rPr>
            <w:b/>
            <w:bCs/>
          </w:rPr>
          <w:delText>96</w:delText>
        </w:r>
        <w:r w:rsidDel="00456166">
          <w:delText>, 1159–1167.</w:delText>
        </w:r>
      </w:del>
    </w:p>
    <w:p w14:paraId="70FDE1C6" w14:textId="1AE83913" w:rsidR="0094074D" w:rsidDel="00456166" w:rsidRDefault="0094074D" w:rsidP="0094074D">
      <w:pPr>
        <w:pStyle w:val="Bibliography"/>
        <w:rPr>
          <w:del w:id="323" w:author="Dr Elizabeth Wenk " w:date="2016-12-20T16:32:00Z"/>
        </w:rPr>
      </w:pPr>
      <w:del w:id="324" w:author="Dr Elizabeth Wenk " w:date="2016-12-20T16:32:00Z">
        <w:r w:rsidDel="00456166">
          <w:delText xml:space="preserve">Chen, H., Felker, S. &amp; Sun, S. (2010) Allometry of within-fruit reproductive allocation in subtropical dicot woody species. </w:delText>
        </w:r>
        <w:r w:rsidDel="00456166">
          <w:rPr>
            <w:i/>
            <w:iCs/>
          </w:rPr>
          <w:delText>Am. J. Bot.</w:delText>
        </w:r>
        <w:r w:rsidDel="00456166">
          <w:delText xml:space="preserve">, </w:delText>
        </w:r>
        <w:r w:rsidDel="00456166">
          <w:rPr>
            <w:b/>
            <w:bCs/>
          </w:rPr>
          <w:delText>97</w:delText>
        </w:r>
        <w:r w:rsidDel="00456166">
          <w:delText>, 611–619.</w:delText>
        </w:r>
      </w:del>
    </w:p>
    <w:p w14:paraId="56CB4B89" w14:textId="6767F334" w:rsidR="0094074D" w:rsidDel="00456166" w:rsidRDefault="0094074D" w:rsidP="0094074D">
      <w:pPr>
        <w:pStyle w:val="Bibliography"/>
        <w:rPr>
          <w:del w:id="325" w:author="Dr Elizabeth Wenk " w:date="2016-12-20T16:32:00Z"/>
        </w:rPr>
      </w:pPr>
      <w:del w:id="326" w:author="Dr Elizabeth Wenk " w:date="2016-12-20T16:32:00Z">
        <w:r w:rsidDel="00456166">
          <w:delText xml:space="preserve">Cohen, D. (1976) The optimal timing of reproduction. </w:delText>
        </w:r>
        <w:r w:rsidDel="00456166">
          <w:rPr>
            <w:i/>
            <w:iCs/>
          </w:rPr>
          <w:delText>The American Naturalist</w:delText>
        </w:r>
        <w:r w:rsidDel="00456166">
          <w:delText xml:space="preserve">, </w:delText>
        </w:r>
        <w:r w:rsidDel="00456166">
          <w:rPr>
            <w:b/>
            <w:bCs/>
          </w:rPr>
          <w:delText>110</w:delText>
        </w:r>
        <w:r w:rsidDel="00456166">
          <w:delText>, 801.</w:delText>
        </w:r>
      </w:del>
    </w:p>
    <w:p w14:paraId="501DA21B" w14:textId="64BE8431" w:rsidR="0094074D" w:rsidDel="00456166" w:rsidRDefault="0094074D" w:rsidP="0094074D">
      <w:pPr>
        <w:pStyle w:val="Bibliography"/>
        <w:rPr>
          <w:del w:id="327" w:author="Dr Elizabeth Wenk " w:date="2016-12-20T16:32:00Z"/>
        </w:rPr>
      </w:pPr>
      <w:del w:id="328" w:author="Dr Elizabeth Wenk " w:date="2016-12-20T16:32:00Z">
        <w:r w:rsidDel="00456166">
          <w:delText xml:space="preserve">Cole, L.C. (1954) The population consequences of life history phenomena. </w:delText>
        </w:r>
        <w:r w:rsidDel="00456166">
          <w:rPr>
            <w:i/>
            <w:iCs/>
          </w:rPr>
          <w:delText>The Quarterly Review of Biology</w:delText>
        </w:r>
        <w:r w:rsidDel="00456166">
          <w:delText xml:space="preserve">, </w:delText>
        </w:r>
        <w:r w:rsidDel="00456166">
          <w:rPr>
            <w:b/>
            <w:bCs/>
          </w:rPr>
          <w:delText>29</w:delText>
        </w:r>
        <w:r w:rsidDel="00456166">
          <w:delText>, 103–137.</w:delText>
        </w:r>
      </w:del>
    </w:p>
    <w:p w14:paraId="1BE0CFC2" w14:textId="12F9DDB3" w:rsidR="0094074D" w:rsidDel="00456166" w:rsidRDefault="0094074D" w:rsidP="0094074D">
      <w:pPr>
        <w:pStyle w:val="Bibliography"/>
        <w:rPr>
          <w:del w:id="329" w:author="Dr Elizabeth Wenk " w:date="2016-12-20T16:32:00Z"/>
        </w:rPr>
      </w:pPr>
      <w:del w:id="330" w:author="Dr Elizabeth Wenk " w:date="2016-12-20T16:32:00Z">
        <w:r w:rsidDel="00456166">
          <w:delText xml:space="preserve">Copland, B.J. &amp; Whelan, R.J. (1989) Seasonal Variation in Flowering Intensity and Pollination Limitation of Fruit Set in Four Co-Occurring Banksia Species. </w:delText>
        </w:r>
        <w:r w:rsidDel="00456166">
          <w:rPr>
            <w:i/>
            <w:iCs/>
          </w:rPr>
          <w:delText>Journal of Ecology</w:delText>
        </w:r>
        <w:r w:rsidDel="00456166">
          <w:delText xml:space="preserve">, </w:delText>
        </w:r>
        <w:r w:rsidDel="00456166">
          <w:rPr>
            <w:b/>
            <w:bCs/>
          </w:rPr>
          <w:delText>77</w:delText>
        </w:r>
        <w:r w:rsidDel="00456166">
          <w:delText>, 509–523.</w:delText>
        </w:r>
      </w:del>
    </w:p>
    <w:p w14:paraId="1A8F192D" w14:textId="039B7646" w:rsidR="0094074D" w:rsidDel="00456166" w:rsidRDefault="0094074D" w:rsidP="0094074D">
      <w:pPr>
        <w:pStyle w:val="Bibliography"/>
        <w:rPr>
          <w:del w:id="331" w:author="Dr Elizabeth Wenk " w:date="2016-12-20T16:32:00Z"/>
        </w:rPr>
      </w:pPr>
      <w:del w:id="332" w:author="Dr Elizabeth Wenk " w:date="2016-12-20T16:32:00Z">
        <w:r w:rsidDel="00456166">
          <w:delText xml:space="preserve">Eriksson, O. (2008) Evolution of seed size and biotic seed dispersal in angiosperms: Paleoecological and neoecological evidence. </w:delText>
        </w:r>
        <w:r w:rsidDel="00456166">
          <w:rPr>
            <w:i/>
            <w:iCs/>
          </w:rPr>
          <w:delText>International Journal of Plant Sciences</w:delText>
        </w:r>
        <w:r w:rsidDel="00456166">
          <w:delText xml:space="preserve">, </w:delText>
        </w:r>
        <w:r w:rsidDel="00456166">
          <w:rPr>
            <w:b/>
            <w:bCs/>
          </w:rPr>
          <w:delText>169</w:delText>
        </w:r>
        <w:r w:rsidDel="00456166">
          <w:delText>, 863–870.</w:delText>
        </w:r>
      </w:del>
    </w:p>
    <w:p w14:paraId="7EC582B3" w14:textId="261E13CF" w:rsidR="0094074D" w:rsidDel="00456166" w:rsidRDefault="0094074D" w:rsidP="0094074D">
      <w:pPr>
        <w:pStyle w:val="Bibliography"/>
        <w:rPr>
          <w:del w:id="333" w:author="Dr Elizabeth Wenk " w:date="2016-12-20T16:32:00Z"/>
        </w:rPr>
      </w:pPr>
      <w:del w:id="334" w:author="Dr Elizabeth Wenk " w:date="2016-12-20T16:32:00Z">
        <w:r w:rsidDel="00456166">
          <w:delText xml:space="preserve">Falster, D.S., Brännström, Å., Dieckmann, U. &amp; Westoby, M. (2011) Influence of four major plant traits on average height, leaf-area cover, net primary productivity, and biomass density in single-species forests: a theoretical investigation. </w:delText>
        </w:r>
        <w:r w:rsidDel="00456166">
          <w:rPr>
            <w:i/>
            <w:iCs/>
          </w:rPr>
          <w:delText>Journal of Ecology</w:delText>
        </w:r>
        <w:r w:rsidDel="00456166">
          <w:delText xml:space="preserve">, </w:delText>
        </w:r>
        <w:r w:rsidDel="00456166">
          <w:rPr>
            <w:b/>
            <w:bCs/>
          </w:rPr>
          <w:delText>99</w:delText>
        </w:r>
        <w:r w:rsidDel="00456166">
          <w:delText>, 148–164.</w:delText>
        </w:r>
      </w:del>
    </w:p>
    <w:p w14:paraId="7A34056F" w14:textId="4F64DD34" w:rsidR="0094074D" w:rsidDel="00456166" w:rsidRDefault="0094074D" w:rsidP="0094074D">
      <w:pPr>
        <w:pStyle w:val="Bibliography"/>
        <w:rPr>
          <w:del w:id="335" w:author="Dr Elizabeth Wenk " w:date="2016-12-20T16:32:00Z"/>
        </w:rPr>
      </w:pPr>
      <w:del w:id="336" w:author="Dr Elizabeth Wenk " w:date="2016-12-20T16:32:00Z">
        <w:r w:rsidDel="00456166">
          <w:delText xml:space="preserve">Fisher, R., McDowell, N., Purves, D., Moorcroft, P., Sitch, S., Cox, P., Huntingford, C., Meir, P. &amp; Ian Woodward, F. (2010) Assessing uncertainties in a second-generation dynamic vegetation model caused by ecological scale limitations. </w:delText>
        </w:r>
        <w:r w:rsidDel="00456166">
          <w:rPr>
            <w:i/>
            <w:iCs/>
          </w:rPr>
          <w:delText>New Phytologist</w:delText>
        </w:r>
        <w:r w:rsidDel="00456166">
          <w:delText xml:space="preserve">, </w:delText>
        </w:r>
        <w:r w:rsidDel="00456166">
          <w:rPr>
            <w:b/>
            <w:bCs/>
          </w:rPr>
          <w:delText>187</w:delText>
        </w:r>
        <w:r w:rsidDel="00456166">
          <w:delText>, 666–681.</w:delText>
        </w:r>
      </w:del>
    </w:p>
    <w:p w14:paraId="38C16FA2" w14:textId="050B56F4" w:rsidR="0094074D" w:rsidDel="00456166" w:rsidRDefault="0094074D" w:rsidP="0094074D">
      <w:pPr>
        <w:pStyle w:val="Bibliography"/>
        <w:rPr>
          <w:del w:id="337" w:author="Dr Elizabeth Wenk " w:date="2016-12-20T16:32:00Z"/>
        </w:rPr>
      </w:pPr>
      <w:del w:id="338" w:author="Dr Elizabeth Wenk " w:date="2016-12-20T16:32:00Z">
        <w:r w:rsidDel="00456166">
          <w:delText xml:space="preserve">Garcia, M.B. &amp; Ehrlen, J. (2002) Reproductive effort and herbivory timing in a perennial herb: fitness components at the individual and population levels. </w:delText>
        </w:r>
        <w:r w:rsidDel="00456166">
          <w:rPr>
            <w:i/>
            <w:iCs/>
          </w:rPr>
          <w:delText>Am. J. Bot.</w:delText>
        </w:r>
        <w:r w:rsidDel="00456166">
          <w:delText xml:space="preserve">, </w:delText>
        </w:r>
        <w:r w:rsidDel="00456166">
          <w:rPr>
            <w:b/>
            <w:bCs/>
          </w:rPr>
          <w:delText>89</w:delText>
        </w:r>
        <w:r w:rsidDel="00456166">
          <w:delText>, 1295–1302.</w:delText>
        </w:r>
      </w:del>
    </w:p>
    <w:p w14:paraId="6FE45A83" w14:textId="57B696F4" w:rsidR="0094074D" w:rsidDel="00456166" w:rsidRDefault="0094074D" w:rsidP="0094074D">
      <w:pPr>
        <w:pStyle w:val="Bibliography"/>
        <w:rPr>
          <w:del w:id="339" w:author="Dr Elizabeth Wenk " w:date="2016-12-20T16:32:00Z"/>
        </w:rPr>
      </w:pPr>
      <w:del w:id="340" w:author="Dr Elizabeth Wenk " w:date="2016-12-20T16:32:00Z">
        <w:r w:rsidDel="00456166">
          <w:lastRenderedPageBreak/>
          <w:delText xml:space="preserve">Gómez, J.M. (2008) Sequential Conflicting Selection Due to Multispecific Interactions Triggers Evolutionary Trade-Offs in a Monocarpic Herb. </w:delText>
        </w:r>
        <w:r w:rsidDel="00456166">
          <w:rPr>
            <w:i/>
            <w:iCs/>
          </w:rPr>
          <w:delText>Evolution</w:delText>
        </w:r>
        <w:r w:rsidDel="00456166">
          <w:delText xml:space="preserve">, </w:delText>
        </w:r>
        <w:r w:rsidDel="00456166">
          <w:rPr>
            <w:b/>
            <w:bCs/>
          </w:rPr>
          <w:delText>62</w:delText>
        </w:r>
        <w:r w:rsidDel="00456166">
          <w:delText>, 668–679.</w:delText>
        </w:r>
      </w:del>
    </w:p>
    <w:p w14:paraId="26714A6E" w14:textId="1722D6E0" w:rsidR="0094074D" w:rsidDel="00456166" w:rsidRDefault="0094074D" w:rsidP="0094074D">
      <w:pPr>
        <w:pStyle w:val="Bibliography"/>
        <w:rPr>
          <w:del w:id="341" w:author="Dr Elizabeth Wenk " w:date="2016-12-20T16:32:00Z"/>
        </w:rPr>
      </w:pPr>
      <w:del w:id="342" w:author="Dr Elizabeth Wenk " w:date="2016-12-20T16:32:00Z">
        <w:r w:rsidDel="00456166">
          <w:delText xml:space="preserve">Guittian, J. (1993) Why Prunus mahaleb (Rosaceae) Produces More Flowers Than Fruits. </w:delText>
        </w:r>
        <w:r w:rsidDel="00456166">
          <w:rPr>
            <w:i/>
            <w:iCs/>
          </w:rPr>
          <w:delText>American Journal of Botany</w:delText>
        </w:r>
        <w:r w:rsidDel="00456166">
          <w:delText xml:space="preserve">, </w:delText>
        </w:r>
        <w:r w:rsidDel="00456166">
          <w:rPr>
            <w:b/>
            <w:bCs/>
          </w:rPr>
          <w:delText>80</w:delText>
        </w:r>
        <w:r w:rsidDel="00456166">
          <w:delText>, 1305–1309.</w:delText>
        </w:r>
      </w:del>
    </w:p>
    <w:p w14:paraId="634114BB" w14:textId="7809BA23" w:rsidR="0094074D" w:rsidDel="00456166" w:rsidRDefault="0094074D" w:rsidP="0094074D">
      <w:pPr>
        <w:pStyle w:val="Bibliography"/>
        <w:rPr>
          <w:del w:id="343" w:author="Dr Elizabeth Wenk " w:date="2016-12-20T16:32:00Z"/>
        </w:rPr>
      </w:pPr>
      <w:del w:id="344" w:author="Dr Elizabeth Wenk " w:date="2016-12-20T16:32:00Z">
        <w:r w:rsidDel="00456166">
          <w:delText xml:space="preserve">Haig, D. &amp; Westoby, M. (1988) On limits to seed production. </w:delText>
        </w:r>
        <w:r w:rsidDel="00456166">
          <w:rPr>
            <w:i/>
            <w:iCs/>
          </w:rPr>
          <w:delText>American Naturalist</w:delText>
        </w:r>
        <w:r w:rsidDel="00456166">
          <w:delText xml:space="preserve">, </w:delText>
        </w:r>
        <w:r w:rsidDel="00456166">
          <w:rPr>
            <w:b/>
            <w:bCs/>
          </w:rPr>
          <w:delText>131</w:delText>
        </w:r>
        <w:r w:rsidDel="00456166">
          <w:delText>, 757–759.</w:delText>
        </w:r>
      </w:del>
    </w:p>
    <w:p w14:paraId="52C541AB" w14:textId="13ED7274" w:rsidR="0094074D" w:rsidDel="00456166" w:rsidRDefault="0094074D" w:rsidP="0094074D">
      <w:pPr>
        <w:pStyle w:val="Bibliography"/>
        <w:rPr>
          <w:del w:id="345" w:author="Dr Elizabeth Wenk " w:date="2016-12-20T16:32:00Z"/>
        </w:rPr>
      </w:pPr>
      <w:del w:id="346" w:author="Dr Elizabeth Wenk " w:date="2016-12-20T16:32:00Z">
        <w:r w:rsidDel="00456166">
          <w:delText xml:space="preserve">Harder, L.D. &amp; Barrett, S.C.H. (2006) </w:delText>
        </w:r>
        <w:r w:rsidDel="00456166">
          <w:rPr>
            <w:i/>
            <w:iCs/>
          </w:rPr>
          <w:delText>Ecology and Evolution of Flowers</w:delText>
        </w:r>
        <w:r w:rsidDel="00456166">
          <w:delText>. Oxford University Press.</w:delText>
        </w:r>
      </w:del>
    </w:p>
    <w:p w14:paraId="747520FF" w14:textId="01F6D46D" w:rsidR="0094074D" w:rsidDel="00456166" w:rsidRDefault="0094074D" w:rsidP="0094074D">
      <w:pPr>
        <w:pStyle w:val="Bibliography"/>
        <w:rPr>
          <w:del w:id="347" w:author="Dr Elizabeth Wenk " w:date="2016-12-20T16:32:00Z"/>
        </w:rPr>
      </w:pPr>
      <w:del w:id="348" w:author="Dr Elizabeth Wenk " w:date="2016-12-20T16:32:00Z">
        <w:r w:rsidDel="00456166">
          <w:delText xml:space="preserve">Harder, L.D. &amp; Johnson, S.D. (2009) Darwin’s beautiful contrivances: evolutionary and functional evidence for floral adaptation. </w:delText>
        </w:r>
        <w:r w:rsidDel="00456166">
          <w:rPr>
            <w:i/>
            <w:iCs/>
          </w:rPr>
          <w:delText>New Phytologist</w:delText>
        </w:r>
        <w:r w:rsidDel="00456166">
          <w:delText xml:space="preserve">, </w:delText>
        </w:r>
        <w:r w:rsidDel="00456166">
          <w:rPr>
            <w:b/>
            <w:bCs/>
          </w:rPr>
          <w:delText>183</w:delText>
        </w:r>
        <w:r w:rsidDel="00456166">
          <w:delText>, 530–545.</w:delText>
        </w:r>
      </w:del>
    </w:p>
    <w:p w14:paraId="4C7FDBB5" w14:textId="651C9990" w:rsidR="0094074D" w:rsidDel="00456166" w:rsidRDefault="0094074D" w:rsidP="0094074D">
      <w:pPr>
        <w:pStyle w:val="Bibliography"/>
        <w:rPr>
          <w:del w:id="349" w:author="Dr Elizabeth Wenk " w:date="2016-12-20T16:32:00Z"/>
        </w:rPr>
      </w:pPr>
      <w:del w:id="350" w:author="Dr Elizabeth Wenk " w:date="2016-12-20T16:32:00Z">
        <w:r w:rsidDel="00456166">
          <w:delText xml:space="preserve">Henery, M. &amp; Westoby, M. (2001) Seed mass and seed nutrient content as predictors of seed output variation between species. </w:delText>
        </w:r>
        <w:r w:rsidDel="00456166">
          <w:rPr>
            <w:i/>
            <w:iCs/>
          </w:rPr>
          <w:delText>Oikos</w:delText>
        </w:r>
        <w:r w:rsidDel="00456166">
          <w:delText xml:space="preserve">, </w:delText>
        </w:r>
        <w:r w:rsidDel="00456166">
          <w:rPr>
            <w:b/>
            <w:bCs/>
          </w:rPr>
          <w:delText>92</w:delText>
        </w:r>
        <w:r w:rsidDel="00456166">
          <w:delText>, 479–490.</w:delText>
        </w:r>
      </w:del>
    </w:p>
    <w:p w14:paraId="601C9F5F" w14:textId="2E700627" w:rsidR="0094074D" w:rsidDel="00456166" w:rsidRDefault="0094074D" w:rsidP="0094074D">
      <w:pPr>
        <w:pStyle w:val="Bibliography"/>
        <w:rPr>
          <w:del w:id="351" w:author="Dr Elizabeth Wenk " w:date="2016-12-20T16:32:00Z"/>
        </w:rPr>
      </w:pPr>
      <w:del w:id="352" w:author="Dr Elizabeth Wenk " w:date="2016-12-20T16:32:00Z">
        <w:r w:rsidDel="00456166">
          <w:delText xml:space="preserve">Hermanutz, L., Innes, D., Denham, A. &amp; Whelan, R. (1998) Very low fruit: flower ratios in </w:delText>
        </w:r>
        <w:r w:rsidDel="00456166">
          <w:rPr>
            <w:i/>
            <w:iCs/>
          </w:rPr>
          <w:delText>Grevillea</w:delText>
        </w:r>
        <w:r w:rsidDel="00456166">
          <w:delText xml:space="preserve"> (Proteaceae) are independent of breeding system. </w:delText>
        </w:r>
        <w:r w:rsidDel="00456166">
          <w:rPr>
            <w:i/>
            <w:iCs/>
          </w:rPr>
          <w:delText>Australian Journal of Botany</w:delText>
        </w:r>
        <w:r w:rsidDel="00456166">
          <w:delText xml:space="preserve">, </w:delText>
        </w:r>
        <w:r w:rsidDel="00456166">
          <w:rPr>
            <w:b/>
            <w:bCs/>
          </w:rPr>
          <w:delText>46</w:delText>
        </w:r>
        <w:r w:rsidDel="00456166">
          <w:delText>, 465–478.</w:delText>
        </w:r>
      </w:del>
    </w:p>
    <w:p w14:paraId="451AD993" w14:textId="1C978FF7" w:rsidR="0094074D" w:rsidDel="00456166" w:rsidRDefault="0094074D" w:rsidP="0094074D">
      <w:pPr>
        <w:pStyle w:val="Bibliography"/>
        <w:rPr>
          <w:del w:id="353" w:author="Dr Elizabeth Wenk " w:date="2016-12-20T16:32:00Z"/>
        </w:rPr>
      </w:pPr>
      <w:del w:id="354" w:author="Dr Elizabeth Wenk " w:date="2016-12-20T16:32:00Z">
        <w:r w:rsidDel="00456166">
          <w:delText xml:space="preserve">Herrera, C.M., Jordano, P., Guitián, J. &amp; Traveset, A. (1998) Annual Variability in Seed Production by Woody Plants and the Masting Concept: Reassessment of Principles and Relationship to Pollination and Seed Dispersal. </w:delText>
        </w:r>
        <w:r w:rsidDel="00456166">
          <w:rPr>
            <w:i/>
            <w:iCs/>
          </w:rPr>
          <w:delText>The American Naturalist</w:delText>
        </w:r>
        <w:r w:rsidDel="00456166">
          <w:delText xml:space="preserve">, </w:delText>
        </w:r>
        <w:r w:rsidDel="00456166">
          <w:rPr>
            <w:b/>
            <w:bCs/>
          </w:rPr>
          <w:delText>152</w:delText>
        </w:r>
        <w:r w:rsidDel="00456166">
          <w:delText>, 576–594.</w:delText>
        </w:r>
      </w:del>
    </w:p>
    <w:p w14:paraId="3219C2FB" w14:textId="3258EC02" w:rsidR="0094074D" w:rsidDel="00456166" w:rsidRDefault="0094074D" w:rsidP="0094074D">
      <w:pPr>
        <w:pStyle w:val="Bibliography"/>
        <w:rPr>
          <w:del w:id="355" w:author="Dr Elizabeth Wenk " w:date="2016-12-20T16:32:00Z"/>
        </w:rPr>
      </w:pPr>
      <w:del w:id="356" w:author="Dr Elizabeth Wenk " w:date="2016-12-20T16:32:00Z">
        <w:r w:rsidDel="00456166">
          <w:delText xml:space="preserve">Hirayama, D., Nanami, S., Itoh, A. &amp; Yamakura, T. (2008) Individual resource allocation to vegetative growth and reproduction in subgenus </w:delText>
        </w:r>
        <w:r w:rsidDel="00456166">
          <w:rPr>
            <w:i/>
            <w:iCs/>
          </w:rPr>
          <w:delText>Cyclobalanopsis</w:delText>
        </w:r>
        <w:r w:rsidDel="00456166">
          <w:delText xml:space="preserve"> (Quercus, Fagaceae) trees. </w:delText>
        </w:r>
        <w:r w:rsidDel="00456166">
          <w:rPr>
            <w:i/>
            <w:iCs/>
          </w:rPr>
          <w:delText>Ecological Research</w:delText>
        </w:r>
        <w:r w:rsidDel="00456166">
          <w:delText xml:space="preserve">, </w:delText>
        </w:r>
        <w:r w:rsidDel="00456166">
          <w:rPr>
            <w:b/>
            <w:bCs/>
          </w:rPr>
          <w:delText>23</w:delText>
        </w:r>
        <w:r w:rsidDel="00456166">
          <w:delText>, 451–458.</w:delText>
        </w:r>
      </w:del>
    </w:p>
    <w:p w14:paraId="2159E436" w14:textId="2CE980AD" w:rsidR="0094074D" w:rsidDel="00456166" w:rsidRDefault="0094074D" w:rsidP="0094074D">
      <w:pPr>
        <w:pStyle w:val="Bibliography"/>
        <w:rPr>
          <w:del w:id="357" w:author="Dr Elizabeth Wenk " w:date="2016-12-20T16:32:00Z"/>
        </w:rPr>
      </w:pPr>
      <w:del w:id="358" w:author="Dr Elizabeth Wenk " w:date="2016-12-20T16:32:00Z">
        <w:r w:rsidDel="00456166">
          <w:delText xml:space="preserve">Holland, J.N. &amp; Chamberlain, S.A. (2007) Ecological and evolutionary mechanisms for low seed : ovule ratios: need for a pluralistic approach? </w:delText>
        </w:r>
        <w:r w:rsidDel="00456166">
          <w:rPr>
            <w:i/>
            <w:iCs/>
          </w:rPr>
          <w:delText>Ecology</w:delText>
        </w:r>
        <w:r w:rsidDel="00456166">
          <w:delText xml:space="preserve">, </w:delText>
        </w:r>
        <w:r w:rsidDel="00456166">
          <w:rPr>
            <w:b/>
            <w:bCs/>
          </w:rPr>
          <w:delText>88</w:delText>
        </w:r>
        <w:r w:rsidDel="00456166">
          <w:delText>, 706–715.</w:delText>
        </w:r>
      </w:del>
    </w:p>
    <w:p w14:paraId="1094BAF8" w14:textId="7402329D" w:rsidR="0094074D" w:rsidDel="00456166" w:rsidRDefault="0094074D" w:rsidP="0094074D">
      <w:pPr>
        <w:pStyle w:val="Bibliography"/>
        <w:rPr>
          <w:del w:id="359" w:author="Dr Elizabeth Wenk " w:date="2016-12-20T16:32:00Z"/>
        </w:rPr>
      </w:pPr>
      <w:del w:id="360" w:author="Dr Elizabeth Wenk " w:date="2016-12-20T16:32:00Z">
        <w:r w:rsidDel="00456166">
          <w:delText xml:space="preserve">Hughes, L., Dunlop, M., French, K., Leishman, M.R., Rice, B., Rodgerson, L. &amp; Westoby, M. (1994) Predicting dispersal spectra: a minimal set of hypotheses based on plant attributes. </w:delText>
        </w:r>
        <w:r w:rsidDel="00456166">
          <w:rPr>
            <w:i/>
            <w:iCs/>
          </w:rPr>
          <w:delText>Journal of Ecology</w:delText>
        </w:r>
        <w:r w:rsidDel="00456166">
          <w:delText xml:space="preserve">, </w:delText>
        </w:r>
        <w:r w:rsidDel="00456166">
          <w:rPr>
            <w:b/>
            <w:bCs/>
          </w:rPr>
          <w:delText>82</w:delText>
        </w:r>
        <w:r w:rsidDel="00456166">
          <w:delText>, 933–950.</w:delText>
        </w:r>
      </w:del>
    </w:p>
    <w:p w14:paraId="34D57D48" w14:textId="5AD10D8E" w:rsidR="0094074D" w:rsidDel="00456166" w:rsidRDefault="0094074D" w:rsidP="0094074D">
      <w:pPr>
        <w:pStyle w:val="Bibliography"/>
        <w:rPr>
          <w:del w:id="361" w:author="Dr Elizabeth Wenk " w:date="2016-12-20T16:32:00Z"/>
        </w:rPr>
      </w:pPr>
      <w:del w:id="362" w:author="Dr Elizabeth Wenk " w:date="2016-12-20T16:32:00Z">
        <w:r w:rsidDel="00456166">
          <w:delText xml:space="preserve">Kelly, D. (1994) The evolutionary ecology of mast seeding. </w:delText>
        </w:r>
        <w:r w:rsidDel="00456166">
          <w:rPr>
            <w:i/>
            <w:iCs/>
          </w:rPr>
          <w:delText>Trends in Ecology &amp; Evolution</w:delText>
        </w:r>
        <w:r w:rsidDel="00456166">
          <w:delText xml:space="preserve">, </w:delText>
        </w:r>
        <w:r w:rsidDel="00456166">
          <w:rPr>
            <w:b/>
            <w:bCs/>
          </w:rPr>
          <w:delText>9</w:delText>
        </w:r>
        <w:r w:rsidDel="00456166">
          <w:delText>, 465–470.</w:delText>
        </w:r>
      </w:del>
    </w:p>
    <w:p w14:paraId="7D340E0A" w14:textId="71C9087A" w:rsidR="0094074D" w:rsidDel="00456166" w:rsidRDefault="0094074D" w:rsidP="0094074D">
      <w:pPr>
        <w:pStyle w:val="Bibliography"/>
        <w:rPr>
          <w:del w:id="363" w:author="Dr Elizabeth Wenk " w:date="2016-12-20T16:32:00Z"/>
        </w:rPr>
      </w:pPr>
      <w:del w:id="364" w:author="Dr Elizabeth Wenk " w:date="2016-12-20T16:32:00Z">
        <w:r w:rsidDel="00456166">
          <w:delText xml:space="preserve">Kelly, D. &amp; Sork, V.L. (2002) Mast seeding in perennial plants: Why, How, Where? </w:delText>
        </w:r>
        <w:r w:rsidDel="00456166">
          <w:rPr>
            <w:i/>
            <w:iCs/>
          </w:rPr>
          <w:delText>Annual Review of Ecology and Systematics</w:delText>
        </w:r>
        <w:r w:rsidDel="00456166">
          <w:delText xml:space="preserve">, </w:delText>
        </w:r>
        <w:r w:rsidDel="00456166">
          <w:rPr>
            <w:b/>
            <w:bCs/>
          </w:rPr>
          <w:delText>33</w:delText>
        </w:r>
        <w:r w:rsidDel="00456166">
          <w:delText>, 427–447.</w:delText>
        </w:r>
      </w:del>
    </w:p>
    <w:p w14:paraId="510BA27F" w14:textId="01883E14" w:rsidR="0094074D" w:rsidDel="00456166" w:rsidRDefault="0094074D" w:rsidP="0094074D">
      <w:pPr>
        <w:pStyle w:val="Bibliography"/>
        <w:rPr>
          <w:del w:id="365" w:author="Dr Elizabeth Wenk " w:date="2016-12-20T16:32:00Z"/>
        </w:rPr>
      </w:pPr>
      <w:del w:id="366" w:author="Dr Elizabeth Wenk " w:date="2016-12-20T16:32:00Z">
        <w:r w:rsidDel="00456166">
          <w:delText xml:space="preserve">Knight, T.M., Steets, J.A., Vamosi, J.C., Mazer, S.J., Burd, M., Campbell, D.R., Dudash, M.R., Johnston, M.O., Mitchell, R.J. &amp; Ashman, T.-L. (2005) Pollen limitation of plant reproduction: pattern and process. </w:delText>
        </w:r>
        <w:r w:rsidDel="00456166">
          <w:rPr>
            <w:i/>
            <w:iCs/>
          </w:rPr>
          <w:delText>Annual Review of Ecology, Evolution, and Systematics</w:delText>
        </w:r>
        <w:r w:rsidDel="00456166">
          <w:delText xml:space="preserve">, </w:delText>
        </w:r>
        <w:r w:rsidDel="00456166">
          <w:rPr>
            <w:b/>
            <w:bCs/>
          </w:rPr>
          <w:delText>36</w:delText>
        </w:r>
        <w:r w:rsidDel="00456166">
          <w:delText>, 467–497.</w:delText>
        </w:r>
      </w:del>
    </w:p>
    <w:p w14:paraId="4665CE8F" w14:textId="45898C48" w:rsidR="0094074D" w:rsidDel="00456166" w:rsidRDefault="0094074D" w:rsidP="0094074D">
      <w:pPr>
        <w:pStyle w:val="Bibliography"/>
        <w:rPr>
          <w:del w:id="367" w:author="Dr Elizabeth Wenk " w:date="2016-12-20T16:32:00Z"/>
        </w:rPr>
      </w:pPr>
      <w:del w:id="368" w:author="Dr Elizabeth Wenk " w:date="2016-12-20T16:32:00Z">
        <w:r w:rsidDel="00456166">
          <w:delText xml:space="preserve">Kodela, P.G. &amp; Dodson, J.R. (1988) late Holocene vegetation and fire record from Ku-ring-gai Chase National Park, New South Wales. </w:delText>
        </w:r>
        <w:r w:rsidDel="00456166">
          <w:rPr>
            <w:i/>
            <w:iCs/>
          </w:rPr>
          <w:delText>Proceedings of the Linnean Society of New South Wales</w:delText>
        </w:r>
        <w:r w:rsidDel="00456166">
          <w:delText>.</w:delText>
        </w:r>
      </w:del>
    </w:p>
    <w:p w14:paraId="4AB2176B" w14:textId="567608E9" w:rsidR="0094074D" w:rsidDel="00456166" w:rsidRDefault="0094074D" w:rsidP="0094074D">
      <w:pPr>
        <w:pStyle w:val="Bibliography"/>
        <w:rPr>
          <w:del w:id="369" w:author="Dr Elizabeth Wenk " w:date="2016-12-20T16:32:00Z"/>
        </w:rPr>
      </w:pPr>
      <w:del w:id="370" w:author="Dr Elizabeth Wenk " w:date="2016-12-20T16:32:00Z">
        <w:r w:rsidDel="00456166">
          <w:delText xml:space="preserve">Kozlowski, J. (1992) Optimal allocation of resources to growth and reproduction: Implications for age and size at maturity. </w:delText>
        </w:r>
        <w:r w:rsidDel="00456166">
          <w:rPr>
            <w:i/>
            <w:iCs/>
          </w:rPr>
          <w:delText>Trends in Ecology &amp; Evolution</w:delText>
        </w:r>
        <w:r w:rsidDel="00456166">
          <w:delText xml:space="preserve">, </w:delText>
        </w:r>
        <w:r w:rsidDel="00456166">
          <w:rPr>
            <w:b/>
            <w:bCs/>
          </w:rPr>
          <w:delText>7</w:delText>
        </w:r>
        <w:r w:rsidDel="00456166">
          <w:delText>, 15–19.</w:delText>
        </w:r>
      </w:del>
    </w:p>
    <w:p w14:paraId="2D394B0C" w14:textId="2BDAA4A1" w:rsidR="0094074D" w:rsidDel="00456166" w:rsidRDefault="0094074D" w:rsidP="0094074D">
      <w:pPr>
        <w:pStyle w:val="Bibliography"/>
        <w:rPr>
          <w:del w:id="371" w:author="Dr Elizabeth Wenk " w:date="2016-12-20T16:32:00Z"/>
        </w:rPr>
      </w:pPr>
      <w:del w:id="372" w:author="Dr Elizabeth Wenk " w:date="2016-12-20T16:32:00Z">
        <w:r w:rsidDel="00456166">
          <w:lastRenderedPageBreak/>
          <w:delText xml:space="preserve">Kozlowski, J. &amp; Stearns, S.C. (1989) Hypotheses for the Production of Excess Zygotes: Models of Bet-Hedging and Selective Abortion. </w:delText>
        </w:r>
        <w:r w:rsidDel="00456166">
          <w:rPr>
            <w:i/>
            <w:iCs/>
          </w:rPr>
          <w:delText>Evolution</w:delText>
        </w:r>
        <w:r w:rsidDel="00456166">
          <w:delText xml:space="preserve">, </w:delText>
        </w:r>
        <w:r w:rsidDel="00456166">
          <w:rPr>
            <w:b/>
            <w:bCs/>
          </w:rPr>
          <w:delText>43</w:delText>
        </w:r>
        <w:r w:rsidDel="00456166">
          <w:delText>, 1369–1377.</w:delText>
        </w:r>
      </w:del>
    </w:p>
    <w:p w14:paraId="0A00E9C6" w14:textId="6A7D0DAA" w:rsidR="0094074D" w:rsidDel="00456166" w:rsidRDefault="0094074D" w:rsidP="0094074D">
      <w:pPr>
        <w:pStyle w:val="Bibliography"/>
        <w:rPr>
          <w:del w:id="373" w:author="Dr Elizabeth Wenk " w:date="2016-12-20T16:32:00Z"/>
        </w:rPr>
      </w:pPr>
      <w:del w:id="374" w:author="Dr Elizabeth Wenk " w:date="2016-12-20T16:32:00Z">
        <w:r w:rsidDel="00456166">
          <w:delText xml:space="preserve">Leishman, M.R. (2001) Does the seed size/number trade-off model determine plant community structure? An assessment of the model mechanisms and their generality. </w:delText>
        </w:r>
        <w:r w:rsidDel="00456166">
          <w:rPr>
            <w:i/>
            <w:iCs/>
          </w:rPr>
          <w:delText>Oikos</w:delText>
        </w:r>
        <w:r w:rsidDel="00456166">
          <w:delText xml:space="preserve">, </w:delText>
        </w:r>
        <w:r w:rsidDel="00456166">
          <w:rPr>
            <w:b/>
            <w:bCs/>
          </w:rPr>
          <w:delText>93</w:delText>
        </w:r>
        <w:r w:rsidDel="00456166">
          <w:delText>, 294–302.</w:delText>
        </w:r>
      </w:del>
    </w:p>
    <w:p w14:paraId="6014FF4F" w14:textId="12FA380D" w:rsidR="0094074D" w:rsidDel="00456166" w:rsidRDefault="0094074D" w:rsidP="0094074D">
      <w:pPr>
        <w:pStyle w:val="Bibliography"/>
        <w:rPr>
          <w:del w:id="375" w:author="Dr Elizabeth Wenk " w:date="2016-12-20T16:32:00Z"/>
        </w:rPr>
      </w:pPr>
      <w:del w:id="376" w:author="Dr Elizabeth Wenk " w:date="2016-12-20T16:32:00Z">
        <w:r w:rsidDel="00456166">
          <w:delText xml:space="preserve">Lloyd, S., Ayre, D.J. &amp; Whelan, R.J. (2002) A rapid and accurate visual assessment of nectar production can reveal patterns of temporal variation in </w:delText>
        </w:r>
        <w:r w:rsidDel="00456166">
          <w:rPr>
            <w:i/>
            <w:iCs/>
          </w:rPr>
          <w:delText>Banksia ericifolia</w:delText>
        </w:r>
        <w:r w:rsidDel="00456166">
          <w:delText xml:space="preserve"> (Proteaceae). </w:delText>
        </w:r>
        <w:r w:rsidDel="00456166">
          <w:rPr>
            <w:i/>
            <w:iCs/>
          </w:rPr>
          <w:delText>Aust. J. Bot.</w:delText>
        </w:r>
        <w:r w:rsidDel="00456166">
          <w:delText xml:space="preserve">, </w:delText>
        </w:r>
        <w:r w:rsidDel="00456166">
          <w:rPr>
            <w:b/>
            <w:bCs/>
          </w:rPr>
          <w:delText>50</w:delText>
        </w:r>
        <w:r w:rsidDel="00456166">
          <w:delText>, 595–600.</w:delText>
        </w:r>
      </w:del>
    </w:p>
    <w:p w14:paraId="20936440" w14:textId="4151B8D0" w:rsidR="0094074D" w:rsidDel="00456166" w:rsidRDefault="0094074D" w:rsidP="0094074D">
      <w:pPr>
        <w:pStyle w:val="Bibliography"/>
        <w:rPr>
          <w:del w:id="377" w:author="Dr Elizabeth Wenk " w:date="2016-12-20T16:32:00Z"/>
        </w:rPr>
      </w:pPr>
      <w:del w:id="378" w:author="Dr Elizabeth Wenk " w:date="2016-12-20T16:32:00Z">
        <w:r w:rsidDel="00456166">
          <w:delText xml:space="preserve">Lord, J.M. &amp; Westoby, M. (2006) Accessory costs of seed production. </w:delText>
        </w:r>
        <w:r w:rsidDel="00456166">
          <w:rPr>
            <w:i/>
            <w:iCs/>
          </w:rPr>
          <w:delText>Oecologia</w:delText>
        </w:r>
        <w:r w:rsidDel="00456166">
          <w:delText xml:space="preserve">, </w:delText>
        </w:r>
        <w:r w:rsidDel="00456166">
          <w:rPr>
            <w:b/>
            <w:bCs/>
          </w:rPr>
          <w:delText>150</w:delText>
        </w:r>
        <w:r w:rsidDel="00456166">
          <w:delText>, 310–317.</w:delText>
        </w:r>
      </w:del>
    </w:p>
    <w:p w14:paraId="5179A9F7" w14:textId="45E3575F" w:rsidR="0094074D" w:rsidDel="00456166" w:rsidRDefault="0094074D" w:rsidP="0094074D">
      <w:pPr>
        <w:pStyle w:val="Bibliography"/>
        <w:rPr>
          <w:del w:id="379" w:author="Dr Elizabeth Wenk " w:date="2016-12-20T16:32:00Z"/>
        </w:rPr>
      </w:pPr>
      <w:del w:id="380" w:author="Dr Elizabeth Wenk " w:date="2016-12-20T16:32:00Z">
        <w:r w:rsidDel="00456166">
          <w:delText xml:space="preserve">Lord, J.M. &amp; Westoby, M. (2012) Accessory costs of seed production and the evolution of angiosperms. </w:delText>
        </w:r>
        <w:r w:rsidDel="00456166">
          <w:rPr>
            <w:i/>
            <w:iCs/>
          </w:rPr>
          <w:delText>Evolution</w:delText>
        </w:r>
        <w:r w:rsidDel="00456166">
          <w:delText xml:space="preserve">, </w:delText>
        </w:r>
        <w:r w:rsidDel="00456166">
          <w:rPr>
            <w:b/>
            <w:bCs/>
          </w:rPr>
          <w:delText>66</w:delText>
        </w:r>
        <w:r w:rsidDel="00456166">
          <w:delText>, 200–210.</w:delText>
        </w:r>
      </w:del>
    </w:p>
    <w:p w14:paraId="437A43D8" w14:textId="17F5066E" w:rsidR="0094074D" w:rsidDel="00456166" w:rsidRDefault="0094074D" w:rsidP="0094074D">
      <w:pPr>
        <w:pStyle w:val="Bibliography"/>
        <w:rPr>
          <w:del w:id="381" w:author="Dr Elizabeth Wenk " w:date="2016-12-20T16:32:00Z"/>
        </w:rPr>
      </w:pPr>
      <w:del w:id="382" w:author="Dr Elizabeth Wenk " w:date="2016-12-20T16:32:00Z">
        <w:r w:rsidDel="00456166">
          <w:delText xml:space="preserve">Melser, C. &amp; Klinkhamer, P.G.L. (2001) Selective seed abortion increases offspring survival in Cynoglossum officinale (Boraginaceae). </w:delText>
        </w:r>
        <w:r w:rsidDel="00456166">
          <w:rPr>
            <w:i/>
            <w:iCs/>
          </w:rPr>
          <w:delText>American Journal of Botany</w:delText>
        </w:r>
        <w:r w:rsidDel="00456166">
          <w:delText xml:space="preserve">, </w:delText>
        </w:r>
        <w:r w:rsidDel="00456166">
          <w:rPr>
            <w:b/>
            <w:bCs/>
          </w:rPr>
          <w:delText>88</w:delText>
        </w:r>
        <w:r w:rsidDel="00456166">
          <w:delText>, 1033–1040.</w:delText>
        </w:r>
      </w:del>
    </w:p>
    <w:p w14:paraId="44898A83" w14:textId="073BC3B4" w:rsidR="0094074D" w:rsidDel="00456166" w:rsidRDefault="0094074D" w:rsidP="0094074D">
      <w:pPr>
        <w:pStyle w:val="Bibliography"/>
        <w:rPr>
          <w:del w:id="383" w:author="Dr Elizabeth Wenk " w:date="2016-12-20T16:32:00Z"/>
        </w:rPr>
      </w:pPr>
      <w:del w:id="384" w:author="Dr Elizabeth Wenk " w:date="2016-12-20T16:32:00Z">
        <w:r w:rsidDel="00456166">
          <w:delText xml:space="preserve">Miller, T.E.X., Williams, J.L., Jongejans, E., Brys, R. &amp; Jacquemyn, H. (2012) Evolutionary demography of iteroparous plants: incorporating non-lethal costs of reproduction into integral projection models. </w:delText>
        </w:r>
        <w:r w:rsidDel="00456166">
          <w:rPr>
            <w:i/>
            <w:iCs/>
          </w:rPr>
          <w:delText>Proceedings of the Royal Society B-Biological Sciences</w:delText>
        </w:r>
        <w:r w:rsidDel="00456166">
          <w:delText xml:space="preserve">, </w:delText>
        </w:r>
        <w:r w:rsidDel="00456166">
          <w:rPr>
            <w:b/>
            <w:bCs/>
          </w:rPr>
          <w:delText>279</w:delText>
        </w:r>
        <w:r w:rsidDel="00456166">
          <w:delText>, 2831–2840.</w:delText>
        </w:r>
      </w:del>
    </w:p>
    <w:p w14:paraId="6B93A3A5" w14:textId="6EC9BFD0" w:rsidR="0094074D" w:rsidDel="00456166" w:rsidRDefault="0094074D" w:rsidP="0094074D">
      <w:pPr>
        <w:pStyle w:val="Bibliography"/>
        <w:rPr>
          <w:del w:id="385" w:author="Dr Elizabeth Wenk " w:date="2016-12-20T16:32:00Z"/>
        </w:rPr>
      </w:pPr>
      <w:del w:id="386" w:author="Dr Elizabeth Wenk " w:date="2016-12-20T16:32:00Z">
        <w:r w:rsidDel="00456166">
          <w:delText xml:space="preserve">Mironchenko, A. &amp; Kozłowski, J. (2014) Optimal allocation patterns and optimal seed mass of a perennial plant. </w:delText>
        </w:r>
        <w:r w:rsidDel="00456166">
          <w:rPr>
            <w:i/>
            <w:iCs/>
          </w:rPr>
          <w:delText>Journal of Theoretical Biology</w:delText>
        </w:r>
        <w:r w:rsidDel="00456166">
          <w:delText xml:space="preserve">, </w:delText>
        </w:r>
        <w:r w:rsidDel="00456166">
          <w:rPr>
            <w:b/>
            <w:bCs/>
          </w:rPr>
          <w:delText>354</w:delText>
        </w:r>
        <w:r w:rsidDel="00456166">
          <w:delText>, 12–24.</w:delText>
        </w:r>
      </w:del>
    </w:p>
    <w:p w14:paraId="19F9EBE7" w14:textId="0BE291E0" w:rsidR="0094074D" w:rsidDel="00456166" w:rsidRDefault="0094074D" w:rsidP="0094074D">
      <w:pPr>
        <w:pStyle w:val="Bibliography"/>
        <w:rPr>
          <w:del w:id="387" w:author="Dr Elizabeth Wenk " w:date="2016-12-20T16:32:00Z"/>
        </w:rPr>
      </w:pPr>
      <w:del w:id="388" w:author="Dr Elizabeth Wenk " w:date="2016-12-20T16:32:00Z">
        <w:r w:rsidDel="00456166">
          <w:delText xml:space="preserve">Mitchell, R.J. (1997) Effects of pollination intensity on </w:delText>
        </w:r>
        <w:r w:rsidDel="00456166">
          <w:rPr>
            <w:i/>
            <w:iCs/>
          </w:rPr>
          <w:delText>Lesquerella fendleri</w:delText>
        </w:r>
        <w:r w:rsidDel="00456166">
          <w:delText xml:space="preserve"> seed set: variation among plants. </w:delText>
        </w:r>
        <w:r w:rsidDel="00456166">
          <w:rPr>
            <w:i/>
            <w:iCs/>
          </w:rPr>
          <w:delText>Oecologia</w:delText>
        </w:r>
        <w:r w:rsidDel="00456166">
          <w:delText xml:space="preserve">, </w:delText>
        </w:r>
        <w:r w:rsidDel="00456166">
          <w:rPr>
            <w:b/>
            <w:bCs/>
          </w:rPr>
          <w:delText>109</w:delText>
        </w:r>
        <w:r w:rsidDel="00456166">
          <w:delText>, 382–388.</w:delText>
        </w:r>
      </w:del>
    </w:p>
    <w:p w14:paraId="23DBB33E" w14:textId="53CA8ABA" w:rsidR="0094074D" w:rsidDel="00456166" w:rsidRDefault="0094074D" w:rsidP="0094074D">
      <w:pPr>
        <w:pStyle w:val="Bibliography"/>
        <w:rPr>
          <w:del w:id="389" w:author="Dr Elizabeth Wenk " w:date="2016-12-20T16:32:00Z"/>
        </w:rPr>
      </w:pPr>
      <w:del w:id="390" w:author="Dr Elizabeth Wenk " w:date="2016-12-20T16:32:00Z">
        <w:r w:rsidDel="00456166">
          <w:delText xml:space="preserve">Mock, D.W. &amp; Forbes, L.S. (1995) The evolution of parental optimism. </w:delText>
        </w:r>
        <w:r w:rsidDel="00456166">
          <w:rPr>
            <w:i/>
            <w:iCs/>
          </w:rPr>
          <w:delText>Trends in Ecology &amp; Evolution</w:delText>
        </w:r>
        <w:r w:rsidDel="00456166">
          <w:delText xml:space="preserve">, </w:delText>
        </w:r>
        <w:r w:rsidDel="00456166">
          <w:rPr>
            <w:b/>
            <w:bCs/>
          </w:rPr>
          <w:delText>10</w:delText>
        </w:r>
        <w:r w:rsidDel="00456166">
          <w:delText>, 130–134.</w:delText>
        </w:r>
      </w:del>
    </w:p>
    <w:p w14:paraId="3E781F73" w14:textId="6E495416" w:rsidR="0094074D" w:rsidDel="00456166" w:rsidRDefault="0094074D" w:rsidP="0094074D">
      <w:pPr>
        <w:pStyle w:val="Bibliography"/>
        <w:rPr>
          <w:del w:id="391" w:author="Dr Elizabeth Wenk " w:date="2016-12-20T16:32:00Z"/>
        </w:rPr>
      </w:pPr>
      <w:del w:id="392" w:author="Dr Elizabeth Wenk " w:date="2016-12-20T16:32:00Z">
        <w:r w:rsidDel="00456166">
          <w:delText xml:space="preserve">Moles, A.T., Ackerly, D.D., Webb, C.O., Tweddle, J.C., Dickie, J.B., Pitman, A.J. &amp; Westoby, M. (2005) Factors that shape seed mass evolution. </w:delText>
        </w:r>
        <w:r w:rsidDel="00456166">
          <w:rPr>
            <w:i/>
            <w:iCs/>
          </w:rPr>
          <w:delText>Proceedings of the National Academy of Sciences of the United States of America</w:delText>
        </w:r>
        <w:r w:rsidDel="00456166">
          <w:delText xml:space="preserve">, </w:delText>
        </w:r>
        <w:r w:rsidDel="00456166">
          <w:rPr>
            <w:b/>
            <w:bCs/>
          </w:rPr>
          <w:delText>102</w:delText>
        </w:r>
        <w:r w:rsidDel="00456166">
          <w:delText>, 10540–10544.</w:delText>
        </w:r>
      </w:del>
    </w:p>
    <w:p w14:paraId="215B5506" w14:textId="1746702F" w:rsidR="0094074D" w:rsidDel="00456166" w:rsidRDefault="0094074D" w:rsidP="0094074D">
      <w:pPr>
        <w:pStyle w:val="Bibliography"/>
        <w:rPr>
          <w:del w:id="393" w:author="Dr Elizabeth Wenk " w:date="2016-12-20T16:32:00Z"/>
        </w:rPr>
      </w:pPr>
      <w:del w:id="394" w:author="Dr Elizabeth Wenk " w:date="2016-12-20T16:32:00Z">
        <w:r w:rsidDel="00456166">
          <w:delText xml:space="preserve">Moles, A.T., Falster, D.S., Leishman, M.R. &amp; Westoby, M. (2004) Small-seeded species produce more seeds per square metre of canopy per year, but not per individual per lifetime. </w:delText>
        </w:r>
        <w:r w:rsidDel="00456166">
          <w:rPr>
            <w:i/>
            <w:iCs/>
          </w:rPr>
          <w:delText>Journal of Ecology</w:delText>
        </w:r>
        <w:r w:rsidDel="00456166">
          <w:delText xml:space="preserve">, </w:delText>
        </w:r>
        <w:r w:rsidDel="00456166">
          <w:rPr>
            <w:b/>
            <w:bCs/>
          </w:rPr>
          <w:delText>92</w:delText>
        </w:r>
        <w:r w:rsidDel="00456166">
          <w:delText>, 384–396.</w:delText>
        </w:r>
      </w:del>
    </w:p>
    <w:p w14:paraId="47D97D47" w14:textId="67D352CA" w:rsidR="0094074D" w:rsidDel="00456166" w:rsidRDefault="0094074D" w:rsidP="0094074D">
      <w:pPr>
        <w:pStyle w:val="Bibliography"/>
        <w:rPr>
          <w:del w:id="395" w:author="Dr Elizabeth Wenk " w:date="2016-12-20T16:32:00Z"/>
        </w:rPr>
      </w:pPr>
      <w:del w:id="396" w:author="Dr Elizabeth Wenk " w:date="2016-12-20T16:32:00Z">
        <w:r w:rsidDel="00456166">
          <w:delText xml:space="preserve">Moles, A.T., Warton, D.I. &amp; Westoby, M. (2003) Do small-seeded species have higher survival through seed predation than large-seeded species? </w:delText>
        </w:r>
        <w:r w:rsidDel="00456166">
          <w:rPr>
            <w:i/>
            <w:iCs/>
          </w:rPr>
          <w:delText>Ecology</w:delText>
        </w:r>
        <w:r w:rsidDel="00456166">
          <w:delText xml:space="preserve">, </w:delText>
        </w:r>
        <w:r w:rsidDel="00456166">
          <w:rPr>
            <w:b/>
            <w:bCs/>
          </w:rPr>
          <w:delText>84</w:delText>
        </w:r>
        <w:r w:rsidDel="00456166">
          <w:delText>, 3148–3161.</w:delText>
        </w:r>
      </w:del>
    </w:p>
    <w:p w14:paraId="7DA7EC2C" w14:textId="6333436F" w:rsidR="0094074D" w:rsidDel="00456166" w:rsidRDefault="0094074D" w:rsidP="0094074D">
      <w:pPr>
        <w:pStyle w:val="Bibliography"/>
        <w:rPr>
          <w:del w:id="397" w:author="Dr Elizabeth Wenk " w:date="2016-12-20T16:32:00Z"/>
        </w:rPr>
      </w:pPr>
      <w:del w:id="398" w:author="Dr Elizabeth Wenk " w:date="2016-12-20T16:32:00Z">
        <w:r w:rsidDel="00456166">
          <w:delText xml:space="preserve">Moles, A.T. &amp; Westoby, M. (2006) Seed size and plant strategy across the whole life cycle. </w:delText>
        </w:r>
        <w:r w:rsidDel="00456166">
          <w:rPr>
            <w:i/>
            <w:iCs/>
          </w:rPr>
          <w:delText>Oikos</w:delText>
        </w:r>
        <w:r w:rsidDel="00456166">
          <w:delText xml:space="preserve">, </w:delText>
        </w:r>
        <w:r w:rsidDel="00456166">
          <w:rPr>
            <w:b/>
            <w:bCs/>
          </w:rPr>
          <w:delText>113</w:delText>
        </w:r>
        <w:r w:rsidDel="00456166">
          <w:delText>, 91–105.</w:delText>
        </w:r>
      </w:del>
    </w:p>
    <w:p w14:paraId="2E1C5CF4" w14:textId="0C52BF5F" w:rsidR="0094074D" w:rsidDel="00456166" w:rsidRDefault="0094074D" w:rsidP="0094074D">
      <w:pPr>
        <w:pStyle w:val="Bibliography"/>
        <w:rPr>
          <w:del w:id="399" w:author="Dr Elizabeth Wenk " w:date="2016-12-20T16:32:00Z"/>
        </w:rPr>
      </w:pPr>
      <w:del w:id="400" w:author="Dr Elizabeth Wenk " w:date="2016-12-20T16:32:00Z">
        <w:r w:rsidDel="00456166">
          <w:delText xml:space="preserve">Myers, R.A. &amp; Doyle, R.W. (1983) Predicting natural mortality rates and reproduction–mortality trade-offs from fish life history data. </w:delText>
        </w:r>
        <w:r w:rsidDel="00456166">
          <w:rPr>
            <w:i/>
            <w:iCs/>
          </w:rPr>
          <w:delText>Canadian Journal of Fisheries and Aquatic Sciences</w:delText>
        </w:r>
        <w:r w:rsidDel="00456166">
          <w:delText xml:space="preserve">, </w:delText>
        </w:r>
        <w:r w:rsidDel="00456166">
          <w:rPr>
            <w:b/>
            <w:bCs/>
          </w:rPr>
          <w:delText>40</w:delText>
        </w:r>
        <w:r w:rsidDel="00456166">
          <w:delText>, 612–620.</w:delText>
        </w:r>
      </w:del>
    </w:p>
    <w:p w14:paraId="1126D7FB" w14:textId="50E0D1FD" w:rsidR="0094074D" w:rsidDel="00456166" w:rsidRDefault="0094074D" w:rsidP="0094074D">
      <w:pPr>
        <w:pStyle w:val="Bibliography"/>
        <w:rPr>
          <w:del w:id="401" w:author="Dr Elizabeth Wenk " w:date="2016-12-20T16:32:00Z"/>
        </w:rPr>
      </w:pPr>
      <w:del w:id="402" w:author="Dr Elizabeth Wenk " w:date="2016-12-20T16:32:00Z">
        <w:r w:rsidDel="00456166">
          <w:delText xml:space="preserve">NSW Office of the Environment. (2006) </w:delText>
        </w:r>
        <w:r w:rsidDel="00456166">
          <w:rPr>
            <w:i/>
            <w:iCs/>
          </w:rPr>
          <w:delText>Ku-Ring-Gai Chase National Park Fire Management Strategy</w:delText>
        </w:r>
        <w:r w:rsidDel="00456166">
          <w:delText>.</w:delText>
        </w:r>
      </w:del>
    </w:p>
    <w:p w14:paraId="1A387BC6" w14:textId="262A5A1A" w:rsidR="0094074D" w:rsidDel="00456166" w:rsidRDefault="0094074D" w:rsidP="0094074D">
      <w:pPr>
        <w:pStyle w:val="Bibliography"/>
        <w:rPr>
          <w:del w:id="403" w:author="Dr Elizabeth Wenk " w:date="2016-12-20T16:32:00Z"/>
        </w:rPr>
      </w:pPr>
      <w:del w:id="404" w:author="Dr Elizabeth Wenk " w:date="2016-12-20T16:32:00Z">
        <w:r w:rsidDel="00456166">
          <w:lastRenderedPageBreak/>
          <w:delText xml:space="preserve">Obeso, J.R. (2002) The costs of reproduction in plants. </w:delText>
        </w:r>
        <w:r w:rsidDel="00456166">
          <w:rPr>
            <w:i/>
            <w:iCs/>
          </w:rPr>
          <w:delText>New Phytologist</w:delText>
        </w:r>
        <w:r w:rsidDel="00456166">
          <w:delText xml:space="preserve">, </w:delText>
        </w:r>
        <w:r w:rsidDel="00456166">
          <w:rPr>
            <w:b/>
            <w:bCs/>
          </w:rPr>
          <w:delText>155</w:delText>
        </w:r>
        <w:r w:rsidDel="00456166">
          <w:delText>, 321–348.</w:delText>
        </w:r>
      </w:del>
    </w:p>
    <w:p w14:paraId="03F10844" w14:textId="20B75ACE" w:rsidR="0094074D" w:rsidDel="00456166" w:rsidRDefault="0094074D" w:rsidP="0094074D">
      <w:pPr>
        <w:pStyle w:val="Bibliography"/>
        <w:rPr>
          <w:del w:id="405" w:author="Dr Elizabeth Wenk " w:date="2016-12-20T16:32:00Z"/>
        </w:rPr>
      </w:pPr>
      <w:del w:id="406" w:author="Dr Elizabeth Wenk " w:date="2016-12-20T16:32:00Z">
        <w:r w:rsidDel="00456166">
          <w:delText xml:space="preserve">Obeso, J.R. (2004) A hierarchical perspective in allocation to reproduction from whole plant to fruit and seed level. </w:delText>
        </w:r>
        <w:r w:rsidDel="00456166">
          <w:rPr>
            <w:i/>
            <w:iCs/>
          </w:rPr>
          <w:delText>Perspectives in Plant Ecology, Evolution and Systematics</w:delText>
        </w:r>
        <w:r w:rsidDel="00456166">
          <w:delText xml:space="preserve">, </w:delText>
        </w:r>
        <w:r w:rsidDel="00456166">
          <w:rPr>
            <w:b/>
            <w:bCs/>
          </w:rPr>
          <w:delText>6</w:delText>
        </w:r>
        <w:r w:rsidDel="00456166">
          <w:delText>, 217–225.</w:delText>
        </w:r>
      </w:del>
    </w:p>
    <w:p w14:paraId="50D6C80F" w14:textId="08B113A7" w:rsidR="0094074D" w:rsidDel="00456166" w:rsidRDefault="0094074D" w:rsidP="0094074D">
      <w:pPr>
        <w:pStyle w:val="Bibliography"/>
        <w:rPr>
          <w:del w:id="407" w:author="Dr Elizabeth Wenk " w:date="2016-12-20T16:32:00Z"/>
        </w:rPr>
      </w:pPr>
      <w:del w:id="408" w:author="Dr Elizabeth Wenk " w:date="2016-12-20T16:32:00Z">
        <w:r w:rsidDel="00456166">
          <w:delText xml:space="preserve">Pyke, G.H. (1983) Seasonal pattern of abundance of honeyeaters and their resources in heathland areas near Sydney. </w:delText>
        </w:r>
        <w:r w:rsidDel="00456166">
          <w:rPr>
            <w:i/>
            <w:iCs/>
          </w:rPr>
          <w:delText>Australian Journal of Ecology</w:delText>
        </w:r>
        <w:r w:rsidDel="00456166">
          <w:delText xml:space="preserve">, </w:delText>
        </w:r>
        <w:r w:rsidDel="00456166">
          <w:rPr>
            <w:b/>
            <w:bCs/>
          </w:rPr>
          <w:delText>8</w:delText>
        </w:r>
        <w:r w:rsidDel="00456166">
          <w:delText>, 217–233.</w:delText>
        </w:r>
      </w:del>
    </w:p>
    <w:p w14:paraId="5AC5B97F" w14:textId="7FEA9625" w:rsidR="0094074D" w:rsidDel="00456166" w:rsidRDefault="0094074D" w:rsidP="0094074D">
      <w:pPr>
        <w:pStyle w:val="Bibliography"/>
        <w:rPr>
          <w:del w:id="409" w:author="Dr Elizabeth Wenk " w:date="2016-12-20T16:32:00Z"/>
        </w:rPr>
      </w:pPr>
      <w:del w:id="410" w:author="Dr Elizabeth Wenk " w:date="2016-12-20T16:32:00Z">
        <w:r w:rsidDel="00456166">
          <w:delText xml:space="preserve">Pyke, G.H., O’Connor, P.J. &amp; Recher, H.F. (1993) Relationship between nectar production and yearly and spatial variation in density and nesting of resident honeyeaters in heathland near Sydney. </w:delText>
        </w:r>
        <w:r w:rsidDel="00456166">
          <w:rPr>
            <w:i/>
            <w:iCs/>
          </w:rPr>
          <w:delText>Australian Journal of Ecology</w:delText>
        </w:r>
        <w:r w:rsidDel="00456166">
          <w:delText xml:space="preserve">, </w:delText>
        </w:r>
        <w:r w:rsidDel="00456166">
          <w:rPr>
            <w:b/>
            <w:bCs/>
          </w:rPr>
          <w:delText>18</w:delText>
        </w:r>
        <w:r w:rsidDel="00456166">
          <w:delText>, 221–229.</w:delText>
        </w:r>
      </w:del>
    </w:p>
    <w:p w14:paraId="6E6A1301" w14:textId="0FCD7E33" w:rsidR="0094074D" w:rsidDel="00456166" w:rsidRDefault="0094074D" w:rsidP="0094074D">
      <w:pPr>
        <w:pStyle w:val="Bibliography"/>
        <w:rPr>
          <w:del w:id="411" w:author="Dr Elizabeth Wenk " w:date="2016-12-20T16:32:00Z"/>
        </w:rPr>
      </w:pPr>
      <w:del w:id="412" w:author="Dr Elizabeth Wenk " w:date="2016-12-20T16:32:00Z">
        <w:r w:rsidDel="00456166">
          <w:delText xml:space="preserve">Ramirez, N. &amp; Berry, P.E. (1997) Effect of sexual systems and dichogamy on levels of abortion and biomass allocation in plant reproductive structures. </w:delText>
        </w:r>
        <w:r w:rsidDel="00456166">
          <w:rPr>
            <w:i/>
            <w:iCs/>
          </w:rPr>
          <w:delText>Canadian Journal of Botany</w:delText>
        </w:r>
        <w:r w:rsidDel="00456166">
          <w:delText xml:space="preserve">, </w:delText>
        </w:r>
        <w:r w:rsidDel="00456166">
          <w:rPr>
            <w:b/>
            <w:bCs/>
          </w:rPr>
          <w:delText>75</w:delText>
        </w:r>
        <w:r w:rsidDel="00456166">
          <w:delText>, 457–461.</w:delText>
        </w:r>
      </w:del>
    </w:p>
    <w:p w14:paraId="7667ED58" w14:textId="58C04590" w:rsidR="0094074D" w:rsidDel="00456166" w:rsidRDefault="0094074D" w:rsidP="0094074D">
      <w:pPr>
        <w:pStyle w:val="Bibliography"/>
        <w:rPr>
          <w:del w:id="413" w:author="Dr Elizabeth Wenk " w:date="2016-12-20T16:32:00Z"/>
        </w:rPr>
      </w:pPr>
      <w:del w:id="414" w:author="Dr Elizabeth Wenk " w:date="2016-12-20T16:32:00Z">
        <w:r w:rsidDel="00456166">
          <w:delText xml:space="preserve">Ramsey, M. (1997) No evidence for demographic costs of seed production in the pollen-limited perennial herb </w:delText>
        </w:r>
        <w:r w:rsidDel="00456166">
          <w:rPr>
            <w:i/>
            <w:iCs/>
          </w:rPr>
          <w:delText>Blandfordia grandiflora</w:delText>
        </w:r>
        <w:r w:rsidDel="00456166">
          <w:delText xml:space="preserve"> (Liliaceae). </w:delText>
        </w:r>
        <w:r w:rsidDel="00456166">
          <w:rPr>
            <w:i/>
            <w:iCs/>
          </w:rPr>
          <w:delText>International Journal of Plant Sciences</w:delText>
        </w:r>
        <w:r w:rsidDel="00456166">
          <w:delText xml:space="preserve">, </w:delText>
        </w:r>
        <w:r w:rsidDel="00456166">
          <w:rPr>
            <w:b/>
            <w:bCs/>
          </w:rPr>
          <w:delText>158</w:delText>
        </w:r>
        <w:r w:rsidDel="00456166">
          <w:delText>, 785–793.</w:delText>
        </w:r>
      </w:del>
    </w:p>
    <w:p w14:paraId="0C093D09" w14:textId="0825FC65" w:rsidR="0094074D" w:rsidDel="00456166" w:rsidRDefault="0094074D" w:rsidP="0094074D">
      <w:pPr>
        <w:pStyle w:val="Bibliography"/>
        <w:rPr>
          <w:del w:id="415" w:author="Dr Elizabeth Wenk " w:date="2016-12-20T16:32:00Z"/>
        </w:rPr>
      </w:pPr>
      <w:del w:id="416" w:author="Dr Elizabeth Wenk " w:date="2016-12-20T16:32:00Z">
        <w:r w:rsidDel="00456166">
          <w:delText xml:space="preserve">Reekie, E.G. &amp; Bazzaz, F.A. (1987a) Reproductive effort in plants. 1. Carbon allocation to reproduction. </w:delText>
        </w:r>
        <w:r w:rsidDel="00456166">
          <w:rPr>
            <w:i/>
            <w:iCs/>
          </w:rPr>
          <w:delText>The American Naturalist</w:delText>
        </w:r>
        <w:r w:rsidDel="00456166">
          <w:delText xml:space="preserve">, </w:delText>
        </w:r>
        <w:r w:rsidDel="00456166">
          <w:rPr>
            <w:b/>
            <w:bCs/>
          </w:rPr>
          <w:delText>129</w:delText>
        </w:r>
        <w:r w:rsidDel="00456166">
          <w:delText>, 876–896.</w:delText>
        </w:r>
      </w:del>
    </w:p>
    <w:p w14:paraId="597743AE" w14:textId="2F3E07A5" w:rsidR="0094074D" w:rsidDel="00456166" w:rsidRDefault="0094074D" w:rsidP="0094074D">
      <w:pPr>
        <w:pStyle w:val="Bibliography"/>
        <w:rPr>
          <w:del w:id="417" w:author="Dr Elizabeth Wenk " w:date="2016-12-20T16:32:00Z"/>
        </w:rPr>
      </w:pPr>
      <w:del w:id="418" w:author="Dr Elizabeth Wenk " w:date="2016-12-20T16:32:00Z">
        <w:r w:rsidDel="00456166">
          <w:delText xml:space="preserve">Reekie, E.G. &amp; Bazzaz, F.A. (1987b) Reproductive effort in plants. 2. Does carbon reflect the allocation of other resources? </w:delText>
        </w:r>
        <w:r w:rsidDel="00456166">
          <w:rPr>
            <w:i/>
            <w:iCs/>
          </w:rPr>
          <w:delText>The American Naturalist</w:delText>
        </w:r>
        <w:r w:rsidDel="00456166">
          <w:delText xml:space="preserve">, </w:delText>
        </w:r>
        <w:r w:rsidDel="00456166">
          <w:rPr>
            <w:b/>
            <w:bCs/>
          </w:rPr>
          <w:delText>129</w:delText>
        </w:r>
        <w:r w:rsidDel="00456166">
          <w:delText>, 897–906.</w:delText>
        </w:r>
      </w:del>
    </w:p>
    <w:p w14:paraId="4F6C5A01" w14:textId="778FC60F" w:rsidR="0094074D" w:rsidDel="00456166" w:rsidRDefault="0094074D" w:rsidP="0094074D">
      <w:pPr>
        <w:pStyle w:val="Bibliography"/>
        <w:rPr>
          <w:del w:id="419" w:author="Dr Elizabeth Wenk " w:date="2016-12-20T16:32:00Z"/>
        </w:rPr>
      </w:pPr>
      <w:del w:id="420" w:author="Dr Elizabeth Wenk " w:date="2016-12-20T16:32:00Z">
        <w:r w:rsidDel="00456166">
          <w:delText xml:space="preserve">Rees, M. &amp; Westoby, M. (1997) Game-Theoretical Evolution of Seed Mass in Multi-Species Ecological Models. </w:delText>
        </w:r>
        <w:r w:rsidDel="00456166">
          <w:rPr>
            <w:i/>
            <w:iCs/>
          </w:rPr>
          <w:delText>Oikos</w:delText>
        </w:r>
        <w:r w:rsidDel="00456166">
          <w:delText xml:space="preserve">, </w:delText>
        </w:r>
        <w:r w:rsidDel="00456166">
          <w:rPr>
            <w:b/>
            <w:bCs/>
          </w:rPr>
          <w:delText>78</w:delText>
        </w:r>
        <w:r w:rsidDel="00456166">
          <w:delText>, 116–126.</w:delText>
        </w:r>
      </w:del>
    </w:p>
    <w:p w14:paraId="0AC5B281" w14:textId="2EC3222B" w:rsidR="0094074D" w:rsidDel="00456166" w:rsidRDefault="0094074D" w:rsidP="0094074D">
      <w:pPr>
        <w:pStyle w:val="Bibliography"/>
        <w:rPr>
          <w:del w:id="421" w:author="Dr Elizabeth Wenk " w:date="2016-12-20T16:32:00Z"/>
        </w:rPr>
      </w:pPr>
      <w:del w:id="422" w:author="Dr Elizabeth Wenk " w:date="2016-12-20T16:32:00Z">
        <w:r w:rsidDel="00456166">
          <w:delText>Rosenheim, J.A., Alon, U., Shinar, G., Keeling, A.E.M.J. &amp; McPeek, E.M.A. (2010) Evolutionary Balancing of Fitness</w:delText>
        </w:r>
        <w:r w:rsidDel="00456166">
          <w:rPr>
            <w:rFonts w:ascii="Cambria Math" w:hAnsi="Cambria Math" w:cs="Cambria Math"/>
          </w:rPr>
          <w:delText>‐</w:delText>
        </w:r>
        <w:r w:rsidDel="00456166">
          <w:delText xml:space="preserve">Limiting Factors. </w:delText>
        </w:r>
        <w:r w:rsidDel="00456166">
          <w:rPr>
            <w:i/>
            <w:iCs/>
          </w:rPr>
          <w:delText>The American Naturalist</w:delText>
        </w:r>
        <w:r w:rsidDel="00456166">
          <w:delText xml:space="preserve">, </w:delText>
        </w:r>
        <w:r w:rsidDel="00456166">
          <w:rPr>
            <w:b/>
            <w:bCs/>
          </w:rPr>
          <w:delText>175</w:delText>
        </w:r>
        <w:r w:rsidDel="00456166">
          <w:delText>, 662–674.</w:delText>
        </w:r>
      </w:del>
    </w:p>
    <w:p w14:paraId="5D5DC60B" w14:textId="1F03A06B" w:rsidR="0094074D" w:rsidDel="00456166" w:rsidRDefault="0094074D" w:rsidP="0094074D">
      <w:pPr>
        <w:pStyle w:val="Bibliography"/>
        <w:rPr>
          <w:del w:id="423" w:author="Dr Elizabeth Wenk " w:date="2016-12-20T16:32:00Z"/>
        </w:rPr>
      </w:pPr>
      <w:del w:id="424" w:author="Dr Elizabeth Wenk " w:date="2016-12-20T16:32:00Z">
        <w:r w:rsidDel="00456166">
          <w:delText xml:space="preserve">Rosenheim, J.A., Schreiber, S.J. &amp; Williams, N.M. (2015) Does an “oversupply” of ovules cause pollen limitation? </w:delText>
        </w:r>
        <w:r w:rsidDel="00456166">
          <w:rPr>
            <w:i/>
            <w:iCs/>
          </w:rPr>
          <w:delText>New Phytologist</w:delText>
        </w:r>
        <w:r w:rsidDel="00456166">
          <w:delText>, n/a-n/a.</w:delText>
        </w:r>
      </w:del>
    </w:p>
    <w:p w14:paraId="71838343" w14:textId="13EA3CEA" w:rsidR="0094074D" w:rsidDel="00456166" w:rsidRDefault="0094074D" w:rsidP="0094074D">
      <w:pPr>
        <w:pStyle w:val="Bibliography"/>
        <w:rPr>
          <w:del w:id="425" w:author="Dr Elizabeth Wenk " w:date="2016-12-20T16:32:00Z"/>
        </w:rPr>
      </w:pPr>
      <w:del w:id="426" w:author="Dr Elizabeth Wenk " w:date="2016-12-20T16:32:00Z">
        <w:r w:rsidDel="00456166">
          <w:delText xml:space="preserve">Rosenheim, J.A., Williams, N.M., Schreiber, S.J., Ashman, A.E.T.-L. &amp; Bronstein, E.J.L. (2014) Parental optimism versus parental pessimism in plants: how common should we expect pollen limitation to be? </w:delText>
        </w:r>
        <w:r w:rsidDel="00456166">
          <w:rPr>
            <w:i/>
            <w:iCs/>
          </w:rPr>
          <w:delText>The American Naturalist</w:delText>
        </w:r>
        <w:r w:rsidDel="00456166">
          <w:delText xml:space="preserve">, </w:delText>
        </w:r>
        <w:r w:rsidDel="00456166">
          <w:rPr>
            <w:b/>
            <w:bCs/>
          </w:rPr>
          <w:delText>184</w:delText>
        </w:r>
        <w:r w:rsidDel="00456166">
          <w:delText>, 75–90.</w:delText>
        </w:r>
      </w:del>
    </w:p>
    <w:p w14:paraId="5D4F976D" w14:textId="621E1906" w:rsidR="0094074D" w:rsidDel="00456166" w:rsidRDefault="0094074D" w:rsidP="0094074D">
      <w:pPr>
        <w:pStyle w:val="Bibliography"/>
        <w:rPr>
          <w:del w:id="427" w:author="Dr Elizabeth Wenk " w:date="2016-12-20T16:32:00Z"/>
        </w:rPr>
      </w:pPr>
      <w:del w:id="428" w:author="Dr Elizabeth Wenk " w:date="2016-12-20T16:32:00Z">
        <w:r w:rsidDel="00456166">
          <w:delText xml:space="preserve">Rosenheim, J.A., Williams, N.M., Schreiber, S.J. &amp; Rapp, J.M. (2016) Modest pollen limitation of lifetime seed production is in good agreement with modest uncertainty in whole-plant pollen receipt. </w:delText>
        </w:r>
        <w:r w:rsidDel="00456166">
          <w:rPr>
            <w:i/>
            <w:iCs/>
          </w:rPr>
          <w:delText>The American Naturalist</w:delText>
        </w:r>
        <w:r w:rsidDel="00456166">
          <w:delText xml:space="preserve">, </w:delText>
        </w:r>
        <w:r w:rsidDel="00456166">
          <w:rPr>
            <w:b/>
            <w:bCs/>
          </w:rPr>
          <w:delText>187</w:delText>
        </w:r>
        <w:r w:rsidDel="00456166">
          <w:delText>, 397–404.</w:delText>
        </w:r>
      </w:del>
    </w:p>
    <w:p w14:paraId="517114A0" w14:textId="0B95D951" w:rsidR="0094074D" w:rsidDel="00456166" w:rsidRDefault="0094074D" w:rsidP="0094074D">
      <w:pPr>
        <w:pStyle w:val="Bibliography"/>
        <w:rPr>
          <w:del w:id="429" w:author="Dr Elizabeth Wenk " w:date="2016-12-20T16:32:00Z"/>
        </w:rPr>
      </w:pPr>
      <w:del w:id="430" w:author="Dr Elizabeth Wenk " w:date="2016-12-20T16:32:00Z">
        <w:r w:rsidDel="00456166">
          <w:delText xml:space="preserve">Ruane, L.G., Rotzin, A.T. &amp; Congleton, P.H. (2014) Floral display size, conspecific density and florivory affect fruit set in natural populations of </w:delText>
        </w:r>
        <w:r w:rsidDel="00456166">
          <w:rPr>
            <w:i/>
            <w:iCs/>
          </w:rPr>
          <w:delText>Phlox hirsuta</w:delText>
        </w:r>
        <w:r w:rsidDel="00456166">
          <w:delText xml:space="preserve">, an endangered species. </w:delText>
        </w:r>
        <w:r w:rsidDel="00456166">
          <w:rPr>
            <w:i/>
            <w:iCs/>
          </w:rPr>
          <w:delText>Annals of Botany</w:delText>
        </w:r>
        <w:r w:rsidDel="00456166">
          <w:delText>, mcu007.</w:delText>
        </w:r>
      </w:del>
    </w:p>
    <w:p w14:paraId="7A312AC5" w14:textId="4F2AA00E" w:rsidR="0094074D" w:rsidDel="00456166" w:rsidRDefault="0094074D" w:rsidP="0094074D">
      <w:pPr>
        <w:pStyle w:val="Bibliography"/>
        <w:rPr>
          <w:del w:id="431" w:author="Dr Elizabeth Wenk " w:date="2016-12-20T16:32:00Z"/>
        </w:rPr>
      </w:pPr>
      <w:del w:id="432" w:author="Dr Elizabeth Wenk " w:date="2016-12-20T16:32:00Z">
        <w:r w:rsidDel="00456166">
          <w:delText xml:space="preserve">Sadras, V.O. (2007) Evolutionary aspects of the trade-off between seed size and number in crops. </w:delText>
        </w:r>
        <w:r w:rsidDel="00456166">
          <w:rPr>
            <w:i/>
            <w:iCs/>
          </w:rPr>
          <w:delText>Field Crops Research</w:delText>
        </w:r>
        <w:r w:rsidDel="00456166">
          <w:delText xml:space="preserve">, </w:delText>
        </w:r>
        <w:r w:rsidDel="00456166">
          <w:rPr>
            <w:b/>
            <w:bCs/>
          </w:rPr>
          <w:delText>100</w:delText>
        </w:r>
        <w:r w:rsidDel="00456166">
          <w:delText>, 125–138.</w:delText>
        </w:r>
      </w:del>
    </w:p>
    <w:p w14:paraId="4B42AFF1" w14:textId="02AB4971" w:rsidR="0094074D" w:rsidDel="00456166" w:rsidRDefault="0094074D" w:rsidP="0094074D">
      <w:pPr>
        <w:pStyle w:val="Bibliography"/>
        <w:rPr>
          <w:del w:id="433" w:author="Dr Elizabeth Wenk " w:date="2016-12-20T16:32:00Z"/>
        </w:rPr>
      </w:pPr>
      <w:del w:id="434" w:author="Dr Elizabeth Wenk " w:date="2016-12-20T16:32:00Z">
        <w:r w:rsidDel="00456166">
          <w:delText xml:space="preserve">Scheiter, S., Langan, L. &amp; Higgins, S.I. (2013) Next-generation dynamic global vegetation models: learning from community ecology. </w:delText>
        </w:r>
        <w:r w:rsidDel="00456166">
          <w:rPr>
            <w:i/>
            <w:iCs/>
          </w:rPr>
          <w:delText>New Phytologist</w:delText>
        </w:r>
        <w:r w:rsidDel="00456166">
          <w:delText xml:space="preserve">, </w:delText>
        </w:r>
        <w:r w:rsidDel="00456166">
          <w:rPr>
            <w:b/>
            <w:bCs/>
          </w:rPr>
          <w:delText>198</w:delText>
        </w:r>
        <w:r w:rsidDel="00456166">
          <w:delText>, 957–969.</w:delText>
        </w:r>
      </w:del>
    </w:p>
    <w:p w14:paraId="58648B70" w14:textId="77F32050" w:rsidR="0094074D" w:rsidDel="00456166" w:rsidRDefault="0094074D" w:rsidP="0094074D">
      <w:pPr>
        <w:pStyle w:val="Bibliography"/>
        <w:rPr>
          <w:del w:id="435" w:author="Dr Elizabeth Wenk " w:date="2016-12-20T16:32:00Z"/>
        </w:rPr>
      </w:pPr>
      <w:del w:id="436" w:author="Dr Elizabeth Wenk " w:date="2016-12-20T16:32:00Z">
        <w:r w:rsidDel="00456166">
          <w:lastRenderedPageBreak/>
          <w:delText xml:space="preserve">Schreiber, S.J., Rosenheim, J.A., Williams, Neal W. &amp; Harder, L.D. (2015) Evolutionary and ecological consequences of multiscale variation in pollen receipt for seed production. </w:delText>
        </w:r>
        <w:r w:rsidDel="00456166">
          <w:rPr>
            <w:i/>
            <w:iCs/>
          </w:rPr>
          <w:delText>The American Naturalist</w:delText>
        </w:r>
        <w:r w:rsidDel="00456166">
          <w:delText xml:space="preserve">, </w:delText>
        </w:r>
        <w:r w:rsidDel="00456166">
          <w:rPr>
            <w:b/>
            <w:bCs/>
          </w:rPr>
          <w:delText>185</w:delText>
        </w:r>
        <w:r w:rsidDel="00456166">
          <w:delText>, E14–E29.</w:delText>
        </w:r>
      </w:del>
    </w:p>
    <w:p w14:paraId="24462E31" w14:textId="7ECDA860" w:rsidR="0094074D" w:rsidDel="00456166" w:rsidRDefault="0094074D" w:rsidP="0094074D">
      <w:pPr>
        <w:pStyle w:val="Bibliography"/>
        <w:rPr>
          <w:del w:id="437" w:author="Dr Elizabeth Wenk " w:date="2016-12-20T16:32:00Z"/>
        </w:rPr>
      </w:pPr>
      <w:del w:id="438" w:author="Dr Elizabeth Wenk " w:date="2016-12-20T16:32:00Z">
        <w:r w:rsidDel="00456166">
          <w:delText xml:space="preserve">Shipley, B. &amp; Dion, J. (1992) The allometry of seed production in herbaceous angiosperms. </w:delText>
        </w:r>
        <w:r w:rsidDel="00456166">
          <w:rPr>
            <w:i/>
            <w:iCs/>
          </w:rPr>
          <w:delText>The American Naturalist</w:delText>
        </w:r>
        <w:r w:rsidDel="00456166">
          <w:delText xml:space="preserve">, </w:delText>
        </w:r>
        <w:r w:rsidDel="00456166">
          <w:rPr>
            <w:b/>
            <w:bCs/>
          </w:rPr>
          <w:delText>139</w:delText>
        </w:r>
        <w:r w:rsidDel="00456166">
          <w:delText>, 467–483.</w:delText>
        </w:r>
      </w:del>
    </w:p>
    <w:p w14:paraId="3366D3DC" w14:textId="0C0621A2" w:rsidR="0094074D" w:rsidDel="00456166" w:rsidRDefault="0094074D" w:rsidP="0094074D">
      <w:pPr>
        <w:pStyle w:val="Bibliography"/>
        <w:rPr>
          <w:del w:id="439" w:author="Dr Elizabeth Wenk " w:date="2016-12-20T16:32:00Z"/>
        </w:rPr>
      </w:pPr>
      <w:del w:id="440" w:author="Dr Elizabeth Wenk " w:date="2016-12-20T16:32:00Z">
        <w:r w:rsidDel="00456166">
          <w:delText xml:space="preserve">Sibly, R., Calow, P. &amp; Nichols, N. (1985) Are patterns of growth adaptive? </w:delText>
        </w:r>
        <w:r w:rsidDel="00456166">
          <w:rPr>
            <w:i/>
            <w:iCs/>
          </w:rPr>
          <w:delText>Journal of Theoretical Biology</w:delText>
        </w:r>
        <w:r w:rsidDel="00456166">
          <w:delText xml:space="preserve">, </w:delText>
        </w:r>
        <w:r w:rsidDel="00456166">
          <w:rPr>
            <w:b/>
            <w:bCs/>
          </w:rPr>
          <w:delText>112</w:delText>
        </w:r>
        <w:r w:rsidDel="00456166">
          <w:delText>, 553–574.</w:delText>
        </w:r>
      </w:del>
    </w:p>
    <w:p w14:paraId="0ADA7265" w14:textId="4D717A6D" w:rsidR="0094074D" w:rsidDel="00456166" w:rsidRDefault="0094074D" w:rsidP="0094074D">
      <w:pPr>
        <w:pStyle w:val="Bibliography"/>
        <w:rPr>
          <w:del w:id="441" w:author="Dr Elizabeth Wenk " w:date="2016-12-20T16:32:00Z"/>
        </w:rPr>
      </w:pPr>
      <w:del w:id="442" w:author="Dr Elizabeth Wenk " w:date="2016-12-20T16:32:00Z">
        <w:r w:rsidDel="00456166">
          <w:delText xml:space="preserve">Smith, C.C. &amp; Fretwell, S.D. (1974) The Optimal Balance between Size and Number of Offspring. </w:delText>
        </w:r>
        <w:r w:rsidDel="00456166">
          <w:rPr>
            <w:i/>
            <w:iCs/>
          </w:rPr>
          <w:delText>The American Naturalist</w:delText>
        </w:r>
        <w:r w:rsidDel="00456166">
          <w:delText xml:space="preserve">, </w:delText>
        </w:r>
        <w:r w:rsidDel="00456166">
          <w:rPr>
            <w:b/>
            <w:bCs/>
          </w:rPr>
          <w:delText>108</w:delText>
        </w:r>
        <w:r w:rsidDel="00456166">
          <w:delText>, 499–506.</w:delText>
        </w:r>
      </w:del>
    </w:p>
    <w:p w14:paraId="79634D80" w14:textId="24767D4D" w:rsidR="0094074D" w:rsidDel="00456166" w:rsidRDefault="0094074D" w:rsidP="0094074D">
      <w:pPr>
        <w:pStyle w:val="Bibliography"/>
        <w:rPr>
          <w:del w:id="443" w:author="Dr Elizabeth Wenk " w:date="2016-12-20T16:32:00Z"/>
        </w:rPr>
      </w:pPr>
      <w:del w:id="444" w:author="Dr Elizabeth Wenk " w:date="2016-12-20T16:32:00Z">
        <w:r w:rsidDel="00456166">
          <w:delText xml:space="preserve">Stephenson, A.G. (1981) Flower and fruit abortion: proximate causes and ultimate functions. </w:delText>
        </w:r>
        <w:r w:rsidDel="00456166">
          <w:rPr>
            <w:i/>
            <w:iCs/>
          </w:rPr>
          <w:delText>Annual Review of Ecology &amp; Systematics</w:delText>
        </w:r>
        <w:r w:rsidDel="00456166">
          <w:delText xml:space="preserve">, </w:delText>
        </w:r>
        <w:r w:rsidDel="00456166">
          <w:rPr>
            <w:b/>
            <w:bCs/>
          </w:rPr>
          <w:delText>12</w:delText>
        </w:r>
        <w:r w:rsidDel="00456166">
          <w:delText>, 253–279.</w:delText>
        </w:r>
      </w:del>
    </w:p>
    <w:p w14:paraId="71A12C45" w14:textId="601CB8D8" w:rsidR="0094074D" w:rsidDel="00456166" w:rsidRDefault="0094074D" w:rsidP="0094074D">
      <w:pPr>
        <w:pStyle w:val="Bibliography"/>
        <w:rPr>
          <w:del w:id="445" w:author="Dr Elizabeth Wenk " w:date="2016-12-20T16:32:00Z"/>
        </w:rPr>
      </w:pPr>
      <w:del w:id="446" w:author="Dr Elizabeth Wenk " w:date="2016-12-20T16:32:00Z">
        <w:r w:rsidDel="00456166">
          <w:delText xml:space="preserve">Sutherland, S. (1986) Patterns of fruit-set: what controls fruit-flower ratios in plants? </w:delText>
        </w:r>
        <w:r w:rsidDel="00456166">
          <w:rPr>
            <w:i/>
            <w:iCs/>
          </w:rPr>
          <w:delText>Evolution</w:delText>
        </w:r>
        <w:r w:rsidDel="00456166">
          <w:delText xml:space="preserve">, </w:delText>
        </w:r>
        <w:r w:rsidDel="00456166">
          <w:rPr>
            <w:b/>
            <w:bCs/>
          </w:rPr>
          <w:delText>40</w:delText>
        </w:r>
        <w:r w:rsidDel="00456166">
          <w:delText>, 117–128.</w:delText>
        </w:r>
      </w:del>
    </w:p>
    <w:p w14:paraId="4F2C4E2C" w14:textId="13EE70E8" w:rsidR="0094074D" w:rsidDel="00456166" w:rsidRDefault="0094074D" w:rsidP="0094074D">
      <w:pPr>
        <w:pStyle w:val="Bibliography"/>
        <w:rPr>
          <w:del w:id="447" w:author="Dr Elizabeth Wenk " w:date="2016-12-20T16:32:00Z"/>
        </w:rPr>
      </w:pPr>
      <w:del w:id="448" w:author="Dr Elizabeth Wenk " w:date="2016-12-20T16:32:00Z">
        <w:r w:rsidDel="00456166">
          <w:delText xml:space="preserve">Thomas, S.C. (2011) Age-related changes in tree growth and functional biology: the role of reproduction. </w:delText>
        </w:r>
        <w:r w:rsidDel="00456166">
          <w:rPr>
            <w:i/>
            <w:iCs/>
          </w:rPr>
          <w:delText>Size- and Age-Related Changes in Tree Structure and Function</w:delText>
        </w:r>
        <w:r w:rsidDel="00456166">
          <w:delText xml:space="preserve"> (eds F.C. Meinzer, B. Lachenbruch &amp; T.E. Dawson), pp. 33–64. Springer Netherlands, Dordrecht.</w:delText>
        </w:r>
      </w:del>
    </w:p>
    <w:p w14:paraId="71BFD89B" w14:textId="188286E7" w:rsidR="0094074D" w:rsidDel="00456166" w:rsidRDefault="0094074D" w:rsidP="0094074D">
      <w:pPr>
        <w:pStyle w:val="Bibliography"/>
        <w:rPr>
          <w:del w:id="449" w:author="Dr Elizabeth Wenk " w:date="2016-12-20T16:32:00Z"/>
        </w:rPr>
      </w:pPr>
      <w:del w:id="450" w:author="Dr Elizabeth Wenk " w:date="2016-12-20T16:32:00Z">
        <w:r w:rsidDel="00456166">
          <w:delText xml:space="preserve">Turnbull, L.A., Coomes, D., Hector, A. &amp; Rees, M. (2004) Seed mass and the competition/colonization trade-off: competitive interactions and spatial patterns in a guild of annual plants. </w:delText>
        </w:r>
        <w:r w:rsidDel="00456166">
          <w:rPr>
            <w:i/>
            <w:iCs/>
          </w:rPr>
          <w:delText>Journal of Ecology</w:delText>
        </w:r>
        <w:r w:rsidDel="00456166">
          <w:delText xml:space="preserve">, </w:delText>
        </w:r>
        <w:r w:rsidDel="00456166">
          <w:rPr>
            <w:b/>
            <w:bCs/>
          </w:rPr>
          <w:delText>92</w:delText>
        </w:r>
        <w:r w:rsidDel="00456166">
          <w:delText>, 97–109.</w:delText>
        </w:r>
      </w:del>
    </w:p>
    <w:p w14:paraId="67E59E5A" w14:textId="61D5F148" w:rsidR="0094074D" w:rsidDel="00456166" w:rsidRDefault="0094074D" w:rsidP="0094074D">
      <w:pPr>
        <w:pStyle w:val="Bibliography"/>
        <w:rPr>
          <w:del w:id="451" w:author="Dr Elizabeth Wenk " w:date="2016-12-20T16:32:00Z"/>
        </w:rPr>
      </w:pPr>
      <w:del w:id="452" w:author="Dr Elizabeth Wenk " w:date="2016-12-20T16:32:00Z">
        <w:r w:rsidDel="00456166">
          <w:delText xml:space="preserve">Wenk, E.H. &amp; Falster, D.S. (2015) Quantifying and understanding reproductive allocation schedules in plants. </w:delText>
        </w:r>
        <w:r w:rsidDel="00456166">
          <w:rPr>
            <w:i/>
            <w:iCs/>
          </w:rPr>
          <w:delText>Ecology and Evolution</w:delText>
        </w:r>
        <w:r w:rsidDel="00456166">
          <w:delText xml:space="preserve">, </w:delText>
        </w:r>
        <w:r w:rsidDel="00456166">
          <w:rPr>
            <w:b/>
            <w:bCs/>
          </w:rPr>
          <w:delText>5</w:delText>
        </w:r>
        <w:r w:rsidDel="00456166">
          <w:delText>, 5521–5538.</w:delText>
        </w:r>
      </w:del>
    </w:p>
    <w:p w14:paraId="6EF8E033" w14:textId="79EF2B83" w:rsidR="0094074D" w:rsidDel="00456166" w:rsidRDefault="0094074D" w:rsidP="0094074D">
      <w:pPr>
        <w:pStyle w:val="Bibliography"/>
        <w:rPr>
          <w:del w:id="453" w:author="Dr Elizabeth Wenk " w:date="2016-12-20T16:32:00Z"/>
        </w:rPr>
      </w:pPr>
      <w:del w:id="454" w:author="Dr Elizabeth Wenk " w:date="2016-12-20T16:32:00Z">
        <w:r w:rsidDel="00456166">
          <w:delText xml:space="preserve">Wesselingh, R.A. (2007) Pollen limitation meets resource allocation: towards a comprehensive methodology. </w:delText>
        </w:r>
        <w:r w:rsidDel="00456166">
          <w:rPr>
            <w:i/>
            <w:iCs/>
          </w:rPr>
          <w:delText>The New Phytologist</w:delText>
        </w:r>
        <w:r w:rsidDel="00456166">
          <w:delText xml:space="preserve">, </w:delText>
        </w:r>
        <w:r w:rsidDel="00456166">
          <w:rPr>
            <w:b/>
            <w:bCs/>
          </w:rPr>
          <w:delText>174</w:delText>
        </w:r>
        <w:r w:rsidDel="00456166">
          <w:delText>, 26–37.</w:delText>
        </w:r>
      </w:del>
    </w:p>
    <w:p w14:paraId="5CBDE7E1" w14:textId="0E311CD6" w:rsidR="0094074D" w:rsidDel="00456166" w:rsidRDefault="0094074D" w:rsidP="0094074D">
      <w:pPr>
        <w:pStyle w:val="Bibliography"/>
        <w:rPr>
          <w:del w:id="455" w:author="Dr Elizabeth Wenk " w:date="2016-12-20T16:32:00Z"/>
        </w:rPr>
      </w:pPr>
      <w:del w:id="456" w:author="Dr Elizabeth Wenk " w:date="2016-12-20T16:32:00Z">
        <w:r w:rsidDel="00456166">
          <w:delText xml:space="preserve">Wiens, D. (1984) Ovule survivorship, brood size, life history, breeding systems, and reproductive success in plants. </w:delText>
        </w:r>
        <w:r w:rsidDel="00456166">
          <w:rPr>
            <w:i/>
            <w:iCs/>
          </w:rPr>
          <w:delText>Oecologia</w:delText>
        </w:r>
        <w:r w:rsidDel="00456166">
          <w:delText xml:space="preserve">, </w:delText>
        </w:r>
        <w:r w:rsidDel="00456166">
          <w:rPr>
            <w:b/>
            <w:bCs/>
          </w:rPr>
          <w:delText>64</w:delText>
        </w:r>
        <w:r w:rsidDel="00456166">
          <w:delText>, 47–53.</w:delText>
        </w:r>
      </w:del>
    </w:p>
    <w:p w14:paraId="7C759D8B" w14:textId="722CBD0B" w:rsidR="0094074D" w:rsidDel="00456166" w:rsidRDefault="0094074D" w:rsidP="0094074D">
      <w:pPr>
        <w:pStyle w:val="Bibliography"/>
        <w:rPr>
          <w:del w:id="457" w:author="Dr Elizabeth Wenk " w:date="2016-12-20T16:32:00Z"/>
        </w:rPr>
      </w:pPr>
      <w:del w:id="458" w:author="Dr Elizabeth Wenk " w:date="2016-12-20T16:32:00Z">
        <w:r w:rsidDel="00456166">
          <w:delText xml:space="preserve">Willson, M.F. &amp; Burley, N. (1983) </w:delText>
        </w:r>
        <w:r w:rsidDel="00456166">
          <w:rPr>
            <w:i/>
            <w:iCs/>
          </w:rPr>
          <w:delText>Mate Choice in Plants: Tactics, Mechanisms, and Consequences</w:delText>
        </w:r>
        <w:r w:rsidDel="00456166">
          <w:delText>. Princeton University Press.</w:delText>
        </w:r>
      </w:del>
    </w:p>
    <w:p w14:paraId="4729D289" w14:textId="694FB03C" w:rsidR="0094074D" w:rsidDel="00456166" w:rsidRDefault="0094074D" w:rsidP="0094074D">
      <w:pPr>
        <w:pStyle w:val="Bibliography"/>
        <w:rPr>
          <w:del w:id="459" w:author="Dr Elizabeth Wenk " w:date="2016-12-20T16:32:00Z"/>
        </w:rPr>
      </w:pPr>
      <w:del w:id="460" w:author="Dr Elizabeth Wenk " w:date="2016-12-20T16:32:00Z">
        <w:r w:rsidDel="00456166">
          <w:delText xml:space="preserve">Zimmerman, M. &amp; Pyke, G.H. (1988) Reproduction in Polemonium: assessing the factors limiting seed set. </w:delText>
        </w:r>
        <w:r w:rsidDel="00456166">
          <w:rPr>
            <w:i/>
            <w:iCs/>
          </w:rPr>
          <w:delText>The American Naturalist</w:delText>
        </w:r>
        <w:r w:rsidDel="00456166">
          <w:delText xml:space="preserve">, </w:delText>
        </w:r>
        <w:r w:rsidDel="00456166">
          <w:rPr>
            <w:b/>
            <w:bCs/>
          </w:rPr>
          <w:delText>131</w:delText>
        </w:r>
        <w:r w:rsidDel="00456166">
          <w:delText>, 723–738.</w:delText>
        </w:r>
      </w:del>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505C0D" w:rsidRDefault="00505C0D"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505C0D" w:rsidRDefault="00505C0D"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505C0D" w:rsidRDefault="00505C0D"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505C0D" w:rsidRDefault="00505C0D"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505C0D" w:rsidRDefault="00505C0D"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505C0D" w:rsidRDefault="00505C0D">
      <w:pPr>
        <w:pStyle w:val="CommentText"/>
      </w:pPr>
    </w:p>
  </w:comment>
  <w:comment w:id="1" w:author="Daniel Falster" w:date="2016-08-29T13:12:00Z" w:initials="DF">
    <w:p w14:paraId="2AAADB8C" w14:textId="570732B9" w:rsidR="00505C0D" w:rsidRDefault="00505C0D">
      <w:pPr>
        <w:pStyle w:val="CommentText"/>
      </w:pPr>
      <w:r>
        <w:rPr>
          <w:rStyle w:val="CommentReference"/>
        </w:rPr>
        <w:annotationRef/>
      </w:r>
      <w:r w:rsidRPr="003C3342">
        <w:t>http://www.journals.uchicago.edu/journals/an/instruct</w:t>
      </w:r>
    </w:p>
    <w:p w14:paraId="4A31C510" w14:textId="42B35B96" w:rsidR="00505C0D" w:rsidRDefault="00505C0D">
      <w:pPr>
        <w:pStyle w:val="CommentText"/>
      </w:pPr>
      <w:r w:rsidRPr="003C3342">
        <w:t>21 manuscript pages or fewer of text, not includin</w:t>
      </w:r>
      <w:r>
        <w:t>g the literature cited,</w:t>
      </w:r>
      <w:r w:rsidRPr="003C3342">
        <w:t xml:space="preserve"> no more than six tables and/or figures</w:t>
      </w:r>
    </w:p>
  </w:comment>
  <w:comment w:id="2" w:author="Dr Elizabeth Wenk " w:date="2016-12-01T15:23:00Z" w:initials="DEW">
    <w:p w14:paraId="5E007BC3" w14:textId="6BD3253D" w:rsidR="00505C0D" w:rsidRDefault="00505C0D">
      <w:pPr>
        <w:pStyle w:val="CommentText"/>
      </w:pPr>
      <w:r>
        <w:rPr>
          <w:rStyle w:val="CommentReference"/>
        </w:rPr>
        <w:annotationRef/>
      </w:r>
      <w:r>
        <w:t>Remove to shorten?</w:t>
      </w:r>
    </w:p>
  </w:comment>
  <w:comment w:id="3" w:author="Dr Elizabeth Wenk " w:date="2016-12-01T15:26:00Z" w:initials="DEW">
    <w:p w14:paraId="6923C1C5" w14:textId="3B7A7CEF" w:rsidR="00505C0D" w:rsidRDefault="00505C0D">
      <w:pPr>
        <w:pStyle w:val="CommentText"/>
      </w:pPr>
      <w:r>
        <w:rPr>
          <w:rStyle w:val="CommentReference"/>
        </w:rPr>
        <w:annotationRef/>
      </w:r>
      <w:r>
        <w:t>Remove to shorten?</w:t>
      </w:r>
    </w:p>
  </w:comment>
  <w:comment w:id="10" w:author="Dr Elizabeth Wenk  [2]" w:date="2016-12-20T09:56:00Z" w:initials="DEW">
    <w:p w14:paraId="34E90B82" w14:textId="77777777" w:rsidR="00554D80" w:rsidRDefault="00554D80" w:rsidP="00554D80">
      <w:pPr>
        <w:pStyle w:val="CommentText"/>
      </w:pPr>
      <w:r>
        <w:rPr>
          <w:rStyle w:val="CommentReference"/>
        </w:rPr>
        <w:annotationRef/>
      </w:r>
      <w:r>
        <w:t>More description on how trade-offs linked, yet separate; evolutionary linked, but separate trade-offs because deal with difference resources</w:t>
      </w:r>
    </w:p>
    <w:p w14:paraId="6B6B5569" w14:textId="77777777" w:rsidR="00554D80" w:rsidRDefault="00554D80" w:rsidP="00554D80">
      <w:pPr>
        <w:pStyle w:val="CommentText"/>
      </w:pPr>
      <w:r>
        <w:t>Don’t include detailed of how their entwined, but foreshadow that they will be; makes roadmap of where section is headed</w:t>
      </w:r>
    </w:p>
    <w:p w14:paraId="33E65F84" w14:textId="27EB1FD9" w:rsidR="00554D80" w:rsidRDefault="00554D80">
      <w:pPr>
        <w:pStyle w:val="CommentText"/>
      </w:pPr>
    </w:p>
  </w:comment>
  <w:comment w:id="13" w:author="Mark Westoby" w:date="2016-12-13T11:49:00Z" w:initials="MW">
    <w:p w14:paraId="247C0D4D" w14:textId="77777777" w:rsidR="00505C0D" w:rsidRDefault="00505C0D" w:rsidP="0015698B">
      <w:pPr>
        <w:pStyle w:val="CommentText"/>
      </w:pPr>
      <w:r>
        <w:rPr>
          <w:rStyle w:val="CommentReference"/>
        </w:rPr>
        <w:annotationRef/>
      </w:r>
      <w:proofErr w:type="gramStart"/>
      <w:r>
        <w:t>ensuing</w:t>
      </w:r>
      <w:proofErr w:type="gramEnd"/>
      <w:r>
        <w:t xml:space="preserve"> structure doesn't seem quite right. First of the two has a bold header but second doesn't. Then needs to be clear when you've finished with these two sub-trade-offs, and come back to treating them as a single spectrum </w:t>
      </w:r>
    </w:p>
  </w:comment>
  <w:comment w:id="52" w:author="Mark Westoby" w:date="2016-12-14T14:42:00Z" w:initials="MW">
    <w:p w14:paraId="7E86E8D4" w14:textId="77777777" w:rsidR="00E66565" w:rsidRDefault="00E66565" w:rsidP="00E66565">
      <w:pPr>
        <w:pStyle w:val="CommentText"/>
      </w:pPr>
      <w:r>
        <w:rPr>
          <w:rStyle w:val="CommentReference"/>
        </w:rPr>
        <w:annotationRef/>
      </w:r>
      <w:proofErr w:type="gramStart"/>
      <w:r>
        <w:t>something</w:t>
      </w:r>
      <w:proofErr w:type="gramEnd"/>
      <w:r>
        <w:t xml:space="preserve"> gone wrong with the connections here</w:t>
      </w:r>
    </w:p>
  </w:comment>
  <w:comment w:id="53" w:author="Dr Elizabeth Wenk " w:date="2016-12-01T15:41:00Z" w:initials="DEW">
    <w:p w14:paraId="65079277" w14:textId="77777777" w:rsidR="00505C0D" w:rsidRDefault="00505C0D" w:rsidP="00FF1706">
      <w:pPr>
        <w:pStyle w:val="CommentText"/>
      </w:pPr>
      <w:r>
        <w:rPr>
          <w:rStyle w:val="CommentReference"/>
        </w:rPr>
        <w:annotationRef/>
      </w:r>
      <w:r>
        <w:t>Daniel, you indicated refs here, but I think this would be the same as the references for seed size-count.</w:t>
      </w:r>
    </w:p>
  </w:comment>
  <w:comment w:id="59" w:author="Mark Westoby" w:date="2016-12-14T17:03:00Z" w:initials="MW">
    <w:p w14:paraId="5DE756CF" w14:textId="77777777" w:rsidR="00505C0D" w:rsidRDefault="00505C0D" w:rsidP="00FF1706">
      <w:pPr>
        <w:pStyle w:val="CommentText"/>
      </w:pPr>
      <w:r>
        <w:rPr>
          <w:rStyle w:val="CommentReference"/>
        </w:rPr>
        <w:annotationRef/>
      </w:r>
      <w:r>
        <w:t>I don't see total reproductive costs in Table 2</w:t>
      </w:r>
    </w:p>
    <w:p w14:paraId="0EFA2CED" w14:textId="77777777" w:rsidR="00505C0D" w:rsidRDefault="00505C0D" w:rsidP="00FF1706">
      <w:pPr>
        <w:pStyle w:val="CommentText"/>
      </w:pPr>
    </w:p>
    <w:p w14:paraId="2E9A3EE4" w14:textId="77777777" w:rsidR="00505C0D" w:rsidRDefault="00505C0D" w:rsidP="00FF1706">
      <w:pPr>
        <w:pStyle w:val="CommentText"/>
      </w:pPr>
      <w:r>
        <w:t>Was looking to see how substantially steeper than 1 was the slope -- how strongly does it contradict the previous literature</w:t>
      </w:r>
    </w:p>
    <w:p w14:paraId="6E6B6C8B" w14:textId="77777777" w:rsidR="00505C0D" w:rsidRDefault="00505C0D" w:rsidP="00FF1706">
      <w:pPr>
        <w:pStyle w:val="CommentText"/>
      </w:pPr>
    </w:p>
    <w:p w14:paraId="2A3007C9" w14:textId="77777777" w:rsidR="00505C0D" w:rsidRDefault="00505C0D" w:rsidP="00FF1706">
      <w:pPr>
        <w:pStyle w:val="CommentText"/>
      </w:pPr>
      <w:proofErr w:type="gramStart"/>
      <w:r>
        <w:t>however</w:t>
      </w:r>
      <w:proofErr w:type="gramEnd"/>
      <w:r>
        <w:t xml:space="preserve"> I think the previous literature mainly takes the form of accessory costs plotted vs seed size? (</w:t>
      </w:r>
      <w:proofErr w:type="gramStart"/>
      <w:r>
        <w:t>old</w:t>
      </w:r>
      <w:proofErr w:type="gramEnd"/>
      <w:r>
        <w:t xml:space="preserve"> meaning of seed size)</w:t>
      </w:r>
    </w:p>
  </w:comment>
  <w:comment w:id="61" w:author="Mark Westoby" w:date="2016-12-14T17:17:00Z" w:initials="MW">
    <w:p w14:paraId="0B65D8ED" w14:textId="77777777" w:rsidR="00505C0D" w:rsidRDefault="00505C0D" w:rsidP="00FF1706">
      <w:pPr>
        <w:pStyle w:val="CommentText"/>
      </w:pPr>
      <w:r>
        <w:rPr>
          <w:rStyle w:val="CommentReference"/>
        </w:rPr>
        <w:annotationRef/>
      </w:r>
      <w:proofErr w:type="gramStart"/>
      <w:r>
        <w:t>this</w:t>
      </w:r>
      <w:proofErr w:type="gramEnd"/>
      <w:r>
        <w:t xml:space="preserve"> form of words surely can't possibly be right</w:t>
      </w:r>
    </w:p>
    <w:p w14:paraId="5D3FC4DA" w14:textId="77777777" w:rsidR="00505C0D" w:rsidRDefault="00505C0D" w:rsidP="00FF1706">
      <w:pPr>
        <w:pStyle w:val="CommentText"/>
      </w:pPr>
    </w:p>
    <w:p w14:paraId="726FC758" w14:textId="77777777" w:rsidR="00505C0D" w:rsidRDefault="00505C0D" w:rsidP="00FF1706">
      <w:pPr>
        <w:pStyle w:val="CommentText"/>
      </w:pPr>
      <w:r>
        <w:t xml:space="preserve">I'm guessing the underlying idea is that the fitness outcome per unit investment must be somewhat equal (otherwise there'd be selection towards one end or the other) -- or to put it another way, one offspring seedling reaching reproductive maturity should have equal total cost to the mother whether produced via lots of small seeds or via fewer larger seeds </w:t>
      </w:r>
    </w:p>
    <w:p w14:paraId="453F673D" w14:textId="77777777" w:rsidR="00505C0D" w:rsidRDefault="00505C0D" w:rsidP="00FF1706">
      <w:pPr>
        <w:pStyle w:val="CommentText"/>
      </w:pPr>
    </w:p>
    <w:p w14:paraId="2C687B22" w14:textId="77777777" w:rsidR="00505C0D" w:rsidRDefault="00505C0D" w:rsidP="00FF1706">
      <w:pPr>
        <w:pStyle w:val="CommentText"/>
      </w:pPr>
      <w:r>
        <w:t xml:space="preserve">This somehow connects to the closing para of the sentence dealing with higher per seedling survivorship from large seeds. This is very well documented by direct evidence, but I don't really see how the </w:t>
      </w:r>
      <w:proofErr w:type="spellStart"/>
      <w:r>
        <w:t>allometries</w:t>
      </w:r>
      <w:proofErr w:type="spellEnd"/>
      <w:r>
        <w:t xml:space="preserve"> from Table 2 or Fig 2f add much to the evidence for it.</w:t>
      </w:r>
    </w:p>
    <w:p w14:paraId="3F489760" w14:textId="77777777" w:rsidR="00505C0D" w:rsidRDefault="00505C0D" w:rsidP="00FF1706">
      <w:pPr>
        <w:pStyle w:val="CommentText"/>
      </w:pPr>
    </w:p>
    <w:p w14:paraId="5EE4176A" w14:textId="77777777" w:rsidR="00505C0D" w:rsidRDefault="00505C0D" w:rsidP="00FF1706">
      <w:pPr>
        <w:pStyle w:val="CommentText"/>
      </w:pPr>
      <w:r>
        <w:t>I feel this whole para needs rewriting, but I'm not clear enough in my mind about where it's going to suggest a rewrite at this stage</w:t>
      </w:r>
    </w:p>
    <w:p w14:paraId="6F6319AB" w14:textId="77777777" w:rsidR="00505C0D" w:rsidRDefault="00505C0D" w:rsidP="00FF1706">
      <w:pPr>
        <w:pStyle w:val="CommentText"/>
      </w:pPr>
    </w:p>
  </w:comment>
  <w:comment w:id="63" w:author="Mark Westoby" w:date="2016-12-15T13:18:00Z" w:initials="MW">
    <w:p w14:paraId="60573EFA" w14:textId="77777777" w:rsidR="00505C0D" w:rsidRDefault="00505C0D" w:rsidP="00FF1706">
      <w:pPr>
        <w:pStyle w:val="CommentText"/>
      </w:pPr>
      <w:r>
        <w:rPr>
          <w:rStyle w:val="CommentReference"/>
        </w:rPr>
        <w:annotationRef/>
      </w:r>
      <w:r>
        <w:t>Is that what you meant? -- to me the issue isn't whether P affects energy allocation -- in that event energy allocation would still be the right measure -- it's whether P allocation would be more enlightening</w:t>
      </w:r>
    </w:p>
  </w:comment>
  <w:comment w:id="64" w:author="Mark Westoby" w:date="2016-12-15T13:55:00Z" w:initials="MW">
    <w:p w14:paraId="0E17F47C" w14:textId="77777777" w:rsidR="00505C0D" w:rsidRDefault="00505C0D" w:rsidP="00FF1706">
      <w:pPr>
        <w:pStyle w:val="CommentText"/>
      </w:pPr>
      <w:r>
        <w:rPr>
          <w:rStyle w:val="CommentReference"/>
        </w:rPr>
        <w:annotationRef/>
      </w:r>
      <w:proofErr w:type="gramStart"/>
      <w:r>
        <w:t>meaning</w:t>
      </w:r>
      <w:proofErr w:type="gramEnd"/>
      <w:r>
        <w:t xml:space="preserve"> excluded if they photosynthesized? -- </w:t>
      </w:r>
      <w:proofErr w:type="gramStart"/>
      <w:r>
        <w:t>no</w:t>
      </w:r>
      <w:proofErr w:type="gramEnd"/>
      <w:r>
        <w:t>, I don't think that's what you did</w:t>
      </w:r>
    </w:p>
  </w:comment>
  <w:comment w:id="65" w:author="Mark Westoby" w:date="2016-12-15T14:09:00Z" w:initials="MW">
    <w:p w14:paraId="480AEF98" w14:textId="77777777" w:rsidR="00505C0D" w:rsidRDefault="00505C0D" w:rsidP="00FF1706">
      <w:pPr>
        <w:pStyle w:val="CommentText"/>
      </w:pPr>
      <w:r>
        <w:rPr>
          <w:rStyle w:val="CommentReference"/>
        </w:rPr>
        <w:annotationRef/>
      </w:r>
      <w:proofErr w:type="gramStart"/>
      <w:r>
        <w:t>doesn't</w:t>
      </w:r>
      <w:proofErr w:type="gramEnd"/>
      <w:r>
        <w:t xml:space="preserve"> seem to follow -- if they're self-compatible, doesn't that make pollen limitation less likely?</w:t>
      </w:r>
    </w:p>
  </w:comment>
  <w:comment w:id="66" w:author="Mark Westoby" w:date="2016-12-15T14:11:00Z" w:initials="MW">
    <w:p w14:paraId="66967D0C" w14:textId="77777777" w:rsidR="00505C0D" w:rsidRDefault="00505C0D" w:rsidP="00FF1706">
      <w:pPr>
        <w:pStyle w:val="CommentText"/>
      </w:pPr>
      <w:r>
        <w:rPr>
          <w:rStyle w:val="CommentReference"/>
        </w:rPr>
        <w:annotationRef/>
      </w:r>
      <w:proofErr w:type="gramStart"/>
      <w:r>
        <w:t>not</w:t>
      </w:r>
      <w:proofErr w:type="gramEnd"/>
      <w:r>
        <w:t xml:space="preserve"> very clear to me what's the point of this para's discussion of Proteaceae -- is the idea that results from these </w:t>
      </w:r>
      <w:proofErr w:type="spellStart"/>
      <w:r>
        <w:t>spp</w:t>
      </w:r>
      <w:proofErr w:type="spellEnd"/>
      <w:r>
        <w:t xml:space="preserve"> may be atypical?</w:t>
      </w:r>
    </w:p>
  </w:comment>
  <w:comment w:id="69" w:author="Dr Elizabeth Wenk " w:date="2016-12-01T15:41:00Z" w:initials="DEW">
    <w:p w14:paraId="4294D835" w14:textId="5E1BD3CE" w:rsidR="00505C0D" w:rsidRDefault="00505C0D">
      <w:pPr>
        <w:pStyle w:val="CommentText"/>
      </w:pPr>
      <w:r>
        <w:rPr>
          <w:rStyle w:val="CommentReference"/>
        </w:rPr>
        <w:annotationRef/>
      </w:r>
      <w:r>
        <w:t>Daniel, you indicated refs here, but I think this would be the same as the references for seed size-count.</w:t>
      </w:r>
    </w:p>
  </w:comment>
  <w:comment w:id="106" w:author="Dr Elizabeth Wenk " w:date="2016-12-01T15:59:00Z" w:initials="DEW">
    <w:p w14:paraId="1AC3A1B8" w14:textId="1F461C53" w:rsidR="00505C0D" w:rsidRDefault="00505C0D">
      <w:pPr>
        <w:pStyle w:val="CommentText"/>
      </w:pPr>
      <w:r>
        <w:rPr>
          <w:rStyle w:val="CommentReference"/>
        </w:rPr>
        <w:annotationRef/>
      </w:r>
      <w:r>
        <w:t xml:space="preserve">Should I include in </w:t>
      </w:r>
      <w:proofErr w:type="spellStart"/>
      <w:r>
        <w:t>Supp</w:t>
      </w:r>
      <w:proofErr w:type="spellEnd"/>
      <w:r>
        <w:t xml:space="preserve"> Material?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5E007BC3" w15:done="0"/>
  <w15:commentEx w15:paraId="6923C1C5" w15:done="0"/>
  <w15:commentEx w15:paraId="33E65F84" w15:done="0"/>
  <w15:commentEx w15:paraId="247C0D4D" w15:done="0"/>
  <w15:commentEx w15:paraId="7E86E8D4" w15:done="0"/>
  <w15:commentEx w15:paraId="65079277" w15:done="0"/>
  <w15:commentEx w15:paraId="2A3007C9" w15:done="0"/>
  <w15:commentEx w15:paraId="6F6319AB" w15:done="0"/>
  <w15:commentEx w15:paraId="60573EFA" w15:done="0"/>
  <w15:commentEx w15:paraId="0E17F47C" w15:done="0"/>
  <w15:commentEx w15:paraId="480AEF98" w15:done="0"/>
  <w15:commentEx w15:paraId="66967D0C" w15:done="0"/>
  <w15:commentEx w15:paraId="4294D835" w15:done="0"/>
  <w15:commentEx w15:paraId="1AC3A1B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C6066A" w14:textId="77777777" w:rsidR="002819FD" w:rsidRDefault="002819FD" w:rsidP="00991A62">
      <w:pPr>
        <w:spacing w:after="0" w:line="240" w:lineRule="auto"/>
      </w:pPr>
      <w:r>
        <w:separator/>
      </w:r>
    </w:p>
  </w:endnote>
  <w:endnote w:type="continuationSeparator" w:id="0">
    <w:p w14:paraId="748822F2" w14:textId="77777777" w:rsidR="002819FD" w:rsidRDefault="002819FD"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505C0D" w:rsidRDefault="00505C0D">
        <w:pPr>
          <w:pStyle w:val="Footer"/>
          <w:jc w:val="right"/>
        </w:pPr>
        <w:r>
          <w:fldChar w:fldCharType="begin"/>
        </w:r>
        <w:r>
          <w:instrText xml:space="preserve"> PAGE   \* MERGEFORMAT </w:instrText>
        </w:r>
        <w:r>
          <w:fldChar w:fldCharType="separate"/>
        </w:r>
        <w:r w:rsidR="006B690A">
          <w:rPr>
            <w:noProof/>
          </w:rPr>
          <w:t>36</w:t>
        </w:r>
        <w:r>
          <w:rPr>
            <w:noProof/>
          </w:rPr>
          <w:fldChar w:fldCharType="end"/>
        </w:r>
      </w:p>
    </w:sdtContent>
  </w:sdt>
  <w:p w14:paraId="2E4FBA35" w14:textId="77777777" w:rsidR="00505C0D" w:rsidRDefault="00505C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73928" w14:textId="77777777" w:rsidR="002819FD" w:rsidRDefault="002819FD" w:rsidP="00991A62">
      <w:pPr>
        <w:spacing w:after="0" w:line="240" w:lineRule="auto"/>
      </w:pPr>
      <w:r>
        <w:separator/>
      </w:r>
    </w:p>
  </w:footnote>
  <w:footnote w:type="continuationSeparator" w:id="0">
    <w:p w14:paraId="3E5A3CD7" w14:textId="77777777" w:rsidR="002819FD" w:rsidRDefault="002819FD"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rson w15:author="Dr Elizabeth Wenk  [2]">
    <w15:presenceInfo w15:providerId="AD" w15:userId="S-1-5-21-1594774353-775871607-213974443-252582"/>
  </w15:person>
  <w15:person w15:author="Mark Westoby">
    <w15:presenceInfo w15:providerId="None" w15:userId="Mark Westob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2E8D"/>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3A17"/>
    <w:rsid w:val="00155B47"/>
    <w:rsid w:val="00155CC0"/>
    <w:rsid w:val="0015698B"/>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44D53"/>
    <w:rsid w:val="0025237B"/>
    <w:rsid w:val="00252B64"/>
    <w:rsid w:val="00254E85"/>
    <w:rsid w:val="00256119"/>
    <w:rsid w:val="0026173D"/>
    <w:rsid w:val="00261F69"/>
    <w:rsid w:val="00262A45"/>
    <w:rsid w:val="0026426B"/>
    <w:rsid w:val="00264451"/>
    <w:rsid w:val="002648BF"/>
    <w:rsid w:val="002658C1"/>
    <w:rsid w:val="002666BC"/>
    <w:rsid w:val="00274EF6"/>
    <w:rsid w:val="002766F5"/>
    <w:rsid w:val="00276FD1"/>
    <w:rsid w:val="00277B98"/>
    <w:rsid w:val="002819FD"/>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6C16"/>
    <w:rsid w:val="00307ACA"/>
    <w:rsid w:val="00314B59"/>
    <w:rsid w:val="0032137C"/>
    <w:rsid w:val="003222B1"/>
    <w:rsid w:val="003227F1"/>
    <w:rsid w:val="0032285F"/>
    <w:rsid w:val="00323156"/>
    <w:rsid w:val="003239B9"/>
    <w:rsid w:val="003270F1"/>
    <w:rsid w:val="00330C68"/>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66"/>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B4DA5"/>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4F6B6D"/>
    <w:rsid w:val="00500218"/>
    <w:rsid w:val="00501601"/>
    <w:rsid w:val="0050304C"/>
    <w:rsid w:val="00504650"/>
    <w:rsid w:val="00505C0D"/>
    <w:rsid w:val="005115DA"/>
    <w:rsid w:val="00512A90"/>
    <w:rsid w:val="005142CC"/>
    <w:rsid w:val="00514CFB"/>
    <w:rsid w:val="00514E51"/>
    <w:rsid w:val="00517132"/>
    <w:rsid w:val="0051734B"/>
    <w:rsid w:val="00517B67"/>
    <w:rsid w:val="00517D94"/>
    <w:rsid w:val="00521B31"/>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4D80"/>
    <w:rsid w:val="00556C27"/>
    <w:rsid w:val="00560190"/>
    <w:rsid w:val="00562DA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6C78"/>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51DC"/>
    <w:rsid w:val="006768FA"/>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B690A"/>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00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2C9F"/>
    <w:rsid w:val="00767024"/>
    <w:rsid w:val="00773BFE"/>
    <w:rsid w:val="00773F65"/>
    <w:rsid w:val="00774BF4"/>
    <w:rsid w:val="00775FF6"/>
    <w:rsid w:val="0077723A"/>
    <w:rsid w:val="0078147A"/>
    <w:rsid w:val="00782C92"/>
    <w:rsid w:val="007850F8"/>
    <w:rsid w:val="00787947"/>
    <w:rsid w:val="00790E00"/>
    <w:rsid w:val="00794FA0"/>
    <w:rsid w:val="007A1477"/>
    <w:rsid w:val="007A27AD"/>
    <w:rsid w:val="007A3329"/>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748"/>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2465"/>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2E49"/>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074D"/>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87FE7"/>
    <w:rsid w:val="009915C4"/>
    <w:rsid w:val="00991A62"/>
    <w:rsid w:val="009923FF"/>
    <w:rsid w:val="00992829"/>
    <w:rsid w:val="00992F9D"/>
    <w:rsid w:val="009972A0"/>
    <w:rsid w:val="009A035F"/>
    <w:rsid w:val="009A06EF"/>
    <w:rsid w:val="009A3CA2"/>
    <w:rsid w:val="009A3F95"/>
    <w:rsid w:val="009B32D0"/>
    <w:rsid w:val="009B3CFE"/>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9F7912"/>
    <w:rsid w:val="00A00C45"/>
    <w:rsid w:val="00A01D75"/>
    <w:rsid w:val="00A05A79"/>
    <w:rsid w:val="00A10C6F"/>
    <w:rsid w:val="00A15A49"/>
    <w:rsid w:val="00A214E8"/>
    <w:rsid w:val="00A22413"/>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3C0E"/>
    <w:rsid w:val="00B04740"/>
    <w:rsid w:val="00B04B52"/>
    <w:rsid w:val="00B06845"/>
    <w:rsid w:val="00B07AD7"/>
    <w:rsid w:val="00B11F2C"/>
    <w:rsid w:val="00B178C5"/>
    <w:rsid w:val="00B17A3F"/>
    <w:rsid w:val="00B22E6C"/>
    <w:rsid w:val="00B24069"/>
    <w:rsid w:val="00B24B98"/>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B7229"/>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1A83"/>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4D51"/>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848E4"/>
    <w:rsid w:val="00D909E4"/>
    <w:rsid w:val="00D93262"/>
    <w:rsid w:val="00D9566F"/>
    <w:rsid w:val="00D96C54"/>
    <w:rsid w:val="00DA1BD6"/>
    <w:rsid w:val="00DA2BE7"/>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1234"/>
    <w:rsid w:val="00E43601"/>
    <w:rsid w:val="00E436A4"/>
    <w:rsid w:val="00E470B1"/>
    <w:rsid w:val="00E473DC"/>
    <w:rsid w:val="00E5073E"/>
    <w:rsid w:val="00E5289F"/>
    <w:rsid w:val="00E52DA4"/>
    <w:rsid w:val="00E52FF8"/>
    <w:rsid w:val="00E54199"/>
    <w:rsid w:val="00E573B8"/>
    <w:rsid w:val="00E57D6F"/>
    <w:rsid w:val="00E63B73"/>
    <w:rsid w:val="00E66565"/>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5D48"/>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706"/>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 w:type="paragraph" w:styleId="Title">
    <w:name w:val="Title"/>
    <w:basedOn w:val="Normal"/>
    <w:next w:val="Normal"/>
    <w:link w:val="TitleChar"/>
    <w:uiPriority w:val="10"/>
    <w:qFormat/>
    <w:rsid w:val="00244D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D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793258199">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A539-C372-442F-927B-77057FC8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46</Pages>
  <Words>101054</Words>
  <Characters>576009</Characters>
  <Application>Microsoft Office Word</Application>
  <DocSecurity>0</DocSecurity>
  <Lines>4800</Lines>
  <Paragraphs>1351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675712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7</cp:revision>
  <cp:lastPrinted>2016-03-21T02:58:00Z</cp:lastPrinted>
  <dcterms:created xsi:type="dcterms:W3CDTF">2016-12-01T05:12:00Z</dcterms:created>
  <dcterms:modified xsi:type="dcterms:W3CDTF">2016-12-20T06:05:00Z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id="P6HGgN4g"/&gt;&lt;style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